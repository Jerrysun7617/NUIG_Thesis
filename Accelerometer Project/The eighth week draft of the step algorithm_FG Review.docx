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E12A3" w14:textId="77777777" w:rsidR="00870CC5" w:rsidRDefault="00E2519D">
      <w:pPr>
        <w:jc w:val="center"/>
        <w:rPr>
          <w:b/>
          <w:bCs/>
          <w:sz w:val="36"/>
          <w:szCs w:val="36"/>
        </w:rPr>
      </w:pPr>
      <w:ins w:id="0" w:author="Glavin, Frank" w:date="2017-11-10T10:18:00Z">
        <w:r>
          <w:rPr>
            <w:b/>
            <w:bCs/>
            <w:sz w:val="36"/>
            <w:szCs w:val="36"/>
          </w:rPr>
          <w:t>S</w:t>
        </w:r>
      </w:ins>
      <w:del w:id="1" w:author="Glavin, Frank" w:date="2017-11-10T10:18:00Z">
        <w:r w:rsidR="000B40BC" w:rsidDel="00E2519D">
          <w:rPr>
            <w:rFonts w:hint="eastAsia"/>
            <w:b/>
            <w:bCs/>
            <w:sz w:val="36"/>
            <w:szCs w:val="36"/>
          </w:rPr>
          <w:delText>The process of the s</w:delText>
        </w:r>
      </w:del>
      <w:r w:rsidR="000B40BC">
        <w:rPr>
          <w:rFonts w:hint="eastAsia"/>
          <w:b/>
          <w:bCs/>
          <w:sz w:val="36"/>
          <w:szCs w:val="36"/>
        </w:rPr>
        <w:t xml:space="preserve">tep </w:t>
      </w:r>
      <w:ins w:id="2" w:author="Glavin, Frank" w:date="2017-11-10T10:18:00Z">
        <w:r>
          <w:rPr>
            <w:b/>
            <w:bCs/>
            <w:sz w:val="36"/>
            <w:szCs w:val="36"/>
          </w:rPr>
          <w:t>A</w:t>
        </w:r>
      </w:ins>
      <w:del w:id="3" w:author="Glavin, Frank" w:date="2017-11-10T10:18:00Z">
        <w:r w:rsidR="000B40BC" w:rsidDel="00E2519D">
          <w:rPr>
            <w:rFonts w:hint="eastAsia"/>
            <w:b/>
            <w:bCs/>
            <w:sz w:val="36"/>
            <w:szCs w:val="36"/>
          </w:rPr>
          <w:delText>a</w:delText>
        </w:r>
      </w:del>
      <w:r w:rsidR="000B40BC">
        <w:rPr>
          <w:rFonts w:hint="eastAsia"/>
          <w:b/>
          <w:bCs/>
          <w:sz w:val="36"/>
          <w:szCs w:val="36"/>
        </w:rPr>
        <w:t>lgorithm</w:t>
      </w:r>
      <w:ins w:id="4" w:author="Glavin, Frank" w:date="2017-11-10T10:18:00Z">
        <w:r>
          <w:rPr>
            <w:b/>
            <w:bCs/>
            <w:sz w:val="36"/>
            <w:szCs w:val="36"/>
          </w:rPr>
          <w:t xml:space="preserve"> Process and Information</w:t>
        </w:r>
      </w:ins>
    </w:p>
    <w:p w14:paraId="5CFDDB8B" w14:textId="77777777" w:rsidR="00870CC5" w:rsidRDefault="000B40BC">
      <w:pPr>
        <w:jc w:val="center"/>
      </w:pPr>
      <w:r>
        <w:rPr>
          <w:rFonts w:hint="eastAsia"/>
        </w:rPr>
        <w:t>Jerry Sun</w:t>
      </w:r>
    </w:p>
    <w:p w14:paraId="11DC45A8" w14:textId="77777777" w:rsidR="00870CC5" w:rsidRDefault="00870CC5"/>
    <w:p w14:paraId="4A68EF8F" w14:textId="77777777" w:rsidR="0022686A" w:rsidRDefault="0022686A"/>
    <w:sdt>
      <w:sdtPr>
        <w:rPr>
          <w:rFonts w:asciiTheme="minorHAnsi" w:eastAsiaTheme="minorEastAsia" w:hAnsiTheme="minorHAnsi" w:cstheme="minorBidi"/>
          <w:color w:val="auto"/>
          <w:kern w:val="2"/>
          <w:sz w:val="21"/>
          <w:szCs w:val="24"/>
          <w:lang w:eastAsia="zh-CN"/>
        </w:rPr>
        <w:id w:val="505024499"/>
        <w:docPartObj>
          <w:docPartGallery w:val="Table of Contents"/>
          <w:docPartUnique/>
        </w:docPartObj>
      </w:sdtPr>
      <w:sdtEndPr>
        <w:rPr>
          <w:b/>
          <w:bCs/>
          <w:noProof/>
        </w:rPr>
      </w:sdtEndPr>
      <w:sdtContent>
        <w:p w14:paraId="36BB1D43" w14:textId="77777777" w:rsidR="00F54DB2" w:rsidRDefault="00F54DB2">
          <w:pPr>
            <w:pStyle w:val="TOCHeading"/>
          </w:pPr>
          <w:r>
            <w:t>Contents</w:t>
          </w:r>
        </w:p>
        <w:p w14:paraId="435E64C9" w14:textId="77777777" w:rsidR="00F12690" w:rsidRDefault="00F54DB2">
          <w:pPr>
            <w:pStyle w:val="TOC1"/>
            <w:tabs>
              <w:tab w:val="left" w:pos="440"/>
              <w:tab w:val="right" w:leader="dot" w:pos="8296"/>
            </w:tabs>
            <w:rPr>
              <w:noProof/>
              <w:kern w:val="0"/>
              <w:sz w:val="22"/>
              <w:szCs w:val="22"/>
              <w:lang w:val="en-IE"/>
            </w:rPr>
          </w:pPr>
          <w:r>
            <w:fldChar w:fldCharType="begin"/>
          </w:r>
          <w:r>
            <w:instrText xml:space="preserve"> TOC \o "1-3" \h \z \u </w:instrText>
          </w:r>
          <w:r>
            <w:fldChar w:fldCharType="separate"/>
          </w:r>
          <w:hyperlink w:anchor="_Toc497930524" w:history="1">
            <w:r w:rsidR="00F12690" w:rsidRPr="00990FBC">
              <w:rPr>
                <w:rStyle w:val="Hyperlink"/>
                <w:noProof/>
              </w:rPr>
              <w:t>1</w:t>
            </w:r>
            <w:r w:rsidR="00F12690">
              <w:rPr>
                <w:noProof/>
                <w:kern w:val="0"/>
                <w:sz w:val="22"/>
                <w:szCs w:val="22"/>
                <w:lang w:val="en-IE"/>
              </w:rPr>
              <w:tab/>
            </w:r>
            <w:r w:rsidR="00F12690" w:rsidRPr="00990FBC">
              <w:rPr>
                <w:rStyle w:val="Hyperlink"/>
                <w:noProof/>
              </w:rPr>
              <w:t>The tendency analysis of the step patterns</w:t>
            </w:r>
            <w:r w:rsidR="00F12690">
              <w:rPr>
                <w:noProof/>
                <w:webHidden/>
              </w:rPr>
              <w:tab/>
            </w:r>
            <w:r w:rsidR="00F12690">
              <w:rPr>
                <w:noProof/>
                <w:webHidden/>
              </w:rPr>
              <w:fldChar w:fldCharType="begin"/>
            </w:r>
            <w:r w:rsidR="00F12690">
              <w:rPr>
                <w:noProof/>
                <w:webHidden/>
              </w:rPr>
              <w:instrText xml:space="preserve"> PAGEREF _Toc497930524 \h </w:instrText>
            </w:r>
            <w:r w:rsidR="00F12690">
              <w:rPr>
                <w:noProof/>
                <w:webHidden/>
              </w:rPr>
            </w:r>
            <w:r w:rsidR="00F12690">
              <w:rPr>
                <w:noProof/>
                <w:webHidden/>
              </w:rPr>
              <w:fldChar w:fldCharType="separate"/>
            </w:r>
            <w:r w:rsidR="00F12690">
              <w:rPr>
                <w:noProof/>
                <w:webHidden/>
              </w:rPr>
              <w:t>2</w:t>
            </w:r>
            <w:r w:rsidR="00F12690">
              <w:rPr>
                <w:noProof/>
                <w:webHidden/>
              </w:rPr>
              <w:fldChar w:fldCharType="end"/>
            </w:r>
          </w:hyperlink>
        </w:p>
        <w:p w14:paraId="174D5DDF" w14:textId="77777777" w:rsidR="00F12690" w:rsidRDefault="00ED1438">
          <w:pPr>
            <w:pStyle w:val="TOC2"/>
            <w:tabs>
              <w:tab w:val="left" w:pos="880"/>
              <w:tab w:val="right" w:leader="dot" w:pos="8296"/>
            </w:tabs>
            <w:rPr>
              <w:noProof/>
              <w:kern w:val="0"/>
              <w:sz w:val="22"/>
              <w:szCs w:val="22"/>
              <w:lang w:val="en-IE"/>
            </w:rPr>
          </w:pPr>
          <w:hyperlink w:anchor="_Toc497930525" w:history="1">
            <w:r w:rsidR="00F12690" w:rsidRPr="00990FBC">
              <w:rPr>
                <w:rStyle w:val="Hyperlink"/>
                <w:noProof/>
              </w:rPr>
              <w:t>1.1</w:t>
            </w:r>
            <w:r w:rsidR="00F12690">
              <w:rPr>
                <w:noProof/>
                <w:kern w:val="0"/>
                <w:sz w:val="22"/>
                <w:szCs w:val="22"/>
                <w:lang w:val="en-IE"/>
              </w:rPr>
              <w:tab/>
            </w:r>
            <w:r w:rsidR="00F12690" w:rsidRPr="00990FBC">
              <w:rPr>
                <w:rStyle w:val="Hyperlink"/>
                <w:noProof/>
              </w:rPr>
              <w:t>The natural walking pattern: (refer to references)</w:t>
            </w:r>
            <w:r w:rsidR="00F12690">
              <w:rPr>
                <w:noProof/>
                <w:webHidden/>
              </w:rPr>
              <w:tab/>
            </w:r>
            <w:r w:rsidR="00F12690">
              <w:rPr>
                <w:noProof/>
                <w:webHidden/>
              </w:rPr>
              <w:fldChar w:fldCharType="begin"/>
            </w:r>
            <w:r w:rsidR="00F12690">
              <w:rPr>
                <w:noProof/>
                <w:webHidden/>
              </w:rPr>
              <w:instrText xml:space="preserve"> PAGEREF _Toc497930525 \h </w:instrText>
            </w:r>
            <w:r w:rsidR="00F12690">
              <w:rPr>
                <w:noProof/>
                <w:webHidden/>
              </w:rPr>
            </w:r>
            <w:r w:rsidR="00F12690">
              <w:rPr>
                <w:noProof/>
                <w:webHidden/>
              </w:rPr>
              <w:fldChar w:fldCharType="separate"/>
            </w:r>
            <w:r w:rsidR="00F12690">
              <w:rPr>
                <w:noProof/>
                <w:webHidden/>
              </w:rPr>
              <w:t>2</w:t>
            </w:r>
            <w:r w:rsidR="00F12690">
              <w:rPr>
                <w:noProof/>
                <w:webHidden/>
              </w:rPr>
              <w:fldChar w:fldCharType="end"/>
            </w:r>
          </w:hyperlink>
        </w:p>
        <w:p w14:paraId="0E16E83D" w14:textId="77777777" w:rsidR="00F12690" w:rsidRDefault="00ED1438">
          <w:pPr>
            <w:pStyle w:val="TOC2"/>
            <w:tabs>
              <w:tab w:val="left" w:pos="880"/>
              <w:tab w:val="right" w:leader="dot" w:pos="8296"/>
            </w:tabs>
            <w:rPr>
              <w:noProof/>
              <w:kern w:val="0"/>
              <w:sz w:val="22"/>
              <w:szCs w:val="22"/>
              <w:lang w:val="en-IE"/>
            </w:rPr>
          </w:pPr>
          <w:hyperlink w:anchor="_Toc497930526" w:history="1">
            <w:r w:rsidR="00F12690" w:rsidRPr="00990FBC">
              <w:rPr>
                <w:rStyle w:val="Hyperlink"/>
                <w:noProof/>
              </w:rPr>
              <w:t>1.2</w:t>
            </w:r>
            <w:r w:rsidR="00F12690">
              <w:rPr>
                <w:noProof/>
                <w:kern w:val="0"/>
                <w:sz w:val="22"/>
                <w:szCs w:val="22"/>
                <w:lang w:val="en-IE"/>
              </w:rPr>
              <w:tab/>
            </w:r>
            <w:r w:rsidR="00F12690" w:rsidRPr="00990FBC">
              <w:rPr>
                <w:rStyle w:val="Hyperlink"/>
                <w:noProof/>
              </w:rPr>
              <w:t>Comparing the accelerations of different axes( X ,Y and Z axis)</w:t>
            </w:r>
            <w:r w:rsidR="00F12690">
              <w:rPr>
                <w:noProof/>
                <w:webHidden/>
              </w:rPr>
              <w:tab/>
            </w:r>
            <w:r w:rsidR="00F12690">
              <w:rPr>
                <w:noProof/>
                <w:webHidden/>
              </w:rPr>
              <w:fldChar w:fldCharType="begin"/>
            </w:r>
            <w:r w:rsidR="00F12690">
              <w:rPr>
                <w:noProof/>
                <w:webHidden/>
              </w:rPr>
              <w:instrText xml:space="preserve"> PAGEREF _Toc497930526 \h </w:instrText>
            </w:r>
            <w:r w:rsidR="00F12690">
              <w:rPr>
                <w:noProof/>
                <w:webHidden/>
              </w:rPr>
            </w:r>
            <w:r w:rsidR="00F12690">
              <w:rPr>
                <w:noProof/>
                <w:webHidden/>
              </w:rPr>
              <w:fldChar w:fldCharType="separate"/>
            </w:r>
            <w:r w:rsidR="00F12690">
              <w:rPr>
                <w:noProof/>
                <w:webHidden/>
              </w:rPr>
              <w:t>3</w:t>
            </w:r>
            <w:r w:rsidR="00F12690">
              <w:rPr>
                <w:noProof/>
                <w:webHidden/>
              </w:rPr>
              <w:fldChar w:fldCharType="end"/>
            </w:r>
          </w:hyperlink>
        </w:p>
        <w:p w14:paraId="1FD836CB" w14:textId="77777777" w:rsidR="00F12690" w:rsidRDefault="00ED1438">
          <w:pPr>
            <w:pStyle w:val="TOC1"/>
            <w:tabs>
              <w:tab w:val="left" w:pos="440"/>
              <w:tab w:val="right" w:leader="dot" w:pos="8296"/>
            </w:tabs>
            <w:rPr>
              <w:noProof/>
              <w:kern w:val="0"/>
              <w:sz w:val="22"/>
              <w:szCs w:val="22"/>
              <w:lang w:val="en-IE"/>
            </w:rPr>
          </w:pPr>
          <w:hyperlink w:anchor="_Toc497930527" w:history="1">
            <w:r w:rsidR="00F12690" w:rsidRPr="00990FBC">
              <w:rPr>
                <w:rStyle w:val="Hyperlink"/>
                <w:noProof/>
              </w:rPr>
              <w:t>2</w:t>
            </w:r>
            <w:r w:rsidR="00F12690">
              <w:rPr>
                <w:noProof/>
                <w:kern w:val="0"/>
                <w:sz w:val="22"/>
                <w:szCs w:val="22"/>
                <w:lang w:val="en-IE"/>
              </w:rPr>
              <w:tab/>
            </w:r>
            <w:r w:rsidR="00F12690" w:rsidRPr="00990FBC">
              <w:rPr>
                <w:rStyle w:val="Hyperlink"/>
                <w:noProof/>
              </w:rPr>
              <w:t>The features of X, Y and Z axis accelerations</w:t>
            </w:r>
            <w:r w:rsidR="00F12690">
              <w:rPr>
                <w:noProof/>
                <w:webHidden/>
              </w:rPr>
              <w:tab/>
            </w:r>
            <w:r w:rsidR="00F12690">
              <w:rPr>
                <w:noProof/>
                <w:webHidden/>
              </w:rPr>
              <w:fldChar w:fldCharType="begin"/>
            </w:r>
            <w:r w:rsidR="00F12690">
              <w:rPr>
                <w:noProof/>
                <w:webHidden/>
              </w:rPr>
              <w:instrText xml:space="preserve"> PAGEREF _Toc497930527 \h </w:instrText>
            </w:r>
            <w:r w:rsidR="00F12690">
              <w:rPr>
                <w:noProof/>
                <w:webHidden/>
              </w:rPr>
            </w:r>
            <w:r w:rsidR="00F12690">
              <w:rPr>
                <w:noProof/>
                <w:webHidden/>
              </w:rPr>
              <w:fldChar w:fldCharType="separate"/>
            </w:r>
            <w:r w:rsidR="00F12690">
              <w:rPr>
                <w:noProof/>
                <w:webHidden/>
              </w:rPr>
              <w:t>6</w:t>
            </w:r>
            <w:r w:rsidR="00F12690">
              <w:rPr>
                <w:noProof/>
                <w:webHidden/>
              </w:rPr>
              <w:fldChar w:fldCharType="end"/>
            </w:r>
          </w:hyperlink>
        </w:p>
        <w:p w14:paraId="44BAB9ED" w14:textId="77777777" w:rsidR="00F12690" w:rsidRDefault="00ED1438">
          <w:pPr>
            <w:pStyle w:val="TOC1"/>
            <w:tabs>
              <w:tab w:val="left" w:pos="440"/>
              <w:tab w:val="right" w:leader="dot" w:pos="8296"/>
            </w:tabs>
            <w:rPr>
              <w:noProof/>
              <w:kern w:val="0"/>
              <w:sz w:val="22"/>
              <w:szCs w:val="22"/>
              <w:lang w:val="en-IE"/>
            </w:rPr>
          </w:pPr>
          <w:hyperlink w:anchor="_Toc497930528" w:history="1">
            <w:r w:rsidR="00F12690" w:rsidRPr="00990FBC">
              <w:rPr>
                <w:rStyle w:val="Hyperlink"/>
                <w:noProof/>
              </w:rPr>
              <w:t>3</w:t>
            </w:r>
            <w:r w:rsidR="00F12690">
              <w:rPr>
                <w:noProof/>
                <w:kern w:val="0"/>
                <w:sz w:val="22"/>
                <w:szCs w:val="22"/>
                <w:lang w:val="en-IE"/>
              </w:rPr>
              <w:tab/>
            </w:r>
            <w:r w:rsidR="00F12690" w:rsidRPr="00990FBC">
              <w:rPr>
                <w:rStyle w:val="Hyperlink"/>
                <w:noProof/>
              </w:rPr>
              <w:t>The conditions for judging the steps</w:t>
            </w:r>
            <w:r w:rsidR="00F12690">
              <w:rPr>
                <w:noProof/>
                <w:webHidden/>
              </w:rPr>
              <w:tab/>
            </w:r>
            <w:r w:rsidR="00F12690">
              <w:rPr>
                <w:noProof/>
                <w:webHidden/>
              </w:rPr>
              <w:fldChar w:fldCharType="begin"/>
            </w:r>
            <w:r w:rsidR="00F12690">
              <w:rPr>
                <w:noProof/>
                <w:webHidden/>
              </w:rPr>
              <w:instrText xml:space="preserve"> PAGEREF _Toc497930528 \h </w:instrText>
            </w:r>
            <w:r w:rsidR="00F12690">
              <w:rPr>
                <w:noProof/>
                <w:webHidden/>
              </w:rPr>
            </w:r>
            <w:r w:rsidR="00F12690">
              <w:rPr>
                <w:noProof/>
                <w:webHidden/>
              </w:rPr>
              <w:fldChar w:fldCharType="separate"/>
            </w:r>
            <w:r w:rsidR="00F12690">
              <w:rPr>
                <w:noProof/>
                <w:webHidden/>
              </w:rPr>
              <w:t>9</w:t>
            </w:r>
            <w:r w:rsidR="00F12690">
              <w:rPr>
                <w:noProof/>
                <w:webHidden/>
              </w:rPr>
              <w:fldChar w:fldCharType="end"/>
            </w:r>
          </w:hyperlink>
        </w:p>
        <w:p w14:paraId="4A7B8B12" w14:textId="77777777" w:rsidR="00F12690" w:rsidRDefault="00ED1438">
          <w:pPr>
            <w:pStyle w:val="TOC2"/>
            <w:tabs>
              <w:tab w:val="left" w:pos="880"/>
              <w:tab w:val="right" w:leader="dot" w:pos="8296"/>
            </w:tabs>
            <w:rPr>
              <w:noProof/>
              <w:kern w:val="0"/>
              <w:sz w:val="22"/>
              <w:szCs w:val="22"/>
              <w:lang w:val="en-IE"/>
            </w:rPr>
          </w:pPr>
          <w:hyperlink w:anchor="_Toc497930529" w:history="1">
            <w:r w:rsidR="00F12690" w:rsidRPr="00990FBC">
              <w:rPr>
                <w:rStyle w:val="Hyperlink"/>
                <w:noProof/>
              </w:rPr>
              <w:t>3.1</w:t>
            </w:r>
            <w:r w:rsidR="00F12690">
              <w:rPr>
                <w:noProof/>
                <w:kern w:val="0"/>
                <w:sz w:val="22"/>
                <w:szCs w:val="22"/>
                <w:lang w:val="en-IE"/>
              </w:rPr>
              <w:tab/>
            </w:r>
            <w:r w:rsidR="00F12690" w:rsidRPr="00990FBC">
              <w:rPr>
                <w:rStyle w:val="Hyperlink"/>
                <w:noProof/>
              </w:rPr>
              <w:t>The analysis of there axes accelerations (refer to references)</w:t>
            </w:r>
            <w:r w:rsidR="00F12690">
              <w:rPr>
                <w:noProof/>
                <w:webHidden/>
              </w:rPr>
              <w:tab/>
            </w:r>
            <w:r w:rsidR="00F12690">
              <w:rPr>
                <w:noProof/>
                <w:webHidden/>
              </w:rPr>
              <w:fldChar w:fldCharType="begin"/>
            </w:r>
            <w:r w:rsidR="00F12690">
              <w:rPr>
                <w:noProof/>
                <w:webHidden/>
              </w:rPr>
              <w:instrText xml:space="preserve"> PAGEREF _Toc497930529 \h </w:instrText>
            </w:r>
            <w:r w:rsidR="00F12690">
              <w:rPr>
                <w:noProof/>
                <w:webHidden/>
              </w:rPr>
            </w:r>
            <w:r w:rsidR="00F12690">
              <w:rPr>
                <w:noProof/>
                <w:webHidden/>
              </w:rPr>
              <w:fldChar w:fldCharType="separate"/>
            </w:r>
            <w:r w:rsidR="00F12690">
              <w:rPr>
                <w:noProof/>
                <w:webHidden/>
              </w:rPr>
              <w:t>9</w:t>
            </w:r>
            <w:r w:rsidR="00F12690">
              <w:rPr>
                <w:noProof/>
                <w:webHidden/>
              </w:rPr>
              <w:fldChar w:fldCharType="end"/>
            </w:r>
          </w:hyperlink>
        </w:p>
        <w:p w14:paraId="00930071" w14:textId="77777777" w:rsidR="00F12690" w:rsidRDefault="00ED1438">
          <w:pPr>
            <w:pStyle w:val="TOC2"/>
            <w:tabs>
              <w:tab w:val="left" w:pos="880"/>
              <w:tab w:val="right" w:leader="dot" w:pos="8296"/>
            </w:tabs>
            <w:rPr>
              <w:noProof/>
              <w:kern w:val="0"/>
              <w:sz w:val="22"/>
              <w:szCs w:val="22"/>
              <w:lang w:val="en-IE"/>
            </w:rPr>
          </w:pPr>
          <w:hyperlink w:anchor="_Toc497930530" w:history="1">
            <w:r w:rsidR="00F12690" w:rsidRPr="00990FBC">
              <w:rPr>
                <w:rStyle w:val="Hyperlink"/>
                <w:noProof/>
              </w:rPr>
              <w:t>3.2</w:t>
            </w:r>
            <w:r w:rsidR="00F12690">
              <w:rPr>
                <w:noProof/>
                <w:kern w:val="0"/>
                <w:sz w:val="22"/>
                <w:szCs w:val="22"/>
                <w:lang w:val="en-IE"/>
              </w:rPr>
              <w:tab/>
            </w:r>
            <w:r w:rsidR="00F12690" w:rsidRPr="00990FBC">
              <w:rPr>
                <w:rStyle w:val="Hyperlink"/>
                <w:noProof/>
              </w:rPr>
              <w:t>Peak of The acceleration Change</w:t>
            </w:r>
            <w:r w:rsidR="00F12690">
              <w:rPr>
                <w:noProof/>
                <w:webHidden/>
              </w:rPr>
              <w:tab/>
            </w:r>
            <w:r w:rsidR="00F12690">
              <w:rPr>
                <w:noProof/>
                <w:webHidden/>
              </w:rPr>
              <w:fldChar w:fldCharType="begin"/>
            </w:r>
            <w:r w:rsidR="00F12690">
              <w:rPr>
                <w:noProof/>
                <w:webHidden/>
              </w:rPr>
              <w:instrText xml:space="preserve"> PAGEREF _Toc497930530 \h </w:instrText>
            </w:r>
            <w:r w:rsidR="00F12690">
              <w:rPr>
                <w:noProof/>
                <w:webHidden/>
              </w:rPr>
            </w:r>
            <w:r w:rsidR="00F12690">
              <w:rPr>
                <w:noProof/>
                <w:webHidden/>
              </w:rPr>
              <w:fldChar w:fldCharType="separate"/>
            </w:r>
            <w:r w:rsidR="00F12690">
              <w:rPr>
                <w:noProof/>
                <w:webHidden/>
              </w:rPr>
              <w:t>10</w:t>
            </w:r>
            <w:r w:rsidR="00F12690">
              <w:rPr>
                <w:noProof/>
                <w:webHidden/>
              </w:rPr>
              <w:fldChar w:fldCharType="end"/>
            </w:r>
          </w:hyperlink>
        </w:p>
        <w:p w14:paraId="2284ACCB" w14:textId="77777777" w:rsidR="00F12690" w:rsidRDefault="00ED1438">
          <w:pPr>
            <w:pStyle w:val="TOC2"/>
            <w:tabs>
              <w:tab w:val="left" w:pos="880"/>
              <w:tab w:val="right" w:leader="dot" w:pos="8296"/>
            </w:tabs>
            <w:rPr>
              <w:noProof/>
              <w:kern w:val="0"/>
              <w:sz w:val="22"/>
              <w:szCs w:val="22"/>
              <w:lang w:val="en-IE"/>
            </w:rPr>
          </w:pPr>
          <w:hyperlink w:anchor="_Toc497930531" w:history="1">
            <w:r w:rsidR="00F12690" w:rsidRPr="00990FBC">
              <w:rPr>
                <w:rStyle w:val="Hyperlink"/>
                <w:noProof/>
              </w:rPr>
              <w:t>3.3</w:t>
            </w:r>
            <w:r w:rsidR="00F12690">
              <w:rPr>
                <w:noProof/>
                <w:kern w:val="0"/>
                <w:sz w:val="22"/>
                <w:szCs w:val="22"/>
                <w:lang w:val="en-IE"/>
              </w:rPr>
              <w:tab/>
            </w:r>
            <w:r w:rsidR="00F12690" w:rsidRPr="00990FBC">
              <w:rPr>
                <w:rStyle w:val="Hyperlink"/>
                <w:noProof/>
              </w:rPr>
              <w:t>Dynamic Threshold Judgement</w:t>
            </w:r>
            <w:r w:rsidR="00F12690">
              <w:rPr>
                <w:noProof/>
                <w:webHidden/>
              </w:rPr>
              <w:tab/>
            </w:r>
            <w:r w:rsidR="00F12690">
              <w:rPr>
                <w:noProof/>
                <w:webHidden/>
              </w:rPr>
              <w:fldChar w:fldCharType="begin"/>
            </w:r>
            <w:r w:rsidR="00F12690">
              <w:rPr>
                <w:noProof/>
                <w:webHidden/>
              </w:rPr>
              <w:instrText xml:space="preserve"> PAGEREF _Toc497930531 \h </w:instrText>
            </w:r>
            <w:r w:rsidR="00F12690">
              <w:rPr>
                <w:noProof/>
                <w:webHidden/>
              </w:rPr>
            </w:r>
            <w:r w:rsidR="00F12690">
              <w:rPr>
                <w:noProof/>
                <w:webHidden/>
              </w:rPr>
              <w:fldChar w:fldCharType="separate"/>
            </w:r>
            <w:r w:rsidR="00F12690">
              <w:rPr>
                <w:noProof/>
                <w:webHidden/>
              </w:rPr>
              <w:t>12</w:t>
            </w:r>
            <w:r w:rsidR="00F12690">
              <w:rPr>
                <w:noProof/>
                <w:webHidden/>
              </w:rPr>
              <w:fldChar w:fldCharType="end"/>
            </w:r>
          </w:hyperlink>
        </w:p>
        <w:p w14:paraId="56E5B4FF" w14:textId="77777777" w:rsidR="00F54DB2" w:rsidRDefault="00F54DB2">
          <w:r>
            <w:rPr>
              <w:b/>
              <w:bCs/>
              <w:noProof/>
            </w:rPr>
            <w:fldChar w:fldCharType="end"/>
          </w:r>
        </w:p>
      </w:sdtContent>
    </w:sdt>
    <w:p w14:paraId="455D8A64" w14:textId="77777777" w:rsidR="0078492E" w:rsidRDefault="0078492E"/>
    <w:p w14:paraId="30930821" w14:textId="77777777" w:rsidR="0078492E" w:rsidRDefault="0078492E"/>
    <w:p w14:paraId="13AB9FC0" w14:textId="77777777" w:rsidR="0022686A" w:rsidRDefault="0022686A"/>
    <w:p w14:paraId="3A1C4059" w14:textId="77777777" w:rsidR="00870CC5" w:rsidRDefault="00870CC5" w:rsidP="00BC405B">
      <w:pPr>
        <w:pageBreakBefore/>
        <w:spacing w:line="240" w:lineRule="auto"/>
        <w:ind w:leftChars="100" w:left="210"/>
      </w:pPr>
    </w:p>
    <w:p w14:paraId="68DD67A1" w14:textId="77777777" w:rsidR="00870CC5" w:rsidRDefault="000B40BC" w:rsidP="00C86199">
      <w:pPr>
        <w:pStyle w:val="Heading1"/>
      </w:pPr>
      <w:bookmarkStart w:id="5" w:name="_Toc497930524"/>
      <w:del w:id="6" w:author="Glavin, Frank" w:date="2017-11-10T10:18:00Z">
        <w:r w:rsidDel="00E2519D">
          <w:rPr>
            <w:rFonts w:hint="eastAsia"/>
          </w:rPr>
          <w:delText>The tend</w:delText>
        </w:r>
        <w:r w:rsidR="00E22552" w:rsidDel="00E2519D">
          <w:delText>ency</w:delText>
        </w:r>
        <w:r w:rsidDel="00E2519D">
          <w:rPr>
            <w:rFonts w:hint="eastAsia"/>
          </w:rPr>
          <w:delText xml:space="preserve"> a</w:delText>
        </w:r>
      </w:del>
      <w:ins w:id="7" w:author="Glavin, Frank" w:date="2017-11-10T10:18:00Z">
        <w:r w:rsidR="00E2519D">
          <w:t>A</w:t>
        </w:r>
      </w:ins>
      <w:r>
        <w:rPr>
          <w:rFonts w:hint="eastAsia"/>
        </w:rPr>
        <w:t xml:space="preserve">nalysis of </w:t>
      </w:r>
      <w:del w:id="8" w:author="Glavin, Frank" w:date="2017-11-10T10:18:00Z">
        <w:r w:rsidDel="00E2519D">
          <w:rPr>
            <w:rFonts w:hint="eastAsia"/>
          </w:rPr>
          <w:delText>the s</w:delText>
        </w:r>
      </w:del>
      <w:ins w:id="9" w:author="Glavin, Frank" w:date="2017-11-10T10:18:00Z">
        <w:r w:rsidR="00E2519D">
          <w:t>S</w:t>
        </w:r>
      </w:ins>
      <w:r>
        <w:rPr>
          <w:rFonts w:hint="eastAsia"/>
        </w:rPr>
        <w:t xml:space="preserve">tep </w:t>
      </w:r>
      <w:ins w:id="10" w:author="Glavin, Frank" w:date="2017-11-10T10:18:00Z">
        <w:r w:rsidR="00E2519D">
          <w:t>P</w:t>
        </w:r>
      </w:ins>
      <w:del w:id="11" w:author="Glavin, Frank" w:date="2017-11-10T10:18:00Z">
        <w:r w:rsidDel="00E2519D">
          <w:rPr>
            <w:rFonts w:hint="eastAsia"/>
          </w:rPr>
          <w:delText>p</w:delText>
        </w:r>
      </w:del>
      <w:r>
        <w:rPr>
          <w:rFonts w:hint="eastAsia"/>
        </w:rPr>
        <w:t>atterns</w:t>
      </w:r>
      <w:bookmarkEnd w:id="5"/>
      <w:r w:rsidR="008F3DE8">
        <w:rPr>
          <w:rFonts w:hint="eastAsia"/>
        </w:rPr>
        <w:t xml:space="preserve"> </w:t>
      </w:r>
    </w:p>
    <w:p w14:paraId="10DD6867" w14:textId="77777777" w:rsidR="00870CC5" w:rsidRPr="006C473C" w:rsidRDefault="000B40BC" w:rsidP="00C86199">
      <w:pPr>
        <w:rPr>
          <w:bCs/>
          <w:sz w:val="28"/>
          <w:szCs w:val="28"/>
        </w:rPr>
      </w:pPr>
      <w:r w:rsidRPr="006C473C">
        <w:rPr>
          <w:rFonts w:hint="eastAsia"/>
          <w:bCs/>
          <w:sz w:val="28"/>
          <w:szCs w:val="28"/>
        </w:rPr>
        <w:t>As everyone knows, during our daily lives there are a lot of differe</w:t>
      </w:r>
      <w:r w:rsidR="00F2763C">
        <w:rPr>
          <w:rFonts w:hint="eastAsia"/>
          <w:bCs/>
          <w:sz w:val="28"/>
          <w:szCs w:val="28"/>
        </w:rPr>
        <w:t>nt walking or movement pattern</w:t>
      </w:r>
      <w:ins w:id="12" w:author="Glavin, Frank" w:date="2017-11-10T10:18:00Z">
        <w:r w:rsidR="00E2519D">
          <w:rPr>
            <w:bCs/>
            <w:sz w:val="28"/>
            <w:szCs w:val="28"/>
          </w:rPr>
          <w:t>s</w:t>
        </w:r>
      </w:ins>
      <w:r w:rsidR="00F2763C">
        <w:rPr>
          <w:rFonts w:hint="eastAsia"/>
          <w:bCs/>
          <w:sz w:val="28"/>
          <w:szCs w:val="28"/>
        </w:rPr>
        <w:t>: seating, standing, sleeping, walking,</w:t>
      </w:r>
      <w:r w:rsidR="00F2763C">
        <w:rPr>
          <w:bCs/>
          <w:sz w:val="28"/>
          <w:szCs w:val="28"/>
        </w:rPr>
        <w:t xml:space="preserve"> </w:t>
      </w:r>
      <w:r w:rsidR="0023706D">
        <w:rPr>
          <w:rFonts w:hint="eastAsia"/>
          <w:bCs/>
          <w:sz w:val="28"/>
          <w:szCs w:val="28"/>
        </w:rPr>
        <w:t>cycl</w:t>
      </w:r>
      <w:r w:rsidR="00F2763C">
        <w:rPr>
          <w:rFonts w:hint="eastAsia"/>
          <w:bCs/>
          <w:sz w:val="28"/>
          <w:szCs w:val="28"/>
        </w:rPr>
        <w:t>ing,</w:t>
      </w:r>
      <w:r w:rsidR="00D211A1">
        <w:rPr>
          <w:bCs/>
          <w:sz w:val="28"/>
          <w:szCs w:val="28"/>
        </w:rPr>
        <w:t xml:space="preserve"> running and so on</w:t>
      </w:r>
      <w:r w:rsidRPr="006C473C">
        <w:rPr>
          <w:rFonts w:hint="eastAsia"/>
          <w:bCs/>
          <w:sz w:val="28"/>
          <w:szCs w:val="28"/>
        </w:rPr>
        <w:t xml:space="preserve">. </w:t>
      </w:r>
      <w:ins w:id="13" w:author="Glavin, Frank" w:date="2017-11-10T10:19:00Z">
        <w:r w:rsidR="00E2519D">
          <w:rPr>
            <w:bCs/>
            <w:sz w:val="28"/>
            <w:szCs w:val="28"/>
          </w:rPr>
          <w:t>F</w:t>
        </w:r>
      </w:ins>
      <w:del w:id="14" w:author="Glavin, Frank" w:date="2017-11-10T10:19:00Z">
        <w:r w:rsidRPr="006C473C" w:rsidDel="00E2519D">
          <w:rPr>
            <w:rFonts w:hint="eastAsia"/>
            <w:bCs/>
            <w:sz w:val="28"/>
            <w:szCs w:val="28"/>
          </w:rPr>
          <w:delText>So f</w:delText>
        </w:r>
      </w:del>
      <w:r w:rsidRPr="006C473C">
        <w:rPr>
          <w:rFonts w:hint="eastAsia"/>
          <w:bCs/>
          <w:sz w:val="28"/>
          <w:szCs w:val="28"/>
        </w:rPr>
        <w:t>irst and foremost, let us check over all of th</w:t>
      </w:r>
      <w:r w:rsidR="00883F9F">
        <w:rPr>
          <w:rFonts w:hint="eastAsia"/>
          <w:bCs/>
          <w:sz w:val="28"/>
          <w:szCs w:val="28"/>
        </w:rPr>
        <w:t>ose patterns and briefly analyze</w:t>
      </w:r>
      <w:r w:rsidRPr="006C473C">
        <w:rPr>
          <w:rFonts w:hint="eastAsia"/>
          <w:bCs/>
          <w:sz w:val="28"/>
          <w:szCs w:val="28"/>
        </w:rPr>
        <w:t xml:space="preserve"> how the accelerometer </w:t>
      </w:r>
      <w:del w:id="15" w:author="Glavin, Frank" w:date="2017-11-10T10:19:00Z">
        <w:r w:rsidRPr="006C473C" w:rsidDel="00E2519D">
          <w:rPr>
            <w:rFonts w:hint="eastAsia"/>
            <w:bCs/>
            <w:sz w:val="28"/>
            <w:szCs w:val="28"/>
          </w:rPr>
          <w:delText>is worked efficiently in different patterns</w:delText>
        </w:r>
      </w:del>
      <w:ins w:id="16" w:author="Glavin, Frank" w:date="2017-11-10T10:19:00Z">
        <w:r w:rsidR="00E2519D">
          <w:rPr>
            <w:bCs/>
            <w:sz w:val="28"/>
            <w:szCs w:val="28"/>
          </w:rPr>
          <w:t>works for each</w:t>
        </w:r>
      </w:ins>
      <w:r w:rsidRPr="006C473C">
        <w:rPr>
          <w:rFonts w:hint="eastAsia"/>
          <w:bCs/>
          <w:sz w:val="28"/>
          <w:szCs w:val="28"/>
        </w:rPr>
        <w:t>.</w:t>
      </w:r>
    </w:p>
    <w:p w14:paraId="18FAF3E3" w14:textId="77777777" w:rsidR="00870CC5" w:rsidRPr="00F47E15" w:rsidRDefault="00E2519D">
      <w:pPr>
        <w:pStyle w:val="Heading2"/>
        <w:rPr>
          <w:szCs w:val="32"/>
        </w:rPr>
      </w:pPr>
      <w:bookmarkStart w:id="17" w:name="_Toc497930525"/>
      <w:ins w:id="18" w:author="Glavin, Frank" w:date="2017-11-10T10:19:00Z">
        <w:r>
          <w:rPr>
            <w:szCs w:val="32"/>
          </w:rPr>
          <w:t>N</w:t>
        </w:r>
      </w:ins>
      <w:del w:id="19" w:author="Glavin, Frank" w:date="2017-11-10T10:19:00Z">
        <w:r w:rsidR="000B40BC" w:rsidRPr="00F47E15" w:rsidDel="00E2519D">
          <w:rPr>
            <w:rFonts w:hint="eastAsia"/>
            <w:szCs w:val="32"/>
          </w:rPr>
          <w:delText>The n</w:delText>
        </w:r>
      </w:del>
      <w:r w:rsidR="000B40BC" w:rsidRPr="00F47E15">
        <w:rPr>
          <w:rFonts w:hint="eastAsia"/>
          <w:szCs w:val="32"/>
        </w:rPr>
        <w:t xml:space="preserve">atural </w:t>
      </w:r>
      <w:ins w:id="20" w:author="Glavin, Frank" w:date="2017-11-10T10:19:00Z">
        <w:r>
          <w:rPr>
            <w:szCs w:val="32"/>
          </w:rPr>
          <w:t>W</w:t>
        </w:r>
      </w:ins>
      <w:del w:id="21" w:author="Glavin, Frank" w:date="2017-11-10T10:19:00Z">
        <w:r w:rsidR="000B40BC" w:rsidRPr="00F47E15" w:rsidDel="00E2519D">
          <w:rPr>
            <w:rFonts w:hint="eastAsia"/>
            <w:szCs w:val="32"/>
          </w:rPr>
          <w:delText>w</w:delText>
        </w:r>
      </w:del>
      <w:r w:rsidR="000B40BC" w:rsidRPr="00F47E15">
        <w:rPr>
          <w:rFonts w:hint="eastAsia"/>
          <w:szCs w:val="32"/>
        </w:rPr>
        <w:t xml:space="preserve">alking </w:t>
      </w:r>
      <w:ins w:id="22" w:author="Glavin, Frank" w:date="2017-11-10T10:19:00Z">
        <w:r>
          <w:rPr>
            <w:szCs w:val="32"/>
          </w:rPr>
          <w:t>P</w:t>
        </w:r>
      </w:ins>
      <w:del w:id="23" w:author="Glavin, Frank" w:date="2017-11-10T10:19:00Z">
        <w:r w:rsidR="000B40BC" w:rsidRPr="00F47E15" w:rsidDel="00E2519D">
          <w:rPr>
            <w:rFonts w:hint="eastAsia"/>
            <w:szCs w:val="32"/>
          </w:rPr>
          <w:delText>p</w:delText>
        </w:r>
      </w:del>
      <w:r w:rsidR="000B40BC" w:rsidRPr="00F47E15">
        <w:rPr>
          <w:rFonts w:hint="eastAsia"/>
          <w:szCs w:val="32"/>
        </w:rPr>
        <w:t xml:space="preserve">attern: </w:t>
      </w:r>
      <w:bookmarkStart w:id="24" w:name="OLE_LINK2"/>
      <w:r w:rsidR="000B40BC" w:rsidRPr="00F47E15">
        <w:rPr>
          <w:rFonts w:hint="eastAsia"/>
          <w:szCs w:val="32"/>
        </w:rPr>
        <w:t>(refer to references)</w:t>
      </w:r>
      <w:bookmarkEnd w:id="17"/>
    </w:p>
    <w:bookmarkEnd w:id="24"/>
    <w:p w14:paraId="6E6B1557" w14:textId="77777777" w:rsidR="00870CC5" w:rsidRPr="002352AA" w:rsidRDefault="000B40BC">
      <w:pPr>
        <w:rPr>
          <w:bCs/>
          <w:sz w:val="28"/>
          <w:szCs w:val="28"/>
        </w:rPr>
      </w:pPr>
      <w:r w:rsidRPr="000E0DCF">
        <w:rPr>
          <w:rFonts w:hint="eastAsia"/>
          <w:bCs/>
          <w:sz w:val="28"/>
          <w:szCs w:val="28"/>
        </w:rPr>
        <w:t xml:space="preserve">When a </w:t>
      </w:r>
      <w:r w:rsidRPr="000E0DCF">
        <w:rPr>
          <w:bCs/>
          <w:sz w:val="28"/>
          <w:szCs w:val="28"/>
        </w:rPr>
        <w:t>pedestrian</w:t>
      </w:r>
      <w:r w:rsidR="005C6A54">
        <w:rPr>
          <w:rFonts w:hint="eastAsia"/>
          <w:bCs/>
          <w:sz w:val="28"/>
          <w:szCs w:val="28"/>
        </w:rPr>
        <w:t xml:space="preserve"> is walking on the road, </w:t>
      </w:r>
      <w:r w:rsidRPr="000E0DCF">
        <w:rPr>
          <w:rFonts w:hint="eastAsia"/>
          <w:bCs/>
          <w:sz w:val="28"/>
          <w:szCs w:val="28"/>
        </w:rPr>
        <w:t xml:space="preserve">the accelerometer will divide the motion acceleration by three directions, as </w:t>
      </w:r>
      <w:r w:rsidR="00400ED7">
        <w:rPr>
          <w:bCs/>
          <w:sz w:val="28"/>
          <w:szCs w:val="28"/>
        </w:rPr>
        <w:t>we</w:t>
      </w:r>
      <w:r w:rsidRPr="000E0DCF">
        <w:rPr>
          <w:rFonts w:hint="eastAsia"/>
          <w:bCs/>
          <w:sz w:val="28"/>
          <w:szCs w:val="28"/>
        </w:rPr>
        <w:t xml:space="preserve"> can see in the picture below:</w:t>
      </w:r>
      <w:r w:rsidR="007B6B39">
        <w:rPr>
          <w:bCs/>
          <w:sz w:val="28"/>
          <w:szCs w:val="28"/>
        </w:rPr>
        <w:t xml:space="preserve"> </w:t>
      </w:r>
      <w:r w:rsidRPr="00E2519D">
        <w:rPr>
          <w:rFonts w:hint="eastAsia"/>
          <w:bCs/>
          <w:i/>
          <w:sz w:val="28"/>
          <w:szCs w:val="28"/>
          <w:rPrChange w:id="25" w:author="Glavin, Frank" w:date="2017-11-10T10:20:00Z">
            <w:rPr>
              <w:rFonts w:hint="eastAsia"/>
              <w:bCs/>
              <w:sz w:val="28"/>
              <w:szCs w:val="28"/>
            </w:rPr>
          </w:rPrChange>
        </w:rPr>
        <w:t>Vertical Direction</w:t>
      </w:r>
      <w:r w:rsidRPr="000E0DCF">
        <w:rPr>
          <w:rFonts w:hint="eastAsia"/>
          <w:bCs/>
          <w:sz w:val="28"/>
          <w:szCs w:val="28"/>
        </w:rPr>
        <w:t xml:space="preserve">, </w:t>
      </w:r>
      <w:r w:rsidRPr="00E2519D">
        <w:rPr>
          <w:rFonts w:hint="eastAsia"/>
          <w:bCs/>
          <w:i/>
          <w:sz w:val="28"/>
          <w:szCs w:val="28"/>
          <w:rPrChange w:id="26" w:author="Glavin, Frank" w:date="2017-11-10T10:20:00Z">
            <w:rPr>
              <w:rFonts w:hint="eastAsia"/>
              <w:bCs/>
              <w:sz w:val="28"/>
              <w:szCs w:val="28"/>
            </w:rPr>
          </w:rPrChange>
        </w:rPr>
        <w:t>Forward Direction</w:t>
      </w:r>
      <w:r w:rsidRPr="000E0DCF">
        <w:rPr>
          <w:rFonts w:hint="eastAsia"/>
          <w:bCs/>
          <w:sz w:val="28"/>
          <w:szCs w:val="28"/>
        </w:rPr>
        <w:t xml:space="preserve"> and </w:t>
      </w:r>
      <w:r w:rsidRPr="00E2519D">
        <w:rPr>
          <w:rFonts w:hint="eastAsia"/>
          <w:bCs/>
          <w:i/>
          <w:sz w:val="28"/>
          <w:szCs w:val="28"/>
          <w:rPrChange w:id="27" w:author="Glavin, Frank" w:date="2017-11-10T10:20:00Z">
            <w:rPr>
              <w:rFonts w:hint="eastAsia"/>
              <w:bCs/>
              <w:sz w:val="28"/>
              <w:szCs w:val="28"/>
            </w:rPr>
          </w:rPrChange>
        </w:rPr>
        <w:t>Side Direction</w:t>
      </w:r>
      <w:r w:rsidRPr="000E0DCF">
        <w:rPr>
          <w:rFonts w:hint="eastAsia"/>
          <w:bCs/>
          <w:sz w:val="28"/>
          <w:szCs w:val="28"/>
        </w:rPr>
        <w:t xml:space="preserve">, which </w:t>
      </w:r>
      <w:r w:rsidR="00B25C61">
        <w:rPr>
          <w:bCs/>
          <w:sz w:val="28"/>
          <w:szCs w:val="28"/>
        </w:rPr>
        <w:t>can be</w:t>
      </w:r>
      <w:r w:rsidRPr="000E0DCF">
        <w:rPr>
          <w:rFonts w:hint="eastAsia"/>
          <w:bCs/>
          <w:sz w:val="28"/>
          <w:szCs w:val="28"/>
        </w:rPr>
        <w:t xml:space="preserve"> also called: X, Y and Z Axis.</w:t>
      </w:r>
      <w:r w:rsidRPr="000E0DCF">
        <w:rPr>
          <w:bCs/>
          <w:sz w:val="28"/>
          <w:szCs w:val="28"/>
        </w:rPr>
        <w:t xml:space="preserve"> </w:t>
      </w:r>
    </w:p>
    <w:p w14:paraId="1D1EAE8F" w14:textId="77777777" w:rsidR="00870CC5" w:rsidRPr="00B6796E" w:rsidRDefault="000B40BC" w:rsidP="00E2519D">
      <w:pPr>
        <w:jc w:val="center"/>
        <w:rPr>
          <w:rFonts w:ascii="SimSun" w:eastAsia="SimSun" w:hAnsi="SimSun" w:cs="SimSun"/>
          <w:b/>
          <w:i/>
          <w:sz w:val="24"/>
        </w:rPr>
        <w:pPrChange w:id="28" w:author="Glavin, Frank" w:date="2017-11-10T10:20:00Z">
          <w:pPr/>
        </w:pPrChange>
      </w:pPr>
      <w:r>
        <w:rPr>
          <w:rFonts w:ascii="SimSun" w:eastAsia="SimSun" w:hAnsi="SimSun" w:cs="SimSun"/>
          <w:noProof/>
          <w:sz w:val="24"/>
        </w:rPr>
        <w:drawing>
          <wp:inline distT="0" distB="0" distL="114300" distR="114300" wp14:anchorId="4A3017B7" wp14:editId="320AA392">
            <wp:extent cx="1647825" cy="2159000"/>
            <wp:effectExtent l="0" t="0" r="9525"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1647825" cy="2159000"/>
                    </a:xfrm>
                    <a:prstGeom prst="rect">
                      <a:avLst/>
                    </a:prstGeom>
                    <a:noFill/>
                    <a:ln w="9525">
                      <a:noFill/>
                    </a:ln>
                  </pic:spPr>
                </pic:pic>
              </a:graphicData>
            </a:graphic>
          </wp:inline>
        </w:drawing>
      </w:r>
    </w:p>
    <w:p w14:paraId="3D1B527B" w14:textId="77777777" w:rsidR="00870CC5" w:rsidRPr="0051640C" w:rsidRDefault="00ED6350" w:rsidP="006C1D6A">
      <w:pPr>
        <w:rPr>
          <w:bCs/>
          <w:sz w:val="28"/>
          <w:szCs w:val="28"/>
        </w:rPr>
      </w:pPr>
      <w:del w:id="29" w:author="Glavin, Frank" w:date="2017-11-10T10:20:00Z">
        <w:r w:rsidDel="00E2519D">
          <w:rPr>
            <w:bCs/>
            <w:sz w:val="28"/>
            <w:szCs w:val="28"/>
          </w:rPr>
          <w:delText xml:space="preserve">And </w:delText>
        </w:r>
      </w:del>
      <w:ins w:id="30" w:author="Glavin, Frank" w:date="2017-11-10T10:20:00Z">
        <w:r w:rsidR="00E2519D">
          <w:rPr>
            <w:bCs/>
            <w:sz w:val="28"/>
            <w:szCs w:val="28"/>
          </w:rPr>
          <w:t xml:space="preserve">The </w:t>
        </w:r>
      </w:ins>
      <w:r w:rsidR="007C0060">
        <w:rPr>
          <w:bCs/>
          <w:sz w:val="28"/>
          <w:szCs w:val="28"/>
        </w:rPr>
        <w:t>two photos below</w:t>
      </w:r>
      <w:del w:id="31" w:author="Glavin, Frank" w:date="2017-11-10T10:20:00Z">
        <w:r w:rsidR="007C0060" w:rsidDel="00E2519D">
          <w:rPr>
            <w:bCs/>
            <w:sz w:val="28"/>
            <w:szCs w:val="28"/>
          </w:rPr>
          <w:delText>,</w:delText>
        </w:r>
      </w:del>
      <w:r w:rsidR="007C0060">
        <w:rPr>
          <w:bCs/>
          <w:sz w:val="28"/>
          <w:szCs w:val="28"/>
        </w:rPr>
        <w:t xml:space="preserve"> show the</w:t>
      </w:r>
      <w:r w:rsidR="00EF2B35">
        <w:rPr>
          <w:bCs/>
          <w:sz w:val="28"/>
          <w:szCs w:val="28"/>
        </w:rPr>
        <w:t xml:space="preserve"> change state of the</w:t>
      </w:r>
      <w:r w:rsidR="007C0060">
        <w:rPr>
          <w:bCs/>
          <w:sz w:val="28"/>
          <w:szCs w:val="28"/>
        </w:rPr>
        <w:t xml:space="preserve"> </w:t>
      </w:r>
      <w:r w:rsidR="00EF2B35">
        <w:rPr>
          <w:bCs/>
          <w:sz w:val="28"/>
          <w:szCs w:val="28"/>
        </w:rPr>
        <w:t xml:space="preserve">vertical acceleration and forward acceleration </w:t>
      </w:r>
      <w:r w:rsidR="006C1D6A">
        <w:rPr>
          <w:bCs/>
          <w:sz w:val="28"/>
          <w:szCs w:val="28"/>
        </w:rPr>
        <w:t xml:space="preserve">in </w:t>
      </w:r>
      <w:r w:rsidR="00002098">
        <w:rPr>
          <w:bCs/>
          <w:sz w:val="28"/>
          <w:szCs w:val="28"/>
        </w:rPr>
        <w:t>one</w:t>
      </w:r>
      <w:r w:rsidR="006C1D6A">
        <w:rPr>
          <w:bCs/>
          <w:sz w:val="28"/>
          <w:szCs w:val="28"/>
        </w:rPr>
        <w:t xml:space="preserve"> </w:t>
      </w:r>
      <w:del w:id="32" w:author="Glavin, Frank" w:date="2017-11-10T10:20:00Z">
        <w:r w:rsidR="006C1D6A" w:rsidDel="00E2519D">
          <w:rPr>
            <w:bCs/>
            <w:sz w:val="28"/>
            <w:szCs w:val="28"/>
          </w:rPr>
          <w:delText xml:space="preserve">circle </w:delText>
        </w:r>
      </w:del>
      <w:ins w:id="33" w:author="Glavin, Frank" w:date="2017-11-10T10:20:00Z">
        <w:r w:rsidR="00E2519D">
          <w:rPr>
            <w:bCs/>
            <w:sz w:val="28"/>
            <w:szCs w:val="28"/>
          </w:rPr>
          <w:t>c</w:t>
        </w:r>
        <w:r w:rsidR="00E2519D">
          <w:rPr>
            <w:bCs/>
            <w:sz w:val="28"/>
            <w:szCs w:val="28"/>
          </w:rPr>
          <w:t>ycle</w:t>
        </w:r>
        <w:r w:rsidR="00E2519D">
          <w:rPr>
            <w:bCs/>
            <w:sz w:val="28"/>
            <w:szCs w:val="28"/>
          </w:rPr>
          <w:t xml:space="preserve"> </w:t>
        </w:r>
      </w:ins>
      <w:r w:rsidR="006C1D6A">
        <w:rPr>
          <w:bCs/>
          <w:sz w:val="28"/>
          <w:szCs w:val="28"/>
        </w:rPr>
        <w:t>of a step.</w:t>
      </w:r>
    </w:p>
    <w:p w14:paraId="5C380ACE" w14:textId="77777777" w:rsidR="00EA5F41" w:rsidRDefault="000B40BC" w:rsidP="00EA5F41">
      <w:pPr>
        <w:rPr>
          <w:rFonts w:ascii="SimSun" w:eastAsia="SimSun" w:hAnsi="SimSun" w:cs="SimSun"/>
          <w:b/>
          <w:i/>
          <w:sz w:val="24"/>
        </w:rPr>
      </w:pPr>
      <w:r>
        <w:rPr>
          <w:rFonts w:ascii="SimSun" w:eastAsia="SimSun" w:hAnsi="SimSun" w:cs="SimSun"/>
          <w:noProof/>
          <w:sz w:val="24"/>
        </w:rPr>
        <w:lastRenderedPageBreak/>
        <w:drawing>
          <wp:inline distT="0" distB="0" distL="114300" distR="114300" wp14:anchorId="5D31D494" wp14:editId="5BB528FA">
            <wp:extent cx="5806440" cy="2089785"/>
            <wp:effectExtent l="0" t="0" r="3810" b="571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a:stretch>
                      <a:fillRect/>
                    </a:stretch>
                  </pic:blipFill>
                  <pic:spPr>
                    <a:xfrm>
                      <a:off x="0" y="0"/>
                      <a:ext cx="5806440" cy="2089785"/>
                    </a:xfrm>
                    <a:prstGeom prst="rect">
                      <a:avLst/>
                    </a:prstGeom>
                    <a:noFill/>
                    <a:ln w="9525">
                      <a:noFill/>
                    </a:ln>
                  </pic:spPr>
                </pic:pic>
              </a:graphicData>
            </a:graphic>
          </wp:inline>
        </w:drawing>
      </w:r>
    </w:p>
    <w:p w14:paraId="6D035DAB" w14:textId="77777777" w:rsidR="00EA5F41" w:rsidRPr="00B6796E" w:rsidRDefault="00EA5F41" w:rsidP="00E2519D">
      <w:pPr>
        <w:jc w:val="center"/>
        <w:rPr>
          <w:rFonts w:ascii="SimSun" w:eastAsia="SimSun" w:hAnsi="SimSun" w:cs="SimSun"/>
          <w:b/>
          <w:i/>
          <w:sz w:val="24"/>
        </w:rPr>
        <w:pPrChange w:id="34" w:author="Glavin, Frank" w:date="2017-11-10T10:20:00Z">
          <w:pPr/>
        </w:pPrChange>
      </w:pPr>
      <w:commentRangeStart w:id="35"/>
      <w:r w:rsidRPr="00B6796E">
        <w:rPr>
          <w:rFonts w:ascii="SimSun" w:eastAsia="SimSun" w:hAnsi="SimSun" w:cs="SimSun"/>
          <w:b/>
          <w:i/>
          <w:sz w:val="24"/>
        </w:rPr>
        <w:t>(***This Picture is from online</w:t>
      </w:r>
      <w:commentRangeEnd w:id="35"/>
      <w:r w:rsidR="00E2519D">
        <w:rPr>
          <w:rStyle w:val="CommentReference"/>
        </w:rPr>
        <w:commentReference w:id="35"/>
      </w:r>
      <w:r w:rsidRPr="00B6796E">
        <w:rPr>
          <w:rFonts w:ascii="SimSun" w:eastAsia="SimSun" w:hAnsi="SimSun" w:cs="SimSun"/>
          <w:b/>
          <w:i/>
          <w:sz w:val="24"/>
        </w:rPr>
        <w:t>)</w:t>
      </w:r>
    </w:p>
    <w:p w14:paraId="352D6B59" w14:textId="77777777" w:rsidR="005A1C9E" w:rsidRDefault="005A1C9E">
      <w:pPr>
        <w:rPr>
          <w:rFonts w:ascii="SimSun" w:eastAsia="SimSun" w:hAnsi="SimSun" w:cs="SimSun"/>
          <w:sz w:val="24"/>
        </w:rPr>
      </w:pPr>
    </w:p>
    <w:p w14:paraId="2A7C037C" w14:textId="77777777" w:rsidR="00870CC5" w:rsidRPr="00F47E15" w:rsidRDefault="000B40BC">
      <w:pPr>
        <w:pStyle w:val="Heading2"/>
        <w:rPr>
          <w:szCs w:val="32"/>
        </w:rPr>
      </w:pPr>
      <w:bookmarkStart w:id="36" w:name="_Toc497930526"/>
      <w:r w:rsidRPr="00F47E15">
        <w:rPr>
          <w:rFonts w:hint="eastAsia"/>
          <w:szCs w:val="32"/>
        </w:rPr>
        <w:t xml:space="preserve">Comparing the </w:t>
      </w:r>
      <w:ins w:id="37" w:author="Glavin, Frank" w:date="2017-11-10T10:21:00Z">
        <w:r w:rsidR="00E2519D">
          <w:rPr>
            <w:szCs w:val="32"/>
          </w:rPr>
          <w:t>A</w:t>
        </w:r>
      </w:ins>
      <w:del w:id="38" w:author="Glavin, Frank" w:date="2017-11-10T10:21:00Z">
        <w:r w:rsidRPr="00F47E15" w:rsidDel="00E2519D">
          <w:rPr>
            <w:rFonts w:hint="eastAsia"/>
            <w:szCs w:val="32"/>
          </w:rPr>
          <w:delText>a</w:delText>
        </w:r>
      </w:del>
      <w:r w:rsidRPr="00F47E15">
        <w:rPr>
          <w:rFonts w:hint="eastAsia"/>
          <w:szCs w:val="32"/>
        </w:rPr>
        <w:t xml:space="preserve">ccelerations of </w:t>
      </w:r>
      <w:ins w:id="39" w:author="Glavin, Frank" w:date="2017-11-10T10:21:00Z">
        <w:r w:rsidR="00E2519D">
          <w:rPr>
            <w:szCs w:val="32"/>
          </w:rPr>
          <w:t>D</w:t>
        </w:r>
      </w:ins>
      <w:del w:id="40" w:author="Glavin, Frank" w:date="2017-11-10T10:21:00Z">
        <w:r w:rsidRPr="00F47E15" w:rsidDel="00E2519D">
          <w:rPr>
            <w:rFonts w:hint="eastAsia"/>
            <w:szCs w:val="32"/>
          </w:rPr>
          <w:delText>d</w:delText>
        </w:r>
      </w:del>
      <w:r w:rsidRPr="00F47E15">
        <w:rPr>
          <w:rFonts w:hint="eastAsia"/>
          <w:szCs w:val="32"/>
        </w:rPr>
        <w:t xml:space="preserve">ifferent </w:t>
      </w:r>
      <w:ins w:id="41" w:author="Glavin, Frank" w:date="2017-11-10T10:21:00Z">
        <w:r w:rsidR="00E2519D">
          <w:rPr>
            <w:szCs w:val="32"/>
          </w:rPr>
          <w:t>A</w:t>
        </w:r>
      </w:ins>
      <w:del w:id="42" w:author="Glavin, Frank" w:date="2017-11-10T10:21:00Z">
        <w:r w:rsidRPr="00F47E15" w:rsidDel="00E2519D">
          <w:rPr>
            <w:rFonts w:hint="eastAsia"/>
            <w:szCs w:val="32"/>
          </w:rPr>
          <w:delText>a</w:delText>
        </w:r>
      </w:del>
      <w:r w:rsidRPr="00F47E15">
        <w:rPr>
          <w:rFonts w:hint="eastAsia"/>
          <w:szCs w:val="32"/>
        </w:rPr>
        <w:t>xes</w:t>
      </w:r>
      <w:ins w:id="43" w:author="Glavin, Frank" w:date="2017-11-10T10:21:00Z">
        <w:r w:rsidR="00E2519D">
          <w:rPr>
            <w:szCs w:val="32"/>
          </w:rPr>
          <w:t xml:space="preserve"> </w:t>
        </w:r>
      </w:ins>
      <w:del w:id="44" w:author="Glavin, Frank" w:date="2017-11-10T10:21:00Z">
        <w:r w:rsidRPr="00F47E15" w:rsidDel="00E2519D">
          <w:rPr>
            <w:rFonts w:hint="eastAsia"/>
            <w:szCs w:val="32"/>
          </w:rPr>
          <w:delText>( X ,Y and Z axis)</w:delText>
        </w:r>
      </w:del>
      <w:bookmarkEnd w:id="36"/>
    </w:p>
    <w:p w14:paraId="729E70D4" w14:textId="77777777" w:rsidR="003F193E" w:rsidRPr="00031972" w:rsidRDefault="000B40BC">
      <w:pPr>
        <w:rPr>
          <w:bCs/>
          <w:sz w:val="28"/>
          <w:szCs w:val="28"/>
        </w:rPr>
      </w:pPr>
      <w:r w:rsidRPr="00E711E1">
        <w:rPr>
          <w:rFonts w:hint="eastAsia"/>
          <w:bCs/>
          <w:sz w:val="28"/>
          <w:szCs w:val="28"/>
        </w:rPr>
        <w:t>There are some chart</w:t>
      </w:r>
      <w:r w:rsidR="006B50E3">
        <w:rPr>
          <w:bCs/>
          <w:sz w:val="28"/>
          <w:szCs w:val="28"/>
        </w:rPr>
        <w:t>s</w:t>
      </w:r>
      <w:r w:rsidRPr="00E711E1">
        <w:rPr>
          <w:rFonts w:hint="eastAsia"/>
          <w:bCs/>
          <w:sz w:val="28"/>
          <w:szCs w:val="28"/>
        </w:rPr>
        <w:t xml:space="preserve"> below which show X, Y and Z axis acceleration </w:t>
      </w:r>
      <w:r w:rsidR="00854A9F">
        <w:rPr>
          <w:bCs/>
          <w:sz w:val="28"/>
          <w:szCs w:val="28"/>
        </w:rPr>
        <w:t xml:space="preserve">data </w:t>
      </w:r>
      <w:r w:rsidRPr="00E711E1">
        <w:rPr>
          <w:rFonts w:hint="eastAsia"/>
          <w:bCs/>
          <w:sz w:val="28"/>
          <w:szCs w:val="28"/>
        </w:rPr>
        <w:t>separately from</w:t>
      </w:r>
      <w:ins w:id="45" w:author="Glavin, Frank" w:date="2017-11-10T10:22:00Z">
        <w:r w:rsidR="00E2519D">
          <w:rPr>
            <w:bCs/>
            <w:sz w:val="28"/>
            <w:szCs w:val="28"/>
          </w:rPr>
          <w:t xml:space="preserve"> the</w:t>
        </w:r>
      </w:ins>
      <w:r w:rsidRPr="00E711E1">
        <w:rPr>
          <w:rFonts w:hint="eastAsia"/>
          <w:bCs/>
          <w:sz w:val="28"/>
          <w:szCs w:val="28"/>
        </w:rPr>
        <w:t xml:space="preserve"> </w:t>
      </w:r>
      <w:ins w:id="46" w:author="Glavin, Frank" w:date="2017-11-10T10:22:00Z">
        <w:r w:rsidR="00E2519D">
          <w:rPr>
            <w:bCs/>
            <w:sz w:val="28"/>
            <w:szCs w:val="28"/>
          </w:rPr>
          <w:t>iP</w:t>
        </w:r>
      </w:ins>
      <w:del w:id="47" w:author="Glavin, Frank" w:date="2017-11-10T10:22:00Z">
        <w:r w:rsidRPr="00E711E1" w:rsidDel="00E2519D">
          <w:rPr>
            <w:rFonts w:hint="eastAsia"/>
            <w:bCs/>
            <w:sz w:val="28"/>
            <w:szCs w:val="28"/>
          </w:rPr>
          <w:delText>Ip</w:delText>
        </w:r>
      </w:del>
      <w:r w:rsidRPr="00E711E1">
        <w:rPr>
          <w:rFonts w:hint="eastAsia"/>
          <w:bCs/>
          <w:sz w:val="28"/>
          <w:szCs w:val="28"/>
        </w:rPr>
        <w:t xml:space="preserve">hone 6s accelerometer. </w:t>
      </w:r>
      <w:del w:id="48" w:author="Glavin, Frank" w:date="2017-11-10T10:22:00Z">
        <w:r w:rsidRPr="00E711E1" w:rsidDel="00E2519D">
          <w:rPr>
            <w:rFonts w:hint="eastAsia"/>
            <w:bCs/>
            <w:sz w:val="28"/>
            <w:szCs w:val="28"/>
          </w:rPr>
          <w:delText xml:space="preserve"> </w:delText>
        </w:r>
      </w:del>
      <w:r w:rsidRPr="00E711E1">
        <w:rPr>
          <w:rFonts w:hint="eastAsia"/>
          <w:bCs/>
          <w:sz w:val="28"/>
          <w:szCs w:val="28"/>
        </w:rPr>
        <w:t>E</w:t>
      </w:r>
      <w:del w:id="49" w:author="Glavin, Frank" w:date="2017-11-10T10:22:00Z">
        <w:r w:rsidRPr="00E711E1" w:rsidDel="00E2519D">
          <w:rPr>
            <w:rFonts w:hint="eastAsia"/>
            <w:bCs/>
            <w:sz w:val="28"/>
            <w:szCs w:val="28"/>
          </w:rPr>
          <w:delText>very</w:delText>
        </w:r>
      </w:del>
      <w:ins w:id="50" w:author="Glavin, Frank" w:date="2017-11-10T10:22:00Z">
        <w:r w:rsidR="00E2519D">
          <w:rPr>
            <w:bCs/>
            <w:sz w:val="28"/>
            <w:szCs w:val="28"/>
          </w:rPr>
          <w:t>ach</w:t>
        </w:r>
      </w:ins>
      <w:r w:rsidRPr="00E711E1">
        <w:rPr>
          <w:rFonts w:hint="eastAsia"/>
          <w:bCs/>
          <w:sz w:val="28"/>
          <w:szCs w:val="28"/>
        </w:rPr>
        <w:t xml:space="preserve"> chart shows five states of movement </w:t>
      </w:r>
      <w:r w:rsidR="002649D1">
        <w:rPr>
          <w:bCs/>
          <w:sz w:val="28"/>
          <w:szCs w:val="28"/>
        </w:rPr>
        <w:t>in</w:t>
      </w:r>
      <w:r w:rsidRPr="00E711E1">
        <w:rPr>
          <w:rFonts w:hint="eastAsia"/>
          <w:bCs/>
          <w:sz w:val="28"/>
          <w:szCs w:val="28"/>
        </w:rPr>
        <w:t xml:space="preserve"> 30s</w:t>
      </w:r>
      <w:ins w:id="51" w:author="Glavin, Frank" w:date="2017-11-10T10:22:00Z">
        <w:r w:rsidR="00E2519D">
          <w:rPr>
            <w:bCs/>
            <w:sz w:val="28"/>
            <w:szCs w:val="28"/>
          </w:rPr>
          <w:t xml:space="preserve"> at</w:t>
        </w:r>
      </w:ins>
      <w:del w:id="52" w:author="Glavin, Frank" w:date="2017-11-10T10:22:00Z">
        <w:r w:rsidR="002649D1" w:rsidDel="00E2519D">
          <w:rPr>
            <w:bCs/>
            <w:sz w:val="28"/>
            <w:szCs w:val="28"/>
          </w:rPr>
          <w:delText>,</w:delText>
        </w:r>
      </w:del>
      <w:r w:rsidRPr="00E711E1">
        <w:rPr>
          <w:rFonts w:hint="eastAsia"/>
          <w:bCs/>
          <w:sz w:val="28"/>
          <w:szCs w:val="28"/>
        </w:rPr>
        <w:t xml:space="preserve"> 50 Hz</w:t>
      </w:r>
      <w:r w:rsidRPr="00E2519D">
        <w:rPr>
          <w:rFonts w:hint="eastAsia"/>
          <w:bCs/>
          <w:i/>
          <w:sz w:val="28"/>
          <w:szCs w:val="28"/>
          <w:rPrChange w:id="53" w:author="Glavin, Frank" w:date="2017-11-10T10:23:00Z">
            <w:rPr>
              <w:rFonts w:hint="eastAsia"/>
              <w:bCs/>
              <w:sz w:val="28"/>
              <w:szCs w:val="28"/>
            </w:rPr>
          </w:rPrChange>
        </w:rPr>
        <w:t>.</w:t>
      </w:r>
      <w:r w:rsidR="007D0FB7" w:rsidRPr="00E2519D">
        <w:rPr>
          <w:bCs/>
          <w:i/>
          <w:sz w:val="28"/>
          <w:szCs w:val="28"/>
        </w:rPr>
        <w:t xml:space="preserve"> </w:t>
      </w:r>
      <w:del w:id="54" w:author="Glavin, Frank" w:date="2017-11-10T10:22:00Z">
        <w:r w:rsidR="007D0FB7" w:rsidRPr="00E2519D" w:rsidDel="00E2519D">
          <w:rPr>
            <w:bCs/>
            <w:sz w:val="28"/>
            <w:szCs w:val="28"/>
            <w:rPrChange w:id="55" w:author="Glavin, Frank" w:date="2017-11-10T10:23:00Z">
              <w:rPr>
                <w:bCs/>
                <w:i/>
                <w:sz w:val="28"/>
                <w:szCs w:val="28"/>
              </w:rPr>
            </w:rPrChange>
          </w:rPr>
          <w:delText xml:space="preserve">The detail in the </w:delText>
        </w:r>
      </w:del>
      <w:ins w:id="56" w:author="Glavin, Frank" w:date="2017-11-10T10:22:00Z">
        <w:r w:rsidR="00E2519D" w:rsidRPr="00E2519D">
          <w:rPr>
            <w:bCs/>
            <w:sz w:val="28"/>
            <w:szCs w:val="28"/>
            <w:rPrChange w:id="57" w:author="Glavin, Frank" w:date="2017-11-10T10:23:00Z">
              <w:rPr>
                <w:bCs/>
                <w:i/>
                <w:sz w:val="28"/>
                <w:szCs w:val="28"/>
              </w:rPr>
            </w:rPrChange>
          </w:rPr>
          <w:t xml:space="preserve">Details are shown in the </w:t>
        </w:r>
      </w:ins>
      <w:ins w:id="58" w:author="Glavin, Frank" w:date="2017-11-10T10:23:00Z">
        <w:r w:rsidR="00E2519D">
          <w:rPr>
            <w:bCs/>
            <w:sz w:val="28"/>
            <w:szCs w:val="28"/>
          </w:rPr>
          <w:t>table</w:t>
        </w:r>
      </w:ins>
      <w:del w:id="59" w:author="Glavin, Frank" w:date="2017-11-10T10:23:00Z">
        <w:r w:rsidR="007D0FB7" w:rsidRPr="00E2519D" w:rsidDel="00E2519D">
          <w:rPr>
            <w:bCs/>
            <w:sz w:val="28"/>
            <w:szCs w:val="28"/>
            <w:rPrChange w:id="60" w:author="Glavin, Frank" w:date="2017-11-10T10:23:00Z">
              <w:rPr>
                <w:bCs/>
                <w:i/>
                <w:sz w:val="28"/>
                <w:szCs w:val="28"/>
              </w:rPr>
            </w:rPrChange>
          </w:rPr>
          <w:delText>form</w:delText>
        </w:r>
      </w:del>
      <w:r w:rsidR="007D0FB7" w:rsidRPr="00E2519D">
        <w:rPr>
          <w:bCs/>
          <w:sz w:val="28"/>
          <w:szCs w:val="28"/>
          <w:rPrChange w:id="61" w:author="Glavin, Frank" w:date="2017-11-10T10:23:00Z">
            <w:rPr>
              <w:bCs/>
              <w:i/>
              <w:sz w:val="28"/>
              <w:szCs w:val="28"/>
            </w:rPr>
          </w:rPrChange>
        </w:rPr>
        <w:t xml:space="preserve"> below</w:t>
      </w:r>
      <w:r w:rsidR="007D0FB7">
        <w:rPr>
          <w:bCs/>
          <w:i/>
          <w:sz w:val="28"/>
          <w:szCs w:val="28"/>
        </w:rPr>
        <w:t>:</w:t>
      </w:r>
    </w:p>
    <w:tbl>
      <w:tblPr>
        <w:tblStyle w:val="TableGrid"/>
        <w:tblW w:w="0" w:type="auto"/>
        <w:tblLook w:val="04A0" w:firstRow="1" w:lastRow="0" w:firstColumn="1" w:lastColumn="0" w:noHBand="0" w:noVBand="1"/>
      </w:tblPr>
      <w:tblGrid>
        <w:gridCol w:w="8522"/>
      </w:tblGrid>
      <w:tr w:rsidR="003F193E" w14:paraId="253707E8" w14:textId="77777777" w:rsidTr="00B2394D">
        <w:tc>
          <w:tcPr>
            <w:tcW w:w="8522" w:type="dxa"/>
            <w:vAlign w:val="center"/>
          </w:tcPr>
          <w:p w14:paraId="435B6B7A" w14:textId="77777777" w:rsidR="003F193E" w:rsidRPr="003F193E" w:rsidRDefault="003F193E" w:rsidP="00F1783C">
            <w:pPr>
              <w:widowControl/>
              <w:jc w:val="left"/>
              <w:rPr>
                <w:rFonts w:ascii="Calibri" w:eastAsia="Times New Roman" w:hAnsi="Calibri" w:cs="Calibri"/>
                <w:color w:val="000000"/>
                <w:kern w:val="0"/>
                <w:sz w:val="28"/>
                <w:szCs w:val="28"/>
                <w:lang w:val="en-IE"/>
              </w:rPr>
            </w:pPr>
            <w:r w:rsidRPr="003F193E">
              <w:rPr>
                <w:rFonts w:ascii="Calibri" w:eastAsia="Times New Roman" w:hAnsi="Calibri" w:cs="Calibri"/>
                <w:color w:val="000000"/>
                <w:kern w:val="0"/>
                <w:sz w:val="28"/>
                <w:szCs w:val="28"/>
                <w:lang w:val="en-IE"/>
              </w:rPr>
              <w:t>Accelerometer Data Record</w:t>
            </w:r>
          </w:p>
        </w:tc>
      </w:tr>
      <w:tr w:rsidR="003F193E" w14:paraId="1937F53A" w14:textId="77777777" w:rsidTr="00B2394D">
        <w:tc>
          <w:tcPr>
            <w:tcW w:w="8522" w:type="dxa"/>
            <w:vAlign w:val="center"/>
          </w:tcPr>
          <w:p w14:paraId="4B3707ED" w14:textId="77777777" w:rsidR="003F193E" w:rsidRPr="003F193E" w:rsidRDefault="003F193E" w:rsidP="00F1783C">
            <w:pPr>
              <w:widowControl/>
              <w:jc w:val="left"/>
              <w:rPr>
                <w:rFonts w:ascii="Calibri" w:eastAsia="Times New Roman" w:hAnsi="Calibri" w:cs="Calibri"/>
                <w:color w:val="000000"/>
                <w:kern w:val="0"/>
                <w:sz w:val="28"/>
                <w:szCs w:val="28"/>
                <w:lang w:val="en-IE"/>
              </w:rPr>
            </w:pPr>
            <w:r w:rsidRPr="003F193E">
              <w:rPr>
                <w:rFonts w:ascii="Calibri" w:eastAsia="Times New Roman" w:hAnsi="Calibri" w:cs="Calibri"/>
                <w:color w:val="000000"/>
                <w:kern w:val="0"/>
                <w:sz w:val="28"/>
                <w:szCs w:val="28"/>
                <w:lang w:val="en-IE"/>
              </w:rPr>
              <w:t>Record Date:</w:t>
            </w:r>
            <w:ins w:id="62" w:author="Glavin, Frank" w:date="2017-11-10T10:24:00Z">
              <w:r w:rsidR="00E2519D">
                <w:rPr>
                  <w:rFonts w:ascii="Calibri" w:eastAsia="Times New Roman" w:hAnsi="Calibri" w:cs="Calibri"/>
                  <w:color w:val="000000"/>
                  <w:kern w:val="0"/>
                  <w:sz w:val="28"/>
                  <w:szCs w:val="28"/>
                  <w:lang w:val="en-IE"/>
                </w:rPr>
                <w:t xml:space="preserve">                </w:t>
              </w:r>
            </w:ins>
            <w:r w:rsidRPr="003F193E">
              <w:rPr>
                <w:rFonts w:ascii="Calibri" w:eastAsia="Times New Roman" w:hAnsi="Calibri" w:cs="Calibri"/>
                <w:color w:val="000000"/>
                <w:kern w:val="0"/>
                <w:sz w:val="28"/>
                <w:szCs w:val="28"/>
                <w:lang w:val="en-IE"/>
              </w:rPr>
              <w:t>16/10/2017</w:t>
            </w:r>
          </w:p>
        </w:tc>
      </w:tr>
      <w:tr w:rsidR="003F193E" w14:paraId="09DF7762" w14:textId="77777777" w:rsidTr="00B2394D">
        <w:tc>
          <w:tcPr>
            <w:tcW w:w="8522" w:type="dxa"/>
            <w:vAlign w:val="center"/>
          </w:tcPr>
          <w:p w14:paraId="12C77BA7" w14:textId="77777777" w:rsidR="003F193E" w:rsidRPr="003F193E" w:rsidRDefault="003F193E" w:rsidP="00F1783C">
            <w:pPr>
              <w:widowControl/>
              <w:jc w:val="left"/>
              <w:rPr>
                <w:rFonts w:ascii="Calibri" w:eastAsia="Times New Roman" w:hAnsi="Calibri" w:cs="Calibri"/>
                <w:b/>
                <w:bCs/>
                <w:color w:val="000000"/>
                <w:kern w:val="0"/>
                <w:sz w:val="28"/>
                <w:szCs w:val="28"/>
                <w:lang w:val="en-IE"/>
              </w:rPr>
            </w:pPr>
            <w:r w:rsidRPr="003F193E">
              <w:rPr>
                <w:rFonts w:ascii="Calibri" w:eastAsia="Times New Roman" w:hAnsi="Calibri" w:cs="Calibri"/>
                <w:b/>
                <w:bCs/>
                <w:color w:val="000000"/>
                <w:kern w:val="0"/>
                <w:sz w:val="28"/>
                <w:szCs w:val="28"/>
                <w:lang w:val="en-IE"/>
              </w:rPr>
              <w:t xml:space="preserve">Frequency: </w:t>
            </w:r>
            <w:ins w:id="63" w:author="Glavin, Frank" w:date="2017-11-10T10:24:00Z">
              <w:r w:rsidR="00E2519D">
                <w:rPr>
                  <w:rFonts w:ascii="Calibri" w:eastAsia="Times New Roman" w:hAnsi="Calibri" w:cs="Calibri"/>
                  <w:b/>
                  <w:bCs/>
                  <w:color w:val="000000"/>
                  <w:kern w:val="0"/>
                  <w:sz w:val="28"/>
                  <w:szCs w:val="28"/>
                  <w:lang w:val="en-IE"/>
                </w:rPr>
                <w:t xml:space="preserve">                </w:t>
              </w:r>
            </w:ins>
            <w:r w:rsidRPr="003F193E">
              <w:rPr>
                <w:rFonts w:ascii="Calibri" w:eastAsia="Times New Roman" w:hAnsi="Calibri" w:cs="Calibri"/>
                <w:b/>
                <w:bCs/>
                <w:color w:val="000000"/>
                <w:kern w:val="0"/>
                <w:sz w:val="28"/>
                <w:szCs w:val="28"/>
                <w:lang w:val="en-IE"/>
              </w:rPr>
              <w:t>50 Hz</w:t>
            </w:r>
          </w:p>
        </w:tc>
      </w:tr>
      <w:tr w:rsidR="003F193E" w14:paraId="0ABC0327" w14:textId="77777777" w:rsidTr="00B2394D">
        <w:tc>
          <w:tcPr>
            <w:tcW w:w="8522" w:type="dxa"/>
            <w:vAlign w:val="center"/>
          </w:tcPr>
          <w:p w14:paraId="5CF3A98A" w14:textId="77777777" w:rsidR="003F193E" w:rsidRPr="003F193E" w:rsidRDefault="003F193E" w:rsidP="00F1783C">
            <w:pPr>
              <w:widowControl/>
              <w:jc w:val="left"/>
              <w:rPr>
                <w:rFonts w:ascii="Calibri" w:eastAsia="Times New Roman" w:hAnsi="Calibri" w:cs="Calibri"/>
                <w:color w:val="000000"/>
                <w:kern w:val="0"/>
                <w:sz w:val="28"/>
                <w:szCs w:val="28"/>
                <w:lang w:val="en-IE"/>
              </w:rPr>
            </w:pPr>
            <w:r w:rsidRPr="003F193E">
              <w:rPr>
                <w:rFonts w:ascii="Calibri" w:eastAsia="Times New Roman" w:hAnsi="Calibri" w:cs="Calibri"/>
                <w:color w:val="000000"/>
                <w:kern w:val="0"/>
                <w:sz w:val="28"/>
                <w:szCs w:val="28"/>
                <w:lang w:val="en-IE"/>
              </w:rPr>
              <w:t xml:space="preserve">Time Interval Total: </w:t>
            </w:r>
            <w:ins w:id="64" w:author="Glavin, Frank" w:date="2017-11-10T10:24:00Z">
              <w:r w:rsidR="00E2519D">
                <w:rPr>
                  <w:rFonts w:ascii="Calibri" w:eastAsia="Times New Roman" w:hAnsi="Calibri" w:cs="Calibri"/>
                  <w:color w:val="000000"/>
                  <w:kern w:val="0"/>
                  <w:sz w:val="28"/>
                  <w:szCs w:val="28"/>
                  <w:lang w:val="en-IE"/>
                </w:rPr>
                <w:t xml:space="preserve">          </w:t>
              </w:r>
            </w:ins>
            <w:r w:rsidRPr="003F193E">
              <w:rPr>
                <w:rFonts w:ascii="Calibri" w:eastAsia="Times New Roman" w:hAnsi="Calibri" w:cs="Calibri"/>
                <w:color w:val="000000"/>
                <w:kern w:val="0"/>
                <w:sz w:val="28"/>
                <w:szCs w:val="28"/>
                <w:lang w:val="en-IE"/>
              </w:rPr>
              <w:t>2.5 Minutes</w:t>
            </w:r>
          </w:p>
        </w:tc>
      </w:tr>
      <w:tr w:rsidR="003F193E" w14:paraId="2D86E104" w14:textId="77777777" w:rsidTr="00B2394D">
        <w:tc>
          <w:tcPr>
            <w:tcW w:w="8522" w:type="dxa"/>
            <w:vAlign w:val="center"/>
          </w:tcPr>
          <w:p w14:paraId="69D1B7D9" w14:textId="77777777" w:rsidR="003F193E" w:rsidRPr="003F193E" w:rsidRDefault="003F193E" w:rsidP="00F1783C">
            <w:pPr>
              <w:widowControl/>
              <w:jc w:val="left"/>
              <w:rPr>
                <w:rFonts w:ascii="Calibri" w:eastAsia="Times New Roman" w:hAnsi="Calibri" w:cs="Calibri"/>
                <w:color w:val="000000"/>
                <w:kern w:val="0"/>
                <w:sz w:val="28"/>
                <w:szCs w:val="28"/>
                <w:lang w:val="en-IE"/>
              </w:rPr>
            </w:pPr>
            <w:r w:rsidRPr="003F193E">
              <w:rPr>
                <w:rFonts w:ascii="Calibri" w:eastAsia="Times New Roman" w:hAnsi="Calibri" w:cs="Calibri"/>
                <w:color w:val="000000"/>
                <w:kern w:val="0"/>
                <w:sz w:val="28"/>
                <w:szCs w:val="28"/>
                <w:lang w:val="en-IE"/>
              </w:rPr>
              <w:t>First 30s:</w:t>
            </w:r>
            <w:ins w:id="65" w:author="Glavin, Frank" w:date="2017-11-10T10:23:00Z">
              <w:r w:rsidR="00E2519D">
                <w:rPr>
                  <w:rFonts w:ascii="Calibri" w:eastAsia="Times New Roman" w:hAnsi="Calibri" w:cs="Calibri"/>
                  <w:color w:val="000000"/>
                  <w:kern w:val="0"/>
                  <w:sz w:val="28"/>
                  <w:szCs w:val="28"/>
                  <w:lang w:val="en-IE"/>
                </w:rPr>
                <w:t xml:space="preserve"> </w:t>
              </w:r>
            </w:ins>
            <w:ins w:id="66" w:author="Glavin, Frank" w:date="2017-11-10T10:24:00Z">
              <w:r w:rsidR="00E2519D">
                <w:rPr>
                  <w:rFonts w:ascii="Calibri" w:eastAsia="Times New Roman" w:hAnsi="Calibri" w:cs="Calibri"/>
                  <w:color w:val="000000"/>
                  <w:kern w:val="0"/>
                  <w:sz w:val="28"/>
                  <w:szCs w:val="28"/>
                  <w:lang w:val="en-IE"/>
                </w:rPr>
                <w:t xml:space="preserve">                  </w:t>
              </w:r>
            </w:ins>
            <w:r w:rsidRPr="003F193E">
              <w:rPr>
                <w:rFonts w:ascii="Calibri" w:eastAsia="Times New Roman" w:hAnsi="Calibri" w:cs="Calibri"/>
                <w:color w:val="000000"/>
                <w:kern w:val="0"/>
                <w:sz w:val="28"/>
                <w:szCs w:val="28"/>
                <w:lang w:val="en-IE"/>
              </w:rPr>
              <w:t>Static</w:t>
            </w:r>
          </w:p>
        </w:tc>
      </w:tr>
      <w:tr w:rsidR="003F193E" w14:paraId="1DB1FA35" w14:textId="77777777" w:rsidTr="00B2394D">
        <w:tc>
          <w:tcPr>
            <w:tcW w:w="8522" w:type="dxa"/>
            <w:vAlign w:val="center"/>
          </w:tcPr>
          <w:p w14:paraId="2A73207C" w14:textId="77777777" w:rsidR="003F193E" w:rsidRPr="003F193E" w:rsidRDefault="003F193E" w:rsidP="00F1783C">
            <w:pPr>
              <w:widowControl/>
              <w:jc w:val="left"/>
              <w:rPr>
                <w:rFonts w:ascii="Calibri" w:eastAsia="Times New Roman" w:hAnsi="Calibri" w:cs="Calibri"/>
                <w:color w:val="000000"/>
                <w:kern w:val="0"/>
                <w:sz w:val="28"/>
                <w:szCs w:val="28"/>
                <w:lang w:val="en-IE"/>
              </w:rPr>
            </w:pPr>
            <w:r w:rsidRPr="003F193E">
              <w:rPr>
                <w:rFonts w:ascii="Calibri" w:eastAsia="Times New Roman" w:hAnsi="Calibri" w:cs="Calibri"/>
                <w:color w:val="000000"/>
                <w:kern w:val="0"/>
                <w:sz w:val="28"/>
                <w:szCs w:val="28"/>
                <w:lang w:val="en-IE"/>
              </w:rPr>
              <w:t>Second 30s:</w:t>
            </w:r>
            <w:ins w:id="67" w:author="Glavin, Frank" w:date="2017-11-10T10:23:00Z">
              <w:r w:rsidR="00E2519D">
                <w:rPr>
                  <w:rFonts w:ascii="Calibri" w:eastAsia="Times New Roman" w:hAnsi="Calibri" w:cs="Calibri"/>
                  <w:color w:val="000000"/>
                  <w:kern w:val="0"/>
                  <w:sz w:val="28"/>
                  <w:szCs w:val="28"/>
                  <w:lang w:val="en-IE"/>
                </w:rPr>
                <w:t xml:space="preserve"> </w:t>
              </w:r>
            </w:ins>
            <w:ins w:id="68" w:author="Glavin, Frank" w:date="2017-11-10T10:24:00Z">
              <w:r w:rsidR="00E2519D">
                <w:rPr>
                  <w:rFonts w:ascii="Calibri" w:eastAsia="Times New Roman" w:hAnsi="Calibri" w:cs="Calibri"/>
                  <w:color w:val="000000"/>
                  <w:kern w:val="0"/>
                  <w:sz w:val="28"/>
                  <w:szCs w:val="28"/>
                  <w:lang w:val="en-IE"/>
                </w:rPr>
                <w:t xml:space="preserve">                </w:t>
              </w:r>
            </w:ins>
            <w:r w:rsidRPr="003F193E">
              <w:rPr>
                <w:rFonts w:ascii="Calibri" w:eastAsia="Times New Roman" w:hAnsi="Calibri" w:cs="Calibri"/>
                <w:color w:val="000000"/>
                <w:kern w:val="0"/>
                <w:sz w:val="28"/>
                <w:szCs w:val="28"/>
                <w:lang w:val="en-IE"/>
              </w:rPr>
              <w:t xml:space="preserve">Walking in </w:t>
            </w:r>
            <w:del w:id="69" w:author="Glavin, Frank" w:date="2017-11-10T10:23:00Z">
              <w:r w:rsidRPr="003F193E" w:rsidDel="00E2519D">
                <w:rPr>
                  <w:rFonts w:ascii="Calibri" w:eastAsia="Times New Roman" w:hAnsi="Calibri" w:cs="Calibri"/>
                  <w:color w:val="000000"/>
                  <w:kern w:val="0"/>
                  <w:sz w:val="28"/>
                  <w:szCs w:val="28"/>
                  <w:lang w:val="en-IE"/>
                </w:rPr>
                <w:delText>package</w:delText>
              </w:r>
            </w:del>
            <w:ins w:id="70" w:author="Glavin, Frank" w:date="2017-11-10T10:23:00Z">
              <w:r w:rsidR="00E2519D" w:rsidRPr="003F193E">
                <w:rPr>
                  <w:rFonts w:ascii="Calibri" w:eastAsia="Times New Roman" w:hAnsi="Calibri" w:cs="Calibri"/>
                  <w:color w:val="000000"/>
                  <w:kern w:val="0"/>
                  <w:sz w:val="28"/>
                  <w:szCs w:val="28"/>
                  <w:lang w:val="en-IE"/>
                </w:rPr>
                <w:t>p</w:t>
              </w:r>
              <w:r w:rsidR="00E2519D">
                <w:rPr>
                  <w:rFonts w:ascii="Calibri" w:eastAsia="Times New Roman" w:hAnsi="Calibri" w:cs="Calibri"/>
                  <w:color w:val="000000"/>
                  <w:kern w:val="0"/>
                  <w:sz w:val="28"/>
                  <w:szCs w:val="28"/>
                  <w:lang w:val="en-IE"/>
                </w:rPr>
                <w:t>ocket</w:t>
              </w:r>
            </w:ins>
          </w:p>
        </w:tc>
      </w:tr>
      <w:tr w:rsidR="003F193E" w14:paraId="4212AA48" w14:textId="77777777" w:rsidTr="00B2394D">
        <w:tc>
          <w:tcPr>
            <w:tcW w:w="8522" w:type="dxa"/>
            <w:vAlign w:val="center"/>
          </w:tcPr>
          <w:p w14:paraId="4FD88FD4" w14:textId="77777777" w:rsidR="003F193E" w:rsidRPr="003F193E" w:rsidRDefault="003F193E" w:rsidP="00F1783C">
            <w:pPr>
              <w:widowControl/>
              <w:jc w:val="left"/>
              <w:rPr>
                <w:rFonts w:ascii="Calibri" w:eastAsia="Times New Roman" w:hAnsi="Calibri" w:cs="Calibri"/>
                <w:color w:val="000000"/>
                <w:kern w:val="0"/>
                <w:sz w:val="28"/>
                <w:szCs w:val="28"/>
                <w:lang w:val="en-IE"/>
              </w:rPr>
            </w:pPr>
            <w:r w:rsidRPr="003F193E">
              <w:rPr>
                <w:rFonts w:ascii="Calibri" w:eastAsia="Times New Roman" w:hAnsi="Calibri" w:cs="Calibri"/>
                <w:color w:val="000000"/>
                <w:kern w:val="0"/>
                <w:sz w:val="28"/>
                <w:szCs w:val="28"/>
                <w:lang w:val="en-IE"/>
              </w:rPr>
              <w:t>Third 30s:</w:t>
            </w:r>
            <w:ins w:id="71" w:author="Glavin, Frank" w:date="2017-11-10T10:23:00Z">
              <w:r w:rsidR="00E2519D">
                <w:rPr>
                  <w:rFonts w:ascii="Calibri" w:eastAsia="Times New Roman" w:hAnsi="Calibri" w:cs="Calibri"/>
                  <w:color w:val="000000"/>
                  <w:kern w:val="0"/>
                  <w:sz w:val="28"/>
                  <w:szCs w:val="28"/>
                  <w:lang w:val="en-IE"/>
                </w:rPr>
                <w:t xml:space="preserve"> </w:t>
              </w:r>
            </w:ins>
            <w:ins w:id="72" w:author="Glavin, Frank" w:date="2017-11-10T10:24:00Z">
              <w:r w:rsidR="00E2519D">
                <w:rPr>
                  <w:rFonts w:ascii="Calibri" w:eastAsia="Times New Roman" w:hAnsi="Calibri" w:cs="Calibri"/>
                  <w:color w:val="000000"/>
                  <w:kern w:val="0"/>
                  <w:sz w:val="28"/>
                  <w:szCs w:val="28"/>
                  <w:lang w:val="en-IE"/>
                </w:rPr>
                <w:t xml:space="preserve">                 </w:t>
              </w:r>
            </w:ins>
            <w:del w:id="73" w:author="Glavin, Frank" w:date="2017-11-10T10:23:00Z">
              <w:r w:rsidRPr="003F193E" w:rsidDel="00E2519D">
                <w:rPr>
                  <w:rFonts w:ascii="Calibri" w:eastAsia="Times New Roman" w:hAnsi="Calibri" w:cs="Calibri"/>
                  <w:color w:val="000000"/>
                  <w:kern w:val="0"/>
                  <w:sz w:val="28"/>
                  <w:szCs w:val="28"/>
                  <w:lang w:val="en-IE"/>
                </w:rPr>
                <w:delText xml:space="preserve">Wlaking </w:delText>
              </w:r>
            </w:del>
            <w:ins w:id="74" w:author="Glavin, Frank" w:date="2017-11-10T10:23:00Z">
              <w:r w:rsidR="00E2519D" w:rsidRPr="003F193E">
                <w:rPr>
                  <w:rFonts w:ascii="Calibri" w:eastAsia="Times New Roman" w:hAnsi="Calibri" w:cs="Calibri"/>
                  <w:color w:val="000000"/>
                  <w:kern w:val="0"/>
                  <w:sz w:val="28"/>
                  <w:szCs w:val="28"/>
                  <w:lang w:val="en-IE"/>
                </w:rPr>
                <w:t>W</w:t>
              </w:r>
              <w:r w:rsidR="00E2519D">
                <w:rPr>
                  <w:rFonts w:ascii="Calibri" w:eastAsia="Times New Roman" w:hAnsi="Calibri" w:cs="Calibri"/>
                  <w:color w:val="000000"/>
                  <w:kern w:val="0"/>
                  <w:sz w:val="28"/>
                  <w:szCs w:val="28"/>
                  <w:lang w:val="en-IE"/>
                </w:rPr>
                <w:t>al</w:t>
              </w:r>
              <w:r w:rsidR="00E2519D" w:rsidRPr="003F193E">
                <w:rPr>
                  <w:rFonts w:ascii="Calibri" w:eastAsia="Times New Roman" w:hAnsi="Calibri" w:cs="Calibri"/>
                  <w:color w:val="000000"/>
                  <w:kern w:val="0"/>
                  <w:sz w:val="28"/>
                  <w:szCs w:val="28"/>
                  <w:lang w:val="en-IE"/>
                </w:rPr>
                <w:t xml:space="preserve">king </w:t>
              </w:r>
            </w:ins>
            <w:r w:rsidRPr="003F193E">
              <w:rPr>
                <w:rFonts w:ascii="Calibri" w:eastAsia="Times New Roman" w:hAnsi="Calibri" w:cs="Calibri"/>
                <w:color w:val="000000"/>
                <w:kern w:val="0"/>
                <w:sz w:val="28"/>
                <w:szCs w:val="28"/>
                <w:lang w:val="en-IE"/>
              </w:rPr>
              <w:t>in hand</w:t>
            </w:r>
          </w:p>
        </w:tc>
      </w:tr>
      <w:tr w:rsidR="003F193E" w14:paraId="7327992D" w14:textId="77777777" w:rsidTr="00B2394D">
        <w:tc>
          <w:tcPr>
            <w:tcW w:w="8522" w:type="dxa"/>
            <w:vAlign w:val="center"/>
          </w:tcPr>
          <w:p w14:paraId="611B6612" w14:textId="77777777" w:rsidR="003F193E" w:rsidRPr="003F193E" w:rsidRDefault="003F193E" w:rsidP="00F1783C">
            <w:pPr>
              <w:widowControl/>
              <w:jc w:val="left"/>
              <w:rPr>
                <w:rFonts w:ascii="Calibri" w:eastAsia="Times New Roman" w:hAnsi="Calibri" w:cs="Calibri"/>
                <w:color w:val="000000"/>
                <w:kern w:val="0"/>
                <w:sz w:val="28"/>
                <w:szCs w:val="28"/>
                <w:lang w:val="en-IE"/>
              </w:rPr>
            </w:pPr>
            <w:r w:rsidRPr="003F193E">
              <w:rPr>
                <w:rFonts w:ascii="Calibri" w:eastAsia="Times New Roman" w:hAnsi="Calibri" w:cs="Calibri"/>
                <w:color w:val="000000"/>
                <w:kern w:val="0"/>
                <w:sz w:val="28"/>
                <w:szCs w:val="28"/>
                <w:lang w:val="en-IE"/>
              </w:rPr>
              <w:t>Fourth 30s:</w:t>
            </w:r>
            <w:ins w:id="75" w:author="Glavin, Frank" w:date="2017-11-10T10:23:00Z">
              <w:r w:rsidR="00E2519D">
                <w:rPr>
                  <w:rFonts w:ascii="Calibri" w:eastAsia="Times New Roman" w:hAnsi="Calibri" w:cs="Calibri"/>
                  <w:color w:val="000000"/>
                  <w:kern w:val="0"/>
                  <w:sz w:val="28"/>
                  <w:szCs w:val="28"/>
                  <w:lang w:val="en-IE"/>
                </w:rPr>
                <w:t xml:space="preserve"> </w:t>
              </w:r>
            </w:ins>
            <w:ins w:id="76" w:author="Glavin, Frank" w:date="2017-11-10T10:24:00Z">
              <w:r w:rsidR="00E2519D">
                <w:rPr>
                  <w:rFonts w:ascii="Calibri" w:eastAsia="Times New Roman" w:hAnsi="Calibri" w:cs="Calibri"/>
                  <w:color w:val="000000"/>
                  <w:kern w:val="0"/>
                  <w:sz w:val="28"/>
                  <w:szCs w:val="28"/>
                  <w:lang w:val="en-IE"/>
                </w:rPr>
                <w:t xml:space="preserve">                </w:t>
              </w:r>
            </w:ins>
            <w:r w:rsidRPr="003F193E">
              <w:rPr>
                <w:rFonts w:ascii="Calibri" w:eastAsia="Times New Roman" w:hAnsi="Calibri" w:cs="Calibri"/>
                <w:color w:val="000000"/>
                <w:kern w:val="0"/>
                <w:sz w:val="28"/>
                <w:szCs w:val="28"/>
                <w:lang w:val="en-IE"/>
              </w:rPr>
              <w:t xml:space="preserve">Running in </w:t>
            </w:r>
            <w:del w:id="77" w:author="Glavin, Frank" w:date="2017-11-10T10:23:00Z">
              <w:r w:rsidRPr="003F193E" w:rsidDel="00E2519D">
                <w:rPr>
                  <w:rFonts w:ascii="Calibri" w:eastAsia="Times New Roman" w:hAnsi="Calibri" w:cs="Calibri"/>
                  <w:color w:val="000000"/>
                  <w:kern w:val="0"/>
                  <w:sz w:val="28"/>
                  <w:szCs w:val="28"/>
                  <w:lang w:val="en-IE"/>
                </w:rPr>
                <w:delText>package</w:delText>
              </w:r>
            </w:del>
            <w:ins w:id="78" w:author="Glavin, Frank" w:date="2017-11-10T10:23:00Z">
              <w:r w:rsidR="00E2519D" w:rsidRPr="003F193E">
                <w:rPr>
                  <w:rFonts w:ascii="Calibri" w:eastAsia="Times New Roman" w:hAnsi="Calibri" w:cs="Calibri"/>
                  <w:color w:val="000000"/>
                  <w:kern w:val="0"/>
                  <w:sz w:val="28"/>
                  <w:szCs w:val="28"/>
                  <w:lang w:val="en-IE"/>
                </w:rPr>
                <w:t>p</w:t>
              </w:r>
              <w:r w:rsidR="00E2519D">
                <w:rPr>
                  <w:rFonts w:ascii="Calibri" w:eastAsia="Times New Roman" w:hAnsi="Calibri" w:cs="Calibri"/>
                  <w:color w:val="000000"/>
                  <w:kern w:val="0"/>
                  <w:sz w:val="28"/>
                  <w:szCs w:val="28"/>
                  <w:lang w:val="en-IE"/>
                </w:rPr>
                <w:t>ocket</w:t>
              </w:r>
            </w:ins>
          </w:p>
        </w:tc>
      </w:tr>
      <w:tr w:rsidR="003F193E" w14:paraId="2BDEC1EF" w14:textId="77777777" w:rsidTr="00B2394D">
        <w:tc>
          <w:tcPr>
            <w:tcW w:w="8522" w:type="dxa"/>
            <w:vAlign w:val="center"/>
          </w:tcPr>
          <w:p w14:paraId="512C4EFB" w14:textId="77777777" w:rsidR="003F193E" w:rsidRPr="003F193E" w:rsidRDefault="003F193E" w:rsidP="00F1783C">
            <w:pPr>
              <w:widowControl/>
              <w:jc w:val="left"/>
              <w:rPr>
                <w:rFonts w:ascii="Calibri" w:eastAsia="Times New Roman" w:hAnsi="Calibri" w:cs="Calibri"/>
                <w:color w:val="000000"/>
                <w:kern w:val="0"/>
                <w:sz w:val="28"/>
                <w:szCs w:val="28"/>
                <w:lang w:val="en-IE"/>
              </w:rPr>
            </w:pPr>
            <w:r w:rsidRPr="003F193E">
              <w:rPr>
                <w:rFonts w:ascii="Calibri" w:eastAsia="Times New Roman" w:hAnsi="Calibri" w:cs="Calibri"/>
                <w:color w:val="000000"/>
                <w:kern w:val="0"/>
                <w:sz w:val="28"/>
                <w:szCs w:val="28"/>
                <w:lang w:val="en-IE"/>
              </w:rPr>
              <w:t>Fifth 30s:</w:t>
            </w:r>
            <w:ins w:id="79" w:author="Glavin, Frank" w:date="2017-11-10T10:24:00Z">
              <w:r w:rsidR="00E2519D">
                <w:rPr>
                  <w:rFonts w:ascii="Calibri" w:eastAsia="Times New Roman" w:hAnsi="Calibri" w:cs="Calibri"/>
                  <w:color w:val="000000"/>
                  <w:kern w:val="0"/>
                  <w:sz w:val="28"/>
                  <w:szCs w:val="28"/>
                  <w:lang w:val="en-IE"/>
                </w:rPr>
                <w:t xml:space="preserve">                   </w:t>
              </w:r>
            </w:ins>
            <w:r w:rsidRPr="003F193E">
              <w:rPr>
                <w:rFonts w:ascii="Calibri" w:eastAsia="Times New Roman" w:hAnsi="Calibri" w:cs="Calibri"/>
                <w:color w:val="000000"/>
                <w:kern w:val="0"/>
                <w:sz w:val="28"/>
                <w:szCs w:val="28"/>
                <w:lang w:val="en-IE"/>
              </w:rPr>
              <w:t>Running in hand</w:t>
            </w:r>
          </w:p>
        </w:tc>
      </w:tr>
    </w:tbl>
    <w:p w14:paraId="1BC2C3FF" w14:textId="77777777" w:rsidR="003F193E" w:rsidRPr="003F193E" w:rsidRDefault="003F193E">
      <w:pPr>
        <w:rPr>
          <w:bCs/>
          <w:sz w:val="28"/>
          <w:szCs w:val="28"/>
          <w:lang w:val="en-IE"/>
        </w:rPr>
      </w:pPr>
    </w:p>
    <w:p w14:paraId="19E5BCC5" w14:textId="77777777" w:rsidR="00870CC5" w:rsidRDefault="000B40BC">
      <w:r>
        <w:rPr>
          <w:noProof/>
        </w:rPr>
        <w:drawing>
          <wp:inline distT="0" distB="0" distL="114300" distR="114300" wp14:anchorId="4FF1D849" wp14:editId="0C033DB7">
            <wp:extent cx="5271770" cy="2197100"/>
            <wp:effectExtent l="4445" t="4445" r="19685" b="825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D878EB6" w14:textId="77777777" w:rsidR="00870CC5" w:rsidRPr="00E711E1" w:rsidRDefault="000B40BC">
      <w:pPr>
        <w:rPr>
          <w:bCs/>
          <w:sz w:val="28"/>
          <w:szCs w:val="28"/>
        </w:rPr>
      </w:pPr>
      <w:r w:rsidRPr="00E711E1">
        <w:rPr>
          <w:rFonts w:hint="eastAsia"/>
          <w:bCs/>
          <w:sz w:val="28"/>
          <w:szCs w:val="28"/>
        </w:rPr>
        <w:t>The data record</w:t>
      </w:r>
      <w:ins w:id="80" w:author="Glavin, Frank" w:date="2017-11-10T10:25:00Z">
        <w:r w:rsidR="00EB0C03">
          <w:rPr>
            <w:bCs/>
            <w:sz w:val="28"/>
            <w:szCs w:val="28"/>
          </w:rPr>
          <w:t>ed from</w:t>
        </w:r>
      </w:ins>
      <w:del w:id="81" w:author="Glavin, Frank" w:date="2017-11-10T10:25:00Z">
        <w:r w:rsidRPr="00E711E1" w:rsidDel="00EB0C03">
          <w:rPr>
            <w:rFonts w:hint="eastAsia"/>
            <w:bCs/>
            <w:sz w:val="28"/>
            <w:szCs w:val="28"/>
          </w:rPr>
          <w:delText xml:space="preserve"> of </w:delText>
        </w:r>
      </w:del>
      <w:ins w:id="82" w:author="Glavin, Frank" w:date="2017-11-10T10:25:00Z">
        <w:r w:rsidR="00EB0C03">
          <w:rPr>
            <w:bCs/>
            <w:sz w:val="28"/>
            <w:szCs w:val="28"/>
          </w:rPr>
          <w:t xml:space="preserve"> </w:t>
        </w:r>
      </w:ins>
      <w:r w:rsidRPr="00E711E1">
        <w:rPr>
          <w:rFonts w:hint="eastAsia"/>
          <w:bCs/>
          <w:sz w:val="28"/>
          <w:szCs w:val="28"/>
        </w:rPr>
        <w:t xml:space="preserve">the X-axis acceleration of </w:t>
      </w:r>
      <w:del w:id="83" w:author="Glavin, Frank" w:date="2017-11-10T10:25:00Z">
        <w:r w:rsidRPr="00E711E1" w:rsidDel="00E2519D">
          <w:rPr>
            <w:rFonts w:hint="eastAsia"/>
            <w:bCs/>
            <w:sz w:val="28"/>
            <w:szCs w:val="28"/>
          </w:rPr>
          <w:delText xml:space="preserve">Iphone </w:delText>
        </w:r>
      </w:del>
      <w:ins w:id="84" w:author="Glavin, Frank" w:date="2017-11-10T10:25:00Z">
        <w:r w:rsidR="00E2519D">
          <w:rPr>
            <w:bCs/>
            <w:sz w:val="28"/>
            <w:szCs w:val="28"/>
          </w:rPr>
          <w:t>iP</w:t>
        </w:r>
        <w:r w:rsidR="00E2519D" w:rsidRPr="00E711E1">
          <w:rPr>
            <w:rFonts w:hint="eastAsia"/>
            <w:bCs/>
            <w:sz w:val="28"/>
            <w:szCs w:val="28"/>
          </w:rPr>
          <w:t xml:space="preserve">hone </w:t>
        </w:r>
      </w:ins>
      <w:r w:rsidRPr="00E711E1">
        <w:rPr>
          <w:rFonts w:hint="eastAsia"/>
          <w:bCs/>
          <w:sz w:val="28"/>
          <w:szCs w:val="28"/>
        </w:rPr>
        <w:t xml:space="preserve">6S accelerometer </w:t>
      </w:r>
      <w:del w:id="85" w:author="Glavin, Frank" w:date="2017-11-10T10:25:00Z">
        <w:r w:rsidRPr="00E711E1" w:rsidDel="00EB0C03">
          <w:rPr>
            <w:rFonts w:hint="eastAsia"/>
            <w:bCs/>
            <w:sz w:val="28"/>
            <w:szCs w:val="28"/>
          </w:rPr>
          <w:delText xml:space="preserve">in </w:delText>
        </w:r>
      </w:del>
      <w:ins w:id="86" w:author="Glavin, Frank" w:date="2017-11-10T10:25:00Z">
        <w:r w:rsidR="00EB0C03">
          <w:rPr>
            <w:bCs/>
            <w:sz w:val="28"/>
            <w:szCs w:val="28"/>
          </w:rPr>
          <w:t>over a period of</w:t>
        </w:r>
        <w:r w:rsidR="00EB0C03" w:rsidRPr="00E711E1">
          <w:rPr>
            <w:rFonts w:hint="eastAsia"/>
            <w:bCs/>
            <w:sz w:val="28"/>
            <w:szCs w:val="28"/>
          </w:rPr>
          <w:t xml:space="preserve"> </w:t>
        </w:r>
      </w:ins>
      <w:r w:rsidRPr="00E711E1">
        <w:rPr>
          <w:rFonts w:hint="eastAsia"/>
          <w:bCs/>
          <w:sz w:val="28"/>
          <w:szCs w:val="28"/>
        </w:rPr>
        <w:t>2.5 minutes.</w:t>
      </w:r>
    </w:p>
    <w:p w14:paraId="747A97FB" w14:textId="77777777" w:rsidR="00870CC5" w:rsidRDefault="000B40BC">
      <w:r>
        <w:rPr>
          <w:noProof/>
        </w:rPr>
        <w:drawing>
          <wp:inline distT="0" distB="0" distL="114300" distR="114300" wp14:anchorId="73635D1C" wp14:editId="45F7EDE3">
            <wp:extent cx="5273040" cy="2213610"/>
            <wp:effectExtent l="4445" t="4445" r="18415" b="10795"/>
            <wp:docPr id="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E257D69" w14:textId="77777777" w:rsidR="00870CC5" w:rsidRDefault="000B40BC">
      <w:r>
        <w:rPr>
          <w:rFonts w:hint="eastAsia"/>
        </w:rPr>
        <w:t xml:space="preserve">The data record of the Y-axis acceleration of </w:t>
      </w:r>
      <w:ins w:id="87" w:author="Glavin, Frank" w:date="2017-11-10T10:25:00Z">
        <w:r w:rsidR="00EB0C03">
          <w:t>iP</w:t>
        </w:r>
      </w:ins>
      <w:del w:id="88" w:author="Glavin, Frank" w:date="2017-11-10T10:25:00Z">
        <w:r w:rsidDel="00EB0C03">
          <w:rPr>
            <w:rFonts w:hint="eastAsia"/>
          </w:rPr>
          <w:delText>Ip</w:delText>
        </w:r>
      </w:del>
      <w:r>
        <w:rPr>
          <w:rFonts w:hint="eastAsia"/>
        </w:rPr>
        <w:t xml:space="preserve">hone 6S accelerometer </w:t>
      </w:r>
      <w:ins w:id="89" w:author="Glavin, Frank" w:date="2017-11-10T10:25:00Z">
        <w:r w:rsidR="00EB0C03">
          <w:t>over a period of</w:t>
        </w:r>
      </w:ins>
      <w:del w:id="90" w:author="Glavin, Frank" w:date="2017-11-10T10:25:00Z">
        <w:r w:rsidDel="00EB0C03">
          <w:rPr>
            <w:rFonts w:hint="eastAsia"/>
          </w:rPr>
          <w:delText>in</w:delText>
        </w:r>
      </w:del>
      <w:r>
        <w:rPr>
          <w:rFonts w:hint="eastAsia"/>
        </w:rPr>
        <w:t xml:space="preserve"> 2.5 </w:t>
      </w:r>
      <w:commentRangeStart w:id="91"/>
      <w:r>
        <w:rPr>
          <w:rFonts w:hint="eastAsia"/>
        </w:rPr>
        <w:t>minutes.</w:t>
      </w:r>
      <w:commentRangeEnd w:id="91"/>
      <w:r w:rsidR="00EB0C03">
        <w:rPr>
          <w:rStyle w:val="CommentReference"/>
        </w:rPr>
        <w:commentReference w:id="91"/>
      </w:r>
    </w:p>
    <w:p w14:paraId="1F48D720" w14:textId="77777777" w:rsidR="00870CC5" w:rsidRDefault="000B40BC">
      <w:commentRangeStart w:id="92"/>
      <w:r>
        <w:rPr>
          <w:noProof/>
        </w:rPr>
        <w:drawing>
          <wp:inline distT="0" distB="0" distL="114300" distR="114300" wp14:anchorId="4B53A78F" wp14:editId="634FF196">
            <wp:extent cx="5272405" cy="1914525"/>
            <wp:effectExtent l="4445" t="4445" r="19050" b="5080"/>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commentRangeEnd w:id="92"/>
      <w:r w:rsidR="00EB0C03">
        <w:rPr>
          <w:rStyle w:val="CommentReference"/>
        </w:rPr>
        <w:commentReference w:id="92"/>
      </w:r>
    </w:p>
    <w:p w14:paraId="4871A005" w14:textId="77777777" w:rsidR="00870CC5" w:rsidRPr="00DD3CD5" w:rsidRDefault="000B40BC">
      <w:pPr>
        <w:rPr>
          <w:bCs/>
          <w:sz w:val="28"/>
          <w:szCs w:val="28"/>
        </w:rPr>
      </w:pPr>
      <w:r w:rsidRPr="00DD3CD5">
        <w:rPr>
          <w:rFonts w:hint="eastAsia"/>
          <w:bCs/>
          <w:sz w:val="28"/>
          <w:szCs w:val="28"/>
        </w:rPr>
        <w:lastRenderedPageBreak/>
        <w:t xml:space="preserve">The data record of the Z-axis acceleration of </w:t>
      </w:r>
      <w:del w:id="93" w:author="Glavin, Frank" w:date="2017-11-10T10:26:00Z">
        <w:r w:rsidRPr="00DD3CD5" w:rsidDel="00EB0C03">
          <w:rPr>
            <w:rFonts w:hint="eastAsia"/>
            <w:bCs/>
            <w:sz w:val="28"/>
            <w:szCs w:val="28"/>
          </w:rPr>
          <w:delText>I</w:delText>
        </w:r>
      </w:del>
      <w:ins w:id="94" w:author="Glavin, Frank" w:date="2017-11-10T10:26:00Z">
        <w:r w:rsidR="00EB0C03">
          <w:rPr>
            <w:bCs/>
            <w:sz w:val="28"/>
            <w:szCs w:val="28"/>
          </w:rPr>
          <w:t>iP</w:t>
        </w:r>
      </w:ins>
      <w:del w:id="95" w:author="Glavin, Frank" w:date="2017-11-10T10:26:00Z">
        <w:r w:rsidRPr="00DD3CD5" w:rsidDel="00EB0C03">
          <w:rPr>
            <w:rFonts w:hint="eastAsia"/>
            <w:bCs/>
            <w:sz w:val="28"/>
            <w:szCs w:val="28"/>
          </w:rPr>
          <w:delText>p</w:delText>
        </w:r>
      </w:del>
      <w:r w:rsidRPr="00DD3CD5">
        <w:rPr>
          <w:rFonts w:hint="eastAsia"/>
          <w:bCs/>
          <w:sz w:val="28"/>
          <w:szCs w:val="28"/>
        </w:rPr>
        <w:t xml:space="preserve">hone 6S accelerometer </w:t>
      </w:r>
      <w:del w:id="96" w:author="Glavin, Frank" w:date="2017-11-10T10:26:00Z">
        <w:r w:rsidRPr="00DD3CD5" w:rsidDel="00EB0C03">
          <w:rPr>
            <w:rFonts w:hint="eastAsia"/>
            <w:bCs/>
            <w:sz w:val="28"/>
            <w:szCs w:val="28"/>
          </w:rPr>
          <w:delText xml:space="preserve">in </w:delText>
        </w:r>
      </w:del>
      <w:ins w:id="97" w:author="Glavin, Frank" w:date="2017-11-10T10:26:00Z">
        <w:r w:rsidR="00EB0C03">
          <w:rPr>
            <w:bCs/>
            <w:sz w:val="28"/>
            <w:szCs w:val="28"/>
          </w:rPr>
          <w:t>over a period of</w:t>
        </w:r>
        <w:r w:rsidR="00EB0C03" w:rsidRPr="00DD3CD5">
          <w:rPr>
            <w:rFonts w:hint="eastAsia"/>
            <w:bCs/>
            <w:sz w:val="28"/>
            <w:szCs w:val="28"/>
          </w:rPr>
          <w:t xml:space="preserve"> </w:t>
        </w:r>
      </w:ins>
      <w:r w:rsidRPr="00DD3CD5">
        <w:rPr>
          <w:rFonts w:hint="eastAsia"/>
          <w:bCs/>
          <w:sz w:val="28"/>
          <w:szCs w:val="28"/>
        </w:rPr>
        <w:t>2.5 minutes.</w:t>
      </w:r>
    </w:p>
    <w:p w14:paraId="4A14BEE6" w14:textId="77777777" w:rsidR="00870CC5" w:rsidRPr="00DD3CD5" w:rsidRDefault="000B40BC">
      <w:pPr>
        <w:rPr>
          <w:bCs/>
          <w:sz w:val="28"/>
          <w:szCs w:val="28"/>
        </w:rPr>
      </w:pPr>
      <w:r w:rsidRPr="00DD3CD5">
        <w:rPr>
          <w:rFonts w:hint="eastAsia"/>
          <w:bCs/>
          <w:sz w:val="28"/>
          <w:szCs w:val="28"/>
        </w:rPr>
        <w:t>From th</w:t>
      </w:r>
      <w:ins w:id="98" w:author="Glavin, Frank" w:date="2017-11-10T10:27:00Z">
        <w:r w:rsidR="00EB0C03">
          <w:rPr>
            <w:bCs/>
            <w:sz w:val="28"/>
            <w:szCs w:val="28"/>
          </w:rPr>
          <w:t>e</w:t>
        </w:r>
      </w:ins>
      <w:del w:id="99" w:author="Glavin, Frank" w:date="2017-11-10T10:27:00Z">
        <w:r w:rsidRPr="00DD3CD5" w:rsidDel="00EB0C03">
          <w:rPr>
            <w:rFonts w:hint="eastAsia"/>
            <w:bCs/>
            <w:sz w:val="28"/>
            <w:szCs w:val="28"/>
          </w:rPr>
          <w:delText>o</w:delText>
        </w:r>
      </w:del>
      <w:r w:rsidRPr="00DD3CD5">
        <w:rPr>
          <w:rFonts w:hint="eastAsia"/>
          <w:bCs/>
          <w:sz w:val="28"/>
          <w:szCs w:val="28"/>
        </w:rPr>
        <w:t xml:space="preserve">se three charts, we can see the wave clearly. When the </w:t>
      </w:r>
      <w:del w:id="100" w:author="Glavin, Frank" w:date="2017-11-10T10:27:00Z">
        <w:r w:rsidRPr="00DD3CD5" w:rsidDel="00EB0C03">
          <w:rPr>
            <w:rFonts w:hint="eastAsia"/>
            <w:bCs/>
            <w:sz w:val="28"/>
            <w:szCs w:val="28"/>
          </w:rPr>
          <w:delText xml:space="preserve">walk </w:delText>
        </w:r>
      </w:del>
      <w:ins w:id="101" w:author="Glavin, Frank" w:date="2017-11-10T10:28:00Z">
        <w:r w:rsidR="00EB0C03">
          <w:rPr>
            <w:bCs/>
            <w:sz w:val="28"/>
            <w:szCs w:val="28"/>
          </w:rPr>
          <w:t>movement</w:t>
        </w:r>
      </w:ins>
      <w:ins w:id="102" w:author="Glavin, Frank" w:date="2017-11-10T10:27:00Z">
        <w:r w:rsidR="00EB0C03" w:rsidRPr="00DD3CD5">
          <w:rPr>
            <w:rFonts w:hint="eastAsia"/>
            <w:bCs/>
            <w:sz w:val="28"/>
            <w:szCs w:val="28"/>
          </w:rPr>
          <w:t xml:space="preserve"> </w:t>
        </w:r>
      </w:ins>
      <w:r w:rsidRPr="00DD3CD5">
        <w:rPr>
          <w:rFonts w:hint="eastAsia"/>
          <w:bCs/>
          <w:sz w:val="28"/>
          <w:szCs w:val="28"/>
        </w:rPr>
        <w:t>is static in the first 30s, there is no change in any axis it is always</w:t>
      </w:r>
      <w:r w:rsidR="007E77D9">
        <w:rPr>
          <w:bCs/>
          <w:sz w:val="28"/>
          <w:szCs w:val="28"/>
        </w:rPr>
        <w:t xml:space="preserve"> nearly</w:t>
      </w:r>
      <w:r w:rsidRPr="00DD3CD5">
        <w:rPr>
          <w:rFonts w:hint="eastAsia"/>
          <w:bCs/>
          <w:sz w:val="28"/>
          <w:szCs w:val="28"/>
        </w:rPr>
        <w:t xml:space="preserve"> 0. And in the next 60</w:t>
      </w:r>
      <w:del w:id="103" w:author="Glavin, Frank" w:date="2017-11-10T10:28:00Z">
        <w:r w:rsidRPr="00DD3CD5" w:rsidDel="00EB0C03">
          <w:rPr>
            <w:rFonts w:hint="eastAsia"/>
            <w:bCs/>
            <w:sz w:val="28"/>
            <w:szCs w:val="28"/>
          </w:rPr>
          <w:delText xml:space="preserve"> </w:delText>
        </w:r>
      </w:del>
      <w:r w:rsidRPr="00DD3CD5">
        <w:rPr>
          <w:rFonts w:hint="eastAsia"/>
          <w:bCs/>
          <w:sz w:val="28"/>
          <w:szCs w:val="28"/>
        </w:rPr>
        <w:t xml:space="preserve">s </w:t>
      </w:r>
      <w:ins w:id="104" w:author="Glavin, Frank" w:date="2017-11-10T10:28:00Z">
        <w:r w:rsidR="00EB0C03">
          <w:rPr>
            <w:bCs/>
            <w:sz w:val="28"/>
            <w:szCs w:val="28"/>
          </w:rPr>
          <w:t>(</w:t>
        </w:r>
      </w:ins>
      <w:r w:rsidRPr="00DD3CD5">
        <w:rPr>
          <w:rFonts w:hint="eastAsia"/>
          <w:bCs/>
          <w:sz w:val="28"/>
          <w:szCs w:val="28"/>
        </w:rPr>
        <w:t xml:space="preserve">in </w:t>
      </w:r>
      <w:ins w:id="105" w:author="Glavin, Frank" w:date="2017-11-10T10:28:00Z">
        <w:r w:rsidR="00EB0C03">
          <w:rPr>
            <w:bCs/>
            <w:sz w:val="28"/>
            <w:szCs w:val="28"/>
          </w:rPr>
          <w:t xml:space="preserve">the </w:t>
        </w:r>
      </w:ins>
      <w:r w:rsidRPr="00DD3CD5">
        <w:rPr>
          <w:rFonts w:hint="eastAsia"/>
          <w:bCs/>
          <w:sz w:val="28"/>
          <w:szCs w:val="28"/>
        </w:rPr>
        <w:t>walking state</w:t>
      </w:r>
      <w:ins w:id="106" w:author="Glavin, Frank" w:date="2017-11-10T10:28:00Z">
        <w:r w:rsidR="00EB0C03">
          <w:rPr>
            <w:bCs/>
            <w:sz w:val="28"/>
            <w:szCs w:val="28"/>
          </w:rPr>
          <w:t>)</w:t>
        </w:r>
      </w:ins>
      <w:r w:rsidRPr="00DD3CD5">
        <w:rPr>
          <w:rFonts w:hint="eastAsia"/>
          <w:bCs/>
          <w:sz w:val="28"/>
          <w:szCs w:val="28"/>
        </w:rPr>
        <w:t>, there is a slowly change</w:t>
      </w:r>
      <w:r w:rsidR="00A12A8F">
        <w:rPr>
          <w:bCs/>
          <w:sz w:val="28"/>
          <w:szCs w:val="28"/>
        </w:rPr>
        <w:t>, but</w:t>
      </w:r>
      <w:r w:rsidRPr="00DD3CD5">
        <w:rPr>
          <w:rFonts w:hint="eastAsia"/>
          <w:bCs/>
          <w:sz w:val="28"/>
          <w:szCs w:val="28"/>
        </w:rPr>
        <w:t xml:space="preserve"> in last 60s, there is a </w:t>
      </w:r>
      <w:r w:rsidR="00235779">
        <w:rPr>
          <w:bCs/>
          <w:sz w:val="28"/>
          <w:szCs w:val="28"/>
        </w:rPr>
        <w:t>dramatic</w:t>
      </w:r>
      <w:r w:rsidRPr="00DD3CD5">
        <w:rPr>
          <w:rFonts w:hint="eastAsia"/>
          <w:bCs/>
          <w:sz w:val="28"/>
          <w:szCs w:val="28"/>
        </w:rPr>
        <w:t xml:space="preserve"> fluctuation</w:t>
      </w:r>
      <w:r w:rsidR="00235779">
        <w:rPr>
          <w:bCs/>
          <w:sz w:val="28"/>
          <w:szCs w:val="28"/>
        </w:rPr>
        <w:t xml:space="preserve"> in </w:t>
      </w:r>
      <w:del w:id="107" w:author="Glavin, Frank" w:date="2017-11-10T10:28:00Z">
        <w:r w:rsidR="00235779" w:rsidDel="00EB0C03">
          <w:rPr>
            <w:bCs/>
            <w:sz w:val="28"/>
            <w:szCs w:val="28"/>
          </w:rPr>
          <w:delText>chart</w:delText>
        </w:r>
        <w:r w:rsidR="00F60AB3" w:rsidDel="00EB0C03">
          <w:rPr>
            <w:bCs/>
            <w:sz w:val="28"/>
            <w:szCs w:val="28"/>
          </w:rPr>
          <w:delText>s</w:delText>
        </w:r>
      </w:del>
      <w:ins w:id="108" w:author="Glavin, Frank" w:date="2017-11-10T10:28:00Z">
        <w:r w:rsidR="00EB0C03">
          <w:rPr>
            <w:bCs/>
            <w:sz w:val="28"/>
            <w:szCs w:val="28"/>
          </w:rPr>
          <w:t>the readings</w:t>
        </w:r>
      </w:ins>
      <w:r w:rsidRPr="00DD3CD5">
        <w:rPr>
          <w:rFonts w:hint="eastAsia"/>
          <w:bCs/>
          <w:sz w:val="28"/>
          <w:szCs w:val="28"/>
        </w:rPr>
        <w:t>.</w:t>
      </w:r>
      <w:r w:rsidR="00A50261">
        <w:rPr>
          <w:bCs/>
          <w:sz w:val="28"/>
          <w:szCs w:val="28"/>
        </w:rPr>
        <w:t xml:space="preserve"> </w:t>
      </w:r>
      <w:r w:rsidR="00A50261">
        <w:rPr>
          <w:rFonts w:hint="eastAsia"/>
          <w:bCs/>
          <w:sz w:val="28"/>
          <w:szCs w:val="28"/>
        </w:rPr>
        <w:t xml:space="preserve"> </w:t>
      </w:r>
      <w:r w:rsidR="00A50261" w:rsidRPr="009A6D5B">
        <w:rPr>
          <w:bCs/>
          <w:i/>
          <w:sz w:val="28"/>
          <w:szCs w:val="28"/>
        </w:rPr>
        <w:t>What w</w:t>
      </w:r>
      <w:r w:rsidRPr="009A6D5B">
        <w:rPr>
          <w:rFonts w:hint="eastAsia"/>
          <w:bCs/>
          <w:i/>
          <w:sz w:val="28"/>
          <w:szCs w:val="28"/>
        </w:rPr>
        <w:t xml:space="preserve">e can </w:t>
      </w:r>
      <w:del w:id="109" w:author="Glavin, Frank" w:date="2017-11-10T10:48:00Z">
        <w:r w:rsidRPr="009A6D5B" w:rsidDel="00E37AB4">
          <w:rPr>
            <w:rFonts w:hint="eastAsia"/>
            <w:bCs/>
            <w:i/>
            <w:sz w:val="28"/>
            <w:szCs w:val="28"/>
          </w:rPr>
          <w:delText>summarize</w:delText>
        </w:r>
        <w:r w:rsidR="00A50261" w:rsidRPr="009A6D5B" w:rsidDel="00E37AB4">
          <w:rPr>
            <w:bCs/>
            <w:i/>
            <w:sz w:val="28"/>
            <w:szCs w:val="28"/>
          </w:rPr>
          <w:delText xml:space="preserve"> </w:delText>
        </w:r>
      </w:del>
      <w:ins w:id="110" w:author="Glavin, Frank" w:date="2017-11-10T10:48:00Z">
        <w:r w:rsidR="00E37AB4" w:rsidRPr="009A6D5B">
          <w:rPr>
            <w:rFonts w:hint="eastAsia"/>
            <w:bCs/>
            <w:i/>
            <w:sz w:val="28"/>
            <w:szCs w:val="28"/>
          </w:rPr>
          <w:t>s</w:t>
        </w:r>
        <w:r w:rsidR="00E37AB4">
          <w:rPr>
            <w:bCs/>
            <w:i/>
            <w:sz w:val="28"/>
            <w:szCs w:val="28"/>
          </w:rPr>
          <w:t>urmise</w:t>
        </w:r>
        <w:r w:rsidR="00E37AB4" w:rsidRPr="009A6D5B">
          <w:rPr>
            <w:bCs/>
            <w:i/>
            <w:sz w:val="28"/>
            <w:szCs w:val="28"/>
          </w:rPr>
          <w:t xml:space="preserve"> </w:t>
        </w:r>
        <w:r w:rsidR="00E37AB4">
          <w:rPr>
            <w:bCs/>
            <w:i/>
            <w:sz w:val="28"/>
            <w:szCs w:val="28"/>
          </w:rPr>
          <w:t xml:space="preserve">here </w:t>
        </w:r>
      </w:ins>
      <w:r w:rsidR="00A50261" w:rsidRPr="009A6D5B">
        <w:rPr>
          <w:bCs/>
          <w:i/>
          <w:sz w:val="28"/>
          <w:szCs w:val="28"/>
        </w:rPr>
        <w:t>is</w:t>
      </w:r>
      <w:r w:rsidRPr="009A6D5B">
        <w:rPr>
          <w:rFonts w:hint="eastAsia"/>
          <w:bCs/>
          <w:i/>
          <w:sz w:val="28"/>
          <w:szCs w:val="28"/>
        </w:rPr>
        <w:t xml:space="preserve"> that the acceleration totally fluctuate</w:t>
      </w:r>
      <w:ins w:id="111" w:author="Glavin, Frank" w:date="2017-11-10T10:28:00Z">
        <w:r w:rsidR="00EB0C03">
          <w:rPr>
            <w:bCs/>
            <w:i/>
            <w:sz w:val="28"/>
            <w:szCs w:val="28"/>
          </w:rPr>
          <w:t>s</w:t>
        </w:r>
      </w:ins>
      <w:r w:rsidRPr="009A6D5B">
        <w:rPr>
          <w:rFonts w:hint="eastAsia"/>
          <w:bCs/>
          <w:i/>
          <w:sz w:val="28"/>
          <w:szCs w:val="28"/>
        </w:rPr>
        <w:t xml:space="preserve"> </w:t>
      </w:r>
      <w:del w:id="112" w:author="Glavin, Frank" w:date="2017-11-10T10:48:00Z">
        <w:r w:rsidRPr="009A6D5B" w:rsidDel="00E37AB4">
          <w:rPr>
            <w:rFonts w:hint="eastAsia"/>
            <w:bCs/>
            <w:i/>
            <w:sz w:val="28"/>
            <w:szCs w:val="28"/>
          </w:rPr>
          <w:delText>with</w:delText>
        </w:r>
      </w:del>
      <w:ins w:id="113" w:author="Glavin, Frank" w:date="2017-11-10T10:48:00Z">
        <w:r w:rsidR="00E37AB4">
          <w:rPr>
            <w:bCs/>
            <w:i/>
            <w:sz w:val="28"/>
            <w:szCs w:val="28"/>
          </w:rPr>
          <w:t xml:space="preserve">with the </w:t>
        </w:r>
      </w:ins>
      <w:del w:id="114" w:author="Glavin, Frank" w:date="2017-11-10T10:48:00Z">
        <w:r w:rsidRPr="009A6D5B" w:rsidDel="00E37AB4">
          <w:rPr>
            <w:rFonts w:hint="eastAsia"/>
            <w:bCs/>
            <w:i/>
            <w:sz w:val="28"/>
            <w:szCs w:val="28"/>
          </w:rPr>
          <w:delText xml:space="preserve"> </w:delText>
        </w:r>
      </w:del>
      <w:r w:rsidRPr="00893DF7">
        <w:rPr>
          <w:rFonts w:hint="eastAsia"/>
          <w:b/>
          <w:bCs/>
          <w:i/>
          <w:sz w:val="28"/>
          <w:szCs w:val="28"/>
        </w:rPr>
        <w:t>amplitude of movement.</w:t>
      </w:r>
      <w:r w:rsidRPr="00DD3CD5">
        <w:rPr>
          <w:rFonts w:hint="eastAsia"/>
          <w:bCs/>
          <w:sz w:val="28"/>
          <w:szCs w:val="28"/>
        </w:rPr>
        <w:t xml:space="preserve"> </w:t>
      </w:r>
    </w:p>
    <w:p w14:paraId="18EC6AA7" w14:textId="77777777" w:rsidR="00870CC5" w:rsidRPr="00DD3CD5" w:rsidRDefault="000B40BC">
      <w:pPr>
        <w:rPr>
          <w:bCs/>
          <w:sz w:val="28"/>
          <w:szCs w:val="28"/>
        </w:rPr>
      </w:pPr>
      <w:r w:rsidRPr="00DD3CD5">
        <w:rPr>
          <w:rFonts w:hint="eastAsia"/>
          <w:bCs/>
          <w:sz w:val="28"/>
          <w:szCs w:val="28"/>
        </w:rPr>
        <w:t xml:space="preserve">Even </w:t>
      </w:r>
      <w:ins w:id="115" w:author="Glavin, Frank" w:date="2017-11-10T10:49:00Z">
        <w:r w:rsidR="00E37AB4">
          <w:rPr>
            <w:bCs/>
            <w:sz w:val="28"/>
            <w:szCs w:val="28"/>
          </w:rPr>
          <w:t>with</w:t>
        </w:r>
      </w:ins>
      <w:del w:id="116" w:author="Glavin, Frank" w:date="2017-11-10T10:49:00Z">
        <w:r w:rsidRPr="00DD3CD5" w:rsidDel="00E37AB4">
          <w:rPr>
            <w:rFonts w:hint="eastAsia"/>
            <w:bCs/>
            <w:sz w:val="28"/>
            <w:szCs w:val="28"/>
          </w:rPr>
          <w:delText>we can get the regulation that there is a</w:delText>
        </w:r>
      </w:del>
      <w:r w:rsidRPr="00DD3CD5">
        <w:rPr>
          <w:rFonts w:hint="eastAsia"/>
          <w:bCs/>
          <w:sz w:val="28"/>
          <w:szCs w:val="28"/>
        </w:rPr>
        <w:t xml:space="preserve"> </w:t>
      </w:r>
      <w:ins w:id="117" w:author="Glavin, Frank" w:date="2017-11-10T10:49:00Z">
        <w:r w:rsidR="00E37AB4">
          <w:rPr>
            <w:bCs/>
            <w:sz w:val="28"/>
            <w:szCs w:val="28"/>
          </w:rPr>
          <w:t xml:space="preserve">the </w:t>
        </w:r>
      </w:ins>
      <w:r w:rsidRPr="00DD3CD5">
        <w:rPr>
          <w:rFonts w:hint="eastAsia"/>
          <w:bCs/>
          <w:sz w:val="28"/>
          <w:szCs w:val="28"/>
        </w:rPr>
        <w:t>relationship between accelerations an</w:t>
      </w:r>
      <w:r w:rsidR="007122AB">
        <w:rPr>
          <w:rFonts w:hint="eastAsia"/>
          <w:bCs/>
          <w:sz w:val="28"/>
          <w:szCs w:val="28"/>
        </w:rPr>
        <w:t>d amplitude of movement, we can</w:t>
      </w:r>
      <w:r w:rsidRPr="00DD3CD5">
        <w:rPr>
          <w:rFonts w:hint="eastAsia"/>
          <w:bCs/>
          <w:sz w:val="28"/>
          <w:szCs w:val="28"/>
        </w:rPr>
        <w:t xml:space="preserve">not actually use one axis to calculate the steps </w:t>
      </w:r>
      <w:r w:rsidR="005E69F0">
        <w:rPr>
          <w:bCs/>
          <w:sz w:val="28"/>
          <w:szCs w:val="28"/>
        </w:rPr>
        <w:t>as</w:t>
      </w:r>
      <w:r w:rsidRPr="00DD3CD5">
        <w:rPr>
          <w:rFonts w:hint="eastAsia"/>
          <w:bCs/>
          <w:sz w:val="28"/>
          <w:szCs w:val="28"/>
        </w:rPr>
        <w:t xml:space="preserve"> pedestrians can walk or</w:t>
      </w:r>
      <w:r w:rsidR="006E0FDC">
        <w:rPr>
          <w:rFonts w:hint="eastAsia"/>
          <w:bCs/>
          <w:sz w:val="28"/>
          <w:szCs w:val="28"/>
        </w:rPr>
        <w:t xml:space="preserve"> run in different directions</w:t>
      </w:r>
      <w:ins w:id="118" w:author="Glavin, Frank" w:date="2017-11-10T10:29:00Z">
        <w:r w:rsidR="00EB0C03">
          <w:rPr>
            <w:bCs/>
            <w:sz w:val="28"/>
            <w:szCs w:val="28"/>
          </w:rPr>
          <w:t>. Therefore,</w:t>
        </w:r>
      </w:ins>
      <w:del w:id="119" w:author="Glavin, Frank" w:date="2017-11-10T10:29:00Z">
        <w:r w:rsidR="006E0FDC" w:rsidDel="00EB0C03">
          <w:rPr>
            <w:rFonts w:hint="eastAsia"/>
            <w:bCs/>
            <w:sz w:val="28"/>
            <w:szCs w:val="28"/>
          </w:rPr>
          <w:delText>, since</w:delText>
        </w:r>
        <w:r w:rsidRPr="00DD3CD5" w:rsidDel="00EB0C03">
          <w:rPr>
            <w:rFonts w:hint="eastAsia"/>
            <w:bCs/>
            <w:sz w:val="28"/>
            <w:szCs w:val="28"/>
          </w:rPr>
          <w:delText xml:space="preserve"> in different directions </w:delText>
        </w:r>
      </w:del>
      <w:ins w:id="120" w:author="Glavin, Frank" w:date="2017-11-10T10:29:00Z">
        <w:r w:rsidR="00EB0C03">
          <w:rPr>
            <w:bCs/>
            <w:sz w:val="28"/>
            <w:szCs w:val="28"/>
          </w:rPr>
          <w:t xml:space="preserve"> t</w:t>
        </w:r>
      </w:ins>
      <w:del w:id="121" w:author="Glavin, Frank" w:date="2017-11-10T10:29:00Z">
        <w:r w:rsidRPr="00DD3CD5" w:rsidDel="00EB0C03">
          <w:rPr>
            <w:rFonts w:hint="eastAsia"/>
            <w:bCs/>
            <w:sz w:val="28"/>
            <w:szCs w:val="28"/>
          </w:rPr>
          <w:delText>t</w:delText>
        </w:r>
      </w:del>
      <w:r w:rsidRPr="00DD3CD5">
        <w:rPr>
          <w:rFonts w:hint="eastAsia"/>
          <w:bCs/>
          <w:sz w:val="28"/>
          <w:szCs w:val="28"/>
        </w:rPr>
        <w:t xml:space="preserve">he fluctuations of three axes accelerations </w:t>
      </w:r>
      <w:r w:rsidR="00A64748">
        <w:rPr>
          <w:bCs/>
          <w:sz w:val="28"/>
          <w:szCs w:val="28"/>
        </w:rPr>
        <w:t xml:space="preserve">are always </w:t>
      </w:r>
      <w:r w:rsidR="00A64748">
        <w:rPr>
          <w:rFonts w:hint="eastAsia"/>
          <w:bCs/>
          <w:sz w:val="28"/>
          <w:szCs w:val="28"/>
        </w:rPr>
        <w:t>changing</w:t>
      </w:r>
      <w:r w:rsidRPr="00DD3CD5">
        <w:rPr>
          <w:rFonts w:hint="eastAsia"/>
          <w:bCs/>
          <w:sz w:val="28"/>
          <w:szCs w:val="28"/>
        </w:rPr>
        <w:t xml:space="preserve">.  So how can we catch or summarize a correct regulation using the data of </w:t>
      </w:r>
      <w:del w:id="122" w:author="Glavin, Frank" w:date="2017-11-10T10:29:00Z">
        <w:r w:rsidRPr="00DD3CD5" w:rsidDel="00EB0C03">
          <w:rPr>
            <w:rFonts w:hint="eastAsia"/>
            <w:bCs/>
            <w:sz w:val="28"/>
            <w:szCs w:val="28"/>
          </w:rPr>
          <w:delText>Iphone</w:delText>
        </w:r>
        <w:r w:rsidR="004834FD" w:rsidDel="00EB0C03">
          <w:rPr>
            <w:bCs/>
            <w:sz w:val="28"/>
            <w:szCs w:val="28"/>
          </w:rPr>
          <w:delText xml:space="preserve"> </w:delText>
        </w:r>
      </w:del>
      <w:ins w:id="123" w:author="Glavin, Frank" w:date="2017-11-10T10:29:00Z">
        <w:r w:rsidR="00EB0C03">
          <w:rPr>
            <w:bCs/>
            <w:sz w:val="28"/>
            <w:szCs w:val="28"/>
          </w:rPr>
          <w:t>iP</w:t>
        </w:r>
        <w:r w:rsidR="00EB0C03" w:rsidRPr="00DD3CD5">
          <w:rPr>
            <w:rFonts w:hint="eastAsia"/>
            <w:bCs/>
            <w:sz w:val="28"/>
            <w:szCs w:val="28"/>
          </w:rPr>
          <w:t>hone</w:t>
        </w:r>
        <w:r w:rsidR="00EB0C03">
          <w:rPr>
            <w:bCs/>
            <w:sz w:val="28"/>
            <w:szCs w:val="28"/>
          </w:rPr>
          <w:t xml:space="preserve"> </w:t>
        </w:r>
      </w:ins>
      <w:r w:rsidR="004834FD">
        <w:rPr>
          <w:bCs/>
          <w:sz w:val="28"/>
          <w:szCs w:val="28"/>
        </w:rPr>
        <w:t>6</w:t>
      </w:r>
      <w:r w:rsidR="004834FD">
        <w:rPr>
          <w:rFonts w:hint="eastAsia"/>
          <w:bCs/>
          <w:sz w:val="28"/>
          <w:szCs w:val="28"/>
        </w:rPr>
        <w:t>s accelerometer</w:t>
      </w:r>
      <w:r w:rsidR="00C33648">
        <w:rPr>
          <w:bCs/>
          <w:sz w:val="28"/>
          <w:szCs w:val="28"/>
        </w:rPr>
        <w:t xml:space="preserve"> data</w:t>
      </w:r>
      <w:r w:rsidRPr="00DD3CD5">
        <w:rPr>
          <w:rFonts w:hint="eastAsia"/>
          <w:bCs/>
          <w:sz w:val="28"/>
          <w:szCs w:val="28"/>
        </w:rPr>
        <w:t xml:space="preserve">? </w:t>
      </w:r>
      <w:del w:id="124" w:author="Glavin, Frank" w:date="2017-11-10T10:29:00Z">
        <w:r w:rsidRPr="00DD3CD5" w:rsidDel="00EB0C03">
          <w:rPr>
            <w:rFonts w:hint="eastAsia"/>
            <w:bCs/>
            <w:sz w:val="28"/>
            <w:szCs w:val="28"/>
          </w:rPr>
          <w:delText xml:space="preserve">It </w:delText>
        </w:r>
      </w:del>
      <w:ins w:id="125" w:author="Glavin, Frank" w:date="2017-11-10T10:29:00Z">
        <w:r w:rsidR="00EB0C03">
          <w:rPr>
            <w:bCs/>
            <w:sz w:val="28"/>
            <w:szCs w:val="28"/>
          </w:rPr>
          <w:t>This</w:t>
        </w:r>
        <w:r w:rsidR="00EB0C03" w:rsidRPr="00DD3CD5">
          <w:rPr>
            <w:rFonts w:hint="eastAsia"/>
            <w:bCs/>
            <w:sz w:val="28"/>
            <w:szCs w:val="28"/>
          </w:rPr>
          <w:t xml:space="preserve"> </w:t>
        </w:r>
      </w:ins>
      <w:r w:rsidRPr="00DD3CD5">
        <w:rPr>
          <w:rFonts w:hint="eastAsia"/>
          <w:bCs/>
          <w:sz w:val="28"/>
          <w:szCs w:val="28"/>
        </w:rPr>
        <w:t>will be explained in next chapter.</w:t>
      </w:r>
    </w:p>
    <w:p w14:paraId="40C44E20" w14:textId="77777777" w:rsidR="00870CC5" w:rsidRDefault="00870CC5"/>
    <w:p w14:paraId="45F60A13" w14:textId="77777777" w:rsidR="00870CC5" w:rsidRDefault="000B40BC">
      <w:commentRangeStart w:id="126"/>
      <w:r>
        <w:rPr>
          <w:noProof/>
        </w:rPr>
        <w:lastRenderedPageBreak/>
        <w:drawing>
          <wp:inline distT="0" distB="0" distL="114300" distR="114300" wp14:anchorId="0CF40321" wp14:editId="0828B13A">
            <wp:extent cx="5271135" cy="2713355"/>
            <wp:effectExtent l="4445" t="4445" r="20320" b="6350"/>
            <wp:docPr id="18"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commentRangeEnd w:id="126"/>
      <w:r w:rsidR="00E37AB4">
        <w:rPr>
          <w:rStyle w:val="CommentReference"/>
        </w:rPr>
        <w:commentReference w:id="126"/>
      </w:r>
    </w:p>
    <w:p w14:paraId="0AED5CB0" w14:textId="77777777" w:rsidR="00870CC5" w:rsidRDefault="00870CC5"/>
    <w:p w14:paraId="4F0980FC" w14:textId="77777777" w:rsidR="00870CC5" w:rsidRPr="00996A4D" w:rsidRDefault="00870CC5">
      <w:pPr>
        <w:rPr>
          <w:b/>
          <w:kern w:val="44"/>
          <w:sz w:val="48"/>
          <w:szCs w:val="48"/>
        </w:rPr>
      </w:pPr>
    </w:p>
    <w:p w14:paraId="3AA63477" w14:textId="77777777" w:rsidR="00870CC5" w:rsidRDefault="00E37AB4" w:rsidP="00996A4D">
      <w:pPr>
        <w:pStyle w:val="Heading1"/>
      </w:pPr>
      <w:bookmarkStart w:id="127" w:name="_Toc497930527"/>
      <w:ins w:id="128" w:author="Glavin, Frank" w:date="2017-11-10T10:51:00Z">
        <w:r>
          <w:t>Fe</w:t>
        </w:r>
      </w:ins>
      <w:commentRangeStart w:id="129"/>
      <w:del w:id="130" w:author="Glavin, Frank" w:date="2017-11-10T10:51:00Z">
        <w:r w:rsidR="000B40BC" w:rsidRPr="00996A4D" w:rsidDel="00E37AB4">
          <w:rPr>
            <w:rFonts w:hint="eastAsia"/>
          </w:rPr>
          <w:delText>The</w:delText>
        </w:r>
        <w:commentRangeEnd w:id="129"/>
        <w:r w:rsidDel="00E37AB4">
          <w:rPr>
            <w:rStyle w:val="CommentReference"/>
            <w:b w:val="0"/>
            <w:kern w:val="2"/>
          </w:rPr>
          <w:commentReference w:id="129"/>
        </w:r>
        <w:r w:rsidR="000B40BC" w:rsidRPr="00996A4D" w:rsidDel="00E37AB4">
          <w:rPr>
            <w:rFonts w:hint="eastAsia"/>
          </w:rPr>
          <w:delText xml:space="preserve"> fe</w:delText>
        </w:r>
      </w:del>
      <w:r w:rsidR="000B40BC" w:rsidRPr="00996A4D">
        <w:rPr>
          <w:rFonts w:hint="eastAsia"/>
        </w:rPr>
        <w:t>ature</w:t>
      </w:r>
      <w:r w:rsidR="0022686A" w:rsidRPr="00996A4D">
        <w:rPr>
          <w:rFonts w:hint="eastAsia"/>
        </w:rPr>
        <w:t xml:space="preserve">s </w:t>
      </w:r>
      <w:r w:rsidR="000B40BC" w:rsidRPr="00996A4D">
        <w:rPr>
          <w:rFonts w:hint="eastAsia"/>
        </w:rPr>
        <w:t xml:space="preserve">of X, Y and Z </w:t>
      </w:r>
      <w:ins w:id="131" w:author="Glavin, Frank" w:date="2017-11-10T10:51:00Z">
        <w:r>
          <w:t>A</w:t>
        </w:r>
      </w:ins>
      <w:del w:id="132" w:author="Glavin, Frank" w:date="2017-11-10T10:51:00Z">
        <w:r w:rsidR="000B40BC" w:rsidRPr="00996A4D" w:rsidDel="00E37AB4">
          <w:rPr>
            <w:rFonts w:hint="eastAsia"/>
          </w:rPr>
          <w:delText>a</w:delText>
        </w:r>
      </w:del>
      <w:r w:rsidR="000B40BC" w:rsidRPr="00996A4D">
        <w:rPr>
          <w:rFonts w:hint="eastAsia"/>
        </w:rPr>
        <w:t xml:space="preserve">xis </w:t>
      </w:r>
      <w:ins w:id="133" w:author="Glavin, Frank" w:date="2017-11-10T10:51:00Z">
        <w:r>
          <w:t>A</w:t>
        </w:r>
      </w:ins>
      <w:del w:id="134" w:author="Glavin, Frank" w:date="2017-11-10T10:51:00Z">
        <w:r w:rsidR="000B40BC" w:rsidRPr="00996A4D" w:rsidDel="00E37AB4">
          <w:rPr>
            <w:rFonts w:hint="eastAsia"/>
          </w:rPr>
          <w:delText>a</w:delText>
        </w:r>
      </w:del>
      <w:r w:rsidR="000B40BC" w:rsidRPr="00996A4D">
        <w:rPr>
          <w:rFonts w:hint="eastAsia"/>
        </w:rPr>
        <w:t>ccelerations</w:t>
      </w:r>
      <w:bookmarkEnd w:id="127"/>
      <w:r w:rsidR="000B40BC" w:rsidRPr="00996A4D">
        <w:rPr>
          <w:rFonts w:hint="eastAsia"/>
        </w:rPr>
        <w:t xml:space="preserve"> </w:t>
      </w:r>
    </w:p>
    <w:p w14:paraId="153788CF" w14:textId="77777777" w:rsidR="00D65E2E" w:rsidRPr="00027FE4" w:rsidRDefault="00D65E2E" w:rsidP="00027FE4">
      <w:pPr>
        <w:pStyle w:val="Heading2"/>
      </w:pPr>
      <w:r w:rsidRPr="00027FE4">
        <w:t xml:space="preserve">Total </w:t>
      </w:r>
      <w:ins w:id="135" w:author="Glavin, Frank" w:date="2017-11-10T10:51:00Z">
        <w:r w:rsidR="00E37AB4">
          <w:t>A</w:t>
        </w:r>
      </w:ins>
      <w:del w:id="136" w:author="Glavin, Frank" w:date="2017-11-10T10:51:00Z">
        <w:r w:rsidRPr="00027FE4" w:rsidDel="00E37AB4">
          <w:delText>a</w:delText>
        </w:r>
      </w:del>
      <w:r w:rsidRPr="00027FE4">
        <w:t xml:space="preserve">cceleration </w:t>
      </w:r>
      <w:ins w:id="137" w:author="Glavin, Frank" w:date="2017-11-10T10:51:00Z">
        <w:r w:rsidR="00E37AB4">
          <w:t>C</w:t>
        </w:r>
      </w:ins>
      <w:del w:id="138" w:author="Glavin, Frank" w:date="2017-11-10T10:51:00Z">
        <w:r w:rsidR="00027FE4" w:rsidDel="00E37AB4">
          <w:delText>c</w:delText>
        </w:r>
      </w:del>
      <w:r w:rsidR="00027FE4">
        <w:t>oncept</w:t>
      </w:r>
    </w:p>
    <w:p w14:paraId="0E881CEF" w14:textId="77777777" w:rsidR="00870CC5" w:rsidRPr="00F47E15" w:rsidRDefault="00AB0B90">
      <w:pPr>
        <w:rPr>
          <w:bCs/>
          <w:sz w:val="28"/>
          <w:szCs w:val="28"/>
        </w:rPr>
      </w:pPr>
      <w:r>
        <w:rPr>
          <w:bCs/>
          <w:sz w:val="28"/>
          <w:szCs w:val="28"/>
        </w:rPr>
        <w:t xml:space="preserve">There is </w:t>
      </w:r>
      <w:ins w:id="139" w:author="Glavin, Frank" w:date="2017-11-10T10:51:00Z">
        <w:r w:rsidR="00E37AB4">
          <w:rPr>
            <w:bCs/>
            <w:sz w:val="28"/>
            <w:szCs w:val="28"/>
          </w:rPr>
          <w:t xml:space="preserve">a </w:t>
        </w:r>
      </w:ins>
      <w:r>
        <w:rPr>
          <w:bCs/>
          <w:sz w:val="28"/>
          <w:szCs w:val="28"/>
        </w:rPr>
        <w:t xml:space="preserve">concept, </w:t>
      </w:r>
      <w:r w:rsidRPr="00E37AB4">
        <w:rPr>
          <w:bCs/>
          <w:i/>
          <w:sz w:val="28"/>
          <w:szCs w:val="28"/>
          <w:rPrChange w:id="140" w:author="Glavin, Frank" w:date="2017-11-10T10:51:00Z">
            <w:rPr>
              <w:bCs/>
              <w:sz w:val="28"/>
              <w:szCs w:val="28"/>
            </w:rPr>
          </w:rPrChange>
        </w:rPr>
        <w:t>total acceleration</w:t>
      </w:r>
      <w:r>
        <w:rPr>
          <w:bCs/>
          <w:sz w:val="28"/>
          <w:szCs w:val="28"/>
        </w:rPr>
        <w:t xml:space="preserve">, </w:t>
      </w:r>
      <w:del w:id="141" w:author="Glavin, Frank" w:date="2017-11-10T10:51:00Z">
        <w:r w:rsidDel="00E37AB4">
          <w:rPr>
            <w:bCs/>
            <w:sz w:val="28"/>
            <w:szCs w:val="28"/>
          </w:rPr>
          <w:delText xml:space="preserve">should be maintained, and </w:delText>
        </w:r>
      </w:del>
      <w:r>
        <w:rPr>
          <w:bCs/>
          <w:sz w:val="28"/>
          <w:szCs w:val="28"/>
        </w:rPr>
        <w:t xml:space="preserve">that will be explained </w:t>
      </w:r>
      <w:r w:rsidR="00A63ABB">
        <w:rPr>
          <w:bCs/>
          <w:sz w:val="28"/>
          <w:szCs w:val="28"/>
        </w:rPr>
        <w:t>in following paragrap</w:t>
      </w:r>
      <w:r>
        <w:rPr>
          <w:bCs/>
          <w:sz w:val="28"/>
          <w:szCs w:val="28"/>
        </w:rPr>
        <w:t>h</w:t>
      </w:r>
      <w:r w:rsidR="00A63ABB">
        <w:rPr>
          <w:bCs/>
          <w:sz w:val="28"/>
          <w:szCs w:val="28"/>
        </w:rPr>
        <w:t>s</w:t>
      </w:r>
      <w:ins w:id="142" w:author="Glavin, Frank" w:date="2017-11-10T10:52:00Z">
        <w:r w:rsidR="00E37AB4">
          <w:rPr>
            <w:bCs/>
            <w:sz w:val="28"/>
            <w:szCs w:val="28"/>
          </w:rPr>
          <w:t xml:space="preserve">. </w:t>
        </w:r>
      </w:ins>
      <w:del w:id="143" w:author="Glavin, Frank" w:date="2017-11-10T10:52:00Z">
        <w:r w:rsidR="00367BEB" w:rsidDel="00E37AB4">
          <w:rPr>
            <w:bCs/>
            <w:sz w:val="28"/>
            <w:szCs w:val="28"/>
          </w:rPr>
          <w:delText>, and t</w:delText>
        </w:r>
      </w:del>
      <w:ins w:id="144" w:author="Glavin, Frank" w:date="2017-11-10T10:52:00Z">
        <w:r w:rsidR="00E37AB4">
          <w:rPr>
            <w:bCs/>
            <w:sz w:val="28"/>
            <w:szCs w:val="28"/>
          </w:rPr>
          <w:t>T</w:t>
        </w:r>
      </w:ins>
      <w:r w:rsidR="000B40BC" w:rsidRPr="00F47E15">
        <w:rPr>
          <w:rFonts w:hint="eastAsia"/>
          <w:bCs/>
          <w:sz w:val="28"/>
          <w:szCs w:val="28"/>
        </w:rPr>
        <w:t xml:space="preserve">otal acceleration </w:t>
      </w:r>
      <w:r w:rsidR="005D445C">
        <w:rPr>
          <w:bCs/>
          <w:sz w:val="28"/>
          <w:szCs w:val="28"/>
        </w:rPr>
        <w:t>can be</w:t>
      </w:r>
      <w:r w:rsidR="000B40BC" w:rsidRPr="00F47E15">
        <w:rPr>
          <w:rFonts w:hint="eastAsia"/>
          <w:bCs/>
          <w:sz w:val="28"/>
          <w:szCs w:val="28"/>
        </w:rPr>
        <w:t xml:space="preserve"> computed </w:t>
      </w:r>
      <w:r w:rsidR="00696F1A">
        <w:rPr>
          <w:bCs/>
          <w:sz w:val="28"/>
          <w:szCs w:val="28"/>
        </w:rPr>
        <w:t>using</w:t>
      </w:r>
      <w:r w:rsidR="000B40BC" w:rsidRPr="00F47E15">
        <w:rPr>
          <w:rFonts w:hint="eastAsia"/>
          <w:bCs/>
          <w:sz w:val="28"/>
          <w:szCs w:val="28"/>
        </w:rPr>
        <w:t xml:space="preserve"> the equation below.</w:t>
      </w:r>
    </w:p>
    <w:p w14:paraId="16CAA4FD" w14:textId="77777777" w:rsidR="00870CC5" w:rsidRPr="00031972" w:rsidRDefault="000B40BC" w:rsidP="00DD2590">
      <w:pPr>
        <w:jc w:val="center"/>
        <w:rPr>
          <w:rFonts w:ascii="SimSun" w:eastAsia="SimSun" w:hAnsi="SimSun" w:cs="SimSun"/>
          <w:b/>
          <w:i/>
          <w:sz w:val="24"/>
        </w:rPr>
        <w:pPrChange w:id="145" w:author="Glavin, Frank" w:date="2017-11-10T11:10:00Z">
          <w:pPr/>
        </w:pPrChange>
      </w:pPr>
      <w:r w:rsidRPr="00F47E15">
        <w:rPr>
          <w:rFonts w:hint="eastAsia"/>
          <w:bCs/>
          <w:sz w:val="28"/>
          <w:szCs w:val="28"/>
        </w:rPr>
        <w:object w:dxaOrig="3434" w:dyaOrig="508" w14:anchorId="1A83F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55pt;height:25.2pt" o:ole="">
            <v:imagedata r:id="rId18" o:title=""/>
          </v:shape>
          <o:OLEObject Type="Embed" ProgID="PBrush" ShapeID="_x0000_i1025" DrawAspect="Content" ObjectID="_1571819320" r:id="rId19"/>
        </w:object>
      </w:r>
      <w:r w:rsidR="00031972" w:rsidRPr="00B6796E">
        <w:rPr>
          <w:rFonts w:ascii="SimSun" w:eastAsia="SimSun" w:hAnsi="SimSun" w:cs="SimSun"/>
          <w:b/>
          <w:i/>
          <w:sz w:val="24"/>
        </w:rPr>
        <w:t>(***</w:t>
      </w:r>
      <w:r w:rsidR="00EC5D0C">
        <w:rPr>
          <w:rFonts w:ascii="SimSun" w:eastAsia="SimSun" w:hAnsi="SimSun" w:cs="SimSun"/>
          <w:b/>
          <w:i/>
          <w:sz w:val="24"/>
        </w:rPr>
        <w:t xml:space="preserve"> </w:t>
      </w:r>
      <w:r w:rsidR="00031972" w:rsidRPr="00B6796E">
        <w:rPr>
          <w:rFonts w:ascii="SimSun" w:eastAsia="SimSun" w:hAnsi="SimSun" w:cs="SimSun"/>
          <w:b/>
          <w:i/>
          <w:sz w:val="24"/>
        </w:rPr>
        <w:t xml:space="preserve">This </w:t>
      </w:r>
      <w:r w:rsidR="0096521D">
        <w:rPr>
          <w:rFonts w:ascii="SimSun" w:eastAsia="SimSun" w:hAnsi="SimSun" w:cs="SimSun"/>
          <w:b/>
          <w:i/>
          <w:sz w:val="24"/>
        </w:rPr>
        <w:t>format</w:t>
      </w:r>
      <w:r w:rsidR="00031972" w:rsidRPr="00B6796E">
        <w:rPr>
          <w:rFonts w:ascii="SimSun" w:eastAsia="SimSun" w:hAnsi="SimSun" w:cs="SimSun"/>
          <w:b/>
          <w:i/>
          <w:sz w:val="24"/>
        </w:rPr>
        <w:t xml:space="preserve"> is from online</w:t>
      </w:r>
      <w:r w:rsidR="00EC5D0C">
        <w:rPr>
          <w:rFonts w:ascii="SimSun" w:eastAsia="SimSun" w:hAnsi="SimSun" w:cs="SimSun"/>
          <w:b/>
          <w:i/>
          <w:sz w:val="24"/>
        </w:rPr>
        <w:t xml:space="preserve"> </w:t>
      </w:r>
      <w:r w:rsidR="00031972" w:rsidRPr="00B6796E">
        <w:rPr>
          <w:rFonts w:ascii="SimSun" w:eastAsia="SimSun" w:hAnsi="SimSun" w:cs="SimSun"/>
          <w:b/>
          <w:i/>
          <w:sz w:val="24"/>
        </w:rPr>
        <w:t>)</w:t>
      </w:r>
    </w:p>
    <w:p w14:paraId="77283F2B" w14:textId="77777777" w:rsidR="00870CC5" w:rsidRPr="00F47E15" w:rsidRDefault="000B40BC">
      <w:pPr>
        <w:rPr>
          <w:bCs/>
          <w:sz w:val="28"/>
          <w:szCs w:val="28"/>
        </w:rPr>
      </w:pPr>
      <w:r w:rsidRPr="00F47E15">
        <w:rPr>
          <w:rFonts w:hint="eastAsia"/>
          <w:bCs/>
          <w:sz w:val="28"/>
          <w:szCs w:val="28"/>
        </w:rPr>
        <w:t xml:space="preserve">So what does this equation do? Exactly it </w:t>
      </w:r>
      <w:del w:id="146" w:author="Glavin, Frank" w:date="2017-11-10T11:10:00Z">
        <w:r w:rsidRPr="00F47E15" w:rsidDel="00DD2590">
          <w:rPr>
            <w:rFonts w:hint="eastAsia"/>
            <w:bCs/>
            <w:sz w:val="28"/>
            <w:szCs w:val="28"/>
          </w:rPr>
          <w:delText xml:space="preserve">integrates </w:delText>
        </w:r>
      </w:del>
      <w:ins w:id="147" w:author="Glavin, Frank" w:date="2017-11-10T11:10:00Z">
        <w:r w:rsidR="00DD2590">
          <w:rPr>
            <w:bCs/>
            <w:sz w:val="28"/>
            <w:szCs w:val="28"/>
          </w:rPr>
          <w:t>merge</w:t>
        </w:r>
        <w:r w:rsidR="00DD2590" w:rsidRPr="00F47E15">
          <w:rPr>
            <w:rFonts w:hint="eastAsia"/>
            <w:bCs/>
            <w:sz w:val="28"/>
            <w:szCs w:val="28"/>
          </w:rPr>
          <w:t xml:space="preserve">s </w:t>
        </w:r>
      </w:ins>
      <w:r w:rsidRPr="00F47E15">
        <w:rPr>
          <w:rFonts w:hint="eastAsia"/>
          <w:bCs/>
          <w:sz w:val="28"/>
          <w:szCs w:val="28"/>
        </w:rPr>
        <w:t>the accelerations of three axes</w:t>
      </w:r>
      <w:r w:rsidR="00C6075B">
        <w:rPr>
          <w:bCs/>
          <w:sz w:val="28"/>
          <w:szCs w:val="28"/>
        </w:rPr>
        <w:t xml:space="preserve"> values</w:t>
      </w:r>
      <w:r w:rsidRPr="00F47E15">
        <w:rPr>
          <w:rFonts w:hint="eastAsia"/>
          <w:bCs/>
          <w:sz w:val="28"/>
          <w:szCs w:val="28"/>
        </w:rPr>
        <w:t>, X, Y and Z</w:t>
      </w:r>
      <w:ins w:id="148" w:author="Glavin, Frank" w:date="2017-11-10T11:10:00Z">
        <w:r w:rsidR="00DD2590">
          <w:rPr>
            <w:bCs/>
            <w:sz w:val="28"/>
            <w:szCs w:val="28"/>
          </w:rPr>
          <w:t>,</w:t>
        </w:r>
      </w:ins>
      <w:r w:rsidRPr="00F47E15">
        <w:rPr>
          <w:rFonts w:hint="eastAsia"/>
          <w:bCs/>
          <w:sz w:val="28"/>
          <w:szCs w:val="28"/>
        </w:rPr>
        <w:t xml:space="preserve"> </w:t>
      </w:r>
      <w:del w:id="149" w:author="Glavin, Frank" w:date="2017-11-10T11:10:00Z">
        <w:r w:rsidRPr="00F47E15" w:rsidDel="00DD2590">
          <w:rPr>
            <w:rFonts w:hint="eastAsia"/>
            <w:bCs/>
            <w:sz w:val="28"/>
            <w:szCs w:val="28"/>
          </w:rPr>
          <w:delText>axis</w:delText>
        </w:r>
        <w:r w:rsidR="00C6075B" w:rsidDel="00DD2590">
          <w:rPr>
            <w:bCs/>
            <w:sz w:val="28"/>
            <w:szCs w:val="28"/>
          </w:rPr>
          <w:delText xml:space="preserve"> value</w:delText>
        </w:r>
        <w:r w:rsidRPr="00F47E15" w:rsidDel="00DD2590">
          <w:rPr>
            <w:rFonts w:hint="eastAsia"/>
            <w:bCs/>
            <w:sz w:val="28"/>
            <w:szCs w:val="28"/>
          </w:rPr>
          <w:delText xml:space="preserve"> </w:delText>
        </w:r>
      </w:del>
      <w:r w:rsidRPr="00F47E15">
        <w:rPr>
          <w:rFonts w:hint="eastAsia"/>
          <w:bCs/>
          <w:sz w:val="28"/>
          <w:szCs w:val="28"/>
        </w:rPr>
        <w:t xml:space="preserve">of </w:t>
      </w:r>
      <w:ins w:id="150" w:author="Glavin, Frank" w:date="2017-11-10T11:10:00Z">
        <w:r w:rsidR="00DD2590">
          <w:rPr>
            <w:bCs/>
            <w:sz w:val="28"/>
            <w:szCs w:val="28"/>
          </w:rPr>
          <w:t>iP</w:t>
        </w:r>
      </w:ins>
      <w:del w:id="151" w:author="Glavin, Frank" w:date="2017-11-10T11:10:00Z">
        <w:r w:rsidRPr="00F47E15" w:rsidDel="00DD2590">
          <w:rPr>
            <w:rFonts w:hint="eastAsia"/>
            <w:bCs/>
            <w:sz w:val="28"/>
            <w:szCs w:val="28"/>
          </w:rPr>
          <w:delText>Ip</w:delText>
        </w:r>
      </w:del>
      <w:r w:rsidRPr="00F47E15">
        <w:rPr>
          <w:rFonts w:hint="eastAsia"/>
          <w:bCs/>
          <w:sz w:val="28"/>
          <w:szCs w:val="28"/>
        </w:rPr>
        <w:t>hone 6s accelerometer</w:t>
      </w:r>
      <w:del w:id="152" w:author="Glavin, Frank" w:date="2017-11-10T11:10:00Z">
        <w:r w:rsidR="00C6075B" w:rsidDel="00DD2590">
          <w:rPr>
            <w:bCs/>
            <w:sz w:val="28"/>
            <w:szCs w:val="28"/>
          </w:rPr>
          <w:delText xml:space="preserve"> </w:delText>
        </w:r>
      </w:del>
      <w:r w:rsidR="00C6075B">
        <w:rPr>
          <w:bCs/>
          <w:sz w:val="28"/>
          <w:szCs w:val="28"/>
        </w:rPr>
        <w:t>,</w:t>
      </w:r>
      <w:r w:rsidRPr="00F47E15">
        <w:rPr>
          <w:rFonts w:hint="eastAsia"/>
          <w:bCs/>
          <w:sz w:val="28"/>
          <w:szCs w:val="28"/>
        </w:rPr>
        <w:t xml:space="preserve"> to one value, which can represent or reflect the amplitude</w:t>
      </w:r>
      <w:r w:rsidRPr="00A12630">
        <w:rPr>
          <w:rFonts w:hint="eastAsia"/>
          <w:b/>
          <w:bCs/>
          <w:i/>
          <w:sz w:val="28"/>
          <w:szCs w:val="28"/>
        </w:rPr>
        <w:t xml:space="preserve"> no matter which directions people walk or run to.</w:t>
      </w:r>
    </w:p>
    <w:p w14:paraId="5E0C5CD7" w14:textId="77777777" w:rsidR="00870CC5" w:rsidRPr="00A0573E" w:rsidRDefault="000B40BC">
      <w:pPr>
        <w:rPr>
          <w:bCs/>
          <w:sz w:val="28"/>
          <w:szCs w:val="28"/>
        </w:rPr>
      </w:pPr>
      <w:r w:rsidRPr="00A0573E">
        <w:rPr>
          <w:rFonts w:hint="eastAsia"/>
          <w:bCs/>
          <w:sz w:val="28"/>
          <w:szCs w:val="28"/>
        </w:rPr>
        <w:t xml:space="preserve">There is a chart below, which shows the wave pattern of Axyz value, </w:t>
      </w:r>
      <w:r w:rsidRPr="00A0573E">
        <w:rPr>
          <w:rFonts w:hint="eastAsia"/>
          <w:bCs/>
          <w:sz w:val="28"/>
          <w:szCs w:val="28"/>
        </w:rPr>
        <w:lastRenderedPageBreak/>
        <w:t xml:space="preserve">which </w:t>
      </w:r>
      <w:del w:id="153" w:author="Glavin, Frank" w:date="2017-11-10T11:11:00Z">
        <w:r w:rsidRPr="00A0573E" w:rsidDel="00DD2590">
          <w:rPr>
            <w:rFonts w:hint="eastAsia"/>
            <w:bCs/>
            <w:sz w:val="28"/>
            <w:szCs w:val="28"/>
          </w:rPr>
          <w:delText>are integrated</w:delText>
        </w:r>
      </w:del>
      <w:ins w:id="154" w:author="Glavin, Frank" w:date="2017-11-10T11:11:00Z">
        <w:r w:rsidR="00DD2590">
          <w:rPr>
            <w:bCs/>
            <w:sz w:val="28"/>
            <w:szCs w:val="28"/>
          </w:rPr>
          <w:t>is calculated</w:t>
        </w:r>
      </w:ins>
      <w:r w:rsidRPr="00A0573E">
        <w:rPr>
          <w:rFonts w:hint="eastAsia"/>
          <w:bCs/>
          <w:sz w:val="28"/>
          <w:szCs w:val="28"/>
        </w:rPr>
        <w:t xml:space="preserve"> from the last X,</w:t>
      </w:r>
      <w:r w:rsidR="00A12630">
        <w:rPr>
          <w:bCs/>
          <w:sz w:val="28"/>
          <w:szCs w:val="28"/>
        </w:rPr>
        <w:t xml:space="preserve"> </w:t>
      </w:r>
      <w:r w:rsidRPr="00A0573E">
        <w:rPr>
          <w:rFonts w:hint="eastAsia"/>
          <w:bCs/>
          <w:sz w:val="28"/>
          <w:szCs w:val="28"/>
        </w:rPr>
        <w:t>Y and Z axis data above in five states above of movement per 30s in 50 Hz. (Five states in 2.5 minutes data, First 30s: static, Second 30s:</w:t>
      </w:r>
      <w:ins w:id="155" w:author="Glavin, Frank" w:date="2017-11-10T11:11:00Z">
        <w:r w:rsidR="00DD2590">
          <w:rPr>
            <w:bCs/>
            <w:sz w:val="28"/>
            <w:szCs w:val="28"/>
          </w:rPr>
          <w:t xml:space="preserve"> </w:t>
        </w:r>
      </w:ins>
      <w:r w:rsidRPr="00A0573E">
        <w:rPr>
          <w:rFonts w:hint="eastAsia"/>
          <w:bCs/>
          <w:sz w:val="28"/>
          <w:szCs w:val="28"/>
        </w:rPr>
        <w:t xml:space="preserve">Walking </w:t>
      </w:r>
      <w:del w:id="156" w:author="Glavin, Frank" w:date="2017-11-10T11:11:00Z">
        <w:r w:rsidRPr="00A0573E" w:rsidDel="00DD2590">
          <w:rPr>
            <w:rFonts w:hint="eastAsia"/>
            <w:bCs/>
            <w:sz w:val="28"/>
            <w:szCs w:val="28"/>
          </w:rPr>
          <w:delText xml:space="preserve">Iphone </w:delText>
        </w:r>
      </w:del>
      <w:ins w:id="157" w:author="Glavin, Frank" w:date="2017-11-10T11:11:00Z">
        <w:r w:rsidR="00DD2590">
          <w:rPr>
            <w:bCs/>
            <w:sz w:val="28"/>
            <w:szCs w:val="28"/>
          </w:rPr>
          <w:t>iP</w:t>
        </w:r>
        <w:r w:rsidR="00DD2590" w:rsidRPr="00A0573E">
          <w:rPr>
            <w:rFonts w:hint="eastAsia"/>
            <w:bCs/>
            <w:sz w:val="28"/>
            <w:szCs w:val="28"/>
          </w:rPr>
          <w:t xml:space="preserve">hone </w:t>
        </w:r>
      </w:ins>
      <w:r w:rsidRPr="00A0573E">
        <w:rPr>
          <w:rFonts w:hint="eastAsia"/>
          <w:bCs/>
          <w:sz w:val="28"/>
          <w:szCs w:val="28"/>
        </w:rPr>
        <w:t xml:space="preserve">in </w:t>
      </w:r>
      <w:del w:id="158" w:author="Glavin, Frank" w:date="2017-11-10T11:11:00Z">
        <w:r w:rsidRPr="00A0573E" w:rsidDel="00DD2590">
          <w:rPr>
            <w:rFonts w:hint="eastAsia"/>
            <w:bCs/>
            <w:sz w:val="28"/>
            <w:szCs w:val="28"/>
          </w:rPr>
          <w:delText>package</w:delText>
        </w:r>
      </w:del>
      <w:ins w:id="159" w:author="Glavin, Frank" w:date="2017-11-10T11:11:00Z">
        <w:r w:rsidR="00DD2590" w:rsidRPr="00A0573E">
          <w:rPr>
            <w:rFonts w:hint="eastAsia"/>
            <w:bCs/>
            <w:sz w:val="28"/>
            <w:szCs w:val="28"/>
          </w:rPr>
          <w:t>p</w:t>
        </w:r>
        <w:r w:rsidR="00DD2590">
          <w:rPr>
            <w:bCs/>
            <w:sz w:val="28"/>
            <w:szCs w:val="28"/>
          </w:rPr>
          <w:t>ocket</w:t>
        </w:r>
      </w:ins>
      <w:r w:rsidRPr="00A0573E">
        <w:rPr>
          <w:rFonts w:hint="eastAsia"/>
          <w:bCs/>
          <w:sz w:val="28"/>
          <w:szCs w:val="28"/>
        </w:rPr>
        <w:t xml:space="preserve">, Third 30s:Walking  </w:t>
      </w:r>
      <w:del w:id="160" w:author="Glavin, Frank" w:date="2017-11-10T11:11:00Z">
        <w:r w:rsidRPr="00A0573E" w:rsidDel="00DD2590">
          <w:rPr>
            <w:rFonts w:hint="eastAsia"/>
            <w:bCs/>
            <w:sz w:val="28"/>
            <w:szCs w:val="28"/>
          </w:rPr>
          <w:delText xml:space="preserve">Iphone </w:delText>
        </w:r>
      </w:del>
      <w:ins w:id="161" w:author="Glavin, Frank" w:date="2017-11-10T11:11:00Z">
        <w:r w:rsidR="00DD2590">
          <w:rPr>
            <w:bCs/>
            <w:sz w:val="28"/>
            <w:szCs w:val="28"/>
          </w:rPr>
          <w:t>iP</w:t>
        </w:r>
        <w:r w:rsidR="00DD2590" w:rsidRPr="00A0573E">
          <w:rPr>
            <w:rFonts w:hint="eastAsia"/>
            <w:bCs/>
            <w:sz w:val="28"/>
            <w:szCs w:val="28"/>
          </w:rPr>
          <w:t xml:space="preserve">hone </w:t>
        </w:r>
      </w:ins>
      <w:r w:rsidRPr="00A0573E">
        <w:rPr>
          <w:rFonts w:hint="eastAsia"/>
          <w:bCs/>
          <w:sz w:val="28"/>
          <w:szCs w:val="28"/>
        </w:rPr>
        <w:t>6s in hand, Fourth 30s:</w:t>
      </w:r>
      <w:ins w:id="162" w:author="Glavin, Frank" w:date="2017-11-10T11:11:00Z">
        <w:r w:rsidR="00DD2590">
          <w:rPr>
            <w:bCs/>
            <w:sz w:val="28"/>
            <w:szCs w:val="28"/>
          </w:rPr>
          <w:t xml:space="preserve"> </w:t>
        </w:r>
      </w:ins>
      <w:r w:rsidRPr="00A0573E">
        <w:rPr>
          <w:rFonts w:hint="eastAsia"/>
          <w:bCs/>
          <w:sz w:val="28"/>
          <w:szCs w:val="28"/>
        </w:rPr>
        <w:t xml:space="preserve">Running </w:t>
      </w:r>
      <w:ins w:id="163" w:author="Glavin, Frank" w:date="2017-11-10T11:11:00Z">
        <w:r w:rsidR="00DD2590">
          <w:rPr>
            <w:bCs/>
            <w:sz w:val="28"/>
            <w:szCs w:val="28"/>
          </w:rPr>
          <w:t>iP</w:t>
        </w:r>
      </w:ins>
      <w:del w:id="164" w:author="Glavin, Frank" w:date="2017-11-10T11:11:00Z">
        <w:r w:rsidRPr="00A0573E" w:rsidDel="00DD2590">
          <w:rPr>
            <w:rFonts w:hint="eastAsia"/>
            <w:bCs/>
            <w:sz w:val="28"/>
            <w:szCs w:val="28"/>
          </w:rPr>
          <w:delText>Ip</w:delText>
        </w:r>
      </w:del>
      <w:r w:rsidRPr="00A0573E">
        <w:rPr>
          <w:rFonts w:hint="eastAsia"/>
          <w:bCs/>
          <w:sz w:val="28"/>
          <w:szCs w:val="28"/>
        </w:rPr>
        <w:t xml:space="preserve">hone 6s in </w:t>
      </w:r>
      <w:del w:id="165" w:author="Glavin, Frank" w:date="2017-11-10T11:11:00Z">
        <w:r w:rsidRPr="00A0573E" w:rsidDel="00DD2590">
          <w:rPr>
            <w:rFonts w:hint="eastAsia"/>
            <w:bCs/>
            <w:sz w:val="28"/>
            <w:szCs w:val="28"/>
          </w:rPr>
          <w:delText>package</w:delText>
        </w:r>
      </w:del>
      <w:ins w:id="166" w:author="Glavin, Frank" w:date="2017-11-10T11:11:00Z">
        <w:r w:rsidR="00DD2590" w:rsidRPr="00A0573E">
          <w:rPr>
            <w:rFonts w:hint="eastAsia"/>
            <w:bCs/>
            <w:sz w:val="28"/>
            <w:szCs w:val="28"/>
          </w:rPr>
          <w:t>p</w:t>
        </w:r>
        <w:r w:rsidR="00DD2590">
          <w:rPr>
            <w:bCs/>
            <w:sz w:val="28"/>
            <w:szCs w:val="28"/>
          </w:rPr>
          <w:t>ocket</w:t>
        </w:r>
      </w:ins>
      <w:r w:rsidRPr="00A0573E">
        <w:rPr>
          <w:rFonts w:hint="eastAsia"/>
          <w:bCs/>
          <w:sz w:val="28"/>
          <w:szCs w:val="28"/>
        </w:rPr>
        <w:t>,  Fifth 30s:</w:t>
      </w:r>
      <w:ins w:id="167" w:author="Glavin, Frank" w:date="2017-11-10T11:11:00Z">
        <w:r w:rsidR="00DD2590">
          <w:rPr>
            <w:bCs/>
            <w:sz w:val="28"/>
            <w:szCs w:val="28"/>
          </w:rPr>
          <w:t xml:space="preserve"> </w:t>
        </w:r>
      </w:ins>
      <w:r w:rsidRPr="00A0573E">
        <w:rPr>
          <w:rFonts w:hint="eastAsia"/>
          <w:bCs/>
          <w:sz w:val="28"/>
          <w:szCs w:val="28"/>
        </w:rPr>
        <w:t xml:space="preserve">Running </w:t>
      </w:r>
      <w:del w:id="168" w:author="Glavin, Frank" w:date="2017-11-10T11:11:00Z">
        <w:r w:rsidRPr="00A0573E" w:rsidDel="00DD2590">
          <w:rPr>
            <w:rFonts w:hint="eastAsia"/>
            <w:bCs/>
            <w:sz w:val="28"/>
            <w:szCs w:val="28"/>
          </w:rPr>
          <w:delText xml:space="preserve">Iphone </w:delText>
        </w:r>
      </w:del>
      <w:ins w:id="169" w:author="Glavin, Frank" w:date="2017-11-10T11:11:00Z">
        <w:r w:rsidR="00DD2590">
          <w:rPr>
            <w:bCs/>
            <w:sz w:val="28"/>
            <w:szCs w:val="28"/>
          </w:rPr>
          <w:t>iP</w:t>
        </w:r>
        <w:r w:rsidR="00DD2590" w:rsidRPr="00A0573E">
          <w:rPr>
            <w:rFonts w:hint="eastAsia"/>
            <w:bCs/>
            <w:sz w:val="28"/>
            <w:szCs w:val="28"/>
          </w:rPr>
          <w:t xml:space="preserve">hone </w:t>
        </w:r>
      </w:ins>
      <w:r w:rsidRPr="00A0573E">
        <w:rPr>
          <w:rFonts w:hint="eastAsia"/>
          <w:bCs/>
          <w:sz w:val="28"/>
          <w:szCs w:val="28"/>
        </w:rPr>
        <w:t xml:space="preserve">6s in hand) . </w:t>
      </w:r>
    </w:p>
    <w:p w14:paraId="1B5286A4" w14:textId="77777777" w:rsidR="00870CC5" w:rsidRPr="0080076B" w:rsidRDefault="000B40BC">
      <w:pPr>
        <w:rPr>
          <w:bCs/>
          <w:sz w:val="28"/>
          <w:szCs w:val="28"/>
        </w:rPr>
      </w:pPr>
      <w:r w:rsidRPr="0080076B">
        <w:rPr>
          <w:rFonts w:hint="eastAsia"/>
          <w:bCs/>
          <w:sz w:val="28"/>
          <w:szCs w:val="28"/>
        </w:rPr>
        <w:t>From this chart</w:t>
      </w:r>
      <w:ins w:id="170" w:author="Glavin, Frank" w:date="2017-11-10T11:12:00Z">
        <w:r w:rsidR="00DD2590">
          <w:rPr>
            <w:bCs/>
            <w:sz w:val="28"/>
            <w:szCs w:val="28"/>
          </w:rPr>
          <w:t>,</w:t>
        </w:r>
      </w:ins>
      <w:r w:rsidRPr="0080076B">
        <w:rPr>
          <w:rFonts w:hint="eastAsia"/>
          <w:bCs/>
          <w:sz w:val="28"/>
          <w:szCs w:val="28"/>
        </w:rPr>
        <w:t xml:space="preserve"> we can see a very clear variation tendency and it is clear to distinguish every 30s the person walk</w:t>
      </w:r>
      <w:ins w:id="171" w:author="Glavin, Frank" w:date="2017-11-10T11:12:00Z">
        <w:r w:rsidR="00DD2590">
          <w:rPr>
            <w:bCs/>
            <w:sz w:val="28"/>
            <w:szCs w:val="28"/>
          </w:rPr>
          <w:t>s</w:t>
        </w:r>
      </w:ins>
      <w:r w:rsidRPr="0080076B">
        <w:rPr>
          <w:rFonts w:hint="eastAsia"/>
          <w:bCs/>
          <w:sz w:val="28"/>
          <w:szCs w:val="28"/>
        </w:rPr>
        <w:t xml:space="preserve"> in different states.</w:t>
      </w:r>
      <w:r w:rsidR="007664F2">
        <w:rPr>
          <w:bCs/>
          <w:sz w:val="28"/>
          <w:szCs w:val="28"/>
        </w:rPr>
        <w:t xml:space="preserve"> </w:t>
      </w:r>
      <w:r w:rsidRPr="0080076B">
        <w:rPr>
          <w:rFonts w:hint="eastAsia"/>
          <w:bCs/>
          <w:sz w:val="28"/>
          <w:szCs w:val="28"/>
        </w:rPr>
        <w:t xml:space="preserve">For example, for </w:t>
      </w:r>
      <w:ins w:id="172" w:author="Glavin, Frank" w:date="2017-11-10T11:12:00Z">
        <w:r w:rsidR="00DD2590">
          <w:rPr>
            <w:bCs/>
            <w:sz w:val="28"/>
            <w:szCs w:val="28"/>
          </w:rPr>
          <w:t xml:space="preserve">the </w:t>
        </w:r>
      </w:ins>
      <w:r w:rsidRPr="0080076B">
        <w:rPr>
          <w:rFonts w:hint="eastAsia"/>
          <w:bCs/>
          <w:sz w:val="28"/>
          <w:szCs w:val="28"/>
        </w:rPr>
        <w:t xml:space="preserve">third 30s, the person is walking and put the phone in hand, and then </w:t>
      </w:r>
      <w:del w:id="173" w:author="Glavin, Frank" w:date="2017-11-10T11:12:00Z">
        <w:r w:rsidRPr="0080076B" w:rsidDel="00DD2590">
          <w:rPr>
            <w:rFonts w:hint="eastAsia"/>
            <w:bCs/>
            <w:sz w:val="28"/>
            <w:szCs w:val="28"/>
          </w:rPr>
          <w:delText xml:space="preserve">he </w:delText>
        </w:r>
      </w:del>
      <w:ins w:id="174" w:author="Glavin, Frank" w:date="2017-11-10T11:12:00Z">
        <w:r w:rsidR="00DD2590">
          <w:rPr>
            <w:bCs/>
            <w:sz w:val="28"/>
            <w:szCs w:val="28"/>
          </w:rPr>
          <w:t>they</w:t>
        </w:r>
        <w:r w:rsidR="00DD2590" w:rsidRPr="0080076B">
          <w:rPr>
            <w:rFonts w:hint="eastAsia"/>
            <w:bCs/>
            <w:sz w:val="28"/>
            <w:szCs w:val="28"/>
          </w:rPr>
          <w:t xml:space="preserve"> </w:t>
        </w:r>
      </w:ins>
      <w:r w:rsidRPr="0080076B">
        <w:rPr>
          <w:rFonts w:hint="eastAsia"/>
          <w:bCs/>
          <w:sz w:val="28"/>
          <w:szCs w:val="28"/>
        </w:rPr>
        <w:t xml:space="preserve">start to run </w:t>
      </w:r>
      <w:del w:id="175" w:author="Glavin, Frank" w:date="2017-11-10T11:12:00Z">
        <w:r w:rsidRPr="0080076B" w:rsidDel="00DD2590">
          <w:rPr>
            <w:rFonts w:hint="eastAsia"/>
            <w:bCs/>
            <w:sz w:val="28"/>
            <w:szCs w:val="28"/>
          </w:rPr>
          <w:delText xml:space="preserve">in </w:delText>
        </w:r>
      </w:del>
      <w:r w:rsidRPr="0080076B">
        <w:rPr>
          <w:rFonts w:hint="eastAsia"/>
          <w:bCs/>
          <w:sz w:val="28"/>
          <w:szCs w:val="28"/>
        </w:rPr>
        <w:t>after 30s, and the variation of data is more dramatic as the amplitude of the movement increases.</w:t>
      </w:r>
    </w:p>
    <w:p w14:paraId="4803EF95" w14:textId="77777777" w:rsidR="00870CC5" w:rsidRDefault="000B40BC">
      <w:pPr>
        <w:rPr>
          <w:b/>
          <w:kern w:val="44"/>
          <w:sz w:val="44"/>
        </w:rPr>
      </w:pPr>
      <w:r w:rsidRPr="001A1F0C">
        <w:rPr>
          <w:b/>
          <w:noProof/>
          <w:kern w:val="44"/>
          <w:sz w:val="44"/>
        </w:rPr>
        <w:drawing>
          <wp:inline distT="0" distB="0" distL="114300" distR="114300" wp14:anchorId="53F7BBCC" wp14:editId="61EC7625">
            <wp:extent cx="5887720" cy="2480945"/>
            <wp:effectExtent l="4445" t="4445" r="13335" b="1016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A0B1533" w14:textId="77777777" w:rsidR="00180B08" w:rsidRPr="00B1445A" w:rsidRDefault="00180B08" w:rsidP="00B1445A">
      <w:pPr>
        <w:pStyle w:val="Heading2"/>
        <w:numPr>
          <w:ilvl w:val="0"/>
          <w:numId w:val="0"/>
        </w:numPr>
      </w:pPr>
    </w:p>
    <w:p w14:paraId="763918D8" w14:textId="77777777" w:rsidR="00180B08" w:rsidRPr="00B1445A" w:rsidRDefault="00180B08" w:rsidP="00B1445A">
      <w:pPr>
        <w:pStyle w:val="Heading2"/>
      </w:pPr>
      <w:r w:rsidRPr="00B1445A">
        <w:t xml:space="preserve">Comparison </w:t>
      </w:r>
      <w:del w:id="176" w:author="Glavin, Frank" w:date="2017-11-10T11:13:00Z">
        <w:r w:rsidRPr="00B1445A" w:rsidDel="00DD2590">
          <w:delText xml:space="preserve">between </w:delText>
        </w:r>
      </w:del>
      <w:ins w:id="177" w:author="Glavin, Frank" w:date="2017-11-10T11:13:00Z">
        <w:r w:rsidR="00DD2590">
          <w:t>of</w:t>
        </w:r>
        <w:r w:rsidR="00DD2590" w:rsidRPr="00B1445A">
          <w:t xml:space="preserve"> </w:t>
        </w:r>
        <w:r w:rsidR="00DD2590">
          <w:t>T</w:t>
        </w:r>
      </w:ins>
      <w:del w:id="178" w:author="Glavin, Frank" w:date="2017-11-10T11:13:00Z">
        <w:r w:rsidRPr="00B1445A" w:rsidDel="00DD2590">
          <w:delText>t</w:delText>
        </w:r>
      </w:del>
      <w:r w:rsidRPr="00B1445A">
        <w:t xml:space="preserve">otal </w:t>
      </w:r>
      <w:ins w:id="179" w:author="Glavin, Frank" w:date="2017-11-10T11:13:00Z">
        <w:r w:rsidR="00DD2590">
          <w:t>A</w:t>
        </w:r>
      </w:ins>
      <w:del w:id="180" w:author="Glavin, Frank" w:date="2017-11-10T11:13:00Z">
        <w:r w:rsidRPr="00B1445A" w:rsidDel="00DD2590">
          <w:delText>a</w:delText>
        </w:r>
      </w:del>
      <w:r w:rsidRPr="00B1445A">
        <w:t xml:space="preserve">cceleration with </w:t>
      </w:r>
      <w:ins w:id="181" w:author="Glavin, Frank" w:date="2017-11-10T11:13:00Z">
        <w:r w:rsidR="00DD2590">
          <w:t>T</w:t>
        </w:r>
      </w:ins>
      <w:del w:id="182" w:author="Glavin, Frank" w:date="2017-11-10T11:13:00Z">
        <w:r w:rsidRPr="00B1445A" w:rsidDel="00DD2590">
          <w:delText>t</w:delText>
        </w:r>
      </w:del>
      <w:r w:rsidRPr="00B1445A">
        <w:t xml:space="preserve">hree </w:t>
      </w:r>
      <w:del w:id="183" w:author="Glavin, Frank" w:date="2017-11-10T11:13:00Z">
        <w:r w:rsidRPr="00B1445A" w:rsidDel="00DD2590">
          <w:delText>a</w:delText>
        </w:r>
      </w:del>
      <w:ins w:id="184" w:author="Glavin, Frank" w:date="2017-11-10T11:13:00Z">
        <w:r w:rsidR="00DD2590">
          <w:t>A</w:t>
        </w:r>
      </w:ins>
      <w:r w:rsidRPr="00B1445A">
        <w:t>xes</w:t>
      </w:r>
    </w:p>
    <w:p w14:paraId="077B1613" w14:textId="77777777" w:rsidR="00870CC5" w:rsidRPr="00F46ACE" w:rsidRDefault="000B40BC">
      <w:pPr>
        <w:rPr>
          <w:bCs/>
          <w:sz w:val="28"/>
          <w:szCs w:val="28"/>
        </w:rPr>
      </w:pPr>
      <w:del w:id="185" w:author="Glavin, Frank" w:date="2017-11-10T11:13:00Z">
        <w:r w:rsidRPr="00F46ACE" w:rsidDel="00DD2590">
          <w:rPr>
            <w:rFonts w:hint="eastAsia"/>
            <w:bCs/>
            <w:sz w:val="28"/>
            <w:szCs w:val="28"/>
          </w:rPr>
          <w:delText>Here t</w:delText>
        </w:r>
      </w:del>
      <w:ins w:id="186" w:author="Glavin, Frank" w:date="2017-11-10T11:13:00Z">
        <w:r w:rsidR="00DD2590">
          <w:rPr>
            <w:bCs/>
            <w:sz w:val="28"/>
            <w:szCs w:val="28"/>
          </w:rPr>
          <w:t>T</w:t>
        </w:r>
      </w:ins>
      <w:r w:rsidRPr="00F46ACE">
        <w:rPr>
          <w:rFonts w:hint="eastAsia"/>
          <w:bCs/>
          <w:sz w:val="28"/>
          <w:szCs w:val="28"/>
        </w:rPr>
        <w:t xml:space="preserve">he chart below compares the separate </w:t>
      </w:r>
      <w:del w:id="187" w:author="Glavin, Frank" w:date="2017-11-10T11:13:00Z">
        <w:r w:rsidRPr="00F46ACE" w:rsidDel="00DD2590">
          <w:rPr>
            <w:rFonts w:hint="eastAsia"/>
            <w:bCs/>
            <w:sz w:val="28"/>
            <w:szCs w:val="28"/>
          </w:rPr>
          <w:delText xml:space="preserve">there </w:delText>
        </w:r>
      </w:del>
      <w:ins w:id="188" w:author="Glavin, Frank" w:date="2017-11-10T11:13:00Z">
        <w:r w:rsidR="00DD2590" w:rsidRPr="00F46ACE">
          <w:rPr>
            <w:rFonts w:hint="eastAsia"/>
            <w:bCs/>
            <w:sz w:val="28"/>
            <w:szCs w:val="28"/>
          </w:rPr>
          <w:t>th</w:t>
        </w:r>
        <w:r w:rsidR="00DD2590">
          <w:rPr>
            <w:bCs/>
            <w:sz w:val="28"/>
            <w:szCs w:val="28"/>
          </w:rPr>
          <w:t>ree</w:t>
        </w:r>
        <w:r w:rsidR="00DD2590" w:rsidRPr="00F46ACE">
          <w:rPr>
            <w:rFonts w:hint="eastAsia"/>
            <w:bCs/>
            <w:sz w:val="28"/>
            <w:szCs w:val="28"/>
          </w:rPr>
          <w:t xml:space="preserve"> </w:t>
        </w:r>
      </w:ins>
      <w:r w:rsidRPr="00F46ACE">
        <w:rPr>
          <w:rFonts w:hint="eastAsia"/>
          <w:bCs/>
          <w:sz w:val="28"/>
          <w:szCs w:val="28"/>
        </w:rPr>
        <w:t>axes acceler</w:t>
      </w:r>
      <w:r w:rsidR="007E6B63">
        <w:rPr>
          <w:rFonts w:hint="eastAsia"/>
          <w:bCs/>
          <w:sz w:val="28"/>
          <w:szCs w:val="28"/>
        </w:rPr>
        <w:t xml:space="preserve">ations with the </w:t>
      </w:r>
      <w:del w:id="189" w:author="Glavin, Frank" w:date="2017-11-10T11:13:00Z">
        <w:r w:rsidR="007E6B63" w:rsidDel="00DD2590">
          <w:rPr>
            <w:rFonts w:hint="eastAsia"/>
            <w:bCs/>
            <w:sz w:val="28"/>
            <w:szCs w:val="28"/>
          </w:rPr>
          <w:delText xml:space="preserve">integrated </w:delText>
        </w:r>
      </w:del>
      <w:ins w:id="190" w:author="Glavin, Frank" w:date="2017-11-10T11:13:00Z">
        <w:r w:rsidR="00DD2590">
          <w:rPr>
            <w:bCs/>
            <w:sz w:val="28"/>
            <w:szCs w:val="28"/>
          </w:rPr>
          <w:t>merg</w:t>
        </w:r>
        <w:r w:rsidR="00DD2590">
          <w:rPr>
            <w:rFonts w:hint="eastAsia"/>
            <w:bCs/>
            <w:sz w:val="28"/>
            <w:szCs w:val="28"/>
          </w:rPr>
          <w:t xml:space="preserve">ed </w:t>
        </w:r>
      </w:ins>
      <w:r w:rsidR="007E6B63">
        <w:rPr>
          <w:rFonts w:hint="eastAsia"/>
          <w:bCs/>
          <w:sz w:val="28"/>
          <w:szCs w:val="28"/>
        </w:rPr>
        <w:t>one, s</w:t>
      </w:r>
      <w:r w:rsidRPr="00F46ACE">
        <w:rPr>
          <w:rFonts w:hint="eastAsia"/>
          <w:bCs/>
          <w:sz w:val="28"/>
          <w:szCs w:val="28"/>
        </w:rPr>
        <w:t xml:space="preserve">o the </w:t>
      </w:r>
      <w:commentRangeStart w:id="191"/>
      <w:r w:rsidRPr="00F46ACE">
        <w:rPr>
          <w:rFonts w:hint="eastAsia"/>
          <w:bCs/>
          <w:sz w:val="28"/>
          <w:szCs w:val="28"/>
        </w:rPr>
        <w:t xml:space="preserve">blue line </w:t>
      </w:r>
      <w:commentRangeEnd w:id="191"/>
      <w:r w:rsidR="00DD2590">
        <w:rPr>
          <w:rStyle w:val="CommentReference"/>
        </w:rPr>
        <w:commentReference w:id="191"/>
      </w:r>
      <w:r w:rsidRPr="00F46ACE">
        <w:rPr>
          <w:rFonts w:hint="eastAsia"/>
          <w:bCs/>
          <w:sz w:val="28"/>
          <w:szCs w:val="28"/>
        </w:rPr>
        <w:t>almost represent the overall t</w:t>
      </w:r>
      <w:r w:rsidR="0090167B">
        <w:rPr>
          <w:bCs/>
          <w:sz w:val="28"/>
          <w:szCs w:val="28"/>
        </w:rPr>
        <w:t>r</w:t>
      </w:r>
      <w:r w:rsidRPr="00F46ACE">
        <w:rPr>
          <w:rFonts w:hint="eastAsia"/>
          <w:bCs/>
          <w:sz w:val="28"/>
          <w:szCs w:val="28"/>
        </w:rPr>
        <w:t xml:space="preserve">end of </w:t>
      </w:r>
      <w:r w:rsidRPr="00F46ACE">
        <w:rPr>
          <w:rFonts w:hint="eastAsia"/>
          <w:bCs/>
          <w:sz w:val="28"/>
          <w:szCs w:val="28"/>
        </w:rPr>
        <w:lastRenderedPageBreak/>
        <w:t xml:space="preserve">the other three </w:t>
      </w:r>
      <w:r w:rsidR="009D317E">
        <w:rPr>
          <w:bCs/>
          <w:sz w:val="28"/>
          <w:szCs w:val="28"/>
        </w:rPr>
        <w:t xml:space="preserve">lines </w:t>
      </w:r>
      <w:r w:rsidRPr="00F46ACE">
        <w:rPr>
          <w:rFonts w:hint="eastAsia"/>
          <w:bCs/>
          <w:sz w:val="28"/>
          <w:szCs w:val="28"/>
        </w:rPr>
        <w:t>data: X, Y and Z axis acceleration</w:t>
      </w:r>
      <w:r w:rsidR="00614915">
        <w:rPr>
          <w:bCs/>
          <w:sz w:val="28"/>
          <w:szCs w:val="28"/>
        </w:rPr>
        <w:t xml:space="preserve"> data</w:t>
      </w:r>
      <w:r w:rsidRPr="00F46ACE">
        <w:rPr>
          <w:rFonts w:hint="eastAsia"/>
          <w:bCs/>
          <w:sz w:val="28"/>
          <w:szCs w:val="28"/>
        </w:rPr>
        <w:t>.</w:t>
      </w:r>
    </w:p>
    <w:p w14:paraId="180A9745" w14:textId="77777777" w:rsidR="00870CC5" w:rsidRPr="001A1F0C" w:rsidRDefault="000B40BC">
      <w:pPr>
        <w:jc w:val="left"/>
        <w:rPr>
          <w:b/>
          <w:kern w:val="44"/>
          <w:sz w:val="44"/>
        </w:rPr>
      </w:pPr>
      <w:r w:rsidRPr="001A1F0C">
        <w:rPr>
          <w:b/>
          <w:noProof/>
          <w:kern w:val="44"/>
          <w:sz w:val="44"/>
        </w:rPr>
        <w:drawing>
          <wp:inline distT="0" distB="0" distL="114300" distR="114300" wp14:anchorId="477D5F01" wp14:editId="2FB282FB">
            <wp:extent cx="6109970" cy="2931160"/>
            <wp:effectExtent l="4445" t="4445" r="19685" b="17145"/>
            <wp:docPr id="8"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959E6AA" w14:textId="77777777" w:rsidR="00870CC5" w:rsidRDefault="00870CC5">
      <w:pPr>
        <w:rPr>
          <w:b/>
          <w:kern w:val="44"/>
          <w:sz w:val="44"/>
        </w:rPr>
      </w:pPr>
    </w:p>
    <w:p w14:paraId="38F2F53B" w14:textId="3BA23BA1" w:rsidR="00673E47" w:rsidRPr="001A1F0C" w:rsidDel="004F2528" w:rsidRDefault="00673E47" w:rsidP="00E91DE9">
      <w:pPr>
        <w:pageBreakBefore/>
        <w:rPr>
          <w:del w:id="192" w:author="Glavin, Frank" w:date="2017-11-10T11:15:00Z"/>
          <w:b/>
          <w:kern w:val="44"/>
          <w:sz w:val="44"/>
        </w:rPr>
      </w:pPr>
    </w:p>
    <w:p w14:paraId="28F476CB" w14:textId="77777777" w:rsidR="004F2528" w:rsidRDefault="004F2528">
      <w:pPr>
        <w:widowControl/>
        <w:jc w:val="left"/>
        <w:rPr>
          <w:ins w:id="193" w:author="Glavin, Frank" w:date="2017-11-10T11:15:00Z"/>
          <w:b/>
          <w:kern w:val="44"/>
          <w:sz w:val="48"/>
          <w:szCs w:val="48"/>
        </w:rPr>
      </w:pPr>
      <w:bookmarkStart w:id="194" w:name="_Toc497930528"/>
      <w:ins w:id="195" w:author="Glavin, Frank" w:date="2017-11-10T11:15:00Z">
        <w:r>
          <w:rPr>
            <w:sz w:val="48"/>
            <w:szCs w:val="48"/>
          </w:rPr>
          <w:br w:type="page"/>
        </w:r>
      </w:ins>
    </w:p>
    <w:p w14:paraId="5BB69A5E" w14:textId="663561C4" w:rsidR="001A1F0C" w:rsidRPr="00414683" w:rsidRDefault="004F2528">
      <w:pPr>
        <w:pStyle w:val="Heading1"/>
        <w:rPr>
          <w:sz w:val="48"/>
          <w:szCs w:val="48"/>
        </w:rPr>
      </w:pPr>
      <w:ins w:id="196" w:author="Glavin, Frank" w:date="2017-11-10T11:14:00Z">
        <w:r>
          <w:rPr>
            <w:sz w:val="48"/>
            <w:szCs w:val="48"/>
          </w:rPr>
          <w:lastRenderedPageBreak/>
          <w:t>C</w:t>
        </w:r>
      </w:ins>
      <w:del w:id="197" w:author="Glavin, Frank" w:date="2017-11-10T11:14:00Z">
        <w:r w:rsidR="003645E4" w:rsidRPr="00414683" w:rsidDel="004F2528">
          <w:rPr>
            <w:sz w:val="48"/>
            <w:szCs w:val="48"/>
          </w:rPr>
          <w:delText>The c</w:delText>
        </w:r>
      </w:del>
      <w:r w:rsidR="003645E4" w:rsidRPr="00414683">
        <w:rPr>
          <w:sz w:val="48"/>
          <w:szCs w:val="48"/>
        </w:rPr>
        <w:t xml:space="preserve">onditions for </w:t>
      </w:r>
      <w:del w:id="198" w:author="Glavin, Frank" w:date="2017-11-10T11:14:00Z">
        <w:r w:rsidR="003645E4" w:rsidRPr="00414683" w:rsidDel="004F2528">
          <w:rPr>
            <w:sz w:val="48"/>
            <w:szCs w:val="48"/>
          </w:rPr>
          <w:delText>j</w:delText>
        </w:r>
      </w:del>
      <w:ins w:id="199" w:author="Glavin, Frank" w:date="2017-11-10T11:14:00Z">
        <w:r>
          <w:rPr>
            <w:sz w:val="48"/>
            <w:szCs w:val="48"/>
          </w:rPr>
          <w:t>J</w:t>
        </w:r>
      </w:ins>
      <w:r w:rsidR="003645E4" w:rsidRPr="00414683">
        <w:rPr>
          <w:sz w:val="48"/>
          <w:szCs w:val="48"/>
        </w:rPr>
        <w:t xml:space="preserve">udging </w:t>
      </w:r>
      <w:del w:id="200" w:author="Glavin, Frank" w:date="2017-11-10T11:14:00Z">
        <w:r w:rsidR="003645E4" w:rsidRPr="00414683" w:rsidDel="004F2528">
          <w:rPr>
            <w:sz w:val="48"/>
            <w:szCs w:val="48"/>
          </w:rPr>
          <w:delText>the s</w:delText>
        </w:r>
      </w:del>
      <w:ins w:id="201" w:author="Glavin, Frank" w:date="2017-11-10T11:14:00Z">
        <w:r>
          <w:rPr>
            <w:sz w:val="48"/>
            <w:szCs w:val="48"/>
          </w:rPr>
          <w:t>S</w:t>
        </w:r>
      </w:ins>
      <w:r w:rsidR="003645E4" w:rsidRPr="00414683">
        <w:rPr>
          <w:sz w:val="48"/>
          <w:szCs w:val="48"/>
        </w:rPr>
        <w:t>tep</w:t>
      </w:r>
      <w:r w:rsidR="009D4761" w:rsidRPr="00414683">
        <w:rPr>
          <w:sz w:val="48"/>
          <w:szCs w:val="48"/>
        </w:rPr>
        <w:t>s</w:t>
      </w:r>
      <w:bookmarkEnd w:id="194"/>
    </w:p>
    <w:p w14:paraId="074D025C" w14:textId="75433F89" w:rsidR="00870CC5" w:rsidRDefault="009C648C" w:rsidP="0095702F">
      <w:pPr>
        <w:rPr>
          <w:bCs/>
          <w:sz w:val="28"/>
          <w:szCs w:val="28"/>
        </w:rPr>
      </w:pPr>
      <w:ins w:id="202" w:author="Glavin, Frank" w:date="2017-11-10T11:16:00Z">
        <w:r>
          <w:rPr>
            <w:bCs/>
            <w:sz w:val="28"/>
            <w:szCs w:val="28"/>
          </w:rPr>
          <w:t xml:space="preserve">This step is carried out </w:t>
        </w:r>
      </w:ins>
      <w:del w:id="203" w:author="Glavin, Frank" w:date="2017-11-10T11:16:00Z">
        <w:r w:rsidR="000B40BC" w:rsidRPr="0095702F" w:rsidDel="009C648C">
          <w:rPr>
            <w:rFonts w:hint="eastAsia"/>
            <w:bCs/>
            <w:sz w:val="28"/>
            <w:szCs w:val="28"/>
          </w:rPr>
          <w:delText>(</w:delText>
        </w:r>
      </w:del>
      <w:r w:rsidR="000B40BC" w:rsidRPr="0095702F">
        <w:rPr>
          <w:rFonts w:hint="eastAsia"/>
          <w:bCs/>
          <w:sz w:val="28"/>
          <w:szCs w:val="28"/>
        </w:rPr>
        <w:t>after getting the amplitude variation tendency chart above</w:t>
      </w:r>
      <w:ins w:id="204" w:author="Glavin, Frank" w:date="2017-11-10T11:16:00Z">
        <w:r>
          <w:rPr>
            <w:bCs/>
            <w:sz w:val="28"/>
            <w:szCs w:val="28"/>
          </w:rPr>
          <w:t>.</w:t>
        </w:r>
      </w:ins>
      <w:del w:id="205" w:author="Glavin, Frank" w:date="2017-11-10T11:16:00Z">
        <w:r w:rsidR="000B40BC" w:rsidRPr="0095702F" w:rsidDel="009C648C">
          <w:rPr>
            <w:rFonts w:hint="eastAsia"/>
            <w:bCs/>
            <w:sz w:val="28"/>
            <w:szCs w:val="28"/>
          </w:rPr>
          <w:delText>)</w:delText>
        </w:r>
      </w:del>
    </w:p>
    <w:p w14:paraId="306040B7" w14:textId="50E46890" w:rsidR="00BB6210" w:rsidRPr="0095702F" w:rsidRDefault="00BB6210" w:rsidP="007E57C5">
      <w:pPr>
        <w:pStyle w:val="Heading2"/>
        <w:rPr>
          <w:bCs/>
          <w:sz w:val="28"/>
          <w:szCs w:val="28"/>
        </w:rPr>
      </w:pPr>
      <w:r w:rsidRPr="007E57C5">
        <w:t xml:space="preserve">Common </w:t>
      </w:r>
      <w:ins w:id="206" w:author="Glavin, Frank" w:date="2017-11-10T11:15:00Z">
        <w:r w:rsidR="004F2528">
          <w:t>S</w:t>
        </w:r>
      </w:ins>
      <w:del w:id="207" w:author="Glavin, Frank" w:date="2017-11-10T11:15:00Z">
        <w:r w:rsidRPr="007E57C5" w:rsidDel="004F2528">
          <w:delText>s</w:delText>
        </w:r>
      </w:del>
      <w:r w:rsidRPr="007E57C5">
        <w:t>ense of Wal</w:t>
      </w:r>
      <w:ins w:id="208" w:author="Glavin, Frank" w:date="2017-11-10T11:15:00Z">
        <w:r w:rsidR="004F2528">
          <w:t>k</w:t>
        </w:r>
      </w:ins>
      <w:r w:rsidRPr="007E57C5">
        <w:t xml:space="preserve">ing </w:t>
      </w:r>
      <w:ins w:id="209" w:author="Glavin, Frank" w:date="2017-11-10T11:15:00Z">
        <w:r w:rsidR="004F2528">
          <w:t>S</w:t>
        </w:r>
      </w:ins>
      <w:del w:id="210" w:author="Glavin, Frank" w:date="2017-11-10T11:15:00Z">
        <w:r w:rsidRPr="007E57C5" w:rsidDel="004F2528">
          <w:delText>s</w:delText>
        </w:r>
      </w:del>
      <w:r w:rsidRPr="007E57C5">
        <w:t>peed</w:t>
      </w:r>
    </w:p>
    <w:p w14:paraId="779F7648" w14:textId="66B4A306" w:rsidR="00870CC5" w:rsidRPr="0095702F" w:rsidRDefault="000B40BC" w:rsidP="0095702F">
      <w:pPr>
        <w:rPr>
          <w:bCs/>
          <w:sz w:val="28"/>
          <w:szCs w:val="28"/>
        </w:rPr>
      </w:pPr>
      <w:r w:rsidRPr="0095702F">
        <w:rPr>
          <w:rFonts w:hint="eastAsia"/>
          <w:bCs/>
          <w:sz w:val="28"/>
          <w:szCs w:val="28"/>
        </w:rPr>
        <w:t xml:space="preserve">We assume that people can run as rapidly as five steps per second and walk as slowly as one step every two seconds. Thus, the interval between two valid steps is defined as being in the time window [0.2 s to 2.0 s]; all steps with intervals outside the time window should be discarded. </w:t>
      </w:r>
      <w:r w:rsidR="00D0695A">
        <w:rPr>
          <w:bCs/>
          <w:sz w:val="28"/>
          <w:szCs w:val="28"/>
        </w:rPr>
        <w:t>According this rule,</w:t>
      </w:r>
      <w:r w:rsidRPr="0095702F">
        <w:rPr>
          <w:rFonts w:hint="eastAsia"/>
          <w:bCs/>
          <w:sz w:val="28"/>
          <w:szCs w:val="28"/>
        </w:rPr>
        <w:t xml:space="preserve"> we </w:t>
      </w:r>
      <w:del w:id="211" w:author="Glavin, Frank" w:date="2017-11-10T11:16:00Z">
        <w:r w:rsidRPr="0095702F" w:rsidDel="009C648C">
          <w:rPr>
            <w:rFonts w:hint="eastAsia"/>
            <w:bCs/>
            <w:sz w:val="28"/>
            <w:szCs w:val="28"/>
          </w:rPr>
          <w:delText xml:space="preserve">catch </w:delText>
        </w:r>
      </w:del>
      <w:ins w:id="212" w:author="Glavin, Frank" w:date="2017-11-10T11:16:00Z">
        <w:r w:rsidR="009C648C">
          <w:rPr>
            <w:bCs/>
            <w:sz w:val="28"/>
            <w:szCs w:val="28"/>
          </w:rPr>
          <w:t>record</w:t>
        </w:r>
        <w:r w:rsidR="009C648C" w:rsidRPr="0095702F">
          <w:rPr>
            <w:rFonts w:hint="eastAsia"/>
            <w:bCs/>
            <w:sz w:val="28"/>
            <w:szCs w:val="28"/>
          </w:rPr>
          <w:t xml:space="preserve"> </w:t>
        </w:r>
      </w:ins>
      <w:r w:rsidRPr="0095702F">
        <w:rPr>
          <w:rFonts w:hint="eastAsia"/>
          <w:bCs/>
          <w:sz w:val="28"/>
          <w:szCs w:val="28"/>
        </w:rPr>
        <w:t xml:space="preserve">the acceleration data from </w:t>
      </w:r>
      <w:del w:id="213" w:author="Glavin, Frank" w:date="2017-11-10T11:16:00Z">
        <w:r w:rsidRPr="0095702F" w:rsidDel="009C648C">
          <w:rPr>
            <w:rFonts w:hint="eastAsia"/>
            <w:bCs/>
            <w:sz w:val="28"/>
            <w:szCs w:val="28"/>
          </w:rPr>
          <w:delText xml:space="preserve">Iphone </w:delText>
        </w:r>
      </w:del>
      <w:ins w:id="214" w:author="Glavin, Frank" w:date="2017-11-10T11:16:00Z">
        <w:r w:rsidR="009C648C">
          <w:rPr>
            <w:bCs/>
            <w:sz w:val="28"/>
            <w:szCs w:val="28"/>
          </w:rPr>
          <w:t>iP</w:t>
        </w:r>
        <w:r w:rsidR="009C648C" w:rsidRPr="0095702F">
          <w:rPr>
            <w:rFonts w:hint="eastAsia"/>
            <w:bCs/>
            <w:sz w:val="28"/>
            <w:szCs w:val="28"/>
          </w:rPr>
          <w:t xml:space="preserve">hone </w:t>
        </w:r>
      </w:ins>
      <w:r w:rsidRPr="0095702F">
        <w:rPr>
          <w:rFonts w:hint="eastAsia"/>
          <w:bCs/>
          <w:sz w:val="28"/>
          <w:szCs w:val="28"/>
        </w:rPr>
        <w:t>6s in 50H</w:t>
      </w:r>
      <w:r w:rsidR="001062C5">
        <w:rPr>
          <w:rFonts w:hint="eastAsia"/>
          <w:bCs/>
          <w:sz w:val="28"/>
          <w:szCs w:val="28"/>
        </w:rPr>
        <w:t>z Frequency, one value per 0.02</w:t>
      </w:r>
      <w:r w:rsidR="001062C5">
        <w:rPr>
          <w:bCs/>
          <w:sz w:val="28"/>
          <w:szCs w:val="28"/>
        </w:rPr>
        <w:t xml:space="preserve"> </w:t>
      </w:r>
      <w:del w:id="215" w:author="Glavin, Frank" w:date="2017-11-10T11:17:00Z">
        <w:r w:rsidR="001062C5" w:rsidDel="009C648C">
          <w:rPr>
            <w:rFonts w:hint="eastAsia"/>
            <w:bCs/>
            <w:sz w:val="28"/>
            <w:szCs w:val="28"/>
          </w:rPr>
          <w:delText>mS</w:delText>
        </w:r>
      </w:del>
      <w:ins w:id="216" w:author="Glavin, Frank" w:date="2017-11-10T11:17:00Z">
        <w:r w:rsidR="009C648C">
          <w:rPr>
            <w:rFonts w:hint="eastAsia"/>
            <w:bCs/>
            <w:sz w:val="28"/>
            <w:szCs w:val="28"/>
          </w:rPr>
          <w:t>m</w:t>
        </w:r>
        <w:r w:rsidR="009C648C">
          <w:rPr>
            <w:bCs/>
            <w:sz w:val="28"/>
            <w:szCs w:val="28"/>
          </w:rPr>
          <w:t>s</w:t>
        </w:r>
      </w:ins>
      <w:r w:rsidR="00910B66">
        <w:rPr>
          <w:rFonts w:hint="eastAsia"/>
          <w:bCs/>
          <w:sz w:val="28"/>
          <w:szCs w:val="28"/>
        </w:rPr>
        <w:t xml:space="preserve">. </w:t>
      </w:r>
      <w:del w:id="217" w:author="Glavin, Frank" w:date="2017-11-10T11:17:00Z">
        <w:r w:rsidR="00910B66" w:rsidDel="009C648C">
          <w:rPr>
            <w:rFonts w:hint="eastAsia"/>
            <w:bCs/>
            <w:sz w:val="28"/>
            <w:szCs w:val="28"/>
          </w:rPr>
          <w:delText xml:space="preserve">As </w:delText>
        </w:r>
        <w:r w:rsidRPr="0095702F" w:rsidDel="009C648C">
          <w:rPr>
            <w:rFonts w:hint="eastAsia"/>
            <w:bCs/>
            <w:sz w:val="28"/>
            <w:szCs w:val="28"/>
          </w:rPr>
          <w:delText>we all know</w:delText>
        </w:r>
      </w:del>
      <w:ins w:id="218" w:author="Glavin, Frank" w:date="2017-11-10T11:17:00Z">
        <w:r w:rsidR="009C648C">
          <w:rPr>
            <w:bCs/>
            <w:sz w:val="28"/>
            <w:szCs w:val="28"/>
          </w:rPr>
          <w:t>Since</w:t>
        </w:r>
      </w:ins>
      <w:del w:id="219" w:author="Glavin, Frank" w:date="2017-11-10T11:17:00Z">
        <w:r w:rsidRPr="0095702F" w:rsidDel="009C648C">
          <w:rPr>
            <w:rFonts w:hint="eastAsia"/>
            <w:bCs/>
            <w:sz w:val="28"/>
            <w:szCs w:val="28"/>
          </w:rPr>
          <w:delText xml:space="preserve"> </w:delText>
        </w:r>
      </w:del>
      <w:ins w:id="220" w:author="Glavin, Frank" w:date="2017-11-10T11:17:00Z">
        <w:r w:rsidR="009C648C">
          <w:rPr>
            <w:bCs/>
            <w:sz w:val="28"/>
            <w:szCs w:val="28"/>
          </w:rPr>
          <w:t xml:space="preserve"> </w:t>
        </w:r>
      </w:ins>
      <w:r w:rsidRPr="0095702F">
        <w:rPr>
          <w:rFonts w:hint="eastAsia"/>
          <w:bCs/>
          <w:sz w:val="28"/>
          <w:szCs w:val="28"/>
        </w:rPr>
        <w:t xml:space="preserve">the valid </w:t>
      </w:r>
      <w:r w:rsidR="00910B66">
        <w:rPr>
          <w:rFonts w:hint="eastAsia"/>
          <w:bCs/>
          <w:sz w:val="28"/>
          <w:szCs w:val="28"/>
        </w:rPr>
        <w:t xml:space="preserve">step period </w:t>
      </w:r>
      <w:ins w:id="221" w:author="Glavin, Frank" w:date="2017-11-10T11:17:00Z">
        <w:r w:rsidR="009C648C">
          <w:rPr>
            <w:bCs/>
            <w:sz w:val="28"/>
            <w:szCs w:val="28"/>
          </w:rPr>
          <w:t xml:space="preserve">is </w:t>
        </w:r>
      </w:ins>
      <w:r w:rsidR="00910B66">
        <w:rPr>
          <w:rFonts w:hint="eastAsia"/>
          <w:bCs/>
          <w:sz w:val="28"/>
          <w:szCs w:val="28"/>
        </w:rPr>
        <w:t>between 0.2 to 2</w:t>
      </w:r>
      <w:r w:rsidR="00C2339C">
        <w:rPr>
          <w:bCs/>
          <w:sz w:val="28"/>
          <w:szCs w:val="28"/>
        </w:rPr>
        <w:t xml:space="preserve"> </w:t>
      </w:r>
      <w:r w:rsidR="00C2339C">
        <w:rPr>
          <w:rFonts w:hint="eastAsia"/>
          <w:bCs/>
          <w:sz w:val="28"/>
          <w:szCs w:val="28"/>
        </w:rPr>
        <w:t xml:space="preserve">s, </w:t>
      </w:r>
      <w:r w:rsidRPr="0095702F">
        <w:rPr>
          <w:rFonts w:hint="eastAsia"/>
          <w:bCs/>
          <w:sz w:val="28"/>
          <w:szCs w:val="28"/>
        </w:rPr>
        <w:t xml:space="preserve">one step </w:t>
      </w:r>
      <w:ins w:id="222" w:author="Glavin, Frank" w:date="2017-11-10T11:17:00Z">
        <w:r w:rsidR="009C648C">
          <w:rPr>
            <w:bCs/>
            <w:sz w:val="28"/>
            <w:szCs w:val="28"/>
          </w:rPr>
          <w:t xml:space="preserve">is represented by </w:t>
        </w:r>
      </w:ins>
      <w:r w:rsidRPr="0095702F">
        <w:rPr>
          <w:rFonts w:hint="eastAsia"/>
          <w:bCs/>
          <w:sz w:val="28"/>
          <w:szCs w:val="28"/>
        </w:rPr>
        <w:t xml:space="preserve">approximately </w:t>
      </w:r>
      <w:del w:id="223" w:author="Glavin, Frank" w:date="2017-11-10T11:17:00Z">
        <w:r w:rsidRPr="0095702F" w:rsidDel="009C648C">
          <w:rPr>
            <w:rFonts w:hint="eastAsia"/>
            <w:bCs/>
            <w:sz w:val="28"/>
            <w:szCs w:val="28"/>
          </w:rPr>
          <w:delText xml:space="preserve">occupies from </w:delText>
        </w:r>
      </w:del>
      <w:r w:rsidRPr="0095702F">
        <w:rPr>
          <w:rFonts w:hint="eastAsia"/>
          <w:bCs/>
          <w:sz w:val="28"/>
          <w:szCs w:val="28"/>
        </w:rPr>
        <w:t>10 to 100 data</w:t>
      </w:r>
      <w:ins w:id="224" w:author="Glavin, Frank" w:date="2017-11-10T11:17:00Z">
        <w:r w:rsidR="009C648C">
          <w:rPr>
            <w:bCs/>
            <w:sz w:val="28"/>
            <w:szCs w:val="28"/>
          </w:rPr>
          <w:t xml:space="preserve"> samples</w:t>
        </w:r>
      </w:ins>
      <w:r w:rsidRPr="0095702F">
        <w:rPr>
          <w:rFonts w:hint="eastAsia"/>
          <w:bCs/>
          <w:sz w:val="28"/>
          <w:szCs w:val="28"/>
        </w:rPr>
        <w:t xml:space="preserve">. </w:t>
      </w:r>
    </w:p>
    <w:p w14:paraId="3B89A523" w14:textId="2BA138C8" w:rsidR="00870CC5" w:rsidRPr="0095702F" w:rsidRDefault="000B40BC" w:rsidP="00BE75EC">
      <w:pPr>
        <w:jc w:val="left"/>
        <w:rPr>
          <w:bCs/>
          <w:sz w:val="28"/>
          <w:szCs w:val="28"/>
        </w:rPr>
      </w:pPr>
      <w:r w:rsidRPr="0095702F">
        <w:rPr>
          <w:rFonts w:hint="eastAsia"/>
          <w:bCs/>
          <w:sz w:val="28"/>
          <w:szCs w:val="28"/>
        </w:rPr>
        <w:t xml:space="preserve">Basing on this time window [0.2 s to 2.0 s], </w:t>
      </w:r>
      <w:r w:rsidR="00BE75EC">
        <w:rPr>
          <w:rFonts w:hint="eastAsia"/>
          <w:bCs/>
          <w:sz w:val="28"/>
          <w:szCs w:val="28"/>
        </w:rPr>
        <w:t>two features:</w:t>
      </w:r>
      <w:bookmarkStart w:id="225" w:name="OLE_LINK3"/>
      <w:r w:rsidR="00BE75EC">
        <w:rPr>
          <w:rFonts w:hint="eastAsia"/>
          <w:bCs/>
          <w:sz w:val="28"/>
          <w:szCs w:val="28"/>
        </w:rPr>
        <w:t xml:space="preserve"> </w:t>
      </w:r>
      <w:r w:rsidRPr="0095702F">
        <w:rPr>
          <w:rFonts w:hint="eastAsia"/>
          <w:bCs/>
          <w:sz w:val="28"/>
          <w:szCs w:val="28"/>
        </w:rPr>
        <w:t>Peak</w:t>
      </w:r>
      <w:r w:rsidR="00BD5E73">
        <w:rPr>
          <w:bCs/>
          <w:sz w:val="28"/>
          <w:szCs w:val="28"/>
        </w:rPr>
        <w:t xml:space="preserve"> Values</w:t>
      </w:r>
      <w:r w:rsidRPr="0095702F">
        <w:rPr>
          <w:rFonts w:hint="eastAsia"/>
          <w:bCs/>
          <w:sz w:val="28"/>
          <w:szCs w:val="28"/>
        </w:rPr>
        <w:t xml:space="preserve"> Of The Acceleration </w:t>
      </w:r>
      <w:bookmarkEnd w:id="225"/>
      <w:r w:rsidR="00C2339C">
        <w:rPr>
          <w:rFonts w:hint="eastAsia"/>
          <w:bCs/>
          <w:sz w:val="28"/>
          <w:szCs w:val="28"/>
        </w:rPr>
        <w:t>and Threshold Judgement</w:t>
      </w:r>
      <w:r w:rsidRPr="0095702F">
        <w:rPr>
          <w:rFonts w:hint="eastAsia"/>
          <w:bCs/>
          <w:sz w:val="28"/>
          <w:szCs w:val="28"/>
        </w:rPr>
        <w:t>,</w:t>
      </w:r>
      <w:r w:rsidR="00C2339C">
        <w:rPr>
          <w:bCs/>
          <w:sz w:val="28"/>
          <w:szCs w:val="28"/>
        </w:rPr>
        <w:t xml:space="preserve"> </w:t>
      </w:r>
      <w:r w:rsidRPr="0095702F">
        <w:rPr>
          <w:rFonts w:hint="eastAsia"/>
          <w:bCs/>
          <w:sz w:val="28"/>
          <w:szCs w:val="28"/>
        </w:rPr>
        <w:t>can be extracted from the charts above</w:t>
      </w:r>
      <w:ins w:id="226" w:author="Glavin, Frank" w:date="2017-11-10T11:18:00Z">
        <w:r w:rsidR="009C648C">
          <w:rPr>
            <w:bCs/>
            <w:sz w:val="28"/>
            <w:szCs w:val="28"/>
          </w:rPr>
          <w:t>.</w:t>
        </w:r>
      </w:ins>
      <w:del w:id="227" w:author="Glavin, Frank" w:date="2017-11-10T11:18:00Z">
        <w:r w:rsidRPr="0095702F" w:rsidDel="009C648C">
          <w:rPr>
            <w:rFonts w:hint="eastAsia"/>
            <w:bCs/>
            <w:sz w:val="28"/>
            <w:szCs w:val="28"/>
          </w:rPr>
          <w:delText>, and f</w:delText>
        </w:r>
      </w:del>
      <w:ins w:id="228" w:author="Glavin, Frank" w:date="2017-11-10T11:18:00Z">
        <w:r w:rsidR="009C648C">
          <w:rPr>
            <w:bCs/>
            <w:sz w:val="28"/>
            <w:szCs w:val="28"/>
          </w:rPr>
          <w:t xml:space="preserve"> F</w:t>
        </w:r>
      </w:ins>
      <w:r w:rsidRPr="0095702F">
        <w:rPr>
          <w:rFonts w:hint="eastAsia"/>
          <w:bCs/>
          <w:sz w:val="28"/>
          <w:szCs w:val="28"/>
        </w:rPr>
        <w:t xml:space="preserve">ollowing </w:t>
      </w:r>
      <w:del w:id="229" w:author="Glavin, Frank" w:date="2017-11-10T11:18:00Z">
        <w:r w:rsidRPr="0095702F" w:rsidDel="009C648C">
          <w:rPr>
            <w:rFonts w:hint="eastAsia"/>
            <w:bCs/>
            <w:sz w:val="28"/>
            <w:szCs w:val="28"/>
          </w:rPr>
          <w:delText xml:space="preserve">those </w:delText>
        </w:r>
      </w:del>
      <w:ins w:id="230" w:author="Glavin, Frank" w:date="2017-11-10T11:18:00Z">
        <w:r w:rsidR="009C648C" w:rsidRPr="0095702F">
          <w:rPr>
            <w:rFonts w:hint="eastAsia"/>
            <w:bCs/>
            <w:sz w:val="28"/>
            <w:szCs w:val="28"/>
          </w:rPr>
          <w:t>th</w:t>
        </w:r>
        <w:r w:rsidR="009C648C">
          <w:rPr>
            <w:bCs/>
            <w:sz w:val="28"/>
            <w:szCs w:val="28"/>
          </w:rPr>
          <w:t>e</w:t>
        </w:r>
        <w:r w:rsidR="009C648C" w:rsidRPr="0095702F">
          <w:rPr>
            <w:rFonts w:hint="eastAsia"/>
            <w:bCs/>
            <w:sz w:val="28"/>
            <w:szCs w:val="28"/>
          </w:rPr>
          <w:t xml:space="preserve">se </w:t>
        </w:r>
      </w:ins>
      <w:r w:rsidRPr="0095702F">
        <w:rPr>
          <w:rFonts w:hint="eastAsia"/>
          <w:bCs/>
          <w:sz w:val="28"/>
          <w:szCs w:val="28"/>
        </w:rPr>
        <w:t xml:space="preserve">two </w:t>
      </w:r>
      <w:r w:rsidR="00BE75EC">
        <w:rPr>
          <w:rFonts w:hint="eastAsia"/>
          <w:bCs/>
          <w:sz w:val="28"/>
          <w:szCs w:val="28"/>
        </w:rPr>
        <w:t>standards</w:t>
      </w:r>
      <w:ins w:id="231" w:author="Glavin, Frank" w:date="2017-11-10T11:18:00Z">
        <w:r w:rsidR="009C648C">
          <w:rPr>
            <w:bCs/>
            <w:sz w:val="28"/>
            <w:szCs w:val="28"/>
          </w:rPr>
          <w:t>,</w:t>
        </w:r>
      </w:ins>
      <w:r w:rsidR="00BE75EC">
        <w:rPr>
          <w:rFonts w:hint="eastAsia"/>
          <w:bCs/>
          <w:sz w:val="28"/>
          <w:szCs w:val="28"/>
        </w:rPr>
        <w:t xml:space="preserve"> we </w:t>
      </w:r>
      <w:del w:id="232" w:author="Glavin, Frank" w:date="2017-11-10T11:18:00Z">
        <w:r w:rsidR="00BE75EC" w:rsidDel="009C648C">
          <w:rPr>
            <w:rFonts w:hint="eastAsia"/>
            <w:bCs/>
            <w:sz w:val="28"/>
            <w:szCs w:val="28"/>
          </w:rPr>
          <w:delText>almost can use the</w:delText>
        </w:r>
        <w:r w:rsidR="00BE75EC" w:rsidDel="009C648C">
          <w:rPr>
            <w:bCs/>
            <w:sz w:val="28"/>
            <w:szCs w:val="28"/>
          </w:rPr>
          <w:delText xml:space="preserve"> </w:delText>
        </w:r>
        <w:r w:rsidRPr="0095702F" w:rsidDel="009C648C">
          <w:rPr>
            <w:rFonts w:hint="eastAsia"/>
            <w:bCs/>
            <w:sz w:val="28"/>
            <w:szCs w:val="28"/>
          </w:rPr>
          <w:delText xml:space="preserve">code to catch </w:delText>
        </w:r>
      </w:del>
      <w:ins w:id="233" w:author="Glavin, Frank" w:date="2017-11-10T11:18:00Z">
        <w:r w:rsidR="009C648C">
          <w:rPr>
            <w:bCs/>
            <w:sz w:val="28"/>
            <w:szCs w:val="28"/>
          </w:rPr>
          <w:t xml:space="preserve">can record </w:t>
        </w:r>
      </w:ins>
      <w:r w:rsidRPr="0095702F">
        <w:rPr>
          <w:rFonts w:hint="eastAsia"/>
          <w:bCs/>
          <w:sz w:val="28"/>
          <w:szCs w:val="28"/>
        </w:rPr>
        <w:t xml:space="preserve">the </w:t>
      </w:r>
      <w:del w:id="234" w:author="Glavin, Frank" w:date="2017-11-10T11:18:00Z">
        <w:r w:rsidR="00BE75EC" w:rsidDel="009C648C">
          <w:rPr>
            <w:bCs/>
            <w:sz w:val="28"/>
            <w:szCs w:val="28"/>
          </w:rPr>
          <w:delText xml:space="preserve">correct </w:delText>
        </w:r>
      </w:del>
      <w:r w:rsidR="00BE75EC">
        <w:rPr>
          <w:bCs/>
          <w:sz w:val="28"/>
          <w:szCs w:val="28"/>
        </w:rPr>
        <w:t xml:space="preserve">number of </w:t>
      </w:r>
      <w:r w:rsidRPr="0095702F">
        <w:rPr>
          <w:rFonts w:hint="eastAsia"/>
          <w:bCs/>
          <w:sz w:val="28"/>
          <w:szCs w:val="28"/>
        </w:rPr>
        <w:t>steps through the Axzy data.</w:t>
      </w:r>
    </w:p>
    <w:p w14:paraId="2A9108A8" w14:textId="201D3DE9" w:rsidR="00870CC5" w:rsidRPr="003A18C9" w:rsidRDefault="009C648C">
      <w:pPr>
        <w:pStyle w:val="Heading2"/>
        <w:rPr>
          <w:szCs w:val="32"/>
        </w:rPr>
      </w:pPr>
      <w:bookmarkStart w:id="235" w:name="_Toc497930529"/>
      <w:ins w:id="236" w:author="Glavin, Frank" w:date="2017-11-10T11:19:00Z">
        <w:r>
          <w:rPr>
            <w:szCs w:val="32"/>
          </w:rPr>
          <w:t>A</w:t>
        </w:r>
      </w:ins>
      <w:del w:id="237" w:author="Glavin, Frank" w:date="2017-11-10T11:19:00Z">
        <w:r w:rsidR="000B40BC" w:rsidRPr="003A18C9" w:rsidDel="009C648C">
          <w:rPr>
            <w:rFonts w:hint="eastAsia"/>
            <w:szCs w:val="32"/>
          </w:rPr>
          <w:delText>The a</w:delText>
        </w:r>
      </w:del>
      <w:r w:rsidR="000B40BC" w:rsidRPr="003A18C9">
        <w:rPr>
          <w:rFonts w:hint="eastAsia"/>
          <w:szCs w:val="32"/>
        </w:rPr>
        <w:t xml:space="preserve">nalysis of </w:t>
      </w:r>
      <w:del w:id="238" w:author="Glavin, Frank" w:date="2017-11-10T11:19:00Z">
        <w:r w:rsidR="000B40BC" w:rsidRPr="003A18C9" w:rsidDel="009C648C">
          <w:rPr>
            <w:rFonts w:hint="eastAsia"/>
            <w:szCs w:val="32"/>
          </w:rPr>
          <w:delText xml:space="preserve">there </w:delText>
        </w:r>
      </w:del>
      <w:ins w:id="239" w:author="Glavin, Frank" w:date="2017-11-10T11:19:00Z">
        <w:r>
          <w:rPr>
            <w:rFonts w:hint="eastAsia"/>
            <w:szCs w:val="32"/>
          </w:rPr>
          <w:t>T</w:t>
        </w:r>
        <w:r w:rsidRPr="003A18C9">
          <w:rPr>
            <w:rFonts w:hint="eastAsia"/>
            <w:szCs w:val="32"/>
          </w:rPr>
          <w:t>h</w:t>
        </w:r>
        <w:r>
          <w:rPr>
            <w:szCs w:val="32"/>
          </w:rPr>
          <w:t>ree</w:t>
        </w:r>
        <w:r w:rsidRPr="003A18C9">
          <w:rPr>
            <w:rFonts w:hint="eastAsia"/>
            <w:szCs w:val="32"/>
          </w:rPr>
          <w:t xml:space="preserve"> </w:t>
        </w:r>
        <w:r>
          <w:rPr>
            <w:szCs w:val="32"/>
          </w:rPr>
          <w:t>A</w:t>
        </w:r>
      </w:ins>
      <w:del w:id="240" w:author="Glavin, Frank" w:date="2017-11-10T11:19:00Z">
        <w:r w:rsidR="000B40BC" w:rsidRPr="003A18C9" w:rsidDel="009C648C">
          <w:rPr>
            <w:rFonts w:hint="eastAsia"/>
            <w:szCs w:val="32"/>
          </w:rPr>
          <w:delText>a</w:delText>
        </w:r>
      </w:del>
      <w:r w:rsidR="000B40BC" w:rsidRPr="003A18C9">
        <w:rPr>
          <w:rFonts w:hint="eastAsia"/>
          <w:szCs w:val="32"/>
        </w:rPr>
        <w:t>x</w:t>
      </w:r>
      <w:bookmarkStart w:id="241" w:name="OLE_LINK1"/>
      <w:r w:rsidR="000B40BC" w:rsidRPr="003A18C9">
        <w:rPr>
          <w:rFonts w:hint="eastAsia"/>
          <w:szCs w:val="32"/>
        </w:rPr>
        <w:t xml:space="preserve">es </w:t>
      </w:r>
      <w:ins w:id="242" w:author="Glavin, Frank" w:date="2017-11-10T11:19:00Z">
        <w:r>
          <w:rPr>
            <w:szCs w:val="32"/>
          </w:rPr>
          <w:t>A</w:t>
        </w:r>
      </w:ins>
      <w:del w:id="243" w:author="Glavin, Frank" w:date="2017-11-10T11:19:00Z">
        <w:r w:rsidR="000B40BC" w:rsidRPr="003A18C9" w:rsidDel="009C648C">
          <w:rPr>
            <w:rFonts w:hint="eastAsia"/>
            <w:szCs w:val="32"/>
          </w:rPr>
          <w:delText>a</w:delText>
        </w:r>
      </w:del>
      <w:r w:rsidR="000B40BC" w:rsidRPr="003A18C9">
        <w:rPr>
          <w:rFonts w:hint="eastAsia"/>
          <w:szCs w:val="32"/>
        </w:rPr>
        <w:t>ccelerations</w:t>
      </w:r>
      <w:bookmarkEnd w:id="241"/>
      <w:r w:rsidR="000B40BC" w:rsidRPr="003A18C9">
        <w:rPr>
          <w:rFonts w:hint="eastAsia"/>
          <w:szCs w:val="32"/>
        </w:rPr>
        <w:t xml:space="preserve"> </w:t>
      </w:r>
      <w:r w:rsidR="000B40BC" w:rsidRPr="00DD4D0A">
        <w:rPr>
          <w:rFonts w:hint="eastAsia"/>
          <w:b w:val="0"/>
          <w:color w:val="FF0000"/>
          <w:szCs w:val="32"/>
        </w:rPr>
        <w:t>(refer to references</w:t>
      </w:r>
      <w:r w:rsidR="009979A9" w:rsidRPr="00DD4D0A">
        <w:rPr>
          <w:b w:val="0"/>
          <w:color w:val="FF0000"/>
          <w:szCs w:val="32"/>
        </w:rPr>
        <w:t xml:space="preserve"> just for introduction</w:t>
      </w:r>
      <w:r w:rsidR="000B40BC" w:rsidRPr="00DD4D0A">
        <w:rPr>
          <w:rFonts w:hint="eastAsia"/>
          <w:b w:val="0"/>
          <w:color w:val="FF0000"/>
          <w:szCs w:val="32"/>
        </w:rPr>
        <w:t>)</w:t>
      </w:r>
      <w:bookmarkEnd w:id="235"/>
    </w:p>
    <w:p w14:paraId="1905DFD0" w14:textId="1479C37E" w:rsidR="00870CC5" w:rsidRPr="003A18C9" w:rsidRDefault="000B40BC">
      <w:pPr>
        <w:rPr>
          <w:bCs/>
          <w:sz w:val="28"/>
          <w:szCs w:val="28"/>
        </w:rPr>
      </w:pPr>
      <w:r w:rsidRPr="003A18C9">
        <w:rPr>
          <w:rFonts w:hint="eastAsia"/>
          <w:bCs/>
          <w:sz w:val="28"/>
          <w:szCs w:val="28"/>
        </w:rPr>
        <w:t xml:space="preserve">In this </w:t>
      </w:r>
      <w:del w:id="244" w:author="Glavin, Frank" w:date="2017-11-10T11:30:00Z">
        <w:r w:rsidRPr="003A18C9" w:rsidDel="009C648C">
          <w:rPr>
            <w:rFonts w:hint="eastAsia"/>
            <w:bCs/>
            <w:sz w:val="28"/>
            <w:szCs w:val="28"/>
          </w:rPr>
          <w:delText>part</w:delText>
        </w:r>
      </w:del>
      <w:ins w:id="245" w:author="Glavin, Frank" w:date="2017-11-10T11:30:00Z">
        <w:r w:rsidR="009C648C">
          <w:rPr>
            <w:bCs/>
            <w:sz w:val="28"/>
            <w:szCs w:val="28"/>
          </w:rPr>
          <w:t>section</w:t>
        </w:r>
      </w:ins>
      <w:r w:rsidRPr="003A18C9">
        <w:rPr>
          <w:rFonts w:hint="eastAsia"/>
          <w:bCs/>
          <w:sz w:val="28"/>
          <w:szCs w:val="28"/>
        </w:rPr>
        <w:t xml:space="preserve">, there are some pictures </w:t>
      </w:r>
      <w:del w:id="246" w:author="Glavin, Frank" w:date="2017-11-10T11:30:00Z">
        <w:r w:rsidRPr="003A18C9" w:rsidDel="009C648C">
          <w:rPr>
            <w:rFonts w:hint="eastAsia"/>
            <w:bCs/>
            <w:sz w:val="28"/>
            <w:szCs w:val="28"/>
          </w:rPr>
          <w:delText xml:space="preserve">below </w:delText>
        </w:r>
      </w:del>
      <w:ins w:id="247" w:author="Glavin, Frank" w:date="2017-11-10T11:30:00Z">
        <w:r w:rsidR="009C648C">
          <w:rPr>
            <w:bCs/>
            <w:sz w:val="28"/>
            <w:szCs w:val="28"/>
          </w:rPr>
          <w:t>which</w:t>
        </w:r>
        <w:r w:rsidR="009C648C" w:rsidRPr="003A18C9">
          <w:rPr>
            <w:rFonts w:hint="eastAsia"/>
            <w:bCs/>
            <w:sz w:val="28"/>
            <w:szCs w:val="28"/>
          </w:rPr>
          <w:t xml:space="preserve"> </w:t>
        </w:r>
      </w:ins>
      <w:r w:rsidRPr="003A18C9">
        <w:rPr>
          <w:rFonts w:hint="eastAsia"/>
          <w:bCs/>
          <w:sz w:val="28"/>
          <w:szCs w:val="28"/>
        </w:rPr>
        <w:t xml:space="preserve">show the analysis of the </w:t>
      </w:r>
      <w:r w:rsidRPr="003A18C9">
        <w:rPr>
          <w:rFonts w:hint="eastAsia"/>
          <w:bCs/>
          <w:sz w:val="28"/>
          <w:szCs w:val="28"/>
        </w:rPr>
        <w:lastRenderedPageBreak/>
        <w:t xml:space="preserve">vertical and horizontal acceleration of the foot during one step of </w:t>
      </w:r>
      <w:del w:id="248" w:author="Glavin, Frank" w:date="2017-11-10T11:30:00Z">
        <w:r w:rsidRPr="003A18C9" w:rsidDel="009C648C">
          <w:rPr>
            <w:rFonts w:hint="eastAsia"/>
            <w:bCs/>
            <w:sz w:val="28"/>
            <w:szCs w:val="28"/>
          </w:rPr>
          <w:delText xml:space="preserve">the </w:delText>
        </w:r>
      </w:del>
      <w:r w:rsidRPr="003A18C9">
        <w:rPr>
          <w:rFonts w:hint="eastAsia"/>
          <w:bCs/>
          <w:sz w:val="28"/>
          <w:szCs w:val="28"/>
        </w:rPr>
        <w:t>walking</w:t>
      </w:r>
      <w:ins w:id="249" w:author="Glavin, Frank" w:date="2017-11-10T11:30:00Z">
        <w:r w:rsidR="009C648C">
          <w:rPr>
            <w:bCs/>
            <w:sz w:val="28"/>
            <w:szCs w:val="28"/>
          </w:rPr>
          <w:t>. Here,</w:t>
        </w:r>
      </w:ins>
      <w:del w:id="250" w:author="Glavin, Frank" w:date="2017-11-10T11:30:00Z">
        <w:r w:rsidRPr="003A18C9" w:rsidDel="009C648C">
          <w:rPr>
            <w:rFonts w:hint="eastAsia"/>
            <w:bCs/>
            <w:sz w:val="28"/>
            <w:szCs w:val="28"/>
          </w:rPr>
          <w:delText>,</w:delText>
        </w:r>
      </w:del>
      <w:r w:rsidRPr="003A18C9">
        <w:rPr>
          <w:rFonts w:hint="eastAsia"/>
          <w:bCs/>
          <w:sz w:val="28"/>
          <w:szCs w:val="28"/>
        </w:rPr>
        <w:t xml:space="preserve"> the signal pattern of walking behaviors is obtained. As we can see in</w:t>
      </w:r>
      <w:r w:rsidR="009A757F">
        <w:rPr>
          <w:rFonts w:hint="eastAsia"/>
          <w:bCs/>
          <w:sz w:val="28"/>
          <w:szCs w:val="28"/>
        </w:rPr>
        <w:t xml:space="preserve"> </w:t>
      </w:r>
      <w:ins w:id="251" w:author="Glavin, Frank" w:date="2017-11-10T11:30:00Z">
        <w:r w:rsidR="009C648C">
          <w:rPr>
            <w:bCs/>
            <w:sz w:val="28"/>
            <w:szCs w:val="28"/>
          </w:rPr>
          <w:t xml:space="preserve">the </w:t>
        </w:r>
      </w:ins>
      <w:r w:rsidR="009A757F">
        <w:rPr>
          <w:rFonts w:hint="eastAsia"/>
          <w:bCs/>
          <w:sz w:val="28"/>
          <w:szCs w:val="28"/>
        </w:rPr>
        <w:t xml:space="preserve">two pictures below, where a , </w:t>
      </w:r>
      <w:r w:rsidRPr="003A18C9">
        <w:rPr>
          <w:rFonts w:hint="eastAsia"/>
          <w:bCs/>
          <w:sz w:val="28"/>
          <w:szCs w:val="28"/>
        </w:rPr>
        <w:t>h , g means horizontal acceleration, vertical acceleration and gravity force, respectively.</w:t>
      </w:r>
    </w:p>
    <w:p w14:paraId="1167ECAE" w14:textId="77777777" w:rsidR="00870CC5" w:rsidRPr="003A18C9" w:rsidRDefault="009A757F">
      <w:pPr>
        <w:rPr>
          <w:bCs/>
          <w:sz w:val="28"/>
          <w:szCs w:val="28"/>
        </w:rPr>
      </w:pPr>
      <w:r w:rsidRPr="003A18C9">
        <w:rPr>
          <w:bCs/>
          <w:sz w:val="28"/>
          <w:szCs w:val="28"/>
        </w:rPr>
        <w:object w:dxaOrig="4283" w:dyaOrig="4246" w14:anchorId="6E5793F3">
          <v:shape id="_x0000_i1026" type="#_x0000_t75" style="width:340.2pt;height:212.4pt" o:ole="">
            <v:imagedata r:id="rId22" o:title=""/>
          </v:shape>
          <o:OLEObject Type="Embed" ProgID="PBrush" ShapeID="_x0000_i1026" DrawAspect="Content" ObjectID="_1571819321" r:id="rId23"/>
        </w:object>
      </w:r>
      <w:r w:rsidRPr="003A18C9">
        <w:rPr>
          <w:bCs/>
          <w:sz w:val="28"/>
          <w:szCs w:val="28"/>
        </w:rPr>
        <w:object w:dxaOrig="3581" w:dyaOrig="4477" w14:anchorId="30D3B708">
          <v:shape id="_x0000_i1027" type="#_x0000_t75" style="width:328.8pt;height:223.8pt" o:ole="">
            <v:imagedata r:id="rId24" o:title=""/>
          </v:shape>
          <o:OLEObject Type="Embed" ProgID="PBrush" ShapeID="_x0000_i1027" DrawAspect="Content" ObjectID="_1571819322" r:id="rId25"/>
        </w:object>
      </w:r>
    </w:p>
    <w:p w14:paraId="5AEF98F0" w14:textId="1ECFEF17" w:rsidR="00870CC5" w:rsidRPr="003A18C9" w:rsidRDefault="000B40BC">
      <w:pPr>
        <w:rPr>
          <w:bCs/>
          <w:sz w:val="28"/>
          <w:szCs w:val="28"/>
        </w:rPr>
      </w:pPr>
      <w:r w:rsidRPr="003A18C9">
        <w:rPr>
          <w:rFonts w:hint="eastAsia"/>
          <w:bCs/>
          <w:sz w:val="28"/>
          <w:szCs w:val="28"/>
        </w:rPr>
        <w:t xml:space="preserve">The strides of the walker are different according to the </w:t>
      </w:r>
      <w:ins w:id="252" w:author="Glavin, Frank" w:date="2017-11-10T11:31:00Z">
        <w:r w:rsidR="0093178F">
          <w:rPr>
            <w:bCs/>
            <w:sz w:val="28"/>
            <w:szCs w:val="28"/>
          </w:rPr>
          <w:t xml:space="preserve">varying </w:t>
        </w:r>
      </w:ins>
      <w:r w:rsidRPr="003A18C9">
        <w:rPr>
          <w:rFonts w:hint="eastAsia"/>
          <w:bCs/>
          <w:sz w:val="28"/>
          <w:szCs w:val="28"/>
        </w:rPr>
        <w:t xml:space="preserve">human parameters. The stride depends on several factors such as walking velocity, step frequency and </w:t>
      </w:r>
      <w:ins w:id="253" w:author="Glavin, Frank" w:date="2017-11-10T11:31:00Z">
        <w:r w:rsidR="0093178F">
          <w:rPr>
            <w:bCs/>
            <w:sz w:val="28"/>
            <w:szCs w:val="28"/>
          </w:rPr>
          <w:t xml:space="preserve">the </w:t>
        </w:r>
      </w:ins>
      <w:r w:rsidRPr="003A18C9">
        <w:rPr>
          <w:rFonts w:hint="eastAsia"/>
          <w:bCs/>
          <w:sz w:val="28"/>
          <w:szCs w:val="28"/>
        </w:rPr>
        <w:t xml:space="preserve">height of </w:t>
      </w:r>
      <w:ins w:id="254" w:author="Glavin, Frank" w:date="2017-11-10T11:31:00Z">
        <w:r w:rsidR="0093178F">
          <w:rPr>
            <w:bCs/>
            <w:sz w:val="28"/>
            <w:szCs w:val="28"/>
          </w:rPr>
          <w:t xml:space="preserve">the </w:t>
        </w:r>
      </w:ins>
      <w:r w:rsidRPr="003A18C9">
        <w:rPr>
          <w:rFonts w:hint="eastAsia"/>
          <w:bCs/>
          <w:sz w:val="28"/>
          <w:szCs w:val="28"/>
        </w:rPr>
        <w:t>walker etc.</w:t>
      </w:r>
    </w:p>
    <w:p w14:paraId="34CB2533" w14:textId="77777777" w:rsidR="00870CC5" w:rsidRPr="003A18C9" w:rsidRDefault="000B40BC">
      <w:pPr>
        <w:rPr>
          <w:bCs/>
          <w:sz w:val="28"/>
          <w:szCs w:val="28"/>
        </w:rPr>
      </w:pPr>
      <w:r w:rsidRPr="003A18C9">
        <w:rPr>
          <w:rFonts w:hint="eastAsia"/>
          <w:bCs/>
          <w:sz w:val="28"/>
          <w:szCs w:val="28"/>
        </w:rPr>
        <w:lastRenderedPageBreak/>
        <w:t>The horizontal direction acceleration and vertical direction acceleration during the swing phase is de</w:t>
      </w:r>
      <w:r w:rsidR="009A757F">
        <w:rPr>
          <w:rFonts w:hint="eastAsia"/>
          <w:bCs/>
          <w:sz w:val="28"/>
          <w:szCs w:val="28"/>
        </w:rPr>
        <w:t xml:space="preserve">noted in equation below, where </w:t>
      </w:r>
      <w:r w:rsidRPr="003A18C9">
        <w:rPr>
          <w:rFonts w:hint="eastAsia"/>
          <w:bCs/>
          <w:sz w:val="28"/>
          <w:szCs w:val="28"/>
        </w:rPr>
        <w:t>θ</w:t>
      </w:r>
      <w:r w:rsidRPr="003A18C9">
        <w:rPr>
          <w:rFonts w:hint="eastAsia"/>
          <w:bCs/>
          <w:sz w:val="28"/>
          <w:szCs w:val="28"/>
        </w:rPr>
        <w:t>(t)  is inclination angle of the leg at time t.</w:t>
      </w:r>
    </w:p>
    <w:p w14:paraId="705EF296" w14:textId="77777777" w:rsidR="00870CC5" w:rsidRPr="00B2074A" w:rsidRDefault="000B40BC">
      <w:pPr>
        <w:rPr>
          <w:bCs/>
          <w:sz w:val="28"/>
          <w:szCs w:val="28"/>
        </w:rPr>
      </w:pPr>
      <w:r w:rsidRPr="003A18C9">
        <w:rPr>
          <w:rFonts w:hint="eastAsia"/>
          <w:bCs/>
          <w:noProof/>
          <w:sz w:val="28"/>
          <w:szCs w:val="28"/>
        </w:rPr>
        <w:drawing>
          <wp:inline distT="0" distB="0" distL="114300" distR="114300" wp14:anchorId="45217B28" wp14:editId="307E91C9">
            <wp:extent cx="3562985" cy="504825"/>
            <wp:effectExtent l="0" t="0" r="18415" b="9525"/>
            <wp:docPr id="3" name="图片 3" descr="15098254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09825475(1)"/>
                    <pic:cNvPicPr>
                      <a:picLocks noChangeAspect="1"/>
                    </pic:cNvPicPr>
                  </pic:nvPicPr>
                  <pic:blipFill>
                    <a:blip r:embed="rId26"/>
                    <a:stretch>
                      <a:fillRect/>
                    </a:stretch>
                  </pic:blipFill>
                  <pic:spPr>
                    <a:xfrm>
                      <a:off x="0" y="0"/>
                      <a:ext cx="3562985" cy="504825"/>
                    </a:xfrm>
                    <a:prstGeom prst="rect">
                      <a:avLst/>
                    </a:prstGeom>
                  </pic:spPr>
                </pic:pic>
              </a:graphicData>
            </a:graphic>
          </wp:inline>
        </w:drawing>
      </w:r>
    </w:p>
    <w:p w14:paraId="058D5543" w14:textId="41978601" w:rsidR="00870CC5" w:rsidRPr="006763C1" w:rsidRDefault="000B40BC">
      <w:pPr>
        <w:pStyle w:val="Heading2"/>
        <w:rPr>
          <w:szCs w:val="32"/>
        </w:rPr>
      </w:pPr>
      <w:bookmarkStart w:id="255" w:name="_Toc497930530"/>
      <w:r w:rsidRPr="006763C1">
        <w:rPr>
          <w:rFonts w:hint="eastAsia"/>
          <w:szCs w:val="32"/>
        </w:rPr>
        <w:t xml:space="preserve">Peak </w:t>
      </w:r>
      <w:ins w:id="256" w:author="Glavin, Frank" w:date="2017-11-10T11:31:00Z">
        <w:r w:rsidR="0093178F">
          <w:rPr>
            <w:szCs w:val="32"/>
          </w:rPr>
          <w:t>V</w:t>
        </w:r>
      </w:ins>
      <w:del w:id="257" w:author="Glavin, Frank" w:date="2017-11-10T11:31:00Z">
        <w:r w:rsidR="00E851D9" w:rsidDel="0093178F">
          <w:rPr>
            <w:szCs w:val="32"/>
          </w:rPr>
          <w:delText>v</w:delText>
        </w:r>
      </w:del>
      <w:r w:rsidR="00E851D9">
        <w:rPr>
          <w:szCs w:val="32"/>
        </w:rPr>
        <w:t xml:space="preserve">alues </w:t>
      </w:r>
      <w:r w:rsidRPr="006763C1">
        <w:rPr>
          <w:rFonts w:hint="eastAsia"/>
          <w:szCs w:val="32"/>
        </w:rPr>
        <w:t xml:space="preserve">of </w:t>
      </w:r>
      <w:ins w:id="258" w:author="Glavin, Frank" w:date="2017-11-10T11:31:00Z">
        <w:r w:rsidR="0093178F">
          <w:rPr>
            <w:szCs w:val="32"/>
          </w:rPr>
          <w:t>t</w:t>
        </w:r>
      </w:ins>
      <w:del w:id="259" w:author="Glavin, Frank" w:date="2017-11-10T11:31:00Z">
        <w:r w:rsidRPr="006763C1" w:rsidDel="0093178F">
          <w:rPr>
            <w:rFonts w:hint="eastAsia"/>
            <w:szCs w:val="32"/>
          </w:rPr>
          <w:delText>T</w:delText>
        </w:r>
      </w:del>
      <w:r w:rsidRPr="006763C1">
        <w:rPr>
          <w:rFonts w:hint="eastAsia"/>
          <w:szCs w:val="32"/>
        </w:rPr>
        <w:t xml:space="preserve">he </w:t>
      </w:r>
      <w:ins w:id="260" w:author="Glavin, Frank" w:date="2017-11-10T11:31:00Z">
        <w:r w:rsidR="0093178F">
          <w:rPr>
            <w:szCs w:val="32"/>
          </w:rPr>
          <w:t>A</w:t>
        </w:r>
      </w:ins>
      <w:del w:id="261" w:author="Glavin, Frank" w:date="2017-11-10T11:31:00Z">
        <w:r w:rsidRPr="006763C1" w:rsidDel="0093178F">
          <w:rPr>
            <w:rFonts w:hint="eastAsia"/>
            <w:szCs w:val="32"/>
          </w:rPr>
          <w:delText>a</w:delText>
        </w:r>
      </w:del>
      <w:r w:rsidRPr="006763C1">
        <w:rPr>
          <w:rFonts w:hint="eastAsia"/>
          <w:szCs w:val="32"/>
        </w:rPr>
        <w:t xml:space="preserve">cceleration </w:t>
      </w:r>
      <w:bookmarkEnd w:id="255"/>
    </w:p>
    <w:p w14:paraId="1A0CAD0E" w14:textId="1E867351" w:rsidR="00870CC5" w:rsidRPr="00E87760" w:rsidRDefault="000B40BC">
      <w:pPr>
        <w:rPr>
          <w:bCs/>
          <w:sz w:val="28"/>
          <w:szCs w:val="28"/>
        </w:rPr>
      </w:pPr>
      <w:r w:rsidRPr="00E87760">
        <w:rPr>
          <w:rFonts w:hint="eastAsia"/>
          <w:bCs/>
          <w:sz w:val="28"/>
          <w:szCs w:val="28"/>
        </w:rPr>
        <w:t xml:space="preserve">Considering </w:t>
      </w:r>
      <w:del w:id="262" w:author="Glavin, Frank" w:date="2017-11-10T11:32:00Z">
        <w:r w:rsidRPr="00E87760" w:rsidDel="0093178F">
          <w:rPr>
            <w:rFonts w:hint="eastAsia"/>
            <w:bCs/>
            <w:sz w:val="28"/>
            <w:szCs w:val="28"/>
          </w:rPr>
          <w:delText xml:space="preserve">about </w:delText>
        </w:r>
        <w:r w:rsidR="00341C73" w:rsidDel="0093178F">
          <w:rPr>
            <w:rFonts w:hint="eastAsia"/>
            <w:bCs/>
            <w:sz w:val="28"/>
            <w:szCs w:val="28"/>
          </w:rPr>
          <w:delText>t</w:delText>
        </w:r>
      </w:del>
      <w:ins w:id="263" w:author="Glavin, Frank" w:date="2017-11-10T11:32:00Z">
        <w:r w:rsidR="0093178F">
          <w:rPr>
            <w:bCs/>
            <w:sz w:val="28"/>
            <w:szCs w:val="28"/>
          </w:rPr>
          <w:t>t</w:t>
        </w:r>
      </w:ins>
      <w:r w:rsidR="00341C73">
        <w:rPr>
          <w:rFonts w:hint="eastAsia"/>
          <w:bCs/>
          <w:sz w:val="28"/>
          <w:szCs w:val="28"/>
        </w:rPr>
        <w:t xml:space="preserve">he posture of people walking, </w:t>
      </w:r>
      <w:r w:rsidRPr="00E87760">
        <w:rPr>
          <w:rFonts w:hint="eastAsia"/>
          <w:bCs/>
          <w:sz w:val="28"/>
          <w:szCs w:val="28"/>
        </w:rPr>
        <w:t xml:space="preserve">we can get a standard of the acceleration change. Combining the </w:t>
      </w:r>
      <w:del w:id="264" w:author="Glavin, Frank" w:date="2017-11-10T11:32:00Z">
        <w:r w:rsidRPr="00E87760" w:rsidDel="0093178F">
          <w:rPr>
            <w:rFonts w:hint="eastAsia"/>
            <w:bCs/>
            <w:sz w:val="28"/>
            <w:szCs w:val="28"/>
          </w:rPr>
          <w:delText xml:space="preserve">formulates </w:delText>
        </w:r>
      </w:del>
      <w:ins w:id="265" w:author="Glavin, Frank" w:date="2017-11-10T11:32:00Z">
        <w:r w:rsidR="0093178F" w:rsidRPr="00E87760">
          <w:rPr>
            <w:rFonts w:hint="eastAsia"/>
            <w:bCs/>
            <w:sz w:val="28"/>
            <w:szCs w:val="28"/>
          </w:rPr>
          <w:t>formula</w:t>
        </w:r>
        <w:r w:rsidR="0093178F">
          <w:rPr>
            <w:bCs/>
            <w:sz w:val="28"/>
            <w:szCs w:val="28"/>
          </w:rPr>
          <w:t>e</w:t>
        </w:r>
        <w:r w:rsidR="0093178F" w:rsidRPr="00E87760">
          <w:rPr>
            <w:rFonts w:hint="eastAsia"/>
            <w:bCs/>
            <w:sz w:val="28"/>
            <w:szCs w:val="28"/>
          </w:rPr>
          <w:t xml:space="preserve"> </w:t>
        </w:r>
      </w:ins>
      <w:r w:rsidRPr="00E87760">
        <w:rPr>
          <w:rFonts w:hint="eastAsia"/>
          <w:bCs/>
          <w:sz w:val="28"/>
          <w:szCs w:val="28"/>
        </w:rPr>
        <w:t xml:space="preserve">above and some pictures below showing three phases of a step, </w:t>
      </w:r>
      <w:del w:id="266" w:author="Glavin, Frank" w:date="2017-11-10T11:32:00Z">
        <w:r w:rsidRPr="00E87760" w:rsidDel="0093178F">
          <w:rPr>
            <w:rFonts w:hint="eastAsia"/>
            <w:bCs/>
            <w:sz w:val="28"/>
            <w:szCs w:val="28"/>
          </w:rPr>
          <w:delText xml:space="preserve">so </w:delText>
        </w:r>
      </w:del>
      <w:r w:rsidRPr="00E87760">
        <w:rPr>
          <w:rFonts w:hint="eastAsia"/>
          <w:bCs/>
          <w:sz w:val="28"/>
          <w:szCs w:val="28"/>
        </w:rPr>
        <w:t xml:space="preserve">we can </w:t>
      </w:r>
      <w:r w:rsidR="006E4FFD">
        <w:rPr>
          <w:bCs/>
          <w:sz w:val="28"/>
          <w:szCs w:val="28"/>
        </w:rPr>
        <w:t>find</w:t>
      </w:r>
      <w:r w:rsidRPr="00E87760">
        <w:rPr>
          <w:rFonts w:hint="eastAsia"/>
          <w:bCs/>
          <w:sz w:val="28"/>
          <w:szCs w:val="28"/>
        </w:rPr>
        <w:t xml:space="preserve"> </w:t>
      </w:r>
      <w:r w:rsidR="00F86335">
        <w:rPr>
          <w:bCs/>
          <w:sz w:val="28"/>
          <w:szCs w:val="28"/>
        </w:rPr>
        <w:t>t</w:t>
      </w:r>
      <w:r w:rsidR="00AC7D67">
        <w:rPr>
          <w:bCs/>
          <w:sz w:val="28"/>
          <w:szCs w:val="28"/>
        </w:rPr>
        <w:t xml:space="preserve">here must have some peak values and bottom values of </w:t>
      </w:r>
      <w:r w:rsidR="005B08EF">
        <w:rPr>
          <w:bCs/>
          <w:sz w:val="28"/>
          <w:szCs w:val="28"/>
        </w:rPr>
        <w:t xml:space="preserve">Axyz data, which are </w:t>
      </w:r>
      <w:del w:id="267" w:author="Glavin, Frank" w:date="2017-11-10T11:32:00Z">
        <w:r w:rsidR="005B08EF" w:rsidDel="0093178F">
          <w:rPr>
            <w:bCs/>
            <w:sz w:val="28"/>
            <w:szCs w:val="28"/>
          </w:rPr>
          <w:delText xml:space="preserve">showed </w:delText>
        </w:r>
      </w:del>
      <w:ins w:id="268" w:author="Glavin, Frank" w:date="2017-11-10T11:32:00Z">
        <w:r w:rsidR="0093178F">
          <w:rPr>
            <w:bCs/>
            <w:sz w:val="28"/>
            <w:szCs w:val="28"/>
          </w:rPr>
          <w:t>show</w:t>
        </w:r>
        <w:r w:rsidR="0093178F">
          <w:rPr>
            <w:bCs/>
            <w:sz w:val="28"/>
            <w:szCs w:val="28"/>
          </w:rPr>
          <w:t>n</w:t>
        </w:r>
        <w:r w:rsidR="0093178F">
          <w:rPr>
            <w:bCs/>
            <w:sz w:val="28"/>
            <w:szCs w:val="28"/>
          </w:rPr>
          <w:t xml:space="preserve"> </w:t>
        </w:r>
      </w:ins>
      <w:r w:rsidR="005B08EF">
        <w:rPr>
          <w:bCs/>
          <w:sz w:val="28"/>
          <w:szCs w:val="28"/>
        </w:rPr>
        <w:t xml:space="preserve">in </w:t>
      </w:r>
      <w:r w:rsidR="00F469F9">
        <w:rPr>
          <w:bCs/>
          <w:sz w:val="28"/>
          <w:szCs w:val="28"/>
        </w:rPr>
        <w:t>the following chart.</w:t>
      </w:r>
      <w:r w:rsidR="00AC7D67">
        <w:rPr>
          <w:bCs/>
          <w:sz w:val="28"/>
          <w:szCs w:val="28"/>
        </w:rPr>
        <w:t xml:space="preserve"> </w:t>
      </w:r>
    </w:p>
    <w:p w14:paraId="7DF3EE7E" w14:textId="77777777" w:rsidR="0093178F" w:rsidRDefault="000B40BC" w:rsidP="0093178F">
      <w:pPr>
        <w:jc w:val="center"/>
        <w:rPr>
          <w:ins w:id="269" w:author="Glavin, Frank" w:date="2017-11-10T11:32:00Z"/>
          <w:rFonts w:ascii="SimSun" w:eastAsia="SimSun" w:hAnsi="SimSun" w:cs="SimSun"/>
          <w:b/>
          <w:i/>
          <w:sz w:val="24"/>
        </w:rPr>
        <w:pPrChange w:id="270" w:author="Glavin, Frank" w:date="2017-11-10T11:32:00Z">
          <w:pPr/>
        </w:pPrChange>
      </w:pPr>
      <w:r w:rsidRPr="00E87760">
        <w:rPr>
          <w:rFonts w:hint="eastAsia"/>
          <w:b/>
          <w:bCs/>
          <w:noProof/>
          <w:sz w:val="28"/>
          <w:szCs w:val="28"/>
        </w:rPr>
        <w:drawing>
          <wp:inline distT="0" distB="0" distL="114300" distR="114300" wp14:anchorId="02ABA736" wp14:editId="0E3A7845">
            <wp:extent cx="2903220" cy="2772410"/>
            <wp:effectExtent l="0" t="0" r="0" b="8890"/>
            <wp:docPr id="9" name="图片 9" descr="15099069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09906911(1)"/>
                    <pic:cNvPicPr>
                      <a:picLocks noChangeAspect="1"/>
                    </pic:cNvPicPr>
                  </pic:nvPicPr>
                  <pic:blipFill>
                    <a:blip r:embed="rId27"/>
                    <a:stretch>
                      <a:fillRect/>
                    </a:stretch>
                  </pic:blipFill>
                  <pic:spPr>
                    <a:xfrm>
                      <a:off x="0" y="0"/>
                      <a:ext cx="2903220" cy="2772410"/>
                    </a:xfrm>
                    <a:prstGeom prst="rect">
                      <a:avLst/>
                    </a:prstGeom>
                  </pic:spPr>
                </pic:pic>
              </a:graphicData>
            </a:graphic>
          </wp:inline>
        </w:drawing>
      </w:r>
    </w:p>
    <w:p w14:paraId="7357B106" w14:textId="53018FBC" w:rsidR="00DD4D0A" w:rsidRPr="00B6796E" w:rsidRDefault="00DD4D0A" w:rsidP="0093178F">
      <w:pPr>
        <w:jc w:val="center"/>
        <w:rPr>
          <w:rFonts w:ascii="SimSun" w:eastAsia="SimSun" w:hAnsi="SimSun" w:cs="SimSun"/>
          <w:b/>
          <w:i/>
          <w:sz w:val="24"/>
        </w:rPr>
        <w:pPrChange w:id="271" w:author="Glavin, Frank" w:date="2017-11-10T11:32:00Z">
          <w:pPr/>
        </w:pPrChange>
      </w:pPr>
      <w:commentRangeStart w:id="272"/>
      <w:r w:rsidRPr="00B6796E">
        <w:rPr>
          <w:rFonts w:ascii="SimSun" w:eastAsia="SimSun" w:hAnsi="SimSun" w:cs="SimSun"/>
          <w:b/>
          <w:i/>
          <w:sz w:val="24"/>
        </w:rPr>
        <w:t>(***This Picture is from online)</w:t>
      </w:r>
      <w:commentRangeEnd w:id="272"/>
      <w:r w:rsidR="0093178F">
        <w:rPr>
          <w:rStyle w:val="CommentReference"/>
        </w:rPr>
        <w:commentReference w:id="272"/>
      </w:r>
    </w:p>
    <w:p w14:paraId="062F2334" w14:textId="77777777" w:rsidR="00870CC5" w:rsidRPr="00E87760" w:rsidRDefault="00870CC5" w:rsidP="00F54DB2">
      <w:pPr>
        <w:rPr>
          <w:b/>
          <w:bCs/>
          <w:sz w:val="28"/>
          <w:szCs w:val="28"/>
        </w:rPr>
      </w:pPr>
    </w:p>
    <w:p w14:paraId="59662448" w14:textId="69140576" w:rsidR="00870CC5" w:rsidRPr="00E87760" w:rsidRDefault="000B40BC">
      <w:pPr>
        <w:rPr>
          <w:bCs/>
          <w:sz w:val="28"/>
          <w:szCs w:val="28"/>
        </w:rPr>
      </w:pPr>
      <w:r w:rsidRPr="00E87760">
        <w:rPr>
          <w:bCs/>
          <w:noProof/>
          <w:sz w:val="28"/>
          <w:szCs w:val="28"/>
        </w:rPr>
        <w:lastRenderedPageBreak/>
        <w:drawing>
          <wp:inline distT="0" distB="0" distL="114300" distR="114300" wp14:anchorId="7424A4A4" wp14:editId="3CCD138D">
            <wp:extent cx="5271135" cy="1690370"/>
            <wp:effectExtent l="4445" t="4445" r="20320" b="19685"/>
            <wp:docPr id="22"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Pr="00E87760">
        <w:rPr>
          <w:rFonts w:hint="eastAsia"/>
          <w:bCs/>
          <w:sz w:val="28"/>
          <w:szCs w:val="28"/>
        </w:rPr>
        <w:t xml:space="preserve">This chart shows the total acceleration wave of walking in </w:t>
      </w:r>
      <w:commentRangeStart w:id="273"/>
      <w:del w:id="274" w:author="Glavin, Frank" w:date="2017-11-10T11:33:00Z">
        <w:r w:rsidRPr="00E87760" w:rsidDel="0093178F">
          <w:rPr>
            <w:rFonts w:hint="eastAsia"/>
            <w:bCs/>
            <w:sz w:val="28"/>
            <w:szCs w:val="28"/>
          </w:rPr>
          <w:delText xml:space="preserve">package </w:delText>
        </w:r>
      </w:del>
      <w:ins w:id="275" w:author="Glavin, Frank" w:date="2017-11-10T11:33:00Z">
        <w:r w:rsidR="0093178F" w:rsidRPr="00E87760">
          <w:rPr>
            <w:rFonts w:hint="eastAsia"/>
            <w:bCs/>
            <w:sz w:val="28"/>
            <w:szCs w:val="28"/>
          </w:rPr>
          <w:t>p</w:t>
        </w:r>
        <w:r w:rsidR="0093178F">
          <w:rPr>
            <w:bCs/>
            <w:sz w:val="28"/>
            <w:szCs w:val="28"/>
          </w:rPr>
          <w:t>ocket</w:t>
        </w:r>
        <w:commentRangeEnd w:id="273"/>
        <w:r w:rsidR="0093178F">
          <w:rPr>
            <w:rStyle w:val="CommentReference"/>
          </w:rPr>
          <w:commentReference w:id="273"/>
        </w:r>
        <w:r w:rsidR="0093178F" w:rsidRPr="00E87760">
          <w:rPr>
            <w:rFonts w:hint="eastAsia"/>
            <w:bCs/>
            <w:sz w:val="28"/>
            <w:szCs w:val="28"/>
          </w:rPr>
          <w:t xml:space="preserve"> </w:t>
        </w:r>
      </w:ins>
      <w:r w:rsidRPr="00E87760">
        <w:rPr>
          <w:rFonts w:hint="eastAsia"/>
          <w:bCs/>
          <w:sz w:val="28"/>
          <w:szCs w:val="28"/>
        </w:rPr>
        <w:t xml:space="preserve">during 2 seconds from the 2.5 minutes </w:t>
      </w:r>
      <w:r w:rsidR="00DE5D78">
        <w:rPr>
          <w:rFonts w:hint="eastAsia"/>
          <w:bCs/>
          <w:sz w:val="28"/>
          <w:szCs w:val="28"/>
        </w:rPr>
        <w:t xml:space="preserve">above chart. From the diagram, </w:t>
      </w:r>
      <w:r w:rsidRPr="00E87760">
        <w:rPr>
          <w:rFonts w:hint="eastAsia"/>
          <w:bCs/>
          <w:sz w:val="28"/>
          <w:szCs w:val="28"/>
        </w:rPr>
        <w:t>we can mark some positive and negative peak values, and there are some rules for judging whether peak values are available or not:</w:t>
      </w:r>
    </w:p>
    <w:p w14:paraId="3E8AC64F" w14:textId="77777777" w:rsidR="00870CC5" w:rsidRPr="00E87760" w:rsidRDefault="000B40BC">
      <w:pPr>
        <w:rPr>
          <w:bCs/>
          <w:sz w:val="28"/>
          <w:szCs w:val="28"/>
        </w:rPr>
      </w:pPr>
      <w:r w:rsidRPr="00E87760">
        <w:rPr>
          <w:rFonts w:hint="eastAsia"/>
          <w:bCs/>
          <w:sz w:val="28"/>
          <w:szCs w:val="28"/>
        </w:rPr>
        <w:t>Rule 1: Before the positive peak value, there must have two increase change</w:t>
      </w:r>
      <w:r w:rsidR="00D55C58">
        <w:rPr>
          <w:bCs/>
          <w:sz w:val="28"/>
          <w:szCs w:val="28"/>
        </w:rPr>
        <w:t>s</w:t>
      </w:r>
      <w:r w:rsidRPr="00E87760">
        <w:rPr>
          <w:rFonts w:hint="eastAsia"/>
          <w:bCs/>
          <w:sz w:val="28"/>
          <w:szCs w:val="28"/>
        </w:rPr>
        <w:t xml:space="preserve"> happened before an</w:t>
      </w:r>
      <w:r w:rsidR="00D55C58">
        <w:rPr>
          <w:rFonts w:hint="eastAsia"/>
          <w:bCs/>
          <w:sz w:val="28"/>
          <w:szCs w:val="28"/>
        </w:rPr>
        <w:t>d one decrease happened after, so</w:t>
      </w:r>
      <w:r w:rsidRPr="00E87760">
        <w:rPr>
          <w:rFonts w:hint="eastAsia"/>
          <w:bCs/>
          <w:sz w:val="28"/>
          <w:szCs w:val="28"/>
        </w:rPr>
        <w:t xml:space="preserve"> we can see the picture below</w:t>
      </w:r>
      <w:r w:rsidR="00CA5E23">
        <w:rPr>
          <w:bCs/>
          <w:sz w:val="28"/>
          <w:szCs w:val="28"/>
        </w:rPr>
        <w:t xml:space="preserve"> (a part of the last picture above)</w:t>
      </w:r>
      <w:r w:rsidRPr="00E87760">
        <w:rPr>
          <w:rFonts w:hint="eastAsia"/>
          <w:bCs/>
          <w:sz w:val="28"/>
          <w:szCs w:val="28"/>
        </w:rPr>
        <w:t>, which shows two black value</w:t>
      </w:r>
      <w:r w:rsidR="00E406AA">
        <w:rPr>
          <w:bCs/>
          <w:sz w:val="28"/>
          <w:szCs w:val="28"/>
        </w:rPr>
        <w:t>s</w:t>
      </w:r>
      <w:r w:rsidRPr="00E87760">
        <w:rPr>
          <w:rFonts w:hint="eastAsia"/>
          <w:bCs/>
          <w:sz w:val="28"/>
          <w:szCs w:val="28"/>
        </w:rPr>
        <w:t xml:space="preserve"> increase continuously before the first red </w:t>
      </w:r>
      <w:r w:rsidR="00E406AA">
        <w:rPr>
          <w:bCs/>
          <w:sz w:val="28"/>
          <w:szCs w:val="28"/>
        </w:rPr>
        <w:t xml:space="preserve">peak </w:t>
      </w:r>
      <w:r w:rsidRPr="00E87760">
        <w:rPr>
          <w:rFonts w:hint="eastAsia"/>
          <w:bCs/>
          <w:sz w:val="28"/>
          <w:szCs w:val="28"/>
        </w:rPr>
        <w:t xml:space="preserve">value and one purple value after decrease dramatically. And the follow red positive </w:t>
      </w:r>
      <w:r w:rsidR="000E3D9F">
        <w:rPr>
          <w:bCs/>
          <w:sz w:val="28"/>
          <w:szCs w:val="28"/>
        </w:rPr>
        <w:t xml:space="preserve">peak </w:t>
      </w:r>
      <w:r w:rsidRPr="00E87760">
        <w:rPr>
          <w:rFonts w:hint="eastAsia"/>
          <w:bCs/>
          <w:sz w:val="28"/>
          <w:szCs w:val="28"/>
        </w:rPr>
        <w:t>value should be discarded because of having only one increase value before it.</w:t>
      </w:r>
    </w:p>
    <w:p w14:paraId="6CE68A9B" w14:textId="77777777" w:rsidR="00870CC5" w:rsidRPr="00E87760" w:rsidRDefault="000B40BC" w:rsidP="0093178F">
      <w:pPr>
        <w:jc w:val="center"/>
        <w:rPr>
          <w:bCs/>
          <w:sz w:val="28"/>
          <w:szCs w:val="28"/>
        </w:rPr>
        <w:pPrChange w:id="276" w:author="Glavin, Frank" w:date="2017-11-10T11:34:00Z">
          <w:pPr/>
        </w:pPrChange>
      </w:pPr>
      <w:r w:rsidRPr="00E87760">
        <w:rPr>
          <w:rFonts w:hint="eastAsia"/>
          <w:bCs/>
          <w:noProof/>
          <w:sz w:val="28"/>
          <w:szCs w:val="28"/>
        </w:rPr>
        <w:drawing>
          <wp:inline distT="0" distB="0" distL="114300" distR="114300" wp14:anchorId="2273D853" wp14:editId="513EA24C">
            <wp:extent cx="2209800" cy="2440305"/>
            <wp:effectExtent l="0" t="0" r="0" b="0"/>
            <wp:docPr id="13" name="图片 13" descr="5Q6$_NN9CD2RPUT{G@CJD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Q6$_NN9CD2RPUT{G@CJD1W"/>
                    <pic:cNvPicPr>
                      <a:picLocks noChangeAspect="1"/>
                    </pic:cNvPicPr>
                  </pic:nvPicPr>
                  <pic:blipFill>
                    <a:blip r:embed="rId29"/>
                    <a:stretch>
                      <a:fillRect/>
                    </a:stretch>
                  </pic:blipFill>
                  <pic:spPr>
                    <a:xfrm>
                      <a:off x="0" y="0"/>
                      <a:ext cx="2209800" cy="2440305"/>
                    </a:xfrm>
                    <a:prstGeom prst="rect">
                      <a:avLst/>
                    </a:prstGeom>
                  </pic:spPr>
                </pic:pic>
              </a:graphicData>
            </a:graphic>
          </wp:inline>
        </w:drawing>
      </w:r>
    </w:p>
    <w:p w14:paraId="63604834" w14:textId="1D484CE4" w:rsidR="00870CC5" w:rsidRPr="00E87760" w:rsidRDefault="000B40BC">
      <w:pPr>
        <w:rPr>
          <w:bCs/>
          <w:sz w:val="28"/>
          <w:szCs w:val="28"/>
        </w:rPr>
      </w:pPr>
      <w:r w:rsidRPr="00E87760">
        <w:rPr>
          <w:rFonts w:hint="eastAsia"/>
          <w:bCs/>
          <w:sz w:val="28"/>
          <w:szCs w:val="28"/>
        </w:rPr>
        <w:lastRenderedPageBreak/>
        <w:t xml:space="preserve">Rule 2: </w:t>
      </w:r>
      <w:ins w:id="277" w:author="Glavin, Frank" w:date="2017-11-10T11:34:00Z">
        <w:r w:rsidR="0093178F">
          <w:rPr>
            <w:bCs/>
            <w:sz w:val="28"/>
            <w:szCs w:val="28"/>
          </w:rPr>
          <w:t>T</w:t>
        </w:r>
      </w:ins>
      <w:del w:id="278" w:author="Glavin, Frank" w:date="2017-11-10T11:34:00Z">
        <w:r w:rsidRPr="00E87760" w:rsidDel="0093178F">
          <w:rPr>
            <w:rFonts w:hint="eastAsia"/>
            <w:bCs/>
            <w:sz w:val="28"/>
            <w:szCs w:val="28"/>
          </w:rPr>
          <w:delText>And t</w:delText>
        </w:r>
      </w:del>
      <w:r w:rsidRPr="00E87760">
        <w:rPr>
          <w:rFonts w:hint="eastAsia"/>
          <w:bCs/>
          <w:sz w:val="28"/>
          <w:szCs w:val="28"/>
        </w:rPr>
        <w:t>he negative peak is very simple to judge, which includes one increase value after it</w:t>
      </w:r>
      <w:r w:rsidR="00B4694E">
        <w:rPr>
          <w:bCs/>
          <w:sz w:val="28"/>
          <w:szCs w:val="28"/>
        </w:rPr>
        <w:t xml:space="preserve"> </w:t>
      </w:r>
      <w:r w:rsidR="002640B8">
        <w:rPr>
          <w:bCs/>
          <w:sz w:val="28"/>
          <w:szCs w:val="28"/>
        </w:rPr>
        <w:t>and one decrease be</w:t>
      </w:r>
      <w:r w:rsidR="00B4694E">
        <w:rPr>
          <w:bCs/>
          <w:sz w:val="28"/>
          <w:szCs w:val="28"/>
        </w:rPr>
        <w:t>fore</w:t>
      </w:r>
      <w:r w:rsidRPr="00E87760">
        <w:rPr>
          <w:rFonts w:hint="eastAsia"/>
          <w:bCs/>
          <w:sz w:val="28"/>
          <w:szCs w:val="28"/>
        </w:rPr>
        <w:t xml:space="preserve">. </w:t>
      </w:r>
      <w:r w:rsidR="002640B8">
        <w:rPr>
          <w:bCs/>
          <w:sz w:val="28"/>
          <w:szCs w:val="28"/>
        </w:rPr>
        <w:t xml:space="preserve">After </w:t>
      </w:r>
      <w:r w:rsidR="00FE2D5E">
        <w:rPr>
          <w:bCs/>
          <w:sz w:val="28"/>
          <w:szCs w:val="28"/>
        </w:rPr>
        <w:t xml:space="preserve">following </w:t>
      </w:r>
      <w:del w:id="279" w:author="Glavin, Frank" w:date="2017-11-10T11:35:00Z">
        <w:r w:rsidRPr="00E87760" w:rsidDel="0093178F">
          <w:rPr>
            <w:rFonts w:hint="eastAsia"/>
            <w:bCs/>
            <w:sz w:val="28"/>
            <w:szCs w:val="28"/>
          </w:rPr>
          <w:delText xml:space="preserve">this </w:delText>
        </w:r>
      </w:del>
      <w:ins w:id="280" w:author="Glavin, Frank" w:date="2017-11-10T11:35:00Z">
        <w:r w:rsidR="0093178F" w:rsidRPr="00E87760">
          <w:rPr>
            <w:rFonts w:hint="eastAsia"/>
            <w:bCs/>
            <w:sz w:val="28"/>
            <w:szCs w:val="28"/>
          </w:rPr>
          <w:t>th</w:t>
        </w:r>
        <w:r w:rsidR="0093178F">
          <w:rPr>
            <w:bCs/>
            <w:sz w:val="28"/>
            <w:szCs w:val="28"/>
          </w:rPr>
          <w:t>ese</w:t>
        </w:r>
        <w:r w:rsidR="0093178F" w:rsidRPr="00E87760">
          <w:rPr>
            <w:rFonts w:hint="eastAsia"/>
            <w:bCs/>
            <w:sz w:val="28"/>
            <w:szCs w:val="28"/>
          </w:rPr>
          <w:t xml:space="preserve"> </w:t>
        </w:r>
      </w:ins>
      <w:r w:rsidRPr="00E87760">
        <w:rPr>
          <w:rFonts w:hint="eastAsia"/>
          <w:bCs/>
          <w:sz w:val="28"/>
          <w:szCs w:val="28"/>
        </w:rPr>
        <w:t xml:space="preserve">two rules, we can discard several invalid data, which </w:t>
      </w:r>
      <w:del w:id="281" w:author="Glavin, Frank" w:date="2017-11-10T11:35:00Z">
        <w:r w:rsidRPr="00E87760" w:rsidDel="0093178F">
          <w:rPr>
            <w:rFonts w:hint="eastAsia"/>
            <w:bCs/>
            <w:sz w:val="28"/>
            <w:szCs w:val="28"/>
          </w:rPr>
          <w:delText>becom</w:delText>
        </w:r>
        <w:r w:rsidR="004A0618" w:rsidDel="0093178F">
          <w:rPr>
            <w:rFonts w:hint="eastAsia"/>
            <w:bCs/>
            <w:sz w:val="28"/>
            <w:szCs w:val="28"/>
          </w:rPr>
          <w:delText>e to</w:delText>
        </w:r>
      </w:del>
      <w:ins w:id="282" w:author="Glavin, Frank" w:date="2017-11-10T11:35:00Z">
        <w:r w:rsidR="0093178F">
          <w:rPr>
            <w:bCs/>
            <w:sz w:val="28"/>
            <w:szCs w:val="28"/>
          </w:rPr>
          <w:t xml:space="preserve">are replaced with a </w:t>
        </w:r>
      </w:ins>
      <w:r w:rsidR="004A0618">
        <w:rPr>
          <w:rFonts w:hint="eastAsia"/>
          <w:bCs/>
          <w:sz w:val="28"/>
          <w:szCs w:val="28"/>
        </w:rPr>
        <w:t xml:space="preserve"> normal blue color from red colo</w:t>
      </w:r>
      <w:r w:rsidR="00D90502">
        <w:rPr>
          <w:rFonts w:hint="eastAsia"/>
          <w:bCs/>
          <w:sz w:val="28"/>
          <w:szCs w:val="28"/>
        </w:rPr>
        <w:t>r, comparing with the first one</w:t>
      </w:r>
      <w:r w:rsidR="008C36F2">
        <w:rPr>
          <w:bCs/>
          <w:sz w:val="28"/>
          <w:szCs w:val="28"/>
        </w:rPr>
        <w:t xml:space="preserve"> to find</w:t>
      </w:r>
      <w:ins w:id="283" w:author="Glavin, Frank" w:date="2017-11-10T11:35:00Z">
        <w:r w:rsidR="0093178F">
          <w:rPr>
            <w:bCs/>
            <w:sz w:val="28"/>
            <w:szCs w:val="28"/>
          </w:rPr>
          <w:t>ing</w:t>
        </w:r>
      </w:ins>
      <w:r w:rsidR="008C36F2">
        <w:rPr>
          <w:bCs/>
          <w:sz w:val="28"/>
          <w:szCs w:val="28"/>
        </w:rPr>
        <w:t xml:space="preserve"> the</w:t>
      </w:r>
      <w:r w:rsidR="002435C6">
        <w:rPr>
          <w:bCs/>
          <w:sz w:val="28"/>
          <w:szCs w:val="28"/>
        </w:rPr>
        <w:t xml:space="preserve"> difference</w:t>
      </w:r>
      <w:r w:rsidRPr="00E87760">
        <w:rPr>
          <w:rFonts w:hint="eastAsia"/>
          <w:bCs/>
          <w:sz w:val="28"/>
          <w:szCs w:val="28"/>
        </w:rPr>
        <w:t>.</w:t>
      </w:r>
    </w:p>
    <w:p w14:paraId="7FBEE24E" w14:textId="77777777" w:rsidR="00870CC5" w:rsidRDefault="000B40BC">
      <w:r>
        <w:rPr>
          <w:noProof/>
        </w:rPr>
        <w:drawing>
          <wp:inline distT="0" distB="0" distL="114300" distR="114300" wp14:anchorId="6AE515A6" wp14:editId="717C6B8D">
            <wp:extent cx="5266055" cy="1460500"/>
            <wp:effectExtent l="4445" t="4445" r="6350" b="20955"/>
            <wp:docPr id="15"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8FCCE5C" w14:textId="77777777" w:rsidR="00CE054A" w:rsidRDefault="00CE054A"/>
    <w:p w14:paraId="75857B5B" w14:textId="77777777" w:rsidR="00870CC5" w:rsidRDefault="00EF255E">
      <w:pPr>
        <w:pStyle w:val="Heading2"/>
        <w:rPr>
          <w:szCs w:val="22"/>
        </w:rPr>
      </w:pPr>
      <w:bookmarkStart w:id="284" w:name="_Toc497930531"/>
      <w:r>
        <w:rPr>
          <w:szCs w:val="22"/>
        </w:rPr>
        <w:t xml:space="preserve">Dynamic </w:t>
      </w:r>
      <w:r w:rsidR="000B40BC">
        <w:rPr>
          <w:rFonts w:hint="eastAsia"/>
          <w:szCs w:val="22"/>
        </w:rPr>
        <w:t>Threshold Judgement</w:t>
      </w:r>
      <w:bookmarkEnd w:id="284"/>
    </w:p>
    <w:p w14:paraId="1CDA4D65" w14:textId="72A007B6" w:rsidR="00A665A5" w:rsidRPr="00A665A5" w:rsidRDefault="009B1866" w:rsidP="00AF51D3">
      <w:pPr>
        <w:pStyle w:val="Heading3"/>
      </w:pPr>
      <w:r>
        <w:t xml:space="preserve">The </w:t>
      </w:r>
      <w:ins w:id="285" w:author="Glavin, Frank" w:date="2017-11-10T11:38:00Z">
        <w:r w:rsidR="0093178F">
          <w:t>F</w:t>
        </w:r>
      </w:ins>
      <w:del w:id="286" w:author="Glavin, Frank" w:date="2017-11-10T11:38:00Z">
        <w:r w:rsidDel="0093178F">
          <w:delText>f</w:delText>
        </w:r>
      </w:del>
      <w:r>
        <w:t xml:space="preserve">ormat of </w:t>
      </w:r>
      <w:ins w:id="287" w:author="Glavin, Frank" w:date="2017-11-10T11:38:00Z">
        <w:r w:rsidR="0093178F">
          <w:t xml:space="preserve">the </w:t>
        </w:r>
      </w:ins>
      <w:del w:id="288" w:author="Glavin, Frank" w:date="2017-11-10T11:38:00Z">
        <w:r w:rsidDel="0093178F">
          <w:delText>t</w:delText>
        </w:r>
      </w:del>
      <w:ins w:id="289" w:author="Glavin, Frank" w:date="2017-11-10T11:38:00Z">
        <w:r w:rsidR="0093178F">
          <w:t>T</w:t>
        </w:r>
      </w:ins>
      <w:r>
        <w:t>hreshold</w:t>
      </w:r>
    </w:p>
    <w:p w14:paraId="7DD7CE90" w14:textId="2910601F" w:rsidR="00870CC5" w:rsidRDefault="000B40BC">
      <w:pPr>
        <w:rPr>
          <w:bCs/>
          <w:sz w:val="28"/>
          <w:szCs w:val="28"/>
        </w:rPr>
      </w:pPr>
      <w:r w:rsidRPr="00DC7C0B">
        <w:rPr>
          <w:rFonts w:hint="eastAsia"/>
          <w:bCs/>
          <w:sz w:val="28"/>
          <w:szCs w:val="28"/>
        </w:rPr>
        <w:t>After extracting some alternative positive and negative peak</w:t>
      </w:r>
      <w:ins w:id="290" w:author="Glavin, Frank" w:date="2017-11-10T11:39:00Z">
        <w:r w:rsidR="0093178F">
          <w:rPr>
            <w:bCs/>
            <w:sz w:val="28"/>
            <w:szCs w:val="28"/>
          </w:rPr>
          <w:t>s</w:t>
        </w:r>
      </w:ins>
      <w:r w:rsidRPr="00DC7C0B">
        <w:rPr>
          <w:rFonts w:hint="eastAsia"/>
          <w:bCs/>
          <w:sz w:val="28"/>
          <w:szCs w:val="28"/>
        </w:rPr>
        <w:t>, we can see there are still some obvious invalid values show</w:t>
      </w:r>
      <w:ins w:id="291" w:author="Glavin, Frank" w:date="2017-11-10T11:39:00Z">
        <w:r w:rsidR="0093178F">
          <w:rPr>
            <w:bCs/>
            <w:sz w:val="28"/>
            <w:szCs w:val="28"/>
          </w:rPr>
          <w:t>n</w:t>
        </w:r>
      </w:ins>
      <w:del w:id="292" w:author="Glavin, Frank" w:date="2017-11-10T11:39:00Z">
        <w:r w:rsidRPr="00DC7C0B" w:rsidDel="0093178F">
          <w:rPr>
            <w:rFonts w:hint="eastAsia"/>
            <w:bCs/>
            <w:sz w:val="28"/>
            <w:szCs w:val="28"/>
          </w:rPr>
          <w:delText>ed</w:delText>
        </w:r>
      </w:del>
      <w:r w:rsidRPr="00DC7C0B">
        <w:rPr>
          <w:rFonts w:hint="eastAsia"/>
          <w:bCs/>
          <w:sz w:val="28"/>
          <w:szCs w:val="28"/>
        </w:rPr>
        <w:t xml:space="preserve"> in the chart above, so how can we discard those invalid value</w:t>
      </w:r>
      <w:ins w:id="293" w:author="Glavin, Frank" w:date="2017-11-10T11:39:00Z">
        <w:r w:rsidR="0093178F">
          <w:rPr>
            <w:bCs/>
            <w:sz w:val="28"/>
            <w:szCs w:val="28"/>
          </w:rPr>
          <w:t>s</w:t>
        </w:r>
      </w:ins>
      <w:r w:rsidRPr="00DC7C0B">
        <w:rPr>
          <w:rFonts w:hint="eastAsia"/>
          <w:bCs/>
          <w:sz w:val="28"/>
          <w:szCs w:val="28"/>
        </w:rPr>
        <w:t xml:space="preserve">? Here, we introduce a </w:t>
      </w:r>
      <w:r w:rsidRPr="004B0C7C">
        <w:rPr>
          <w:rFonts w:hint="eastAsia"/>
          <w:b/>
          <w:bCs/>
          <w:i/>
          <w:sz w:val="28"/>
          <w:szCs w:val="28"/>
        </w:rPr>
        <w:t>threshold value</w:t>
      </w:r>
      <w:r w:rsidRPr="00DC7C0B">
        <w:rPr>
          <w:rFonts w:hint="eastAsia"/>
          <w:bCs/>
          <w:sz w:val="28"/>
          <w:szCs w:val="28"/>
        </w:rPr>
        <w:t xml:space="preserve">, only when the positive peak value is larger than the threshold, </w:t>
      </w:r>
      <w:del w:id="294" w:author="Glavin, Frank" w:date="2017-11-10T11:39:00Z">
        <w:r w:rsidRPr="00DC7C0B" w:rsidDel="0093178F">
          <w:rPr>
            <w:rFonts w:hint="eastAsia"/>
            <w:bCs/>
            <w:sz w:val="28"/>
            <w:szCs w:val="28"/>
          </w:rPr>
          <w:delText>it can</w:delText>
        </w:r>
      </w:del>
      <w:ins w:id="295" w:author="Glavin, Frank" w:date="2017-11-10T11:39:00Z">
        <w:r w:rsidR="0093178F">
          <w:rPr>
            <w:bCs/>
            <w:sz w:val="28"/>
            <w:szCs w:val="28"/>
          </w:rPr>
          <w:t>can it</w:t>
        </w:r>
      </w:ins>
      <w:r w:rsidRPr="00DC7C0B">
        <w:rPr>
          <w:rFonts w:hint="eastAsia"/>
          <w:bCs/>
          <w:sz w:val="28"/>
          <w:szCs w:val="28"/>
        </w:rPr>
        <w:t xml:space="preserve"> be considered </w:t>
      </w:r>
      <w:del w:id="296" w:author="Glavin, Frank" w:date="2017-11-10T11:39:00Z">
        <w:r w:rsidRPr="00DC7C0B" w:rsidDel="0093178F">
          <w:rPr>
            <w:rFonts w:hint="eastAsia"/>
            <w:bCs/>
            <w:sz w:val="28"/>
            <w:szCs w:val="28"/>
          </w:rPr>
          <w:delText>about a</w:delText>
        </w:r>
      </w:del>
      <w:ins w:id="297" w:author="Glavin, Frank" w:date="2017-11-10T11:39:00Z">
        <w:r w:rsidR="0093178F">
          <w:rPr>
            <w:bCs/>
            <w:sz w:val="28"/>
            <w:szCs w:val="28"/>
          </w:rPr>
          <w:t>a</w:t>
        </w:r>
      </w:ins>
      <w:r w:rsidRPr="00DC7C0B">
        <w:rPr>
          <w:rFonts w:hint="eastAsia"/>
          <w:bCs/>
          <w:sz w:val="28"/>
          <w:szCs w:val="28"/>
        </w:rPr>
        <w:t xml:space="preserve">s a valid peak value. </w:t>
      </w:r>
      <w:del w:id="298" w:author="Glavin, Frank" w:date="2017-11-10T11:39:00Z">
        <w:r w:rsidRPr="00DC7C0B" w:rsidDel="0093178F">
          <w:rPr>
            <w:rFonts w:hint="eastAsia"/>
            <w:bCs/>
            <w:sz w:val="28"/>
            <w:szCs w:val="28"/>
          </w:rPr>
          <w:delText>In a word, h</w:delText>
        </w:r>
      </w:del>
      <w:ins w:id="299" w:author="Glavin, Frank" w:date="2017-11-10T11:39:00Z">
        <w:r w:rsidR="0093178F">
          <w:rPr>
            <w:bCs/>
            <w:sz w:val="28"/>
            <w:szCs w:val="28"/>
          </w:rPr>
          <w:t>H</w:t>
        </w:r>
      </w:ins>
      <w:r w:rsidRPr="00DC7C0B">
        <w:rPr>
          <w:rFonts w:hint="eastAsia"/>
          <w:bCs/>
          <w:sz w:val="28"/>
          <w:szCs w:val="28"/>
        </w:rPr>
        <w:t xml:space="preserve">ow to decide the exact value of </w:t>
      </w:r>
      <w:ins w:id="300" w:author="Glavin, Frank" w:date="2017-11-10T11:39:00Z">
        <w:r w:rsidR="0093178F">
          <w:rPr>
            <w:bCs/>
            <w:sz w:val="28"/>
            <w:szCs w:val="28"/>
          </w:rPr>
          <w:t xml:space="preserve">the </w:t>
        </w:r>
      </w:ins>
      <w:r w:rsidRPr="00DC7C0B">
        <w:rPr>
          <w:rFonts w:hint="eastAsia"/>
          <w:bCs/>
          <w:sz w:val="28"/>
          <w:szCs w:val="28"/>
        </w:rPr>
        <w:t xml:space="preserve">threshold of acceleration is a key point. </w:t>
      </w:r>
    </w:p>
    <w:p w14:paraId="5B1C7754" w14:textId="77777777" w:rsidR="005D5164" w:rsidRDefault="005D5164">
      <w:pPr>
        <w:rPr>
          <w:bCs/>
          <w:sz w:val="28"/>
          <w:szCs w:val="28"/>
        </w:rPr>
      </w:pPr>
      <w:r>
        <w:rPr>
          <w:bCs/>
          <w:sz w:val="28"/>
          <w:szCs w:val="28"/>
        </w:rPr>
        <w:t>The threshold value = (</w:t>
      </w:r>
      <w:r w:rsidR="00095FA3">
        <w:rPr>
          <w:bCs/>
          <w:sz w:val="28"/>
          <w:szCs w:val="28"/>
        </w:rPr>
        <w:t>Peak_value + Bottom_value</w:t>
      </w:r>
      <w:r>
        <w:rPr>
          <w:bCs/>
          <w:sz w:val="28"/>
          <w:szCs w:val="28"/>
        </w:rPr>
        <w:t>)</w:t>
      </w:r>
      <w:r w:rsidR="00095FA3">
        <w:rPr>
          <w:bCs/>
          <w:sz w:val="28"/>
          <w:szCs w:val="28"/>
        </w:rPr>
        <w:t>/2</w:t>
      </w:r>
    </w:p>
    <w:p w14:paraId="6E1AA5A8" w14:textId="77777777" w:rsidR="00576406" w:rsidRPr="00DC7C0B" w:rsidRDefault="00576406">
      <w:pPr>
        <w:rPr>
          <w:bCs/>
          <w:sz w:val="28"/>
          <w:szCs w:val="28"/>
        </w:rPr>
      </w:pPr>
    </w:p>
    <w:p w14:paraId="0F521D90" w14:textId="77777777" w:rsidR="00870CC5" w:rsidRDefault="00777C9C" w:rsidP="0093178F">
      <w:pPr>
        <w:jc w:val="center"/>
        <w:rPr>
          <w:bCs/>
          <w:sz w:val="24"/>
          <w:szCs w:val="16"/>
        </w:rPr>
        <w:pPrChange w:id="301" w:author="Glavin, Frank" w:date="2017-11-10T11:40:00Z">
          <w:pPr/>
        </w:pPrChange>
      </w:pPr>
      <w:r>
        <w:rPr>
          <w:noProof/>
        </w:rPr>
        <w:lastRenderedPageBreak/>
        <w:drawing>
          <wp:inline distT="0" distB="0" distL="0" distR="0" wp14:anchorId="4D36EFF1" wp14:editId="4F9FC3CC">
            <wp:extent cx="4572000" cy="2743200"/>
            <wp:effectExtent l="0" t="0" r="0" b="0"/>
            <wp:docPr id="14" name="Chart 14">
              <a:extLst xmlns:a="http://schemas.openxmlformats.org/drawingml/2006/main">
                <a:ext uri="{FF2B5EF4-FFF2-40B4-BE49-F238E27FC236}">
                  <a16:creationId xmlns:a16="http://schemas.microsoft.com/office/drawing/2014/main" id="{3F671AF1-9068-4031-BEBD-F72555B0CE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C44D6C8" w14:textId="34C84A3D" w:rsidR="001D6FD6" w:rsidRDefault="001D6FD6">
      <w:pPr>
        <w:rPr>
          <w:bCs/>
          <w:sz w:val="24"/>
          <w:szCs w:val="16"/>
        </w:rPr>
      </w:pPr>
      <w:r>
        <w:rPr>
          <w:bCs/>
          <w:sz w:val="24"/>
          <w:szCs w:val="16"/>
        </w:rPr>
        <w:t xml:space="preserve">From the chart above, there is </w:t>
      </w:r>
      <w:r w:rsidR="00044B34">
        <w:rPr>
          <w:bCs/>
          <w:sz w:val="24"/>
          <w:szCs w:val="16"/>
        </w:rPr>
        <w:t>t</w:t>
      </w:r>
      <w:r w:rsidR="00F92C97">
        <w:rPr>
          <w:bCs/>
          <w:sz w:val="24"/>
          <w:szCs w:val="16"/>
        </w:rPr>
        <w:t>r</w:t>
      </w:r>
      <w:r w:rsidR="00044B34">
        <w:rPr>
          <w:bCs/>
          <w:sz w:val="24"/>
          <w:szCs w:val="16"/>
        </w:rPr>
        <w:t>end of threshold</w:t>
      </w:r>
      <w:r w:rsidR="00F92C97">
        <w:rPr>
          <w:bCs/>
          <w:sz w:val="24"/>
          <w:szCs w:val="16"/>
        </w:rPr>
        <w:t xml:space="preserve"> value</w:t>
      </w:r>
      <w:r w:rsidR="00044B34">
        <w:rPr>
          <w:bCs/>
          <w:sz w:val="24"/>
          <w:szCs w:val="16"/>
        </w:rPr>
        <w:t>, we can compare the peak values wit</w:t>
      </w:r>
      <w:r w:rsidR="00C62EA3">
        <w:rPr>
          <w:bCs/>
          <w:sz w:val="24"/>
          <w:szCs w:val="16"/>
        </w:rPr>
        <w:t xml:space="preserve">h the threshold value to </w:t>
      </w:r>
      <w:del w:id="302" w:author="Glavin, Frank" w:date="2017-11-10T11:40:00Z">
        <w:r w:rsidR="00C62EA3" w:rsidDel="0093178F">
          <w:rPr>
            <w:bCs/>
            <w:sz w:val="24"/>
            <w:szCs w:val="16"/>
          </w:rPr>
          <w:delText xml:space="preserve">flite </w:delText>
        </w:r>
      </w:del>
      <w:ins w:id="303" w:author="Glavin, Frank" w:date="2017-11-10T11:40:00Z">
        <w:r w:rsidR="0093178F">
          <w:rPr>
            <w:bCs/>
            <w:sz w:val="24"/>
            <w:szCs w:val="16"/>
          </w:rPr>
          <w:t>filter</w:t>
        </w:r>
        <w:r w:rsidR="0093178F">
          <w:rPr>
            <w:bCs/>
            <w:sz w:val="24"/>
            <w:szCs w:val="16"/>
          </w:rPr>
          <w:t xml:space="preserve"> </w:t>
        </w:r>
      </w:ins>
      <w:r w:rsidR="00C62EA3">
        <w:rPr>
          <w:bCs/>
          <w:sz w:val="24"/>
          <w:szCs w:val="16"/>
        </w:rPr>
        <w:t>the invalid data.</w:t>
      </w:r>
      <w:r>
        <w:rPr>
          <w:bCs/>
          <w:sz w:val="24"/>
          <w:szCs w:val="16"/>
        </w:rPr>
        <w:t xml:space="preserve"> </w:t>
      </w:r>
    </w:p>
    <w:p w14:paraId="57F09CB5" w14:textId="2A8E47DA" w:rsidR="0024458B" w:rsidRDefault="0024458B" w:rsidP="00AF51D3">
      <w:pPr>
        <w:pStyle w:val="Heading3"/>
      </w:pPr>
      <w:r>
        <w:t xml:space="preserve">The </w:t>
      </w:r>
      <w:ins w:id="304" w:author="Glavin, Frank" w:date="2017-11-10T11:40:00Z">
        <w:r w:rsidR="0093178F">
          <w:t>D</w:t>
        </w:r>
      </w:ins>
      <w:del w:id="305" w:author="Glavin, Frank" w:date="2017-11-10T11:40:00Z">
        <w:r w:rsidDel="0093178F">
          <w:delText>d</w:delText>
        </w:r>
      </w:del>
      <w:r>
        <w:t xml:space="preserve">ynamic </w:t>
      </w:r>
      <w:ins w:id="306" w:author="Glavin, Frank" w:date="2017-11-10T11:40:00Z">
        <w:r w:rsidR="0093178F">
          <w:t>T</w:t>
        </w:r>
      </w:ins>
      <w:del w:id="307" w:author="Glavin, Frank" w:date="2017-11-10T11:40:00Z">
        <w:r w:rsidDel="0093178F">
          <w:delText>t</w:delText>
        </w:r>
      </w:del>
      <w:r>
        <w:t xml:space="preserve">hreshold </w:t>
      </w:r>
      <w:ins w:id="308" w:author="Glavin, Frank" w:date="2017-11-10T11:40:00Z">
        <w:r w:rsidR="0093178F">
          <w:t>C</w:t>
        </w:r>
      </w:ins>
      <w:del w:id="309" w:author="Glavin, Frank" w:date="2017-11-10T11:40:00Z">
        <w:r w:rsidDel="0093178F">
          <w:delText>c</w:delText>
        </w:r>
      </w:del>
      <w:r>
        <w:t>oncept</w:t>
      </w:r>
      <w:del w:id="310" w:author="Glavin, Frank" w:date="2017-11-10T11:40:00Z">
        <w:r w:rsidR="0091188A" w:rsidDel="0093178F">
          <w:delText>ion</w:delText>
        </w:r>
      </w:del>
    </w:p>
    <w:p w14:paraId="44B8B4BA" w14:textId="25021D98" w:rsidR="00F92C97" w:rsidRPr="00F92C97" w:rsidRDefault="00C84D64" w:rsidP="00F92C97">
      <w:commentRangeStart w:id="311"/>
      <w:r>
        <w:t>As</w:t>
      </w:r>
      <w:commentRangeEnd w:id="311"/>
      <w:r w:rsidR="0093178F">
        <w:rPr>
          <w:rStyle w:val="CommentReference"/>
        </w:rPr>
        <w:commentReference w:id="311"/>
      </w:r>
      <w:r>
        <w:t xml:space="preserve"> </w:t>
      </w:r>
      <w:del w:id="312" w:author="Glavin, Frank" w:date="2017-11-10T11:41:00Z">
        <w:r w:rsidDel="0093178F">
          <w:delText>anyone known</w:delText>
        </w:r>
      </w:del>
      <w:ins w:id="313" w:author="Glavin, Frank" w:date="2017-11-10T11:41:00Z">
        <w:r w:rsidR="0093178F">
          <w:t>already discussed</w:t>
        </w:r>
      </w:ins>
      <w:r>
        <w:t xml:space="preserve">, </w:t>
      </w:r>
      <w:r w:rsidR="006845E8">
        <w:t xml:space="preserve">different patterns of movement have different amplitudes of </w:t>
      </w:r>
      <w:r w:rsidR="00C7427E">
        <w:t>acceleration Axyz data</w:t>
      </w:r>
      <w:ins w:id="314" w:author="Glavin, Frank" w:date="2017-11-10T11:41:00Z">
        <w:r w:rsidR="0093178F">
          <w:t>.</w:t>
        </w:r>
      </w:ins>
      <w:del w:id="315" w:author="Glavin, Frank" w:date="2017-11-10T11:41:00Z">
        <w:r w:rsidR="00C7427E" w:rsidDel="0093178F">
          <w:delText>,</w:delText>
        </w:r>
      </w:del>
      <w:r w:rsidR="00C7427E">
        <w:t xml:space="preserve"> </w:t>
      </w:r>
      <w:ins w:id="316" w:author="Glavin, Frank" w:date="2017-11-10T11:41:00Z">
        <w:r w:rsidR="0093178F">
          <w:t>W</w:t>
        </w:r>
      </w:ins>
      <w:del w:id="317" w:author="Glavin, Frank" w:date="2017-11-10T11:41:00Z">
        <w:r w:rsidR="00C7427E" w:rsidDel="0093178F">
          <w:delText>w</w:delText>
        </w:r>
      </w:del>
      <w:r w:rsidR="00C7427E">
        <w:t xml:space="preserve">e should update the threshold in real time. There is a strategy </w:t>
      </w:r>
      <w:del w:id="318" w:author="Glavin, Frank" w:date="2017-11-10T11:41:00Z">
        <w:r w:rsidR="00C7427E" w:rsidDel="009D71E6">
          <w:delText>for referred,</w:delText>
        </w:r>
      </w:del>
      <w:ins w:id="319" w:author="Glavin, Frank" w:date="2017-11-10T11:41:00Z">
        <w:r w:rsidR="009D71E6">
          <w:t>in which</w:t>
        </w:r>
      </w:ins>
      <w:r w:rsidR="00C7427E">
        <w:t xml:space="preserve"> we can calculate an average of four threshold values. </w:t>
      </w:r>
      <w:r w:rsidR="00E703E8">
        <w:t>There are some charts below, comparing the walking pattern with running pattern.</w:t>
      </w:r>
    </w:p>
    <w:p w14:paraId="7CFA2FC3" w14:textId="77777777" w:rsidR="00870CC5" w:rsidRDefault="000B40BC" w:rsidP="009D71E6">
      <w:pPr>
        <w:jc w:val="center"/>
        <w:rPr>
          <w:bCs/>
          <w:sz w:val="28"/>
          <w:szCs w:val="18"/>
        </w:rPr>
        <w:pPrChange w:id="320" w:author="Glavin, Frank" w:date="2017-11-10T11:42:00Z">
          <w:pPr/>
        </w:pPrChange>
      </w:pPr>
      <w:r>
        <w:rPr>
          <w:noProof/>
        </w:rPr>
        <w:drawing>
          <wp:inline distT="0" distB="0" distL="114300" distR="114300" wp14:anchorId="3F273B62" wp14:editId="5F1DE302">
            <wp:extent cx="4572000" cy="2743200"/>
            <wp:effectExtent l="4445" t="4445" r="14605" b="14605"/>
            <wp:docPr id="17"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5075722" w14:textId="77777777" w:rsidR="0091188A" w:rsidRDefault="0091188A" w:rsidP="009D71E6">
      <w:pPr>
        <w:jc w:val="center"/>
        <w:rPr>
          <w:bCs/>
          <w:sz w:val="28"/>
          <w:szCs w:val="18"/>
        </w:rPr>
        <w:pPrChange w:id="321" w:author="Glavin, Frank" w:date="2017-11-10T11:42:00Z">
          <w:pPr/>
        </w:pPrChange>
      </w:pPr>
      <w:bookmarkStart w:id="322" w:name="_GoBack"/>
      <w:r>
        <w:rPr>
          <w:noProof/>
        </w:rPr>
        <w:lastRenderedPageBreak/>
        <w:drawing>
          <wp:inline distT="0" distB="0" distL="0" distR="0" wp14:anchorId="189ABDB6" wp14:editId="036CBDDF">
            <wp:extent cx="5274310" cy="2823845"/>
            <wp:effectExtent l="0" t="0" r="2540" b="14605"/>
            <wp:docPr id="10" name="Chart 10">
              <a:extLst xmlns:a="http://schemas.openxmlformats.org/drawingml/2006/main">
                <a:ext uri="{FF2B5EF4-FFF2-40B4-BE49-F238E27FC236}">
                  <a16:creationId xmlns:a16="http://schemas.microsoft.com/office/drawing/2014/main" id="{7E928FD7-2208-4459-95A8-B86CD50920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bookmarkEnd w:id="322"/>
    </w:p>
    <w:p w14:paraId="25A6809B" w14:textId="77777777" w:rsidR="00E703E8" w:rsidRDefault="00E703E8">
      <w:pPr>
        <w:rPr>
          <w:bCs/>
          <w:sz w:val="28"/>
          <w:szCs w:val="18"/>
        </w:rPr>
      </w:pPr>
    </w:p>
    <w:p w14:paraId="7FA07832" w14:textId="77777777" w:rsidR="00E703E8" w:rsidRDefault="00E703E8">
      <w:pPr>
        <w:rPr>
          <w:bCs/>
          <w:sz w:val="28"/>
          <w:szCs w:val="18"/>
        </w:rPr>
      </w:pPr>
    </w:p>
    <w:sectPr w:rsidR="00E703E8">
      <w:footerReference w:type="default" r:id="rId3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 w:author="Glavin, Frank" w:date="2017-11-10T10:21:00Z" w:initials="GF">
    <w:p w14:paraId="1C23C64E" w14:textId="77777777" w:rsidR="00E2519D" w:rsidRDefault="00E2519D">
      <w:pPr>
        <w:pStyle w:val="CommentText"/>
      </w:pPr>
      <w:r>
        <w:rPr>
          <w:rStyle w:val="CommentReference"/>
        </w:rPr>
        <w:annotationRef/>
      </w:r>
      <w:r w:rsidR="00ED1438">
        <w:rPr>
          <w:noProof/>
        </w:rPr>
        <w:t>You need to provide a citiation w</w:t>
      </w:r>
      <w:r w:rsidR="00ED1438">
        <w:rPr>
          <w:noProof/>
        </w:rPr>
        <w:t>ith details of exactly where t</w:t>
      </w:r>
      <w:r w:rsidR="00ED1438">
        <w:rPr>
          <w:noProof/>
        </w:rPr>
        <w:t>his i</w:t>
      </w:r>
      <w:r w:rsidR="00ED1438">
        <w:rPr>
          <w:noProof/>
        </w:rPr>
        <w:t>mage is from</w:t>
      </w:r>
    </w:p>
  </w:comment>
  <w:comment w:id="91" w:author="Glavin, Frank" w:date="2017-11-10T10:26:00Z" w:initials="GF">
    <w:p w14:paraId="237B55B6" w14:textId="77777777" w:rsidR="00EB0C03" w:rsidRDefault="00EB0C03">
      <w:pPr>
        <w:pStyle w:val="CommentText"/>
      </w:pPr>
      <w:r>
        <w:rPr>
          <w:rStyle w:val="CommentReference"/>
        </w:rPr>
        <w:annotationRef/>
      </w:r>
      <w:r w:rsidR="00ED1438">
        <w:rPr>
          <w:noProof/>
        </w:rPr>
        <w:t>There should not be a change of font here.</w:t>
      </w:r>
    </w:p>
  </w:comment>
  <w:comment w:id="92" w:author="Glavin, Frank" w:date="2017-11-10T10:26:00Z" w:initials="GF">
    <w:p w14:paraId="4D93E382" w14:textId="77777777" w:rsidR="00EB0C03" w:rsidRDefault="00EB0C03">
      <w:pPr>
        <w:pStyle w:val="CommentText"/>
      </w:pPr>
      <w:r>
        <w:rPr>
          <w:rStyle w:val="CommentReference"/>
        </w:rPr>
        <w:annotationRef/>
      </w:r>
      <w:r w:rsidR="00ED1438">
        <w:rPr>
          <w:noProof/>
        </w:rPr>
        <w:t xml:space="preserve">Each of these graphs should </w:t>
      </w:r>
      <w:r w:rsidR="00ED1438">
        <w:rPr>
          <w:noProof/>
        </w:rPr>
        <w:t>have a numbers caption underneath them. You can add a caption f</w:t>
      </w:r>
      <w:r w:rsidR="00ED1438">
        <w:rPr>
          <w:noProof/>
        </w:rPr>
        <w:t>rom the referen</w:t>
      </w:r>
      <w:r w:rsidR="00ED1438">
        <w:rPr>
          <w:noProof/>
        </w:rPr>
        <w:t>es tab in MS Word</w:t>
      </w:r>
    </w:p>
  </w:comment>
  <w:comment w:id="126" w:author="Glavin, Frank" w:date="2017-11-10T10:50:00Z" w:initials="GF">
    <w:p w14:paraId="3D8BDB80" w14:textId="77777777" w:rsidR="00E37AB4" w:rsidRDefault="00E37AB4">
      <w:pPr>
        <w:pStyle w:val="CommentText"/>
      </w:pPr>
      <w:r>
        <w:rPr>
          <w:rStyle w:val="CommentReference"/>
        </w:rPr>
        <w:annotationRef/>
      </w:r>
      <w:r w:rsidR="00ED1438">
        <w:rPr>
          <w:noProof/>
        </w:rPr>
        <w:t>You need to update the chart title and add a caption for t</w:t>
      </w:r>
      <w:r w:rsidR="00ED1438">
        <w:rPr>
          <w:noProof/>
        </w:rPr>
        <w:t>he graph unde</w:t>
      </w:r>
      <w:r w:rsidR="00ED1438">
        <w:rPr>
          <w:noProof/>
        </w:rPr>
        <w:t>rneath it.</w:t>
      </w:r>
    </w:p>
  </w:comment>
  <w:comment w:id="129" w:author="Glavin, Frank" w:date="2017-11-10T10:50:00Z" w:initials="GF">
    <w:p w14:paraId="39709F35" w14:textId="77777777" w:rsidR="00E37AB4" w:rsidRDefault="00E37AB4">
      <w:pPr>
        <w:pStyle w:val="CommentText"/>
      </w:pPr>
      <w:r>
        <w:rPr>
          <w:rStyle w:val="CommentReference"/>
        </w:rPr>
        <w:annotationRef/>
      </w:r>
      <w:r w:rsidR="00ED1438">
        <w:rPr>
          <w:noProof/>
        </w:rPr>
        <w:t>New section should start on a new page.</w:t>
      </w:r>
    </w:p>
  </w:comment>
  <w:comment w:id="191" w:author="Glavin, Frank" w:date="2017-11-10T11:14:00Z" w:initials="GF">
    <w:p w14:paraId="309888B3" w14:textId="77777777" w:rsidR="00DD2590" w:rsidRDefault="00DD2590">
      <w:pPr>
        <w:pStyle w:val="CommentText"/>
      </w:pPr>
      <w:r>
        <w:rPr>
          <w:rStyle w:val="CommentReference"/>
        </w:rPr>
        <w:annotationRef/>
      </w:r>
      <w:r w:rsidR="00ED1438">
        <w:rPr>
          <w:noProof/>
        </w:rPr>
        <w:t>Isn't the bl</w:t>
      </w:r>
      <w:r w:rsidR="00ED1438">
        <w:rPr>
          <w:noProof/>
        </w:rPr>
        <w:t>ue line the X value</w:t>
      </w:r>
      <w:r w:rsidR="00ED1438">
        <w:rPr>
          <w:noProof/>
        </w:rPr>
        <w:t>?</w:t>
      </w:r>
    </w:p>
  </w:comment>
  <w:comment w:id="272" w:author="Glavin, Frank" w:date="2017-11-10T11:33:00Z" w:initials="GF">
    <w:p w14:paraId="33781834" w14:textId="21454820" w:rsidR="0093178F" w:rsidRDefault="0093178F">
      <w:pPr>
        <w:pStyle w:val="CommentText"/>
      </w:pPr>
      <w:r>
        <w:rPr>
          <w:rStyle w:val="CommentReference"/>
        </w:rPr>
        <w:annotationRef/>
      </w:r>
      <w:r w:rsidR="00ED1438">
        <w:rPr>
          <w:noProof/>
        </w:rPr>
        <w:t>Needs a correct citation</w:t>
      </w:r>
    </w:p>
  </w:comment>
  <w:comment w:id="273" w:author="Glavin, Frank" w:date="2017-11-10T11:33:00Z" w:initials="GF">
    <w:p w14:paraId="30DCC3AA" w14:textId="204B0F53" w:rsidR="0093178F" w:rsidRDefault="0093178F">
      <w:pPr>
        <w:pStyle w:val="CommentText"/>
      </w:pPr>
      <w:r>
        <w:rPr>
          <w:rStyle w:val="CommentReference"/>
        </w:rPr>
        <w:annotationRef/>
      </w:r>
      <w:r w:rsidR="00ED1438">
        <w:rPr>
          <w:noProof/>
        </w:rPr>
        <w:t>I'm assuming you mean when the</w:t>
      </w:r>
      <w:r w:rsidR="00ED1438">
        <w:rPr>
          <w:noProof/>
        </w:rPr>
        <w:t xml:space="preserve"> phone is in the pocket here? You had the word "package" which is incorrect.</w:t>
      </w:r>
    </w:p>
  </w:comment>
  <w:comment w:id="311" w:author="Glavin, Frank" w:date="2017-11-10T11:40:00Z" w:initials="GF">
    <w:p w14:paraId="7E9F3186" w14:textId="3C3BE7F4" w:rsidR="0093178F" w:rsidRDefault="0093178F">
      <w:pPr>
        <w:pStyle w:val="CommentText"/>
      </w:pPr>
      <w:r>
        <w:rPr>
          <w:rStyle w:val="CommentReference"/>
        </w:rPr>
        <w:annotationRef/>
      </w:r>
      <w:r w:rsidR="00ED1438">
        <w:rPr>
          <w:noProof/>
        </w:rPr>
        <w:t xml:space="preserve">Change of font size in the </w:t>
      </w:r>
      <w:r w:rsidR="00ED1438">
        <w:rPr>
          <w:noProof/>
        </w:rPr>
        <w:t>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23C64E" w15:done="0"/>
  <w15:commentEx w15:paraId="237B55B6" w15:done="0"/>
  <w15:commentEx w15:paraId="4D93E382" w15:done="0"/>
  <w15:commentEx w15:paraId="3D8BDB80" w15:done="0"/>
  <w15:commentEx w15:paraId="39709F35" w15:done="0"/>
  <w15:commentEx w15:paraId="309888B3" w15:done="0"/>
  <w15:commentEx w15:paraId="33781834" w15:done="0"/>
  <w15:commentEx w15:paraId="30DCC3AA" w15:done="0"/>
  <w15:commentEx w15:paraId="7E9F31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23C64E" w16cid:durableId="1DAFFC19"/>
  <w16cid:commentId w16cid:paraId="237B55B6" w16cid:durableId="1DAFFD3E"/>
  <w16cid:commentId w16cid:paraId="4D93E382" w16cid:durableId="1DAFFD63"/>
  <w16cid:commentId w16cid:paraId="3D8BDB80" w16cid:durableId="1DB002F1"/>
  <w16cid:commentId w16cid:paraId="39709F35" w16cid:durableId="1DB0030F"/>
  <w16cid:commentId w16cid:paraId="309888B3" w16cid:durableId="1DB00888"/>
  <w16cid:commentId w16cid:paraId="33781834" w16cid:durableId="1DB00CF2"/>
  <w16cid:commentId w16cid:paraId="30DCC3AA" w16cid:durableId="1DB00D13"/>
  <w16cid:commentId w16cid:paraId="7E9F3186" w16cid:durableId="1DB00E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F0D26" w14:textId="77777777" w:rsidR="00ED1438" w:rsidRDefault="00ED1438">
      <w:pPr>
        <w:spacing w:after="0" w:line="240" w:lineRule="auto"/>
      </w:pPr>
      <w:r>
        <w:separator/>
      </w:r>
    </w:p>
  </w:endnote>
  <w:endnote w:type="continuationSeparator" w:id="0">
    <w:p w14:paraId="1641CD87" w14:textId="77777777" w:rsidR="00ED1438" w:rsidRDefault="00ED1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5523E" w14:textId="77777777" w:rsidR="00870CC5" w:rsidRDefault="000B40BC">
    <w:pPr>
      <w:pStyle w:val="Footer"/>
    </w:pPr>
    <w:r>
      <w:rPr>
        <w:noProof/>
      </w:rPr>
      <mc:AlternateContent>
        <mc:Choice Requires="wps">
          <w:drawing>
            <wp:anchor distT="0" distB="0" distL="114300" distR="114300" simplePos="0" relativeHeight="251658240" behindDoc="0" locked="0" layoutInCell="1" allowOverlap="1" wp14:anchorId="6502D3B7" wp14:editId="3880FE54">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7A9B71B" w14:textId="37551D4F" w:rsidR="00870CC5" w:rsidRDefault="000B40BC">
                          <w:pPr>
                            <w:pStyle w:val="Footer"/>
                          </w:pPr>
                          <w:r>
                            <w:rPr>
                              <w:rFonts w:hint="eastAsia"/>
                            </w:rPr>
                            <w:fldChar w:fldCharType="begin"/>
                          </w:r>
                          <w:r>
                            <w:rPr>
                              <w:rFonts w:hint="eastAsia"/>
                            </w:rPr>
                            <w:instrText xml:space="preserve"> PAGE  \* MERGEFORMAT </w:instrText>
                          </w:r>
                          <w:r>
                            <w:rPr>
                              <w:rFonts w:hint="eastAsia"/>
                            </w:rPr>
                            <w:fldChar w:fldCharType="separate"/>
                          </w:r>
                          <w:r w:rsidR="009D71E6">
                            <w:rPr>
                              <w:noProof/>
                            </w:rPr>
                            <w:t>15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502D3B7" id="_x0000_t202" coordsize="21600,21600" o:spt="202" path="m,l,21600r21600,l21600,xe">
              <v:stroke joinstyle="miter"/>
              <v:path gradientshapeok="t" o:connecttype="rect"/>
            </v:shapetype>
            <v:shape id="文本框 19"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&#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IqtfVcEAwAAzgYAAA4AAAAAAAAAAAAAAAAALgIAAGRycy9lMm9Eb2MueG1sUEsBAi0AFAAG&#10;AAgAAAAhAOcqirzWAAAABQEAAA8AAAAAAAAAAAAAAAAAXgUAAGRycy9kb3ducmV2LnhtbFBLBQYA&#10;AAAABAAEAPMAAABhBgAAAAA=&#10;" filled="f" fillcolor="white [3201]" stroked="f" strokeweight=".5pt">
              <v:textbox style="mso-fit-shape-to-text:t" inset="0,0,0,0">
                <w:txbxContent>
                  <w:p w14:paraId="47A9B71B" w14:textId="37551D4F" w:rsidR="00870CC5" w:rsidRDefault="000B40BC">
                    <w:pPr>
                      <w:pStyle w:val="Footer"/>
                    </w:pPr>
                    <w:r>
                      <w:rPr>
                        <w:rFonts w:hint="eastAsia"/>
                      </w:rPr>
                      <w:fldChar w:fldCharType="begin"/>
                    </w:r>
                    <w:r>
                      <w:rPr>
                        <w:rFonts w:hint="eastAsia"/>
                      </w:rPr>
                      <w:instrText xml:space="preserve"> PAGE  \* MERGEFORMAT </w:instrText>
                    </w:r>
                    <w:r>
                      <w:rPr>
                        <w:rFonts w:hint="eastAsia"/>
                      </w:rPr>
                      <w:fldChar w:fldCharType="separate"/>
                    </w:r>
                    <w:r w:rsidR="009D71E6">
                      <w:rPr>
                        <w:noProof/>
                      </w:rPr>
                      <w:t>15</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3BD0D" w14:textId="77777777" w:rsidR="00ED1438" w:rsidRDefault="00ED1438">
      <w:pPr>
        <w:spacing w:after="0" w:line="240" w:lineRule="auto"/>
      </w:pPr>
      <w:r>
        <w:separator/>
      </w:r>
    </w:p>
  </w:footnote>
  <w:footnote w:type="continuationSeparator" w:id="0">
    <w:p w14:paraId="238CA4B7" w14:textId="77777777" w:rsidR="00ED1438" w:rsidRDefault="00ED14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660B3"/>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lavin, Frank">
    <w15:presenceInfo w15:providerId="AD" w15:userId="S-1-5-21-1929451461-201632040-3465282200-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trackRevision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0CC5"/>
    <w:rsid w:val="00002098"/>
    <w:rsid w:val="00020CFB"/>
    <w:rsid w:val="0002417E"/>
    <w:rsid w:val="00027FE4"/>
    <w:rsid w:val="00031972"/>
    <w:rsid w:val="00044B34"/>
    <w:rsid w:val="00095FA3"/>
    <w:rsid w:val="000A05AC"/>
    <w:rsid w:val="000B40BC"/>
    <w:rsid w:val="000E0DCF"/>
    <w:rsid w:val="000E3D9F"/>
    <w:rsid w:val="000F19D0"/>
    <w:rsid w:val="001062C5"/>
    <w:rsid w:val="001763E3"/>
    <w:rsid w:val="00180B08"/>
    <w:rsid w:val="001A1F0C"/>
    <w:rsid w:val="001B1DFF"/>
    <w:rsid w:val="001D6FD6"/>
    <w:rsid w:val="00211621"/>
    <w:rsid w:val="0022686A"/>
    <w:rsid w:val="002352AA"/>
    <w:rsid w:val="002353EB"/>
    <w:rsid w:val="00235779"/>
    <w:rsid w:val="0023706D"/>
    <w:rsid w:val="002435C6"/>
    <w:rsid w:val="0024458B"/>
    <w:rsid w:val="002640B8"/>
    <w:rsid w:val="002649D1"/>
    <w:rsid w:val="00267C62"/>
    <w:rsid w:val="002B7454"/>
    <w:rsid w:val="002E31BB"/>
    <w:rsid w:val="00341C73"/>
    <w:rsid w:val="00347757"/>
    <w:rsid w:val="00357629"/>
    <w:rsid w:val="00360B0B"/>
    <w:rsid w:val="003645E4"/>
    <w:rsid w:val="00367BEB"/>
    <w:rsid w:val="003A18C9"/>
    <w:rsid w:val="003A7DFB"/>
    <w:rsid w:val="003B7DEB"/>
    <w:rsid w:val="003C4A2C"/>
    <w:rsid w:val="003D5ADD"/>
    <w:rsid w:val="003F193E"/>
    <w:rsid w:val="00400ED7"/>
    <w:rsid w:val="004015A1"/>
    <w:rsid w:val="00414683"/>
    <w:rsid w:val="004260FD"/>
    <w:rsid w:val="004834FD"/>
    <w:rsid w:val="004A0618"/>
    <w:rsid w:val="004B0C7C"/>
    <w:rsid w:val="004F2528"/>
    <w:rsid w:val="005041D7"/>
    <w:rsid w:val="0051640C"/>
    <w:rsid w:val="005518BB"/>
    <w:rsid w:val="00557448"/>
    <w:rsid w:val="00576406"/>
    <w:rsid w:val="00592553"/>
    <w:rsid w:val="005961C4"/>
    <w:rsid w:val="005A1BA0"/>
    <w:rsid w:val="005A1C9E"/>
    <w:rsid w:val="005B08EF"/>
    <w:rsid w:val="005B5576"/>
    <w:rsid w:val="005C55CB"/>
    <w:rsid w:val="005C6A54"/>
    <w:rsid w:val="005D03D4"/>
    <w:rsid w:val="005D445C"/>
    <w:rsid w:val="005D5164"/>
    <w:rsid w:val="005E32B5"/>
    <w:rsid w:val="005E69F0"/>
    <w:rsid w:val="00614915"/>
    <w:rsid w:val="00664E69"/>
    <w:rsid w:val="00673E47"/>
    <w:rsid w:val="006763C1"/>
    <w:rsid w:val="006845E8"/>
    <w:rsid w:val="006944DE"/>
    <w:rsid w:val="00696F1A"/>
    <w:rsid w:val="006B50E3"/>
    <w:rsid w:val="006C1D6A"/>
    <w:rsid w:val="006C473C"/>
    <w:rsid w:val="006E0FDC"/>
    <w:rsid w:val="006E4FFD"/>
    <w:rsid w:val="00706973"/>
    <w:rsid w:val="007122AB"/>
    <w:rsid w:val="007274E1"/>
    <w:rsid w:val="007664F2"/>
    <w:rsid w:val="00777C9C"/>
    <w:rsid w:val="00781DFF"/>
    <w:rsid w:val="0078492E"/>
    <w:rsid w:val="007B6B39"/>
    <w:rsid w:val="007C0060"/>
    <w:rsid w:val="007D0FB7"/>
    <w:rsid w:val="007E57C5"/>
    <w:rsid w:val="007E6B63"/>
    <w:rsid w:val="007E77D9"/>
    <w:rsid w:val="007F3EB7"/>
    <w:rsid w:val="0080076B"/>
    <w:rsid w:val="00853324"/>
    <w:rsid w:val="00854A9F"/>
    <w:rsid w:val="00870CC5"/>
    <w:rsid w:val="00883F9F"/>
    <w:rsid w:val="00893DF7"/>
    <w:rsid w:val="008A47E9"/>
    <w:rsid w:val="008C07EA"/>
    <w:rsid w:val="008C36F2"/>
    <w:rsid w:val="008D00D7"/>
    <w:rsid w:val="008E2298"/>
    <w:rsid w:val="008F3DE8"/>
    <w:rsid w:val="0090167B"/>
    <w:rsid w:val="00910B66"/>
    <w:rsid w:val="0091188A"/>
    <w:rsid w:val="00922337"/>
    <w:rsid w:val="0093178F"/>
    <w:rsid w:val="00934AF4"/>
    <w:rsid w:val="0095702F"/>
    <w:rsid w:val="0096521D"/>
    <w:rsid w:val="0099362C"/>
    <w:rsid w:val="00996A4D"/>
    <w:rsid w:val="009979A9"/>
    <w:rsid w:val="009A6D5B"/>
    <w:rsid w:val="009A757F"/>
    <w:rsid w:val="009B1866"/>
    <w:rsid w:val="009C648C"/>
    <w:rsid w:val="009D317E"/>
    <w:rsid w:val="009D4761"/>
    <w:rsid w:val="009D71E6"/>
    <w:rsid w:val="00A0573E"/>
    <w:rsid w:val="00A07116"/>
    <w:rsid w:val="00A12630"/>
    <w:rsid w:val="00A12A8F"/>
    <w:rsid w:val="00A25583"/>
    <w:rsid w:val="00A50261"/>
    <w:rsid w:val="00A63ABB"/>
    <w:rsid w:val="00A64748"/>
    <w:rsid w:val="00A665A5"/>
    <w:rsid w:val="00A85693"/>
    <w:rsid w:val="00A90557"/>
    <w:rsid w:val="00AA3D26"/>
    <w:rsid w:val="00AB0B90"/>
    <w:rsid w:val="00AC7D67"/>
    <w:rsid w:val="00AD0BC6"/>
    <w:rsid w:val="00AF51D3"/>
    <w:rsid w:val="00B1445A"/>
    <w:rsid w:val="00B2074A"/>
    <w:rsid w:val="00B25C61"/>
    <w:rsid w:val="00B4694E"/>
    <w:rsid w:val="00B6796E"/>
    <w:rsid w:val="00BB6210"/>
    <w:rsid w:val="00BC405B"/>
    <w:rsid w:val="00BD5E73"/>
    <w:rsid w:val="00BE75EC"/>
    <w:rsid w:val="00C2339C"/>
    <w:rsid w:val="00C33648"/>
    <w:rsid w:val="00C6075B"/>
    <w:rsid w:val="00C62EA3"/>
    <w:rsid w:val="00C7427E"/>
    <w:rsid w:val="00C84D64"/>
    <w:rsid w:val="00C86199"/>
    <w:rsid w:val="00C8648F"/>
    <w:rsid w:val="00CA0DA5"/>
    <w:rsid w:val="00CA5E23"/>
    <w:rsid w:val="00CC7693"/>
    <w:rsid w:val="00CE054A"/>
    <w:rsid w:val="00CE544D"/>
    <w:rsid w:val="00D0695A"/>
    <w:rsid w:val="00D211A1"/>
    <w:rsid w:val="00D37FBD"/>
    <w:rsid w:val="00D55C58"/>
    <w:rsid w:val="00D6291A"/>
    <w:rsid w:val="00D65E2E"/>
    <w:rsid w:val="00D90502"/>
    <w:rsid w:val="00DB46EC"/>
    <w:rsid w:val="00DC7C0B"/>
    <w:rsid w:val="00DD2590"/>
    <w:rsid w:val="00DD3CD5"/>
    <w:rsid w:val="00DD4D0A"/>
    <w:rsid w:val="00DE5C6D"/>
    <w:rsid w:val="00DE5D78"/>
    <w:rsid w:val="00E22552"/>
    <w:rsid w:val="00E2519D"/>
    <w:rsid w:val="00E37AB4"/>
    <w:rsid w:val="00E406AA"/>
    <w:rsid w:val="00E5555E"/>
    <w:rsid w:val="00E703E8"/>
    <w:rsid w:val="00E711E1"/>
    <w:rsid w:val="00E71563"/>
    <w:rsid w:val="00E851D9"/>
    <w:rsid w:val="00E87760"/>
    <w:rsid w:val="00E91DE9"/>
    <w:rsid w:val="00EA5F41"/>
    <w:rsid w:val="00EB0C03"/>
    <w:rsid w:val="00EC5D0C"/>
    <w:rsid w:val="00ED1438"/>
    <w:rsid w:val="00ED6350"/>
    <w:rsid w:val="00EF255E"/>
    <w:rsid w:val="00EF2B35"/>
    <w:rsid w:val="00F11D61"/>
    <w:rsid w:val="00F12690"/>
    <w:rsid w:val="00F14BAA"/>
    <w:rsid w:val="00F1783C"/>
    <w:rsid w:val="00F2763C"/>
    <w:rsid w:val="00F469F9"/>
    <w:rsid w:val="00F46ACE"/>
    <w:rsid w:val="00F47E15"/>
    <w:rsid w:val="00F54DB2"/>
    <w:rsid w:val="00F60AB3"/>
    <w:rsid w:val="00F86335"/>
    <w:rsid w:val="00F92C97"/>
    <w:rsid w:val="00FE2D5E"/>
    <w:rsid w:val="00FF4B34"/>
    <w:rsid w:val="016462EE"/>
    <w:rsid w:val="02221F89"/>
    <w:rsid w:val="02CF738E"/>
    <w:rsid w:val="03946180"/>
    <w:rsid w:val="03AF7E3C"/>
    <w:rsid w:val="04174ECE"/>
    <w:rsid w:val="042441C6"/>
    <w:rsid w:val="04426566"/>
    <w:rsid w:val="0465689F"/>
    <w:rsid w:val="047C70C5"/>
    <w:rsid w:val="04D9675F"/>
    <w:rsid w:val="04DB5CC2"/>
    <w:rsid w:val="052B4529"/>
    <w:rsid w:val="05EE16F5"/>
    <w:rsid w:val="061B55C3"/>
    <w:rsid w:val="068973D7"/>
    <w:rsid w:val="07B73072"/>
    <w:rsid w:val="07D20D08"/>
    <w:rsid w:val="07DE4E11"/>
    <w:rsid w:val="091E1E9E"/>
    <w:rsid w:val="0AA808F9"/>
    <w:rsid w:val="0AE141E2"/>
    <w:rsid w:val="0CA967F8"/>
    <w:rsid w:val="0CB75FFD"/>
    <w:rsid w:val="0D3F5BCC"/>
    <w:rsid w:val="0D783257"/>
    <w:rsid w:val="0D8C337C"/>
    <w:rsid w:val="0D9A23F8"/>
    <w:rsid w:val="0E30429F"/>
    <w:rsid w:val="0EDB1F72"/>
    <w:rsid w:val="0EE4557E"/>
    <w:rsid w:val="0F3B1D3C"/>
    <w:rsid w:val="0F647447"/>
    <w:rsid w:val="105D4194"/>
    <w:rsid w:val="10B0714B"/>
    <w:rsid w:val="11390030"/>
    <w:rsid w:val="11F41BBB"/>
    <w:rsid w:val="12DF401F"/>
    <w:rsid w:val="131F3AB0"/>
    <w:rsid w:val="132F4D4D"/>
    <w:rsid w:val="14851AC1"/>
    <w:rsid w:val="154B5A37"/>
    <w:rsid w:val="169E2956"/>
    <w:rsid w:val="17B60B74"/>
    <w:rsid w:val="188F0C09"/>
    <w:rsid w:val="18F147CB"/>
    <w:rsid w:val="192813B7"/>
    <w:rsid w:val="19B71BF6"/>
    <w:rsid w:val="1A603BCF"/>
    <w:rsid w:val="1A6B055D"/>
    <w:rsid w:val="1A9D5DFD"/>
    <w:rsid w:val="1ADE0BE4"/>
    <w:rsid w:val="1C824766"/>
    <w:rsid w:val="1CD37029"/>
    <w:rsid w:val="1D2E0751"/>
    <w:rsid w:val="1EA201F2"/>
    <w:rsid w:val="1EB52FAB"/>
    <w:rsid w:val="1EE53C4D"/>
    <w:rsid w:val="1EEC4B8E"/>
    <w:rsid w:val="1FDA76BF"/>
    <w:rsid w:val="2137300D"/>
    <w:rsid w:val="216E6D72"/>
    <w:rsid w:val="21A44BB5"/>
    <w:rsid w:val="21AA3031"/>
    <w:rsid w:val="224E7184"/>
    <w:rsid w:val="225C1C03"/>
    <w:rsid w:val="228720E0"/>
    <w:rsid w:val="23476E62"/>
    <w:rsid w:val="23927D32"/>
    <w:rsid w:val="242233F5"/>
    <w:rsid w:val="26F1542B"/>
    <w:rsid w:val="274D023E"/>
    <w:rsid w:val="279338AF"/>
    <w:rsid w:val="285A5C54"/>
    <w:rsid w:val="28A67656"/>
    <w:rsid w:val="29302BEA"/>
    <w:rsid w:val="29D92616"/>
    <w:rsid w:val="2A25749C"/>
    <w:rsid w:val="2A581984"/>
    <w:rsid w:val="2B117AAF"/>
    <w:rsid w:val="2C865B72"/>
    <w:rsid w:val="2CA94B14"/>
    <w:rsid w:val="2CF10C3C"/>
    <w:rsid w:val="2DB56516"/>
    <w:rsid w:val="2EF060A2"/>
    <w:rsid w:val="2F555E34"/>
    <w:rsid w:val="2F9F76E4"/>
    <w:rsid w:val="301F1B11"/>
    <w:rsid w:val="31397C93"/>
    <w:rsid w:val="31BB39C8"/>
    <w:rsid w:val="31FC525A"/>
    <w:rsid w:val="322A798A"/>
    <w:rsid w:val="329648EF"/>
    <w:rsid w:val="32D413E1"/>
    <w:rsid w:val="33C06BFE"/>
    <w:rsid w:val="33DE026C"/>
    <w:rsid w:val="34161A36"/>
    <w:rsid w:val="354E4B2F"/>
    <w:rsid w:val="35C543B9"/>
    <w:rsid w:val="36267F2A"/>
    <w:rsid w:val="367127C6"/>
    <w:rsid w:val="368A001E"/>
    <w:rsid w:val="36D44157"/>
    <w:rsid w:val="381524E0"/>
    <w:rsid w:val="38642A2E"/>
    <w:rsid w:val="38AC6E4B"/>
    <w:rsid w:val="3B023C3F"/>
    <w:rsid w:val="3BF813A8"/>
    <w:rsid w:val="3C060AFE"/>
    <w:rsid w:val="3C406A1E"/>
    <w:rsid w:val="3C812180"/>
    <w:rsid w:val="3CA14299"/>
    <w:rsid w:val="3CBB7B4F"/>
    <w:rsid w:val="3D952E4B"/>
    <w:rsid w:val="3EEC04C3"/>
    <w:rsid w:val="3F1C7F76"/>
    <w:rsid w:val="3F8B3B32"/>
    <w:rsid w:val="3FD26837"/>
    <w:rsid w:val="3FF95D89"/>
    <w:rsid w:val="40CD7875"/>
    <w:rsid w:val="41BF2B41"/>
    <w:rsid w:val="41F948A5"/>
    <w:rsid w:val="42AF51CB"/>
    <w:rsid w:val="443E4C66"/>
    <w:rsid w:val="452749CB"/>
    <w:rsid w:val="45DF23E8"/>
    <w:rsid w:val="46CE47B1"/>
    <w:rsid w:val="47093B83"/>
    <w:rsid w:val="47844F15"/>
    <w:rsid w:val="481D361E"/>
    <w:rsid w:val="48886E47"/>
    <w:rsid w:val="48FE72B7"/>
    <w:rsid w:val="4943136E"/>
    <w:rsid w:val="4A430D5A"/>
    <w:rsid w:val="4A880707"/>
    <w:rsid w:val="4A9F52B7"/>
    <w:rsid w:val="4AFD256A"/>
    <w:rsid w:val="4B7C5F0E"/>
    <w:rsid w:val="4C6D17F1"/>
    <w:rsid w:val="4DA412F4"/>
    <w:rsid w:val="4E556A6D"/>
    <w:rsid w:val="4EF25855"/>
    <w:rsid w:val="4EFE7FE3"/>
    <w:rsid w:val="5012708C"/>
    <w:rsid w:val="519E6E0F"/>
    <w:rsid w:val="51DA22F1"/>
    <w:rsid w:val="51F33666"/>
    <w:rsid w:val="52135FC6"/>
    <w:rsid w:val="53572F67"/>
    <w:rsid w:val="55291529"/>
    <w:rsid w:val="555D5FB4"/>
    <w:rsid w:val="55A30F85"/>
    <w:rsid w:val="55C333DB"/>
    <w:rsid w:val="57EB73B0"/>
    <w:rsid w:val="580371EE"/>
    <w:rsid w:val="598700F0"/>
    <w:rsid w:val="59F94891"/>
    <w:rsid w:val="5A3739C1"/>
    <w:rsid w:val="5AE81701"/>
    <w:rsid w:val="5C281AD3"/>
    <w:rsid w:val="5C31563B"/>
    <w:rsid w:val="5D53219C"/>
    <w:rsid w:val="5DDD1962"/>
    <w:rsid w:val="5E2372CD"/>
    <w:rsid w:val="5E6853BD"/>
    <w:rsid w:val="5E715137"/>
    <w:rsid w:val="60187BB3"/>
    <w:rsid w:val="608743A0"/>
    <w:rsid w:val="60971373"/>
    <w:rsid w:val="615D1D99"/>
    <w:rsid w:val="619B5EC9"/>
    <w:rsid w:val="620141FF"/>
    <w:rsid w:val="62B57893"/>
    <w:rsid w:val="637332EA"/>
    <w:rsid w:val="63813F53"/>
    <w:rsid w:val="639370AA"/>
    <w:rsid w:val="64820BC3"/>
    <w:rsid w:val="64A45616"/>
    <w:rsid w:val="64EB44F1"/>
    <w:rsid w:val="675E71E7"/>
    <w:rsid w:val="67F57EE4"/>
    <w:rsid w:val="6908519D"/>
    <w:rsid w:val="6B0155BB"/>
    <w:rsid w:val="6BDC55C8"/>
    <w:rsid w:val="6BEF399F"/>
    <w:rsid w:val="6C235304"/>
    <w:rsid w:val="6C3A3F26"/>
    <w:rsid w:val="6CAC0D5D"/>
    <w:rsid w:val="6D78611A"/>
    <w:rsid w:val="6DFA273A"/>
    <w:rsid w:val="6E1664FE"/>
    <w:rsid w:val="6E3E692C"/>
    <w:rsid w:val="6E46330A"/>
    <w:rsid w:val="6EE13026"/>
    <w:rsid w:val="6EF33438"/>
    <w:rsid w:val="6F5722B5"/>
    <w:rsid w:val="6FCE1264"/>
    <w:rsid w:val="70273578"/>
    <w:rsid w:val="702D1A71"/>
    <w:rsid w:val="70CF6ECE"/>
    <w:rsid w:val="70E20946"/>
    <w:rsid w:val="7143780E"/>
    <w:rsid w:val="717D0612"/>
    <w:rsid w:val="73082CA0"/>
    <w:rsid w:val="737A66F3"/>
    <w:rsid w:val="746B47B9"/>
    <w:rsid w:val="74D55D85"/>
    <w:rsid w:val="760007FA"/>
    <w:rsid w:val="76082BE2"/>
    <w:rsid w:val="76327E11"/>
    <w:rsid w:val="76BC15D1"/>
    <w:rsid w:val="773E27E6"/>
    <w:rsid w:val="77A36DF8"/>
    <w:rsid w:val="77D44BDA"/>
    <w:rsid w:val="784A3F81"/>
    <w:rsid w:val="78B9189D"/>
    <w:rsid w:val="796956BD"/>
    <w:rsid w:val="798A40C9"/>
    <w:rsid w:val="7AC76B16"/>
    <w:rsid w:val="7B913F7D"/>
    <w:rsid w:val="7C0D1FDF"/>
    <w:rsid w:val="7E062F8C"/>
    <w:rsid w:val="7E396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D10378"/>
  <w15:docId w15:val="{266E5CCA-522E-4FDD-BE16-25B5E0A64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E" w:eastAsia="zh-C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paragraph" w:styleId="Heading1">
    <w:name w:val="heading 1"/>
    <w:basedOn w:val="Normal"/>
    <w:next w:val="Normal"/>
    <w:qFormat/>
    <w:pPr>
      <w:keepNext/>
      <w:keepLines/>
      <w:numPr>
        <w:numId w:val="1"/>
      </w:numPr>
      <w:spacing w:before="340" w:after="330" w:line="576" w:lineRule="auto"/>
      <w:outlineLvl w:val="0"/>
    </w:pPr>
    <w:rPr>
      <w:b/>
      <w:kern w:val="44"/>
      <w:sz w:val="44"/>
    </w:rPr>
  </w:style>
  <w:style w:type="paragraph" w:styleId="Heading2">
    <w:name w:val="heading 2"/>
    <w:basedOn w:val="Normal"/>
    <w:next w:val="Normal"/>
    <w:unhideWhenUsed/>
    <w:qFormat/>
    <w:pPr>
      <w:keepNext/>
      <w:keepLines/>
      <w:numPr>
        <w:ilvl w:val="1"/>
        <w:numId w:val="1"/>
      </w:numPr>
      <w:spacing w:before="260" w:after="260" w:line="413" w:lineRule="auto"/>
      <w:outlineLvl w:val="1"/>
    </w:pPr>
    <w:rPr>
      <w:rFonts w:ascii="Arial" w:eastAsia="SimHei" w:hAnsi="Arial"/>
      <w:b/>
      <w:sz w:val="32"/>
    </w:rPr>
  </w:style>
  <w:style w:type="paragraph" w:styleId="Heading3">
    <w:name w:val="heading 3"/>
    <w:basedOn w:val="Normal"/>
    <w:next w:val="Normal"/>
    <w:unhideWhenUsed/>
    <w:qFormat/>
    <w:pPr>
      <w:keepNext/>
      <w:keepLines/>
      <w:numPr>
        <w:ilvl w:val="2"/>
        <w:numId w:val="1"/>
      </w:numPr>
      <w:spacing w:before="260" w:after="260" w:line="413" w:lineRule="auto"/>
      <w:outlineLvl w:val="2"/>
    </w:pPr>
    <w:rPr>
      <w:b/>
      <w:sz w:val="32"/>
    </w:rPr>
  </w:style>
  <w:style w:type="paragraph" w:styleId="Heading4">
    <w:name w:val="heading 4"/>
    <w:basedOn w:val="Normal"/>
    <w:next w:val="Normal"/>
    <w:link w:val="Heading4Char"/>
    <w:semiHidden/>
    <w:unhideWhenUsed/>
    <w:qFormat/>
    <w:rsid w:val="00C8619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C8619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C8619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C8619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C86199"/>
    <w:pPr>
      <w:keepNext/>
      <w:keepLines/>
      <w:numPr>
        <w:ilvl w:val="7"/>
        <w:numId w:val="1"/>
      </w:numPr>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semiHidden/>
    <w:unhideWhenUsed/>
    <w:qFormat/>
    <w:rsid w:val="00C86199"/>
    <w:pPr>
      <w:keepNext/>
      <w:keepLines/>
      <w:numPr>
        <w:ilvl w:val="8"/>
        <w:numId w:val="1"/>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character" w:styleId="Emphasis">
    <w:name w:val="Emphasis"/>
    <w:basedOn w:val="DefaultParagraphFont"/>
    <w:qFormat/>
    <w:rPr>
      <w:i/>
    </w:rPr>
  </w:style>
  <w:style w:type="character" w:customStyle="1" w:styleId="Heading4Char">
    <w:name w:val="Heading 4 Char"/>
    <w:basedOn w:val="DefaultParagraphFont"/>
    <w:link w:val="Heading4"/>
    <w:semiHidden/>
    <w:rsid w:val="00C86199"/>
    <w:rPr>
      <w:rFonts w:asciiTheme="majorHAnsi" w:eastAsiaTheme="majorEastAsia" w:hAnsiTheme="majorHAnsi" w:cstheme="majorBidi"/>
      <w:i/>
      <w:iCs/>
      <w:color w:val="2E74B5" w:themeColor="accent1" w:themeShade="BF"/>
      <w:kern w:val="2"/>
      <w:sz w:val="21"/>
      <w:szCs w:val="24"/>
      <w:lang w:val="en-US"/>
    </w:rPr>
  </w:style>
  <w:style w:type="character" w:customStyle="1" w:styleId="Heading5Char">
    <w:name w:val="Heading 5 Char"/>
    <w:basedOn w:val="DefaultParagraphFont"/>
    <w:link w:val="Heading5"/>
    <w:semiHidden/>
    <w:rsid w:val="00C86199"/>
    <w:rPr>
      <w:rFonts w:asciiTheme="majorHAnsi" w:eastAsiaTheme="majorEastAsia" w:hAnsiTheme="majorHAnsi" w:cstheme="majorBidi"/>
      <w:color w:val="2E74B5" w:themeColor="accent1" w:themeShade="BF"/>
      <w:kern w:val="2"/>
      <w:sz w:val="21"/>
      <w:szCs w:val="24"/>
      <w:lang w:val="en-US"/>
    </w:rPr>
  </w:style>
  <w:style w:type="character" w:customStyle="1" w:styleId="Heading6Char">
    <w:name w:val="Heading 6 Char"/>
    <w:basedOn w:val="DefaultParagraphFont"/>
    <w:link w:val="Heading6"/>
    <w:semiHidden/>
    <w:rsid w:val="00C86199"/>
    <w:rPr>
      <w:rFonts w:asciiTheme="majorHAnsi" w:eastAsiaTheme="majorEastAsia" w:hAnsiTheme="majorHAnsi" w:cstheme="majorBidi"/>
      <w:color w:val="1F4D78" w:themeColor="accent1" w:themeShade="7F"/>
      <w:kern w:val="2"/>
      <w:sz w:val="21"/>
      <w:szCs w:val="24"/>
      <w:lang w:val="en-US"/>
    </w:rPr>
  </w:style>
  <w:style w:type="character" w:customStyle="1" w:styleId="Heading7Char">
    <w:name w:val="Heading 7 Char"/>
    <w:basedOn w:val="DefaultParagraphFont"/>
    <w:link w:val="Heading7"/>
    <w:semiHidden/>
    <w:rsid w:val="00C86199"/>
    <w:rPr>
      <w:rFonts w:asciiTheme="majorHAnsi" w:eastAsiaTheme="majorEastAsia" w:hAnsiTheme="majorHAnsi" w:cstheme="majorBidi"/>
      <w:i/>
      <w:iCs/>
      <w:color w:val="1F4D78" w:themeColor="accent1" w:themeShade="7F"/>
      <w:kern w:val="2"/>
      <w:sz w:val="21"/>
      <w:szCs w:val="24"/>
      <w:lang w:val="en-US"/>
    </w:rPr>
  </w:style>
  <w:style w:type="character" w:customStyle="1" w:styleId="Heading8Char">
    <w:name w:val="Heading 8 Char"/>
    <w:basedOn w:val="DefaultParagraphFont"/>
    <w:link w:val="Heading8"/>
    <w:semiHidden/>
    <w:rsid w:val="00C86199"/>
    <w:rPr>
      <w:rFonts w:asciiTheme="majorHAnsi" w:eastAsiaTheme="majorEastAsia" w:hAnsiTheme="majorHAnsi" w:cstheme="majorBidi"/>
      <w:color w:val="272727" w:themeColor="text1" w:themeTint="D8"/>
      <w:kern w:val="2"/>
      <w:sz w:val="21"/>
      <w:szCs w:val="21"/>
      <w:lang w:val="en-US"/>
    </w:rPr>
  </w:style>
  <w:style w:type="character" w:customStyle="1" w:styleId="Heading9Char">
    <w:name w:val="Heading 9 Char"/>
    <w:basedOn w:val="DefaultParagraphFont"/>
    <w:link w:val="Heading9"/>
    <w:semiHidden/>
    <w:rsid w:val="00C86199"/>
    <w:rPr>
      <w:rFonts w:asciiTheme="majorHAnsi" w:eastAsiaTheme="majorEastAsia" w:hAnsiTheme="majorHAnsi" w:cstheme="majorBidi"/>
      <w:i/>
      <w:iCs/>
      <w:color w:val="272727" w:themeColor="text1" w:themeTint="D8"/>
      <w:kern w:val="2"/>
      <w:sz w:val="21"/>
      <w:szCs w:val="21"/>
      <w:lang w:val="en-US"/>
    </w:rPr>
  </w:style>
  <w:style w:type="paragraph" w:styleId="TOCHeading">
    <w:name w:val="TOC Heading"/>
    <w:basedOn w:val="Heading1"/>
    <w:next w:val="Normal"/>
    <w:uiPriority w:val="39"/>
    <w:unhideWhenUsed/>
    <w:qFormat/>
    <w:rsid w:val="00DD3CD5"/>
    <w:pPr>
      <w:widowControl/>
      <w:numPr>
        <w:numId w:val="0"/>
      </w:numPr>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n-US"/>
    </w:rPr>
  </w:style>
  <w:style w:type="paragraph" w:styleId="TOC1">
    <w:name w:val="toc 1"/>
    <w:basedOn w:val="Normal"/>
    <w:next w:val="Normal"/>
    <w:autoRedefine/>
    <w:uiPriority w:val="39"/>
    <w:rsid w:val="00DD3CD5"/>
    <w:pPr>
      <w:spacing w:after="100"/>
    </w:pPr>
  </w:style>
  <w:style w:type="paragraph" w:styleId="TOC2">
    <w:name w:val="toc 2"/>
    <w:basedOn w:val="Normal"/>
    <w:next w:val="Normal"/>
    <w:autoRedefine/>
    <w:uiPriority w:val="39"/>
    <w:rsid w:val="00DD3CD5"/>
    <w:pPr>
      <w:spacing w:after="100"/>
      <w:ind w:left="210"/>
    </w:pPr>
  </w:style>
  <w:style w:type="character" w:styleId="Hyperlink">
    <w:name w:val="Hyperlink"/>
    <w:basedOn w:val="DefaultParagraphFont"/>
    <w:uiPriority w:val="99"/>
    <w:unhideWhenUsed/>
    <w:rsid w:val="00DD3CD5"/>
    <w:rPr>
      <w:color w:val="0563C1" w:themeColor="hyperlink"/>
      <w:u w:val="single"/>
    </w:rPr>
  </w:style>
  <w:style w:type="table" w:styleId="TableGrid">
    <w:name w:val="Table Grid"/>
    <w:basedOn w:val="TableNormal"/>
    <w:rsid w:val="003F1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E2519D"/>
    <w:rPr>
      <w:sz w:val="16"/>
      <w:szCs w:val="16"/>
    </w:rPr>
  </w:style>
  <w:style w:type="paragraph" w:styleId="CommentText">
    <w:name w:val="annotation text"/>
    <w:basedOn w:val="Normal"/>
    <w:link w:val="CommentTextChar"/>
    <w:rsid w:val="00E2519D"/>
    <w:pPr>
      <w:spacing w:line="240" w:lineRule="auto"/>
    </w:pPr>
    <w:rPr>
      <w:sz w:val="20"/>
      <w:szCs w:val="20"/>
    </w:rPr>
  </w:style>
  <w:style w:type="character" w:customStyle="1" w:styleId="CommentTextChar">
    <w:name w:val="Comment Text Char"/>
    <w:basedOn w:val="DefaultParagraphFont"/>
    <w:link w:val="CommentText"/>
    <w:rsid w:val="00E2519D"/>
    <w:rPr>
      <w:rFonts w:asciiTheme="minorHAnsi" w:eastAsiaTheme="minorEastAsia" w:hAnsiTheme="minorHAnsi" w:cstheme="minorBidi"/>
      <w:kern w:val="2"/>
      <w:lang w:val="en-US"/>
    </w:rPr>
  </w:style>
  <w:style w:type="paragraph" w:styleId="CommentSubject">
    <w:name w:val="annotation subject"/>
    <w:basedOn w:val="CommentText"/>
    <w:next w:val="CommentText"/>
    <w:link w:val="CommentSubjectChar"/>
    <w:rsid w:val="00E2519D"/>
    <w:rPr>
      <w:b/>
      <w:bCs/>
    </w:rPr>
  </w:style>
  <w:style w:type="character" w:customStyle="1" w:styleId="CommentSubjectChar">
    <w:name w:val="Comment Subject Char"/>
    <w:basedOn w:val="CommentTextChar"/>
    <w:link w:val="CommentSubject"/>
    <w:rsid w:val="00E2519D"/>
    <w:rPr>
      <w:rFonts w:asciiTheme="minorHAnsi" w:eastAsiaTheme="minorEastAsia" w:hAnsiTheme="minorHAnsi" w:cstheme="minorBidi"/>
      <w:b/>
      <w:bCs/>
      <w:kern w:val="2"/>
      <w:lang w:val="en-US"/>
    </w:rPr>
  </w:style>
  <w:style w:type="paragraph" w:styleId="Revision">
    <w:name w:val="Revision"/>
    <w:hidden/>
    <w:uiPriority w:val="99"/>
    <w:semiHidden/>
    <w:rsid w:val="00E2519D"/>
    <w:pPr>
      <w:spacing w:after="0" w:line="240" w:lineRule="auto"/>
    </w:pPr>
    <w:rPr>
      <w:rFonts w:asciiTheme="minorHAnsi" w:eastAsiaTheme="minorEastAsia" w:hAnsiTheme="minorHAnsi" w:cstheme="minorBidi"/>
      <w:kern w:val="2"/>
      <w:sz w:val="21"/>
      <w:szCs w:val="24"/>
      <w:lang w:val="en-US"/>
    </w:rPr>
  </w:style>
  <w:style w:type="paragraph" w:styleId="BalloonText">
    <w:name w:val="Balloon Text"/>
    <w:basedOn w:val="Normal"/>
    <w:link w:val="BalloonTextChar"/>
    <w:rsid w:val="00E251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E2519D"/>
    <w:rPr>
      <w:rFonts w:ascii="Segoe UI" w:eastAsiaTheme="minorEastAsia" w:hAnsi="Segoe UI" w:cs="Segoe UI"/>
      <w:kern w:val="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11778">
      <w:bodyDiv w:val="1"/>
      <w:marLeft w:val="0"/>
      <w:marRight w:val="0"/>
      <w:marTop w:val="0"/>
      <w:marBottom w:val="0"/>
      <w:divBdr>
        <w:top w:val="none" w:sz="0" w:space="0" w:color="auto"/>
        <w:left w:val="none" w:sz="0" w:space="0" w:color="auto"/>
        <w:bottom w:val="none" w:sz="0" w:space="0" w:color="auto"/>
        <w:right w:val="none" w:sz="0" w:space="0" w:color="auto"/>
      </w:divBdr>
    </w:div>
    <w:div w:id="1167549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3.png"/><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chart" Target="charts/chart6.xml"/><Relationship Id="rId34" Type="http://schemas.openxmlformats.org/officeDocument/2006/relationships/footer" Target="footer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chart" Target="charts/chart4.xml"/><Relationship Id="rId25" Type="http://schemas.openxmlformats.org/officeDocument/2006/relationships/oleObject" Target="embeddings/oleObject3.bin"/><Relationship Id="rId33" Type="http://schemas.openxmlformats.org/officeDocument/2006/relationships/chart" Target="charts/chart11.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chart" Target="charts/chart5.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5.png"/><Relationship Id="rId32" Type="http://schemas.openxmlformats.org/officeDocument/2006/relationships/chart" Target="charts/chart10.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oleObject" Target="embeddings/oleObject2.bin"/><Relationship Id="rId28" Type="http://schemas.openxmlformats.org/officeDocument/2006/relationships/chart" Target="charts/chart7.xml"/><Relationship Id="rId36" Type="http://schemas.microsoft.com/office/2011/relationships/people" Target="people.xml"/><Relationship Id="rId10" Type="http://schemas.openxmlformats.org/officeDocument/2006/relationships/image" Target="media/image2.jpeg"/><Relationship Id="rId19" Type="http://schemas.openxmlformats.org/officeDocument/2006/relationships/oleObject" Target="embeddings/oleObject1.bin"/><Relationship Id="rId31" Type="http://schemas.openxmlformats.org/officeDocument/2006/relationships/chart" Target="charts/chart9.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chart" Target="charts/chart1.xm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chart" Target="charts/chart8.xm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G:\&#35838;&#31243;&#23398;&#20064;&#24635;&#25991;&#20214;&#22841;\&#31532;&#20108;&#24180;&#30340;&#39033;&#30446;\Frank%20Reference\Excel%20File\Accelerometer_2017_10_15.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G:\&#35838;&#31243;&#23398;&#20064;&#24635;&#25991;&#20214;&#22841;\&#31532;&#20108;&#24180;&#30340;&#39033;&#30446;\Excel%20Data%20Demo\Excel%20File\Accelerometer_2017_10_15.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jsun\AppData\Roaming\Microsoft\Excel\Accelerometer_2017_11_08%20(version%201).xlsb"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G:\&#35838;&#31243;&#23398;&#20064;&#24635;&#25991;&#20214;&#22841;\&#31532;&#20108;&#24180;&#30340;&#39033;&#30446;\Frank%20Reference\Excel%20File\Accelerometer_2017_10_1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35838;&#31243;&#23398;&#20064;&#24635;&#25991;&#20214;&#22841;\&#31532;&#20108;&#24180;&#30340;&#39033;&#30446;\Frank%20Reference\Excel%20File\Accelerometer_2017_10_1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G:\&#35838;&#31243;&#23398;&#20064;&#24635;&#25991;&#20214;&#22841;\&#31532;&#20108;&#24180;&#30340;&#39033;&#30446;\Frank%20Reference\Excel%20File\Accelerometer_2017_10_1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G:\&#35838;&#31243;&#23398;&#20064;&#24635;&#25991;&#20214;&#22841;\&#31532;&#20108;&#24180;&#30340;&#39033;&#30446;\Excel%20Data%20Demo\Excel%20File\Accelerometer_2017_10_15.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G:\&#35838;&#31243;&#23398;&#20064;&#24635;&#25991;&#20214;&#22841;\&#31532;&#20108;&#24180;&#30340;&#39033;&#30446;\Excel%20Data%20Demo\Excel%20File\Accelerometer_2017_10_15.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G:\&#35838;&#31243;&#23398;&#20064;&#24635;&#25991;&#20214;&#22841;\&#31532;&#20108;&#24180;&#30340;&#39033;&#30446;\Excel%20Data%20Demo\Excel%20File\Accelerometer_2017_10_15.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G:\&#35838;&#31243;&#23398;&#20064;&#24635;&#25991;&#20214;&#22841;\&#31532;&#20108;&#24180;&#30340;&#39033;&#30446;\Excel%20Data%20Demo\Excel%20File\Accelerometer_2017_10_15.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sun\AppData\Roaming\Microsoft\Excel\Accelerometer_2017_11_08%20(version%201).xlsb"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[Accelerometer_2017_10_15.xlsx]Sheet2!$B$1</c:f>
              <c:strCache>
                <c:ptCount val="1"/>
                <c:pt idx="0">
                  <c:v>Accel_X</c:v>
                </c:pt>
              </c:strCache>
            </c:strRef>
          </c:tx>
          <c:spPr>
            <a:ln w="28575" cap="rnd">
              <a:solidFill>
                <a:schemeClr val="accent1"/>
              </a:solidFill>
              <a:round/>
            </a:ln>
            <a:effectLst/>
          </c:spPr>
          <c:marker>
            <c:symbol val="none"/>
          </c:marker>
          <c:val>
            <c:numRef>
              <c:f>[Accelerometer_2017_10_15.xlsx]Sheet2!$B$2:$B$7845</c:f>
              <c:numCache>
                <c:formatCode>General</c:formatCode>
                <c:ptCount val="7844"/>
                <c:pt idx="0">
                  <c:v>1.1139E-2</c:v>
                </c:pt>
                <c:pt idx="1">
                  <c:v>1.2833000000000001E-2</c:v>
                </c:pt>
                <c:pt idx="2">
                  <c:v>2.3071000000000001E-2</c:v>
                </c:pt>
                <c:pt idx="3">
                  <c:v>2.0920000000000001E-2</c:v>
                </c:pt>
                <c:pt idx="4">
                  <c:v>1.12E-2</c:v>
                </c:pt>
                <c:pt idx="5">
                  <c:v>1.0971E-2</c:v>
                </c:pt>
                <c:pt idx="6">
                  <c:v>1.8311000000000001E-2</c:v>
                </c:pt>
                <c:pt idx="7">
                  <c:v>2.3056E-2</c:v>
                </c:pt>
                <c:pt idx="8">
                  <c:v>1.4586999999999999E-2</c:v>
                </c:pt>
                <c:pt idx="9">
                  <c:v>1.0773E-2</c:v>
                </c:pt>
                <c:pt idx="10">
                  <c:v>1.1932E-2</c:v>
                </c:pt>
                <c:pt idx="11">
                  <c:v>2.2735999999999999E-2</c:v>
                </c:pt>
                <c:pt idx="12">
                  <c:v>2.0889000000000001E-2</c:v>
                </c:pt>
                <c:pt idx="13">
                  <c:v>1.1002E-2</c:v>
                </c:pt>
                <c:pt idx="14">
                  <c:v>1.1764999999999999E-2</c:v>
                </c:pt>
                <c:pt idx="15">
                  <c:v>1.7455999999999999E-2</c:v>
                </c:pt>
                <c:pt idx="16">
                  <c:v>2.1576000000000001E-2</c:v>
                </c:pt>
                <c:pt idx="17">
                  <c:v>1.4618000000000001E-2</c:v>
                </c:pt>
                <c:pt idx="18">
                  <c:v>1.1261E-2</c:v>
                </c:pt>
                <c:pt idx="19">
                  <c:v>1.1398E-2</c:v>
                </c:pt>
                <c:pt idx="20">
                  <c:v>2.1285999999999999E-2</c:v>
                </c:pt>
                <c:pt idx="21">
                  <c:v>1.9989E-2</c:v>
                </c:pt>
                <c:pt idx="22">
                  <c:v>1.1108E-2</c:v>
                </c:pt>
                <c:pt idx="23">
                  <c:v>1.2924E-2</c:v>
                </c:pt>
                <c:pt idx="24">
                  <c:v>1.7670000000000002E-2</c:v>
                </c:pt>
                <c:pt idx="25">
                  <c:v>2.2171E-2</c:v>
                </c:pt>
                <c:pt idx="26">
                  <c:v>1.6357E-2</c:v>
                </c:pt>
                <c:pt idx="27">
                  <c:v>1.2161E-2</c:v>
                </c:pt>
                <c:pt idx="28">
                  <c:v>1.0482999999999999E-2</c:v>
                </c:pt>
                <c:pt idx="29">
                  <c:v>2.1179E-2</c:v>
                </c:pt>
                <c:pt idx="30">
                  <c:v>2.2231999999999998E-2</c:v>
                </c:pt>
                <c:pt idx="31">
                  <c:v>1.5044999999999999E-2</c:v>
                </c:pt>
                <c:pt idx="32">
                  <c:v>1.1322E-2</c:v>
                </c:pt>
                <c:pt idx="33">
                  <c:v>1.3748E-2</c:v>
                </c:pt>
                <c:pt idx="34">
                  <c:v>2.1590999999999999E-2</c:v>
                </c:pt>
                <c:pt idx="35">
                  <c:v>2.0111E-2</c:v>
                </c:pt>
                <c:pt idx="36">
                  <c:v>9.0939999999999997E-3</c:v>
                </c:pt>
                <c:pt idx="37">
                  <c:v>8.3770000000000008E-3</c:v>
                </c:pt>
                <c:pt idx="38">
                  <c:v>2.1621999999999999E-2</c:v>
                </c:pt>
                <c:pt idx="39">
                  <c:v>2.0507999999999998E-2</c:v>
                </c:pt>
                <c:pt idx="40">
                  <c:v>1.3565000000000001E-2</c:v>
                </c:pt>
                <c:pt idx="41">
                  <c:v>8.3619999999999996E-3</c:v>
                </c:pt>
                <c:pt idx="42">
                  <c:v>1.5807999999999999E-2</c:v>
                </c:pt>
                <c:pt idx="43">
                  <c:v>2.3285E-2</c:v>
                </c:pt>
                <c:pt idx="44">
                  <c:v>1.5289000000000001E-2</c:v>
                </c:pt>
                <c:pt idx="45">
                  <c:v>8.5450000000000005E-3</c:v>
                </c:pt>
                <c:pt idx="46">
                  <c:v>1.3167999999999999E-2</c:v>
                </c:pt>
                <c:pt idx="47">
                  <c:v>2.0813000000000002E-2</c:v>
                </c:pt>
                <c:pt idx="48">
                  <c:v>1.8402000000000002E-2</c:v>
                </c:pt>
                <c:pt idx="49">
                  <c:v>1.1475000000000001E-2</c:v>
                </c:pt>
                <c:pt idx="50">
                  <c:v>1.3962E-2</c:v>
                </c:pt>
                <c:pt idx="51">
                  <c:v>1.9348000000000001E-2</c:v>
                </c:pt>
                <c:pt idx="52">
                  <c:v>1.7349E-2</c:v>
                </c:pt>
                <c:pt idx="53">
                  <c:v>1.239E-2</c:v>
                </c:pt>
                <c:pt idx="54">
                  <c:v>1.532E-2</c:v>
                </c:pt>
                <c:pt idx="55">
                  <c:v>1.7807E-2</c:v>
                </c:pt>
                <c:pt idx="56">
                  <c:v>1.7028999999999999E-2</c:v>
                </c:pt>
                <c:pt idx="57">
                  <c:v>1.2038999999999999E-2</c:v>
                </c:pt>
                <c:pt idx="58">
                  <c:v>1.4328E-2</c:v>
                </c:pt>
                <c:pt idx="59">
                  <c:v>1.6663000000000001E-2</c:v>
                </c:pt>
                <c:pt idx="60">
                  <c:v>1.6388E-2</c:v>
                </c:pt>
                <c:pt idx="61">
                  <c:v>1.3823999999999999E-2</c:v>
                </c:pt>
                <c:pt idx="62">
                  <c:v>1.5259E-2</c:v>
                </c:pt>
                <c:pt idx="63">
                  <c:v>1.7302999999999999E-2</c:v>
                </c:pt>
                <c:pt idx="64">
                  <c:v>1.6479000000000001E-2</c:v>
                </c:pt>
                <c:pt idx="65">
                  <c:v>1.3779E-2</c:v>
                </c:pt>
                <c:pt idx="66">
                  <c:v>1.619E-2</c:v>
                </c:pt>
                <c:pt idx="67">
                  <c:v>1.8478000000000001E-2</c:v>
                </c:pt>
                <c:pt idx="68">
                  <c:v>1.619E-2</c:v>
                </c:pt>
                <c:pt idx="69">
                  <c:v>1.3794000000000001E-2</c:v>
                </c:pt>
                <c:pt idx="70">
                  <c:v>1.6815E-2</c:v>
                </c:pt>
                <c:pt idx="71">
                  <c:v>1.8204000000000001E-2</c:v>
                </c:pt>
                <c:pt idx="72">
                  <c:v>1.4038E-2</c:v>
                </c:pt>
                <c:pt idx="73">
                  <c:v>1.6098000000000001E-2</c:v>
                </c:pt>
                <c:pt idx="74">
                  <c:v>1.6586E-2</c:v>
                </c:pt>
                <c:pt idx="75">
                  <c:v>1.8082000000000001E-2</c:v>
                </c:pt>
                <c:pt idx="76">
                  <c:v>1.5365999999999999E-2</c:v>
                </c:pt>
                <c:pt idx="77">
                  <c:v>1.5044999999999999E-2</c:v>
                </c:pt>
                <c:pt idx="78">
                  <c:v>1.5136999999999999E-2</c:v>
                </c:pt>
                <c:pt idx="79">
                  <c:v>1.7226999999999999E-2</c:v>
                </c:pt>
                <c:pt idx="80">
                  <c:v>1.4847000000000001E-2</c:v>
                </c:pt>
                <c:pt idx="81">
                  <c:v>1.6205000000000001E-2</c:v>
                </c:pt>
                <c:pt idx="82">
                  <c:v>1.6341999999999999E-2</c:v>
                </c:pt>
                <c:pt idx="83">
                  <c:v>1.5044999999999999E-2</c:v>
                </c:pt>
                <c:pt idx="84">
                  <c:v>1.6952999999999999E-2</c:v>
                </c:pt>
                <c:pt idx="85">
                  <c:v>1.6525000000000001E-2</c:v>
                </c:pt>
                <c:pt idx="86">
                  <c:v>1.5807999999999999E-2</c:v>
                </c:pt>
                <c:pt idx="87">
                  <c:v>1.6434000000000001E-2</c:v>
                </c:pt>
                <c:pt idx="88">
                  <c:v>1.5289000000000001E-2</c:v>
                </c:pt>
                <c:pt idx="89">
                  <c:v>1.6663000000000001E-2</c:v>
                </c:pt>
                <c:pt idx="90">
                  <c:v>1.4053E-2</c:v>
                </c:pt>
                <c:pt idx="91">
                  <c:v>1.1809999999999999E-2</c:v>
                </c:pt>
                <c:pt idx="92">
                  <c:v>1.5793000000000001E-2</c:v>
                </c:pt>
                <c:pt idx="93">
                  <c:v>1.8325999999999999E-2</c:v>
                </c:pt>
                <c:pt idx="94">
                  <c:v>1.5701E-2</c:v>
                </c:pt>
                <c:pt idx="95">
                  <c:v>1.4664E-2</c:v>
                </c:pt>
                <c:pt idx="96">
                  <c:v>1.5213000000000001E-2</c:v>
                </c:pt>
                <c:pt idx="97">
                  <c:v>1.7180999999999998E-2</c:v>
                </c:pt>
                <c:pt idx="98">
                  <c:v>1.4877E-2</c:v>
                </c:pt>
                <c:pt idx="99">
                  <c:v>1.3901E-2</c:v>
                </c:pt>
                <c:pt idx="100">
                  <c:v>1.3733E-2</c:v>
                </c:pt>
                <c:pt idx="101">
                  <c:v>1.5396E-2</c:v>
                </c:pt>
                <c:pt idx="102">
                  <c:v>1.6541E-2</c:v>
                </c:pt>
                <c:pt idx="103">
                  <c:v>1.2893999999999999E-2</c:v>
                </c:pt>
                <c:pt idx="104">
                  <c:v>1.6005999999999999E-2</c:v>
                </c:pt>
                <c:pt idx="105">
                  <c:v>1.6525000000000001E-2</c:v>
                </c:pt>
                <c:pt idx="106">
                  <c:v>1.5656E-2</c:v>
                </c:pt>
                <c:pt idx="107">
                  <c:v>1.5015000000000001E-2</c:v>
                </c:pt>
                <c:pt idx="108">
                  <c:v>1.5410999999999999E-2</c:v>
                </c:pt>
                <c:pt idx="109">
                  <c:v>1.6646999999999999E-2</c:v>
                </c:pt>
                <c:pt idx="110">
                  <c:v>1.6022000000000002E-2</c:v>
                </c:pt>
                <c:pt idx="111">
                  <c:v>1.6891E-2</c:v>
                </c:pt>
                <c:pt idx="112">
                  <c:v>1.6129000000000001E-2</c:v>
                </c:pt>
                <c:pt idx="113">
                  <c:v>1.5731999999999999E-2</c:v>
                </c:pt>
                <c:pt idx="114">
                  <c:v>1.6448999999999998E-2</c:v>
                </c:pt>
                <c:pt idx="115">
                  <c:v>1.5167E-2</c:v>
                </c:pt>
                <c:pt idx="116">
                  <c:v>1.6174000000000001E-2</c:v>
                </c:pt>
                <c:pt idx="117">
                  <c:v>1.4678999999999999E-2</c:v>
                </c:pt>
                <c:pt idx="118">
                  <c:v>1.6159E-2</c:v>
                </c:pt>
                <c:pt idx="119">
                  <c:v>1.3854999999999999E-2</c:v>
                </c:pt>
                <c:pt idx="120">
                  <c:v>1.5121000000000001E-2</c:v>
                </c:pt>
                <c:pt idx="121">
                  <c:v>1.6036999999999999E-2</c:v>
                </c:pt>
                <c:pt idx="122">
                  <c:v>1.6922E-2</c:v>
                </c:pt>
                <c:pt idx="123">
                  <c:v>1.6494999999999999E-2</c:v>
                </c:pt>
                <c:pt idx="124">
                  <c:v>1.5350000000000001E-2</c:v>
                </c:pt>
                <c:pt idx="125">
                  <c:v>1.3396999999999999E-2</c:v>
                </c:pt>
                <c:pt idx="126">
                  <c:v>1.4893E-2</c:v>
                </c:pt>
                <c:pt idx="127">
                  <c:v>1.5579000000000001E-2</c:v>
                </c:pt>
                <c:pt idx="128">
                  <c:v>1.6067999999999999E-2</c:v>
                </c:pt>
                <c:pt idx="129">
                  <c:v>1.6159E-2</c:v>
                </c:pt>
                <c:pt idx="130">
                  <c:v>1.3901E-2</c:v>
                </c:pt>
                <c:pt idx="131">
                  <c:v>1.4465E-2</c:v>
                </c:pt>
                <c:pt idx="132">
                  <c:v>1.5396E-2</c:v>
                </c:pt>
                <c:pt idx="133">
                  <c:v>1.4999E-2</c:v>
                </c:pt>
                <c:pt idx="134">
                  <c:v>1.6205000000000001E-2</c:v>
                </c:pt>
                <c:pt idx="135">
                  <c:v>1.6617E-2</c:v>
                </c:pt>
                <c:pt idx="136">
                  <c:v>1.5335E-2</c:v>
                </c:pt>
                <c:pt idx="137">
                  <c:v>1.5091E-2</c:v>
                </c:pt>
                <c:pt idx="138">
                  <c:v>1.5716999999999998E-2</c:v>
                </c:pt>
                <c:pt idx="139">
                  <c:v>1.5854E-2</c:v>
                </c:pt>
                <c:pt idx="140">
                  <c:v>1.3687E-2</c:v>
                </c:pt>
                <c:pt idx="141">
                  <c:v>1.5838999999999999E-2</c:v>
                </c:pt>
                <c:pt idx="142">
                  <c:v>1.3885E-2</c:v>
                </c:pt>
                <c:pt idx="143">
                  <c:v>1.5762000000000002E-2</c:v>
                </c:pt>
                <c:pt idx="144">
                  <c:v>1.5335E-2</c:v>
                </c:pt>
                <c:pt idx="145">
                  <c:v>1.5640000000000001E-2</c:v>
                </c:pt>
                <c:pt idx="146">
                  <c:v>1.3535E-2</c:v>
                </c:pt>
                <c:pt idx="147">
                  <c:v>1.4099E-2</c:v>
                </c:pt>
                <c:pt idx="148">
                  <c:v>1.5457E-2</c:v>
                </c:pt>
                <c:pt idx="149">
                  <c:v>1.8142999999999999E-2</c:v>
                </c:pt>
                <c:pt idx="150">
                  <c:v>1.4282E-2</c:v>
                </c:pt>
                <c:pt idx="151">
                  <c:v>1.5625E-2</c:v>
                </c:pt>
                <c:pt idx="152">
                  <c:v>1.4465E-2</c:v>
                </c:pt>
                <c:pt idx="153">
                  <c:v>1.4541999999999999E-2</c:v>
                </c:pt>
                <c:pt idx="154">
                  <c:v>1.4389000000000001E-2</c:v>
                </c:pt>
                <c:pt idx="155">
                  <c:v>1.4664E-2</c:v>
                </c:pt>
                <c:pt idx="156">
                  <c:v>1.5747000000000001E-2</c:v>
                </c:pt>
                <c:pt idx="157">
                  <c:v>1.6112999999999999E-2</c:v>
                </c:pt>
                <c:pt idx="158">
                  <c:v>1.4678999999999999E-2</c:v>
                </c:pt>
                <c:pt idx="159">
                  <c:v>1.7426000000000001E-2</c:v>
                </c:pt>
                <c:pt idx="160">
                  <c:v>1.5244000000000001E-2</c:v>
                </c:pt>
                <c:pt idx="161">
                  <c:v>1.6005999999999999E-2</c:v>
                </c:pt>
                <c:pt idx="162">
                  <c:v>1.5685999999999999E-2</c:v>
                </c:pt>
                <c:pt idx="163">
                  <c:v>1.5121000000000001E-2</c:v>
                </c:pt>
                <c:pt idx="164">
                  <c:v>1.5854E-2</c:v>
                </c:pt>
                <c:pt idx="165">
                  <c:v>1.5167E-2</c:v>
                </c:pt>
                <c:pt idx="166">
                  <c:v>1.6265999999999999E-2</c:v>
                </c:pt>
                <c:pt idx="167">
                  <c:v>1.4664E-2</c:v>
                </c:pt>
                <c:pt idx="168">
                  <c:v>1.6052E-2</c:v>
                </c:pt>
                <c:pt idx="169">
                  <c:v>1.6586E-2</c:v>
                </c:pt>
                <c:pt idx="170">
                  <c:v>1.7090000000000001E-2</c:v>
                </c:pt>
                <c:pt idx="171">
                  <c:v>1.6219999999999998E-2</c:v>
                </c:pt>
                <c:pt idx="172">
                  <c:v>1.3809E-2</c:v>
                </c:pt>
                <c:pt idx="173">
                  <c:v>1.4586999999999999E-2</c:v>
                </c:pt>
                <c:pt idx="174">
                  <c:v>1.5381000000000001E-2</c:v>
                </c:pt>
                <c:pt idx="175">
                  <c:v>1.3854999999999999E-2</c:v>
                </c:pt>
                <c:pt idx="176">
                  <c:v>1.7197E-2</c:v>
                </c:pt>
                <c:pt idx="177">
                  <c:v>1.4755000000000001E-2</c:v>
                </c:pt>
                <c:pt idx="178">
                  <c:v>1.5883999999999999E-2</c:v>
                </c:pt>
                <c:pt idx="179">
                  <c:v>1.5823E-2</c:v>
                </c:pt>
                <c:pt idx="180">
                  <c:v>1.4389000000000001E-2</c:v>
                </c:pt>
                <c:pt idx="181">
                  <c:v>1.6052E-2</c:v>
                </c:pt>
                <c:pt idx="182">
                  <c:v>1.4297000000000001E-2</c:v>
                </c:pt>
                <c:pt idx="183">
                  <c:v>1.5335E-2</c:v>
                </c:pt>
                <c:pt idx="184">
                  <c:v>1.4206E-2</c:v>
                </c:pt>
                <c:pt idx="185">
                  <c:v>1.5213000000000001E-2</c:v>
                </c:pt>
                <c:pt idx="186">
                  <c:v>1.6022000000000002E-2</c:v>
                </c:pt>
                <c:pt idx="187">
                  <c:v>1.4907999999999999E-2</c:v>
                </c:pt>
                <c:pt idx="188">
                  <c:v>1.5152000000000001E-2</c:v>
                </c:pt>
                <c:pt idx="189">
                  <c:v>1.4114E-2</c:v>
                </c:pt>
                <c:pt idx="190">
                  <c:v>1.4236E-2</c:v>
                </c:pt>
                <c:pt idx="191">
                  <c:v>1.7349E-2</c:v>
                </c:pt>
                <c:pt idx="192">
                  <c:v>1.4359E-2</c:v>
                </c:pt>
                <c:pt idx="193">
                  <c:v>1.4404E-2</c:v>
                </c:pt>
                <c:pt idx="194">
                  <c:v>1.6312E-2</c:v>
                </c:pt>
                <c:pt idx="195">
                  <c:v>1.6403000000000001E-2</c:v>
                </c:pt>
                <c:pt idx="196">
                  <c:v>1.4252000000000001E-2</c:v>
                </c:pt>
                <c:pt idx="197">
                  <c:v>1.4175E-2</c:v>
                </c:pt>
                <c:pt idx="198">
                  <c:v>1.5121000000000001E-2</c:v>
                </c:pt>
                <c:pt idx="199">
                  <c:v>1.6341999999999999E-2</c:v>
                </c:pt>
                <c:pt idx="200">
                  <c:v>1.6983000000000002E-2</c:v>
                </c:pt>
                <c:pt idx="201">
                  <c:v>1.4069E-2</c:v>
                </c:pt>
                <c:pt idx="202">
                  <c:v>1.5914999999999999E-2</c:v>
                </c:pt>
                <c:pt idx="203">
                  <c:v>1.5838999999999999E-2</c:v>
                </c:pt>
                <c:pt idx="204">
                  <c:v>1.5106E-2</c:v>
                </c:pt>
                <c:pt idx="205">
                  <c:v>1.5106E-2</c:v>
                </c:pt>
                <c:pt idx="206">
                  <c:v>1.4815999999999999E-2</c:v>
                </c:pt>
                <c:pt idx="207">
                  <c:v>1.6174000000000001E-2</c:v>
                </c:pt>
                <c:pt idx="208">
                  <c:v>1.619E-2</c:v>
                </c:pt>
                <c:pt idx="209">
                  <c:v>1.5549E-2</c:v>
                </c:pt>
                <c:pt idx="210">
                  <c:v>1.5533E-2</c:v>
                </c:pt>
                <c:pt idx="211">
                  <c:v>1.8096999999999999E-2</c:v>
                </c:pt>
                <c:pt idx="212">
                  <c:v>1.506E-2</c:v>
                </c:pt>
                <c:pt idx="213">
                  <c:v>1.3107000000000001E-2</c:v>
                </c:pt>
                <c:pt idx="214">
                  <c:v>1.5442000000000001E-2</c:v>
                </c:pt>
                <c:pt idx="215">
                  <c:v>1.6799999999999999E-2</c:v>
                </c:pt>
                <c:pt idx="216">
                  <c:v>1.5656E-2</c:v>
                </c:pt>
                <c:pt idx="217">
                  <c:v>1.4069E-2</c:v>
                </c:pt>
                <c:pt idx="218">
                  <c:v>1.4801E-2</c:v>
                </c:pt>
                <c:pt idx="219">
                  <c:v>1.6281E-2</c:v>
                </c:pt>
                <c:pt idx="220">
                  <c:v>1.5838999999999999E-2</c:v>
                </c:pt>
                <c:pt idx="221">
                  <c:v>1.5793000000000001E-2</c:v>
                </c:pt>
                <c:pt idx="222">
                  <c:v>1.4114E-2</c:v>
                </c:pt>
                <c:pt idx="223">
                  <c:v>1.6723999999999999E-2</c:v>
                </c:pt>
                <c:pt idx="224">
                  <c:v>1.6541E-2</c:v>
                </c:pt>
                <c:pt idx="225">
                  <c:v>1.6036999999999999E-2</c:v>
                </c:pt>
                <c:pt idx="226">
                  <c:v>1.6296000000000001E-2</c:v>
                </c:pt>
                <c:pt idx="227">
                  <c:v>1.6768999999999999E-2</c:v>
                </c:pt>
                <c:pt idx="228">
                  <c:v>1.6525000000000001E-2</c:v>
                </c:pt>
                <c:pt idx="229">
                  <c:v>1.7684999999999999E-2</c:v>
                </c:pt>
                <c:pt idx="230">
                  <c:v>1.7212000000000002E-2</c:v>
                </c:pt>
                <c:pt idx="231">
                  <c:v>1.6022000000000002E-2</c:v>
                </c:pt>
                <c:pt idx="232">
                  <c:v>1.7791999999999999E-2</c:v>
                </c:pt>
                <c:pt idx="233">
                  <c:v>1.6098000000000001E-2</c:v>
                </c:pt>
                <c:pt idx="234">
                  <c:v>1.7028999999999999E-2</c:v>
                </c:pt>
                <c:pt idx="235">
                  <c:v>1.6463999999999999E-2</c:v>
                </c:pt>
                <c:pt idx="236">
                  <c:v>1.7409999999999998E-2</c:v>
                </c:pt>
                <c:pt idx="237">
                  <c:v>1.5457E-2</c:v>
                </c:pt>
                <c:pt idx="238">
                  <c:v>1.4282E-2</c:v>
                </c:pt>
                <c:pt idx="239">
                  <c:v>1.5625E-2</c:v>
                </c:pt>
                <c:pt idx="240">
                  <c:v>1.5549E-2</c:v>
                </c:pt>
                <c:pt idx="241">
                  <c:v>1.6708000000000001E-2</c:v>
                </c:pt>
                <c:pt idx="242">
                  <c:v>1.7349E-2</c:v>
                </c:pt>
                <c:pt idx="243">
                  <c:v>1.5518000000000001E-2</c:v>
                </c:pt>
                <c:pt idx="244">
                  <c:v>1.5365999999999999E-2</c:v>
                </c:pt>
                <c:pt idx="245">
                  <c:v>1.6617E-2</c:v>
                </c:pt>
                <c:pt idx="246">
                  <c:v>1.6723999999999999E-2</c:v>
                </c:pt>
                <c:pt idx="247">
                  <c:v>1.6234999999999999E-2</c:v>
                </c:pt>
                <c:pt idx="248">
                  <c:v>1.4526000000000001E-2</c:v>
                </c:pt>
                <c:pt idx="249">
                  <c:v>1.4709E-2</c:v>
                </c:pt>
                <c:pt idx="250">
                  <c:v>1.6357E-2</c:v>
                </c:pt>
                <c:pt idx="251">
                  <c:v>1.6799999999999999E-2</c:v>
                </c:pt>
                <c:pt idx="252">
                  <c:v>1.5106E-2</c:v>
                </c:pt>
                <c:pt idx="253">
                  <c:v>1.4343E-2</c:v>
                </c:pt>
                <c:pt idx="254">
                  <c:v>1.5015000000000001E-2</c:v>
                </c:pt>
                <c:pt idx="255">
                  <c:v>1.5900000000000001E-2</c:v>
                </c:pt>
                <c:pt idx="256">
                  <c:v>1.5564E-2</c:v>
                </c:pt>
                <c:pt idx="257">
                  <c:v>1.6281E-2</c:v>
                </c:pt>
                <c:pt idx="258">
                  <c:v>1.5167E-2</c:v>
                </c:pt>
                <c:pt idx="259">
                  <c:v>1.6403000000000001E-2</c:v>
                </c:pt>
                <c:pt idx="260">
                  <c:v>1.5472E-2</c:v>
                </c:pt>
                <c:pt idx="261">
                  <c:v>1.619E-2</c:v>
                </c:pt>
                <c:pt idx="262">
                  <c:v>1.6312E-2</c:v>
                </c:pt>
                <c:pt idx="263">
                  <c:v>1.5656E-2</c:v>
                </c:pt>
                <c:pt idx="264">
                  <c:v>1.5640000000000001E-2</c:v>
                </c:pt>
                <c:pt idx="265">
                  <c:v>1.5396E-2</c:v>
                </c:pt>
                <c:pt idx="266">
                  <c:v>1.5793000000000001E-2</c:v>
                </c:pt>
                <c:pt idx="267">
                  <c:v>1.6388E-2</c:v>
                </c:pt>
                <c:pt idx="268">
                  <c:v>1.7517000000000001E-2</c:v>
                </c:pt>
                <c:pt idx="269">
                  <c:v>1.5778E-2</c:v>
                </c:pt>
                <c:pt idx="270">
                  <c:v>1.4938E-2</c:v>
                </c:pt>
                <c:pt idx="271">
                  <c:v>1.5914999999999999E-2</c:v>
                </c:pt>
                <c:pt idx="272">
                  <c:v>1.5502999999999999E-2</c:v>
                </c:pt>
                <c:pt idx="273">
                  <c:v>1.5701E-2</c:v>
                </c:pt>
                <c:pt idx="274">
                  <c:v>1.7638999999999998E-2</c:v>
                </c:pt>
                <c:pt idx="275">
                  <c:v>1.5564E-2</c:v>
                </c:pt>
                <c:pt idx="276">
                  <c:v>1.6479000000000001E-2</c:v>
                </c:pt>
                <c:pt idx="277">
                  <c:v>1.6875999999999999E-2</c:v>
                </c:pt>
                <c:pt idx="278">
                  <c:v>1.4099E-2</c:v>
                </c:pt>
                <c:pt idx="279">
                  <c:v>1.4633E-2</c:v>
                </c:pt>
                <c:pt idx="280">
                  <c:v>1.6617E-2</c:v>
                </c:pt>
                <c:pt idx="281">
                  <c:v>1.4633E-2</c:v>
                </c:pt>
                <c:pt idx="282">
                  <c:v>1.5625E-2</c:v>
                </c:pt>
                <c:pt idx="283">
                  <c:v>1.6403000000000001E-2</c:v>
                </c:pt>
                <c:pt idx="284">
                  <c:v>1.5869000000000001E-2</c:v>
                </c:pt>
                <c:pt idx="285">
                  <c:v>1.5900000000000001E-2</c:v>
                </c:pt>
                <c:pt idx="286">
                  <c:v>1.5533E-2</c:v>
                </c:pt>
                <c:pt idx="287">
                  <c:v>1.5762000000000002E-2</c:v>
                </c:pt>
                <c:pt idx="288">
                  <c:v>1.4801E-2</c:v>
                </c:pt>
                <c:pt idx="289">
                  <c:v>1.5900000000000001E-2</c:v>
                </c:pt>
                <c:pt idx="290">
                  <c:v>1.5869000000000001E-2</c:v>
                </c:pt>
                <c:pt idx="291">
                  <c:v>1.5228E-2</c:v>
                </c:pt>
                <c:pt idx="292">
                  <c:v>1.4282E-2</c:v>
                </c:pt>
                <c:pt idx="293">
                  <c:v>1.532E-2</c:v>
                </c:pt>
                <c:pt idx="294">
                  <c:v>1.6067999999999999E-2</c:v>
                </c:pt>
                <c:pt idx="295">
                  <c:v>1.4083999999999999E-2</c:v>
                </c:pt>
                <c:pt idx="296">
                  <c:v>1.6494999999999999E-2</c:v>
                </c:pt>
                <c:pt idx="297">
                  <c:v>1.7257999999999999E-2</c:v>
                </c:pt>
                <c:pt idx="298">
                  <c:v>1.5854E-2</c:v>
                </c:pt>
                <c:pt idx="299">
                  <c:v>1.5044999999999999E-2</c:v>
                </c:pt>
                <c:pt idx="300">
                  <c:v>1.6403000000000001E-2</c:v>
                </c:pt>
                <c:pt idx="301">
                  <c:v>1.5564E-2</c:v>
                </c:pt>
                <c:pt idx="302">
                  <c:v>1.6525000000000001E-2</c:v>
                </c:pt>
                <c:pt idx="303">
                  <c:v>1.4069E-2</c:v>
                </c:pt>
                <c:pt idx="304">
                  <c:v>1.5259E-2</c:v>
                </c:pt>
                <c:pt idx="305">
                  <c:v>1.5716999999999998E-2</c:v>
                </c:pt>
                <c:pt idx="306">
                  <c:v>1.5945000000000001E-2</c:v>
                </c:pt>
                <c:pt idx="307">
                  <c:v>1.6541E-2</c:v>
                </c:pt>
                <c:pt idx="308">
                  <c:v>1.6922E-2</c:v>
                </c:pt>
                <c:pt idx="309">
                  <c:v>1.651E-2</c:v>
                </c:pt>
                <c:pt idx="310">
                  <c:v>1.5838999999999999E-2</c:v>
                </c:pt>
                <c:pt idx="311">
                  <c:v>1.5335E-2</c:v>
                </c:pt>
                <c:pt idx="312">
                  <c:v>1.5823E-2</c:v>
                </c:pt>
                <c:pt idx="313">
                  <c:v>1.4526000000000001E-2</c:v>
                </c:pt>
                <c:pt idx="314">
                  <c:v>1.5564E-2</c:v>
                </c:pt>
                <c:pt idx="315">
                  <c:v>1.5900000000000001E-2</c:v>
                </c:pt>
                <c:pt idx="316">
                  <c:v>1.6129000000000001E-2</c:v>
                </c:pt>
                <c:pt idx="317">
                  <c:v>1.6296000000000001E-2</c:v>
                </c:pt>
                <c:pt idx="318">
                  <c:v>1.4557E-2</c:v>
                </c:pt>
                <c:pt idx="319">
                  <c:v>1.4755000000000001E-2</c:v>
                </c:pt>
                <c:pt idx="320">
                  <c:v>1.4877E-2</c:v>
                </c:pt>
                <c:pt idx="321">
                  <c:v>1.4465E-2</c:v>
                </c:pt>
                <c:pt idx="322">
                  <c:v>1.8051000000000001E-2</c:v>
                </c:pt>
                <c:pt idx="323">
                  <c:v>1.6983000000000002E-2</c:v>
                </c:pt>
                <c:pt idx="324">
                  <c:v>1.5731999999999999E-2</c:v>
                </c:pt>
                <c:pt idx="325">
                  <c:v>1.4984000000000001E-2</c:v>
                </c:pt>
                <c:pt idx="326">
                  <c:v>1.6129000000000001E-2</c:v>
                </c:pt>
                <c:pt idx="327">
                  <c:v>1.7578E-2</c:v>
                </c:pt>
                <c:pt idx="328">
                  <c:v>1.4999E-2</c:v>
                </c:pt>
                <c:pt idx="329">
                  <c:v>1.7562999999999999E-2</c:v>
                </c:pt>
                <c:pt idx="330">
                  <c:v>1.6403000000000001E-2</c:v>
                </c:pt>
                <c:pt idx="331">
                  <c:v>1.5960999999999999E-2</c:v>
                </c:pt>
                <c:pt idx="332">
                  <c:v>1.6983000000000002E-2</c:v>
                </c:pt>
                <c:pt idx="333">
                  <c:v>1.5335E-2</c:v>
                </c:pt>
                <c:pt idx="334">
                  <c:v>1.5152000000000001E-2</c:v>
                </c:pt>
                <c:pt idx="335">
                  <c:v>1.6617E-2</c:v>
                </c:pt>
                <c:pt idx="336">
                  <c:v>1.7135999999999998E-2</c:v>
                </c:pt>
                <c:pt idx="337">
                  <c:v>1.5976000000000001E-2</c:v>
                </c:pt>
                <c:pt idx="338">
                  <c:v>1.6234999999999999E-2</c:v>
                </c:pt>
                <c:pt idx="339">
                  <c:v>1.6617E-2</c:v>
                </c:pt>
                <c:pt idx="340">
                  <c:v>1.5488E-2</c:v>
                </c:pt>
                <c:pt idx="341">
                  <c:v>1.5533E-2</c:v>
                </c:pt>
                <c:pt idx="342">
                  <c:v>1.5044999999999999E-2</c:v>
                </c:pt>
                <c:pt idx="343">
                  <c:v>1.7684999999999999E-2</c:v>
                </c:pt>
                <c:pt idx="344">
                  <c:v>1.6556000000000001E-2</c:v>
                </c:pt>
                <c:pt idx="345">
                  <c:v>1.6219999999999998E-2</c:v>
                </c:pt>
                <c:pt idx="346">
                  <c:v>1.5762000000000002E-2</c:v>
                </c:pt>
                <c:pt idx="347">
                  <c:v>1.5807999999999999E-2</c:v>
                </c:pt>
                <c:pt idx="348">
                  <c:v>1.6448999999999998E-2</c:v>
                </c:pt>
                <c:pt idx="349">
                  <c:v>1.6937000000000001E-2</c:v>
                </c:pt>
                <c:pt idx="350">
                  <c:v>1.7455999999999999E-2</c:v>
                </c:pt>
                <c:pt idx="351">
                  <c:v>1.5259E-2</c:v>
                </c:pt>
                <c:pt idx="352">
                  <c:v>1.7746000000000001E-2</c:v>
                </c:pt>
                <c:pt idx="353">
                  <c:v>1.738E-2</c:v>
                </c:pt>
                <c:pt idx="354">
                  <c:v>1.6799999999999999E-2</c:v>
                </c:pt>
                <c:pt idx="355">
                  <c:v>1.4206E-2</c:v>
                </c:pt>
                <c:pt idx="356">
                  <c:v>1.4252000000000001E-2</c:v>
                </c:pt>
                <c:pt idx="357">
                  <c:v>1.5869000000000001E-2</c:v>
                </c:pt>
                <c:pt idx="358">
                  <c:v>1.7609E-2</c:v>
                </c:pt>
                <c:pt idx="359">
                  <c:v>1.6341999999999999E-2</c:v>
                </c:pt>
                <c:pt idx="360">
                  <c:v>1.4954E-2</c:v>
                </c:pt>
                <c:pt idx="361">
                  <c:v>1.3901E-2</c:v>
                </c:pt>
                <c:pt idx="362">
                  <c:v>1.6005999999999999E-2</c:v>
                </c:pt>
                <c:pt idx="363">
                  <c:v>1.6205000000000001E-2</c:v>
                </c:pt>
                <c:pt idx="364">
                  <c:v>1.619E-2</c:v>
                </c:pt>
                <c:pt idx="365">
                  <c:v>1.5136999999999999E-2</c:v>
                </c:pt>
                <c:pt idx="366">
                  <c:v>1.5167E-2</c:v>
                </c:pt>
                <c:pt idx="367">
                  <c:v>1.6494999999999999E-2</c:v>
                </c:pt>
                <c:pt idx="368">
                  <c:v>1.5427E-2</c:v>
                </c:pt>
                <c:pt idx="369">
                  <c:v>1.3794000000000001E-2</c:v>
                </c:pt>
                <c:pt idx="370">
                  <c:v>1.5167E-2</c:v>
                </c:pt>
                <c:pt idx="371">
                  <c:v>1.5381000000000001E-2</c:v>
                </c:pt>
                <c:pt idx="372">
                  <c:v>1.7349E-2</c:v>
                </c:pt>
                <c:pt idx="373">
                  <c:v>1.5106E-2</c:v>
                </c:pt>
                <c:pt idx="374">
                  <c:v>1.6112999999999999E-2</c:v>
                </c:pt>
                <c:pt idx="375">
                  <c:v>1.4999E-2</c:v>
                </c:pt>
                <c:pt idx="376">
                  <c:v>1.6541E-2</c:v>
                </c:pt>
                <c:pt idx="377">
                  <c:v>1.506E-2</c:v>
                </c:pt>
                <c:pt idx="378">
                  <c:v>1.4725E-2</c:v>
                </c:pt>
                <c:pt idx="379">
                  <c:v>1.6830000000000001E-2</c:v>
                </c:pt>
                <c:pt idx="380">
                  <c:v>1.5656E-2</c:v>
                </c:pt>
                <c:pt idx="381">
                  <c:v>1.5747000000000001E-2</c:v>
                </c:pt>
                <c:pt idx="382">
                  <c:v>1.6617E-2</c:v>
                </c:pt>
                <c:pt idx="383">
                  <c:v>1.5350000000000001E-2</c:v>
                </c:pt>
                <c:pt idx="384">
                  <c:v>1.5502999999999999E-2</c:v>
                </c:pt>
                <c:pt idx="385">
                  <c:v>1.4449999999999999E-2</c:v>
                </c:pt>
                <c:pt idx="386">
                  <c:v>1.5960999999999999E-2</c:v>
                </c:pt>
                <c:pt idx="387">
                  <c:v>1.6098000000000001E-2</c:v>
                </c:pt>
                <c:pt idx="388">
                  <c:v>1.6129000000000001E-2</c:v>
                </c:pt>
                <c:pt idx="389">
                  <c:v>1.5549E-2</c:v>
                </c:pt>
                <c:pt idx="390">
                  <c:v>1.6357E-2</c:v>
                </c:pt>
                <c:pt idx="391">
                  <c:v>1.4267E-2</c:v>
                </c:pt>
                <c:pt idx="392">
                  <c:v>1.5914999999999999E-2</c:v>
                </c:pt>
                <c:pt idx="393">
                  <c:v>1.6541E-2</c:v>
                </c:pt>
                <c:pt idx="394">
                  <c:v>1.5410999999999999E-2</c:v>
                </c:pt>
                <c:pt idx="395">
                  <c:v>1.5518000000000001E-2</c:v>
                </c:pt>
                <c:pt idx="396">
                  <c:v>1.5273999999999999E-2</c:v>
                </c:pt>
                <c:pt idx="397">
                  <c:v>1.3275E-2</c:v>
                </c:pt>
                <c:pt idx="398">
                  <c:v>1.5015000000000001E-2</c:v>
                </c:pt>
                <c:pt idx="399">
                  <c:v>1.6586E-2</c:v>
                </c:pt>
                <c:pt idx="400">
                  <c:v>1.6281E-2</c:v>
                </c:pt>
                <c:pt idx="401">
                  <c:v>1.4954E-2</c:v>
                </c:pt>
                <c:pt idx="402">
                  <c:v>1.5579000000000001E-2</c:v>
                </c:pt>
                <c:pt idx="403">
                  <c:v>1.5181999999999999E-2</c:v>
                </c:pt>
                <c:pt idx="404">
                  <c:v>1.6036999999999999E-2</c:v>
                </c:pt>
                <c:pt idx="405">
                  <c:v>1.5747000000000001E-2</c:v>
                </c:pt>
                <c:pt idx="406">
                  <c:v>1.4312999999999999E-2</c:v>
                </c:pt>
                <c:pt idx="407">
                  <c:v>1.532E-2</c:v>
                </c:pt>
                <c:pt idx="408">
                  <c:v>1.6799999999999999E-2</c:v>
                </c:pt>
                <c:pt idx="409">
                  <c:v>1.5976000000000001E-2</c:v>
                </c:pt>
                <c:pt idx="410">
                  <c:v>1.5381000000000001E-2</c:v>
                </c:pt>
                <c:pt idx="411">
                  <c:v>1.5533E-2</c:v>
                </c:pt>
                <c:pt idx="412">
                  <c:v>1.4893E-2</c:v>
                </c:pt>
                <c:pt idx="413">
                  <c:v>1.5883999999999999E-2</c:v>
                </c:pt>
                <c:pt idx="414">
                  <c:v>1.4404E-2</c:v>
                </c:pt>
                <c:pt idx="415">
                  <c:v>1.5854E-2</c:v>
                </c:pt>
                <c:pt idx="416">
                  <c:v>1.5549E-2</c:v>
                </c:pt>
                <c:pt idx="417">
                  <c:v>1.5335E-2</c:v>
                </c:pt>
                <c:pt idx="418">
                  <c:v>1.4709E-2</c:v>
                </c:pt>
                <c:pt idx="419">
                  <c:v>1.4907999999999999E-2</c:v>
                </c:pt>
                <c:pt idx="420">
                  <c:v>1.3733E-2</c:v>
                </c:pt>
                <c:pt idx="421">
                  <c:v>1.6098000000000001E-2</c:v>
                </c:pt>
                <c:pt idx="422">
                  <c:v>1.5579000000000001E-2</c:v>
                </c:pt>
                <c:pt idx="423">
                  <c:v>1.5656E-2</c:v>
                </c:pt>
                <c:pt idx="424">
                  <c:v>1.5091E-2</c:v>
                </c:pt>
                <c:pt idx="425">
                  <c:v>1.6541E-2</c:v>
                </c:pt>
                <c:pt idx="426">
                  <c:v>1.5976000000000001E-2</c:v>
                </c:pt>
                <c:pt idx="427">
                  <c:v>1.4526000000000001E-2</c:v>
                </c:pt>
                <c:pt idx="428">
                  <c:v>1.5869000000000001E-2</c:v>
                </c:pt>
                <c:pt idx="429">
                  <c:v>1.6799999999999999E-2</c:v>
                </c:pt>
                <c:pt idx="430">
                  <c:v>1.6112999999999999E-2</c:v>
                </c:pt>
                <c:pt idx="431">
                  <c:v>1.6098000000000001E-2</c:v>
                </c:pt>
                <c:pt idx="432">
                  <c:v>1.4725E-2</c:v>
                </c:pt>
                <c:pt idx="433">
                  <c:v>1.593E-2</c:v>
                </c:pt>
                <c:pt idx="434">
                  <c:v>1.6677999999999998E-2</c:v>
                </c:pt>
                <c:pt idx="435">
                  <c:v>1.6677999999999998E-2</c:v>
                </c:pt>
                <c:pt idx="436">
                  <c:v>1.6601999999999999E-2</c:v>
                </c:pt>
                <c:pt idx="437">
                  <c:v>1.8020999999999999E-2</c:v>
                </c:pt>
                <c:pt idx="438">
                  <c:v>1.503E-2</c:v>
                </c:pt>
                <c:pt idx="439">
                  <c:v>1.5335E-2</c:v>
                </c:pt>
                <c:pt idx="440">
                  <c:v>1.413E-2</c:v>
                </c:pt>
                <c:pt idx="441">
                  <c:v>1.7746000000000001E-2</c:v>
                </c:pt>
                <c:pt idx="442">
                  <c:v>1.7654E-2</c:v>
                </c:pt>
                <c:pt idx="443">
                  <c:v>1.5579000000000001E-2</c:v>
                </c:pt>
                <c:pt idx="444">
                  <c:v>1.6341999999999999E-2</c:v>
                </c:pt>
                <c:pt idx="445">
                  <c:v>1.503E-2</c:v>
                </c:pt>
                <c:pt idx="446">
                  <c:v>1.6570999999999999E-2</c:v>
                </c:pt>
                <c:pt idx="447">
                  <c:v>1.4435E-2</c:v>
                </c:pt>
                <c:pt idx="448">
                  <c:v>1.5106E-2</c:v>
                </c:pt>
                <c:pt idx="449">
                  <c:v>1.6403000000000001E-2</c:v>
                </c:pt>
                <c:pt idx="450">
                  <c:v>1.5960999999999999E-2</c:v>
                </c:pt>
                <c:pt idx="451">
                  <c:v>1.6586E-2</c:v>
                </c:pt>
                <c:pt idx="452">
                  <c:v>1.5533E-2</c:v>
                </c:pt>
                <c:pt idx="453">
                  <c:v>1.5960999999999999E-2</c:v>
                </c:pt>
                <c:pt idx="454">
                  <c:v>1.6083E-2</c:v>
                </c:pt>
                <c:pt idx="455">
                  <c:v>1.6174000000000001E-2</c:v>
                </c:pt>
                <c:pt idx="456">
                  <c:v>1.651E-2</c:v>
                </c:pt>
                <c:pt idx="457">
                  <c:v>1.5121000000000001E-2</c:v>
                </c:pt>
                <c:pt idx="458">
                  <c:v>1.7151E-2</c:v>
                </c:pt>
                <c:pt idx="459">
                  <c:v>1.3854999999999999E-2</c:v>
                </c:pt>
                <c:pt idx="460">
                  <c:v>1.5136999999999999E-2</c:v>
                </c:pt>
                <c:pt idx="461">
                  <c:v>1.6754000000000002E-2</c:v>
                </c:pt>
                <c:pt idx="462">
                  <c:v>1.5807999999999999E-2</c:v>
                </c:pt>
                <c:pt idx="463">
                  <c:v>1.5213000000000001E-2</c:v>
                </c:pt>
                <c:pt idx="464">
                  <c:v>1.4893E-2</c:v>
                </c:pt>
                <c:pt idx="465">
                  <c:v>1.5976000000000001E-2</c:v>
                </c:pt>
                <c:pt idx="466">
                  <c:v>1.503E-2</c:v>
                </c:pt>
                <c:pt idx="467">
                  <c:v>1.7349E-2</c:v>
                </c:pt>
                <c:pt idx="468">
                  <c:v>1.4160000000000001E-2</c:v>
                </c:pt>
                <c:pt idx="469">
                  <c:v>1.5701E-2</c:v>
                </c:pt>
                <c:pt idx="470">
                  <c:v>1.4603E-2</c:v>
                </c:pt>
                <c:pt idx="471">
                  <c:v>1.7319000000000001E-2</c:v>
                </c:pt>
                <c:pt idx="472">
                  <c:v>1.5564E-2</c:v>
                </c:pt>
                <c:pt idx="473">
                  <c:v>1.3565000000000001E-2</c:v>
                </c:pt>
                <c:pt idx="474">
                  <c:v>1.5854E-2</c:v>
                </c:pt>
                <c:pt idx="475">
                  <c:v>1.6708000000000001E-2</c:v>
                </c:pt>
                <c:pt idx="476">
                  <c:v>1.6234999999999999E-2</c:v>
                </c:pt>
                <c:pt idx="477">
                  <c:v>1.6952999999999999E-2</c:v>
                </c:pt>
                <c:pt idx="478">
                  <c:v>1.6098000000000001E-2</c:v>
                </c:pt>
                <c:pt idx="479">
                  <c:v>1.651E-2</c:v>
                </c:pt>
                <c:pt idx="480">
                  <c:v>1.5625E-2</c:v>
                </c:pt>
                <c:pt idx="481">
                  <c:v>1.7760999999999999E-2</c:v>
                </c:pt>
                <c:pt idx="482">
                  <c:v>1.651E-2</c:v>
                </c:pt>
                <c:pt idx="483">
                  <c:v>1.4832E-2</c:v>
                </c:pt>
                <c:pt idx="484">
                  <c:v>1.3214E-2</c:v>
                </c:pt>
                <c:pt idx="485">
                  <c:v>1.4923000000000001E-2</c:v>
                </c:pt>
                <c:pt idx="486">
                  <c:v>1.4725E-2</c:v>
                </c:pt>
                <c:pt idx="487">
                  <c:v>1.4633E-2</c:v>
                </c:pt>
                <c:pt idx="488">
                  <c:v>1.5625E-2</c:v>
                </c:pt>
                <c:pt idx="489">
                  <c:v>1.4969E-2</c:v>
                </c:pt>
                <c:pt idx="490">
                  <c:v>1.6448999999999998E-2</c:v>
                </c:pt>
                <c:pt idx="491">
                  <c:v>1.6129000000000001E-2</c:v>
                </c:pt>
                <c:pt idx="492">
                  <c:v>1.6005999999999999E-2</c:v>
                </c:pt>
                <c:pt idx="493">
                  <c:v>1.6159E-2</c:v>
                </c:pt>
                <c:pt idx="494">
                  <c:v>1.5198E-2</c:v>
                </c:pt>
                <c:pt idx="495">
                  <c:v>1.5594E-2</c:v>
                </c:pt>
                <c:pt idx="496">
                  <c:v>1.7455999999999999E-2</c:v>
                </c:pt>
                <c:pt idx="497">
                  <c:v>1.5213000000000001E-2</c:v>
                </c:pt>
                <c:pt idx="498">
                  <c:v>1.6388E-2</c:v>
                </c:pt>
                <c:pt idx="499">
                  <c:v>1.5549E-2</c:v>
                </c:pt>
                <c:pt idx="500">
                  <c:v>1.4633E-2</c:v>
                </c:pt>
                <c:pt idx="501">
                  <c:v>1.5442000000000001E-2</c:v>
                </c:pt>
                <c:pt idx="502">
                  <c:v>1.5502999999999999E-2</c:v>
                </c:pt>
                <c:pt idx="503">
                  <c:v>1.9317999999999998E-2</c:v>
                </c:pt>
                <c:pt idx="504">
                  <c:v>1.3657000000000001E-2</c:v>
                </c:pt>
                <c:pt idx="505">
                  <c:v>1.7517000000000001E-2</c:v>
                </c:pt>
                <c:pt idx="506">
                  <c:v>1.358E-2</c:v>
                </c:pt>
                <c:pt idx="507">
                  <c:v>1.6251000000000002E-2</c:v>
                </c:pt>
                <c:pt idx="508">
                  <c:v>1.5244000000000001E-2</c:v>
                </c:pt>
                <c:pt idx="509">
                  <c:v>1.6403000000000001E-2</c:v>
                </c:pt>
                <c:pt idx="510">
                  <c:v>1.6129000000000001E-2</c:v>
                </c:pt>
                <c:pt idx="511">
                  <c:v>1.6403000000000001E-2</c:v>
                </c:pt>
                <c:pt idx="512">
                  <c:v>1.5289000000000001E-2</c:v>
                </c:pt>
                <c:pt idx="513">
                  <c:v>1.4618000000000001E-2</c:v>
                </c:pt>
                <c:pt idx="514">
                  <c:v>1.5244000000000001E-2</c:v>
                </c:pt>
                <c:pt idx="515">
                  <c:v>1.6112999999999999E-2</c:v>
                </c:pt>
                <c:pt idx="516">
                  <c:v>1.6251000000000002E-2</c:v>
                </c:pt>
                <c:pt idx="517">
                  <c:v>1.4557E-2</c:v>
                </c:pt>
                <c:pt idx="518">
                  <c:v>1.4786000000000001E-2</c:v>
                </c:pt>
                <c:pt idx="519">
                  <c:v>1.6891E-2</c:v>
                </c:pt>
                <c:pt idx="520">
                  <c:v>1.6296000000000001E-2</c:v>
                </c:pt>
                <c:pt idx="521">
                  <c:v>1.5350000000000001E-2</c:v>
                </c:pt>
                <c:pt idx="522">
                  <c:v>1.5854E-2</c:v>
                </c:pt>
                <c:pt idx="523">
                  <c:v>1.5762000000000002E-2</c:v>
                </c:pt>
                <c:pt idx="524">
                  <c:v>1.6646999999999999E-2</c:v>
                </c:pt>
                <c:pt idx="525">
                  <c:v>1.7197E-2</c:v>
                </c:pt>
                <c:pt idx="526">
                  <c:v>1.5472E-2</c:v>
                </c:pt>
                <c:pt idx="527">
                  <c:v>1.5838999999999999E-2</c:v>
                </c:pt>
                <c:pt idx="528">
                  <c:v>1.5793000000000001E-2</c:v>
                </c:pt>
                <c:pt idx="529">
                  <c:v>1.5518000000000001E-2</c:v>
                </c:pt>
                <c:pt idx="530">
                  <c:v>1.3901E-2</c:v>
                </c:pt>
                <c:pt idx="531">
                  <c:v>1.5625E-2</c:v>
                </c:pt>
                <c:pt idx="532">
                  <c:v>1.5869000000000001E-2</c:v>
                </c:pt>
                <c:pt idx="533">
                  <c:v>1.6463999999999999E-2</c:v>
                </c:pt>
                <c:pt idx="534">
                  <c:v>1.5793000000000001E-2</c:v>
                </c:pt>
                <c:pt idx="535">
                  <c:v>1.5671000000000001E-2</c:v>
                </c:pt>
                <c:pt idx="536">
                  <c:v>1.5778E-2</c:v>
                </c:pt>
                <c:pt idx="537">
                  <c:v>1.6723999999999999E-2</c:v>
                </c:pt>
                <c:pt idx="538">
                  <c:v>1.6861000000000001E-2</c:v>
                </c:pt>
                <c:pt idx="539">
                  <c:v>1.4832E-2</c:v>
                </c:pt>
                <c:pt idx="540">
                  <c:v>1.6861000000000001E-2</c:v>
                </c:pt>
                <c:pt idx="541">
                  <c:v>1.4481000000000001E-2</c:v>
                </c:pt>
                <c:pt idx="542">
                  <c:v>1.5502999999999999E-2</c:v>
                </c:pt>
                <c:pt idx="543">
                  <c:v>1.5747000000000001E-2</c:v>
                </c:pt>
                <c:pt idx="544">
                  <c:v>1.5228E-2</c:v>
                </c:pt>
                <c:pt idx="545">
                  <c:v>1.5106E-2</c:v>
                </c:pt>
                <c:pt idx="546">
                  <c:v>1.506E-2</c:v>
                </c:pt>
                <c:pt idx="547">
                  <c:v>1.5091E-2</c:v>
                </c:pt>
                <c:pt idx="548">
                  <c:v>1.532E-2</c:v>
                </c:pt>
                <c:pt idx="549">
                  <c:v>1.5442000000000001E-2</c:v>
                </c:pt>
                <c:pt idx="550">
                  <c:v>1.6159E-2</c:v>
                </c:pt>
                <c:pt idx="551">
                  <c:v>1.6234999999999999E-2</c:v>
                </c:pt>
                <c:pt idx="552">
                  <c:v>1.7578E-2</c:v>
                </c:pt>
                <c:pt idx="553">
                  <c:v>1.6205000000000001E-2</c:v>
                </c:pt>
                <c:pt idx="554">
                  <c:v>1.6922E-2</c:v>
                </c:pt>
                <c:pt idx="555">
                  <c:v>1.4847000000000001E-2</c:v>
                </c:pt>
                <c:pt idx="556">
                  <c:v>1.5610000000000001E-2</c:v>
                </c:pt>
                <c:pt idx="557">
                  <c:v>1.5244000000000001E-2</c:v>
                </c:pt>
                <c:pt idx="558">
                  <c:v>1.7517000000000001E-2</c:v>
                </c:pt>
                <c:pt idx="559">
                  <c:v>1.6403000000000001E-2</c:v>
                </c:pt>
                <c:pt idx="560">
                  <c:v>1.5610000000000001E-2</c:v>
                </c:pt>
                <c:pt idx="561">
                  <c:v>1.6205000000000001E-2</c:v>
                </c:pt>
                <c:pt idx="562">
                  <c:v>1.6159E-2</c:v>
                </c:pt>
                <c:pt idx="563">
                  <c:v>1.5793000000000001E-2</c:v>
                </c:pt>
                <c:pt idx="564">
                  <c:v>1.5778E-2</c:v>
                </c:pt>
                <c:pt idx="565">
                  <c:v>1.6296000000000001E-2</c:v>
                </c:pt>
                <c:pt idx="566">
                  <c:v>1.384E-2</c:v>
                </c:pt>
                <c:pt idx="567">
                  <c:v>1.3228999999999999E-2</c:v>
                </c:pt>
                <c:pt idx="568">
                  <c:v>1.7059000000000001E-2</c:v>
                </c:pt>
                <c:pt idx="569">
                  <c:v>1.7638999999999998E-2</c:v>
                </c:pt>
                <c:pt idx="570">
                  <c:v>1.5747000000000001E-2</c:v>
                </c:pt>
                <c:pt idx="571">
                  <c:v>1.3519E-2</c:v>
                </c:pt>
                <c:pt idx="572">
                  <c:v>1.6219999999999998E-2</c:v>
                </c:pt>
                <c:pt idx="573">
                  <c:v>1.5731999999999999E-2</c:v>
                </c:pt>
                <c:pt idx="574">
                  <c:v>1.6083E-2</c:v>
                </c:pt>
                <c:pt idx="575">
                  <c:v>1.6174000000000001E-2</c:v>
                </c:pt>
                <c:pt idx="576">
                  <c:v>1.5838999999999999E-2</c:v>
                </c:pt>
                <c:pt idx="577">
                  <c:v>1.6632000000000001E-2</c:v>
                </c:pt>
                <c:pt idx="578">
                  <c:v>1.3809E-2</c:v>
                </c:pt>
                <c:pt idx="579">
                  <c:v>1.3367E-2</c:v>
                </c:pt>
                <c:pt idx="580">
                  <c:v>1.6754000000000002E-2</c:v>
                </c:pt>
                <c:pt idx="581">
                  <c:v>1.2741000000000001E-2</c:v>
                </c:pt>
                <c:pt idx="582">
                  <c:v>1.5518000000000001E-2</c:v>
                </c:pt>
                <c:pt idx="583">
                  <c:v>1.4343E-2</c:v>
                </c:pt>
                <c:pt idx="584">
                  <c:v>1.7715000000000002E-2</c:v>
                </c:pt>
                <c:pt idx="585">
                  <c:v>1.6174000000000001E-2</c:v>
                </c:pt>
                <c:pt idx="586">
                  <c:v>1.6541E-2</c:v>
                </c:pt>
                <c:pt idx="587">
                  <c:v>1.4374E-2</c:v>
                </c:pt>
                <c:pt idx="588">
                  <c:v>1.4984000000000001E-2</c:v>
                </c:pt>
                <c:pt idx="589">
                  <c:v>1.5442000000000001E-2</c:v>
                </c:pt>
                <c:pt idx="590">
                  <c:v>1.7455999999999999E-2</c:v>
                </c:pt>
                <c:pt idx="591">
                  <c:v>1.7273E-2</c:v>
                </c:pt>
                <c:pt idx="592">
                  <c:v>1.6234999999999999E-2</c:v>
                </c:pt>
                <c:pt idx="593">
                  <c:v>1.5685999999999999E-2</c:v>
                </c:pt>
                <c:pt idx="594">
                  <c:v>1.4343E-2</c:v>
                </c:pt>
                <c:pt idx="595">
                  <c:v>1.6417999999999999E-2</c:v>
                </c:pt>
                <c:pt idx="596">
                  <c:v>1.6875999999999999E-2</c:v>
                </c:pt>
                <c:pt idx="597">
                  <c:v>1.5365999999999999E-2</c:v>
                </c:pt>
                <c:pt idx="598">
                  <c:v>1.3702000000000001E-2</c:v>
                </c:pt>
                <c:pt idx="599">
                  <c:v>1.5076000000000001E-2</c:v>
                </c:pt>
                <c:pt idx="600">
                  <c:v>1.6448999999999998E-2</c:v>
                </c:pt>
                <c:pt idx="601">
                  <c:v>1.3901E-2</c:v>
                </c:pt>
                <c:pt idx="602">
                  <c:v>1.5396E-2</c:v>
                </c:pt>
                <c:pt idx="603">
                  <c:v>1.4343E-2</c:v>
                </c:pt>
                <c:pt idx="604">
                  <c:v>1.4420000000000001E-2</c:v>
                </c:pt>
                <c:pt idx="605">
                  <c:v>1.4526000000000001E-2</c:v>
                </c:pt>
                <c:pt idx="606">
                  <c:v>1.5564E-2</c:v>
                </c:pt>
                <c:pt idx="607">
                  <c:v>1.503E-2</c:v>
                </c:pt>
                <c:pt idx="608">
                  <c:v>1.7044E-2</c:v>
                </c:pt>
                <c:pt idx="609">
                  <c:v>1.3748E-2</c:v>
                </c:pt>
                <c:pt idx="610">
                  <c:v>1.506E-2</c:v>
                </c:pt>
                <c:pt idx="611">
                  <c:v>1.7075E-2</c:v>
                </c:pt>
                <c:pt idx="612">
                  <c:v>1.6677999999999998E-2</c:v>
                </c:pt>
                <c:pt idx="613">
                  <c:v>1.5976000000000001E-2</c:v>
                </c:pt>
                <c:pt idx="614">
                  <c:v>1.5244000000000001E-2</c:v>
                </c:pt>
                <c:pt idx="615">
                  <c:v>1.6556000000000001E-2</c:v>
                </c:pt>
                <c:pt idx="616">
                  <c:v>1.4801E-2</c:v>
                </c:pt>
                <c:pt idx="617">
                  <c:v>1.3596E-2</c:v>
                </c:pt>
                <c:pt idx="618">
                  <c:v>1.4815999999999999E-2</c:v>
                </c:pt>
                <c:pt idx="619">
                  <c:v>1.9866999999999999E-2</c:v>
                </c:pt>
                <c:pt idx="620">
                  <c:v>1.5181999999999999E-2</c:v>
                </c:pt>
                <c:pt idx="621">
                  <c:v>1.0406E-2</c:v>
                </c:pt>
                <c:pt idx="622">
                  <c:v>1.3228999999999999E-2</c:v>
                </c:pt>
                <c:pt idx="623">
                  <c:v>1.7502E-2</c:v>
                </c:pt>
                <c:pt idx="624">
                  <c:v>1.6372999999999999E-2</c:v>
                </c:pt>
                <c:pt idx="625">
                  <c:v>1.4725E-2</c:v>
                </c:pt>
                <c:pt idx="626">
                  <c:v>1.3991999999999999E-2</c:v>
                </c:pt>
                <c:pt idx="627">
                  <c:v>1.5807999999999999E-2</c:v>
                </c:pt>
                <c:pt idx="628">
                  <c:v>1.7166000000000001E-2</c:v>
                </c:pt>
                <c:pt idx="629">
                  <c:v>1.5396E-2</c:v>
                </c:pt>
                <c:pt idx="630">
                  <c:v>1.4954E-2</c:v>
                </c:pt>
                <c:pt idx="631">
                  <c:v>1.6494999999999999E-2</c:v>
                </c:pt>
                <c:pt idx="632">
                  <c:v>1.5594E-2</c:v>
                </c:pt>
                <c:pt idx="633">
                  <c:v>1.4023000000000001E-2</c:v>
                </c:pt>
                <c:pt idx="634">
                  <c:v>1.6312E-2</c:v>
                </c:pt>
                <c:pt idx="635">
                  <c:v>1.6372999999999999E-2</c:v>
                </c:pt>
                <c:pt idx="636">
                  <c:v>1.4252000000000001E-2</c:v>
                </c:pt>
                <c:pt idx="637">
                  <c:v>1.5442000000000001E-2</c:v>
                </c:pt>
                <c:pt idx="638">
                  <c:v>1.7028999999999999E-2</c:v>
                </c:pt>
                <c:pt idx="639">
                  <c:v>1.6357E-2</c:v>
                </c:pt>
                <c:pt idx="640">
                  <c:v>1.5900000000000001E-2</c:v>
                </c:pt>
                <c:pt idx="641">
                  <c:v>1.5625E-2</c:v>
                </c:pt>
                <c:pt idx="642">
                  <c:v>1.506E-2</c:v>
                </c:pt>
                <c:pt idx="643">
                  <c:v>1.7319000000000001E-2</c:v>
                </c:pt>
                <c:pt idx="644">
                  <c:v>1.4435E-2</c:v>
                </c:pt>
                <c:pt idx="645">
                  <c:v>1.4526000000000001E-2</c:v>
                </c:pt>
                <c:pt idx="646">
                  <c:v>1.5594E-2</c:v>
                </c:pt>
                <c:pt idx="647">
                  <c:v>1.6067999999999999E-2</c:v>
                </c:pt>
                <c:pt idx="648">
                  <c:v>1.5793000000000001E-2</c:v>
                </c:pt>
                <c:pt idx="649">
                  <c:v>1.4252000000000001E-2</c:v>
                </c:pt>
                <c:pt idx="650">
                  <c:v>1.6174000000000001E-2</c:v>
                </c:pt>
                <c:pt idx="651">
                  <c:v>1.619E-2</c:v>
                </c:pt>
                <c:pt idx="652">
                  <c:v>1.5442000000000001E-2</c:v>
                </c:pt>
                <c:pt idx="653">
                  <c:v>1.4923000000000001E-2</c:v>
                </c:pt>
                <c:pt idx="654">
                  <c:v>1.355E-2</c:v>
                </c:pt>
                <c:pt idx="655">
                  <c:v>1.5549E-2</c:v>
                </c:pt>
                <c:pt idx="656">
                  <c:v>1.6601999999999999E-2</c:v>
                </c:pt>
                <c:pt idx="657">
                  <c:v>1.5807999999999999E-2</c:v>
                </c:pt>
                <c:pt idx="658">
                  <c:v>1.4541999999999999E-2</c:v>
                </c:pt>
                <c:pt idx="659">
                  <c:v>1.7853000000000001E-2</c:v>
                </c:pt>
                <c:pt idx="660">
                  <c:v>1.6022000000000002E-2</c:v>
                </c:pt>
                <c:pt idx="661">
                  <c:v>1.5900000000000001E-2</c:v>
                </c:pt>
                <c:pt idx="662">
                  <c:v>1.6005999999999999E-2</c:v>
                </c:pt>
                <c:pt idx="663">
                  <c:v>1.5914999999999999E-2</c:v>
                </c:pt>
                <c:pt idx="664">
                  <c:v>1.7349E-2</c:v>
                </c:pt>
                <c:pt idx="665">
                  <c:v>1.4420000000000001E-2</c:v>
                </c:pt>
                <c:pt idx="666">
                  <c:v>1.3030999999999999E-2</c:v>
                </c:pt>
                <c:pt idx="667">
                  <c:v>1.5990999999999998E-2</c:v>
                </c:pt>
                <c:pt idx="668">
                  <c:v>1.7593000000000001E-2</c:v>
                </c:pt>
                <c:pt idx="669">
                  <c:v>1.4709E-2</c:v>
                </c:pt>
                <c:pt idx="670">
                  <c:v>1.4038E-2</c:v>
                </c:pt>
                <c:pt idx="671">
                  <c:v>1.6875999999999999E-2</c:v>
                </c:pt>
                <c:pt idx="672">
                  <c:v>1.8707000000000001E-2</c:v>
                </c:pt>
                <c:pt idx="673">
                  <c:v>1.4770999999999999E-2</c:v>
                </c:pt>
                <c:pt idx="674">
                  <c:v>1.4618000000000001E-2</c:v>
                </c:pt>
                <c:pt idx="675">
                  <c:v>1.4664E-2</c:v>
                </c:pt>
                <c:pt idx="676">
                  <c:v>1.5869000000000001E-2</c:v>
                </c:pt>
                <c:pt idx="677">
                  <c:v>1.4877E-2</c:v>
                </c:pt>
                <c:pt idx="678">
                  <c:v>1.7395000000000001E-2</c:v>
                </c:pt>
                <c:pt idx="679">
                  <c:v>1.6327000000000001E-2</c:v>
                </c:pt>
                <c:pt idx="680">
                  <c:v>1.6601999999999999E-2</c:v>
                </c:pt>
                <c:pt idx="681">
                  <c:v>1.387E-2</c:v>
                </c:pt>
                <c:pt idx="682">
                  <c:v>1.3794000000000001E-2</c:v>
                </c:pt>
                <c:pt idx="683">
                  <c:v>1.7166000000000001E-2</c:v>
                </c:pt>
                <c:pt idx="684">
                  <c:v>1.6219999999999998E-2</c:v>
                </c:pt>
                <c:pt idx="685">
                  <c:v>8.7589999999999994E-3</c:v>
                </c:pt>
                <c:pt idx="686">
                  <c:v>1.6768999999999999E-2</c:v>
                </c:pt>
                <c:pt idx="687">
                  <c:v>1.8341E-2</c:v>
                </c:pt>
                <c:pt idx="688">
                  <c:v>1.6036999999999999E-2</c:v>
                </c:pt>
                <c:pt idx="689">
                  <c:v>1.3488999999999999E-2</c:v>
                </c:pt>
                <c:pt idx="690">
                  <c:v>1.5640000000000001E-2</c:v>
                </c:pt>
                <c:pt idx="691">
                  <c:v>1.4893E-2</c:v>
                </c:pt>
                <c:pt idx="692">
                  <c:v>1.4572E-2</c:v>
                </c:pt>
                <c:pt idx="693">
                  <c:v>1.5181999999999999E-2</c:v>
                </c:pt>
                <c:pt idx="694">
                  <c:v>1.6005999999999999E-2</c:v>
                </c:pt>
                <c:pt idx="695">
                  <c:v>1.6083E-2</c:v>
                </c:pt>
                <c:pt idx="696">
                  <c:v>1.7471E-2</c:v>
                </c:pt>
                <c:pt idx="697">
                  <c:v>1.4526000000000001E-2</c:v>
                </c:pt>
                <c:pt idx="698">
                  <c:v>1.5960999999999999E-2</c:v>
                </c:pt>
                <c:pt idx="699">
                  <c:v>1.4786000000000001E-2</c:v>
                </c:pt>
                <c:pt idx="700">
                  <c:v>1.5091E-2</c:v>
                </c:pt>
                <c:pt idx="701">
                  <c:v>1.7273E-2</c:v>
                </c:pt>
                <c:pt idx="702">
                  <c:v>1.8065999999999999E-2</c:v>
                </c:pt>
                <c:pt idx="703">
                  <c:v>1.5457E-2</c:v>
                </c:pt>
                <c:pt idx="704">
                  <c:v>1.4481000000000001E-2</c:v>
                </c:pt>
                <c:pt idx="705">
                  <c:v>1.7197E-2</c:v>
                </c:pt>
                <c:pt idx="706">
                  <c:v>1.5914999999999999E-2</c:v>
                </c:pt>
                <c:pt idx="707">
                  <c:v>1.6906999999999998E-2</c:v>
                </c:pt>
                <c:pt idx="708">
                  <c:v>1.4191E-2</c:v>
                </c:pt>
                <c:pt idx="709">
                  <c:v>1.5259E-2</c:v>
                </c:pt>
                <c:pt idx="710">
                  <c:v>1.6922E-2</c:v>
                </c:pt>
                <c:pt idx="711">
                  <c:v>1.6327000000000001E-2</c:v>
                </c:pt>
                <c:pt idx="712">
                  <c:v>1.6434000000000001E-2</c:v>
                </c:pt>
                <c:pt idx="713">
                  <c:v>1.4770999999999999E-2</c:v>
                </c:pt>
                <c:pt idx="714">
                  <c:v>1.5960999999999999E-2</c:v>
                </c:pt>
                <c:pt idx="715">
                  <c:v>1.9455E-2</c:v>
                </c:pt>
                <c:pt idx="716">
                  <c:v>1.6143999999999999E-2</c:v>
                </c:pt>
                <c:pt idx="717">
                  <c:v>1.6586E-2</c:v>
                </c:pt>
                <c:pt idx="718">
                  <c:v>1.3779E-2</c:v>
                </c:pt>
                <c:pt idx="719">
                  <c:v>1.6906999999999998E-2</c:v>
                </c:pt>
                <c:pt idx="720">
                  <c:v>1.6768999999999999E-2</c:v>
                </c:pt>
                <c:pt idx="721">
                  <c:v>1.5793000000000001E-2</c:v>
                </c:pt>
                <c:pt idx="722">
                  <c:v>1.4755000000000001E-2</c:v>
                </c:pt>
                <c:pt idx="723">
                  <c:v>1.4069E-2</c:v>
                </c:pt>
                <c:pt idx="724">
                  <c:v>1.6952999999999999E-2</c:v>
                </c:pt>
                <c:pt idx="725">
                  <c:v>1.6129000000000001E-2</c:v>
                </c:pt>
                <c:pt idx="726">
                  <c:v>1.6785000000000001E-2</c:v>
                </c:pt>
                <c:pt idx="727">
                  <c:v>1.6417999999999999E-2</c:v>
                </c:pt>
                <c:pt idx="728">
                  <c:v>1.5015000000000001E-2</c:v>
                </c:pt>
                <c:pt idx="729">
                  <c:v>1.5457E-2</c:v>
                </c:pt>
                <c:pt idx="730">
                  <c:v>1.6234999999999999E-2</c:v>
                </c:pt>
                <c:pt idx="731">
                  <c:v>1.4282E-2</c:v>
                </c:pt>
                <c:pt idx="732">
                  <c:v>1.5685999999999999E-2</c:v>
                </c:pt>
                <c:pt idx="733">
                  <c:v>1.5198E-2</c:v>
                </c:pt>
                <c:pt idx="734">
                  <c:v>1.387E-2</c:v>
                </c:pt>
                <c:pt idx="735">
                  <c:v>1.6205000000000001E-2</c:v>
                </c:pt>
                <c:pt idx="736">
                  <c:v>1.5244000000000001E-2</c:v>
                </c:pt>
                <c:pt idx="737">
                  <c:v>1.3625999999999999E-2</c:v>
                </c:pt>
                <c:pt idx="738">
                  <c:v>1.6815E-2</c:v>
                </c:pt>
                <c:pt idx="739">
                  <c:v>1.712E-2</c:v>
                </c:pt>
                <c:pt idx="740">
                  <c:v>1.4618000000000001E-2</c:v>
                </c:pt>
                <c:pt idx="741">
                  <c:v>1.3474E-2</c:v>
                </c:pt>
                <c:pt idx="742">
                  <c:v>1.4069E-2</c:v>
                </c:pt>
                <c:pt idx="743">
                  <c:v>1.6463999999999999E-2</c:v>
                </c:pt>
                <c:pt idx="744">
                  <c:v>1.5778E-2</c:v>
                </c:pt>
                <c:pt idx="745">
                  <c:v>1.6083E-2</c:v>
                </c:pt>
                <c:pt idx="746">
                  <c:v>1.5716999999999998E-2</c:v>
                </c:pt>
                <c:pt idx="747">
                  <c:v>1.5152000000000001E-2</c:v>
                </c:pt>
                <c:pt idx="748">
                  <c:v>1.6693E-2</c:v>
                </c:pt>
                <c:pt idx="749">
                  <c:v>1.4815999999999999E-2</c:v>
                </c:pt>
                <c:pt idx="750">
                  <c:v>1.3702000000000001E-2</c:v>
                </c:pt>
                <c:pt idx="751">
                  <c:v>1.1948E-2</c:v>
                </c:pt>
                <c:pt idx="752">
                  <c:v>1.4893E-2</c:v>
                </c:pt>
                <c:pt idx="753">
                  <c:v>1.6281E-2</c:v>
                </c:pt>
                <c:pt idx="754">
                  <c:v>1.4999E-2</c:v>
                </c:pt>
                <c:pt idx="755">
                  <c:v>1.4572E-2</c:v>
                </c:pt>
                <c:pt idx="756">
                  <c:v>1.532E-2</c:v>
                </c:pt>
                <c:pt idx="757">
                  <c:v>1.5091E-2</c:v>
                </c:pt>
                <c:pt idx="758">
                  <c:v>1.6937000000000001E-2</c:v>
                </c:pt>
                <c:pt idx="759">
                  <c:v>1.3854999999999999E-2</c:v>
                </c:pt>
                <c:pt idx="760">
                  <c:v>1.4832E-2</c:v>
                </c:pt>
                <c:pt idx="761">
                  <c:v>1.5273999999999999E-2</c:v>
                </c:pt>
                <c:pt idx="762">
                  <c:v>1.4633E-2</c:v>
                </c:pt>
                <c:pt idx="763">
                  <c:v>1.5807999999999999E-2</c:v>
                </c:pt>
                <c:pt idx="764">
                  <c:v>1.3854999999999999E-2</c:v>
                </c:pt>
                <c:pt idx="765">
                  <c:v>1.5549E-2</c:v>
                </c:pt>
                <c:pt idx="766">
                  <c:v>1.4465E-2</c:v>
                </c:pt>
                <c:pt idx="767">
                  <c:v>1.5883999999999999E-2</c:v>
                </c:pt>
                <c:pt idx="768">
                  <c:v>1.4923000000000001E-2</c:v>
                </c:pt>
                <c:pt idx="769">
                  <c:v>1.4465E-2</c:v>
                </c:pt>
                <c:pt idx="770">
                  <c:v>1.4191E-2</c:v>
                </c:pt>
                <c:pt idx="771">
                  <c:v>1.6997999999999999E-2</c:v>
                </c:pt>
                <c:pt idx="772">
                  <c:v>1.5823E-2</c:v>
                </c:pt>
                <c:pt idx="773">
                  <c:v>1.3885E-2</c:v>
                </c:pt>
                <c:pt idx="774">
                  <c:v>1.4008E-2</c:v>
                </c:pt>
                <c:pt idx="775">
                  <c:v>1.6494999999999999E-2</c:v>
                </c:pt>
                <c:pt idx="776">
                  <c:v>1.6663000000000001E-2</c:v>
                </c:pt>
                <c:pt idx="777">
                  <c:v>1.3565000000000001E-2</c:v>
                </c:pt>
                <c:pt idx="778">
                  <c:v>1.4008E-2</c:v>
                </c:pt>
                <c:pt idx="779">
                  <c:v>1.3259999999999999E-2</c:v>
                </c:pt>
                <c:pt idx="780">
                  <c:v>1.7989999999999999E-2</c:v>
                </c:pt>
                <c:pt idx="781">
                  <c:v>1.7349E-2</c:v>
                </c:pt>
                <c:pt idx="782">
                  <c:v>1.651E-2</c:v>
                </c:pt>
                <c:pt idx="783">
                  <c:v>1.6494999999999999E-2</c:v>
                </c:pt>
                <c:pt idx="784">
                  <c:v>1.6494999999999999E-2</c:v>
                </c:pt>
                <c:pt idx="785">
                  <c:v>1.8341E-2</c:v>
                </c:pt>
                <c:pt idx="786">
                  <c:v>1.6341999999999999E-2</c:v>
                </c:pt>
                <c:pt idx="787">
                  <c:v>1.355E-2</c:v>
                </c:pt>
                <c:pt idx="788">
                  <c:v>1.5136999999999999E-2</c:v>
                </c:pt>
                <c:pt idx="789">
                  <c:v>1.593E-2</c:v>
                </c:pt>
                <c:pt idx="790">
                  <c:v>1.7441000000000002E-2</c:v>
                </c:pt>
                <c:pt idx="791">
                  <c:v>1.5716999999999998E-2</c:v>
                </c:pt>
                <c:pt idx="792">
                  <c:v>1.6327000000000001E-2</c:v>
                </c:pt>
                <c:pt idx="793">
                  <c:v>1.4969E-2</c:v>
                </c:pt>
                <c:pt idx="794">
                  <c:v>1.6327000000000001E-2</c:v>
                </c:pt>
                <c:pt idx="795">
                  <c:v>1.738E-2</c:v>
                </c:pt>
                <c:pt idx="796">
                  <c:v>1.6005999999999999E-2</c:v>
                </c:pt>
                <c:pt idx="797">
                  <c:v>1.1780000000000001E-2</c:v>
                </c:pt>
                <c:pt idx="798">
                  <c:v>1.2741000000000001E-2</c:v>
                </c:pt>
                <c:pt idx="799">
                  <c:v>1.6448999999999998E-2</c:v>
                </c:pt>
                <c:pt idx="800">
                  <c:v>1.7670000000000002E-2</c:v>
                </c:pt>
                <c:pt idx="801">
                  <c:v>1.4099E-2</c:v>
                </c:pt>
                <c:pt idx="802">
                  <c:v>1.3596E-2</c:v>
                </c:pt>
                <c:pt idx="803">
                  <c:v>1.8387000000000001E-2</c:v>
                </c:pt>
                <c:pt idx="804">
                  <c:v>1.6677999999999998E-2</c:v>
                </c:pt>
                <c:pt idx="805">
                  <c:v>1.4815999999999999E-2</c:v>
                </c:pt>
                <c:pt idx="806">
                  <c:v>1.4404E-2</c:v>
                </c:pt>
                <c:pt idx="807">
                  <c:v>1.4175E-2</c:v>
                </c:pt>
                <c:pt idx="808">
                  <c:v>1.7548000000000001E-2</c:v>
                </c:pt>
                <c:pt idx="809">
                  <c:v>1.6052E-2</c:v>
                </c:pt>
                <c:pt idx="810">
                  <c:v>1.4465E-2</c:v>
                </c:pt>
                <c:pt idx="811">
                  <c:v>1.4420000000000001E-2</c:v>
                </c:pt>
                <c:pt idx="812">
                  <c:v>1.6768999999999999E-2</c:v>
                </c:pt>
                <c:pt idx="813">
                  <c:v>1.6693E-2</c:v>
                </c:pt>
                <c:pt idx="814">
                  <c:v>1.6234999999999999E-2</c:v>
                </c:pt>
                <c:pt idx="815">
                  <c:v>1.2558E-2</c:v>
                </c:pt>
                <c:pt idx="816">
                  <c:v>1.3779E-2</c:v>
                </c:pt>
                <c:pt idx="817">
                  <c:v>1.6205000000000001E-2</c:v>
                </c:pt>
                <c:pt idx="818">
                  <c:v>1.7090000000000001E-2</c:v>
                </c:pt>
                <c:pt idx="819">
                  <c:v>1.5442000000000001E-2</c:v>
                </c:pt>
                <c:pt idx="820">
                  <c:v>1.3962E-2</c:v>
                </c:pt>
                <c:pt idx="821">
                  <c:v>1.5259E-2</c:v>
                </c:pt>
                <c:pt idx="822">
                  <c:v>1.5838999999999999E-2</c:v>
                </c:pt>
                <c:pt idx="823">
                  <c:v>1.6723999999999999E-2</c:v>
                </c:pt>
                <c:pt idx="824">
                  <c:v>1.4252000000000001E-2</c:v>
                </c:pt>
                <c:pt idx="825">
                  <c:v>1.5793000000000001E-2</c:v>
                </c:pt>
                <c:pt idx="826">
                  <c:v>1.4603E-2</c:v>
                </c:pt>
                <c:pt idx="827">
                  <c:v>1.6968E-2</c:v>
                </c:pt>
                <c:pt idx="828">
                  <c:v>1.5472E-2</c:v>
                </c:pt>
                <c:pt idx="829">
                  <c:v>1.5533E-2</c:v>
                </c:pt>
                <c:pt idx="830">
                  <c:v>1.4877E-2</c:v>
                </c:pt>
                <c:pt idx="831">
                  <c:v>1.6922E-2</c:v>
                </c:pt>
                <c:pt idx="832">
                  <c:v>1.4815999999999999E-2</c:v>
                </c:pt>
                <c:pt idx="833">
                  <c:v>1.4815999999999999E-2</c:v>
                </c:pt>
                <c:pt idx="834">
                  <c:v>1.4847000000000001E-2</c:v>
                </c:pt>
                <c:pt idx="835">
                  <c:v>1.5365999999999999E-2</c:v>
                </c:pt>
                <c:pt idx="836">
                  <c:v>1.7333999999999999E-2</c:v>
                </c:pt>
                <c:pt idx="837">
                  <c:v>1.6494999999999999E-2</c:v>
                </c:pt>
                <c:pt idx="838">
                  <c:v>1.3214E-2</c:v>
                </c:pt>
                <c:pt idx="839">
                  <c:v>1.4877E-2</c:v>
                </c:pt>
                <c:pt idx="840">
                  <c:v>1.4603E-2</c:v>
                </c:pt>
                <c:pt idx="841">
                  <c:v>1.6098000000000001E-2</c:v>
                </c:pt>
                <c:pt idx="842">
                  <c:v>1.4999E-2</c:v>
                </c:pt>
                <c:pt idx="843">
                  <c:v>1.3611E-2</c:v>
                </c:pt>
                <c:pt idx="844">
                  <c:v>1.3199000000000001E-2</c:v>
                </c:pt>
                <c:pt idx="845">
                  <c:v>1.5960999999999999E-2</c:v>
                </c:pt>
                <c:pt idx="846">
                  <c:v>1.8599999999999998E-2</c:v>
                </c:pt>
                <c:pt idx="847">
                  <c:v>1.5091E-2</c:v>
                </c:pt>
                <c:pt idx="848">
                  <c:v>1.4648E-2</c:v>
                </c:pt>
                <c:pt idx="849">
                  <c:v>1.7531999999999999E-2</c:v>
                </c:pt>
                <c:pt idx="850">
                  <c:v>1.6022000000000002E-2</c:v>
                </c:pt>
                <c:pt idx="851">
                  <c:v>1.6799999999999999E-2</c:v>
                </c:pt>
                <c:pt idx="852">
                  <c:v>1.4893E-2</c:v>
                </c:pt>
                <c:pt idx="853">
                  <c:v>1.5778E-2</c:v>
                </c:pt>
                <c:pt idx="854">
                  <c:v>1.6312E-2</c:v>
                </c:pt>
                <c:pt idx="855">
                  <c:v>1.6815E-2</c:v>
                </c:pt>
                <c:pt idx="856">
                  <c:v>1.5273999999999999E-2</c:v>
                </c:pt>
                <c:pt idx="857">
                  <c:v>1.4252000000000001E-2</c:v>
                </c:pt>
                <c:pt idx="858">
                  <c:v>1.5259E-2</c:v>
                </c:pt>
                <c:pt idx="859">
                  <c:v>1.6799999999999999E-2</c:v>
                </c:pt>
                <c:pt idx="860">
                  <c:v>1.4877E-2</c:v>
                </c:pt>
                <c:pt idx="861">
                  <c:v>1.5381000000000001E-2</c:v>
                </c:pt>
                <c:pt idx="862">
                  <c:v>1.5594E-2</c:v>
                </c:pt>
                <c:pt idx="863">
                  <c:v>1.3809E-2</c:v>
                </c:pt>
                <c:pt idx="864">
                  <c:v>1.7273E-2</c:v>
                </c:pt>
                <c:pt idx="865">
                  <c:v>1.6525000000000001E-2</c:v>
                </c:pt>
                <c:pt idx="866">
                  <c:v>1.5121000000000001E-2</c:v>
                </c:pt>
                <c:pt idx="867">
                  <c:v>1.2970000000000001E-2</c:v>
                </c:pt>
                <c:pt idx="868">
                  <c:v>1.5181999999999999E-2</c:v>
                </c:pt>
                <c:pt idx="869">
                  <c:v>1.5121000000000001E-2</c:v>
                </c:pt>
                <c:pt idx="870">
                  <c:v>1.4359E-2</c:v>
                </c:pt>
                <c:pt idx="871">
                  <c:v>1.4389000000000001E-2</c:v>
                </c:pt>
                <c:pt idx="872">
                  <c:v>1.5778E-2</c:v>
                </c:pt>
                <c:pt idx="873">
                  <c:v>1.7364999999999998E-2</c:v>
                </c:pt>
                <c:pt idx="874">
                  <c:v>1.6997999999999999E-2</c:v>
                </c:pt>
                <c:pt idx="875">
                  <c:v>1.77E-2</c:v>
                </c:pt>
                <c:pt idx="876">
                  <c:v>1.4832E-2</c:v>
                </c:pt>
                <c:pt idx="877">
                  <c:v>1.6997999999999999E-2</c:v>
                </c:pt>
                <c:pt idx="878">
                  <c:v>1.5518000000000001E-2</c:v>
                </c:pt>
                <c:pt idx="879">
                  <c:v>1.9134999999999999E-2</c:v>
                </c:pt>
                <c:pt idx="880">
                  <c:v>1.413E-2</c:v>
                </c:pt>
                <c:pt idx="881">
                  <c:v>1.4114E-2</c:v>
                </c:pt>
                <c:pt idx="882">
                  <c:v>1.4770999999999999E-2</c:v>
                </c:pt>
                <c:pt idx="883">
                  <c:v>1.6570999999999999E-2</c:v>
                </c:pt>
                <c:pt idx="884">
                  <c:v>1.5244000000000001E-2</c:v>
                </c:pt>
                <c:pt idx="885">
                  <c:v>1.3214E-2</c:v>
                </c:pt>
                <c:pt idx="886">
                  <c:v>1.5152000000000001E-2</c:v>
                </c:pt>
                <c:pt idx="887">
                  <c:v>1.6234999999999999E-2</c:v>
                </c:pt>
                <c:pt idx="888">
                  <c:v>1.7929E-2</c:v>
                </c:pt>
                <c:pt idx="889">
                  <c:v>1.5136999999999999E-2</c:v>
                </c:pt>
                <c:pt idx="890">
                  <c:v>1.4725E-2</c:v>
                </c:pt>
                <c:pt idx="891">
                  <c:v>1.5152000000000001E-2</c:v>
                </c:pt>
                <c:pt idx="892">
                  <c:v>1.7441000000000002E-2</c:v>
                </c:pt>
                <c:pt idx="893">
                  <c:v>1.9484999999999999E-2</c:v>
                </c:pt>
                <c:pt idx="894">
                  <c:v>1.4832E-2</c:v>
                </c:pt>
                <c:pt idx="895">
                  <c:v>1.3275E-2</c:v>
                </c:pt>
                <c:pt idx="896">
                  <c:v>1.6830000000000001E-2</c:v>
                </c:pt>
                <c:pt idx="897">
                  <c:v>1.8142999999999999E-2</c:v>
                </c:pt>
                <c:pt idx="898">
                  <c:v>1.4893E-2</c:v>
                </c:pt>
                <c:pt idx="899">
                  <c:v>1.4435E-2</c:v>
                </c:pt>
                <c:pt idx="900">
                  <c:v>1.5793000000000001E-2</c:v>
                </c:pt>
                <c:pt idx="901">
                  <c:v>1.7455999999999999E-2</c:v>
                </c:pt>
                <c:pt idx="902">
                  <c:v>1.6739E-2</c:v>
                </c:pt>
                <c:pt idx="903">
                  <c:v>1.4496E-2</c:v>
                </c:pt>
                <c:pt idx="904">
                  <c:v>1.4633E-2</c:v>
                </c:pt>
                <c:pt idx="905">
                  <c:v>1.8752999999999999E-2</c:v>
                </c:pt>
                <c:pt idx="906">
                  <c:v>1.6296000000000001E-2</c:v>
                </c:pt>
                <c:pt idx="907">
                  <c:v>1.7593000000000001E-2</c:v>
                </c:pt>
                <c:pt idx="908">
                  <c:v>1.2970000000000001E-2</c:v>
                </c:pt>
                <c:pt idx="909">
                  <c:v>1.5015000000000001E-2</c:v>
                </c:pt>
                <c:pt idx="910">
                  <c:v>1.7502E-2</c:v>
                </c:pt>
                <c:pt idx="911">
                  <c:v>1.7486999999999999E-2</c:v>
                </c:pt>
                <c:pt idx="912">
                  <c:v>1.4633E-2</c:v>
                </c:pt>
                <c:pt idx="913">
                  <c:v>1.3885E-2</c:v>
                </c:pt>
                <c:pt idx="914">
                  <c:v>1.5625E-2</c:v>
                </c:pt>
                <c:pt idx="915">
                  <c:v>1.5914999999999999E-2</c:v>
                </c:pt>
                <c:pt idx="916">
                  <c:v>1.4389000000000001E-2</c:v>
                </c:pt>
                <c:pt idx="917">
                  <c:v>1.3443E-2</c:v>
                </c:pt>
                <c:pt idx="918">
                  <c:v>1.4984000000000001E-2</c:v>
                </c:pt>
                <c:pt idx="919">
                  <c:v>1.6296000000000001E-2</c:v>
                </c:pt>
                <c:pt idx="920">
                  <c:v>1.6036999999999999E-2</c:v>
                </c:pt>
                <c:pt idx="921">
                  <c:v>1.5167E-2</c:v>
                </c:pt>
                <c:pt idx="922">
                  <c:v>1.3885E-2</c:v>
                </c:pt>
                <c:pt idx="923">
                  <c:v>1.4312999999999999E-2</c:v>
                </c:pt>
                <c:pt idx="924">
                  <c:v>1.7578E-2</c:v>
                </c:pt>
                <c:pt idx="925">
                  <c:v>1.6708000000000001E-2</c:v>
                </c:pt>
                <c:pt idx="926">
                  <c:v>1.4938E-2</c:v>
                </c:pt>
                <c:pt idx="927">
                  <c:v>1.5502999999999999E-2</c:v>
                </c:pt>
                <c:pt idx="928">
                  <c:v>1.5076000000000001E-2</c:v>
                </c:pt>
                <c:pt idx="929">
                  <c:v>1.7593000000000001E-2</c:v>
                </c:pt>
                <c:pt idx="930">
                  <c:v>1.6708000000000001E-2</c:v>
                </c:pt>
                <c:pt idx="931">
                  <c:v>1.4220999999999999E-2</c:v>
                </c:pt>
                <c:pt idx="932">
                  <c:v>1.4984000000000001E-2</c:v>
                </c:pt>
                <c:pt idx="933">
                  <c:v>1.5976000000000001E-2</c:v>
                </c:pt>
                <c:pt idx="934">
                  <c:v>1.6463999999999999E-2</c:v>
                </c:pt>
                <c:pt idx="935">
                  <c:v>1.6036999999999999E-2</c:v>
                </c:pt>
                <c:pt idx="936">
                  <c:v>1.5640000000000001E-2</c:v>
                </c:pt>
                <c:pt idx="937">
                  <c:v>1.4862E-2</c:v>
                </c:pt>
                <c:pt idx="938">
                  <c:v>1.6525000000000001E-2</c:v>
                </c:pt>
                <c:pt idx="939">
                  <c:v>1.6922E-2</c:v>
                </c:pt>
                <c:pt idx="940">
                  <c:v>1.6327000000000001E-2</c:v>
                </c:pt>
                <c:pt idx="941">
                  <c:v>1.6417999999999999E-2</c:v>
                </c:pt>
                <c:pt idx="942">
                  <c:v>1.5273999999999999E-2</c:v>
                </c:pt>
                <c:pt idx="943">
                  <c:v>1.4678999999999999E-2</c:v>
                </c:pt>
                <c:pt idx="944">
                  <c:v>1.6875999999999999E-2</c:v>
                </c:pt>
                <c:pt idx="945">
                  <c:v>1.4586999999999999E-2</c:v>
                </c:pt>
                <c:pt idx="946">
                  <c:v>1.3611E-2</c:v>
                </c:pt>
                <c:pt idx="947">
                  <c:v>1.5564E-2</c:v>
                </c:pt>
                <c:pt idx="948">
                  <c:v>1.7197E-2</c:v>
                </c:pt>
                <c:pt idx="949">
                  <c:v>1.5685999999999999E-2</c:v>
                </c:pt>
                <c:pt idx="950">
                  <c:v>1.3962E-2</c:v>
                </c:pt>
                <c:pt idx="951">
                  <c:v>1.4648E-2</c:v>
                </c:pt>
                <c:pt idx="952">
                  <c:v>1.6234999999999999E-2</c:v>
                </c:pt>
                <c:pt idx="953">
                  <c:v>1.6799999999999999E-2</c:v>
                </c:pt>
                <c:pt idx="954">
                  <c:v>1.5167E-2</c:v>
                </c:pt>
                <c:pt idx="955">
                  <c:v>1.4160000000000001E-2</c:v>
                </c:pt>
                <c:pt idx="956">
                  <c:v>1.355E-2</c:v>
                </c:pt>
                <c:pt idx="957">
                  <c:v>1.7226999999999999E-2</c:v>
                </c:pt>
                <c:pt idx="958">
                  <c:v>1.5488E-2</c:v>
                </c:pt>
                <c:pt idx="959">
                  <c:v>1.5793000000000001E-2</c:v>
                </c:pt>
                <c:pt idx="960">
                  <c:v>1.474E-2</c:v>
                </c:pt>
                <c:pt idx="961">
                  <c:v>1.6129000000000001E-2</c:v>
                </c:pt>
                <c:pt idx="962">
                  <c:v>1.6022000000000002E-2</c:v>
                </c:pt>
                <c:pt idx="963">
                  <c:v>1.4648E-2</c:v>
                </c:pt>
                <c:pt idx="964">
                  <c:v>1.2633999999999999E-2</c:v>
                </c:pt>
                <c:pt idx="965">
                  <c:v>1.6036999999999999E-2</c:v>
                </c:pt>
                <c:pt idx="966">
                  <c:v>1.6601999999999999E-2</c:v>
                </c:pt>
                <c:pt idx="967">
                  <c:v>1.6251000000000002E-2</c:v>
                </c:pt>
                <c:pt idx="968">
                  <c:v>1.5410999999999999E-2</c:v>
                </c:pt>
                <c:pt idx="969">
                  <c:v>1.5883999999999999E-2</c:v>
                </c:pt>
                <c:pt idx="970">
                  <c:v>1.5121000000000001E-2</c:v>
                </c:pt>
                <c:pt idx="971">
                  <c:v>1.6815E-2</c:v>
                </c:pt>
                <c:pt idx="972">
                  <c:v>1.4557E-2</c:v>
                </c:pt>
                <c:pt idx="973">
                  <c:v>1.5273999999999999E-2</c:v>
                </c:pt>
                <c:pt idx="974">
                  <c:v>1.5671000000000001E-2</c:v>
                </c:pt>
                <c:pt idx="975">
                  <c:v>1.5350000000000001E-2</c:v>
                </c:pt>
                <c:pt idx="976">
                  <c:v>1.6677999999999998E-2</c:v>
                </c:pt>
                <c:pt idx="977">
                  <c:v>1.4389000000000001E-2</c:v>
                </c:pt>
                <c:pt idx="978">
                  <c:v>1.5136999999999999E-2</c:v>
                </c:pt>
                <c:pt idx="979">
                  <c:v>1.5778E-2</c:v>
                </c:pt>
                <c:pt idx="980">
                  <c:v>1.4191E-2</c:v>
                </c:pt>
                <c:pt idx="981">
                  <c:v>1.5289000000000001E-2</c:v>
                </c:pt>
                <c:pt idx="982">
                  <c:v>1.5854E-2</c:v>
                </c:pt>
                <c:pt idx="983">
                  <c:v>1.7471E-2</c:v>
                </c:pt>
                <c:pt idx="984">
                  <c:v>1.3062000000000001E-2</c:v>
                </c:pt>
                <c:pt idx="985">
                  <c:v>1.5044999999999999E-2</c:v>
                </c:pt>
                <c:pt idx="986">
                  <c:v>1.5671000000000001E-2</c:v>
                </c:pt>
                <c:pt idx="987">
                  <c:v>1.5396E-2</c:v>
                </c:pt>
                <c:pt idx="988">
                  <c:v>1.3854999999999999E-2</c:v>
                </c:pt>
                <c:pt idx="989">
                  <c:v>1.4083999999999999E-2</c:v>
                </c:pt>
                <c:pt idx="990">
                  <c:v>1.5716999999999998E-2</c:v>
                </c:pt>
                <c:pt idx="991">
                  <c:v>1.5335E-2</c:v>
                </c:pt>
                <c:pt idx="992">
                  <c:v>1.5015000000000001E-2</c:v>
                </c:pt>
                <c:pt idx="993">
                  <c:v>1.5228E-2</c:v>
                </c:pt>
                <c:pt idx="994">
                  <c:v>1.6875999999999999E-2</c:v>
                </c:pt>
                <c:pt idx="995">
                  <c:v>1.6525000000000001E-2</c:v>
                </c:pt>
                <c:pt idx="996">
                  <c:v>1.5838999999999999E-2</c:v>
                </c:pt>
                <c:pt idx="997">
                  <c:v>1.6327000000000001E-2</c:v>
                </c:pt>
                <c:pt idx="998">
                  <c:v>1.5838999999999999E-2</c:v>
                </c:pt>
                <c:pt idx="999">
                  <c:v>1.6479000000000001E-2</c:v>
                </c:pt>
                <c:pt idx="1000">
                  <c:v>1.5945000000000001E-2</c:v>
                </c:pt>
                <c:pt idx="1001">
                  <c:v>1.5213000000000001E-2</c:v>
                </c:pt>
                <c:pt idx="1002">
                  <c:v>1.619E-2</c:v>
                </c:pt>
                <c:pt idx="1003">
                  <c:v>1.6327000000000001E-2</c:v>
                </c:pt>
                <c:pt idx="1004">
                  <c:v>1.7044E-2</c:v>
                </c:pt>
                <c:pt idx="1005">
                  <c:v>1.4725E-2</c:v>
                </c:pt>
                <c:pt idx="1006">
                  <c:v>1.3931000000000001E-2</c:v>
                </c:pt>
                <c:pt idx="1007">
                  <c:v>1.6891E-2</c:v>
                </c:pt>
                <c:pt idx="1008">
                  <c:v>1.6479000000000001E-2</c:v>
                </c:pt>
                <c:pt idx="1009">
                  <c:v>1.6159E-2</c:v>
                </c:pt>
                <c:pt idx="1010">
                  <c:v>1.5259E-2</c:v>
                </c:pt>
                <c:pt idx="1011">
                  <c:v>1.5579000000000001E-2</c:v>
                </c:pt>
                <c:pt idx="1012">
                  <c:v>1.738E-2</c:v>
                </c:pt>
                <c:pt idx="1013">
                  <c:v>1.4801E-2</c:v>
                </c:pt>
                <c:pt idx="1014">
                  <c:v>1.6159E-2</c:v>
                </c:pt>
                <c:pt idx="1015">
                  <c:v>1.4267E-2</c:v>
                </c:pt>
                <c:pt idx="1016">
                  <c:v>1.6388E-2</c:v>
                </c:pt>
                <c:pt idx="1017">
                  <c:v>1.5793000000000001E-2</c:v>
                </c:pt>
                <c:pt idx="1018">
                  <c:v>1.5091E-2</c:v>
                </c:pt>
                <c:pt idx="1019">
                  <c:v>1.5488E-2</c:v>
                </c:pt>
                <c:pt idx="1020">
                  <c:v>1.5685999999999999E-2</c:v>
                </c:pt>
                <c:pt idx="1021">
                  <c:v>1.593E-2</c:v>
                </c:pt>
                <c:pt idx="1022">
                  <c:v>1.5488E-2</c:v>
                </c:pt>
                <c:pt idx="1023">
                  <c:v>1.4786000000000001E-2</c:v>
                </c:pt>
                <c:pt idx="1024">
                  <c:v>1.6341999999999999E-2</c:v>
                </c:pt>
                <c:pt idx="1025">
                  <c:v>1.5914999999999999E-2</c:v>
                </c:pt>
                <c:pt idx="1026">
                  <c:v>1.5396E-2</c:v>
                </c:pt>
                <c:pt idx="1027">
                  <c:v>1.3519E-2</c:v>
                </c:pt>
                <c:pt idx="1028">
                  <c:v>1.6997999999999999E-2</c:v>
                </c:pt>
                <c:pt idx="1029">
                  <c:v>1.7014000000000001E-2</c:v>
                </c:pt>
                <c:pt idx="1030">
                  <c:v>1.5533E-2</c:v>
                </c:pt>
                <c:pt idx="1031">
                  <c:v>1.4404E-2</c:v>
                </c:pt>
                <c:pt idx="1032">
                  <c:v>1.7471E-2</c:v>
                </c:pt>
                <c:pt idx="1033">
                  <c:v>1.6312E-2</c:v>
                </c:pt>
                <c:pt idx="1034">
                  <c:v>1.5335E-2</c:v>
                </c:pt>
                <c:pt idx="1035">
                  <c:v>1.5350000000000001E-2</c:v>
                </c:pt>
                <c:pt idx="1036">
                  <c:v>1.532E-2</c:v>
                </c:pt>
                <c:pt idx="1037">
                  <c:v>1.5488E-2</c:v>
                </c:pt>
                <c:pt idx="1038">
                  <c:v>1.4312999999999999E-2</c:v>
                </c:pt>
                <c:pt idx="1039">
                  <c:v>1.4954E-2</c:v>
                </c:pt>
                <c:pt idx="1040">
                  <c:v>1.6448999999999998E-2</c:v>
                </c:pt>
                <c:pt idx="1041">
                  <c:v>1.6768999999999999E-2</c:v>
                </c:pt>
                <c:pt idx="1042">
                  <c:v>1.651E-2</c:v>
                </c:pt>
                <c:pt idx="1043">
                  <c:v>1.3748E-2</c:v>
                </c:pt>
                <c:pt idx="1044">
                  <c:v>1.5960999999999999E-2</c:v>
                </c:pt>
                <c:pt idx="1045">
                  <c:v>1.6785000000000001E-2</c:v>
                </c:pt>
                <c:pt idx="1046">
                  <c:v>1.4191E-2</c:v>
                </c:pt>
                <c:pt idx="1047">
                  <c:v>1.4328E-2</c:v>
                </c:pt>
                <c:pt idx="1048">
                  <c:v>1.5731999999999999E-2</c:v>
                </c:pt>
                <c:pt idx="1049">
                  <c:v>1.6357E-2</c:v>
                </c:pt>
                <c:pt idx="1050">
                  <c:v>1.5381000000000001E-2</c:v>
                </c:pt>
                <c:pt idx="1051">
                  <c:v>1.4572E-2</c:v>
                </c:pt>
                <c:pt idx="1052">
                  <c:v>1.5883999999999999E-2</c:v>
                </c:pt>
                <c:pt idx="1053">
                  <c:v>1.5410999999999999E-2</c:v>
                </c:pt>
                <c:pt idx="1054">
                  <c:v>1.5549E-2</c:v>
                </c:pt>
                <c:pt idx="1055">
                  <c:v>1.6388E-2</c:v>
                </c:pt>
                <c:pt idx="1056">
                  <c:v>1.1826E-2</c:v>
                </c:pt>
                <c:pt idx="1057">
                  <c:v>1.5198E-2</c:v>
                </c:pt>
                <c:pt idx="1058">
                  <c:v>1.4206E-2</c:v>
                </c:pt>
                <c:pt idx="1059">
                  <c:v>1.4862E-2</c:v>
                </c:pt>
                <c:pt idx="1060">
                  <c:v>1.9088999999999998E-2</c:v>
                </c:pt>
                <c:pt idx="1061">
                  <c:v>1.6739E-2</c:v>
                </c:pt>
                <c:pt idx="1062">
                  <c:v>1.2070000000000001E-2</c:v>
                </c:pt>
                <c:pt idx="1063">
                  <c:v>1.4815999999999999E-2</c:v>
                </c:pt>
                <c:pt idx="1064">
                  <c:v>1.6815E-2</c:v>
                </c:pt>
                <c:pt idx="1065">
                  <c:v>1.6434000000000001E-2</c:v>
                </c:pt>
                <c:pt idx="1066">
                  <c:v>1.4664E-2</c:v>
                </c:pt>
                <c:pt idx="1067">
                  <c:v>1.712E-2</c:v>
                </c:pt>
                <c:pt idx="1068">
                  <c:v>1.6417999999999999E-2</c:v>
                </c:pt>
                <c:pt idx="1069">
                  <c:v>1.4267E-2</c:v>
                </c:pt>
                <c:pt idx="1070">
                  <c:v>1.4557E-2</c:v>
                </c:pt>
                <c:pt idx="1071">
                  <c:v>1.7609E-2</c:v>
                </c:pt>
                <c:pt idx="1072">
                  <c:v>1.4923000000000001E-2</c:v>
                </c:pt>
                <c:pt idx="1073">
                  <c:v>1.4449999999999999E-2</c:v>
                </c:pt>
                <c:pt idx="1074">
                  <c:v>1.4374E-2</c:v>
                </c:pt>
                <c:pt idx="1075">
                  <c:v>1.5883999999999999E-2</c:v>
                </c:pt>
                <c:pt idx="1076">
                  <c:v>1.4618000000000001E-2</c:v>
                </c:pt>
                <c:pt idx="1077">
                  <c:v>1.4832E-2</c:v>
                </c:pt>
                <c:pt idx="1078">
                  <c:v>1.8447999999999999E-2</c:v>
                </c:pt>
                <c:pt idx="1079">
                  <c:v>1.712E-2</c:v>
                </c:pt>
                <c:pt idx="1080">
                  <c:v>1.2772E-2</c:v>
                </c:pt>
                <c:pt idx="1081">
                  <c:v>1.4725E-2</c:v>
                </c:pt>
                <c:pt idx="1082">
                  <c:v>1.7822000000000001E-2</c:v>
                </c:pt>
                <c:pt idx="1083">
                  <c:v>1.7913999999999999E-2</c:v>
                </c:pt>
                <c:pt idx="1084">
                  <c:v>1.4328E-2</c:v>
                </c:pt>
                <c:pt idx="1085">
                  <c:v>1.4907999999999999E-2</c:v>
                </c:pt>
                <c:pt idx="1086">
                  <c:v>1.8065999999999999E-2</c:v>
                </c:pt>
                <c:pt idx="1087">
                  <c:v>1.5457E-2</c:v>
                </c:pt>
                <c:pt idx="1088">
                  <c:v>1.4893E-2</c:v>
                </c:pt>
                <c:pt idx="1089">
                  <c:v>1.3535E-2</c:v>
                </c:pt>
                <c:pt idx="1090">
                  <c:v>1.5731999999999999E-2</c:v>
                </c:pt>
                <c:pt idx="1091">
                  <c:v>1.4038E-2</c:v>
                </c:pt>
                <c:pt idx="1092">
                  <c:v>1.2772E-2</c:v>
                </c:pt>
                <c:pt idx="1093">
                  <c:v>1.5701E-2</c:v>
                </c:pt>
                <c:pt idx="1094">
                  <c:v>1.6388E-2</c:v>
                </c:pt>
                <c:pt idx="1095">
                  <c:v>1.5900000000000001E-2</c:v>
                </c:pt>
                <c:pt idx="1096">
                  <c:v>1.5289000000000001E-2</c:v>
                </c:pt>
                <c:pt idx="1097">
                  <c:v>1.4755000000000001E-2</c:v>
                </c:pt>
                <c:pt idx="1098">
                  <c:v>1.5594E-2</c:v>
                </c:pt>
                <c:pt idx="1099">
                  <c:v>1.5564E-2</c:v>
                </c:pt>
                <c:pt idx="1100">
                  <c:v>1.7731E-2</c:v>
                </c:pt>
                <c:pt idx="1101">
                  <c:v>1.3184E-2</c:v>
                </c:pt>
                <c:pt idx="1102">
                  <c:v>1.0925000000000001E-2</c:v>
                </c:pt>
                <c:pt idx="1103">
                  <c:v>1.3396999999999999E-2</c:v>
                </c:pt>
                <c:pt idx="1104">
                  <c:v>1.9958E-2</c:v>
                </c:pt>
                <c:pt idx="1105">
                  <c:v>1.4404E-2</c:v>
                </c:pt>
                <c:pt idx="1106">
                  <c:v>1.2344000000000001E-2</c:v>
                </c:pt>
                <c:pt idx="1107">
                  <c:v>1.3016E-2</c:v>
                </c:pt>
                <c:pt idx="1108">
                  <c:v>2.0142E-2</c:v>
                </c:pt>
                <c:pt idx="1109">
                  <c:v>2.0278999999999998E-2</c:v>
                </c:pt>
                <c:pt idx="1110">
                  <c:v>1.3351E-2</c:v>
                </c:pt>
                <c:pt idx="1111">
                  <c:v>1.1627E-2</c:v>
                </c:pt>
                <c:pt idx="1112">
                  <c:v>2.0065E-2</c:v>
                </c:pt>
                <c:pt idx="1113">
                  <c:v>1.7273E-2</c:v>
                </c:pt>
                <c:pt idx="1114">
                  <c:v>1.3946999999999999E-2</c:v>
                </c:pt>
                <c:pt idx="1115">
                  <c:v>1.4175E-2</c:v>
                </c:pt>
                <c:pt idx="1116">
                  <c:v>1.8218999999999999E-2</c:v>
                </c:pt>
                <c:pt idx="1117">
                  <c:v>1.9608E-2</c:v>
                </c:pt>
                <c:pt idx="1118">
                  <c:v>1.4023000000000001E-2</c:v>
                </c:pt>
                <c:pt idx="1119">
                  <c:v>1.1124E-2</c:v>
                </c:pt>
                <c:pt idx="1120">
                  <c:v>1.8158000000000001E-2</c:v>
                </c:pt>
                <c:pt idx="1121">
                  <c:v>1.7166000000000001E-2</c:v>
                </c:pt>
                <c:pt idx="1122">
                  <c:v>1.4435E-2</c:v>
                </c:pt>
                <c:pt idx="1123">
                  <c:v>1.0756999999999999E-2</c:v>
                </c:pt>
                <c:pt idx="1124">
                  <c:v>1.6708000000000001E-2</c:v>
                </c:pt>
                <c:pt idx="1125">
                  <c:v>1.8356000000000001E-2</c:v>
                </c:pt>
                <c:pt idx="1126">
                  <c:v>1.7212000000000002E-2</c:v>
                </c:pt>
                <c:pt idx="1127">
                  <c:v>1.3854999999999999E-2</c:v>
                </c:pt>
                <c:pt idx="1128">
                  <c:v>1.4755000000000001E-2</c:v>
                </c:pt>
                <c:pt idx="1129">
                  <c:v>1.6022000000000002E-2</c:v>
                </c:pt>
                <c:pt idx="1130">
                  <c:v>1.6067999999999999E-2</c:v>
                </c:pt>
                <c:pt idx="1131">
                  <c:v>1.4282E-2</c:v>
                </c:pt>
                <c:pt idx="1132">
                  <c:v>1.3946999999999999E-2</c:v>
                </c:pt>
                <c:pt idx="1133">
                  <c:v>1.6205000000000001E-2</c:v>
                </c:pt>
                <c:pt idx="1134">
                  <c:v>1.6601999999999999E-2</c:v>
                </c:pt>
                <c:pt idx="1135">
                  <c:v>1.5610000000000001E-2</c:v>
                </c:pt>
                <c:pt idx="1136">
                  <c:v>5.246E-2</c:v>
                </c:pt>
                <c:pt idx="1137">
                  <c:v>-7.6449999999999999E-3</c:v>
                </c:pt>
                <c:pt idx="1138">
                  <c:v>2.1728999999999998E-2</c:v>
                </c:pt>
                <c:pt idx="1139">
                  <c:v>2.7144999999999999E-2</c:v>
                </c:pt>
                <c:pt idx="1140">
                  <c:v>6.9763000000000006E-2</c:v>
                </c:pt>
                <c:pt idx="1141">
                  <c:v>0.118134</c:v>
                </c:pt>
                <c:pt idx="1142">
                  <c:v>8.5938000000000001E-2</c:v>
                </c:pt>
                <c:pt idx="1143">
                  <c:v>1.9103999999999999E-2</c:v>
                </c:pt>
                <c:pt idx="1144">
                  <c:v>4.5318999999999998E-2</c:v>
                </c:pt>
                <c:pt idx="1145">
                  <c:v>3.3340000000000002E-2</c:v>
                </c:pt>
                <c:pt idx="1146">
                  <c:v>-7.6300000000000001E-4</c:v>
                </c:pt>
                <c:pt idx="1147">
                  <c:v>-3.7673999999999999E-2</c:v>
                </c:pt>
                <c:pt idx="1148">
                  <c:v>1.5610000000000001E-2</c:v>
                </c:pt>
                <c:pt idx="1149">
                  <c:v>8.4975999999999996E-2</c:v>
                </c:pt>
                <c:pt idx="1150">
                  <c:v>0.108795</c:v>
                </c:pt>
                <c:pt idx="1151">
                  <c:v>8.4274000000000002E-2</c:v>
                </c:pt>
                <c:pt idx="1152">
                  <c:v>7.016E-2</c:v>
                </c:pt>
                <c:pt idx="1153">
                  <c:v>5.7251000000000003E-2</c:v>
                </c:pt>
                <c:pt idx="1154">
                  <c:v>9.0683E-2</c:v>
                </c:pt>
                <c:pt idx="1155">
                  <c:v>7.8673999999999994E-2</c:v>
                </c:pt>
                <c:pt idx="1156">
                  <c:v>5.1804000000000003E-2</c:v>
                </c:pt>
                <c:pt idx="1157">
                  <c:v>1.9362999999999998E-2</c:v>
                </c:pt>
                <c:pt idx="1158">
                  <c:v>3.7597999999999999E-2</c:v>
                </c:pt>
                <c:pt idx="1159">
                  <c:v>1.8387000000000001E-2</c:v>
                </c:pt>
                <c:pt idx="1160">
                  <c:v>-3.8588999999999998E-2</c:v>
                </c:pt>
                <c:pt idx="1161">
                  <c:v>-3.5430999999999997E-2</c:v>
                </c:pt>
                <c:pt idx="1162">
                  <c:v>7.5680000000000001E-3</c:v>
                </c:pt>
                <c:pt idx="1163">
                  <c:v>-3.0289E-2</c:v>
                </c:pt>
                <c:pt idx="1164">
                  <c:v>-6.8970000000000004E-2</c:v>
                </c:pt>
                <c:pt idx="1165">
                  <c:v>-0.10788</c:v>
                </c:pt>
                <c:pt idx="1166">
                  <c:v>-0.120285</c:v>
                </c:pt>
                <c:pt idx="1167">
                  <c:v>-0.115448</c:v>
                </c:pt>
                <c:pt idx="1168">
                  <c:v>-5.7541000000000002E-2</c:v>
                </c:pt>
                <c:pt idx="1169">
                  <c:v>6.0180999999999998E-2</c:v>
                </c:pt>
                <c:pt idx="1170">
                  <c:v>3.3005E-2</c:v>
                </c:pt>
                <c:pt idx="1171">
                  <c:v>4.6066000000000003E-2</c:v>
                </c:pt>
                <c:pt idx="1172">
                  <c:v>8.1253000000000006E-2</c:v>
                </c:pt>
                <c:pt idx="1173">
                  <c:v>8.5555999999999993E-2</c:v>
                </c:pt>
                <c:pt idx="1174">
                  <c:v>4.0985000000000001E-2</c:v>
                </c:pt>
                <c:pt idx="1175">
                  <c:v>4.7333E-2</c:v>
                </c:pt>
                <c:pt idx="1176">
                  <c:v>9.2345999999999998E-2</c:v>
                </c:pt>
                <c:pt idx="1177">
                  <c:v>0.101822</c:v>
                </c:pt>
                <c:pt idx="1178">
                  <c:v>3.0426000000000002E-2</c:v>
                </c:pt>
                <c:pt idx="1179">
                  <c:v>6.6223000000000004E-2</c:v>
                </c:pt>
                <c:pt idx="1180">
                  <c:v>5.9020999999999997E-2</c:v>
                </c:pt>
                <c:pt idx="1181">
                  <c:v>1.8661000000000001E-2</c:v>
                </c:pt>
                <c:pt idx="1182">
                  <c:v>7.1110000000000001E-3</c:v>
                </c:pt>
                <c:pt idx="1183">
                  <c:v>-1.4038E-2</c:v>
                </c:pt>
                <c:pt idx="1184">
                  <c:v>3.3707000000000001E-2</c:v>
                </c:pt>
                <c:pt idx="1185">
                  <c:v>-8.0719999999999993E-3</c:v>
                </c:pt>
                <c:pt idx="1186">
                  <c:v>-4.1977E-2</c:v>
                </c:pt>
                <c:pt idx="1187">
                  <c:v>-5.0339000000000002E-2</c:v>
                </c:pt>
                <c:pt idx="1188">
                  <c:v>-5.2567000000000003E-2</c:v>
                </c:pt>
                <c:pt idx="1189">
                  <c:v>-4.2952999999999998E-2</c:v>
                </c:pt>
                <c:pt idx="1190">
                  <c:v>-4.7577000000000001E-2</c:v>
                </c:pt>
                <c:pt idx="1191">
                  <c:v>-5.3832999999999999E-2</c:v>
                </c:pt>
                <c:pt idx="1192">
                  <c:v>-5.1223999999999999E-2</c:v>
                </c:pt>
                <c:pt idx="1193">
                  <c:v>-0.11969</c:v>
                </c:pt>
                <c:pt idx="1194">
                  <c:v>4.0282999999999999E-2</c:v>
                </c:pt>
                <c:pt idx="1195">
                  <c:v>-1.114E-3</c:v>
                </c:pt>
                <c:pt idx="1196">
                  <c:v>1.2359999999999999E-2</c:v>
                </c:pt>
                <c:pt idx="1197">
                  <c:v>1.0239E-2</c:v>
                </c:pt>
                <c:pt idx="1198">
                  <c:v>1.846E-3</c:v>
                </c:pt>
                <c:pt idx="1199">
                  <c:v>4.1809999999999998E-3</c:v>
                </c:pt>
                <c:pt idx="1200">
                  <c:v>1.5442000000000001E-2</c:v>
                </c:pt>
                <c:pt idx="1201">
                  <c:v>1.3687E-2</c:v>
                </c:pt>
                <c:pt idx="1202">
                  <c:v>8.7740000000000005E-3</c:v>
                </c:pt>
                <c:pt idx="1203">
                  <c:v>4.9290000000000002E-3</c:v>
                </c:pt>
                <c:pt idx="1204">
                  <c:v>2.7469999999999999E-3</c:v>
                </c:pt>
                <c:pt idx="1205">
                  <c:v>1.7638999999999998E-2</c:v>
                </c:pt>
                <c:pt idx="1206">
                  <c:v>1.7426000000000001E-2</c:v>
                </c:pt>
                <c:pt idx="1207">
                  <c:v>1.8494E-2</c:v>
                </c:pt>
                <c:pt idx="1208">
                  <c:v>2.4993999999999999E-2</c:v>
                </c:pt>
                <c:pt idx="1209">
                  <c:v>6.3480000000000003E-3</c:v>
                </c:pt>
                <c:pt idx="1210">
                  <c:v>-8.4989999999999996E-3</c:v>
                </c:pt>
                <c:pt idx="1211">
                  <c:v>9.5829999999999995E-3</c:v>
                </c:pt>
                <c:pt idx="1212">
                  <c:v>4.5929999999999999E-3</c:v>
                </c:pt>
                <c:pt idx="1213">
                  <c:v>1.923E-3</c:v>
                </c:pt>
                <c:pt idx="1214">
                  <c:v>2.6700000000000001E-3</c:v>
                </c:pt>
                <c:pt idx="1215">
                  <c:v>5.2339999999999999E-3</c:v>
                </c:pt>
                <c:pt idx="1216">
                  <c:v>6.3629999999999997E-3</c:v>
                </c:pt>
                <c:pt idx="1217">
                  <c:v>3.9979999999999998E-3</c:v>
                </c:pt>
                <c:pt idx="1218">
                  <c:v>1.0071E-2</c:v>
                </c:pt>
                <c:pt idx="1219">
                  <c:v>1.0253999999999999E-2</c:v>
                </c:pt>
                <c:pt idx="1220">
                  <c:v>9.4600000000000001E-4</c:v>
                </c:pt>
                <c:pt idx="1221">
                  <c:v>2.3848999999999999E-2</c:v>
                </c:pt>
                <c:pt idx="1222">
                  <c:v>1.6754000000000002E-2</c:v>
                </c:pt>
                <c:pt idx="1223">
                  <c:v>1.6169999999999999E-3</c:v>
                </c:pt>
                <c:pt idx="1224">
                  <c:v>9.3690000000000006E-3</c:v>
                </c:pt>
                <c:pt idx="1225">
                  <c:v>1.0711999999999999E-2</c:v>
                </c:pt>
                <c:pt idx="1226">
                  <c:v>9.476E-3</c:v>
                </c:pt>
                <c:pt idx="1227">
                  <c:v>4.2269999999999999E-3</c:v>
                </c:pt>
                <c:pt idx="1228">
                  <c:v>8.6820000000000005E-3</c:v>
                </c:pt>
                <c:pt idx="1229">
                  <c:v>1.2878000000000001E-2</c:v>
                </c:pt>
                <c:pt idx="1230">
                  <c:v>1.03E-2</c:v>
                </c:pt>
                <c:pt idx="1231">
                  <c:v>8.8500000000000002E-3</c:v>
                </c:pt>
                <c:pt idx="1232">
                  <c:v>9.75E-3</c:v>
                </c:pt>
                <c:pt idx="1233">
                  <c:v>1.0315E-2</c:v>
                </c:pt>
                <c:pt idx="1234">
                  <c:v>9.2010000000000008E-3</c:v>
                </c:pt>
                <c:pt idx="1235">
                  <c:v>7.4159999999999998E-3</c:v>
                </c:pt>
                <c:pt idx="1236">
                  <c:v>9.6889999999999997E-3</c:v>
                </c:pt>
                <c:pt idx="1237">
                  <c:v>4.1200000000000004E-3</c:v>
                </c:pt>
                <c:pt idx="1238">
                  <c:v>5.5389999999999997E-3</c:v>
                </c:pt>
                <c:pt idx="1239">
                  <c:v>8.6979999999999991E-3</c:v>
                </c:pt>
                <c:pt idx="1240">
                  <c:v>7.5839999999999996E-3</c:v>
                </c:pt>
                <c:pt idx="1241">
                  <c:v>7.2170000000000003E-3</c:v>
                </c:pt>
                <c:pt idx="1242">
                  <c:v>6.8659999999999997E-3</c:v>
                </c:pt>
                <c:pt idx="1243">
                  <c:v>1.0147E-2</c:v>
                </c:pt>
                <c:pt idx="1244">
                  <c:v>9.5670000000000009E-3</c:v>
                </c:pt>
                <c:pt idx="1245">
                  <c:v>5.2950000000000002E-3</c:v>
                </c:pt>
                <c:pt idx="1246">
                  <c:v>7.8429999999999993E-3</c:v>
                </c:pt>
                <c:pt idx="1247">
                  <c:v>1.0451999999999999E-2</c:v>
                </c:pt>
                <c:pt idx="1248">
                  <c:v>1.1688E-2</c:v>
                </c:pt>
                <c:pt idx="1249">
                  <c:v>9.5209999999999999E-3</c:v>
                </c:pt>
                <c:pt idx="1250">
                  <c:v>9.613E-3</c:v>
                </c:pt>
                <c:pt idx="1251">
                  <c:v>9.8110000000000003E-3</c:v>
                </c:pt>
                <c:pt idx="1252">
                  <c:v>9.0329999999999994E-3</c:v>
                </c:pt>
                <c:pt idx="1253">
                  <c:v>5.4320000000000002E-3</c:v>
                </c:pt>
                <c:pt idx="1254">
                  <c:v>8.652E-3</c:v>
                </c:pt>
                <c:pt idx="1255">
                  <c:v>1.0864E-2</c:v>
                </c:pt>
                <c:pt idx="1256">
                  <c:v>9.9489999999999995E-3</c:v>
                </c:pt>
                <c:pt idx="1257">
                  <c:v>8.4530000000000004E-3</c:v>
                </c:pt>
                <c:pt idx="1258">
                  <c:v>1.0451999999999999E-2</c:v>
                </c:pt>
                <c:pt idx="1259">
                  <c:v>9.7199999999999995E-3</c:v>
                </c:pt>
                <c:pt idx="1260">
                  <c:v>7.6750000000000004E-3</c:v>
                </c:pt>
                <c:pt idx="1261">
                  <c:v>8.0260000000000001E-3</c:v>
                </c:pt>
                <c:pt idx="1262">
                  <c:v>1.0619999999999999E-2</c:v>
                </c:pt>
                <c:pt idx="1263">
                  <c:v>8.0870000000000004E-3</c:v>
                </c:pt>
                <c:pt idx="1264">
                  <c:v>8.0870000000000004E-3</c:v>
                </c:pt>
                <c:pt idx="1265">
                  <c:v>7.8429999999999993E-3</c:v>
                </c:pt>
                <c:pt idx="1266">
                  <c:v>1.7240000000000001E-3</c:v>
                </c:pt>
                <c:pt idx="1267">
                  <c:v>1.2421E-2</c:v>
                </c:pt>
                <c:pt idx="1268">
                  <c:v>1.7517000000000001E-2</c:v>
                </c:pt>
                <c:pt idx="1269">
                  <c:v>8.6820000000000005E-3</c:v>
                </c:pt>
                <c:pt idx="1270">
                  <c:v>1.1734E-2</c:v>
                </c:pt>
                <c:pt idx="1271">
                  <c:v>1.0971E-2</c:v>
                </c:pt>
                <c:pt idx="1272">
                  <c:v>1.1414000000000001E-2</c:v>
                </c:pt>
                <c:pt idx="1273">
                  <c:v>1.3672E-2</c:v>
                </c:pt>
                <c:pt idx="1274">
                  <c:v>1.3138E-2</c:v>
                </c:pt>
                <c:pt idx="1275">
                  <c:v>9.0480000000000005E-3</c:v>
                </c:pt>
                <c:pt idx="1276">
                  <c:v>2.7678999999999999E-2</c:v>
                </c:pt>
                <c:pt idx="1277">
                  <c:v>1.3519E-2</c:v>
                </c:pt>
                <c:pt idx="1278">
                  <c:v>1.3336000000000001E-2</c:v>
                </c:pt>
                <c:pt idx="1279">
                  <c:v>2.5269E-2</c:v>
                </c:pt>
                <c:pt idx="1280">
                  <c:v>2.1652000000000001E-2</c:v>
                </c:pt>
                <c:pt idx="1281">
                  <c:v>6.4089999999999998E-3</c:v>
                </c:pt>
                <c:pt idx="1282">
                  <c:v>8.1180000000000002E-3</c:v>
                </c:pt>
                <c:pt idx="1283">
                  <c:v>2.1621999999999999E-2</c:v>
                </c:pt>
                <c:pt idx="1284">
                  <c:v>0.19659399999999999</c:v>
                </c:pt>
                <c:pt idx="1285">
                  <c:v>0.23028599999999999</c:v>
                </c:pt>
                <c:pt idx="1286">
                  <c:v>7.8093999999999997E-2</c:v>
                </c:pt>
                <c:pt idx="1287">
                  <c:v>7.2585999999999998E-2</c:v>
                </c:pt>
                <c:pt idx="1288">
                  <c:v>0.11880499999999999</c:v>
                </c:pt>
                <c:pt idx="1289">
                  <c:v>9.8251000000000005E-2</c:v>
                </c:pt>
                <c:pt idx="1290">
                  <c:v>5.6594999999999999E-2</c:v>
                </c:pt>
                <c:pt idx="1291">
                  <c:v>-1.001E-2</c:v>
                </c:pt>
                <c:pt idx="1292">
                  <c:v>4.5779999999999996E-3</c:v>
                </c:pt>
                <c:pt idx="1293">
                  <c:v>3.1219E-2</c:v>
                </c:pt>
                <c:pt idx="1294">
                  <c:v>1.6922E-2</c:v>
                </c:pt>
                <c:pt idx="1295">
                  <c:v>1.8921E-2</c:v>
                </c:pt>
                <c:pt idx="1296">
                  <c:v>5.2948000000000002E-2</c:v>
                </c:pt>
                <c:pt idx="1297">
                  <c:v>6.9945999999999994E-2</c:v>
                </c:pt>
                <c:pt idx="1298">
                  <c:v>1.1963E-2</c:v>
                </c:pt>
                <c:pt idx="1299">
                  <c:v>-7.1699999999999997E-4</c:v>
                </c:pt>
                <c:pt idx="1300">
                  <c:v>2.4216000000000001E-2</c:v>
                </c:pt>
                <c:pt idx="1301">
                  <c:v>5.5222E-2</c:v>
                </c:pt>
                <c:pt idx="1302">
                  <c:v>3.3141999999999998E-2</c:v>
                </c:pt>
                <c:pt idx="1303">
                  <c:v>5.806E-2</c:v>
                </c:pt>
                <c:pt idx="1304">
                  <c:v>6.6909999999999997E-2</c:v>
                </c:pt>
                <c:pt idx="1305">
                  <c:v>5.3726000000000003E-2</c:v>
                </c:pt>
                <c:pt idx="1306">
                  <c:v>7.6415999999999998E-2</c:v>
                </c:pt>
                <c:pt idx="1307">
                  <c:v>1.3733E-2</c:v>
                </c:pt>
                <c:pt idx="1308">
                  <c:v>5.5079999999999999E-3</c:v>
                </c:pt>
                <c:pt idx="1309">
                  <c:v>-1.8845000000000001E-2</c:v>
                </c:pt>
                <c:pt idx="1310">
                  <c:v>-2.8839E-2</c:v>
                </c:pt>
                <c:pt idx="1311">
                  <c:v>-6.25E-2</c:v>
                </c:pt>
                <c:pt idx="1312">
                  <c:v>-4.0176000000000003E-2</c:v>
                </c:pt>
                <c:pt idx="1313">
                  <c:v>1.9562E-2</c:v>
                </c:pt>
                <c:pt idx="1314">
                  <c:v>3.6513999999999998E-2</c:v>
                </c:pt>
                <c:pt idx="1315">
                  <c:v>8.9431999999999998E-2</c:v>
                </c:pt>
                <c:pt idx="1316">
                  <c:v>4.2618000000000003E-2</c:v>
                </c:pt>
                <c:pt idx="1317">
                  <c:v>9.7350999999999993E-2</c:v>
                </c:pt>
                <c:pt idx="1318">
                  <c:v>3.5598999999999999E-2</c:v>
                </c:pt>
                <c:pt idx="1319">
                  <c:v>1.358E-3</c:v>
                </c:pt>
                <c:pt idx="1320">
                  <c:v>-1.74E-3</c:v>
                </c:pt>
                <c:pt idx="1321">
                  <c:v>3.2578000000000003E-2</c:v>
                </c:pt>
                <c:pt idx="1322">
                  <c:v>6.4788999999999999E-2</c:v>
                </c:pt>
                <c:pt idx="1323">
                  <c:v>1.328E-3</c:v>
                </c:pt>
                <c:pt idx="1324">
                  <c:v>-1.9165000000000001E-2</c:v>
                </c:pt>
                <c:pt idx="1325">
                  <c:v>-2.7022999999999998E-2</c:v>
                </c:pt>
                <c:pt idx="1326">
                  <c:v>-2.5900000000000001E-4</c:v>
                </c:pt>
                <c:pt idx="1327">
                  <c:v>-1.3779E-2</c:v>
                </c:pt>
                <c:pt idx="1328">
                  <c:v>-5.7070000000000003E-3</c:v>
                </c:pt>
                <c:pt idx="1329">
                  <c:v>5.1570000000000001E-3</c:v>
                </c:pt>
                <c:pt idx="1330">
                  <c:v>1.4678999999999999E-2</c:v>
                </c:pt>
                <c:pt idx="1331">
                  <c:v>-1.6329999999999999E-3</c:v>
                </c:pt>
                <c:pt idx="1332">
                  <c:v>-5.7449E-2</c:v>
                </c:pt>
                <c:pt idx="1333">
                  <c:v>-5.3085E-2</c:v>
                </c:pt>
                <c:pt idx="1334">
                  <c:v>-3.5277999999999997E-2</c:v>
                </c:pt>
                <c:pt idx="1335">
                  <c:v>-4.0619000000000002E-2</c:v>
                </c:pt>
                <c:pt idx="1336">
                  <c:v>-5.1865000000000001E-2</c:v>
                </c:pt>
                <c:pt idx="1337">
                  <c:v>-4.6738000000000002E-2</c:v>
                </c:pt>
                <c:pt idx="1338">
                  <c:v>-5.867E-2</c:v>
                </c:pt>
                <c:pt idx="1339">
                  <c:v>-3.0640000000000001E-2</c:v>
                </c:pt>
                <c:pt idx="1340">
                  <c:v>1.3228999999999999E-2</c:v>
                </c:pt>
                <c:pt idx="1341">
                  <c:v>3.0838000000000001E-2</c:v>
                </c:pt>
                <c:pt idx="1342">
                  <c:v>-2.6138000000000002E-2</c:v>
                </c:pt>
                <c:pt idx="1343">
                  <c:v>-6.0883E-2</c:v>
                </c:pt>
                <c:pt idx="1344">
                  <c:v>-9.1400000000000006E-3</c:v>
                </c:pt>
                <c:pt idx="1345">
                  <c:v>1.4862E-2</c:v>
                </c:pt>
                <c:pt idx="1346">
                  <c:v>3.7994E-2</c:v>
                </c:pt>
                <c:pt idx="1347">
                  <c:v>3.4057999999999998E-2</c:v>
                </c:pt>
                <c:pt idx="1348">
                  <c:v>4.5379999999999997E-2</c:v>
                </c:pt>
                <c:pt idx="1349">
                  <c:v>5.0979999999999998E-2</c:v>
                </c:pt>
                <c:pt idx="1350">
                  <c:v>6.3461000000000004E-2</c:v>
                </c:pt>
                <c:pt idx="1351">
                  <c:v>7.6202000000000006E-2</c:v>
                </c:pt>
                <c:pt idx="1352">
                  <c:v>6.4194000000000001E-2</c:v>
                </c:pt>
                <c:pt idx="1353">
                  <c:v>2.9784999999999999E-2</c:v>
                </c:pt>
                <c:pt idx="1354">
                  <c:v>1.8402000000000002E-2</c:v>
                </c:pt>
                <c:pt idx="1355">
                  <c:v>1.4220999999999999E-2</c:v>
                </c:pt>
                <c:pt idx="1356">
                  <c:v>-7.4310000000000001E-3</c:v>
                </c:pt>
                <c:pt idx="1357">
                  <c:v>1.7364999999999998E-2</c:v>
                </c:pt>
                <c:pt idx="1358">
                  <c:v>6.3231999999999997E-2</c:v>
                </c:pt>
                <c:pt idx="1359">
                  <c:v>9.3460000000000001E-2</c:v>
                </c:pt>
                <c:pt idx="1360">
                  <c:v>2.2675000000000001E-2</c:v>
                </c:pt>
                <c:pt idx="1361">
                  <c:v>2.8778000000000001E-2</c:v>
                </c:pt>
                <c:pt idx="1362">
                  <c:v>1.5883999999999999E-2</c:v>
                </c:pt>
                <c:pt idx="1363">
                  <c:v>4.4495E-2</c:v>
                </c:pt>
                <c:pt idx="1364">
                  <c:v>6.3583000000000001E-2</c:v>
                </c:pt>
                <c:pt idx="1365">
                  <c:v>3.9031999999999997E-2</c:v>
                </c:pt>
                <c:pt idx="1366">
                  <c:v>5.0292999999999997E-2</c:v>
                </c:pt>
                <c:pt idx="1367">
                  <c:v>4.3105999999999998E-2</c:v>
                </c:pt>
                <c:pt idx="1368">
                  <c:v>3.2471E-2</c:v>
                </c:pt>
                <c:pt idx="1369">
                  <c:v>5.806E-2</c:v>
                </c:pt>
                <c:pt idx="1370">
                  <c:v>3.9093000000000003E-2</c:v>
                </c:pt>
                <c:pt idx="1371">
                  <c:v>2.5131000000000001E-2</c:v>
                </c:pt>
                <c:pt idx="1372">
                  <c:v>2.6016000000000001E-2</c:v>
                </c:pt>
                <c:pt idx="1373">
                  <c:v>4.9133000000000003E-2</c:v>
                </c:pt>
                <c:pt idx="1374">
                  <c:v>5.9798999999999998E-2</c:v>
                </c:pt>
                <c:pt idx="1375">
                  <c:v>3.0487E-2</c:v>
                </c:pt>
                <c:pt idx="1376">
                  <c:v>2.7802E-2</c:v>
                </c:pt>
                <c:pt idx="1377">
                  <c:v>1.2054E-2</c:v>
                </c:pt>
                <c:pt idx="1378">
                  <c:v>-1.6997999999999999E-2</c:v>
                </c:pt>
                <c:pt idx="1379">
                  <c:v>3.7781000000000002E-2</c:v>
                </c:pt>
                <c:pt idx="1380">
                  <c:v>7.4584999999999999E-2</c:v>
                </c:pt>
                <c:pt idx="1381">
                  <c:v>9.3993999999999994E-2</c:v>
                </c:pt>
                <c:pt idx="1382">
                  <c:v>2.7862999999999999E-2</c:v>
                </c:pt>
                <c:pt idx="1383">
                  <c:v>-7.0449999999999999E-2</c:v>
                </c:pt>
                <c:pt idx="1384">
                  <c:v>-6.4072000000000004E-2</c:v>
                </c:pt>
                <c:pt idx="1385">
                  <c:v>3.7673999999999999E-2</c:v>
                </c:pt>
                <c:pt idx="1386">
                  <c:v>0.118134</c:v>
                </c:pt>
                <c:pt idx="1387">
                  <c:v>8.2381999999999997E-2</c:v>
                </c:pt>
                <c:pt idx="1388">
                  <c:v>3.1920999999999998E-2</c:v>
                </c:pt>
                <c:pt idx="1389">
                  <c:v>-7.8279999999999999E-3</c:v>
                </c:pt>
                <c:pt idx="1390">
                  <c:v>-5.0063999999999997E-2</c:v>
                </c:pt>
                <c:pt idx="1391">
                  <c:v>-0.349686</c:v>
                </c:pt>
                <c:pt idx="1392">
                  <c:v>-8.6820000000000005E-3</c:v>
                </c:pt>
                <c:pt idx="1393">
                  <c:v>6.6990000000000001E-3</c:v>
                </c:pt>
                <c:pt idx="1394">
                  <c:v>9.5670000000000009E-3</c:v>
                </c:pt>
                <c:pt idx="1395">
                  <c:v>2.594E-3</c:v>
                </c:pt>
                <c:pt idx="1396">
                  <c:v>-1.4145E-2</c:v>
                </c:pt>
                <c:pt idx="1397">
                  <c:v>3.0980000000000001E-3</c:v>
                </c:pt>
                <c:pt idx="1398">
                  <c:v>8.0933000000000005E-2</c:v>
                </c:pt>
                <c:pt idx="1399">
                  <c:v>-1.8997E-2</c:v>
                </c:pt>
                <c:pt idx="1400">
                  <c:v>1.3306E-2</c:v>
                </c:pt>
                <c:pt idx="1401">
                  <c:v>4.3060000000000001E-2</c:v>
                </c:pt>
                <c:pt idx="1402">
                  <c:v>-5.0095000000000001E-2</c:v>
                </c:pt>
                <c:pt idx="1403">
                  <c:v>-1.8509000000000001E-2</c:v>
                </c:pt>
                <c:pt idx="1404">
                  <c:v>2.1194000000000001E-2</c:v>
                </c:pt>
                <c:pt idx="1405">
                  <c:v>3.6056999999999999E-2</c:v>
                </c:pt>
                <c:pt idx="1406">
                  <c:v>0.105194</c:v>
                </c:pt>
                <c:pt idx="1407">
                  <c:v>7.7359999999999998E-3</c:v>
                </c:pt>
                <c:pt idx="1408">
                  <c:v>6.633E-2</c:v>
                </c:pt>
                <c:pt idx="1409">
                  <c:v>4.5822000000000002E-2</c:v>
                </c:pt>
                <c:pt idx="1410">
                  <c:v>-3.4164E-2</c:v>
                </c:pt>
                <c:pt idx="1411">
                  <c:v>5.9874999999999998E-2</c:v>
                </c:pt>
                <c:pt idx="1412">
                  <c:v>-7.8766000000000003E-2</c:v>
                </c:pt>
                <c:pt idx="1413">
                  <c:v>-7.7800000000000005E-4</c:v>
                </c:pt>
                <c:pt idx="1414">
                  <c:v>3.9830000000000004E-3</c:v>
                </c:pt>
                <c:pt idx="1415">
                  <c:v>1.1093E-2</c:v>
                </c:pt>
                <c:pt idx="1416">
                  <c:v>2.4490000000000001E-2</c:v>
                </c:pt>
                <c:pt idx="1417">
                  <c:v>2.6061999999999998E-2</c:v>
                </c:pt>
                <c:pt idx="1418">
                  <c:v>1.8874999999999999E-2</c:v>
                </c:pt>
                <c:pt idx="1419">
                  <c:v>-1.0451999999999999E-2</c:v>
                </c:pt>
                <c:pt idx="1420">
                  <c:v>2.5680999999999999E-2</c:v>
                </c:pt>
                <c:pt idx="1421">
                  <c:v>0.106796</c:v>
                </c:pt>
                <c:pt idx="1422">
                  <c:v>0.14294399999999999</c:v>
                </c:pt>
                <c:pt idx="1423">
                  <c:v>0.107498</c:v>
                </c:pt>
                <c:pt idx="1424">
                  <c:v>8.5433999999999996E-2</c:v>
                </c:pt>
                <c:pt idx="1425">
                  <c:v>6.9945999999999994E-2</c:v>
                </c:pt>
                <c:pt idx="1426">
                  <c:v>7.7728000000000005E-2</c:v>
                </c:pt>
                <c:pt idx="1427">
                  <c:v>8.2565E-2</c:v>
                </c:pt>
                <c:pt idx="1428">
                  <c:v>2.3300000000000001E-2</c:v>
                </c:pt>
                <c:pt idx="1429">
                  <c:v>-2.6290999999999998E-2</c:v>
                </c:pt>
                <c:pt idx="1430">
                  <c:v>-2.2430000000000002E-3</c:v>
                </c:pt>
                <c:pt idx="1431">
                  <c:v>-9.979E-3</c:v>
                </c:pt>
                <c:pt idx="1432">
                  <c:v>-4.1320999999999997E-2</c:v>
                </c:pt>
                <c:pt idx="1433">
                  <c:v>-1.7638999999999998E-2</c:v>
                </c:pt>
                <c:pt idx="1434">
                  <c:v>-5.7189999999999998E-2</c:v>
                </c:pt>
                <c:pt idx="1435">
                  <c:v>-0.11465500000000001</c:v>
                </c:pt>
                <c:pt idx="1436">
                  <c:v>-9.7411999999999999E-2</c:v>
                </c:pt>
                <c:pt idx="1437">
                  <c:v>-3.5100000000000001E-3</c:v>
                </c:pt>
                <c:pt idx="1438">
                  <c:v>4.1306000000000002E-2</c:v>
                </c:pt>
                <c:pt idx="1439">
                  <c:v>0.102158</c:v>
                </c:pt>
                <c:pt idx="1440">
                  <c:v>3.7170000000000002E-2</c:v>
                </c:pt>
                <c:pt idx="1441">
                  <c:v>0.108582</c:v>
                </c:pt>
                <c:pt idx="1442">
                  <c:v>6.3186999999999993E-2</c:v>
                </c:pt>
                <c:pt idx="1443">
                  <c:v>4.9179E-2</c:v>
                </c:pt>
                <c:pt idx="1444">
                  <c:v>4.8645000000000001E-2</c:v>
                </c:pt>
                <c:pt idx="1445">
                  <c:v>-0.14257800000000001</c:v>
                </c:pt>
                <c:pt idx="1446">
                  <c:v>-0.186279</c:v>
                </c:pt>
                <c:pt idx="1447">
                  <c:v>-5.0705E-2</c:v>
                </c:pt>
                <c:pt idx="1448">
                  <c:v>9.6740000000000003E-3</c:v>
                </c:pt>
                <c:pt idx="1449">
                  <c:v>-7.8120000000000004E-3</c:v>
                </c:pt>
                <c:pt idx="1450">
                  <c:v>7.0340000000000003E-3</c:v>
                </c:pt>
                <c:pt idx="1451">
                  <c:v>-1.083E-3</c:v>
                </c:pt>
                <c:pt idx="1452">
                  <c:v>4.5170000000000002E-3</c:v>
                </c:pt>
                <c:pt idx="1453">
                  <c:v>3.1386999999999998E-2</c:v>
                </c:pt>
                <c:pt idx="1454">
                  <c:v>3.3325E-2</c:v>
                </c:pt>
                <c:pt idx="1455">
                  <c:v>5.5786000000000002E-2</c:v>
                </c:pt>
                <c:pt idx="1456">
                  <c:v>1.4465E-2</c:v>
                </c:pt>
                <c:pt idx="1457">
                  <c:v>-1.1703E-2</c:v>
                </c:pt>
                <c:pt idx="1458">
                  <c:v>8.0032000000000006E-2</c:v>
                </c:pt>
                <c:pt idx="1459">
                  <c:v>0.121216</c:v>
                </c:pt>
                <c:pt idx="1460">
                  <c:v>0.101135</c:v>
                </c:pt>
                <c:pt idx="1461">
                  <c:v>4.7988999999999997E-2</c:v>
                </c:pt>
                <c:pt idx="1462">
                  <c:v>-5.1163E-2</c:v>
                </c:pt>
                <c:pt idx="1463">
                  <c:v>3.6770000000000001E-3</c:v>
                </c:pt>
                <c:pt idx="1464">
                  <c:v>-0.18330399999999999</c:v>
                </c:pt>
                <c:pt idx="1465">
                  <c:v>-6.1981000000000001E-2</c:v>
                </c:pt>
                <c:pt idx="1466">
                  <c:v>1.4572E-2</c:v>
                </c:pt>
                <c:pt idx="1467">
                  <c:v>1.0161999999999999E-2</c:v>
                </c:pt>
                <c:pt idx="1468">
                  <c:v>3.7230000000000002E-3</c:v>
                </c:pt>
                <c:pt idx="1469">
                  <c:v>-2.3238999999999999E-2</c:v>
                </c:pt>
                <c:pt idx="1470">
                  <c:v>2.3224000000000002E-2</c:v>
                </c:pt>
                <c:pt idx="1471">
                  <c:v>1.4374E-2</c:v>
                </c:pt>
                <c:pt idx="1472">
                  <c:v>2.5696E-2</c:v>
                </c:pt>
                <c:pt idx="1473">
                  <c:v>5.8990000000000001E-2</c:v>
                </c:pt>
                <c:pt idx="1474">
                  <c:v>7.8536999999999996E-2</c:v>
                </c:pt>
                <c:pt idx="1475">
                  <c:v>-0.13487199999999999</c:v>
                </c:pt>
                <c:pt idx="1476">
                  <c:v>-3.8955999999999998E-2</c:v>
                </c:pt>
                <c:pt idx="1477">
                  <c:v>-6.6223000000000004E-2</c:v>
                </c:pt>
                <c:pt idx="1478">
                  <c:v>-7.0969000000000004E-2</c:v>
                </c:pt>
                <c:pt idx="1479">
                  <c:v>-5.2658000000000003E-2</c:v>
                </c:pt>
                <c:pt idx="1480">
                  <c:v>-1.2421E-2</c:v>
                </c:pt>
                <c:pt idx="1481">
                  <c:v>-3.4480000000000001E-3</c:v>
                </c:pt>
                <c:pt idx="1482">
                  <c:v>-7.3200000000000001E-4</c:v>
                </c:pt>
                <c:pt idx="1483">
                  <c:v>1.0619999999999999E-2</c:v>
                </c:pt>
                <c:pt idx="1484">
                  <c:v>9.2929999999999992E-3</c:v>
                </c:pt>
                <c:pt idx="1485">
                  <c:v>-2.5630000000000002E-3</c:v>
                </c:pt>
                <c:pt idx="1486">
                  <c:v>-8.1790000000000005E-3</c:v>
                </c:pt>
                <c:pt idx="1487">
                  <c:v>-2.594E-3</c:v>
                </c:pt>
                <c:pt idx="1488">
                  <c:v>6.3480000000000003E-3</c:v>
                </c:pt>
                <c:pt idx="1489">
                  <c:v>6.6990000000000001E-3</c:v>
                </c:pt>
                <c:pt idx="1490">
                  <c:v>1.9799999999999999E-4</c:v>
                </c:pt>
                <c:pt idx="1491">
                  <c:v>-5.0200000000000002E-3</c:v>
                </c:pt>
                <c:pt idx="1492">
                  <c:v>-6.744E-3</c:v>
                </c:pt>
                <c:pt idx="1493">
                  <c:v>-1.16E-3</c:v>
                </c:pt>
                <c:pt idx="1494">
                  <c:v>4.2880000000000001E-3</c:v>
                </c:pt>
                <c:pt idx="1495">
                  <c:v>3.8300000000000001E-3</c:v>
                </c:pt>
                <c:pt idx="1496">
                  <c:v>3.5860000000000002E-3</c:v>
                </c:pt>
                <c:pt idx="1497">
                  <c:v>-4.7450000000000001E-3</c:v>
                </c:pt>
                <c:pt idx="1498">
                  <c:v>-3.967E-3</c:v>
                </c:pt>
                <c:pt idx="1499">
                  <c:v>3.2200000000000002E-3</c:v>
                </c:pt>
                <c:pt idx="1500">
                  <c:v>4.7759999999999999E-3</c:v>
                </c:pt>
                <c:pt idx="1501">
                  <c:v>3.0499999999999999E-4</c:v>
                </c:pt>
                <c:pt idx="1502">
                  <c:v>-6.1650000000000003E-3</c:v>
                </c:pt>
                <c:pt idx="1503">
                  <c:v>-4.4400000000000004E-3</c:v>
                </c:pt>
                <c:pt idx="1504">
                  <c:v>7.0200000000000004E-4</c:v>
                </c:pt>
                <c:pt idx="1505">
                  <c:v>5.7530000000000003E-3</c:v>
                </c:pt>
                <c:pt idx="1506">
                  <c:v>3.2039999999999998E-3</c:v>
                </c:pt>
                <c:pt idx="1507">
                  <c:v>-2.1210000000000001E-3</c:v>
                </c:pt>
                <c:pt idx="1508">
                  <c:v>-2.1510000000000001E-3</c:v>
                </c:pt>
                <c:pt idx="1509">
                  <c:v>-9.2E-5</c:v>
                </c:pt>
                <c:pt idx="1510">
                  <c:v>3.0820000000000001E-3</c:v>
                </c:pt>
                <c:pt idx="1511">
                  <c:v>3.2499999999999999E-3</c:v>
                </c:pt>
                <c:pt idx="1512">
                  <c:v>5.1900000000000004E-4</c:v>
                </c:pt>
                <c:pt idx="1513">
                  <c:v>-2.5179999999999998E-3</c:v>
                </c:pt>
                <c:pt idx="1514">
                  <c:v>1.9380000000000001E-3</c:v>
                </c:pt>
                <c:pt idx="1515">
                  <c:v>3.6619999999999999E-3</c:v>
                </c:pt>
                <c:pt idx="1516">
                  <c:v>6.4999999999999997E-3</c:v>
                </c:pt>
                <c:pt idx="1517">
                  <c:v>-1.5300000000000001E-4</c:v>
                </c:pt>
                <c:pt idx="1518">
                  <c:v>-5.3099999999999996E-3</c:v>
                </c:pt>
                <c:pt idx="1519">
                  <c:v>-5.9810000000000002E-3</c:v>
                </c:pt>
                <c:pt idx="1520">
                  <c:v>1.5E-5</c:v>
                </c:pt>
                <c:pt idx="1521">
                  <c:v>5.4900000000000001E-4</c:v>
                </c:pt>
                <c:pt idx="1522">
                  <c:v>2.9139999999999999E-3</c:v>
                </c:pt>
                <c:pt idx="1523">
                  <c:v>2.7009999999999998E-3</c:v>
                </c:pt>
                <c:pt idx="1524">
                  <c:v>2.6700000000000001E-3</c:v>
                </c:pt>
                <c:pt idx="1525">
                  <c:v>3.3599999999999998E-4</c:v>
                </c:pt>
                <c:pt idx="1526">
                  <c:v>4.5800000000000002E-4</c:v>
                </c:pt>
                <c:pt idx="1527">
                  <c:v>3.2959999999999999E-3</c:v>
                </c:pt>
                <c:pt idx="1528">
                  <c:v>1.343E-3</c:v>
                </c:pt>
                <c:pt idx="1529">
                  <c:v>-9.77E-4</c:v>
                </c:pt>
                <c:pt idx="1530">
                  <c:v>-1.6019999999999999E-3</c:v>
                </c:pt>
                <c:pt idx="1531">
                  <c:v>2.777E-3</c:v>
                </c:pt>
                <c:pt idx="1532">
                  <c:v>2.2900000000000001E-4</c:v>
                </c:pt>
                <c:pt idx="1533">
                  <c:v>-1.5870000000000001E-3</c:v>
                </c:pt>
                <c:pt idx="1534">
                  <c:v>-8.7000000000000001E-4</c:v>
                </c:pt>
                <c:pt idx="1535">
                  <c:v>1.16E-3</c:v>
                </c:pt>
                <c:pt idx="1536">
                  <c:v>-2.0899999999999998E-3</c:v>
                </c:pt>
                <c:pt idx="1537">
                  <c:v>-7.3200000000000001E-4</c:v>
                </c:pt>
                <c:pt idx="1538">
                  <c:v>1.9530000000000001E-3</c:v>
                </c:pt>
                <c:pt idx="1539">
                  <c:v>1.8619999999999999E-3</c:v>
                </c:pt>
                <c:pt idx="1540">
                  <c:v>5.1900000000000004E-4</c:v>
                </c:pt>
                <c:pt idx="1541">
                  <c:v>1.07E-4</c:v>
                </c:pt>
                <c:pt idx="1542">
                  <c:v>-6.0999999999999997E-4</c:v>
                </c:pt>
                <c:pt idx="1543">
                  <c:v>-4.1199999999999999E-4</c:v>
                </c:pt>
                <c:pt idx="1544">
                  <c:v>-5.4900000000000001E-4</c:v>
                </c:pt>
                <c:pt idx="1545">
                  <c:v>7.3200000000000001E-4</c:v>
                </c:pt>
                <c:pt idx="1546">
                  <c:v>2.823E-3</c:v>
                </c:pt>
                <c:pt idx="1547">
                  <c:v>6.7100000000000005E-4</c:v>
                </c:pt>
                <c:pt idx="1548">
                  <c:v>-8.5400000000000005E-4</c:v>
                </c:pt>
                <c:pt idx="1549">
                  <c:v>1.175E-3</c:v>
                </c:pt>
                <c:pt idx="1550">
                  <c:v>9.6100000000000005E-4</c:v>
                </c:pt>
                <c:pt idx="1551">
                  <c:v>-1.5300000000000001E-4</c:v>
                </c:pt>
                <c:pt idx="1552">
                  <c:v>-8.8500000000000004E-4</c:v>
                </c:pt>
                <c:pt idx="1553">
                  <c:v>-9.2E-5</c:v>
                </c:pt>
                <c:pt idx="1554">
                  <c:v>3.5100000000000002E-4</c:v>
                </c:pt>
                <c:pt idx="1555">
                  <c:v>5.8E-4</c:v>
                </c:pt>
                <c:pt idx="1556">
                  <c:v>-9.3099999999999997E-4</c:v>
                </c:pt>
                <c:pt idx="1557">
                  <c:v>3.1000000000000001E-5</c:v>
                </c:pt>
                <c:pt idx="1558">
                  <c:v>9.1600000000000004E-4</c:v>
                </c:pt>
                <c:pt idx="1559">
                  <c:v>-1.2819999999999999E-3</c:v>
                </c:pt>
                <c:pt idx="1560">
                  <c:v>1.1900000000000001E-3</c:v>
                </c:pt>
                <c:pt idx="1561">
                  <c:v>-2.0899999999999998E-3</c:v>
                </c:pt>
                <c:pt idx="1562">
                  <c:v>5.3399999999999997E-4</c:v>
                </c:pt>
                <c:pt idx="1563">
                  <c:v>9.3099999999999997E-4</c:v>
                </c:pt>
                <c:pt idx="1564">
                  <c:v>1.74E-3</c:v>
                </c:pt>
                <c:pt idx="1565">
                  <c:v>-1.4040000000000001E-3</c:v>
                </c:pt>
                <c:pt idx="1566">
                  <c:v>4.73E-4</c:v>
                </c:pt>
                <c:pt idx="1567">
                  <c:v>8.8500000000000004E-4</c:v>
                </c:pt>
                <c:pt idx="1568">
                  <c:v>2.823E-3</c:v>
                </c:pt>
                <c:pt idx="1569">
                  <c:v>9.1600000000000004E-4</c:v>
                </c:pt>
                <c:pt idx="1570">
                  <c:v>-4.4299999999999998E-4</c:v>
                </c:pt>
                <c:pt idx="1571">
                  <c:v>6.87E-4</c:v>
                </c:pt>
                <c:pt idx="1572">
                  <c:v>3.7989999999999999E-3</c:v>
                </c:pt>
                <c:pt idx="1573">
                  <c:v>1.923E-3</c:v>
                </c:pt>
                <c:pt idx="1574">
                  <c:v>-9.2E-5</c:v>
                </c:pt>
                <c:pt idx="1575">
                  <c:v>2.441E-3</c:v>
                </c:pt>
                <c:pt idx="1576">
                  <c:v>2.2430000000000002E-3</c:v>
                </c:pt>
                <c:pt idx="1577">
                  <c:v>-4.1809999999999998E-3</c:v>
                </c:pt>
                <c:pt idx="1578">
                  <c:v>-4.7299999999999998E-3</c:v>
                </c:pt>
                <c:pt idx="1579">
                  <c:v>4.3949999999999996E-3</c:v>
                </c:pt>
                <c:pt idx="1580">
                  <c:v>1.0437E-2</c:v>
                </c:pt>
                <c:pt idx="1581">
                  <c:v>3.0980000000000001E-3</c:v>
                </c:pt>
                <c:pt idx="1582">
                  <c:v>-6.4089999999999998E-3</c:v>
                </c:pt>
                <c:pt idx="1583">
                  <c:v>-6.7140000000000003E-3</c:v>
                </c:pt>
                <c:pt idx="1584">
                  <c:v>3.7230000000000002E-3</c:v>
                </c:pt>
                <c:pt idx="1585">
                  <c:v>7.9649999999999999E-3</c:v>
                </c:pt>
                <c:pt idx="1586">
                  <c:v>1.37E-4</c:v>
                </c:pt>
                <c:pt idx="1587">
                  <c:v>-4.5009999999999998E-3</c:v>
                </c:pt>
                <c:pt idx="1588">
                  <c:v>-3.6319999999999998E-3</c:v>
                </c:pt>
                <c:pt idx="1589">
                  <c:v>1.4499999999999999E-3</c:v>
                </c:pt>
                <c:pt idx="1590">
                  <c:v>8.1939999999999999E-3</c:v>
                </c:pt>
                <c:pt idx="1591">
                  <c:v>4.3179999999999998E-3</c:v>
                </c:pt>
                <c:pt idx="1592">
                  <c:v>-3.0820000000000001E-3</c:v>
                </c:pt>
                <c:pt idx="1593">
                  <c:v>-6.0419999999999996E-3</c:v>
                </c:pt>
                <c:pt idx="1594">
                  <c:v>-1.6169999999999999E-3</c:v>
                </c:pt>
                <c:pt idx="1595">
                  <c:v>6.9430000000000004E-3</c:v>
                </c:pt>
                <c:pt idx="1596">
                  <c:v>7.3850000000000001E-3</c:v>
                </c:pt>
                <c:pt idx="1597">
                  <c:v>-2.0899999999999998E-3</c:v>
                </c:pt>
                <c:pt idx="1598">
                  <c:v>-4.3179999999999998E-3</c:v>
                </c:pt>
                <c:pt idx="1599">
                  <c:v>3.3599999999999998E-4</c:v>
                </c:pt>
                <c:pt idx="1600">
                  <c:v>3.5249999999999999E-3</c:v>
                </c:pt>
                <c:pt idx="1601">
                  <c:v>5.5539999999999999E-3</c:v>
                </c:pt>
                <c:pt idx="1602">
                  <c:v>-6.4099999999999997E-4</c:v>
                </c:pt>
                <c:pt idx="1603">
                  <c:v>-1.5870000000000001E-3</c:v>
                </c:pt>
                <c:pt idx="1604">
                  <c:v>-1.343E-3</c:v>
                </c:pt>
                <c:pt idx="1605">
                  <c:v>-1.9799999999999999E-4</c:v>
                </c:pt>
                <c:pt idx="1606">
                  <c:v>2.8080000000000002E-3</c:v>
                </c:pt>
                <c:pt idx="1607">
                  <c:v>1.9530000000000001E-3</c:v>
                </c:pt>
                <c:pt idx="1608">
                  <c:v>-3.2499999999999999E-3</c:v>
                </c:pt>
                <c:pt idx="1609">
                  <c:v>-2.457E-3</c:v>
                </c:pt>
                <c:pt idx="1610">
                  <c:v>8.2399999999999997E-4</c:v>
                </c:pt>
                <c:pt idx="1611">
                  <c:v>4.3949999999999996E-3</c:v>
                </c:pt>
                <c:pt idx="1612">
                  <c:v>-2.7500000000000002E-4</c:v>
                </c:pt>
                <c:pt idx="1613">
                  <c:v>-2.1670000000000001E-3</c:v>
                </c:pt>
                <c:pt idx="1614">
                  <c:v>-2.6549999999999998E-3</c:v>
                </c:pt>
                <c:pt idx="1615">
                  <c:v>-1.297E-3</c:v>
                </c:pt>
                <c:pt idx="1616">
                  <c:v>2.0449999999999999E-3</c:v>
                </c:pt>
                <c:pt idx="1617">
                  <c:v>-1.4649999999999999E-3</c:v>
                </c:pt>
                <c:pt idx="1618">
                  <c:v>-4.7759999999999999E-3</c:v>
                </c:pt>
                <c:pt idx="1619">
                  <c:v>1.83E-4</c:v>
                </c:pt>
                <c:pt idx="1620">
                  <c:v>1.892E-3</c:v>
                </c:pt>
                <c:pt idx="1621">
                  <c:v>1.343E-3</c:v>
                </c:pt>
                <c:pt idx="1622">
                  <c:v>-1.48E-3</c:v>
                </c:pt>
                <c:pt idx="1623">
                  <c:v>-2.7309999999999999E-3</c:v>
                </c:pt>
                <c:pt idx="1624">
                  <c:v>-2.7500000000000002E-4</c:v>
                </c:pt>
                <c:pt idx="1625">
                  <c:v>1.572E-3</c:v>
                </c:pt>
                <c:pt idx="1626">
                  <c:v>7.3200000000000001E-4</c:v>
                </c:pt>
                <c:pt idx="1627">
                  <c:v>1.37E-4</c:v>
                </c:pt>
                <c:pt idx="1628">
                  <c:v>3.3599999999999998E-4</c:v>
                </c:pt>
                <c:pt idx="1629">
                  <c:v>-8.8500000000000004E-4</c:v>
                </c:pt>
                <c:pt idx="1630">
                  <c:v>1.0529999999999999E-3</c:v>
                </c:pt>
                <c:pt idx="1631">
                  <c:v>1.526E-3</c:v>
                </c:pt>
                <c:pt idx="1632">
                  <c:v>1.83E-4</c:v>
                </c:pt>
                <c:pt idx="1633">
                  <c:v>-1.663E-3</c:v>
                </c:pt>
                <c:pt idx="1634">
                  <c:v>-2.5479999999999999E-3</c:v>
                </c:pt>
                <c:pt idx="1635">
                  <c:v>9.77E-4</c:v>
                </c:pt>
                <c:pt idx="1636">
                  <c:v>3.2499999999999999E-3</c:v>
                </c:pt>
                <c:pt idx="1637">
                  <c:v>-2.5900000000000001E-4</c:v>
                </c:pt>
                <c:pt idx="1638">
                  <c:v>-2.14E-4</c:v>
                </c:pt>
                <c:pt idx="1639">
                  <c:v>-8.3900000000000001E-4</c:v>
                </c:pt>
                <c:pt idx="1640">
                  <c:v>1.07E-4</c:v>
                </c:pt>
                <c:pt idx="1641">
                  <c:v>0</c:v>
                </c:pt>
                <c:pt idx="1642">
                  <c:v>1.2819999999999999E-3</c:v>
                </c:pt>
                <c:pt idx="1643">
                  <c:v>1.5E-5</c:v>
                </c:pt>
                <c:pt idx="1644">
                  <c:v>-7.0200000000000004E-4</c:v>
                </c:pt>
                <c:pt idx="1645">
                  <c:v>-5.6499999999999996E-4</c:v>
                </c:pt>
                <c:pt idx="1646">
                  <c:v>-9.1600000000000004E-4</c:v>
                </c:pt>
                <c:pt idx="1647">
                  <c:v>7.4799999999999997E-4</c:v>
                </c:pt>
                <c:pt idx="1648">
                  <c:v>1.6799999999999999E-4</c:v>
                </c:pt>
                <c:pt idx="1649">
                  <c:v>-1.37E-4</c:v>
                </c:pt>
                <c:pt idx="1650">
                  <c:v>-1.4339999999999999E-3</c:v>
                </c:pt>
                <c:pt idx="1651">
                  <c:v>3.8099999999999999E-4</c:v>
                </c:pt>
                <c:pt idx="1652">
                  <c:v>1.678E-3</c:v>
                </c:pt>
                <c:pt idx="1653">
                  <c:v>-4.2700000000000002E-4</c:v>
                </c:pt>
                <c:pt idx="1654">
                  <c:v>-1.389E-3</c:v>
                </c:pt>
                <c:pt idx="1655">
                  <c:v>-4.4299999999999998E-4</c:v>
                </c:pt>
                <c:pt idx="1656">
                  <c:v>3.8099999999999999E-4</c:v>
                </c:pt>
                <c:pt idx="1657">
                  <c:v>2.3960000000000001E-3</c:v>
                </c:pt>
                <c:pt idx="1658">
                  <c:v>-3.8099999999999999E-4</c:v>
                </c:pt>
                <c:pt idx="1659">
                  <c:v>1.4499999999999999E-3</c:v>
                </c:pt>
                <c:pt idx="1660">
                  <c:v>-1.4649999999999999E-3</c:v>
                </c:pt>
                <c:pt idx="1661">
                  <c:v>1.2466E-2</c:v>
                </c:pt>
                <c:pt idx="1662">
                  <c:v>-7.1884000000000003E-2</c:v>
                </c:pt>
                <c:pt idx="1663">
                  <c:v>1.4496E-2</c:v>
                </c:pt>
                <c:pt idx="1664">
                  <c:v>1.4649999999999999E-3</c:v>
                </c:pt>
                <c:pt idx="1665">
                  <c:v>7.6600000000000001E-3</c:v>
                </c:pt>
                <c:pt idx="1666">
                  <c:v>-2.8792999999999999E-2</c:v>
                </c:pt>
                <c:pt idx="1667">
                  <c:v>-0.149643</c:v>
                </c:pt>
                <c:pt idx="1668">
                  <c:v>-3.1403E-2</c:v>
                </c:pt>
                <c:pt idx="1669">
                  <c:v>5.9052E-2</c:v>
                </c:pt>
                <c:pt idx="1670">
                  <c:v>-6.3477000000000006E-2</c:v>
                </c:pt>
                <c:pt idx="1671">
                  <c:v>-8.0887000000000001E-2</c:v>
                </c:pt>
                <c:pt idx="1672">
                  <c:v>2.9572000000000001E-2</c:v>
                </c:pt>
                <c:pt idx="1673">
                  <c:v>0.155579</c:v>
                </c:pt>
                <c:pt idx="1674">
                  <c:v>0.17410300000000001</c:v>
                </c:pt>
                <c:pt idx="1675">
                  <c:v>0.160278</c:v>
                </c:pt>
                <c:pt idx="1676">
                  <c:v>0.210007</c:v>
                </c:pt>
                <c:pt idx="1677">
                  <c:v>0.256409</c:v>
                </c:pt>
                <c:pt idx="1678">
                  <c:v>0.20039399999999999</c:v>
                </c:pt>
                <c:pt idx="1679">
                  <c:v>9.4756999999999994E-2</c:v>
                </c:pt>
                <c:pt idx="1680">
                  <c:v>0.118668</c:v>
                </c:pt>
                <c:pt idx="1681">
                  <c:v>0.205597</c:v>
                </c:pt>
                <c:pt idx="1682">
                  <c:v>0.16464200000000001</c:v>
                </c:pt>
                <c:pt idx="1683">
                  <c:v>0.116852</c:v>
                </c:pt>
                <c:pt idx="1684">
                  <c:v>0.12522900000000001</c:v>
                </c:pt>
                <c:pt idx="1685">
                  <c:v>2.6993E-2</c:v>
                </c:pt>
                <c:pt idx="1686">
                  <c:v>-0.112595</c:v>
                </c:pt>
                <c:pt idx="1687">
                  <c:v>-0.18315100000000001</c:v>
                </c:pt>
                <c:pt idx="1688">
                  <c:v>-0.18853800000000001</c:v>
                </c:pt>
                <c:pt idx="1689">
                  <c:v>-9.6512000000000001E-2</c:v>
                </c:pt>
                <c:pt idx="1690">
                  <c:v>-8.7279999999999996E-2</c:v>
                </c:pt>
                <c:pt idx="1691">
                  <c:v>-0.215729</c:v>
                </c:pt>
                <c:pt idx="1692">
                  <c:v>-0.40620400000000001</c:v>
                </c:pt>
                <c:pt idx="1693">
                  <c:v>-1.9418329999999999</c:v>
                </c:pt>
                <c:pt idx="1694">
                  <c:v>-0.84179700000000002</c:v>
                </c:pt>
                <c:pt idx="1695">
                  <c:v>-0.62710600000000005</c:v>
                </c:pt>
                <c:pt idx="1696">
                  <c:v>-0.36734</c:v>
                </c:pt>
                <c:pt idx="1697">
                  <c:v>-0.51365700000000003</c:v>
                </c:pt>
                <c:pt idx="1698">
                  <c:v>-0.63197300000000001</c:v>
                </c:pt>
                <c:pt idx="1699">
                  <c:v>-0.33137499999999998</c:v>
                </c:pt>
                <c:pt idx="1700">
                  <c:v>-3.4424000000000003E-2</c:v>
                </c:pt>
                <c:pt idx="1701">
                  <c:v>-0.53356899999999996</c:v>
                </c:pt>
                <c:pt idx="1702">
                  <c:v>-0.72969099999999998</c:v>
                </c:pt>
                <c:pt idx="1703">
                  <c:v>-0.48623699999999997</c:v>
                </c:pt>
                <c:pt idx="1704">
                  <c:v>-0.31820700000000002</c:v>
                </c:pt>
                <c:pt idx="1705">
                  <c:v>-0.31016500000000002</c:v>
                </c:pt>
                <c:pt idx="1706">
                  <c:v>-0.12615999999999999</c:v>
                </c:pt>
                <c:pt idx="1707">
                  <c:v>4.4402999999999998E-2</c:v>
                </c:pt>
                <c:pt idx="1708">
                  <c:v>0.18324299999999999</c:v>
                </c:pt>
                <c:pt idx="1709">
                  <c:v>0.26684600000000003</c:v>
                </c:pt>
                <c:pt idx="1710">
                  <c:v>0.266235</c:v>
                </c:pt>
                <c:pt idx="1711">
                  <c:v>0.208176</c:v>
                </c:pt>
                <c:pt idx="1712">
                  <c:v>0.161942</c:v>
                </c:pt>
                <c:pt idx="1713">
                  <c:v>-0.112122</c:v>
                </c:pt>
                <c:pt idx="1714">
                  <c:v>-0.47053499999999998</c:v>
                </c:pt>
                <c:pt idx="1715">
                  <c:v>-0.56187399999999998</c:v>
                </c:pt>
                <c:pt idx="1716">
                  <c:v>-0.83056600000000003</c:v>
                </c:pt>
                <c:pt idx="1717">
                  <c:v>-1.0030209999999999</c:v>
                </c:pt>
                <c:pt idx="1718">
                  <c:v>-1.2130890000000001</c:v>
                </c:pt>
                <c:pt idx="1719">
                  <c:v>-1.5976870000000001</c:v>
                </c:pt>
                <c:pt idx="1720">
                  <c:v>-1.8656159999999999</c:v>
                </c:pt>
                <c:pt idx="1721">
                  <c:v>-1.5242309999999999</c:v>
                </c:pt>
                <c:pt idx="1722">
                  <c:v>-1.2755129999999999</c:v>
                </c:pt>
                <c:pt idx="1723">
                  <c:v>-1.357712</c:v>
                </c:pt>
                <c:pt idx="1724">
                  <c:v>-1.177017</c:v>
                </c:pt>
                <c:pt idx="1725">
                  <c:v>-0.97590600000000005</c:v>
                </c:pt>
                <c:pt idx="1726">
                  <c:v>-0.74485800000000002</c:v>
                </c:pt>
                <c:pt idx="1727">
                  <c:v>-0.63349900000000003</c:v>
                </c:pt>
                <c:pt idx="1728">
                  <c:v>-0.30101</c:v>
                </c:pt>
                <c:pt idx="1729">
                  <c:v>1.9546999999999998E-2</c:v>
                </c:pt>
                <c:pt idx="1730">
                  <c:v>-8.9416999999999996E-2</c:v>
                </c:pt>
                <c:pt idx="1731">
                  <c:v>-0.724854</c:v>
                </c:pt>
                <c:pt idx="1732">
                  <c:v>-1.251984</c:v>
                </c:pt>
                <c:pt idx="1733">
                  <c:v>-1.292389</c:v>
                </c:pt>
                <c:pt idx="1734">
                  <c:v>-0.92311100000000001</c:v>
                </c:pt>
                <c:pt idx="1735">
                  <c:v>-0.52426099999999998</c:v>
                </c:pt>
                <c:pt idx="1736">
                  <c:v>-1.054489</c:v>
                </c:pt>
                <c:pt idx="1737">
                  <c:v>-1.30278</c:v>
                </c:pt>
                <c:pt idx="1738">
                  <c:v>-1.0401149999999999</c:v>
                </c:pt>
                <c:pt idx="1739">
                  <c:v>-0.92855799999999999</c:v>
                </c:pt>
                <c:pt idx="1740">
                  <c:v>-0.54521200000000003</c:v>
                </c:pt>
                <c:pt idx="1741">
                  <c:v>-0.51795999999999998</c:v>
                </c:pt>
                <c:pt idx="1742">
                  <c:v>-0.66902200000000001</c:v>
                </c:pt>
                <c:pt idx="1743">
                  <c:v>-0.73109400000000002</c:v>
                </c:pt>
                <c:pt idx="1744">
                  <c:v>-1.009552</c:v>
                </c:pt>
                <c:pt idx="1745">
                  <c:v>-0.59083600000000003</c:v>
                </c:pt>
                <c:pt idx="1746">
                  <c:v>-0.58825700000000003</c:v>
                </c:pt>
                <c:pt idx="1747">
                  <c:v>-0.606491</c:v>
                </c:pt>
                <c:pt idx="1748">
                  <c:v>-0.29367100000000002</c:v>
                </c:pt>
                <c:pt idx="1749">
                  <c:v>-0.48490899999999998</c:v>
                </c:pt>
                <c:pt idx="1750">
                  <c:v>-3.6971999999999998E-2</c:v>
                </c:pt>
                <c:pt idx="1751">
                  <c:v>0.32450899999999999</c:v>
                </c:pt>
                <c:pt idx="1752">
                  <c:v>0.31701699999999999</c:v>
                </c:pt>
                <c:pt idx="1753">
                  <c:v>4.4296000000000002E-2</c:v>
                </c:pt>
                <c:pt idx="1754">
                  <c:v>0.302948</c:v>
                </c:pt>
                <c:pt idx="1755">
                  <c:v>0.62892199999999998</c:v>
                </c:pt>
                <c:pt idx="1756">
                  <c:v>0.43745400000000001</c:v>
                </c:pt>
                <c:pt idx="1757">
                  <c:v>0.26893600000000001</c:v>
                </c:pt>
                <c:pt idx="1758">
                  <c:v>0.128632</c:v>
                </c:pt>
                <c:pt idx="1759">
                  <c:v>7.5347999999999998E-2</c:v>
                </c:pt>
                <c:pt idx="1760">
                  <c:v>6.0500999999999999E-2</c:v>
                </c:pt>
                <c:pt idx="1761">
                  <c:v>5.9035999999999998E-2</c:v>
                </c:pt>
                <c:pt idx="1762">
                  <c:v>0.108734</c:v>
                </c:pt>
                <c:pt idx="1763">
                  <c:v>0.18229699999999999</c:v>
                </c:pt>
                <c:pt idx="1764">
                  <c:v>0.20918300000000001</c:v>
                </c:pt>
                <c:pt idx="1765">
                  <c:v>0.14952099999999999</c:v>
                </c:pt>
                <c:pt idx="1766">
                  <c:v>9.7885E-2</c:v>
                </c:pt>
                <c:pt idx="1767">
                  <c:v>5.4855000000000001E-2</c:v>
                </c:pt>
                <c:pt idx="1768">
                  <c:v>1.3382E-2</c:v>
                </c:pt>
                <c:pt idx="1769">
                  <c:v>-7.1822999999999998E-2</c:v>
                </c:pt>
                <c:pt idx="1770">
                  <c:v>-0.26504499999999998</c:v>
                </c:pt>
                <c:pt idx="1771">
                  <c:v>-0.50186200000000003</c:v>
                </c:pt>
                <c:pt idx="1772">
                  <c:v>-0.89849900000000005</c:v>
                </c:pt>
                <c:pt idx="1773">
                  <c:v>-1.02095</c:v>
                </c:pt>
                <c:pt idx="1774">
                  <c:v>-1.166077</c:v>
                </c:pt>
                <c:pt idx="1775">
                  <c:v>-0.59033199999999997</c:v>
                </c:pt>
                <c:pt idx="1776">
                  <c:v>-0.56994599999999995</c:v>
                </c:pt>
                <c:pt idx="1777">
                  <c:v>-0.81260699999999997</c:v>
                </c:pt>
                <c:pt idx="1778">
                  <c:v>-0.98629800000000001</c:v>
                </c:pt>
                <c:pt idx="1779">
                  <c:v>-0.535995</c:v>
                </c:pt>
                <c:pt idx="1780">
                  <c:v>9.5139000000000001E-2</c:v>
                </c:pt>
                <c:pt idx="1781">
                  <c:v>-0.366531</c:v>
                </c:pt>
                <c:pt idx="1782">
                  <c:v>-1.08754</c:v>
                </c:pt>
                <c:pt idx="1783">
                  <c:v>-1.095459</c:v>
                </c:pt>
                <c:pt idx="1784">
                  <c:v>-0.54197700000000004</c:v>
                </c:pt>
                <c:pt idx="1785">
                  <c:v>-0.11543299999999999</c:v>
                </c:pt>
                <c:pt idx="1786">
                  <c:v>-0.36549399999999999</c:v>
                </c:pt>
                <c:pt idx="1787">
                  <c:v>-0.57522600000000002</c:v>
                </c:pt>
                <c:pt idx="1788">
                  <c:v>-0.69677699999999998</c:v>
                </c:pt>
                <c:pt idx="1789">
                  <c:v>-0.74183699999999997</c:v>
                </c:pt>
                <c:pt idx="1790">
                  <c:v>-0.701492</c:v>
                </c:pt>
                <c:pt idx="1791">
                  <c:v>-0.81281999999999999</c:v>
                </c:pt>
                <c:pt idx="1792">
                  <c:v>-0.82006800000000002</c:v>
                </c:pt>
                <c:pt idx="1793">
                  <c:v>-0.75856000000000001</c:v>
                </c:pt>
                <c:pt idx="1794">
                  <c:v>-0.641571</c:v>
                </c:pt>
                <c:pt idx="1795">
                  <c:v>-0.68577600000000005</c:v>
                </c:pt>
                <c:pt idx="1796">
                  <c:v>-0.81286599999999998</c:v>
                </c:pt>
                <c:pt idx="1797">
                  <c:v>-0.79170200000000002</c:v>
                </c:pt>
                <c:pt idx="1798">
                  <c:v>-0.69346600000000003</c:v>
                </c:pt>
                <c:pt idx="1799">
                  <c:v>-0.63581799999999999</c:v>
                </c:pt>
                <c:pt idx="1800">
                  <c:v>-0.63369799999999998</c:v>
                </c:pt>
                <c:pt idx="1801">
                  <c:v>-0.607483</c:v>
                </c:pt>
                <c:pt idx="1802">
                  <c:v>-0.47555500000000001</c:v>
                </c:pt>
                <c:pt idx="1803">
                  <c:v>-0.21116599999999999</c:v>
                </c:pt>
                <c:pt idx="1804">
                  <c:v>-0.33518999999999999</c:v>
                </c:pt>
                <c:pt idx="1805">
                  <c:v>-0.66755699999999996</c:v>
                </c:pt>
                <c:pt idx="1806">
                  <c:v>-0.82234200000000002</c:v>
                </c:pt>
                <c:pt idx="1807">
                  <c:v>-0.52181999999999995</c:v>
                </c:pt>
                <c:pt idx="1808">
                  <c:v>-9.9868999999999999E-2</c:v>
                </c:pt>
                <c:pt idx="1809">
                  <c:v>0.167847</c:v>
                </c:pt>
                <c:pt idx="1810">
                  <c:v>0.20672599999999999</c:v>
                </c:pt>
                <c:pt idx="1811">
                  <c:v>0.21276900000000001</c:v>
                </c:pt>
                <c:pt idx="1812">
                  <c:v>0.20935100000000001</c:v>
                </c:pt>
                <c:pt idx="1813">
                  <c:v>6.8344000000000002E-2</c:v>
                </c:pt>
                <c:pt idx="1814">
                  <c:v>-9.5534999999999995E-2</c:v>
                </c:pt>
                <c:pt idx="1815">
                  <c:v>-3.9444E-2</c:v>
                </c:pt>
                <c:pt idx="1816">
                  <c:v>2.3331000000000001E-2</c:v>
                </c:pt>
                <c:pt idx="1817">
                  <c:v>-7.8890000000000002E-3</c:v>
                </c:pt>
                <c:pt idx="1818">
                  <c:v>-6.6177E-2</c:v>
                </c:pt>
                <c:pt idx="1819">
                  <c:v>-0.159058</c:v>
                </c:pt>
                <c:pt idx="1820">
                  <c:v>-0.26486199999999999</c:v>
                </c:pt>
                <c:pt idx="1821">
                  <c:v>-0.37942500000000001</c:v>
                </c:pt>
                <c:pt idx="1822">
                  <c:v>-0.49548300000000001</c:v>
                </c:pt>
                <c:pt idx="1823">
                  <c:v>-0.54274</c:v>
                </c:pt>
                <c:pt idx="1824">
                  <c:v>-0.58863799999999999</c:v>
                </c:pt>
                <c:pt idx="1825">
                  <c:v>-0.91420000000000001</c:v>
                </c:pt>
                <c:pt idx="1826">
                  <c:v>-1.0758669999999999</c:v>
                </c:pt>
                <c:pt idx="1827">
                  <c:v>-0.61129800000000001</c:v>
                </c:pt>
                <c:pt idx="1828">
                  <c:v>-0.18398999999999999</c:v>
                </c:pt>
                <c:pt idx="1829">
                  <c:v>-0.17716999999999999</c:v>
                </c:pt>
                <c:pt idx="1830">
                  <c:v>-0.24426300000000001</c:v>
                </c:pt>
                <c:pt idx="1831">
                  <c:v>-0.90515100000000004</c:v>
                </c:pt>
                <c:pt idx="1832">
                  <c:v>-1.3810119999999999</c:v>
                </c:pt>
                <c:pt idx="1833">
                  <c:v>-0.90595999999999999</c:v>
                </c:pt>
                <c:pt idx="1834">
                  <c:v>-0.56565900000000002</c:v>
                </c:pt>
                <c:pt idx="1835">
                  <c:v>-0.61785900000000005</c:v>
                </c:pt>
                <c:pt idx="1836">
                  <c:v>-0.728302</c:v>
                </c:pt>
                <c:pt idx="1837">
                  <c:v>-0.76205400000000001</c:v>
                </c:pt>
                <c:pt idx="1838">
                  <c:v>-0.73837299999999995</c:v>
                </c:pt>
                <c:pt idx="1839">
                  <c:v>-0.65832500000000005</c:v>
                </c:pt>
                <c:pt idx="1840">
                  <c:v>-0.54051199999999999</c:v>
                </c:pt>
                <c:pt idx="1841">
                  <c:v>-0.53855900000000001</c:v>
                </c:pt>
                <c:pt idx="1842">
                  <c:v>-0.69842499999999996</c:v>
                </c:pt>
                <c:pt idx="1843">
                  <c:v>-0.79295300000000002</c:v>
                </c:pt>
                <c:pt idx="1844">
                  <c:v>-0.83151200000000003</c:v>
                </c:pt>
                <c:pt idx="1845">
                  <c:v>-0.82519500000000001</c:v>
                </c:pt>
                <c:pt idx="1846">
                  <c:v>-0.82688899999999999</c:v>
                </c:pt>
                <c:pt idx="1847">
                  <c:v>-0.79565399999999997</c:v>
                </c:pt>
                <c:pt idx="1848">
                  <c:v>-0.78109700000000004</c:v>
                </c:pt>
                <c:pt idx="1849">
                  <c:v>-0.77162200000000003</c:v>
                </c:pt>
                <c:pt idx="1850">
                  <c:v>-0.69287100000000001</c:v>
                </c:pt>
                <c:pt idx="1851">
                  <c:v>-0.59648100000000004</c:v>
                </c:pt>
                <c:pt idx="1852">
                  <c:v>-0.580322</c:v>
                </c:pt>
                <c:pt idx="1853">
                  <c:v>-0.67166099999999995</c:v>
                </c:pt>
                <c:pt idx="1854">
                  <c:v>-0.619614</c:v>
                </c:pt>
                <c:pt idx="1855">
                  <c:v>-0.51329000000000002</c:v>
                </c:pt>
                <c:pt idx="1856">
                  <c:v>-0.27940399999999999</c:v>
                </c:pt>
                <c:pt idx="1857">
                  <c:v>-0.50736999999999999</c:v>
                </c:pt>
                <c:pt idx="1858">
                  <c:v>-0.92478899999999997</c:v>
                </c:pt>
                <c:pt idx="1859">
                  <c:v>-1.302292</c:v>
                </c:pt>
                <c:pt idx="1860">
                  <c:v>-0.86926300000000001</c:v>
                </c:pt>
                <c:pt idx="1861">
                  <c:v>-0.165436</c:v>
                </c:pt>
                <c:pt idx="1862">
                  <c:v>0.25755299999999998</c:v>
                </c:pt>
                <c:pt idx="1863">
                  <c:v>0.51591500000000001</c:v>
                </c:pt>
                <c:pt idx="1864">
                  <c:v>0.58686799999999995</c:v>
                </c:pt>
                <c:pt idx="1865">
                  <c:v>0.53939800000000004</c:v>
                </c:pt>
                <c:pt idx="1866">
                  <c:v>4.8842999999999998E-2</c:v>
                </c:pt>
                <c:pt idx="1867">
                  <c:v>-4.6996999999999997E-2</c:v>
                </c:pt>
                <c:pt idx="1868">
                  <c:v>-1.9515999999999999E-2</c:v>
                </c:pt>
                <c:pt idx="1869">
                  <c:v>-5.3619E-2</c:v>
                </c:pt>
                <c:pt idx="1870">
                  <c:v>-0.156448</c:v>
                </c:pt>
                <c:pt idx="1871">
                  <c:v>-0.26150499999999999</c:v>
                </c:pt>
                <c:pt idx="1872">
                  <c:v>-0.39410400000000001</c:v>
                </c:pt>
                <c:pt idx="1873">
                  <c:v>-0.57916299999999998</c:v>
                </c:pt>
                <c:pt idx="1874">
                  <c:v>-0.67923</c:v>
                </c:pt>
                <c:pt idx="1875">
                  <c:v>-0.66922000000000004</c:v>
                </c:pt>
                <c:pt idx="1876">
                  <c:v>-1.031296</c:v>
                </c:pt>
                <c:pt idx="1877">
                  <c:v>-1.450958</c:v>
                </c:pt>
                <c:pt idx="1878">
                  <c:v>-0.70494100000000004</c:v>
                </c:pt>
                <c:pt idx="1879">
                  <c:v>-0.14063999999999999</c:v>
                </c:pt>
                <c:pt idx="1880">
                  <c:v>8.5749999999999993E-3</c:v>
                </c:pt>
                <c:pt idx="1881">
                  <c:v>-6.2026999999999999E-2</c:v>
                </c:pt>
                <c:pt idx="1882">
                  <c:v>-0.72695900000000002</c:v>
                </c:pt>
                <c:pt idx="1883">
                  <c:v>-1.2772829999999999</c:v>
                </c:pt>
                <c:pt idx="1884">
                  <c:v>-1.2387699999999999</c:v>
                </c:pt>
                <c:pt idx="1885">
                  <c:v>-0.71141100000000002</c:v>
                </c:pt>
                <c:pt idx="1886">
                  <c:v>-0.53874200000000005</c:v>
                </c:pt>
                <c:pt idx="1887">
                  <c:v>-0.79978899999999997</c:v>
                </c:pt>
                <c:pt idx="1888">
                  <c:v>-0.92701699999999998</c:v>
                </c:pt>
                <c:pt idx="1889">
                  <c:v>-0.739761</c:v>
                </c:pt>
                <c:pt idx="1890">
                  <c:v>-0.57194500000000004</c:v>
                </c:pt>
                <c:pt idx="1891">
                  <c:v>-0.48887599999999998</c:v>
                </c:pt>
                <c:pt idx="1892">
                  <c:v>-0.57467699999999999</c:v>
                </c:pt>
                <c:pt idx="1893">
                  <c:v>-0.68757599999999996</c:v>
                </c:pt>
                <c:pt idx="1894">
                  <c:v>-0.71296700000000002</c:v>
                </c:pt>
                <c:pt idx="1895">
                  <c:v>-0.74710100000000002</c:v>
                </c:pt>
                <c:pt idx="1896">
                  <c:v>-0.80323800000000001</c:v>
                </c:pt>
                <c:pt idx="1897">
                  <c:v>-0.82719399999999998</c:v>
                </c:pt>
                <c:pt idx="1898">
                  <c:v>-0.81625400000000004</c:v>
                </c:pt>
                <c:pt idx="1899">
                  <c:v>-0.80334499999999998</c:v>
                </c:pt>
                <c:pt idx="1900">
                  <c:v>-0.79063399999999995</c:v>
                </c:pt>
                <c:pt idx="1901">
                  <c:v>-0.71079999999999999</c:v>
                </c:pt>
                <c:pt idx="1902">
                  <c:v>-0.63111899999999999</c:v>
                </c:pt>
                <c:pt idx="1903">
                  <c:v>-0.69857800000000003</c:v>
                </c:pt>
                <c:pt idx="1904">
                  <c:v>-0.83421299999999998</c:v>
                </c:pt>
                <c:pt idx="1905">
                  <c:v>-0.75073199999999995</c:v>
                </c:pt>
                <c:pt idx="1906">
                  <c:v>-0.533142</c:v>
                </c:pt>
                <c:pt idx="1907">
                  <c:v>-0.37857099999999999</c:v>
                </c:pt>
                <c:pt idx="1908">
                  <c:v>-0.16107199999999999</c:v>
                </c:pt>
                <c:pt idx="1909">
                  <c:v>-0.16264300000000001</c:v>
                </c:pt>
                <c:pt idx="1910">
                  <c:v>-0.42494199999999999</c:v>
                </c:pt>
                <c:pt idx="1911">
                  <c:v>-0.69377100000000003</c:v>
                </c:pt>
                <c:pt idx="1912">
                  <c:v>-0.46200600000000003</c:v>
                </c:pt>
                <c:pt idx="1913">
                  <c:v>-7.6935000000000003E-2</c:v>
                </c:pt>
                <c:pt idx="1914">
                  <c:v>0.14005999999999999</c:v>
                </c:pt>
                <c:pt idx="1915">
                  <c:v>0.22863800000000001</c:v>
                </c:pt>
                <c:pt idx="1916">
                  <c:v>1.3991999999999999E-2</c:v>
                </c:pt>
                <c:pt idx="1917">
                  <c:v>-8.2138000000000003E-2</c:v>
                </c:pt>
                <c:pt idx="1918">
                  <c:v>-0.134079</c:v>
                </c:pt>
                <c:pt idx="1919">
                  <c:v>-0.211426</c:v>
                </c:pt>
                <c:pt idx="1920">
                  <c:v>-0.360184</c:v>
                </c:pt>
                <c:pt idx="1921">
                  <c:v>-0.48954799999999998</c:v>
                </c:pt>
                <c:pt idx="1922">
                  <c:v>-0.57475299999999996</c:v>
                </c:pt>
                <c:pt idx="1923">
                  <c:v>-0.56578099999999998</c:v>
                </c:pt>
                <c:pt idx="1924">
                  <c:v>-0.50927699999999998</c:v>
                </c:pt>
                <c:pt idx="1925">
                  <c:v>-0.58203099999999997</c:v>
                </c:pt>
                <c:pt idx="1926">
                  <c:v>-0.86444100000000001</c:v>
                </c:pt>
                <c:pt idx="1927">
                  <c:v>-1.4347989999999999</c:v>
                </c:pt>
                <c:pt idx="1928">
                  <c:v>-0.52067600000000003</c:v>
                </c:pt>
                <c:pt idx="1929">
                  <c:v>-4.9834999999999997E-2</c:v>
                </c:pt>
                <c:pt idx="1930">
                  <c:v>2.3467999999999999E-2</c:v>
                </c:pt>
                <c:pt idx="1931">
                  <c:v>-0.47364800000000001</c:v>
                </c:pt>
                <c:pt idx="1932">
                  <c:v>-1.102768</c:v>
                </c:pt>
                <c:pt idx="1933">
                  <c:v>-1.4526060000000001</c:v>
                </c:pt>
                <c:pt idx="1934">
                  <c:v>-1.1561429999999999</c:v>
                </c:pt>
                <c:pt idx="1935">
                  <c:v>-0.74748199999999998</c:v>
                </c:pt>
                <c:pt idx="1936">
                  <c:v>-0.61817900000000003</c:v>
                </c:pt>
                <c:pt idx="1937">
                  <c:v>-0.40673799999999999</c:v>
                </c:pt>
                <c:pt idx="1938">
                  <c:v>-0.36735499999999999</c:v>
                </c:pt>
                <c:pt idx="1939">
                  <c:v>-0.47087099999999998</c:v>
                </c:pt>
                <c:pt idx="1940">
                  <c:v>-0.643845</c:v>
                </c:pt>
                <c:pt idx="1941">
                  <c:v>-0.816666</c:v>
                </c:pt>
                <c:pt idx="1942">
                  <c:v>-0.72259499999999999</c:v>
                </c:pt>
                <c:pt idx="1943">
                  <c:v>-0.62669399999999997</c:v>
                </c:pt>
                <c:pt idx="1944">
                  <c:v>-0.66345200000000004</c:v>
                </c:pt>
                <c:pt idx="1945">
                  <c:v>-0.69625899999999996</c:v>
                </c:pt>
                <c:pt idx="1946">
                  <c:v>-0.67237899999999995</c:v>
                </c:pt>
                <c:pt idx="1947">
                  <c:v>-0.61412</c:v>
                </c:pt>
                <c:pt idx="1948">
                  <c:v>-0.611313</c:v>
                </c:pt>
                <c:pt idx="1949">
                  <c:v>-0.66612199999999999</c:v>
                </c:pt>
                <c:pt idx="1950">
                  <c:v>-0.70896899999999996</c:v>
                </c:pt>
                <c:pt idx="1951">
                  <c:v>-0.73133899999999996</c:v>
                </c:pt>
                <c:pt idx="1952">
                  <c:v>-0.73773200000000005</c:v>
                </c:pt>
                <c:pt idx="1953">
                  <c:v>-0.75178500000000004</c:v>
                </c:pt>
                <c:pt idx="1954">
                  <c:v>-0.72824100000000003</c:v>
                </c:pt>
                <c:pt idx="1955">
                  <c:v>-0.707901</c:v>
                </c:pt>
                <c:pt idx="1956">
                  <c:v>-0.70249899999999998</c:v>
                </c:pt>
                <c:pt idx="1957">
                  <c:v>-0.73614500000000005</c:v>
                </c:pt>
                <c:pt idx="1958">
                  <c:v>-0.55137599999999998</c:v>
                </c:pt>
                <c:pt idx="1959">
                  <c:v>-0.334976</c:v>
                </c:pt>
                <c:pt idx="1960">
                  <c:v>-0.40153499999999998</c:v>
                </c:pt>
                <c:pt idx="1961">
                  <c:v>-0.473053</c:v>
                </c:pt>
                <c:pt idx="1962">
                  <c:v>-0.38020300000000001</c:v>
                </c:pt>
                <c:pt idx="1963">
                  <c:v>-0.60685699999999998</c:v>
                </c:pt>
                <c:pt idx="1964">
                  <c:v>-0.93293800000000005</c:v>
                </c:pt>
                <c:pt idx="1965">
                  <c:v>-1.084549</c:v>
                </c:pt>
                <c:pt idx="1966">
                  <c:v>-1.030243</c:v>
                </c:pt>
                <c:pt idx="1967">
                  <c:v>-0.61434900000000003</c:v>
                </c:pt>
                <c:pt idx="1968">
                  <c:v>-0.253662</c:v>
                </c:pt>
                <c:pt idx="1969">
                  <c:v>-7.1959999999999996E-2</c:v>
                </c:pt>
                <c:pt idx="1970">
                  <c:v>7.3200000000000001E-4</c:v>
                </c:pt>
                <c:pt idx="1971">
                  <c:v>-7.3425000000000004E-2</c:v>
                </c:pt>
                <c:pt idx="1972">
                  <c:v>-0.15789800000000001</c:v>
                </c:pt>
                <c:pt idx="1973">
                  <c:v>-0.194046</c:v>
                </c:pt>
                <c:pt idx="1974">
                  <c:v>-0.30584699999999998</c:v>
                </c:pt>
                <c:pt idx="1975">
                  <c:v>-0.28672799999999998</c:v>
                </c:pt>
                <c:pt idx="1976">
                  <c:v>-0.142151</c:v>
                </c:pt>
                <c:pt idx="1977">
                  <c:v>-8.0504999999999993E-2</c:v>
                </c:pt>
                <c:pt idx="1978">
                  <c:v>-0.15914900000000001</c:v>
                </c:pt>
                <c:pt idx="1979">
                  <c:v>-0.18196100000000001</c:v>
                </c:pt>
                <c:pt idx="1980">
                  <c:v>-0.14671300000000001</c:v>
                </c:pt>
                <c:pt idx="1981">
                  <c:v>-5.8944999999999997E-2</c:v>
                </c:pt>
                <c:pt idx="1982">
                  <c:v>4.0877999999999998E-2</c:v>
                </c:pt>
                <c:pt idx="1983">
                  <c:v>5.7815999999999999E-2</c:v>
                </c:pt>
                <c:pt idx="1984">
                  <c:v>-7.7970000000000001E-3</c:v>
                </c:pt>
                <c:pt idx="1985">
                  <c:v>-0.24299599999999999</c:v>
                </c:pt>
                <c:pt idx="1986">
                  <c:v>-0.61465499999999995</c:v>
                </c:pt>
                <c:pt idx="1987">
                  <c:v>-0.74295</c:v>
                </c:pt>
                <c:pt idx="1988">
                  <c:v>-0.63427699999999998</c:v>
                </c:pt>
                <c:pt idx="1989">
                  <c:v>-0.53001399999999999</c:v>
                </c:pt>
                <c:pt idx="1990">
                  <c:v>-0.41120899999999999</c:v>
                </c:pt>
                <c:pt idx="1991">
                  <c:v>-0.37512200000000001</c:v>
                </c:pt>
                <c:pt idx="1992">
                  <c:v>-0.452988</c:v>
                </c:pt>
                <c:pt idx="1993">
                  <c:v>-0.52606200000000003</c:v>
                </c:pt>
                <c:pt idx="1994">
                  <c:v>-0.64804099999999998</c:v>
                </c:pt>
                <c:pt idx="1995">
                  <c:v>-0.56770299999999996</c:v>
                </c:pt>
                <c:pt idx="1996">
                  <c:v>-0.31517000000000001</c:v>
                </c:pt>
                <c:pt idx="1997">
                  <c:v>-0.318573</c:v>
                </c:pt>
                <c:pt idx="1998">
                  <c:v>-0.458847</c:v>
                </c:pt>
                <c:pt idx="1999">
                  <c:v>-0.53453099999999998</c:v>
                </c:pt>
                <c:pt idx="2000">
                  <c:v>-0.66127000000000002</c:v>
                </c:pt>
                <c:pt idx="2001">
                  <c:v>-0.67762800000000001</c:v>
                </c:pt>
                <c:pt idx="2002">
                  <c:v>-0.57725499999999996</c:v>
                </c:pt>
                <c:pt idx="2003">
                  <c:v>-0.44714399999999999</c:v>
                </c:pt>
                <c:pt idx="2004">
                  <c:v>-0.405746</c:v>
                </c:pt>
                <c:pt idx="2005">
                  <c:v>-0.40248099999999998</c:v>
                </c:pt>
                <c:pt idx="2006">
                  <c:v>-0.36135899999999999</c:v>
                </c:pt>
                <c:pt idx="2007">
                  <c:v>-0.44412200000000002</c:v>
                </c:pt>
                <c:pt idx="2008">
                  <c:v>-0.51736499999999996</c:v>
                </c:pt>
                <c:pt idx="2009">
                  <c:v>-0.48677100000000001</c:v>
                </c:pt>
                <c:pt idx="2010">
                  <c:v>-0.50151100000000004</c:v>
                </c:pt>
                <c:pt idx="2011">
                  <c:v>-0.53245500000000001</c:v>
                </c:pt>
                <c:pt idx="2012">
                  <c:v>-0.56248500000000001</c:v>
                </c:pt>
                <c:pt idx="2013">
                  <c:v>-0.53666700000000001</c:v>
                </c:pt>
                <c:pt idx="2014">
                  <c:v>-0.42358400000000002</c:v>
                </c:pt>
                <c:pt idx="2015">
                  <c:v>-0.42910799999999999</c:v>
                </c:pt>
                <c:pt idx="2016">
                  <c:v>-0.49455300000000002</c:v>
                </c:pt>
                <c:pt idx="2017">
                  <c:v>-0.70463600000000004</c:v>
                </c:pt>
                <c:pt idx="2018">
                  <c:v>-0.76641800000000004</c:v>
                </c:pt>
                <c:pt idx="2019">
                  <c:v>-0.25373800000000002</c:v>
                </c:pt>
                <c:pt idx="2020">
                  <c:v>-3.2776E-2</c:v>
                </c:pt>
                <c:pt idx="2021">
                  <c:v>-8.3984000000000003E-2</c:v>
                </c:pt>
                <c:pt idx="2022">
                  <c:v>-0.72161900000000001</c:v>
                </c:pt>
                <c:pt idx="2023">
                  <c:v>-1.1694640000000001</c:v>
                </c:pt>
                <c:pt idx="2024">
                  <c:v>-0.814697</c:v>
                </c:pt>
                <c:pt idx="2025">
                  <c:v>-0.384598</c:v>
                </c:pt>
                <c:pt idx="2026">
                  <c:v>-9.7199999999999995E-3</c:v>
                </c:pt>
                <c:pt idx="2027">
                  <c:v>0.25733899999999998</c:v>
                </c:pt>
                <c:pt idx="2028">
                  <c:v>0.35545300000000002</c:v>
                </c:pt>
                <c:pt idx="2029">
                  <c:v>0.396347</c:v>
                </c:pt>
                <c:pt idx="2030">
                  <c:v>0.107483</c:v>
                </c:pt>
                <c:pt idx="2031">
                  <c:v>-4.6738000000000002E-2</c:v>
                </c:pt>
                <c:pt idx="2032">
                  <c:v>-0.18182400000000001</c:v>
                </c:pt>
                <c:pt idx="2033">
                  <c:v>-0.29127500000000001</c:v>
                </c:pt>
                <c:pt idx="2034">
                  <c:v>-0.27128600000000003</c:v>
                </c:pt>
                <c:pt idx="2035">
                  <c:v>-0.14744599999999999</c:v>
                </c:pt>
                <c:pt idx="2036">
                  <c:v>-6.0999999999999999E-5</c:v>
                </c:pt>
                <c:pt idx="2037">
                  <c:v>-7.7240000000000003E-2</c:v>
                </c:pt>
                <c:pt idx="2038">
                  <c:v>-0.52194200000000002</c:v>
                </c:pt>
                <c:pt idx="2039">
                  <c:v>-0.42808499999999999</c:v>
                </c:pt>
                <c:pt idx="2040">
                  <c:v>-0.47756999999999999</c:v>
                </c:pt>
                <c:pt idx="2041">
                  <c:v>-0.69808999999999999</c:v>
                </c:pt>
                <c:pt idx="2042">
                  <c:v>-0.91474900000000003</c:v>
                </c:pt>
                <c:pt idx="2043">
                  <c:v>-0.91792300000000004</c:v>
                </c:pt>
                <c:pt idx="2044">
                  <c:v>-0.64131199999999999</c:v>
                </c:pt>
                <c:pt idx="2045">
                  <c:v>-0.48760999999999999</c:v>
                </c:pt>
                <c:pt idx="2046">
                  <c:v>-0.348831</c:v>
                </c:pt>
                <c:pt idx="2047">
                  <c:v>-0.244339</c:v>
                </c:pt>
                <c:pt idx="2048">
                  <c:v>-0.45857199999999998</c:v>
                </c:pt>
                <c:pt idx="2049">
                  <c:v>-0.38778699999999999</c:v>
                </c:pt>
                <c:pt idx="2050">
                  <c:v>-0.60116599999999998</c:v>
                </c:pt>
                <c:pt idx="2051">
                  <c:v>-0.77384900000000001</c:v>
                </c:pt>
                <c:pt idx="2052">
                  <c:v>-0.57743800000000001</c:v>
                </c:pt>
                <c:pt idx="2053">
                  <c:v>-0.39125100000000002</c:v>
                </c:pt>
                <c:pt idx="2054">
                  <c:v>-0.35182200000000002</c:v>
                </c:pt>
                <c:pt idx="2055">
                  <c:v>-0.33250400000000002</c:v>
                </c:pt>
                <c:pt idx="2056">
                  <c:v>-0.386154</c:v>
                </c:pt>
                <c:pt idx="2057">
                  <c:v>-0.53739899999999996</c:v>
                </c:pt>
                <c:pt idx="2058">
                  <c:v>-0.385376</c:v>
                </c:pt>
                <c:pt idx="2059">
                  <c:v>-0.428116</c:v>
                </c:pt>
                <c:pt idx="2060">
                  <c:v>-0.65864599999999995</c:v>
                </c:pt>
                <c:pt idx="2061">
                  <c:v>-0.66221600000000003</c:v>
                </c:pt>
                <c:pt idx="2062">
                  <c:v>-0.50898699999999997</c:v>
                </c:pt>
                <c:pt idx="2063">
                  <c:v>-0.43038900000000002</c:v>
                </c:pt>
                <c:pt idx="2064">
                  <c:v>-0.56634499999999999</c:v>
                </c:pt>
                <c:pt idx="2065">
                  <c:v>-0.63671900000000003</c:v>
                </c:pt>
                <c:pt idx="2066">
                  <c:v>-0.61843899999999996</c:v>
                </c:pt>
                <c:pt idx="2067">
                  <c:v>-0.43856800000000001</c:v>
                </c:pt>
                <c:pt idx="2068">
                  <c:v>-0.222855</c:v>
                </c:pt>
                <c:pt idx="2069">
                  <c:v>-9.0866000000000002E-2</c:v>
                </c:pt>
                <c:pt idx="2070">
                  <c:v>-0.219467</c:v>
                </c:pt>
                <c:pt idx="2071">
                  <c:v>-0.36054999999999998</c:v>
                </c:pt>
                <c:pt idx="2072">
                  <c:v>-0.60491899999999998</c:v>
                </c:pt>
                <c:pt idx="2073">
                  <c:v>-0.90426600000000001</c:v>
                </c:pt>
                <c:pt idx="2074">
                  <c:v>-0.759903</c:v>
                </c:pt>
                <c:pt idx="2075">
                  <c:v>-0.19392400000000001</c:v>
                </c:pt>
                <c:pt idx="2076">
                  <c:v>8.9493000000000003E-2</c:v>
                </c:pt>
                <c:pt idx="2077">
                  <c:v>0.205322</c:v>
                </c:pt>
                <c:pt idx="2078">
                  <c:v>0.25534099999999998</c:v>
                </c:pt>
                <c:pt idx="2079">
                  <c:v>0.261353</c:v>
                </c:pt>
                <c:pt idx="2080">
                  <c:v>0.21046400000000001</c:v>
                </c:pt>
                <c:pt idx="2081">
                  <c:v>7.7605999999999994E-2</c:v>
                </c:pt>
                <c:pt idx="2082">
                  <c:v>1.2543E-2</c:v>
                </c:pt>
                <c:pt idx="2083">
                  <c:v>-0.15418999999999999</c:v>
                </c:pt>
                <c:pt idx="2084">
                  <c:v>-0.23905899999999999</c:v>
                </c:pt>
                <c:pt idx="2085">
                  <c:v>-0.26412999999999998</c:v>
                </c:pt>
                <c:pt idx="2086">
                  <c:v>-0.27337600000000001</c:v>
                </c:pt>
                <c:pt idx="2087">
                  <c:v>-0.28372199999999997</c:v>
                </c:pt>
                <c:pt idx="2088">
                  <c:v>-0.24577299999999999</c:v>
                </c:pt>
                <c:pt idx="2089">
                  <c:v>-0.17240900000000001</c:v>
                </c:pt>
                <c:pt idx="2090">
                  <c:v>-0.248749</c:v>
                </c:pt>
                <c:pt idx="2091">
                  <c:v>-0.324463</c:v>
                </c:pt>
                <c:pt idx="2092">
                  <c:v>-0.44578600000000002</c:v>
                </c:pt>
                <c:pt idx="2093">
                  <c:v>-0.21440100000000001</c:v>
                </c:pt>
                <c:pt idx="2094">
                  <c:v>8.1908999999999996E-2</c:v>
                </c:pt>
                <c:pt idx="2095">
                  <c:v>-0.12658700000000001</c:v>
                </c:pt>
                <c:pt idx="2096">
                  <c:v>-0.354294</c:v>
                </c:pt>
                <c:pt idx="2097">
                  <c:v>-0.452957</c:v>
                </c:pt>
                <c:pt idx="2098">
                  <c:v>-0.55387900000000001</c:v>
                </c:pt>
                <c:pt idx="2099">
                  <c:v>-0.43049599999999999</c:v>
                </c:pt>
                <c:pt idx="2100">
                  <c:v>-1.4069E-2</c:v>
                </c:pt>
                <c:pt idx="2101">
                  <c:v>4.2007000000000003E-2</c:v>
                </c:pt>
                <c:pt idx="2102">
                  <c:v>-0.22431899999999999</c:v>
                </c:pt>
                <c:pt idx="2103">
                  <c:v>-0.49137900000000001</c:v>
                </c:pt>
                <c:pt idx="2104">
                  <c:v>-0.48736600000000002</c:v>
                </c:pt>
                <c:pt idx="2105">
                  <c:v>-0.468109</c:v>
                </c:pt>
                <c:pt idx="2106">
                  <c:v>-0.442886</c:v>
                </c:pt>
                <c:pt idx="2107">
                  <c:v>-0.29064899999999999</c:v>
                </c:pt>
                <c:pt idx="2108">
                  <c:v>-0.19103999999999999</c:v>
                </c:pt>
                <c:pt idx="2109">
                  <c:v>-0.20854200000000001</c:v>
                </c:pt>
                <c:pt idx="2110">
                  <c:v>-0.291489</c:v>
                </c:pt>
                <c:pt idx="2111">
                  <c:v>-0.30184899999999998</c:v>
                </c:pt>
                <c:pt idx="2112">
                  <c:v>-0.27751199999999998</c:v>
                </c:pt>
                <c:pt idx="2113">
                  <c:v>-0.31942700000000002</c:v>
                </c:pt>
                <c:pt idx="2114">
                  <c:v>-0.37202499999999999</c:v>
                </c:pt>
                <c:pt idx="2115">
                  <c:v>-0.37966899999999998</c:v>
                </c:pt>
                <c:pt idx="2116">
                  <c:v>-0.34941100000000003</c:v>
                </c:pt>
                <c:pt idx="2117">
                  <c:v>-0.27258300000000002</c:v>
                </c:pt>
                <c:pt idx="2118">
                  <c:v>-0.20166000000000001</c:v>
                </c:pt>
                <c:pt idx="2119">
                  <c:v>-0.27471899999999999</c:v>
                </c:pt>
                <c:pt idx="2120">
                  <c:v>-0.33908100000000002</c:v>
                </c:pt>
                <c:pt idx="2121">
                  <c:v>-0.10119599999999999</c:v>
                </c:pt>
                <c:pt idx="2122">
                  <c:v>-8.0260000000000001E-3</c:v>
                </c:pt>
                <c:pt idx="2123">
                  <c:v>-1.9070000000000001E-3</c:v>
                </c:pt>
                <c:pt idx="2124">
                  <c:v>-0.30085800000000001</c:v>
                </c:pt>
                <c:pt idx="2125">
                  <c:v>-0.48512300000000003</c:v>
                </c:pt>
                <c:pt idx="2126">
                  <c:v>-0.48529099999999997</c:v>
                </c:pt>
                <c:pt idx="2127">
                  <c:v>-7.7560000000000004E-2</c:v>
                </c:pt>
                <c:pt idx="2128">
                  <c:v>8.0245999999999998E-2</c:v>
                </c:pt>
                <c:pt idx="2129">
                  <c:v>8.0810999999999994E-2</c:v>
                </c:pt>
                <c:pt idx="2130">
                  <c:v>0.13670299999999999</c:v>
                </c:pt>
                <c:pt idx="2131">
                  <c:v>0.24851999999999999</c:v>
                </c:pt>
                <c:pt idx="2132">
                  <c:v>0.238342</c:v>
                </c:pt>
                <c:pt idx="2133">
                  <c:v>0.17175299999999999</c:v>
                </c:pt>
                <c:pt idx="2134">
                  <c:v>0.124496</c:v>
                </c:pt>
                <c:pt idx="2135">
                  <c:v>0.204788</c:v>
                </c:pt>
                <c:pt idx="2136">
                  <c:v>0.197495</c:v>
                </c:pt>
                <c:pt idx="2137">
                  <c:v>-0.13186600000000001</c:v>
                </c:pt>
                <c:pt idx="2138">
                  <c:v>-0.18768299999999999</c:v>
                </c:pt>
                <c:pt idx="2139">
                  <c:v>-0.37556499999999998</c:v>
                </c:pt>
                <c:pt idx="2140">
                  <c:v>-0.191437</c:v>
                </c:pt>
                <c:pt idx="2141">
                  <c:v>-0.108765</c:v>
                </c:pt>
                <c:pt idx="2142">
                  <c:v>-9.2818999999999999E-2</c:v>
                </c:pt>
                <c:pt idx="2143">
                  <c:v>-6.332E-3</c:v>
                </c:pt>
                <c:pt idx="2144">
                  <c:v>0.37324499999999999</c:v>
                </c:pt>
                <c:pt idx="2145">
                  <c:v>0.16009499999999999</c:v>
                </c:pt>
                <c:pt idx="2146">
                  <c:v>-0.15260299999999999</c:v>
                </c:pt>
                <c:pt idx="2147">
                  <c:v>-8.8958999999999996E-2</c:v>
                </c:pt>
                <c:pt idx="2148">
                  <c:v>-0.19415299999999999</c:v>
                </c:pt>
                <c:pt idx="2149">
                  <c:v>-0.24052399999999999</c:v>
                </c:pt>
                <c:pt idx="2150">
                  <c:v>-0.20863300000000001</c:v>
                </c:pt>
                <c:pt idx="2151">
                  <c:v>-0.24238599999999999</c:v>
                </c:pt>
                <c:pt idx="2152">
                  <c:v>-0.41043099999999999</c:v>
                </c:pt>
                <c:pt idx="2153">
                  <c:v>-0.396179</c:v>
                </c:pt>
                <c:pt idx="2154">
                  <c:v>-0.39739999999999998</c:v>
                </c:pt>
                <c:pt idx="2155">
                  <c:v>-0.298599</c:v>
                </c:pt>
                <c:pt idx="2156">
                  <c:v>-0.291489</c:v>
                </c:pt>
                <c:pt idx="2157">
                  <c:v>-0.26908900000000002</c:v>
                </c:pt>
                <c:pt idx="2158">
                  <c:v>-0.27545199999999997</c:v>
                </c:pt>
                <c:pt idx="2159">
                  <c:v>-0.30223100000000003</c:v>
                </c:pt>
                <c:pt idx="2160">
                  <c:v>-0.39457700000000001</c:v>
                </c:pt>
                <c:pt idx="2161">
                  <c:v>-0.38848899999999997</c:v>
                </c:pt>
                <c:pt idx="2162">
                  <c:v>-0.300842</c:v>
                </c:pt>
                <c:pt idx="2163">
                  <c:v>-0.33760099999999998</c:v>
                </c:pt>
                <c:pt idx="2164">
                  <c:v>-0.31909199999999999</c:v>
                </c:pt>
                <c:pt idx="2165">
                  <c:v>-0.29917899999999997</c:v>
                </c:pt>
                <c:pt idx="2166">
                  <c:v>-0.374863</c:v>
                </c:pt>
                <c:pt idx="2167">
                  <c:v>-0.32150299999999998</c:v>
                </c:pt>
                <c:pt idx="2168">
                  <c:v>-0.350601</c:v>
                </c:pt>
                <c:pt idx="2169">
                  <c:v>-0.55740400000000001</c:v>
                </c:pt>
                <c:pt idx="2170">
                  <c:v>-0.76576200000000005</c:v>
                </c:pt>
                <c:pt idx="2171">
                  <c:v>-0.72131299999999998</c:v>
                </c:pt>
                <c:pt idx="2172">
                  <c:v>-0.45263700000000001</c:v>
                </c:pt>
                <c:pt idx="2173">
                  <c:v>-0.396652</c:v>
                </c:pt>
                <c:pt idx="2174">
                  <c:v>-0.31315599999999999</c:v>
                </c:pt>
                <c:pt idx="2175">
                  <c:v>-0.27815200000000001</c:v>
                </c:pt>
                <c:pt idx="2176">
                  <c:v>-0.48144500000000001</c:v>
                </c:pt>
                <c:pt idx="2177">
                  <c:v>-0.64160200000000001</c:v>
                </c:pt>
                <c:pt idx="2178">
                  <c:v>-0.34738200000000002</c:v>
                </c:pt>
                <c:pt idx="2179">
                  <c:v>-0.13500999999999999</c:v>
                </c:pt>
                <c:pt idx="2180">
                  <c:v>-0.103836</c:v>
                </c:pt>
                <c:pt idx="2181">
                  <c:v>-7.9575000000000007E-2</c:v>
                </c:pt>
                <c:pt idx="2182">
                  <c:v>-0.10730000000000001</c:v>
                </c:pt>
                <c:pt idx="2183">
                  <c:v>-0.15837100000000001</c:v>
                </c:pt>
                <c:pt idx="2184">
                  <c:v>-0.27059899999999998</c:v>
                </c:pt>
                <c:pt idx="2185">
                  <c:v>-0.31562800000000002</c:v>
                </c:pt>
                <c:pt idx="2186">
                  <c:v>-0.284943</c:v>
                </c:pt>
                <c:pt idx="2187">
                  <c:v>-0.37379499999999999</c:v>
                </c:pt>
                <c:pt idx="2188">
                  <c:v>-0.51637299999999997</c:v>
                </c:pt>
                <c:pt idx="2189">
                  <c:v>-0.60111999999999999</c:v>
                </c:pt>
                <c:pt idx="2190">
                  <c:v>-0.63850399999999996</c:v>
                </c:pt>
                <c:pt idx="2191">
                  <c:v>-0.49679600000000002</c:v>
                </c:pt>
                <c:pt idx="2192">
                  <c:v>-0.39417999999999997</c:v>
                </c:pt>
                <c:pt idx="2193">
                  <c:v>-0.398727</c:v>
                </c:pt>
                <c:pt idx="2194">
                  <c:v>-0.51895100000000005</c:v>
                </c:pt>
                <c:pt idx="2195">
                  <c:v>-0.71641500000000002</c:v>
                </c:pt>
                <c:pt idx="2196">
                  <c:v>-0.71475200000000005</c:v>
                </c:pt>
                <c:pt idx="2197">
                  <c:v>-0.62806700000000004</c:v>
                </c:pt>
                <c:pt idx="2198">
                  <c:v>-0.51219199999999998</c:v>
                </c:pt>
                <c:pt idx="2199">
                  <c:v>-0.38678000000000001</c:v>
                </c:pt>
                <c:pt idx="2200">
                  <c:v>-0.36085499999999998</c:v>
                </c:pt>
                <c:pt idx="2201">
                  <c:v>-0.638351</c:v>
                </c:pt>
                <c:pt idx="2202">
                  <c:v>-0.915466</c:v>
                </c:pt>
                <c:pt idx="2203">
                  <c:v>-1.1590419999999999</c:v>
                </c:pt>
                <c:pt idx="2204">
                  <c:v>-1.0539700000000001</c:v>
                </c:pt>
                <c:pt idx="2205">
                  <c:v>-0.742676</c:v>
                </c:pt>
                <c:pt idx="2206">
                  <c:v>-0.70927399999999996</c:v>
                </c:pt>
                <c:pt idx="2207">
                  <c:v>-0.57859799999999995</c:v>
                </c:pt>
                <c:pt idx="2208">
                  <c:v>-0.42752099999999998</c:v>
                </c:pt>
                <c:pt idx="2209">
                  <c:v>-0.51844800000000002</c:v>
                </c:pt>
                <c:pt idx="2210">
                  <c:v>-0.48878500000000003</c:v>
                </c:pt>
                <c:pt idx="2211">
                  <c:v>-0.60533099999999995</c:v>
                </c:pt>
                <c:pt idx="2212">
                  <c:v>-0.694855</c:v>
                </c:pt>
                <c:pt idx="2213">
                  <c:v>-0.82031200000000004</c:v>
                </c:pt>
                <c:pt idx="2214">
                  <c:v>-0.76829499999999995</c:v>
                </c:pt>
                <c:pt idx="2215">
                  <c:v>-0.70599400000000001</c:v>
                </c:pt>
                <c:pt idx="2216">
                  <c:v>-0.56964099999999995</c:v>
                </c:pt>
                <c:pt idx="2217">
                  <c:v>-0.61108399999999996</c:v>
                </c:pt>
                <c:pt idx="2218">
                  <c:v>-0.67555200000000004</c:v>
                </c:pt>
                <c:pt idx="2219">
                  <c:v>-0.78878800000000004</c:v>
                </c:pt>
                <c:pt idx="2220">
                  <c:v>-0.83685299999999996</c:v>
                </c:pt>
                <c:pt idx="2221">
                  <c:v>-0.85261500000000001</c:v>
                </c:pt>
                <c:pt idx="2222">
                  <c:v>-0.67996199999999996</c:v>
                </c:pt>
                <c:pt idx="2223">
                  <c:v>-0.26031500000000002</c:v>
                </c:pt>
                <c:pt idx="2224">
                  <c:v>-0.22174099999999999</c:v>
                </c:pt>
                <c:pt idx="2225">
                  <c:v>-0.59318499999999996</c:v>
                </c:pt>
                <c:pt idx="2226">
                  <c:v>-0.71752899999999997</c:v>
                </c:pt>
                <c:pt idx="2227">
                  <c:v>-0.61573800000000001</c:v>
                </c:pt>
                <c:pt idx="2228">
                  <c:v>-0.48580899999999999</c:v>
                </c:pt>
                <c:pt idx="2229">
                  <c:v>2.3192999999999998E-2</c:v>
                </c:pt>
                <c:pt idx="2230">
                  <c:v>0.15448000000000001</c:v>
                </c:pt>
                <c:pt idx="2231">
                  <c:v>1.312E-3</c:v>
                </c:pt>
                <c:pt idx="2232">
                  <c:v>-0.18890399999999999</c:v>
                </c:pt>
                <c:pt idx="2233">
                  <c:v>-0.243149</c:v>
                </c:pt>
                <c:pt idx="2234">
                  <c:v>-0.29763800000000001</c:v>
                </c:pt>
                <c:pt idx="2235">
                  <c:v>-0.289993</c:v>
                </c:pt>
                <c:pt idx="2236">
                  <c:v>-0.23706099999999999</c:v>
                </c:pt>
                <c:pt idx="2237">
                  <c:v>-0.27378799999999998</c:v>
                </c:pt>
                <c:pt idx="2238">
                  <c:v>-0.38510100000000003</c:v>
                </c:pt>
                <c:pt idx="2239">
                  <c:v>-0.44001800000000002</c:v>
                </c:pt>
                <c:pt idx="2240">
                  <c:v>-0.50523399999999996</c:v>
                </c:pt>
                <c:pt idx="2241">
                  <c:v>-0.482483</c:v>
                </c:pt>
                <c:pt idx="2242">
                  <c:v>-0.34980800000000001</c:v>
                </c:pt>
                <c:pt idx="2243">
                  <c:v>-0.57070900000000002</c:v>
                </c:pt>
                <c:pt idx="2244">
                  <c:v>-0.645401</c:v>
                </c:pt>
                <c:pt idx="2245">
                  <c:v>-0.55152900000000005</c:v>
                </c:pt>
                <c:pt idx="2246">
                  <c:v>-0.46929900000000002</c:v>
                </c:pt>
                <c:pt idx="2247">
                  <c:v>-0.37893700000000002</c:v>
                </c:pt>
                <c:pt idx="2248">
                  <c:v>-0.426514</c:v>
                </c:pt>
                <c:pt idx="2249">
                  <c:v>-0.61836199999999997</c:v>
                </c:pt>
                <c:pt idx="2250">
                  <c:v>-0.57763699999999996</c:v>
                </c:pt>
                <c:pt idx="2251">
                  <c:v>-0.66224700000000003</c:v>
                </c:pt>
                <c:pt idx="2252">
                  <c:v>-0.74575800000000003</c:v>
                </c:pt>
                <c:pt idx="2253">
                  <c:v>-0.620224</c:v>
                </c:pt>
                <c:pt idx="2254">
                  <c:v>-0.51800500000000005</c:v>
                </c:pt>
                <c:pt idx="2255">
                  <c:v>-0.51121499999999997</c:v>
                </c:pt>
                <c:pt idx="2256">
                  <c:v>-0.57423400000000002</c:v>
                </c:pt>
                <c:pt idx="2257">
                  <c:v>-0.62538099999999996</c:v>
                </c:pt>
                <c:pt idx="2258">
                  <c:v>-0.51614400000000005</c:v>
                </c:pt>
                <c:pt idx="2259">
                  <c:v>-0.417099</c:v>
                </c:pt>
                <c:pt idx="2260">
                  <c:v>-0.221909</c:v>
                </c:pt>
                <c:pt idx="2261">
                  <c:v>-9.0088000000000001E-2</c:v>
                </c:pt>
                <c:pt idx="2262">
                  <c:v>-3.5950000000000003E-2</c:v>
                </c:pt>
                <c:pt idx="2263">
                  <c:v>4.9332000000000001E-2</c:v>
                </c:pt>
                <c:pt idx="2264">
                  <c:v>0.13880899999999999</c:v>
                </c:pt>
                <c:pt idx="2265">
                  <c:v>6.0440000000000001E-2</c:v>
                </c:pt>
                <c:pt idx="2266">
                  <c:v>-0.126495</c:v>
                </c:pt>
                <c:pt idx="2267">
                  <c:v>-0.31590299999999999</c:v>
                </c:pt>
                <c:pt idx="2268">
                  <c:v>-0.46133400000000002</c:v>
                </c:pt>
                <c:pt idx="2269">
                  <c:v>-0.22997999999999999</c:v>
                </c:pt>
                <c:pt idx="2270">
                  <c:v>0.14297499999999999</c:v>
                </c:pt>
                <c:pt idx="2271">
                  <c:v>0.133102</c:v>
                </c:pt>
                <c:pt idx="2272">
                  <c:v>-0.274231</c:v>
                </c:pt>
                <c:pt idx="2273">
                  <c:v>-0.74093600000000004</c:v>
                </c:pt>
                <c:pt idx="2274">
                  <c:v>-0.70603899999999997</c:v>
                </c:pt>
                <c:pt idx="2275">
                  <c:v>-0.30690000000000001</c:v>
                </c:pt>
                <c:pt idx="2276">
                  <c:v>3.6179000000000003E-2</c:v>
                </c:pt>
                <c:pt idx="2277">
                  <c:v>0.34292600000000001</c:v>
                </c:pt>
                <c:pt idx="2278">
                  <c:v>0.50471500000000002</c:v>
                </c:pt>
                <c:pt idx="2279">
                  <c:v>0.54101600000000005</c:v>
                </c:pt>
                <c:pt idx="2280">
                  <c:v>0.46167000000000002</c:v>
                </c:pt>
                <c:pt idx="2281">
                  <c:v>0.293213</c:v>
                </c:pt>
                <c:pt idx="2282">
                  <c:v>2.1347000000000001E-2</c:v>
                </c:pt>
                <c:pt idx="2283">
                  <c:v>-0.154831</c:v>
                </c:pt>
                <c:pt idx="2284">
                  <c:v>-0.20303299999999999</c:v>
                </c:pt>
                <c:pt idx="2285">
                  <c:v>-0.19982900000000001</c:v>
                </c:pt>
                <c:pt idx="2286">
                  <c:v>-0.16345199999999999</c:v>
                </c:pt>
                <c:pt idx="2287">
                  <c:v>-6.5230999999999997E-2</c:v>
                </c:pt>
                <c:pt idx="2288">
                  <c:v>-5.1833999999999998E-2</c:v>
                </c:pt>
                <c:pt idx="2289">
                  <c:v>1.1185E-2</c:v>
                </c:pt>
                <c:pt idx="2290">
                  <c:v>-0.105072</c:v>
                </c:pt>
                <c:pt idx="2291">
                  <c:v>0.492203</c:v>
                </c:pt>
                <c:pt idx="2292">
                  <c:v>0.59523000000000004</c:v>
                </c:pt>
                <c:pt idx="2293">
                  <c:v>0.13911399999999999</c:v>
                </c:pt>
                <c:pt idx="2294">
                  <c:v>-0.67729200000000001</c:v>
                </c:pt>
                <c:pt idx="2295">
                  <c:v>-1.146347</c:v>
                </c:pt>
                <c:pt idx="2296">
                  <c:v>-0.77375799999999995</c:v>
                </c:pt>
                <c:pt idx="2297">
                  <c:v>-9.6420000000000006E-2</c:v>
                </c:pt>
                <c:pt idx="2298">
                  <c:v>9.4599999999999997E-3</c:v>
                </c:pt>
                <c:pt idx="2299">
                  <c:v>1.0390999999999999E-2</c:v>
                </c:pt>
                <c:pt idx="2300">
                  <c:v>-0.15077199999999999</c:v>
                </c:pt>
                <c:pt idx="2301">
                  <c:v>-0.30966199999999999</c:v>
                </c:pt>
                <c:pt idx="2302">
                  <c:v>-0.27310200000000001</c:v>
                </c:pt>
                <c:pt idx="2303">
                  <c:v>-0.175064</c:v>
                </c:pt>
                <c:pt idx="2304">
                  <c:v>-0.114944</c:v>
                </c:pt>
                <c:pt idx="2305">
                  <c:v>-0.13903799999999999</c:v>
                </c:pt>
                <c:pt idx="2306">
                  <c:v>-0.18187</c:v>
                </c:pt>
                <c:pt idx="2307">
                  <c:v>-0.25147999999999998</c:v>
                </c:pt>
                <c:pt idx="2308">
                  <c:v>-0.333847</c:v>
                </c:pt>
                <c:pt idx="2309">
                  <c:v>-0.384598</c:v>
                </c:pt>
                <c:pt idx="2310">
                  <c:v>-0.39646900000000002</c:v>
                </c:pt>
                <c:pt idx="2311">
                  <c:v>-0.42483500000000002</c:v>
                </c:pt>
                <c:pt idx="2312">
                  <c:v>-0.37684600000000001</c:v>
                </c:pt>
                <c:pt idx="2313">
                  <c:v>-0.214951</c:v>
                </c:pt>
                <c:pt idx="2314">
                  <c:v>-0.192108</c:v>
                </c:pt>
                <c:pt idx="2315">
                  <c:v>-0.25881999999999999</c:v>
                </c:pt>
                <c:pt idx="2316">
                  <c:v>-0.38453700000000002</c:v>
                </c:pt>
                <c:pt idx="2317">
                  <c:v>-0.16873199999999999</c:v>
                </c:pt>
                <c:pt idx="2318">
                  <c:v>8.3694000000000005E-2</c:v>
                </c:pt>
                <c:pt idx="2319">
                  <c:v>0.16964699999999999</c:v>
                </c:pt>
                <c:pt idx="2320">
                  <c:v>0.18315100000000001</c:v>
                </c:pt>
                <c:pt idx="2321">
                  <c:v>-0.20788599999999999</c:v>
                </c:pt>
                <c:pt idx="2322">
                  <c:v>-0.63629199999999997</c:v>
                </c:pt>
                <c:pt idx="2323">
                  <c:v>-0.71090699999999996</c:v>
                </c:pt>
                <c:pt idx="2324">
                  <c:v>-0.257523</c:v>
                </c:pt>
                <c:pt idx="2325">
                  <c:v>0.16001899999999999</c:v>
                </c:pt>
                <c:pt idx="2326">
                  <c:v>0.41751100000000002</c:v>
                </c:pt>
                <c:pt idx="2327">
                  <c:v>0.48465000000000003</c:v>
                </c:pt>
                <c:pt idx="2328">
                  <c:v>0.40861500000000001</c:v>
                </c:pt>
                <c:pt idx="2329">
                  <c:v>0.35105900000000001</c:v>
                </c:pt>
                <c:pt idx="2330">
                  <c:v>0.26263399999999998</c:v>
                </c:pt>
                <c:pt idx="2331">
                  <c:v>8.4305000000000005E-2</c:v>
                </c:pt>
                <c:pt idx="2332">
                  <c:v>-8.1878999999999993E-2</c:v>
                </c:pt>
                <c:pt idx="2333">
                  <c:v>-0.20732100000000001</c:v>
                </c:pt>
                <c:pt idx="2334">
                  <c:v>-0.27182000000000001</c:v>
                </c:pt>
                <c:pt idx="2335">
                  <c:v>-0.230545</c:v>
                </c:pt>
                <c:pt idx="2336">
                  <c:v>-0.14369199999999999</c:v>
                </c:pt>
                <c:pt idx="2337">
                  <c:v>-6.6756999999999997E-2</c:v>
                </c:pt>
                <c:pt idx="2338">
                  <c:v>2.4551E-2</c:v>
                </c:pt>
                <c:pt idx="2339">
                  <c:v>-0.17904700000000001</c:v>
                </c:pt>
                <c:pt idx="2340">
                  <c:v>0.25674400000000003</c:v>
                </c:pt>
                <c:pt idx="2341">
                  <c:v>0.64114400000000005</c:v>
                </c:pt>
                <c:pt idx="2342">
                  <c:v>0.15928600000000001</c:v>
                </c:pt>
                <c:pt idx="2343">
                  <c:v>-0.27226299999999998</c:v>
                </c:pt>
                <c:pt idx="2344">
                  <c:v>-0.93501299999999998</c:v>
                </c:pt>
                <c:pt idx="2345">
                  <c:v>-1.4232940000000001</c:v>
                </c:pt>
                <c:pt idx="2346">
                  <c:v>-0.64585899999999996</c:v>
                </c:pt>
                <c:pt idx="2347">
                  <c:v>-0.179199</c:v>
                </c:pt>
                <c:pt idx="2348">
                  <c:v>-5.1375999999999998E-2</c:v>
                </c:pt>
                <c:pt idx="2349">
                  <c:v>-0.13290399999999999</c:v>
                </c:pt>
                <c:pt idx="2350">
                  <c:v>-0.22090099999999999</c:v>
                </c:pt>
                <c:pt idx="2351">
                  <c:v>-0.18527199999999999</c:v>
                </c:pt>
                <c:pt idx="2352">
                  <c:v>-0.15193200000000001</c:v>
                </c:pt>
                <c:pt idx="2353">
                  <c:v>-0.20626800000000001</c:v>
                </c:pt>
                <c:pt idx="2354">
                  <c:v>-0.34817500000000001</c:v>
                </c:pt>
                <c:pt idx="2355">
                  <c:v>-0.220612</c:v>
                </c:pt>
                <c:pt idx="2356">
                  <c:v>-0.19284100000000001</c:v>
                </c:pt>
                <c:pt idx="2357">
                  <c:v>-0.28317300000000001</c:v>
                </c:pt>
                <c:pt idx="2358">
                  <c:v>-0.38037100000000001</c:v>
                </c:pt>
                <c:pt idx="2359">
                  <c:v>-0.39625500000000002</c:v>
                </c:pt>
                <c:pt idx="2360">
                  <c:v>-0.37010199999999999</c:v>
                </c:pt>
                <c:pt idx="2361">
                  <c:v>-0.36227399999999998</c:v>
                </c:pt>
                <c:pt idx="2362">
                  <c:v>-0.36466999999999999</c:v>
                </c:pt>
                <c:pt idx="2363">
                  <c:v>-0.41461199999999998</c:v>
                </c:pt>
                <c:pt idx="2364">
                  <c:v>-0.38041700000000001</c:v>
                </c:pt>
                <c:pt idx="2365">
                  <c:v>-0.12088</c:v>
                </c:pt>
                <c:pt idx="2366">
                  <c:v>-3.2257000000000001E-2</c:v>
                </c:pt>
                <c:pt idx="2367">
                  <c:v>0.172348</c:v>
                </c:pt>
                <c:pt idx="2368">
                  <c:v>3.3234E-2</c:v>
                </c:pt>
                <c:pt idx="2369">
                  <c:v>-0.32437100000000002</c:v>
                </c:pt>
                <c:pt idx="2370">
                  <c:v>-0.57058699999999996</c:v>
                </c:pt>
                <c:pt idx="2371">
                  <c:v>-0.37976100000000002</c:v>
                </c:pt>
                <c:pt idx="2372">
                  <c:v>-2.4032999999999999E-2</c:v>
                </c:pt>
                <c:pt idx="2373">
                  <c:v>0.16272</c:v>
                </c:pt>
                <c:pt idx="2374">
                  <c:v>0.342499</c:v>
                </c:pt>
                <c:pt idx="2375">
                  <c:v>0.45823700000000001</c:v>
                </c:pt>
                <c:pt idx="2376">
                  <c:v>0.541489</c:v>
                </c:pt>
                <c:pt idx="2377">
                  <c:v>0.52673300000000001</c:v>
                </c:pt>
                <c:pt idx="2378">
                  <c:v>0.39019799999999999</c:v>
                </c:pt>
                <c:pt idx="2379">
                  <c:v>3.143E-3</c:v>
                </c:pt>
                <c:pt idx="2380">
                  <c:v>-0.208679</c:v>
                </c:pt>
                <c:pt idx="2381">
                  <c:v>-0.27681</c:v>
                </c:pt>
                <c:pt idx="2382">
                  <c:v>-0.25936900000000002</c:v>
                </c:pt>
                <c:pt idx="2383">
                  <c:v>-0.20019500000000001</c:v>
                </c:pt>
                <c:pt idx="2384">
                  <c:v>-0.138184</c:v>
                </c:pt>
                <c:pt idx="2385">
                  <c:v>1.2664999999999999E-2</c:v>
                </c:pt>
                <c:pt idx="2386">
                  <c:v>0.185303</c:v>
                </c:pt>
                <c:pt idx="2387">
                  <c:v>0.126495</c:v>
                </c:pt>
                <c:pt idx="2388">
                  <c:v>9.5032000000000005E-2</c:v>
                </c:pt>
                <c:pt idx="2389">
                  <c:v>0.100464</c:v>
                </c:pt>
                <c:pt idx="2390">
                  <c:v>6.9458000000000006E-2</c:v>
                </c:pt>
                <c:pt idx="2391">
                  <c:v>-7.9925999999999997E-2</c:v>
                </c:pt>
                <c:pt idx="2392">
                  <c:v>-0.45779399999999998</c:v>
                </c:pt>
                <c:pt idx="2393">
                  <c:v>-1.816681</c:v>
                </c:pt>
                <c:pt idx="2394">
                  <c:v>-0.70124799999999998</c:v>
                </c:pt>
                <c:pt idx="2395">
                  <c:v>-0.215225</c:v>
                </c:pt>
                <c:pt idx="2396">
                  <c:v>-9.5947000000000005E-2</c:v>
                </c:pt>
                <c:pt idx="2397">
                  <c:v>-4.1382000000000002E-2</c:v>
                </c:pt>
                <c:pt idx="2398">
                  <c:v>-3.1234999999999999E-2</c:v>
                </c:pt>
                <c:pt idx="2399">
                  <c:v>-9.2834E-2</c:v>
                </c:pt>
                <c:pt idx="2400">
                  <c:v>-0.18188499999999999</c:v>
                </c:pt>
                <c:pt idx="2401">
                  <c:v>-0.40908800000000001</c:v>
                </c:pt>
                <c:pt idx="2402">
                  <c:v>-0.47596699999999997</c:v>
                </c:pt>
                <c:pt idx="2403">
                  <c:v>-0.39619399999999999</c:v>
                </c:pt>
                <c:pt idx="2404">
                  <c:v>-0.40400700000000001</c:v>
                </c:pt>
                <c:pt idx="2405">
                  <c:v>-0.51147500000000001</c:v>
                </c:pt>
                <c:pt idx="2406">
                  <c:v>-0.54853799999999997</c:v>
                </c:pt>
                <c:pt idx="2407">
                  <c:v>-0.43367</c:v>
                </c:pt>
                <c:pt idx="2408">
                  <c:v>-0.33277899999999999</c:v>
                </c:pt>
                <c:pt idx="2409">
                  <c:v>-0.25123600000000001</c:v>
                </c:pt>
                <c:pt idx="2410">
                  <c:v>-0.183334</c:v>
                </c:pt>
                <c:pt idx="2411">
                  <c:v>-0.181229</c:v>
                </c:pt>
                <c:pt idx="2412">
                  <c:v>-0.24273700000000001</c:v>
                </c:pt>
                <c:pt idx="2413">
                  <c:v>-0.35467500000000002</c:v>
                </c:pt>
                <c:pt idx="2414">
                  <c:v>-0.40448000000000001</c:v>
                </c:pt>
                <c:pt idx="2415">
                  <c:v>-0.12892200000000001</c:v>
                </c:pt>
                <c:pt idx="2416">
                  <c:v>8.165E-2</c:v>
                </c:pt>
                <c:pt idx="2417">
                  <c:v>-7.0200000000000004E-4</c:v>
                </c:pt>
                <c:pt idx="2418">
                  <c:v>-0.23568700000000001</c:v>
                </c:pt>
                <c:pt idx="2419">
                  <c:v>-0.49143999999999999</c:v>
                </c:pt>
                <c:pt idx="2420">
                  <c:v>-0.32430999999999999</c:v>
                </c:pt>
                <c:pt idx="2421">
                  <c:v>-0.23696900000000001</c:v>
                </c:pt>
                <c:pt idx="2422">
                  <c:v>1.0253999999999999E-2</c:v>
                </c:pt>
                <c:pt idx="2423">
                  <c:v>0.233429</c:v>
                </c:pt>
                <c:pt idx="2424">
                  <c:v>0.44020100000000001</c:v>
                </c:pt>
                <c:pt idx="2425">
                  <c:v>0.57348600000000005</c:v>
                </c:pt>
                <c:pt idx="2426">
                  <c:v>0.610703</c:v>
                </c:pt>
                <c:pt idx="2427">
                  <c:v>0.48533599999999999</c:v>
                </c:pt>
                <c:pt idx="2428">
                  <c:v>0.171265</c:v>
                </c:pt>
                <c:pt idx="2429">
                  <c:v>-4.2603000000000002E-2</c:v>
                </c:pt>
                <c:pt idx="2430">
                  <c:v>-0.155914</c:v>
                </c:pt>
                <c:pt idx="2431">
                  <c:v>-0.174011</c:v>
                </c:pt>
                <c:pt idx="2432">
                  <c:v>-0.16020200000000001</c:v>
                </c:pt>
                <c:pt idx="2433">
                  <c:v>-0.125946</c:v>
                </c:pt>
                <c:pt idx="2434">
                  <c:v>-9.2239000000000002E-2</c:v>
                </c:pt>
                <c:pt idx="2435">
                  <c:v>-3.967E-3</c:v>
                </c:pt>
                <c:pt idx="2436">
                  <c:v>-0.10202</c:v>
                </c:pt>
                <c:pt idx="2437">
                  <c:v>-0.43131999999999998</c:v>
                </c:pt>
                <c:pt idx="2438">
                  <c:v>-3.7581999999999997E-2</c:v>
                </c:pt>
                <c:pt idx="2439">
                  <c:v>-4.9118000000000002E-2</c:v>
                </c:pt>
                <c:pt idx="2440">
                  <c:v>-8.6669999999999994E-3</c:v>
                </c:pt>
                <c:pt idx="2441">
                  <c:v>-9.6755999999999995E-2</c:v>
                </c:pt>
                <c:pt idx="2442">
                  <c:v>-0.43772899999999998</c:v>
                </c:pt>
                <c:pt idx="2443">
                  <c:v>-1.025131</c:v>
                </c:pt>
                <c:pt idx="2444">
                  <c:v>-1.0942989999999999</c:v>
                </c:pt>
                <c:pt idx="2445">
                  <c:v>-0.353134</c:v>
                </c:pt>
                <c:pt idx="2446">
                  <c:v>-0.105087</c:v>
                </c:pt>
                <c:pt idx="2447">
                  <c:v>-0.110779</c:v>
                </c:pt>
                <c:pt idx="2448">
                  <c:v>-0.161911</c:v>
                </c:pt>
                <c:pt idx="2449">
                  <c:v>-0.17837500000000001</c:v>
                </c:pt>
                <c:pt idx="2450">
                  <c:v>-0.27401700000000001</c:v>
                </c:pt>
                <c:pt idx="2451">
                  <c:v>-0.335281</c:v>
                </c:pt>
                <c:pt idx="2452">
                  <c:v>-0.353516</c:v>
                </c:pt>
                <c:pt idx="2453">
                  <c:v>-0.40931699999999999</c:v>
                </c:pt>
                <c:pt idx="2454">
                  <c:v>-0.45771800000000001</c:v>
                </c:pt>
                <c:pt idx="2455">
                  <c:v>-0.45896900000000002</c:v>
                </c:pt>
                <c:pt idx="2456">
                  <c:v>-0.40917999999999999</c:v>
                </c:pt>
                <c:pt idx="2457">
                  <c:v>-0.273895</c:v>
                </c:pt>
                <c:pt idx="2458">
                  <c:v>-0.17768900000000001</c:v>
                </c:pt>
                <c:pt idx="2459">
                  <c:v>-0.17382800000000001</c:v>
                </c:pt>
                <c:pt idx="2460">
                  <c:v>-0.20999100000000001</c:v>
                </c:pt>
                <c:pt idx="2461">
                  <c:v>-0.26530500000000001</c:v>
                </c:pt>
                <c:pt idx="2462">
                  <c:v>-0.41175800000000001</c:v>
                </c:pt>
                <c:pt idx="2463">
                  <c:v>-0.33868399999999999</c:v>
                </c:pt>
                <c:pt idx="2464">
                  <c:v>-0.134857</c:v>
                </c:pt>
                <c:pt idx="2465">
                  <c:v>7.6217999999999994E-2</c:v>
                </c:pt>
                <c:pt idx="2466">
                  <c:v>-7.9146999999999995E-2</c:v>
                </c:pt>
                <c:pt idx="2467">
                  <c:v>-0.431946</c:v>
                </c:pt>
                <c:pt idx="2468">
                  <c:v>-0.81254599999999999</c:v>
                </c:pt>
                <c:pt idx="2469">
                  <c:v>-0.56503300000000001</c:v>
                </c:pt>
                <c:pt idx="2470">
                  <c:v>-4.4586000000000001E-2</c:v>
                </c:pt>
                <c:pt idx="2471">
                  <c:v>0.24617</c:v>
                </c:pt>
                <c:pt idx="2472">
                  <c:v>0.35986299999999999</c:v>
                </c:pt>
                <c:pt idx="2473">
                  <c:v>0.44824199999999997</c:v>
                </c:pt>
                <c:pt idx="2474">
                  <c:v>0.55740400000000001</c:v>
                </c:pt>
                <c:pt idx="2475">
                  <c:v>0.53303500000000004</c:v>
                </c:pt>
                <c:pt idx="2476">
                  <c:v>0.18218999999999999</c:v>
                </c:pt>
                <c:pt idx="2477">
                  <c:v>-8.1360000000000002E-2</c:v>
                </c:pt>
                <c:pt idx="2478">
                  <c:v>-0.174652</c:v>
                </c:pt>
                <c:pt idx="2479">
                  <c:v>-0.14291400000000001</c:v>
                </c:pt>
                <c:pt idx="2480">
                  <c:v>-8.4290000000000004E-2</c:v>
                </c:pt>
                <c:pt idx="2481">
                  <c:v>-1.9470000000000001E-2</c:v>
                </c:pt>
                <c:pt idx="2482">
                  <c:v>5.6473000000000002E-2</c:v>
                </c:pt>
                <c:pt idx="2483">
                  <c:v>0.178009</c:v>
                </c:pt>
                <c:pt idx="2484">
                  <c:v>0.241364</c:v>
                </c:pt>
                <c:pt idx="2485">
                  <c:v>0.173904</c:v>
                </c:pt>
                <c:pt idx="2486">
                  <c:v>-9.2635999999999996E-2</c:v>
                </c:pt>
                <c:pt idx="2487">
                  <c:v>0.250305</c:v>
                </c:pt>
                <c:pt idx="2488">
                  <c:v>0.103378</c:v>
                </c:pt>
                <c:pt idx="2489">
                  <c:v>-0.12701399999999999</c:v>
                </c:pt>
                <c:pt idx="2490">
                  <c:v>-0.25083899999999998</c:v>
                </c:pt>
                <c:pt idx="2491">
                  <c:v>-0.48466500000000001</c:v>
                </c:pt>
                <c:pt idx="2492">
                  <c:v>-1.0043789999999999</c:v>
                </c:pt>
                <c:pt idx="2493">
                  <c:v>-1.109283</c:v>
                </c:pt>
                <c:pt idx="2494">
                  <c:v>-0.51573199999999997</c:v>
                </c:pt>
                <c:pt idx="2495">
                  <c:v>-0.193466</c:v>
                </c:pt>
                <c:pt idx="2496">
                  <c:v>-0.17147799999999999</c:v>
                </c:pt>
                <c:pt idx="2497">
                  <c:v>-0.13372800000000001</c:v>
                </c:pt>
                <c:pt idx="2498">
                  <c:v>-6.3704999999999998E-2</c:v>
                </c:pt>
                <c:pt idx="2499">
                  <c:v>-0.27166699999999999</c:v>
                </c:pt>
                <c:pt idx="2500">
                  <c:v>-0.35955799999999999</c:v>
                </c:pt>
                <c:pt idx="2501">
                  <c:v>-0.31723000000000001</c:v>
                </c:pt>
                <c:pt idx="2502">
                  <c:v>-0.32000699999999999</c:v>
                </c:pt>
                <c:pt idx="2503">
                  <c:v>-0.34890700000000002</c:v>
                </c:pt>
                <c:pt idx="2504">
                  <c:v>-0.33108500000000002</c:v>
                </c:pt>
                <c:pt idx="2505">
                  <c:v>-0.30720500000000001</c:v>
                </c:pt>
                <c:pt idx="2506">
                  <c:v>-0.275787</c:v>
                </c:pt>
                <c:pt idx="2507">
                  <c:v>-0.275146</c:v>
                </c:pt>
                <c:pt idx="2508">
                  <c:v>-0.23445099999999999</c:v>
                </c:pt>
                <c:pt idx="2509">
                  <c:v>-0.19989000000000001</c:v>
                </c:pt>
                <c:pt idx="2510">
                  <c:v>-0.22422800000000001</c:v>
                </c:pt>
                <c:pt idx="2511">
                  <c:v>-0.32005299999999998</c:v>
                </c:pt>
                <c:pt idx="2512">
                  <c:v>-0.163879</c:v>
                </c:pt>
                <c:pt idx="2513">
                  <c:v>2.3879999999999998E-2</c:v>
                </c:pt>
                <c:pt idx="2514">
                  <c:v>0.189163</c:v>
                </c:pt>
                <c:pt idx="2515">
                  <c:v>9.4894000000000006E-2</c:v>
                </c:pt>
                <c:pt idx="2516">
                  <c:v>-0.385544</c:v>
                </c:pt>
                <c:pt idx="2517">
                  <c:v>-0.77212499999999995</c:v>
                </c:pt>
                <c:pt idx="2518">
                  <c:v>-0.73542799999999997</c:v>
                </c:pt>
                <c:pt idx="2519">
                  <c:v>-0.23339799999999999</c:v>
                </c:pt>
                <c:pt idx="2520">
                  <c:v>0.235291</c:v>
                </c:pt>
                <c:pt idx="2521">
                  <c:v>0.41996800000000001</c:v>
                </c:pt>
                <c:pt idx="2522">
                  <c:v>0.50797999999999999</c:v>
                </c:pt>
                <c:pt idx="2523">
                  <c:v>0.62048300000000001</c:v>
                </c:pt>
                <c:pt idx="2524">
                  <c:v>0.60038800000000003</c:v>
                </c:pt>
                <c:pt idx="2525">
                  <c:v>0.40654000000000001</c:v>
                </c:pt>
                <c:pt idx="2526">
                  <c:v>-8.8350000000000008E-3</c:v>
                </c:pt>
                <c:pt idx="2527">
                  <c:v>-0.22131300000000001</c:v>
                </c:pt>
                <c:pt idx="2528">
                  <c:v>-0.28582800000000003</c:v>
                </c:pt>
                <c:pt idx="2529">
                  <c:v>-0.289825</c:v>
                </c:pt>
                <c:pt idx="2530">
                  <c:v>-0.23211699999999999</c:v>
                </c:pt>
                <c:pt idx="2531">
                  <c:v>-0.17947399999999999</c:v>
                </c:pt>
                <c:pt idx="2532">
                  <c:v>-0.174072</c:v>
                </c:pt>
                <c:pt idx="2533">
                  <c:v>-8.3266999999999994E-2</c:v>
                </c:pt>
                <c:pt idx="2534">
                  <c:v>-0.139206</c:v>
                </c:pt>
                <c:pt idx="2535">
                  <c:v>7.7468999999999996E-2</c:v>
                </c:pt>
                <c:pt idx="2536">
                  <c:v>0.287827</c:v>
                </c:pt>
                <c:pt idx="2537">
                  <c:v>-9.0480000000000005E-3</c:v>
                </c:pt>
                <c:pt idx="2538">
                  <c:v>-0.180176</c:v>
                </c:pt>
                <c:pt idx="2539">
                  <c:v>-0.30094900000000002</c:v>
                </c:pt>
                <c:pt idx="2540">
                  <c:v>-0.73109400000000002</c:v>
                </c:pt>
                <c:pt idx="2541">
                  <c:v>-0.63197300000000001</c:v>
                </c:pt>
                <c:pt idx="2542">
                  <c:v>4.3579E-2</c:v>
                </c:pt>
                <c:pt idx="2543">
                  <c:v>0.28784199999999999</c:v>
                </c:pt>
                <c:pt idx="2544">
                  <c:v>0.247559</c:v>
                </c:pt>
                <c:pt idx="2545">
                  <c:v>0.108566</c:v>
                </c:pt>
                <c:pt idx="2546">
                  <c:v>-9.1934000000000002E-2</c:v>
                </c:pt>
                <c:pt idx="2547">
                  <c:v>-0.35113499999999997</c:v>
                </c:pt>
                <c:pt idx="2548">
                  <c:v>-0.20233200000000001</c:v>
                </c:pt>
                <c:pt idx="2549">
                  <c:v>-9.4039999999999999E-2</c:v>
                </c:pt>
                <c:pt idx="2550">
                  <c:v>-0.16151399999999999</c:v>
                </c:pt>
                <c:pt idx="2551">
                  <c:v>-0.13148499999999999</c:v>
                </c:pt>
                <c:pt idx="2552">
                  <c:v>-8.2947000000000007E-2</c:v>
                </c:pt>
                <c:pt idx="2553">
                  <c:v>-7.7988000000000002E-2</c:v>
                </c:pt>
                <c:pt idx="2554">
                  <c:v>-7.7408000000000005E-2</c:v>
                </c:pt>
                <c:pt idx="2555">
                  <c:v>-6.2378000000000003E-2</c:v>
                </c:pt>
                <c:pt idx="2556">
                  <c:v>-7.2265999999999997E-2</c:v>
                </c:pt>
                <c:pt idx="2557">
                  <c:v>-7.9117000000000007E-2</c:v>
                </c:pt>
                <c:pt idx="2558">
                  <c:v>-0.15951499999999999</c:v>
                </c:pt>
                <c:pt idx="2559">
                  <c:v>-0.158966</c:v>
                </c:pt>
                <c:pt idx="2560">
                  <c:v>5.5801000000000003E-2</c:v>
                </c:pt>
                <c:pt idx="2561">
                  <c:v>0.21592700000000001</c:v>
                </c:pt>
                <c:pt idx="2562">
                  <c:v>0.23693800000000001</c:v>
                </c:pt>
                <c:pt idx="2563">
                  <c:v>-0.29276999999999997</c:v>
                </c:pt>
                <c:pt idx="2564">
                  <c:v>-0.81463600000000003</c:v>
                </c:pt>
                <c:pt idx="2565">
                  <c:v>-0.87483200000000005</c:v>
                </c:pt>
                <c:pt idx="2566">
                  <c:v>-0.32838400000000001</c:v>
                </c:pt>
                <c:pt idx="2567">
                  <c:v>0.19555700000000001</c:v>
                </c:pt>
                <c:pt idx="2568">
                  <c:v>0.448822</c:v>
                </c:pt>
                <c:pt idx="2569">
                  <c:v>0.53416399999999997</c:v>
                </c:pt>
                <c:pt idx="2570">
                  <c:v>0.61477700000000002</c:v>
                </c:pt>
                <c:pt idx="2571">
                  <c:v>0.38125599999999998</c:v>
                </c:pt>
                <c:pt idx="2572">
                  <c:v>0.131775</c:v>
                </c:pt>
                <c:pt idx="2573">
                  <c:v>8.8958999999999996E-2</c:v>
                </c:pt>
                <c:pt idx="2574">
                  <c:v>4.3563999999999999E-2</c:v>
                </c:pt>
                <c:pt idx="2575">
                  <c:v>-3.555E-3</c:v>
                </c:pt>
                <c:pt idx="2576">
                  <c:v>-1.5793000000000001E-2</c:v>
                </c:pt>
                <c:pt idx="2577">
                  <c:v>-6.3094999999999998E-2</c:v>
                </c:pt>
                <c:pt idx="2578">
                  <c:v>-6.5018000000000006E-2</c:v>
                </c:pt>
                <c:pt idx="2579">
                  <c:v>-0.15338099999999999</c:v>
                </c:pt>
                <c:pt idx="2580">
                  <c:v>-0.105804</c:v>
                </c:pt>
                <c:pt idx="2581">
                  <c:v>-2.5406000000000001E-2</c:v>
                </c:pt>
                <c:pt idx="2582">
                  <c:v>0.14083899999999999</c:v>
                </c:pt>
                <c:pt idx="2583">
                  <c:v>6.3568E-2</c:v>
                </c:pt>
                <c:pt idx="2584">
                  <c:v>9.0030000000000006E-3</c:v>
                </c:pt>
                <c:pt idx="2585">
                  <c:v>0.59092699999999998</c:v>
                </c:pt>
                <c:pt idx="2586">
                  <c:v>0.290802</c:v>
                </c:pt>
                <c:pt idx="2587">
                  <c:v>-2.0247999999999999E-2</c:v>
                </c:pt>
                <c:pt idx="2588">
                  <c:v>-0.153778</c:v>
                </c:pt>
                <c:pt idx="2589">
                  <c:v>-0.35670499999999999</c:v>
                </c:pt>
                <c:pt idx="2590">
                  <c:v>-0.67730699999999999</c:v>
                </c:pt>
                <c:pt idx="2591">
                  <c:v>-0.75414999999999999</c:v>
                </c:pt>
                <c:pt idx="2592">
                  <c:v>-0.193802</c:v>
                </c:pt>
                <c:pt idx="2593">
                  <c:v>1.8554999999999999E-2</c:v>
                </c:pt>
                <c:pt idx="2594">
                  <c:v>3.2302999999999998E-2</c:v>
                </c:pt>
                <c:pt idx="2595">
                  <c:v>2.6107999999999999E-2</c:v>
                </c:pt>
                <c:pt idx="2596">
                  <c:v>-8.1390000000000004E-2</c:v>
                </c:pt>
                <c:pt idx="2597">
                  <c:v>-0.239227</c:v>
                </c:pt>
                <c:pt idx="2598">
                  <c:v>-0.30081200000000002</c:v>
                </c:pt>
                <c:pt idx="2599">
                  <c:v>-0.28936800000000001</c:v>
                </c:pt>
                <c:pt idx="2600">
                  <c:v>-0.29357899999999998</c:v>
                </c:pt>
                <c:pt idx="2601">
                  <c:v>-0.29924000000000001</c:v>
                </c:pt>
                <c:pt idx="2602">
                  <c:v>-0.218781</c:v>
                </c:pt>
                <c:pt idx="2603">
                  <c:v>-0.105835</c:v>
                </c:pt>
                <c:pt idx="2604">
                  <c:v>-5.3588999999999998E-2</c:v>
                </c:pt>
                <c:pt idx="2605">
                  <c:v>-1.6265999999999999E-2</c:v>
                </c:pt>
                <c:pt idx="2606">
                  <c:v>-4.6706999999999999E-2</c:v>
                </c:pt>
                <c:pt idx="2607">
                  <c:v>-0.18309</c:v>
                </c:pt>
                <c:pt idx="2608">
                  <c:v>-0.26568599999999998</c:v>
                </c:pt>
                <c:pt idx="2609">
                  <c:v>-0.23638899999999999</c:v>
                </c:pt>
                <c:pt idx="2610">
                  <c:v>-9.3429999999999999E-2</c:v>
                </c:pt>
                <c:pt idx="2611">
                  <c:v>2.2186000000000001E-2</c:v>
                </c:pt>
                <c:pt idx="2612">
                  <c:v>0.213287</c:v>
                </c:pt>
                <c:pt idx="2613">
                  <c:v>0.164215</c:v>
                </c:pt>
                <c:pt idx="2614">
                  <c:v>-0.149673</c:v>
                </c:pt>
                <c:pt idx="2615">
                  <c:v>-0.38478099999999998</c:v>
                </c:pt>
                <c:pt idx="2616">
                  <c:v>-0.16716</c:v>
                </c:pt>
                <c:pt idx="2617">
                  <c:v>4.1931000000000003E-2</c:v>
                </c:pt>
                <c:pt idx="2618">
                  <c:v>0.15487699999999999</c:v>
                </c:pt>
                <c:pt idx="2619">
                  <c:v>0.28146399999999999</c:v>
                </c:pt>
                <c:pt idx="2620">
                  <c:v>0.30096400000000001</c:v>
                </c:pt>
                <c:pt idx="2621">
                  <c:v>0.26003999999999999</c:v>
                </c:pt>
                <c:pt idx="2622">
                  <c:v>0.29852299999999998</c:v>
                </c:pt>
                <c:pt idx="2623">
                  <c:v>0.14152500000000001</c:v>
                </c:pt>
                <c:pt idx="2624">
                  <c:v>-3.9260999999999997E-2</c:v>
                </c:pt>
                <c:pt idx="2625">
                  <c:v>-9.0149000000000007E-2</c:v>
                </c:pt>
                <c:pt idx="2626">
                  <c:v>-2.7222E-2</c:v>
                </c:pt>
                <c:pt idx="2627">
                  <c:v>-2.298E-2</c:v>
                </c:pt>
                <c:pt idx="2628">
                  <c:v>-3.3370999999999998E-2</c:v>
                </c:pt>
                <c:pt idx="2629">
                  <c:v>1.2970000000000001E-2</c:v>
                </c:pt>
                <c:pt idx="2630">
                  <c:v>0.25337199999999999</c:v>
                </c:pt>
                <c:pt idx="2631">
                  <c:v>0.42356899999999997</c:v>
                </c:pt>
                <c:pt idx="2632">
                  <c:v>0.76551800000000003</c:v>
                </c:pt>
                <c:pt idx="2633">
                  <c:v>0.68812600000000002</c:v>
                </c:pt>
                <c:pt idx="2634">
                  <c:v>0.153366</c:v>
                </c:pt>
                <c:pt idx="2635">
                  <c:v>-0.12628200000000001</c:v>
                </c:pt>
                <c:pt idx="2636">
                  <c:v>-0.39965800000000001</c:v>
                </c:pt>
                <c:pt idx="2637">
                  <c:v>-0.72456399999999999</c:v>
                </c:pt>
                <c:pt idx="2638">
                  <c:v>-0.721329</c:v>
                </c:pt>
                <c:pt idx="2639">
                  <c:v>-0.12614400000000001</c:v>
                </c:pt>
                <c:pt idx="2640">
                  <c:v>0.249252</c:v>
                </c:pt>
                <c:pt idx="2641">
                  <c:v>0.26080300000000001</c:v>
                </c:pt>
                <c:pt idx="2642">
                  <c:v>3.8559000000000003E-2</c:v>
                </c:pt>
                <c:pt idx="2643">
                  <c:v>-0.110291</c:v>
                </c:pt>
                <c:pt idx="2644">
                  <c:v>-0.17324800000000001</c:v>
                </c:pt>
                <c:pt idx="2645">
                  <c:v>-0.174591</c:v>
                </c:pt>
                <c:pt idx="2646">
                  <c:v>-0.206619</c:v>
                </c:pt>
                <c:pt idx="2647">
                  <c:v>-6.9381999999999999E-2</c:v>
                </c:pt>
                <c:pt idx="2648">
                  <c:v>4.4710000000000001E-3</c:v>
                </c:pt>
                <c:pt idx="2649">
                  <c:v>-8.4090999999999999E-2</c:v>
                </c:pt>
                <c:pt idx="2650">
                  <c:v>-1.1093E-2</c:v>
                </c:pt>
                <c:pt idx="2651">
                  <c:v>6.9655999999999996E-2</c:v>
                </c:pt>
                <c:pt idx="2652">
                  <c:v>5.9296000000000001E-2</c:v>
                </c:pt>
                <c:pt idx="2653">
                  <c:v>2.4154999999999999E-2</c:v>
                </c:pt>
                <c:pt idx="2654">
                  <c:v>-5.7144E-2</c:v>
                </c:pt>
                <c:pt idx="2655">
                  <c:v>-0.20141600000000001</c:v>
                </c:pt>
                <c:pt idx="2656">
                  <c:v>-0.35121200000000002</c:v>
                </c:pt>
                <c:pt idx="2657">
                  <c:v>-0.42744399999999999</c:v>
                </c:pt>
                <c:pt idx="2658">
                  <c:v>-0.43063400000000002</c:v>
                </c:pt>
                <c:pt idx="2659">
                  <c:v>-0.387405</c:v>
                </c:pt>
                <c:pt idx="2660">
                  <c:v>-0.26805099999999998</c:v>
                </c:pt>
                <c:pt idx="2661">
                  <c:v>-0.15490699999999999</c:v>
                </c:pt>
                <c:pt idx="2662">
                  <c:v>0.1996</c:v>
                </c:pt>
                <c:pt idx="2663">
                  <c:v>0.31483499999999998</c:v>
                </c:pt>
                <c:pt idx="2664">
                  <c:v>0.40081800000000001</c:v>
                </c:pt>
                <c:pt idx="2665">
                  <c:v>0.518845</c:v>
                </c:pt>
                <c:pt idx="2666">
                  <c:v>0.37531999999999999</c:v>
                </c:pt>
                <c:pt idx="2667">
                  <c:v>0.39071699999999998</c:v>
                </c:pt>
                <c:pt idx="2668">
                  <c:v>0.31326300000000001</c:v>
                </c:pt>
                <c:pt idx="2669">
                  <c:v>2.5925E-2</c:v>
                </c:pt>
                <c:pt idx="2670">
                  <c:v>-0.25115999999999999</c:v>
                </c:pt>
                <c:pt idx="2671">
                  <c:v>-0.32142599999999999</c:v>
                </c:pt>
                <c:pt idx="2672">
                  <c:v>-0.32904099999999997</c:v>
                </c:pt>
                <c:pt idx="2673">
                  <c:v>-0.15631100000000001</c:v>
                </c:pt>
                <c:pt idx="2674">
                  <c:v>-1.9852000000000002E-2</c:v>
                </c:pt>
                <c:pt idx="2675">
                  <c:v>0.25559999999999999</c:v>
                </c:pt>
                <c:pt idx="2676">
                  <c:v>0.42263800000000001</c:v>
                </c:pt>
                <c:pt idx="2677">
                  <c:v>0.55714399999999997</c:v>
                </c:pt>
                <c:pt idx="2678">
                  <c:v>0.51541099999999995</c:v>
                </c:pt>
                <c:pt idx="2679">
                  <c:v>0.169159</c:v>
                </c:pt>
                <c:pt idx="2680">
                  <c:v>-6.6666000000000003E-2</c:v>
                </c:pt>
                <c:pt idx="2681">
                  <c:v>-0.13948099999999999</c:v>
                </c:pt>
                <c:pt idx="2682">
                  <c:v>-0.14712500000000001</c:v>
                </c:pt>
                <c:pt idx="2683">
                  <c:v>-0.122101</c:v>
                </c:pt>
                <c:pt idx="2684">
                  <c:v>-0.112152</c:v>
                </c:pt>
                <c:pt idx="2685">
                  <c:v>-9.9074999999999996E-2</c:v>
                </c:pt>
                <c:pt idx="2686">
                  <c:v>-5.4718000000000003E-2</c:v>
                </c:pt>
                <c:pt idx="2687">
                  <c:v>0.176147</c:v>
                </c:pt>
                <c:pt idx="2688">
                  <c:v>0.115158</c:v>
                </c:pt>
                <c:pt idx="2689">
                  <c:v>0.14160200000000001</c:v>
                </c:pt>
                <c:pt idx="2690">
                  <c:v>0.35302699999999998</c:v>
                </c:pt>
                <c:pt idx="2691">
                  <c:v>1.0848999999999999E-2</c:v>
                </c:pt>
                <c:pt idx="2692">
                  <c:v>-4.3060000000000001E-2</c:v>
                </c:pt>
                <c:pt idx="2693">
                  <c:v>-0.214035</c:v>
                </c:pt>
                <c:pt idx="2694">
                  <c:v>-0.45013399999999998</c:v>
                </c:pt>
                <c:pt idx="2695">
                  <c:v>-0.33386199999999999</c:v>
                </c:pt>
                <c:pt idx="2696">
                  <c:v>-6.2468999999999997E-2</c:v>
                </c:pt>
                <c:pt idx="2697">
                  <c:v>0.108261</c:v>
                </c:pt>
                <c:pt idx="2698">
                  <c:v>2.2415000000000001E-2</c:v>
                </c:pt>
                <c:pt idx="2699">
                  <c:v>-0.113846</c:v>
                </c:pt>
                <c:pt idx="2700">
                  <c:v>-0.17314099999999999</c:v>
                </c:pt>
                <c:pt idx="2701">
                  <c:v>-0.15359500000000001</c:v>
                </c:pt>
                <c:pt idx="2702">
                  <c:v>-0.14643900000000001</c:v>
                </c:pt>
                <c:pt idx="2703">
                  <c:v>-0.15582299999999999</c:v>
                </c:pt>
                <c:pt idx="2704">
                  <c:v>-0.22642499999999999</c:v>
                </c:pt>
                <c:pt idx="2705">
                  <c:v>-0.25672899999999998</c:v>
                </c:pt>
                <c:pt idx="2706">
                  <c:v>-0.24011199999999999</c:v>
                </c:pt>
                <c:pt idx="2707">
                  <c:v>-0.223495</c:v>
                </c:pt>
                <c:pt idx="2708">
                  <c:v>-0.27761799999999998</c:v>
                </c:pt>
                <c:pt idx="2709">
                  <c:v>-0.149002</c:v>
                </c:pt>
                <c:pt idx="2710">
                  <c:v>-4.8172E-2</c:v>
                </c:pt>
                <c:pt idx="2711">
                  <c:v>9.6589999999999992E-3</c:v>
                </c:pt>
                <c:pt idx="2712">
                  <c:v>0.13622999999999999</c:v>
                </c:pt>
                <c:pt idx="2713">
                  <c:v>0.22740199999999999</c:v>
                </c:pt>
                <c:pt idx="2714">
                  <c:v>1.6891E-2</c:v>
                </c:pt>
                <c:pt idx="2715">
                  <c:v>-0.114273</c:v>
                </c:pt>
                <c:pt idx="2716">
                  <c:v>-2.8518999999999999E-2</c:v>
                </c:pt>
                <c:pt idx="2717">
                  <c:v>3.9351999999999998E-2</c:v>
                </c:pt>
                <c:pt idx="2718">
                  <c:v>7.4889999999999998E-2</c:v>
                </c:pt>
                <c:pt idx="2719">
                  <c:v>-0.13084399999999999</c:v>
                </c:pt>
                <c:pt idx="2720">
                  <c:v>-0.66969299999999998</c:v>
                </c:pt>
                <c:pt idx="2721">
                  <c:v>-0.62464900000000001</c:v>
                </c:pt>
                <c:pt idx="2722">
                  <c:v>-0.186615</c:v>
                </c:pt>
                <c:pt idx="2723">
                  <c:v>6.0898000000000001E-2</c:v>
                </c:pt>
                <c:pt idx="2724">
                  <c:v>0.236099</c:v>
                </c:pt>
                <c:pt idx="2725">
                  <c:v>0.48024</c:v>
                </c:pt>
                <c:pt idx="2726">
                  <c:v>0.57885699999999995</c:v>
                </c:pt>
                <c:pt idx="2727">
                  <c:v>0.58247400000000005</c:v>
                </c:pt>
                <c:pt idx="2728">
                  <c:v>0.17619299999999999</c:v>
                </c:pt>
                <c:pt idx="2729">
                  <c:v>-6.1737E-2</c:v>
                </c:pt>
                <c:pt idx="2730">
                  <c:v>-6.8954000000000001E-2</c:v>
                </c:pt>
                <c:pt idx="2731">
                  <c:v>-3.3035000000000002E-2</c:v>
                </c:pt>
                <c:pt idx="2732">
                  <c:v>2.034E-2</c:v>
                </c:pt>
                <c:pt idx="2733">
                  <c:v>7.2844999999999993E-2</c:v>
                </c:pt>
                <c:pt idx="2734">
                  <c:v>6.8787000000000001E-2</c:v>
                </c:pt>
                <c:pt idx="2735">
                  <c:v>7.2052000000000005E-2</c:v>
                </c:pt>
                <c:pt idx="2736">
                  <c:v>4.5714999999999999E-2</c:v>
                </c:pt>
                <c:pt idx="2737">
                  <c:v>5.6335000000000003E-2</c:v>
                </c:pt>
                <c:pt idx="2738">
                  <c:v>0.124191</c:v>
                </c:pt>
                <c:pt idx="2739">
                  <c:v>0.17394999999999999</c:v>
                </c:pt>
                <c:pt idx="2740">
                  <c:v>3.3385999999999999E-2</c:v>
                </c:pt>
                <c:pt idx="2741">
                  <c:v>0.33712799999999998</c:v>
                </c:pt>
                <c:pt idx="2742">
                  <c:v>0.49118000000000001</c:v>
                </c:pt>
                <c:pt idx="2743">
                  <c:v>0.24221799999999999</c:v>
                </c:pt>
                <c:pt idx="2744">
                  <c:v>2.2582999999999999E-2</c:v>
                </c:pt>
                <c:pt idx="2745">
                  <c:v>-0.298599</c:v>
                </c:pt>
                <c:pt idx="2746">
                  <c:v>-0.75323499999999999</c:v>
                </c:pt>
                <c:pt idx="2747">
                  <c:v>-1.199478</c:v>
                </c:pt>
                <c:pt idx="2748">
                  <c:v>-0.85789499999999996</c:v>
                </c:pt>
                <c:pt idx="2749">
                  <c:v>-0.25547799999999998</c:v>
                </c:pt>
                <c:pt idx="2750">
                  <c:v>-8.3847000000000005E-2</c:v>
                </c:pt>
                <c:pt idx="2751">
                  <c:v>-9.5352000000000006E-2</c:v>
                </c:pt>
                <c:pt idx="2752">
                  <c:v>-0.125916</c:v>
                </c:pt>
                <c:pt idx="2753">
                  <c:v>-0.103851</c:v>
                </c:pt>
                <c:pt idx="2754">
                  <c:v>-0.17948900000000001</c:v>
                </c:pt>
                <c:pt idx="2755">
                  <c:v>-0.225189</c:v>
                </c:pt>
                <c:pt idx="2756">
                  <c:v>-0.25608799999999998</c:v>
                </c:pt>
                <c:pt idx="2757">
                  <c:v>-0.29045100000000001</c:v>
                </c:pt>
                <c:pt idx="2758">
                  <c:v>-0.33137499999999998</c:v>
                </c:pt>
                <c:pt idx="2759">
                  <c:v>-0.31863399999999997</c:v>
                </c:pt>
                <c:pt idx="2760">
                  <c:v>-0.19989000000000001</c:v>
                </c:pt>
                <c:pt idx="2761">
                  <c:v>-0.14752199999999999</c:v>
                </c:pt>
                <c:pt idx="2762">
                  <c:v>-0.11438</c:v>
                </c:pt>
                <c:pt idx="2763">
                  <c:v>-0.13795499999999999</c:v>
                </c:pt>
                <c:pt idx="2764">
                  <c:v>-0.23103299999999999</c:v>
                </c:pt>
                <c:pt idx="2765">
                  <c:v>-0.29655500000000001</c:v>
                </c:pt>
                <c:pt idx="2766">
                  <c:v>-0.12504599999999999</c:v>
                </c:pt>
                <c:pt idx="2767">
                  <c:v>8.7051000000000003E-2</c:v>
                </c:pt>
                <c:pt idx="2768">
                  <c:v>0.19554099999999999</c:v>
                </c:pt>
                <c:pt idx="2769">
                  <c:v>0.12829599999999999</c:v>
                </c:pt>
                <c:pt idx="2770">
                  <c:v>-0.279221</c:v>
                </c:pt>
                <c:pt idx="2771">
                  <c:v>-0.64421099999999998</c:v>
                </c:pt>
                <c:pt idx="2772">
                  <c:v>-0.310471</c:v>
                </c:pt>
                <c:pt idx="2773">
                  <c:v>6.5170000000000006E-2</c:v>
                </c:pt>
                <c:pt idx="2774">
                  <c:v>0.238403</c:v>
                </c:pt>
                <c:pt idx="2775">
                  <c:v>-7.7255000000000004E-2</c:v>
                </c:pt>
                <c:pt idx="2776">
                  <c:v>0.22128300000000001</c:v>
                </c:pt>
                <c:pt idx="2777">
                  <c:v>0.42552200000000001</c:v>
                </c:pt>
                <c:pt idx="2778">
                  <c:v>0.52336099999999997</c:v>
                </c:pt>
                <c:pt idx="2779">
                  <c:v>0.49066199999999999</c:v>
                </c:pt>
                <c:pt idx="2780">
                  <c:v>0.29023700000000002</c:v>
                </c:pt>
                <c:pt idx="2781">
                  <c:v>-3.5110000000000002E-2</c:v>
                </c:pt>
                <c:pt idx="2782">
                  <c:v>-0.29215999999999998</c:v>
                </c:pt>
                <c:pt idx="2783">
                  <c:v>-9.4787999999999997E-2</c:v>
                </c:pt>
                <c:pt idx="2784">
                  <c:v>6.3950000000000007E-2</c:v>
                </c:pt>
                <c:pt idx="2785">
                  <c:v>0.232208</c:v>
                </c:pt>
                <c:pt idx="2786">
                  <c:v>0.217117</c:v>
                </c:pt>
                <c:pt idx="2787">
                  <c:v>0.12628200000000001</c:v>
                </c:pt>
                <c:pt idx="2788">
                  <c:v>-0.54078700000000002</c:v>
                </c:pt>
                <c:pt idx="2789">
                  <c:v>-0.14917</c:v>
                </c:pt>
                <c:pt idx="2790">
                  <c:v>0.41328399999999998</c:v>
                </c:pt>
                <c:pt idx="2791">
                  <c:v>0.75718700000000005</c:v>
                </c:pt>
                <c:pt idx="2792">
                  <c:v>0.58911100000000005</c:v>
                </c:pt>
                <c:pt idx="2793">
                  <c:v>0.276169</c:v>
                </c:pt>
                <c:pt idx="2794">
                  <c:v>0.20135500000000001</c:v>
                </c:pt>
                <c:pt idx="2795">
                  <c:v>0.25682100000000002</c:v>
                </c:pt>
                <c:pt idx="2796">
                  <c:v>0.44670100000000001</c:v>
                </c:pt>
                <c:pt idx="2797">
                  <c:v>0.102982</c:v>
                </c:pt>
                <c:pt idx="2798">
                  <c:v>-0.118546</c:v>
                </c:pt>
                <c:pt idx="2799">
                  <c:v>-0.37118499999999999</c:v>
                </c:pt>
                <c:pt idx="2800">
                  <c:v>9.0484999999999996E-2</c:v>
                </c:pt>
                <c:pt idx="2801">
                  <c:v>0.32559199999999999</c:v>
                </c:pt>
                <c:pt idx="2802">
                  <c:v>0.39604200000000001</c:v>
                </c:pt>
                <c:pt idx="2803">
                  <c:v>0.44348100000000001</c:v>
                </c:pt>
                <c:pt idx="2804">
                  <c:v>0.32720900000000003</c:v>
                </c:pt>
                <c:pt idx="2805">
                  <c:v>0.19136</c:v>
                </c:pt>
                <c:pt idx="2806">
                  <c:v>0.150253</c:v>
                </c:pt>
                <c:pt idx="2807">
                  <c:v>9.0424000000000004E-2</c:v>
                </c:pt>
                <c:pt idx="2808">
                  <c:v>-9.4986000000000001E-2</c:v>
                </c:pt>
                <c:pt idx="2809">
                  <c:v>-0.25974999999999998</c:v>
                </c:pt>
                <c:pt idx="2810">
                  <c:v>-0.199326</c:v>
                </c:pt>
                <c:pt idx="2811">
                  <c:v>-2.5543E-2</c:v>
                </c:pt>
                <c:pt idx="2812">
                  <c:v>0.23158300000000001</c:v>
                </c:pt>
                <c:pt idx="2813">
                  <c:v>0.40786699999999998</c:v>
                </c:pt>
                <c:pt idx="2814">
                  <c:v>0.46887200000000001</c:v>
                </c:pt>
                <c:pt idx="2815">
                  <c:v>0.34681699999999999</c:v>
                </c:pt>
                <c:pt idx="2816">
                  <c:v>-4.3319999999999997E-2</c:v>
                </c:pt>
                <c:pt idx="2817">
                  <c:v>-0.29489100000000001</c:v>
                </c:pt>
                <c:pt idx="2818">
                  <c:v>-0.101212</c:v>
                </c:pt>
                <c:pt idx="2819">
                  <c:v>4.7668000000000002E-2</c:v>
                </c:pt>
                <c:pt idx="2820">
                  <c:v>-8.4457000000000004E-2</c:v>
                </c:pt>
                <c:pt idx="2821">
                  <c:v>-0.27679399999999998</c:v>
                </c:pt>
                <c:pt idx="2822">
                  <c:v>9.7503999999999993E-2</c:v>
                </c:pt>
                <c:pt idx="2823">
                  <c:v>0.31437700000000002</c:v>
                </c:pt>
                <c:pt idx="2824">
                  <c:v>0.39732400000000001</c:v>
                </c:pt>
                <c:pt idx="2825">
                  <c:v>0.44729600000000003</c:v>
                </c:pt>
                <c:pt idx="2826">
                  <c:v>0.40283200000000002</c:v>
                </c:pt>
                <c:pt idx="2827">
                  <c:v>0.19506799999999999</c:v>
                </c:pt>
                <c:pt idx="2828">
                  <c:v>0.100174</c:v>
                </c:pt>
                <c:pt idx="2829">
                  <c:v>0.25854500000000002</c:v>
                </c:pt>
                <c:pt idx="2830">
                  <c:v>0.411804</c:v>
                </c:pt>
                <c:pt idx="2831">
                  <c:v>0.171539</c:v>
                </c:pt>
                <c:pt idx="2832">
                  <c:v>-5.0644000000000002E-2</c:v>
                </c:pt>
                <c:pt idx="2833">
                  <c:v>-8.1055000000000002E-2</c:v>
                </c:pt>
                <c:pt idx="2834">
                  <c:v>-0.13389599999999999</c:v>
                </c:pt>
                <c:pt idx="2835">
                  <c:v>3.6575000000000003E-2</c:v>
                </c:pt>
                <c:pt idx="2836">
                  <c:v>0.127609</c:v>
                </c:pt>
                <c:pt idx="2837">
                  <c:v>7.5699000000000002E-2</c:v>
                </c:pt>
                <c:pt idx="2838">
                  <c:v>0.12065099999999999</c:v>
                </c:pt>
                <c:pt idx="2839">
                  <c:v>0.14585899999999999</c:v>
                </c:pt>
                <c:pt idx="2840">
                  <c:v>-4.3410999999999998E-2</c:v>
                </c:pt>
                <c:pt idx="2841">
                  <c:v>-0.25930799999999998</c:v>
                </c:pt>
                <c:pt idx="2842">
                  <c:v>-0.41091899999999998</c:v>
                </c:pt>
                <c:pt idx="2843">
                  <c:v>-0.57534799999999997</c:v>
                </c:pt>
                <c:pt idx="2844">
                  <c:v>-0.50248700000000002</c:v>
                </c:pt>
                <c:pt idx="2845">
                  <c:v>-0.239594</c:v>
                </c:pt>
                <c:pt idx="2846">
                  <c:v>-0.18571499999999999</c:v>
                </c:pt>
                <c:pt idx="2847">
                  <c:v>-0.35868800000000001</c:v>
                </c:pt>
                <c:pt idx="2848">
                  <c:v>-0.35577399999999998</c:v>
                </c:pt>
                <c:pt idx="2849">
                  <c:v>-0.26386999999999999</c:v>
                </c:pt>
                <c:pt idx="2850">
                  <c:v>-0.30864000000000003</c:v>
                </c:pt>
                <c:pt idx="2851">
                  <c:v>-0.49908400000000003</c:v>
                </c:pt>
                <c:pt idx="2852">
                  <c:v>-0.47788999999999998</c:v>
                </c:pt>
                <c:pt idx="2853">
                  <c:v>-0.39567600000000003</c:v>
                </c:pt>
                <c:pt idx="2854">
                  <c:v>-0.30699199999999999</c:v>
                </c:pt>
                <c:pt idx="2855">
                  <c:v>-0.295074</c:v>
                </c:pt>
                <c:pt idx="2856">
                  <c:v>-0.46676600000000001</c:v>
                </c:pt>
                <c:pt idx="2857">
                  <c:v>-0.54739400000000005</c:v>
                </c:pt>
                <c:pt idx="2858">
                  <c:v>-0.57644700000000004</c:v>
                </c:pt>
                <c:pt idx="2859">
                  <c:v>-0.50997899999999996</c:v>
                </c:pt>
                <c:pt idx="2860">
                  <c:v>-0.66162100000000001</c:v>
                </c:pt>
                <c:pt idx="2861">
                  <c:v>-0.71611000000000002</c:v>
                </c:pt>
                <c:pt idx="2862">
                  <c:v>-0.80874599999999996</c:v>
                </c:pt>
                <c:pt idx="2863">
                  <c:v>-0.69583099999999998</c:v>
                </c:pt>
                <c:pt idx="2864">
                  <c:v>-0.56153900000000001</c:v>
                </c:pt>
                <c:pt idx="2865">
                  <c:v>-0.48268100000000003</c:v>
                </c:pt>
                <c:pt idx="2866">
                  <c:v>-0.62803600000000004</c:v>
                </c:pt>
                <c:pt idx="2867">
                  <c:v>-0.753189</c:v>
                </c:pt>
                <c:pt idx="2868">
                  <c:v>-0.56793199999999999</c:v>
                </c:pt>
                <c:pt idx="2869">
                  <c:v>-0.40081800000000001</c:v>
                </c:pt>
                <c:pt idx="2870">
                  <c:v>-0.32072400000000001</c:v>
                </c:pt>
                <c:pt idx="2871">
                  <c:v>-0.19413800000000001</c:v>
                </c:pt>
                <c:pt idx="2872">
                  <c:v>-0.20338400000000001</c:v>
                </c:pt>
                <c:pt idx="2873">
                  <c:v>-0.15728800000000001</c:v>
                </c:pt>
                <c:pt idx="2874">
                  <c:v>-0.146347</c:v>
                </c:pt>
                <c:pt idx="2875">
                  <c:v>-0.246979</c:v>
                </c:pt>
                <c:pt idx="2876">
                  <c:v>-0.36929299999999998</c:v>
                </c:pt>
                <c:pt idx="2877">
                  <c:v>-0.39309699999999997</c:v>
                </c:pt>
                <c:pt idx="2878">
                  <c:v>-0.41409299999999999</c:v>
                </c:pt>
                <c:pt idx="2879">
                  <c:v>-0.38531500000000002</c:v>
                </c:pt>
                <c:pt idx="2880">
                  <c:v>-0.54919399999999996</c:v>
                </c:pt>
                <c:pt idx="2881">
                  <c:v>-0.62286399999999997</c:v>
                </c:pt>
                <c:pt idx="2882">
                  <c:v>-0.500336</c:v>
                </c:pt>
                <c:pt idx="2883">
                  <c:v>-0.490921</c:v>
                </c:pt>
                <c:pt idx="2884">
                  <c:v>-0.73077400000000003</c:v>
                </c:pt>
                <c:pt idx="2885">
                  <c:v>-0.78399700000000005</c:v>
                </c:pt>
                <c:pt idx="2886">
                  <c:v>-0.75448599999999999</c:v>
                </c:pt>
                <c:pt idx="2887">
                  <c:v>-0.79396100000000003</c:v>
                </c:pt>
                <c:pt idx="2888">
                  <c:v>-0.71540800000000004</c:v>
                </c:pt>
                <c:pt idx="2889">
                  <c:v>-0.72538800000000003</c:v>
                </c:pt>
                <c:pt idx="2890">
                  <c:v>-0.79361000000000004</c:v>
                </c:pt>
                <c:pt idx="2891">
                  <c:v>-0.63214099999999995</c:v>
                </c:pt>
                <c:pt idx="2892">
                  <c:v>-0.34657300000000002</c:v>
                </c:pt>
                <c:pt idx="2893">
                  <c:v>-0.44041400000000003</c:v>
                </c:pt>
                <c:pt idx="2894">
                  <c:v>-0.75677499999999998</c:v>
                </c:pt>
                <c:pt idx="2895">
                  <c:v>-0.75965899999999997</c:v>
                </c:pt>
                <c:pt idx="2896">
                  <c:v>-0.77993800000000002</c:v>
                </c:pt>
                <c:pt idx="2897">
                  <c:v>-0.98744200000000004</c:v>
                </c:pt>
                <c:pt idx="2898">
                  <c:v>-1.062851</c:v>
                </c:pt>
                <c:pt idx="2899">
                  <c:v>-0.80171199999999998</c:v>
                </c:pt>
                <c:pt idx="2900">
                  <c:v>-0.64535500000000001</c:v>
                </c:pt>
                <c:pt idx="2901">
                  <c:v>-0.74444600000000005</c:v>
                </c:pt>
                <c:pt idx="2902">
                  <c:v>-0.72662400000000005</c:v>
                </c:pt>
                <c:pt idx="2903">
                  <c:v>-0.62338300000000002</c:v>
                </c:pt>
                <c:pt idx="2904">
                  <c:v>-0.55732700000000002</c:v>
                </c:pt>
                <c:pt idx="2905">
                  <c:v>-0.59738199999999997</c:v>
                </c:pt>
                <c:pt idx="2906">
                  <c:v>-0.68180799999999997</c:v>
                </c:pt>
                <c:pt idx="2907">
                  <c:v>-0.65553300000000003</c:v>
                </c:pt>
                <c:pt idx="2908">
                  <c:v>-0.61102299999999998</c:v>
                </c:pt>
                <c:pt idx="2909">
                  <c:v>-0.67965699999999996</c:v>
                </c:pt>
                <c:pt idx="2910">
                  <c:v>-0.78241000000000005</c:v>
                </c:pt>
                <c:pt idx="2911">
                  <c:v>-0.75601200000000002</c:v>
                </c:pt>
                <c:pt idx="2912">
                  <c:v>-0.71237200000000001</c:v>
                </c:pt>
                <c:pt idx="2913">
                  <c:v>-0.434448</c:v>
                </c:pt>
                <c:pt idx="2914">
                  <c:v>-0.40481600000000001</c:v>
                </c:pt>
                <c:pt idx="2915">
                  <c:v>-0.64004499999999998</c:v>
                </c:pt>
                <c:pt idx="2916">
                  <c:v>-0.84930399999999995</c:v>
                </c:pt>
                <c:pt idx="2917">
                  <c:v>-0.72618099999999997</c:v>
                </c:pt>
                <c:pt idx="2918">
                  <c:v>-0.51336700000000002</c:v>
                </c:pt>
                <c:pt idx="2919">
                  <c:v>-0.28991699999999998</c:v>
                </c:pt>
                <c:pt idx="2920">
                  <c:v>-0.20780899999999999</c:v>
                </c:pt>
                <c:pt idx="2921">
                  <c:v>-0.200073</c:v>
                </c:pt>
                <c:pt idx="2922">
                  <c:v>-0.23696900000000001</c:v>
                </c:pt>
                <c:pt idx="2923">
                  <c:v>-0.343582</c:v>
                </c:pt>
                <c:pt idx="2924">
                  <c:v>-0.38386500000000001</c:v>
                </c:pt>
                <c:pt idx="2925">
                  <c:v>-0.36315900000000001</c:v>
                </c:pt>
                <c:pt idx="2926">
                  <c:v>-0.32435599999999998</c:v>
                </c:pt>
                <c:pt idx="2927">
                  <c:v>-0.361572</c:v>
                </c:pt>
                <c:pt idx="2928">
                  <c:v>-0.38070700000000002</c:v>
                </c:pt>
                <c:pt idx="2929">
                  <c:v>-0.36155700000000002</c:v>
                </c:pt>
                <c:pt idx="2930">
                  <c:v>-0.44425999999999999</c:v>
                </c:pt>
                <c:pt idx="2931">
                  <c:v>-0.61573800000000001</c:v>
                </c:pt>
                <c:pt idx="2932">
                  <c:v>-0.63404799999999994</c:v>
                </c:pt>
                <c:pt idx="2933">
                  <c:v>-0.55689999999999995</c:v>
                </c:pt>
                <c:pt idx="2934">
                  <c:v>-0.63273599999999997</c:v>
                </c:pt>
                <c:pt idx="2935">
                  <c:v>-0.71611000000000002</c:v>
                </c:pt>
                <c:pt idx="2936">
                  <c:v>-0.59306300000000001</c:v>
                </c:pt>
                <c:pt idx="2937">
                  <c:v>-0.63443000000000005</c:v>
                </c:pt>
                <c:pt idx="2938">
                  <c:v>-0.65202300000000002</c:v>
                </c:pt>
                <c:pt idx="2939">
                  <c:v>-0.57411199999999996</c:v>
                </c:pt>
                <c:pt idx="2940">
                  <c:v>-0.43808000000000002</c:v>
                </c:pt>
                <c:pt idx="2941">
                  <c:v>-0.64151000000000002</c:v>
                </c:pt>
                <c:pt idx="2942">
                  <c:v>-0.60427900000000001</c:v>
                </c:pt>
                <c:pt idx="2943">
                  <c:v>-0.54125999999999996</c:v>
                </c:pt>
                <c:pt idx="2944">
                  <c:v>-0.66253700000000004</c:v>
                </c:pt>
                <c:pt idx="2945">
                  <c:v>-0.84567300000000001</c:v>
                </c:pt>
                <c:pt idx="2946">
                  <c:v>-0.84735099999999997</c:v>
                </c:pt>
                <c:pt idx="2947">
                  <c:v>-0.56793199999999999</c:v>
                </c:pt>
                <c:pt idx="2948">
                  <c:v>-0.50558499999999995</c:v>
                </c:pt>
                <c:pt idx="2949">
                  <c:v>-0.37309300000000001</c:v>
                </c:pt>
                <c:pt idx="2950">
                  <c:v>-0.28739900000000002</c:v>
                </c:pt>
                <c:pt idx="2951">
                  <c:v>-0.161102</c:v>
                </c:pt>
                <c:pt idx="2952">
                  <c:v>-0.107483</c:v>
                </c:pt>
                <c:pt idx="2953">
                  <c:v>-3.1281000000000003E-2</c:v>
                </c:pt>
                <c:pt idx="2954">
                  <c:v>1.9439999999999999E-2</c:v>
                </c:pt>
                <c:pt idx="2955">
                  <c:v>-0.34887699999999999</c:v>
                </c:pt>
                <c:pt idx="2956">
                  <c:v>-0.34867900000000002</c:v>
                </c:pt>
                <c:pt idx="2957">
                  <c:v>-0.362427</c:v>
                </c:pt>
                <c:pt idx="2958">
                  <c:v>-0.14440900000000001</c:v>
                </c:pt>
                <c:pt idx="2959">
                  <c:v>3.4743999999999997E-2</c:v>
                </c:pt>
                <c:pt idx="2960">
                  <c:v>-0.42466700000000002</c:v>
                </c:pt>
                <c:pt idx="2961">
                  <c:v>-1.3322449999999999</c:v>
                </c:pt>
                <c:pt idx="2962">
                  <c:v>-1.6764680000000001</c:v>
                </c:pt>
                <c:pt idx="2963">
                  <c:v>-0.91337599999999997</c:v>
                </c:pt>
                <c:pt idx="2964">
                  <c:v>-7.9269000000000006E-2</c:v>
                </c:pt>
                <c:pt idx="2965">
                  <c:v>0.386017</c:v>
                </c:pt>
                <c:pt idx="2966">
                  <c:v>0.59480299999999997</c:v>
                </c:pt>
                <c:pt idx="2967">
                  <c:v>0.58340499999999995</c:v>
                </c:pt>
                <c:pt idx="2968">
                  <c:v>0.56829799999999997</c:v>
                </c:pt>
                <c:pt idx="2969">
                  <c:v>0.36430400000000002</c:v>
                </c:pt>
                <c:pt idx="2970">
                  <c:v>-3.0365E-2</c:v>
                </c:pt>
                <c:pt idx="2971">
                  <c:v>-0.133377</c:v>
                </c:pt>
                <c:pt idx="2972">
                  <c:v>-7.2480000000000001E-3</c:v>
                </c:pt>
                <c:pt idx="2973">
                  <c:v>2.5847999999999999E-2</c:v>
                </c:pt>
                <c:pt idx="2974">
                  <c:v>-1.0219999999999999E-3</c:v>
                </c:pt>
                <c:pt idx="2975">
                  <c:v>-5.6610000000000002E-3</c:v>
                </c:pt>
                <c:pt idx="2976">
                  <c:v>3.326E-3</c:v>
                </c:pt>
                <c:pt idx="2977">
                  <c:v>-4.2984000000000001E-2</c:v>
                </c:pt>
                <c:pt idx="2978">
                  <c:v>-0.17069999999999999</c:v>
                </c:pt>
                <c:pt idx="2979">
                  <c:v>-0.29225200000000001</c:v>
                </c:pt>
                <c:pt idx="2980">
                  <c:v>-0.39704899999999999</c:v>
                </c:pt>
                <c:pt idx="2981">
                  <c:v>-0.69682299999999997</c:v>
                </c:pt>
                <c:pt idx="2982">
                  <c:v>-0.61386099999999999</c:v>
                </c:pt>
                <c:pt idx="2983">
                  <c:v>0.31956499999999999</c:v>
                </c:pt>
                <c:pt idx="2984">
                  <c:v>0.15947</c:v>
                </c:pt>
                <c:pt idx="2985">
                  <c:v>-0.22174099999999999</c:v>
                </c:pt>
                <c:pt idx="2986">
                  <c:v>-0.72289999999999999</c:v>
                </c:pt>
                <c:pt idx="2987">
                  <c:v>-1.2669220000000001</c:v>
                </c:pt>
                <c:pt idx="2988">
                  <c:v>-1.2603759999999999</c:v>
                </c:pt>
                <c:pt idx="2989">
                  <c:v>-0.39602700000000002</c:v>
                </c:pt>
                <c:pt idx="2990">
                  <c:v>-0.20849599999999999</c:v>
                </c:pt>
                <c:pt idx="2991">
                  <c:v>-0.282974</c:v>
                </c:pt>
                <c:pt idx="2992">
                  <c:v>-0.39024399999999998</c:v>
                </c:pt>
                <c:pt idx="2993">
                  <c:v>-0.42245500000000002</c:v>
                </c:pt>
                <c:pt idx="2994">
                  <c:v>-0.40423599999999998</c:v>
                </c:pt>
                <c:pt idx="2995">
                  <c:v>-0.33116099999999998</c:v>
                </c:pt>
                <c:pt idx="2996">
                  <c:v>-0.32295200000000002</c:v>
                </c:pt>
                <c:pt idx="2997">
                  <c:v>-0.36351</c:v>
                </c:pt>
                <c:pt idx="2998">
                  <c:v>-0.38333099999999998</c:v>
                </c:pt>
                <c:pt idx="2999">
                  <c:v>-0.42684899999999998</c:v>
                </c:pt>
                <c:pt idx="3000">
                  <c:v>-0.48173500000000002</c:v>
                </c:pt>
                <c:pt idx="3001">
                  <c:v>-0.47123700000000002</c:v>
                </c:pt>
                <c:pt idx="3002">
                  <c:v>-0.40396100000000001</c:v>
                </c:pt>
                <c:pt idx="3003">
                  <c:v>-0.38044699999999998</c:v>
                </c:pt>
                <c:pt idx="3004">
                  <c:v>-0.39558399999999999</c:v>
                </c:pt>
                <c:pt idx="3005">
                  <c:v>-0.43575999999999998</c:v>
                </c:pt>
                <c:pt idx="3006">
                  <c:v>-0.59197999999999995</c:v>
                </c:pt>
                <c:pt idx="3007">
                  <c:v>-0.68885799999999997</c:v>
                </c:pt>
                <c:pt idx="3008">
                  <c:v>-0.365616</c:v>
                </c:pt>
                <c:pt idx="3009">
                  <c:v>-9.2239000000000002E-2</c:v>
                </c:pt>
                <c:pt idx="3010">
                  <c:v>3.8376E-2</c:v>
                </c:pt>
                <c:pt idx="3011">
                  <c:v>1.07E-4</c:v>
                </c:pt>
                <c:pt idx="3012">
                  <c:v>-0.27104200000000001</c:v>
                </c:pt>
                <c:pt idx="3013">
                  <c:v>-0.69964599999999999</c:v>
                </c:pt>
                <c:pt idx="3014">
                  <c:v>-0.499054</c:v>
                </c:pt>
                <c:pt idx="3015">
                  <c:v>-0.12779199999999999</c:v>
                </c:pt>
                <c:pt idx="3016">
                  <c:v>0.14341699999999999</c:v>
                </c:pt>
                <c:pt idx="3017">
                  <c:v>0.29920999999999998</c:v>
                </c:pt>
                <c:pt idx="3018">
                  <c:v>0.33917199999999997</c:v>
                </c:pt>
                <c:pt idx="3019">
                  <c:v>0.328903</c:v>
                </c:pt>
                <c:pt idx="3020">
                  <c:v>0.32737699999999997</c:v>
                </c:pt>
                <c:pt idx="3021">
                  <c:v>0.10560600000000001</c:v>
                </c:pt>
                <c:pt idx="3022">
                  <c:v>-0.13175999999999999</c:v>
                </c:pt>
                <c:pt idx="3023">
                  <c:v>-0.32879599999999998</c:v>
                </c:pt>
                <c:pt idx="3024">
                  <c:v>-0.44770799999999999</c:v>
                </c:pt>
                <c:pt idx="3025">
                  <c:v>-0.47984300000000002</c:v>
                </c:pt>
                <c:pt idx="3026">
                  <c:v>-0.44073499999999999</c:v>
                </c:pt>
                <c:pt idx="3027">
                  <c:v>-0.33157300000000001</c:v>
                </c:pt>
                <c:pt idx="3028">
                  <c:v>-7.8278E-2</c:v>
                </c:pt>
                <c:pt idx="3029">
                  <c:v>-0.43148799999999998</c:v>
                </c:pt>
                <c:pt idx="3030">
                  <c:v>-0.50596600000000003</c:v>
                </c:pt>
                <c:pt idx="3031">
                  <c:v>0.36143500000000001</c:v>
                </c:pt>
                <c:pt idx="3032">
                  <c:v>0.26527400000000001</c:v>
                </c:pt>
                <c:pt idx="3033">
                  <c:v>-0.12512200000000001</c:v>
                </c:pt>
                <c:pt idx="3034">
                  <c:v>-0.53590400000000005</c:v>
                </c:pt>
                <c:pt idx="3035">
                  <c:v>-1.1090390000000001</c:v>
                </c:pt>
                <c:pt idx="3036">
                  <c:v>-1.4948429999999999</c:v>
                </c:pt>
                <c:pt idx="3037">
                  <c:v>-0.649918</c:v>
                </c:pt>
                <c:pt idx="3038">
                  <c:v>-0.33660899999999999</c:v>
                </c:pt>
                <c:pt idx="3039">
                  <c:v>-0.32084699999999999</c:v>
                </c:pt>
                <c:pt idx="3040">
                  <c:v>-0.31158400000000003</c:v>
                </c:pt>
                <c:pt idx="3041">
                  <c:v>-0.40472399999999997</c:v>
                </c:pt>
                <c:pt idx="3042">
                  <c:v>-0.39163199999999998</c:v>
                </c:pt>
                <c:pt idx="3043">
                  <c:v>-0.31929000000000002</c:v>
                </c:pt>
                <c:pt idx="3044">
                  <c:v>-0.28483599999999998</c:v>
                </c:pt>
                <c:pt idx="3045">
                  <c:v>-0.35627700000000001</c:v>
                </c:pt>
                <c:pt idx="3046">
                  <c:v>-0.41972399999999999</c:v>
                </c:pt>
                <c:pt idx="3047">
                  <c:v>-0.45751999999999998</c:v>
                </c:pt>
                <c:pt idx="3048">
                  <c:v>-0.49687199999999998</c:v>
                </c:pt>
                <c:pt idx="3049">
                  <c:v>-0.51786799999999999</c:v>
                </c:pt>
                <c:pt idx="3050">
                  <c:v>-0.453125</c:v>
                </c:pt>
                <c:pt idx="3051">
                  <c:v>-0.43829299999999999</c:v>
                </c:pt>
                <c:pt idx="3052">
                  <c:v>-0.59992999999999996</c:v>
                </c:pt>
                <c:pt idx="3053">
                  <c:v>-0.64856000000000003</c:v>
                </c:pt>
                <c:pt idx="3054">
                  <c:v>-0.37245200000000001</c:v>
                </c:pt>
                <c:pt idx="3055">
                  <c:v>-0.17388899999999999</c:v>
                </c:pt>
                <c:pt idx="3056">
                  <c:v>-6.5978999999999996E-2</c:v>
                </c:pt>
                <c:pt idx="3057">
                  <c:v>-1.8249999999999999E-2</c:v>
                </c:pt>
                <c:pt idx="3058">
                  <c:v>-0.353653</c:v>
                </c:pt>
                <c:pt idx="3059">
                  <c:v>-0.70420799999999995</c:v>
                </c:pt>
                <c:pt idx="3060">
                  <c:v>-0.60465999999999998</c:v>
                </c:pt>
                <c:pt idx="3061">
                  <c:v>-0.21585099999999999</c:v>
                </c:pt>
                <c:pt idx="3062">
                  <c:v>0.115921</c:v>
                </c:pt>
                <c:pt idx="3063">
                  <c:v>0.35643000000000002</c:v>
                </c:pt>
                <c:pt idx="3064">
                  <c:v>0.39796399999999998</c:v>
                </c:pt>
                <c:pt idx="3065">
                  <c:v>0.42228700000000002</c:v>
                </c:pt>
                <c:pt idx="3066">
                  <c:v>0.38116499999999998</c:v>
                </c:pt>
                <c:pt idx="3067">
                  <c:v>0.13487199999999999</c:v>
                </c:pt>
                <c:pt idx="3068">
                  <c:v>-3.5735999999999997E-2</c:v>
                </c:pt>
                <c:pt idx="3069">
                  <c:v>-0.1772</c:v>
                </c:pt>
                <c:pt idx="3070">
                  <c:v>-0.31367499999999998</c:v>
                </c:pt>
                <c:pt idx="3071">
                  <c:v>-0.40013100000000001</c:v>
                </c:pt>
                <c:pt idx="3072">
                  <c:v>-0.39422600000000002</c:v>
                </c:pt>
                <c:pt idx="3073">
                  <c:v>-0.29360999999999998</c:v>
                </c:pt>
                <c:pt idx="3074">
                  <c:v>-0.112411</c:v>
                </c:pt>
                <c:pt idx="3075">
                  <c:v>2.8320000000000001E-2</c:v>
                </c:pt>
                <c:pt idx="3076">
                  <c:v>-0.42898599999999998</c:v>
                </c:pt>
                <c:pt idx="3077">
                  <c:v>-0.42517100000000002</c:v>
                </c:pt>
                <c:pt idx="3078">
                  <c:v>8.8409000000000001E-2</c:v>
                </c:pt>
                <c:pt idx="3079">
                  <c:v>-3.3234E-2</c:v>
                </c:pt>
                <c:pt idx="3080">
                  <c:v>-0.12889100000000001</c:v>
                </c:pt>
                <c:pt idx="3081">
                  <c:v>-0.366226</c:v>
                </c:pt>
                <c:pt idx="3082">
                  <c:v>-0.85482800000000003</c:v>
                </c:pt>
                <c:pt idx="3083">
                  <c:v>-1.353683</c:v>
                </c:pt>
                <c:pt idx="3084">
                  <c:v>-0.828461</c:v>
                </c:pt>
                <c:pt idx="3085">
                  <c:v>-0.21513399999999999</c:v>
                </c:pt>
                <c:pt idx="3086">
                  <c:v>-0.155945</c:v>
                </c:pt>
                <c:pt idx="3087">
                  <c:v>-0.41493200000000002</c:v>
                </c:pt>
                <c:pt idx="3088">
                  <c:v>-0.541107</c:v>
                </c:pt>
                <c:pt idx="3089">
                  <c:v>-0.52329999999999999</c:v>
                </c:pt>
                <c:pt idx="3090">
                  <c:v>-0.34489399999999998</c:v>
                </c:pt>
                <c:pt idx="3091">
                  <c:v>-0.28085300000000002</c:v>
                </c:pt>
                <c:pt idx="3092">
                  <c:v>-0.30888399999999999</c:v>
                </c:pt>
                <c:pt idx="3093">
                  <c:v>-0.33728000000000002</c:v>
                </c:pt>
                <c:pt idx="3094">
                  <c:v>-0.38902300000000001</c:v>
                </c:pt>
                <c:pt idx="3095">
                  <c:v>-0.42727700000000002</c:v>
                </c:pt>
                <c:pt idx="3096">
                  <c:v>-0.36143500000000001</c:v>
                </c:pt>
                <c:pt idx="3097">
                  <c:v>-0.36228900000000003</c:v>
                </c:pt>
                <c:pt idx="3098">
                  <c:v>-0.390457</c:v>
                </c:pt>
                <c:pt idx="3099">
                  <c:v>-0.47917199999999999</c:v>
                </c:pt>
                <c:pt idx="3100">
                  <c:v>-0.65191699999999997</c:v>
                </c:pt>
                <c:pt idx="3101">
                  <c:v>-0.81854199999999999</c:v>
                </c:pt>
                <c:pt idx="3102">
                  <c:v>-0.60545300000000002</c:v>
                </c:pt>
                <c:pt idx="3103">
                  <c:v>-0.20626800000000001</c:v>
                </c:pt>
                <c:pt idx="3104">
                  <c:v>-7.4080999999999994E-2</c:v>
                </c:pt>
                <c:pt idx="3105">
                  <c:v>-2.0691000000000001E-2</c:v>
                </c:pt>
                <c:pt idx="3106">
                  <c:v>-0.24842800000000001</c:v>
                </c:pt>
                <c:pt idx="3107">
                  <c:v>-0.74612400000000001</c:v>
                </c:pt>
                <c:pt idx="3108">
                  <c:v>-0.78015100000000004</c:v>
                </c:pt>
                <c:pt idx="3109">
                  <c:v>-0.33383200000000002</c:v>
                </c:pt>
                <c:pt idx="3110">
                  <c:v>7.8826999999999994E-2</c:v>
                </c:pt>
                <c:pt idx="3111">
                  <c:v>0.34980800000000001</c:v>
                </c:pt>
                <c:pt idx="3112">
                  <c:v>0.47091699999999997</c:v>
                </c:pt>
                <c:pt idx="3113">
                  <c:v>0.471329</c:v>
                </c:pt>
                <c:pt idx="3114">
                  <c:v>0.43476900000000002</c:v>
                </c:pt>
                <c:pt idx="3115">
                  <c:v>0.20687900000000001</c:v>
                </c:pt>
                <c:pt idx="3116">
                  <c:v>1.3412E-2</c:v>
                </c:pt>
                <c:pt idx="3117">
                  <c:v>-0.166687</c:v>
                </c:pt>
                <c:pt idx="3118">
                  <c:v>-0.29943799999999998</c:v>
                </c:pt>
                <c:pt idx="3119">
                  <c:v>-0.36718800000000001</c:v>
                </c:pt>
                <c:pt idx="3120">
                  <c:v>-0.36375400000000002</c:v>
                </c:pt>
                <c:pt idx="3121">
                  <c:v>-0.302597</c:v>
                </c:pt>
                <c:pt idx="3122">
                  <c:v>-0.19955400000000001</c:v>
                </c:pt>
                <c:pt idx="3123">
                  <c:v>-8.2275000000000001E-2</c:v>
                </c:pt>
                <c:pt idx="3124">
                  <c:v>-0.55633500000000002</c:v>
                </c:pt>
                <c:pt idx="3125">
                  <c:v>-0.77044699999999999</c:v>
                </c:pt>
                <c:pt idx="3126">
                  <c:v>-2.6016000000000001E-2</c:v>
                </c:pt>
                <c:pt idx="3127">
                  <c:v>-1.7257999999999999E-2</c:v>
                </c:pt>
                <c:pt idx="3128">
                  <c:v>-0.17982500000000001</c:v>
                </c:pt>
                <c:pt idx="3129">
                  <c:v>-0.34513899999999997</c:v>
                </c:pt>
                <c:pt idx="3130">
                  <c:v>-0.61463900000000005</c:v>
                </c:pt>
                <c:pt idx="3131">
                  <c:v>-1.0714870000000001</c:v>
                </c:pt>
                <c:pt idx="3132">
                  <c:v>-0.87918099999999999</c:v>
                </c:pt>
                <c:pt idx="3133">
                  <c:v>-0.36325099999999999</c:v>
                </c:pt>
                <c:pt idx="3134">
                  <c:v>-0.18998699999999999</c:v>
                </c:pt>
                <c:pt idx="3135">
                  <c:v>-0.241928</c:v>
                </c:pt>
                <c:pt idx="3136">
                  <c:v>-0.42002899999999999</c:v>
                </c:pt>
                <c:pt idx="3137">
                  <c:v>-0.496033</c:v>
                </c:pt>
                <c:pt idx="3138">
                  <c:v>-0.40171800000000002</c:v>
                </c:pt>
                <c:pt idx="3139">
                  <c:v>-0.37892199999999998</c:v>
                </c:pt>
                <c:pt idx="3140">
                  <c:v>-0.39829999999999999</c:v>
                </c:pt>
                <c:pt idx="3141">
                  <c:v>-0.43408200000000002</c:v>
                </c:pt>
                <c:pt idx="3142">
                  <c:v>-0.449463</c:v>
                </c:pt>
                <c:pt idx="3143">
                  <c:v>-0.434998</c:v>
                </c:pt>
                <c:pt idx="3144">
                  <c:v>-0.404449</c:v>
                </c:pt>
                <c:pt idx="3145">
                  <c:v>-0.40770000000000001</c:v>
                </c:pt>
                <c:pt idx="3146">
                  <c:v>-0.39790300000000001</c:v>
                </c:pt>
                <c:pt idx="3147">
                  <c:v>-0.38822899999999999</c:v>
                </c:pt>
                <c:pt idx="3148">
                  <c:v>-0.514679</c:v>
                </c:pt>
                <c:pt idx="3149">
                  <c:v>-0.440384</c:v>
                </c:pt>
                <c:pt idx="3150">
                  <c:v>-0.27893099999999998</c:v>
                </c:pt>
                <c:pt idx="3151">
                  <c:v>-0.17341599999999999</c:v>
                </c:pt>
                <c:pt idx="3152">
                  <c:v>-0.122055</c:v>
                </c:pt>
                <c:pt idx="3153">
                  <c:v>-0.49612400000000001</c:v>
                </c:pt>
                <c:pt idx="3154">
                  <c:v>-0.85388200000000003</c:v>
                </c:pt>
                <c:pt idx="3155">
                  <c:v>-0.540771</c:v>
                </c:pt>
                <c:pt idx="3156">
                  <c:v>-0.14335600000000001</c:v>
                </c:pt>
                <c:pt idx="3157">
                  <c:v>8.6609000000000005E-2</c:v>
                </c:pt>
                <c:pt idx="3158">
                  <c:v>0.27066000000000001</c:v>
                </c:pt>
                <c:pt idx="3159">
                  <c:v>0.43528699999999998</c:v>
                </c:pt>
                <c:pt idx="3160">
                  <c:v>0.47123700000000002</c:v>
                </c:pt>
                <c:pt idx="3161">
                  <c:v>0.47798200000000002</c:v>
                </c:pt>
                <c:pt idx="3162">
                  <c:v>3.7597999999999999E-2</c:v>
                </c:pt>
                <c:pt idx="3163">
                  <c:v>-0.220413</c:v>
                </c:pt>
                <c:pt idx="3164">
                  <c:v>-0.28994799999999998</c:v>
                </c:pt>
                <c:pt idx="3165">
                  <c:v>-0.51600599999999996</c:v>
                </c:pt>
                <c:pt idx="3166">
                  <c:v>-0.66947900000000005</c:v>
                </c:pt>
                <c:pt idx="3167">
                  <c:v>-0.58374000000000004</c:v>
                </c:pt>
                <c:pt idx="3168">
                  <c:v>-0.35263100000000003</c:v>
                </c:pt>
                <c:pt idx="3169">
                  <c:v>-1.2421E-2</c:v>
                </c:pt>
                <c:pt idx="3170">
                  <c:v>0.4254</c:v>
                </c:pt>
                <c:pt idx="3171">
                  <c:v>0.79574599999999995</c:v>
                </c:pt>
                <c:pt idx="3172">
                  <c:v>0.67449999999999999</c:v>
                </c:pt>
                <c:pt idx="3173">
                  <c:v>0.490402</c:v>
                </c:pt>
                <c:pt idx="3174">
                  <c:v>0.182251</c:v>
                </c:pt>
                <c:pt idx="3175">
                  <c:v>-0.29434199999999999</c:v>
                </c:pt>
                <c:pt idx="3176">
                  <c:v>-0.76594499999999999</c:v>
                </c:pt>
                <c:pt idx="3177">
                  <c:v>-0.77720599999999995</c:v>
                </c:pt>
                <c:pt idx="3178">
                  <c:v>-0.549759</c:v>
                </c:pt>
                <c:pt idx="3179">
                  <c:v>-5.9067000000000001E-2</c:v>
                </c:pt>
                <c:pt idx="3180">
                  <c:v>6.0546999999999997E-2</c:v>
                </c:pt>
                <c:pt idx="3181">
                  <c:v>-6.7140000000000003E-3</c:v>
                </c:pt>
                <c:pt idx="3182">
                  <c:v>-0.370361</c:v>
                </c:pt>
                <c:pt idx="3183">
                  <c:v>-0.25547799999999998</c:v>
                </c:pt>
                <c:pt idx="3184">
                  <c:v>0.115494</c:v>
                </c:pt>
                <c:pt idx="3185">
                  <c:v>0.25216699999999997</c:v>
                </c:pt>
                <c:pt idx="3186">
                  <c:v>9.8557000000000006E-2</c:v>
                </c:pt>
                <c:pt idx="3187">
                  <c:v>-8.7859999999999994E-2</c:v>
                </c:pt>
                <c:pt idx="3188">
                  <c:v>-0.38687100000000002</c:v>
                </c:pt>
                <c:pt idx="3189">
                  <c:v>-0.22476199999999999</c:v>
                </c:pt>
                <c:pt idx="3190">
                  <c:v>-7.4371000000000007E-2</c:v>
                </c:pt>
                <c:pt idx="3191">
                  <c:v>9.1003000000000001E-2</c:v>
                </c:pt>
                <c:pt idx="3192">
                  <c:v>3.1738000000000002E-2</c:v>
                </c:pt>
                <c:pt idx="3193">
                  <c:v>-0.17452999999999999</c:v>
                </c:pt>
                <c:pt idx="3194">
                  <c:v>-0.36496000000000001</c:v>
                </c:pt>
                <c:pt idx="3195">
                  <c:v>-0.22697400000000001</c:v>
                </c:pt>
                <c:pt idx="3196">
                  <c:v>0.122589</c:v>
                </c:pt>
                <c:pt idx="3197">
                  <c:v>-8.1450999999999996E-2</c:v>
                </c:pt>
                <c:pt idx="3198">
                  <c:v>-0.26139800000000002</c:v>
                </c:pt>
                <c:pt idx="3199">
                  <c:v>-0.16889999999999999</c:v>
                </c:pt>
                <c:pt idx="3200">
                  <c:v>-9.7199999999999995E-3</c:v>
                </c:pt>
                <c:pt idx="3201">
                  <c:v>-2.8930999999999998E-2</c:v>
                </c:pt>
                <c:pt idx="3202">
                  <c:v>-0.118118</c:v>
                </c:pt>
                <c:pt idx="3203">
                  <c:v>-0.17579700000000001</c:v>
                </c:pt>
                <c:pt idx="3204">
                  <c:v>-0.19714400000000001</c:v>
                </c:pt>
                <c:pt idx="3205">
                  <c:v>-1.9958E-2</c:v>
                </c:pt>
                <c:pt idx="3206">
                  <c:v>-2.6627000000000001E-2</c:v>
                </c:pt>
                <c:pt idx="3207">
                  <c:v>-5.2189999999999997E-3</c:v>
                </c:pt>
                <c:pt idx="3208">
                  <c:v>0.132462</c:v>
                </c:pt>
                <c:pt idx="3209">
                  <c:v>0.17703199999999999</c:v>
                </c:pt>
                <c:pt idx="3210">
                  <c:v>0.25889600000000002</c:v>
                </c:pt>
                <c:pt idx="3211">
                  <c:v>8.0765000000000003E-2</c:v>
                </c:pt>
                <c:pt idx="3212">
                  <c:v>-0.19928000000000001</c:v>
                </c:pt>
                <c:pt idx="3213">
                  <c:v>-0.56428500000000004</c:v>
                </c:pt>
                <c:pt idx="3214">
                  <c:v>-0.55149800000000004</c:v>
                </c:pt>
                <c:pt idx="3215">
                  <c:v>-0.33476299999999998</c:v>
                </c:pt>
                <c:pt idx="3216">
                  <c:v>-0.40077200000000002</c:v>
                </c:pt>
                <c:pt idx="3217">
                  <c:v>-0.24458299999999999</c:v>
                </c:pt>
                <c:pt idx="3218">
                  <c:v>-0.101578</c:v>
                </c:pt>
                <c:pt idx="3219">
                  <c:v>-7.4218999999999993E-2</c:v>
                </c:pt>
                <c:pt idx="3220">
                  <c:v>-9.1782000000000002E-2</c:v>
                </c:pt>
                <c:pt idx="3221">
                  <c:v>-0.12146</c:v>
                </c:pt>
                <c:pt idx="3222">
                  <c:v>-0.216278</c:v>
                </c:pt>
                <c:pt idx="3223">
                  <c:v>-0.69279500000000005</c:v>
                </c:pt>
                <c:pt idx="3224">
                  <c:v>-1.0789789999999999</c:v>
                </c:pt>
                <c:pt idx="3225">
                  <c:v>-0.81016500000000002</c:v>
                </c:pt>
                <c:pt idx="3226">
                  <c:v>-0.48535200000000001</c:v>
                </c:pt>
                <c:pt idx="3227">
                  <c:v>-0.46913100000000002</c:v>
                </c:pt>
                <c:pt idx="3228">
                  <c:v>-0.58319100000000001</c:v>
                </c:pt>
                <c:pt idx="3229">
                  <c:v>-0.30654900000000002</c:v>
                </c:pt>
                <c:pt idx="3230">
                  <c:v>-0.27665699999999999</c:v>
                </c:pt>
                <c:pt idx="3231">
                  <c:v>-9.1309000000000001E-2</c:v>
                </c:pt>
                <c:pt idx="3232">
                  <c:v>-6.7123000000000002E-2</c:v>
                </c:pt>
                <c:pt idx="3233">
                  <c:v>-0.18989600000000001</c:v>
                </c:pt>
                <c:pt idx="3234">
                  <c:v>-0.54534899999999997</c:v>
                </c:pt>
                <c:pt idx="3235">
                  <c:v>-0.494919</c:v>
                </c:pt>
                <c:pt idx="3236">
                  <c:v>-0.291153</c:v>
                </c:pt>
                <c:pt idx="3237">
                  <c:v>-0.114563</c:v>
                </c:pt>
                <c:pt idx="3238">
                  <c:v>-0.119614</c:v>
                </c:pt>
                <c:pt idx="3239">
                  <c:v>-0.290771</c:v>
                </c:pt>
                <c:pt idx="3240">
                  <c:v>-0.133743</c:v>
                </c:pt>
                <c:pt idx="3241">
                  <c:v>-0.17666599999999999</c:v>
                </c:pt>
                <c:pt idx="3242">
                  <c:v>-0.39215100000000003</c:v>
                </c:pt>
                <c:pt idx="3243">
                  <c:v>-0.66732800000000003</c:v>
                </c:pt>
                <c:pt idx="3244">
                  <c:v>-0.767563</c:v>
                </c:pt>
                <c:pt idx="3245">
                  <c:v>-0.70645100000000005</c:v>
                </c:pt>
                <c:pt idx="3246">
                  <c:v>-0.51254299999999997</c:v>
                </c:pt>
                <c:pt idx="3247">
                  <c:v>-0.41433700000000001</c:v>
                </c:pt>
                <c:pt idx="3248">
                  <c:v>-0.50016799999999995</c:v>
                </c:pt>
                <c:pt idx="3249">
                  <c:v>-0.77078199999999997</c:v>
                </c:pt>
                <c:pt idx="3250">
                  <c:v>-0.88629199999999997</c:v>
                </c:pt>
                <c:pt idx="3251">
                  <c:v>-0.75700400000000001</c:v>
                </c:pt>
                <c:pt idx="3252">
                  <c:v>-0.631332</c:v>
                </c:pt>
                <c:pt idx="3253">
                  <c:v>-0.67591900000000005</c:v>
                </c:pt>
                <c:pt idx="3254">
                  <c:v>-0.81205700000000003</c:v>
                </c:pt>
                <c:pt idx="3255">
                  <c:v>-0.86421199999999998</c:v>
                </c:pt>
                <c:pt idx="3256">
                  <c:v>-0.81716900000000003</c:v>
                </c:pt>
                <c:pt idx="3257">
                  <c:v>-0.82902500000000001</c:v>
                </c:pt>
                <c:pt idx="3258">
                  <c:v>-0.78007499999999996</c:v>
                </c:pt>
                <c:pt idx="3259">
                  <c:v>-0.606491</c:v>
                </c:pt>
                <c:pt idx="3260">
                  <c:v>-0.55934099999999998</c:v>
                </c:pt>
                <c:pt idx="3261">
                  <c:v>-0.60435499999999998</c:v>
                </c:pt>
                <c:pt idx="3262">
                  <c:v>-0.67416399999999999</c:v>
                </c:pt>
                <c:pt idx="3263">
                  <c:v>-0.55322300000000002</c:v>
                </c:pt>
                <c:pt idx="3264">
                  <c:v>-0.33795199999999997</c:v>
                </c:pt>
                <c:pt idx="3265">
                  <c:v>-0.18696599999999999</c:v>
                </c:pt>
                <c:pt idx="3266">
                  <c:v>-0.19287099999999999</c:v>
                </c:pt>
                <c:pt idx="3267">
                  <c:v>-0.18418899999999999</c:v>
                </c:pt>
                <c:pt idx="3268">
                  <c:v>-6.7551E-2</c:v>
                </c:pt>
                <c:pt idx="3269">
                  <c:v>1.4923000000000001E-2</c:v>
                </c:pt>
                <c:pt idx="3270">
                  <c:v>8.9889999999999998E-2</c:v>
                </c:pt>
                <c:pt idx="3271">
                  <c:v>0.103088</c:v>
                </c:pt>
                <c:pt idx="3272">
                  <c:v>0.17871100000000001</c:v>
                </c:pt>
                <c:pt idx="3273">
                  <c:v>0.38517800000000002</c:v>
                </c:pt>
                <c:pt idx="3274">
                  <c:v>0.32865899999999998</c:v>
                </c:pt>
                <c:pt idx="3275">
                  <c:v>0.244751</c:v>
                </c:pt>
                <c:pt idx="3276">
                  <c:v>0.13880899999999999</c:v>
                </c:pt>
                <c:pt idx="3277">
                  <c:v>0.13227800000000001</c:v>
                </c:pt>
                <c:pt idx="3278">
                  <c:v>0.233734</c:v>
                </c:pt>
                <c:pt idx="3279">
                  <c:v>0.261963</c:v>
                </c:pt>
                <c:pt idx="3280">
                  <c:v>0.21012900000000001</c:v>
                </c:pt>
                <c:pt idx="3281">
                  <c:v>0.21269199999999999</c:v>
                </c:pt>
                <c:pt idx="3282">
                  <c:v>0.22448699999999999</c:v>
                </c:pt>
                <c:pt idx="3283">
                  <c:v>0.21507299999999999</c:v>
                </c:pt>
                <c:pt idx="3284">
                  <c:v>0.16519200000000001</c:v>
                </c:pt>
                <c:pt idx="3285">
                  <c:v>8.3679000000000003E-2</c:v>
                </c:pt>
                <c:pt idx="3286">
                  <c:v>-1.6357E-2</c:v>
                </c:pt>
                <c:pt idx="3287">
                  <c:v>-9.0851000000000001E-2</c:v>
                </c:pt>
                <c:pt idx="3288">
                  <c:v>-0.19722000000000001</c:v>
                </c:pt>
                <c:pt idx="3289">
                  <c:v>-0.419937</c:v>
                </c:pt>
                <c:pt idx="3290">
                  <c:v>-0.60737600000000003</c:v>
                </c:pt>
                <c:pt idx="3291">
                  <c:v>-0.68167100000000003</c:v>
                </c:pt>
                <c:pt idx="3292">
                  <c:v>-0.68600499999999998</c:v>
                </c:pt>
                <c:pt idx="3293">
                  <c:v>-0.71807900000000002</c:v>
                </c:pt>
                <c:pt idx="3294">
                  <c:v>-0.76493800000000001</c:v>
                </c:pt>
                <c:pt idx="3295">
                  <c:v>-0.82292200000000004</c:v>
                </c:pt>
                <c:pt idx="3296">
                  <c:v>-0.81361399999999995</c:v>
                </c:pt>
                <c:pt idx="3297">
                  <c:v>-0.75473000000000001</c:v>
                </c:pt>
                <c:pt idx="3298">
                  <c:v>-0.62097199999999997</c:v>
                </c:pt>
                <c:pt idx="3299">
                  <c:v>-0.48377999999999999</c:v>
                </c:pt>
                <c:pt idx="3300">
                  <c:v>-0.47407500000000002</c:v>
                </c:pt>
                <c:pt idx="3301">
                  <c:v>-0.59169000000000005</c:v>
                </c:pt>
                <c:pt idx="3302">
                  <c:v>-0.70262100000000005</c:v>
                </c:pt>
                <c:pt idx="3303">
                  <c:v>-0.795929</c:v>
                </c:pt>
                <c:pt idx="3304">
                  <c:v>-0.85806300000000002</c:v>
                </c:pt>
                <c:pt idx="3305">
                  <c:v>-0.877884</c:v>
                </c:pt>
                <c:pt idx="3306">
                  <c:v>-0.84306300000000001</c:v>
                </c:pt>
                <c:pt idx="3307">
                  <c:v>-0.77186600000000005</c:v>
                </c:pt>
                <c:pt idx="3308">
                  <c:v>-0.68583700000000003</c:v>
                </c:pt>
                <c:pt idx="3309">
                  <c:v>-0.589005</c:v>
                </c:pt>
                <c:pt idx="3310">
                  <c:v>-0.49185200000000001</c:v>
                </c:pt>
                <c:pt idx="3311">
                  <c:v>-0.42311100000000001</c:v>
                </c:pt>
                <c:pt idx="3312">
                  <c:v>-0.34591699999999997</c:v>
                </c:pt>
                <c:pt idx="3313">
                  <c:v>-0.26486199999999999</c:v>
                </c:pt>
                <c:pt idx="3314">
                  <c:v>-0.228882</c:v>
                </c:pt>
                <c:pt idx="3315">
                  <c:v>-0.190308</c:v>
                </c:pt>
                <c:pt idx="3316">
                  <c:v>-0.15801999999999999</c:v>
                </c:pt>
                <c:pt idx="3317">
                  <c:v>-2.0462000000000001E-2</c:v>
                </c:pt>
                <c:pt idx="3318">
                  <c:v>0.20510900000000001</c:v>
                </c:pt>
                <c:pt idx="3319">
                  <c:v>0.21316499999999999</c:v>
                </c:pt>
                <c:pt idx="3320">
                  <c:v>3.5172000000000002E-2</c:v>
                </c:pt>
                <c:pt idx="3321">
                  <c:v>-5.3696000000000001E-2</c:v>
                </c:pt>
                <c:pt idx="3322">
                  <c:v>7.0984000000000005E-2</c:v>
                </c:pt>
                <c:pt idx="3323">
                  <c:v>0.23855599999999999</c:v>
                </c:pt>
                <c:pt idx="3324">
                  <c:v>0.26634200000000002</c:v>
                </c:pt>
                <c:pt idx="3325">
                  <c:v>0.21968099999999999</c:v>
                </c:pt>
                <c:pt idx="3326">
                  <c:v>0.163467</c:v>
                </c:pt>
                <c:pt idx="3327">
                  <c:v>5.3329000000000001E-2</c:v>
                </c:pt>
                <c:pt idx="3328">
                  <c:v>-5.2978999999999998E-2</c:v>
                </c:pt>
                <c:pt idx="3329">
                  <c:v>-0.14005999999999999</c:v>
                </c:pt>
                <c:pt idx="3330">
                  <c:v>-0.16894500000000001</c:v>
                </c:pt>
                <c:pt idx="3331">
                  <c:v>-0.17974899999999999</c:v>
                </c:pt>
                <c:pt idx="3332">
                  <c:v>-0.15969800000000001</c:v>
                </c:pt>
                <c:pt idx="3333">
                  <c:v>-2.3514E-2</c:v>
                </c:pt>
                <c:pt idx="3334">
                  <c:v>0.13992299999999999</c:v>
                </c:pt>
                <c:pt idx="3335">
                  <c:v>0.21351600000000001</c:v>
                </c:pt>
                <c:pt idx="3336">
                  <c:v>0.125031</c:v>
                </c:pt>
                <c:pt idx="3337">
                  <c:v>3.9718999999999997E-2</c:v>
                </c:pt>
                <c:pt idx="3338">
                  <c:v>1.4099E-2</c:v>
                </c:pt>
                <c:pt idx="3339">
                  <c:v>-4.335E-2</c:v>
                </c:pt>
                <c:pt idx="3340">
                  <c:v>-0.171707</c:v>
                </c:pt>
                <c:pt idx="3341">
                  <c:v>-0.39900200000000002</c:v>
                </c:pt>
                <c:pt idx="3342">
                  <c:v>-0.59075900000000003</c:v>
                </c:pt>
                <c:pt idx="3343">
                  <c:v>-0.697739</c:v>
                </c:pt>
                <c:pt idx="3344">
                  <c:v>-0.87936400000000003</c:v>
                </c:pt>
                <c:pt idx="3345">
                  <c:v>-1.301498</c:v>
                </c:pt>
                <c:pt idx="3346">
                  <c:v>-1.3570249999999999</c:v>
                </c:pt>
                <c:pt idx="3347">
                  <c:v>-1.05809</c:v>
                </c:pt>
                <c:pt idx="3348">
                  <c:v>-0.82531699999999997</c:v>
                </c:pt>
                <c:pt idx="3349">
                  <c:v>-0.82423400000000002</c:v>
                </c:pt>
                <c:pt idx="3350">
                  <c:v>-0.95265200000000005</c:v>
                </c:pt>
                <c:pt idx="3351">
                  <c:v>-0.98985299999999998</c:v>
                </c:pt>
                <c:pt idx="3352">
                  <c:v>-1.027771</c:v>
                </c:pt>
                <c:pt idx="3353">
                  <c:v>-1.1385190000000001</c:v>
                </c:pt>
                <c:pt idx="3354">
                  <c:v>-1.190979</c:v>
                </c:pt>
                <c:pt idx="3355">
                  <c:v>-1.12323</c:v>
                </c:pt>
                <c:pt idx="3356">
                  <c:v>-1.0720369999999999</c:v>
                </c:pt>
                <c:pt idx="3357">
                  <c:v>-1.121048</c:v>
                </c:pt>
                <c:pt idx="3358">
                  <c:v>-1.1309359999999999</c:v>
                </c:pt>
                <c:pt idx="3359">
                  <c:v>-0.94545000000000001</c:v>
                </c:pt>
                <c:pt idx="3360">
                  <c:v>-0.76768499999999995</c:v>
                </c:pt>
                <c:pt idx="3361">
                  <c:v>-0.71292100000000003</c:v>
                </c:pt>
                <c:pt idx="3362">
                  <c:v>-0.55369599999999997</c:v>
                </c:pt>
                <c:pt idx="3363">
                  <c:v>-0.37184099999999998</c:v>
                </c:pt>
                <c:pt idx="3364">
                  <c:v>-8.5663000000000003E-2</c:v>
                </c:pt>
                <c:pt idx="3365">
                  <c:v>0.169266</c:v>
                </c:pt>
                <c:pt idx="3366">
                  <c:v>0.39859</c:v>
                </c:pt>
                <c:pt idx="3367">
                  <c:v>0.311996</c:v>
                </c:pt>
                <c:pt idx="3368">
                  <c:v>-2.1347000000000001E-2</c:v>
                </c:pt>
                <c:pt idx="3369">
                  <c:v>-6.9045999999999996E-2</c:v>
                </c:pt>
                <c:pt idx="3370">
                  <c:v>0.27767900000000001</c:v>
                </c:pt>
                <c:pt idx="3371">
                  <c:v>-0.23109399999999999</c:v>
                </c:pt>
                <c:pt idx="3372">
                  <c:v>-0.16592399999999999</c:v>
                </c:pt>
                <c:pt idx="3373">
                  <c:v>-0.28785699999999997</c:v>
                </c:pt>
                <c:pt idx="3374">
                  <c:v>-0.43045</c:v>
                </c:pt>
                <c:pt idx="3375">
                  <c:v>-0.44877600000000001</c:v>
                </c:pt>
                <c:pt idx="3376">
                  <c:v>-0.40006999999999998</c:v>
                </c:pt>
                <c:pt idx="3377">
                  <c:v>-0.54844700000000002</c:v>
                </c:pt>
                <c:pt idx="3378">
                  <c:v>-0.53424099999999997</c:v>
                </c:pt>
                <c:pt idx="3379">
                  <c:v>-0.23385600000000001</c:v>
                </c:pt>
                <c:pt idx="3380">
                  <c:v>-0.23846400000000001</c:v>
                </c:pt>
                <c:pt idx="3381">
                  <c:v>-0.296906</c:v>
                </c:pt>
                <c:pt idx="3382">
                  <c:v>-0.59343000000000001</c:v>
                </c:pt>
                <c:pt idx="3383">
                  <c:v>-0.38914500000000002</c:v>
                </c:pt>
                <c:pt idx="3384">
                  <c:v>-0.29078700000000002</c:v>
                </c:pt>
                <c:pt idx="3385">
                  <c:v>-0.50653099999999995</c:v>
                </c:pt>
                <c:pt idx="3386">
                  <c:v>-0.41383399999999998</c:v>
                </c:pt>
                <c:pt idx="3387">
                  <c:v>-6.8649000000000002E-2</c:v>
                </c:pt>
                <c:pt idx="3388">
                  <c:v>-8.1740999999999994E-2</c:v>
                </c:pt>
                <c:pt idx="3389">
                  <c:v>-2.686E-3</c:v>
                </c:pt>
                <c:pt idx="3390">
                  <c:v>-0.66926600000000003</c:v>
                </c:pt>
                <c:pt idx="3391">
                  <c:v>-1.096268</c:v>
                </c:pt>
                <c:pt idx="3392">
                  <c:v>-0.28604099999999999</c:v>
                </c:pt>
                <c:pt idx="3393">
                  <c:v>-0.22293099999999999</c:v>
                </c:pt>
                <c:pt idx="3394">
                  <c:v>-0.15429699999999999</c:v>
                </c:pt>
                <c:pt idx="3395">
                  <c:v>1.9973999999999999E-2</c:v>
                </c:pt>
                <c:pt idx="3396">
                  <c:v>0.108353</c:v>
                </c:pt>
                <c:pt idx="3397">
                  <c:v>0.111374</c:v>
                </c:pt>
                <c:pt idx="3398">
                  <c:v>0.10524</c:v>
                </c:pt>
                <c:pt idx="3399">
                  <c:v>2.9846000000000001E-2</c:v>
                </c:pt>
                <c:pt idx="3400">
                  <c:v>-5.6778000000000002E-2</c:v>
                </c:pt>
                <c:pt idx="3401">
                  <c:v>0.104965</c:v>
                </c:pt>
                <c:pt idx="3402">
                  <c:v>0.34260600000000002</c:v>
                </c:pt>
                <c:pt idx="3403">
                  <c:v>0.28224199999999999</c:v>
                </c:pt>
                <c:pt idx="3404">
                  <c:v>0.219162</c:v>
                </c:pt>
                <c:pt idx="3405">
                  <c:v>0.46774300000000002</c:v>
                </c:pt>
                <c:pt idx="3406">
                  <c:v>0.64030500000000001</c:v>
                </c:pt>
                <c:pt idx="3407">
                  <c:v>0.49429299999999998</c:v>
                </c:pt>
                <c:pt idx="3408">
                  <c:v>0.60595699999999997</c:v>
                </c:pt>
                <c:pt idx="3409">
                  <c:v>0.49852000000000002</c:v>
                </c:pt>
                <c:pt idx="3410">
                  <c:v>0.305008</c:v>
                </c:pt>
                <c:pt idx="3411">
                  <c:v>0.216278</c:v>
                </c:pt>
                <c:pt idx="3412">
                  <c:v>0.35916100000000001</c:v>
                </c:pt>
                <c:pt idx="3413">
                  <c:v>0.53186</c:v>
                </c:pt>
                <c:pt idx="3414">
                  <c:v>0.68601999999999996</c:v>
                </c:pt>
                <c:pt idx="3415">
                  <c:v>0.74531599999999998</c:v>
                </c:pt>
                <c:pt idx="3416">
                  <c:v>0.72952300000000003</c:v>
                </c:pt>
                <c:pt idx="3417">
                  <c:v>0.701569</c:v>
                </c:pt>
                <c:pt idx="3418">
                  <c:v>0.650787</c:v>
                </c:pt>
                <c:pt idx="3419">
                  <c:v>0.62301600000000001</c:v>
                </c:pt>
                <c:pt idx="3420">
                  <c:v>0.58757000000000004</c:v>
                </c:pt>
                <c:pt idx="3421">
                  <c:v>0.72416700000000001</c:v>
                </c:pt>
                <c:pt idx="3422">
                  <c:v>0.91252100000000003</c:v>
                </c:pt>
                <c:pt idx="3423">
                  <c:v>0.91033900000000001</c:v>
                </c:pt>
                <c:pt idx="3424">
                  <c:v>0.91249100000000005</c:v>
                </c:pt>
                <c:pt idx="3425">
                  <c:v>0.97500600000000004</c:v>
                </c:pt>
                <c:pt idx="3426">
                  <c:v>1.042038</c:v>
                </c:pt>
                <c:pt idx="3427">
                  <c:v>1.0099640000000001</c:v>
                </c:pt>
                <c:pt idx="3428">
                  <c:v>0.96331800000000001</c:v>
                </c:pt>
                <c:pt idx="3429">
                  <c:v>0.99856599999999995</c:v>
                </c:pt>
                <c:pt idx="3430">
                  <c:v>1.031738</c:v>
                </c:pt>
                <c:pt idx="3431">
                  <c:v>0.98602299999999998</c:v>
                </c:pt>
                <c:pt idx="3432">
                  <c:v>0.77563499999999996</c:v>
                </c:pt>
                <c:pt idx="3433">
                  <c:v>0.429504</c:v>
                </c:pt>
                <c:pt idx="3434">
                  <c:v>0.244644</c:v>
                </c:pt>
                <c:pt idx="3435">
                  <c:v>0.193024</c:v>
                </c:pt>
                <c:pt idx="3436">
                  <c:v>0.29051199999999999</c:v>
                </c:pt>
                <c:pt idx="3437">
                  <c:v>0.51341199999999998</c:v>
                </c:pt>
                <c:pt idx="3438">
                  <c:v>0.76887499999999998</c:v>
                </c:pt>
                <c:pt idx="3439">
                  <c:v>0.89526399999999995</c:v>
                </c:pt>
                <c:pt idx="3440">
                  <c:v>0.73258999999999996</c:v>
                </c:pt>
                <c:pt idx="3441">
                  <c:v>0.44033800000000001</c:v>
                </c:pt>
                <c:pt idx="3442">
                  <c:v>0.19229099999999999</c:v>
                </c:pt>
                <c:pt idx="3443">
                  <c:v>9.1980000000000006E-2</c:v>
                </c:pt>
                <c:pt idx="3444">
                  <c:v>0.23024</c:v>
                </c:pt>
                <c:pt idx="3445">
                  <c:v>0.39788800000000002</c:v>
                </c:pt>
                <c:pt idx="3446">
                  <c:v>0.44523600000000002</c:v>
                </c:pt>
                <c:pt idx="3447">
                  <c:v>0.50444</c:v>
                </c:pt>
                <c:pt idx="3448">
                  <c:v>0.59422299999999995</c:v>
                </c:pt>
                <c:pt idx="3449">
                  <c:v>0.65907300000000002</c:v>
                </c:pt>
                <c:pt idx="3450">
                  <c:v>0.66194200000000003</c:v>
                </c:pt>
                <c:pt idx="3451">
                  <c:v>0.653061</c:v>
                </c:pt>
                <c:pt idx="3452">
                  <c:v>0.60563699999999998</c:v>
                </c:pt>
                <c:pt idx="3453">
                  <c:v>0.73356600000000005</c:v>
                </c:pt>
                <c:pt idx="3454">
                  <c:v>0.84680200000000005</c:v>
                </c:pt>
                <c:pt idx="3455">
                  <c:v>0.90620400000000001</c:v>
                </c:pt>
                <c:pt idx="3456">
                  <c:v>0.86048899999999995</c:v>
                </c:pt>
                <c:pt idx="3457">
                  <c:v>0.70333900000000005</c:v>
                </c:pt>
                <c:pt idx="3458">
                  <c:v>0.52574200000000004</c:v>
                </c:pt>
                <c:pt idx="3459">
                  <c:v>0.61741599999999996</c:v>
                </c:pt>
                <c:pt idx="3460">
                  <c:v>0.804871</c:v>
                </c:pt>
                <c:pt idx="3461">
                  <c:v>0.98046900000000003</c:v>
                </c:pt>
                <c:pt idx="3462">
                  <c:v>1.0953219999999999</c:v>
                </c:pt>
                <c:pt idx="3463">
                  <c:v>0.93861399999999995</c:v>
                </c:pt>
                <c:pt idx="3464">
                  <c:v>0.68231200000000003</c:v>
                </c:pt>
                <c:pt idx="3465">
                  <c:v>0.405914</c:v>
                </c:pt>
                <c:pt idx="3466">
                  <c:v>0.43623400000000001</c:v>
                </c:pt>
                <c:pt idx="3467">
                  <c:v>0.71255500000000005</c:v>
                </c:pt>
                <c:pt idx="3468">
                  <c:v>0.90130600000000005</c:v>
                </c:pt>
                <c:pt idx="3469">
                  <c:v>0.957291</c:v>
                </c:pt>
                <c:pt idx="3470">
                  <c:v>0.98301700000000003</c:v>
                </c:pt>
                <c:pt idx="3471">
                  <c:v>0.987259</c:v>
                </c:pt>
                <c:pt idx="3472">
                  <c:v>0.96980299999999997</c:v>
                </c:pt>
                <c:pt idx="3473">
                  <c:v>0.92379800000000001</c:v>
                </c:pt>
                <c:pt idx="3474">
                  <c:v>0.96679700000000002</c:v>
                </c:pt>
                <c:pt idx="3475">
                  <c:v>1.1611020000000001</c:v>
                </c:pt>
                <c:pt idx="3476">
                  <c:v>1.3642430000000001</c:v>
                </c:pt>
                <c:pt idx="3477">
                  <c:v>1.4510959999999999</c:v>
                </c:pt>
                <c:pt idx="3478">
                  <c:v>1.218521</c:v>
                </c:pt>
                <c:pt idx="3479">
                  <c:v>0.75390599999999997</c:v>
                </c:pt>
                <c:pt idx="3480">
                  <c:v>0.43609599999999998</c:v>
                </c:pt>
                <c:pt idx="3481">
                  <c:v>0.46179199999999998</c:v>
                </c:pt>
                <c:pt idx="3482">
                  <c:v>0.74992400000000004</c:v>
                </c:pt>
                <c:pt idx="3483">
                  <c:v>1.149033</c:v>
                </c:pt>
                <c:pt idx="3484">
                  <c:v>1.3511960000000001</c:v>
                </c:pt>
                <c:pt idx="3485">
                  <c:v>1.0773159999999999</c:v>
                </c:pt>
                <c:pt idx="3486">
                  <c:v>0.65617400000000004</c:v>
                </c:pt>
                <c:pt idx="3487">
                  <c:v>0.270874</c:v>
                </c:pt>
                <c:pt idx="3488">
                  <c:v>0.16281100000000001</c:v>
                </c:pt>
                <c:pt idx="3489">
                  <c:v>0.30331399999999997</c:v>
                </c:pt>
                <c:pt idx="3490">
                  <c:v>0.42921399999999998</c:v>
                </c:pt>
                <c:pt idx="3491">
                  <c:v>0.49256899999999998</c:v>
                </c:pt>
                <c:pt idx="3492">
                  <c:v>0.56701699999999999</c:v>
                </c:pt>
                <c:pt idx="3493">
                  <c:v>0.61900299999999997</c:v>
                </c:pt>
                <c:pt idx="3494">
                  <c:v>0.71334799999999998</c:v>
                </c:pt>
                <c:pt idx="3495">
                  <c:v>0.82449300000000003</c:v>
                </c:pt>
                <c:pt idx="3496">
                  <c:v>0.91888400000000003</c:v>
                </c:pt>
                <c:pt idx="3497">
                  <c:v>1.019196</c:v>
                </c:pt>
                <c:pt idx="3498">
                  <c:v>1.0543370000000001</c:v>
                </c:pt>
                <c:pt idx="3499">
                  <c:v>1.1216280000000001</c:v>
                </c:pt>
                <c:pt idx="3500">
                  <c:v>1.2705379999999999</c:v>
                </c:pt>
                <c:pt idx="3501">
                  <c:v>1.3513790000000001</c:v>
                </c:pt>
                <c:pt idx="3502">
                  <c:v>1.2910159999999999</c:v>
                </c:pt>
                <c:pt idx="3503">
                  <c:v>1.1048279999999999</c:v>
                </c:pt>
                <c:pt idx="3504">
                  <c:v>0.91168199999999999</c:v>
                </c:pt>
                <c:pt idx="3505">
                  <c:v>0.80122400000000005</c:v>
                </c:pt>
                <c:pt idx="3506">
                  <c:v>0.87824999999999998</c:v>
                </c:pt>
                <c:pt idx="3507">
                  <c:v>0.98880000000000001</c:v>
                </c:pt>
                <c:pt idx="3508">
                  <c:v>0.99945099999999998</c:v>
                </c:pt>
                <c:pt idx="3509">
                  <c:v>0.86299099999999995</c:v>
                </c:pt>
                <c:pt idx="3510">
                  <c:v>0.73742700000000005</c:v>
                </c:pt>
                <c:pt idx="3511">
                  <c:v>0.51493800000000001</c:v>
                </c:pt>
                <c:pt idx="3512">
                  <c:v>0.34800700000000001</c:v>
                </c:pt>
                <c:pt idx="3513">
                  <c:v>0.31333899999999998</c:v>
                </c:pt>
                <c:pt idx="3514">
                  <c:v>0.30003400000000002</c:v>
                </c:pt>
                <c:pt idx="3515">
                  <c:v>0.29064899999999999</c:v>
                </c:pt>
                <c:pt idx="3516">
                  <c:v>0.32856800000000003</c:v>
                </c:pt>
                <c:pt idx="3517">
                  <c:v>0.44192500000000001</c:v>
                </c:pt>
                <c:pt idx="3518">
                  <c:v>0.50051900000000005</c:v>
                </c:pt>
                <c:pt idx="3519">
                  <c:v>0.45355200000000001</c:v>
                </c:pt>
                <c:pt idx="3520">
                  <c:v>0.355072</c:v>
                </c:pt>
                <c:pt idx="3521">
                  <c:v>0.42709399999999997</c:v>
                </c:pt>
                <c:pt idx="3522">
                  <c:v>0.35536200000000001</c:v>
                </c:pt>
                <c:pt idx="3523">
                  <c:v>0.33685300000000001</c:v>
                </c:pt>
                <c:pt idx="3524">
                  <c:v>0.37558000000000002</c:v>
                </c:pt>
                <c:pt idx="3525">
                  <c:v>0.45075999999999999</c:v>
                </c:pt>
                <c:pt idx="3526">
                  <c:v>0.25151099999999998</c:v>
                </c:pt>
                <c:pt idx="3527">
                  <c:v>6.3599000000000003E-2</c:v>
                </c:pt>
                <c:pt idx="3528">
                  <c:v>0.111511</c:v>
                </c:pt>
                <c:pt idx="3529">
                  <c:v>0.24771099999999999</c:v>
                </c:pt>
                <c:pt idx="3530">
                  <c:v>0.38049300000000003</c:v>
                </c:pt>
                <c:pt idx="3531">
                  <c:v>0.45488000000000001</c:v>
                </c:pt>
                <c:pt idx="3532">
                  <c:v>0.49937399999999998</c:v>
                </c:pt>
                <c:pt idx="3533">
                  <c:v>0.418686</c:v>
                </c:pt>
                <c:pt idx="3534">
                  <c:v>0.28039599999999998</c:v>
                </c:pt>
                <c:pt idx="3535">
                  <c:v>0.182175</c:v>
                </c:pt>
                <c:pt idx="3536">
                  <c:v>0.112</c:v>
                </c:pt>
                <c:pt idx="3537">
                  <c:v>0.13206499999999999</c:v>
                </c:pt>
                <c:pt idx="3538">
                  <c:v>0.26171899999999998</c:v>
                </c:pt>
                <c:pt idx="3539">
                  <c:v>0.27967799999999998</c:v>
                </c:pt>
                <c:pt idx="3540">
                  <c:v>0.239929</c:v>
                </c:pt>
                <c:pt idx="3541">
                  <c:v>0.25340299999999999</c:v>
                </c:pt>
                <c:pt idx="3542">
                  <c:v>0.29663099999999998</c:v>
                </c:pt>
                <c:pt idx="3543">
                  <c:v>0.28797899999999998</c:v>
                </c:pt>
                <c:pt idx="3544">
                  <c:v>0.27046199999999998</c:v>
                </c:pt>
                <c:pt idx="3545">
                  <c:v>0.23045299999999999</c:v>
                </c:pt>
                <c:pt idx="3546">
                  <c:v>0.27533000000000002</c:v>
                </c:pt>
                <c:pt idx="3547">
                  <c:v>0.50126599999999999</c:v>
                </c:pt>
                <c:pt idx="3548">
                  <c:v>0.652756</c:v>
                </c:pt>
                <c:pt idx="3549">
                  <c:v>0.50029000000000001</c:v>
                </c:pt>
                <c:pt idx="3550">
                  <c:v>0.42765799999999998</c:v>
                </c:pt>
                <c:pt idx="3551">
                  <c:v>0.51284799999999997</c:v>
                </c:pt>
                <c:pt idx="3552">
                  <c:v>0.70735199999999998</c:v>
                </c:pt>
                <c:pt idx="3553">
                  <c:v>0.91046099999999996</c:v>
                </c:pt>
                <c:pt idx="3554">
                  <c:v>1.0815429999999999</c:v>
                </c:pt>
                <c:pt idx="3555">
                  <c:v>1.105499</c:v>
                </c:pt>
                <c:pt idx="3556">
                  <c:v>1.038467</c:v>
                </c:pt>
                <c:pt idx="3557">
                  <c:v>1.0722499999999999</c:v>
                </c:pt>
                <c:pt idx="3558">
                  <c:v>1.1531370000000001</c:v>
                </c:pt>
                <c:pt idx="3559">
                  <c:v>1.152298</c:v>
                </c:pt>
                <c:pt idx="3560">
                  <c:v>1.178024</c:v>
                </c:pt>
                <c:pt idx="3561">
                  <c:v>1.2354130000000001</c:v>
                </c:pt>
                <c:pt idx="3562">
                  <c:v>1.366714</c:v>
                </c:pt>
                <c:pt idx="3563">
                  <c:v>1.366501</c:v>
                </c:pt>
                <c:pt idx="3564">
                  <c:v>1.1820679999999999</c:v>
                </c:pt>
                <c:pt idx="3565">
                  <c:v>1.027512</c:v>
                </c:pt>
                <c:pt idx="3566">
                  <c:v>1.0045010000000001</c:v>
                </c:pt>
                <c:pt idx="3567">
                  <c:v>1.011917</c:v>
                </c:pt>
                <c:pt idx="3568">
                  <c:v>1.022141</c:v>
                </c:pt>
                <c:pt idx="3569">
                  <c:v>1.1334379999999999</c:v>
                </c:pt>
                <c:pt idx="3570">
                  <c:v>1.18512</c:v>
                </c:pt>
                <c:pt idx="3571">
                  <c:v>1.105011</c:v>
                </c:pt>
                <c:pt idx="3572">
                  <c:v>0.91886900000000005</c:v>
                </c:pt>
                <c:pt idx="3573">
                  <c:v>0.83296199999999998</c:v>
                </c:pt>
                <c:pt idx="3574">
                  <c:v>0.915802</c:v>
                </c:pt>
                <c:pt idx="3575">
                  <c:v>1.020203</c:v>
                </c:pt>
                <c:pt idx="3576">
                  <c:v>1.142776</c:v>
                </c:pt>
                <c:pt idx="3577">
                  <c:v>1.2633669999999999</c:v>
                </c:pt>
                <c:pt idx="3578">
                  <c:v>1.3652949999999999</c:v>
                </c:pt>
                <c:pt idx="3579">
                  <c:v>1.384598</c:v>
                </c:pt>
                <c:pt idx="3580">
                  <c:v>1.337906</c:v>
                </c:pt>
                <c:pt idx="3581">
                  <c:v>1.271744</c:v>
                </c:pt>
                <c:pt idx="3582">
                  <c:v>1.216629</c:v>
                </c:pt>
                <c:pt idx="3583">
                  <c:v>1.212799</c:v>
                </c:pt>
                <c:pt idx="3584">
                  <c:v>1.2622990000000001</c:v>
                </c:pt>
                <c:pt idx="3585">
                  <c:v>1.3308720000000001</c:v>
                </c:pt>
                <c:pt idx="3586">
                  <c:v>1.4243159999999999</c:v>
                </c:pt>
                <c:pt idx="3587">
                  <c:v>1.515549</c:v>
                </c:pt>
                <c:pt idx="3588">
                  <c:v>1.5600430000000001</c:v>
                </c:pt>
                <c:pt idx="3589">
                  <c:v>1.511215</c:v>
                </c:pt>
                <c:pt idx="3590">
                  <c:v>1.4414670000000001</c:v>
                </c:pt>
                <c:pt idx="3591">
                  <c:v>1.34259</c:v>
                </c:pt>
                <c:pt idx="3592">
                  <c:v>1.1716310000000001</c:v>
                </c:pt>
                <c:pt idx="3593">
                  <c:v>0.92362999999999995</c:v>
                </c:pt>
                <c:pt idx="3594">
                  <c:v>0.69001800000000002</c:v>
                </c:pt>
                <c:pt idx="3595">
                  <c:v>0.51904300000000003</c:v>
                </c:pt>
                <c:pt idx="3596">
                  <c:v>0.39723199999999997</c:v>
                </c:pt>
                <c:pt idx="3597">
                  <c:v>0.282578</c:v>
                </c:pt>
                <c:pt idx="3598">
                  <c:v>0.153091</c:v>
                </c:pt>
                <c:pt idx="3599">
                  <c:v>-3.8391000000000002E-2</c:v>
                </c:pt>
                <c:pt idx="3600">
                  <c:v>-0.24909999999999999</c:v>
                </c:pt>
                <c:pt idx="3601">
                  <c:v>-0.26205400000000001</c:v>
                </c:pt>
                <c:pt idx="3602">
                  <c:v>-0.194992</c:v>
                </c:pt>
                <c:pt idx="3603">
                  <c:v>-0.15341199999999999</c:v>
                </c:pt>
                <c:pt idx="3604">
                  <c:v>-5.2872000000000002E-2</c:v>
                </c:pt>
                <c:pt idx="3605">
                  <c:v>8.8852E-2</c:v>
                </c:pt>
                <c:pt idx="3606">
                  <c:v>0.223495</c:v>
                </c:pt>
                <c:pt idx="3607">
                  <c:v>0.38270599999999999</c:v>
                </c:pt>
                <c:pt idx="3608">
                  <c:v>0.59051500000000001</c:v>
                </c:pt>
                <c:pt idx="3609">
                  <c:v>0.81736799999999998</c:v>
                </c:pt>
                <c:pt idx="3610">
                  <c:v>1.0216670000000001</c:v>
                </c:pt>
                <c:pt idx="3611">
                  <c:v>1.212906</c:v>
                </c:pt>
                <c:pt idx="3612">
                  <c:v>1.3956759999999999</c:v>
                </c:pt>
                <c:pt idx="3613">
                  <c:v>1.538208</c:v>
                </c:pt>
                <c:pt idx="3614">
                  <c:v>1.686752</c:v>
                </c:pt>
                <c:pt idx="3615">
                  <c:v>1.733139</c:v>
                </c:pt>
                <c:pt idx="3616">
                  <c:v>1.6082000000000001</c:v>
                </c:pt>
                <c:pt idx="3617">
                  <c:v>1.3488770000000001</c:v>
                </c:pt>
                <c:pt idx="3618">
                  <c:v>1.0955809999999999</c:v>
                </c:pt>
                <c:pt idx="3619">
                  <c:v>1.0011140000000001</c:v>
                </c:pt>
                <c:pt idx="3620">
                  <c:v>1.1067959999999999</c:v>
                </c:pt>
                <c:pt idx="3621">
                  <c:v>1.3337859999999999</c:v>
                </c:pt>
                <c:pt idx="3622">
                  <c:v>1.525757</c:v>
                </c:pt>
                <c:pt idx="3623">
                  <c:v>1.6104430000000001</c:v>
                </c:pt>
                <c:pt idx="3624">
                  <c:v>1.641006</c:v>
                </c:pt>
                <c:pt idx="3625">
                  <c:v>1.5297700000000001</c:v>
                </c:pt>
                <c:pt idx="3626">
                  <c:v>1.3468629999999999</c:v>
                </c:pt>
                <c:pt idx="3627">
                  <c:v>1.2100679999999999</c:v>
                </c:pt>
                <c:pt idx="3628">
                  <c:v>1.166153</c:v>
                </c:pt>
                <c:pt idx="3629">
                  <c:v>1.2155149999999999</c:v>
                </c:pt>
                <c:pt idx="3630">
                  <c:v>1.358093</c:v>
                </c:pt>
                <c:pt idx="3631">
                  <c:v>1.506729</c:v>
                </c:pt>
                <c:pt idx="3632">
                  <c:v>1.6304320000000001</c:v>
                </c:pt>
                <c:pt idx="3633">
                  <c:v>1.704178</c:v>
                </c:pt>
                <c:pt idx="3634">
                  <c:v>1.748337</c:v>
                </c:pt>
                <c:pt idx="3635">
                  <c:v>1.720291</c:v>
                </c:pt>
                <c:pt idx="3636">
                  <c:v>1.616104</c:v>
                </c:pt>
                <c:pt idx="3637">
                  <c:v>1.561798</c:v>
                </c:pt>
                <c:pt idx="3638">
                  <c:v>1.4389339999999999</c:v>
                </c:pt>
                <c:pt idx="3639">
                  <c:v>1.248184</c:v>
                </c:pt>
                <c:pt idx="3640">
                  <c:v>1.0578460000000001</c:v>
                </c:pt>
                <c:pt idx="3641">
                  <c:v>0.84303300000000003</c:v>
                </c:pt>
                <c:pt idx="3642">
                  <c:v>0.65841700000000003</c:v>
                </c:pt>
                <c:pt idx="3643">
                  <c:v>0.48780800000000002</c:v>
                </c:pt>
                <c:pt idx="3644">
                  <c:v>0.28372199999999997</c:v>
                </c:pt>
                <c:pt idx="3645">
                  <c:v>8.0840999999999996E-2</c:v>
                </c:pt>
                <c:pt idx="3646">
                  <c:v>-0.112335</c:v>
                </c:pt>
                <c:pt idx="3647">
                  <c:v>-0.27322400000000002</c:v>
                </c:pt>
                <c:pt idx="3648">
                  <c:v>-0.40545700000000001</c:v>
                </c:pt>
                <c:pt idx="3649">
                  <c:v>-0.38555899999999999</c:v>
                </c:pt>
                <c:pt idx="3650">
                  <c:v>-0.25167800000000001</c:v>
                </c:pt>
                <c:pt idx="3651">
                  <c:v>-0.13169900000000001</c:v>
                </c:pt>
                <c:pt idx="3652">
                  <c:v>-5.0689999999999999E-2</c:v>
                </c:pt>
                <c:pt idx="3653">
                  <c:v>-1.7273E-2</c:v>
                </c:pt>
                <c:pt idx="3654">
                  <c:v>0.118759</c:v>
                </c:pt>
                <c:pt idx="3655">
                  <c:v>0.34596300000000002</c:v>
                </c:pt>
                <c:pt idx="3656">
                  <c:v>0.60224900000000003</c:v>
                </c:pt>
                <c:pt idx="3657">
                  <c:v>0.83167999999999997</c:v>
                </c:pt>
                <c:pt idx="3658">
                  <c:v>1.0682529999999999</c:v>
                </c:pt>
                <c:pt idx="3659">
                  <c:v>1.275711</c:v>
                </c:pt>
                <c:pt idx="3660">
                  <c:v>1.4740599999999999</c:v>
                </c:pt>
                <c:pt idx="3661">
                  <c:v>1.620911</c:v>
                </c:pt>
                <c:pt idx="3662">
                  <c:v>1.7502899999999999</c:v>
                </c:pt>
                <c:pt idx="3663">
                  <c:v>1.74498</c:v>
                </c:pt>
                <c:pt idx="3664">
                  <c:v>1.5841369999999999</c:v>
                </c:pt>
                <c:pt idx="3665">
                  <c:v>1.404495</c:v>
                </c:pt>
                <c:pt idx="3666">
                  <c:v>1.2641910000000001</c:v>
                </c:pt>
                <c:pt idx="3667">
                  <c:v>1.1958770000000001</c:v>
                </c:pt>
                <c:pt idx="3668">
                  <c:v>1.248291</c:v>
                </c:pt>
                <c:pt idx="3669">
                  <c:v>1.4035340000000001</c:v>
                </c:pt>
                <c:pt idx="3670">
                  <c:v>1.499695</c:v>
                </c:pt>
                <c:pt idx="3671">
                  <c:v>1.4185639999999999</c:v>
                </c:pt>
                <c:pt idx="3672">
                  <c:v>1.334106</c:v>
                </c:pt>
                <c:pt idx="3673">
                  <c:v>1.2862849999999999</c:v>
                </c:pt>
                <c:pt idx="3674">
                  <c:v>1.155945</c:v>
                </c:pt>
                <c:pt idx="3675">
                  <c:v>1.0335540000000001</c:v>
                </c:pt>
                <c:pt idx="3676">
                  <c:v>0.96433999999999997</c:v>
                </c:pt>
                <c:pt idx="3677">
                  <c:v>1.0155179999999999</c:v>
                </c:pt>
                <c:pt idx="3678">
                  <c:v>1.1535029999999999</c:v>
                </c:pt>
                <c:pt idx="3679">
                  <c:v>1.310532</c:v>
                </c:pt>
                <c:pt idx="3680">
                  <c:v>1.5234829999999999</c:v>
                </c:pt>
                <c:pt idx="3681">
                  <c:v>1.77182</c:v>
                </c:pt>
                <c:pt idx="3682">
                  <c:v>1.878342</c:v>
                </c:pt>
                <c:pt idx="3683">
                  <c:v>1.8176270000000001</c:v>
                </c:pt>
                <c:pt idx="3684">
                  <c:v>1.7264710000000001</c:v>
                </c:pt>
                <c:pt idx="3685">
                  <c:v>1.664536</c:v>
                </c:pt>
                <c:pt idx="3686">
                  <c:v>1.598862</c:v>
                </c:pt>
                <c:pt idx="3687">
                  <c:v>1.498535</c:v>
                </c:pt>
                <c:pt idx="3688">
                  <c:v>1.4028780000000001</c:v>
                </c:pt>
                <c:pt idx="3689">
                  <c:v>1.2294160000000001</c:v>
                </c:pt>
                <c:pt idx="3690">
                  <c:v>1.016937</c:v>
                </c:pt>
                <c:pt idx="3691">
                  <c:v>0.69721999999999995</c:v>
                </c:pt>
                <c:pt idx="3692">
                  <c:v>0.314697</c:v>
                </c:pt>
                <c:pt idx="3693">
                  <c:v>0.13592499999999999</c:v>
                </c:pt>
                <c:pt idx="3694">
                  <c:v>0.12063599999999999</c:v>
                </c:pt>
                <c:pt idx="3695">
                  <c:v>8.8775999999999994E-2</c:v>
                </c:pt>
                <c:pt idx="3696">
                  <c:v>-7.5089000000000003E-2</c:v>
                </c:pt>
                <c:pt idx="3697">
                  <c:v>-0.267654</c:v>
                </c:pt>
                <c:pt idx="3698">
                  <c:v>-0.32324199999999997</c:v>
                </c:pt>
                <c:pt idx="3699">
                  <c:v>-0.27723700000000001</c:v>
                </c:pt>
                <c:pt idx="3700">
                  <c:v>-0.171097</c:v>
                </c:pt>
                <c:pt idx="3701">
                  <c:v>-2.6367000000000002E-2</c:v>
                </c:pt>
                <c:pt idx="3702">
                  <c:v>0.18562300000000001</c:v>
                </c:pt>
                <c:pt idx="3703">
                  <c:v>0.38594099999999998</c:v>
                </c:pt>
                <c:pt idx="3704">
                  <c:v>0.55079699999999998</c:v>
                </c:pt>
                <c:pt idx="3705">
                  <c:v>0.74287400000000003</c:v>
                </c:pt>
                <c:pt idx="3706">
                  <c:v>0.97613499999999997</c:v>
                </c:pt>
                <c:pt idx="3707">
                  <c:v>1.288589</c:v>
                </c:pt>
                <c:pt idx="3708">
                  <c:v>1.6611940000000001</c:v>
                </c:pt>
                <c:pt idx="3709">
                  <c:v>1.941238</c:v>
                </c:pt>
                <c:pt idx="3710">
                  <c:v>1.910431</c:v>
                </c:pt>
                <c:pt idx="3711">
                  <c:v>1.803345</c:v>
                </c:pt>
                <c:pt idx="3712">
                  <c:v>1.7206570000000001</c:v>
                </c:pt>
                <c:pt idx="3713">
                  <c:v>1.712189</c:v>
                </c:pt>
                <c:pt idx="3714">
                  <c:v>1.7335659999999999</c:v>
                </c:pt>
                <c:pt idx="3715">
                  <c:v>1.819183</c:v>
                </c:pt>
                <c:pt idx="3716">
                  <c:v>1.8703000000000001</c:v>
                </c:pt>
                <c:pt idx="3717">
                  <c:v>1.8274079999999999</c:v>
                </c:pt>
                <c:pt idx="3718">
                  <c:v>1.675049</c:v>
                </c:pt>
                <c:pt idx="3719">
                  <c:v>1.529709</c:v>
                </c:pt>
                <c:pt idx="3720">
                  <c:v>1.3604430000000001</c:v>
                </c:pt>
                <c:pt idx="3721">
                  <c:v>1.2269589999999999</c:v>
                </c:pt>
                <c:pt idx="3722">
                  <c:v>1.1468510000000001</c:v>
                </c:pt>
                <c:pt idx="3723">
                  <c:v>1.1333470000000001</c:v>
                </c:pt>
                <c:pt idx="3724">
                  <c:v>1.1952210000000001</c:v>
                </c:pt>
                <c:pt idx="3725">
                  <c:v>1.3124849999999999</c:v>
                </c:pt>
                <c:pt idx="3726">
                  <c:v>1.37645</c:v>
                </c:pt>
                <c:pt idx="3727">
                  <c:v>1.4105989999999999</c:v>
                </c:pt>
                <c:pt idx="3728">
                  <c:v>1.4607540000000001</c:v>
                </c:pt>
                <c:pt idx="3729">
                  <c:v>1.5264740000000001</c:v>
                </c:pt>
                <c:pt idx="3730">
                  <c:v>1.6644589999999999</c:v>
                </c:pt>
                <c:pt idx="3731">
                  <c:v>1.790176</c:v>
                </c:pt>
                <c:pt idx="3732">
                  <c:v>1.7701260000000001</c:v>
                </c:pt>
                <c:pt idx="3733">
                  <c:v>1.6307529999999999</c:v>
                </c:pt>
                <c:pt idx="3734">
                  <c:v>1.4560090000000001</c:v>
                </c:pt>
                <c:pt idx="3735">
                  <c:v>1.3307340000000001</c:v>
                </c:pt>
                <c:pt idx="3736">
                  <c:v>1.245544</c:v>
                </c:pt>
                <c:pt idx="3737">
                  <c:v>1.1500699999999999</c:v>
                </c:pt>
                <c:pt idx="3738">
                  <c:v>0.99029500000000004</c:v>
                </c:pt>
                <c:pt idx="3739">
                  <c:v>0.73922699999999997</c:v>
                </c:pt>
                <c:pt idx="3740">
                  <c:v>0.453156</c:v>
                </c:pt>
                <c:pt idx="3741">
                  <c:v>0.26472499999999999</c:v>
                </c:pt>
                <c:pt idx="3742">
                  <c:v>0.12291000000000001</c:v>
                </c:pt>
                <c:pt idx="3743">
                  <c:v>-0.12998999999999999</c:v>
                </c:pt>
                <c:pt idx="3744">
                  <c:v>-0.407196</c:v>
                </c:pt>
                <c:pt idx="3745">
                  <c:v>-0.44429000000000002</c:v>
                </c:pt>
                <c:pt idx="3746">
                  <c:v>-0.46279900000000002</c:v>
                </c:pt>
                <c:pt idx="3747">
                  <c:v>-0.19203200000000001</c:v>
                </c:pt>
                <c:pt idx="3748">
                  <c:v>6.4957000000000001E-2</c:v>
                </c:pt>
                <c:pt idx="3749">
                  <c:v>0.35742200000000002</c:v>
                </c:pt>
                <c:pt idx="3750">
                  <c:v>0.61878999999999995</c:v>
                </c:pt>
                <c:pt idx="3751">
                  <c:v>0.76390100000000005</c:v>
                </c:pt>
                <c:pt idx="3752">
                  <c:v>0.86796600000000002</c:v>
                </c:pt>
                <c:pt idx="3753">
                  <c:v>1.0222469999999999</c:v>
                </c:pt>
                <c:pt idx="3754">
                  <c:v>1.326935</c:v>
                </c:pt>
                <c:pt idx="3755">
                  <c:v>1.7829280000000001</c:v>
                </c:pt>
                <c:pt idx="3756">
                  <c:v>1.889114</c:v>
                </c:pt>
                <c:pt idx="3757">
                  <c:v>1.62175</c:v>
                </c:pt>
                <c:pt idx="3758">
                  <c:v>1.4744109999999999</c:v>
                </c:pt>
                <c:pt idx="3759">
                  <c:v>1.553207</c:v>
                </c:pt>
                <c:pt idx="3760">
                  <c:v>1.7801359999999999</c:v>
                </c:pt>
                <c:pt idx="3761">
                  <c:v>2.0376590000000001</c:v>
                </c:pt>
                <c:pt idx="3762">
                  <c:v>2.0339969999999998</c:v>
                </c:pt>
                <c:pt idx="3763">
                  <c:v>1.8282929999999999</c:v>
                </c:pt>
                <c:pt idx="3764">
                  <c:v>1.6030120000000001</c:v>
                </c:pt>
                <c:pt idx="3765">
                  <c:v>1.444855</c:v>
                </c:pt>
                <c:pt idx="3766">
                  <c:v>1.2556609999999999</c:v>
                </c:pt>
                <c:pt idx="3767">
                  <c:v>0.99691799999999997</c:v>
                </c:pt>
                <c:pt idx="3768">
                  <c:v>0.99569700000000005</c:v>
                </c:pt>
                <c:pt idx="3769">
                  <c:v>0.93598899999999996</c:v>
                </c:pt>
                <c:pt idx="3770">
                  <c:v>0.99571200000000004</c:v>
                </c:pt>
                <c:pt idx="3771">
                  <c:v>1.0888979999999999</c:v>
                </c:pt>
                <c:pt idx="3772">
                  <c:v>1.2628779999999999</c:v>
                </c:pt>
                <c:pt idx="3773">
                  <c:v>1.340225</c:v>
                </c:pt>
                <c:pt idx="3774">
                  <c:v>1.342773</c:v>
                </c:pt>
                <c:pt idx="3775">
                  <c:v>1.3035129999999999</c:v>
                </c:pt>
                <c:pt idx="3776">
                  <c:v>1.4873499999999999</c:v>
                </c:pt>
                <c:pt idx="3777">
                  <c:v>1.803787</c:v>
                </c:pt>
                <c:pt idx="3778">
                  <c:v>1.7747189999999999</c:v>
                </c:pt>
                <c:pt idx="3779">
                  <c:v>1.5788420000000001</c:v>
                </c:pt>
                <c:pt idx="3780">
                  <c:v>1.4841770000000001</c:v>
                </c:pt>
                <c:pt idx="3781">
                  <c:v>1.5561370000000001</c:v>
                </c:pt>
                <c:pt idx="3782">
                  <c:v>1.6596219999999999</c:v>
                </c:pt>
                <c:pt idx="3783">
                  <c:v>1.5247189999999999</c:v>
                </c:pt>
                <c:pt idx="3784">
                  <c:v>1.347855</c:v>
                </c:pt>
                <c:pt idx="3785">
                  <c:v>1.248505</c:v>
                </c:pt>
                <c:pt idx="3786">
                  <c:v>1.0314639999999999</c:v>
                </c:pt>
                <c:pt idx="3787">
                  <c:v>0.78016700000000005</c:v>
                </c:pt>
                <c:pt idx="3788">
                  <c:v>0.59622200000000003</c:v>
                </c:pt>
                <c:pt idx="3789">
                  <c:v>0.46778900000000001</c:v>
                </c:pt>
                <c:pt idx="3790">
                  <c:v>0.38574199999999997</c:v>
                </c:pt>
                <c:pt idx="3791">
                  <c:v>0.37737999999999999</c:v>
                </c:pt>
                <c:pt idx="3792">
                  <c:v>0.353821</c:v>
                </c:pt>
                <c:pt idx="3793">
                  <c:v>0.39292899999999997</c:v>
                </c:pt>
                <c:pt idx="3794">
                  <c:v>0.377747</c:v>
                </c:pt>
                <c:pt idx="3795">
                  <c:v>0.36358600000000002</c:v>
                </c:pt>
                <c:pt idx="3796">
                  <c:v>0.40737899999999999</c:v>
                </c:pt>
                <c:pt idx="3797">
                  <c:v>0.49493399999999999</c:v>
                </c:pt>
                <c:pt idx="3798">
                  <c:v>0.62843300000000002</c:v>
                </c:pt>
                <c:pt idx="3799">
                  <c:v>0.68098400000000003</c:v>
                </c:pt>
                <c:pt idx="3800">
                  <c:v>0.74842799999999998</c:v>
                </c:pt>
                <c:pt idx="3801">
                  <c:v>0.79386900000000005</c:v>
                </c:pt>
                <c:pt idx="3802">
                  <c:v>0.69085700000000005</c:v>
                </c:pt>
                <c:pt idx="3803">
                  <c:v>0.59141500000000002</c:v>
                </c:pt>
                <c:pt idx="3804">
                  <c:v>0.48849500000000001</c:v>
                </c:pt>
                <c:pt idx="3805">
                  <c:v>0.57865900000000003</c:v>
                </c:pt>
                <c:pt idx="3806">
                  <c:v>0.89860499999999999</c:v>
                </c:pt>
                <c:pt idx="3807">
                  <c:v>1.3338620000000001</c:v>
                </c:pt>
                <c:pt idx="3808">
                  <c:v>1.2748109999999999</c:v>
                </c:pt>
                <c:pt idx="3809">
                  <c:v>0.71229600000000004</c:v>
                </c:pt>
                <c:pt idx="3810">
                  <c:v>0.79508999999999996</c:v>
                </c:pt>
                <c:pt idx="3811">
                  <c:v>1.1590579999999999</c:v>
                </c:pt>
                <c:pt idx="3812">
                  <c:v>1.2303310000000001</c:v>
                </c:pt>
                <c:pt idx="3813">
                  <c:v>0.89172399999999996</c:v>
                </c:pt>
                <c:pt idx="3814">
                  <c:v>0.65174900000000002</c:v>
                </c:pt>
                <c:pt idx="3815">
                  <c:v>0.76705900000000005</c:v>
                </c:pt>
                <c:pt idx="3816">
                  <c:v>0.88951100000000005</c:v>
                </c:pt>
                <c:pt idx="3817">
                  <c:v>0.93788099999999996</c:v>
                </c:pt>
                <c:pt idx="3818">
                  <c:v>0.98985299999999998</c:v>
                </c:pt>
                <c:pt idx="3819">
                  <c:v>0.97213700000000003</c:v>
                </c:pt>
                <c:pt idx="3820">
                  <c:v>1.1214139999999999</c:v>
                </c:pt>
                <c:pt idx="3821">
                  <c:v>1.158798</c:v>
                </c:pt>
                <c:pt idx="3822">
                  <c:v>1.233932</c:v>
                </c:pt>
                <c:pt idx="3823">
                  <c:v>1.2825009999999999</c:v>
                </c:pt>
                <c:pt idx="3824">
                  <c:v>1.3040309999999999</c:v>
                </c:pt>
                <c:pt idx="3825">
                  <c:v>1.235352</c:v>
                </c:pt>
                <c:pt idx="3826">
                  <c:v>1.0990599999999999</c:v>
                </c:pt>
                <c:pt idx="3827">
                  <c:v>1.048157</c:v>
                </c:pt>
                <c:pt idx="3828">
                  <c:v>0.97801199999999999</c:v>
                </c:pt>
                <c:pt idx="3829">
                  <c:v>0.83641100000000002</c:v>
                </c:pt>
                <c:pt idx="3830">
                  <c:v>0.88342299999999996</c:v>
                </c:pt>
                <c:pt idx="3831">
                  <c:v>0.92124899999999998</c:v>
                </c:pt>
                <c:pt idx="3832">
                  <c:v>0.729599</c:v>
                </c:pt>
                <c:pt idx="3833">
                  <c:v>0.35081499999999999</c:v>
                </c:pt>
                <c:pt idx="3834">
                  <c:v>0.177841</c:v>
                </c:pt>
                <c:pt idx="3835">
                  <c:v>0.28970299999999999</c:v>
                </c:pt>
                <c:pt idx="3836">
                  <c:v>0.31213400000000002</c:v>
                </c:pt>
                <c:pt idx="3837">
                  <c:v>0.379471</c:v>
                </c:pt>
                <c:pt idx="3838">
                  <c:v>0.41839599999999999</c:v>
                </c:pt>
                <c:pt idx="3839">
                  <c:v>0.44648700000000002</c:v>
                </c:pt>
                <c:pt idx="3840">
                  <c:v>0.497253</c:v>
                </c:pt>
                <c:pt idx="3841">
                  <c:v>0.57122799999999996</c:v>
                </c:pt>
                <c:pt idx="3842">
                  <c:v>0.56816100000000003</c:v>
                </c:pt>
                <c:pt idx="3843">
                  <c:v>0.456345</c:v>
                </c:pt>
                <c:pt idx="3844">
                  <c:v>0.55822799999999995</c:v>
                </c:pt>
                <c:pt idx="3845">
                  <c:v>0.70585600000000004</c:v>
                </c:pt>
                <c:pt idx="3846">
                  <c:v>0.63987700000000003</c:v>
                </c:pt>
                <c:pt idx="3847">
                  <c:v>0.62812800000000002</c:v>
                </c:pt>
                <c:pt idx="3848">
                  <c:v>0.23011799999999999</c:v>
                </c:pt>
                <c:pt idx="3849">
                  <c:v>0.22586100000000001</c:v>
                </c:pt>
                <c:pt idx="3850">
                  <c:v>4.6799E-2</c:v>
                </c:pt>
                <c:pt idx="3851">
                  <c:v>0.23197899999999999</c:v>
                </c:pt>
                <c:pt idx="3852">
                  <c:v>0.24057000000000001</c:v>
                </c:pt>
                <c:pt idx="3853">
                  <c:v>0.5</c:v>
                </c:pt>
                <c:pt idx="3854">
                  <c:v>0.71942099999999998</c:v>
                </c:pt>
                <c:pt idx="3855">
                  <c:v>0.71199000000000001</c:v>
                </c:pt>
                <c:pt idx="3856">
                  <c:v>0.39356999999999998</c:v>
                </c:pt>
                <c:pt idx="3857">
                  <c:v>0.12764</c:v>
                </c:pt>
                <c:pt idx="3858">
                  <c:v>0.133575</c:v>
                </c:pt>
                <c:pt idx="3859">
                  <c:v>0.227219</c:v>
                </c:pt>
                <c:pt idx="3860">
                  <c:v>0.34173599999999998</c:v>
                </c:pt>
                <c:pt idx="3861">
                  <c:v>0.20114099999999999</c:v>
                </c:pt>
                <c:pt idx="3862">
                  <c:v>0.32279999999999998</c:v>
                </c:pt>
                <c:pt idx="3863">
                  <c:v>0.60853599999999997</c:v>
                </c:pt>
                <c:pt idx="3864">
                  <c:v>0.48745699999999997</c:v>
                </c:pt>
                <c:pt idx="3865">
                  <c:v>0.33438099999999998</c:v>
                </c:pt>
                <c:pt idx="3866">
                  <c:v>0.50865199999999999</c:v>
                </c:pt>
                <c:pt idx="3867">
                  <c:v>0.55013999999999996</c:v>
                </c:pt>
                <c:pt idx="3868">
                  <c:v>0.46453899999999998</c:v>
                </c:pt>
                <c:pt idx="3869">
                  <c:v>0.62766999999999995</c:v>
                </c:pt>
                <c:pt idx="3870">
                  <c:v>0.67462200000000005</c:v>
                </c:pt>
                <c:pt idx="3871">
                  <c:v>0.51834100000000005</c:v>
                </c:pt>
                <c:pt idx="3872">
                  <c:v>0.412323</c:v>
                </c:pt>
                <c:pt idx="3873">
                  <c:v>0.48230000000000001</c:v>
                </c:pt>
                <c:pt idx="3874">
                  <c:v>0.55464199999999997</c:v>
                </c:pt>
                <c:pt idx="3875">
                  <c:v>0.70652800000000004</c:v>
                </c:pt>
                <c:pt idx="3876">
                  <c:v>0.77020299999999997</c:v>
                </c:pt>
                <c:pt idx="3877">
                  <c:v>0.62519800000000003</c:v>
                </c:pt>
                <c:pt idx="3878">
                  <c:v>0.52079799999999998</c:v>
                </c:pt>
                <c:pt idx="3879">
                  <c:v>0.60449200000000003</c:v>
                </c:pt>
                <c:pt idx="3880">
                  <c:v>0.578766</c:v>
                </c:pt>
                <c:pt idx="3881">
                  <c:v>0.35794100000000001</c:v>
                </c:pt>
                <c:pt idx="3882">
                  <c:v>0.39228800000000003</c:v>
                </c:pt>
                <c:pt idx="3883">
                  <c:v>0.38136300000000001</c:v>
                </c:pt>
                <c:pt idx="3884">
                  <c:v>0.57289100000000004</c:v>
                </c:pt>
                <c:pt idx="3885">
                  <c:v>0.54559299999999999</c:v>
                </c:pt>
                <c:pt idx="3886">
                  <c:v>0.54478499999999996</c:v>
                </c:pt>
                <c:pt idx="3887">
                  <c:v>0.50956699999999999</c:v>
                </c:pt>
                <c:pt idx="3888">
                  <c:v>0.48985299999999998</c:v>
                </c:pt>
                <c:pt idx="3889">
                  <c:v>0.34789999999999999</c:v>
                </c:pt>
                <c:pt idx="3890">
                  <c:v>0.60693399999999997</c:v>
                </c:pt>
                <c:pt idx="3891">
                  <c:v>0.67063899999999999</c:v>
                </c:pt>
                <c:pt idx="3892">
                  <c:v>0.50340300000000004</c:v>
                </c:pt>
                <c:pt idx="3893">
                  <c:v>0.46919300000000003</c:v>
                </c:pt>
                <c:pt idx="3894">
                  <c:v>0.51576200000000005</c:v>
                </c:pt>
                <c:pt idx="3895">
                  <c:v>0.62707500000000005</c:v>
                </c:pt>
                <c:pt idx="3896">
                  <c:v>0.67166099999999995</c:v>
                </c:pt>
                <c:pt idx="3897">
                  <c:v>0.77700800000000003</c:v>
                </c:pt>
                <c:pt idx="3898">
                  <c:v>0.72943100000000005</c:v>
                </c:pt>
                <c:pt idx="3899">
                  <c:v>0.46499600000000002</c:v>
                </c:pt>
                <c:pt idx="3900">
                  <c:v>0.395065</c:v>
                </c:pt>
                <c:pt idx="3901">
                  <c:v>0.62887599999999999</c:v>
                </c:pt>
                <c:pt idx="3902">
                  <c:v>0.84039299999999995</c:v>
                </c:pt>
                <c:pt idx="3903">
                  <c:v>0.92239400000000005</c:v>
                </c:pt>
                <c:pt idx="3904">
                  <c:v>0.97308300000000003</c:v>
                </c:pt>
                <c:pt idx="3905">
                  <c:v>1.07605</c:v>
                </c:pt>
                <c:pt idx="3906">
                  <c:v>1.286362</c:v>
                </c:pt>
                <c:pt idx="3907">
                  <c:v>1.374741</c:v>
                </c:pt>
                <c:pt idx="3908">
                  <c:v>1.4158329999999999</c:v>
                </c:pt>
                <c:pt idx="3909">
                  <c:v>1.4170069999999999</c:v>
                </c:pt>
                <c:pt idx="3910">
                  <c:v>1.443405</c:v>
                </c:pt>
                <c:pt idx="3911">
                  <c:v>1.3501590000000001</c:v>
                </c:pt>
                <c:pt idx="3912">
                  <c:v>1.2638849999999999</c:v>
                </c:pt>
                <c:pt idx="3913">
                  <c:v>1.3034209999999999</c:v>
                </c:pt>
                <c:pt idx="3914">
                  <c:v>1.2059329999999999</c:v>
                </c:pt>
                <c:pt idx="3915">
                  <c:v>1.036591</c:v>
                </c:pt>
                <c:pt idx="3916">
                  <c:v>0.90119899999999997</c:v>
                </c:pt>
                <c:pt idx="3917">
                  <c:v>0.84001199999999998</c:v>
                </c:pt>
                <c:pt idx="3918">
                  <c:v>0.809006</c:v>
                </c:pt>
                <c:pt idx="3919">
                  <c:v>0.73564099999999999</c:v>
                </c:pt>
                <c:pt idx="3920">
                  <c:v>0.64109799999999995</c:v>
                </c:pt>
                <c:pt idx="3921">
                  <c:v>0.40479999999999999</c:v>
                </c:pt>
                <c:pt idx="3922">
                  <c:v>0.166489</c:v>
                </c:pt>
                <c:pt idx="3923">
                  <c:v>-4.1992000000000002E-2</c:v>
                </c:pt>
                <c:pt idx="3924">
                  <c:v>-0.17199700000000001</c:v>
                </c:pt>
                <c:pt idx="3925">
                  <c:v>-0.12504599999999999</c:v>
                </c:pt>
                <c:pt idx="3926">
                  <c:v>-9.1549999999999999E-3</c:v>
                </c:pt>
                <c:pt idx="3927">
                  <c:v>0.14369199999999999</c:v>
                </c:pt>
                <c:pt idx="3928">
                  <c:v>0.35719299999999998</c:v>
                </c:pt>
                <c:pt idx="3929">
                  <c:v>0.67367600000000005</c:v>
                </c:pt>
                <c:pt idx="3930">
                  <c:v>0.88349900000000003</c:v>
                </c:pt>
                <c:pt idx="3931">
                  <c:v>1.048019</c:v>
                </c:pt>
                <c:pt idx="3932">
                  <c:v>1.2428440000000001</c:v>
                </c:pt>
                <c:pt idx="3933">
                  <c:v>1.4832609999999999</c:v>
                </c:pt>
                <c:pt idx="3934">
                  <c:v>1.830811</c:v>
                </c:pt>
                <c:pt idx="3935">
                  <c:v>1.8660129999999999</c:v>
                </c:pt>
                <c:pt idx="3936">
                  <c:v>1.838776</c:v>
                </c:pt>
                <c:pt idx="3937">
                  <c:v>1.8136140000000001</c:v>
                </c:pt>
                <c:pt idx="3938">
                  <c:v>1.747482</c:v>
                </c:pt>
                <c:pt idx="3939">
                  <c:v>1.5452729999999999</c:v>
                </c:pt>
                <c:pt idx="3940">
                  <c:v>1.28952</c:v>
                </c:pt>
                <c:pt idx="3941">
                  <c:v>1.0524290000000001</c:v>
                </c:pt>
                <c:pt idx="3942">
                  <c:v>0.92721600000000004</c:v>
                </c:pt>
                <c:pt idx="3943">
                  <c:v>1.266052</c:v>
                </c:pt>
                <c:pt idx="3944">
                  <c:v>1.8994599999999999</c:v>
                </c:pt>
                <c:pt idx="3945">
                  <c:v>1.961319</c:v>
                </c:pt>
                <c:pt idx="3946">
                  <c:v>1.590652</c:v>
                </c:pt>
                <c:pt idx="3947">
                  <c:v>1.112015</c:v>
                </c:pt>
                <c:pt idx="3948">
                  <c:v>0.82255599999999995</c:v>
                </c:pt>
                <c:pt idx="3949">
                  <c:v>0.73641999999999996</c:v>
                </c:pt>
                <c:pt idx="3950">
                  <c:v>1.138199</c:v>
                </c:pt>
                <c:pt idx="3951">
                  <c:v>1.2381899999999999</c:v>
                </c:pt>
                <c:pt idx="3952">
                  <c:v>1.349945</c:v>
                </c:pt>
                <c:pt idx="3953">
                  <c:v>1.336578</c:v>
                </c:pt>
                <c:pt idx="3954">
                  <c:v>1.3719479999999999</c:v>
                </c:pt>
                <c:pt idx="3955">
                  <c:v>1.3294220000000001</c:v>
                </c:pt>
                <c:pt idx="3956">
                  <c:v>1.4579930000000001</c:v>
                </c:pt>
                <c:pt idx="3957">
                  <c:v>1.447006</c:v>
                </c:pt>
                <c:pt idx="3958">
                  <c:v>1.283844</c:v>
                </c:pt>
                <c:pt idx="3959">
                  <c:v>1.41658</c:v>
                </c:pt>
                <c:pt idx="3960">
                  <c:v>1.545242</c:v>
                </c:pt>
                <c:pt idx="3961">
                  <c:v>1.3616790000000001</c:v>
                </c:pt>
                <c:pt idx="3962">
                  <c:v>1.0638430000000001</c:v>
                </c:pt>
                <c:pt idx="3963">
                  <c:v>1.0373840000000001</c:v>
                </c:pt>
                <c:pt idx="3964">
                  <c:v>1.0751040000000001</c:v>
                </c:pt>
                <c:pt idx="3965">
                  <c:v>0.96676600000000001</c:v>
                </c:pt>
                <c:pt idx="3966">
                  <c:v>0.75311300000000003</c:v>
                </c:pt>
                <c:pt idx="3967">
                  <c:v>0.37660199999999999</c:v>
                </c:pt>
                <c:pt idx="3968">
                  <c:v>7.1029999999999996E-2</c:v>
                </c:pt>
                <c:pt idx="3969">
                  <c:v>-0.24498</c:v>
                </c:pt>
                <c:pt idx="3970">
                  <c:v>-0.45275900000000002</c:v>
                </c:pt>
                <c:pt idx="3971">
                  <c:v>-0.58526599999999995</c:v>
                </c:pt>
                <c:pt idx="3972">
                  <c:v>-0.51988199999999996</c:v>
                </c:pt>
                <c:pt idx="3973">
                  <c:v>-0.24073800000000001</c:v>
                </c:pt>
                <c:pt idx="3974">
                  <c:v>7.4326000000000003E-2</c:v>
                </c:pt>
                <c:pt idx="3975">
                  <c:v>0.37387100000000001</c:v>
                </c:pt>
                <c:pt idx="3976">
                  <c:v>0.53927599999999998</c:v>
                </c:pt>
                <c:pt idx="3977">
                  <c:v>0.67492700000000005</c:v>
                </c:pt>
                <c:pt idx="3978">
                  <c:v>0.88249200000000005</c:v>
                </c:pt>
                <c:pt idx="3979">
                  <c:v>1.1323700000000001</c:v>
                </c:pt>
                <c:pt idx="3980">
                  <c:v>1.402069</c:v>
                </c:pt>
                <c:pt idx="3981">
                  <c:v>1.506561</c:v>
                </c:pt>
                <c:pt idx="3982">
                  <c:v>1.645157</c:v>
                </c:pt>
                <c:pt idx="3983">
                  <c:v>1.569</c:v>
                </c:pt>
                <c:pt idx="3984">
                  <c:v>1.4262079999999999</c:v>
                </c:pt>
                <c:pt idx="3985">
                  <c:v>1.3886259999999999</c:v>
                </c:pt>
                <c:pt idx="3986">
                  <c:v>1.25238</c:v>
                </c:pt>
                <c:pt idx="3987">
                  <c:v>1.332489</c:v>
                </c:pt>
                <c:pt idx="3988">
                  <c:v>1.5709690000000001</c:v>
                </c:pt>
                <c:pt idx="3989">
                  <c:v>1.700089</c:v>
                </c:pt>
                <c:pt idx="3990">
                  <c:v>2.1324010000000002</c:v>
                </c:pt>
                <c:pt idx="3991">
                  <c:v>1.8645940000000001</c:v>
                </c:pt>
                <c:pt idx="3992">
                  <c:v>1.5505519999999999</c:v>
                </c:pt>
                <c:pt idx="3993">
                  <c:v>1.175705</c:v>
                </c:pt>
                <c:pt idx="3994">
                  <c:v>0.984985</c:v>
                </c:pt>
                <c:pt idx="3995">
                  <c:v>1.053528</c:v>
                </c:pt>
                <c:pt idx="3996">
                  <c:v>1.241852</c:v>
                </c:pt>
                <c:pt idx="3997">
                  <c:v>1.2758940000000001</c:v>
                </c:pt>
                <c:pt idx="3998">
                  <c:v>1.3224640000000001</c:v>
                </c:pt>
                <c:pt idx="3999">
                  <c:v>1.359329</c:v>
                </c:pt>
                <c:pt idx="4000">
                  <c:v>1.4415279999999999</c:v>
                </c:pt>
                <c:pt idx="4001">
                  <c:v>1.4898530000000001</c:v>
                </c:pt>
                <c:pt idx="4002">
                  <c:v>1.5139309999999999</c:v>
                </c:pt>
                <c:pt idx="4003">
                  <c:v>1.420242</c:v>
                </c:pt>
                <c:pt idx="4004">
                  <c:v>1.384125</c:v>
                </c:pt>
                <c:pt idx="4005">
                  <c:v>1.2715909999999999</c:v>
                </c:pt>
                <c:pt idx="4006">
                  <c:v>1.3013920000000001</c:v>
                </c:pt>
                <c:pt idx="4007">
                  <c:v>1.367874</c:v>
                </c:pt>
                <c:pt idx="4008">
                  <c:v>1.2128300000000001</c:v>
                </c:pt>
                <c:pt idx="4009">
                  <c:v>1.0888059999999999</c:v>
                </c:pt>
                <c:pt idx="4010">
                  <c:v>0.95700099999999999</c:v>
                </c:pt>
                <c:pt idx="4011">
                  <c:v>0.84098799999999996</c:v>
                </c:pt>
                <c:pt idx="4012">
                  <c:v>0.85238599999999998</c:v>
                </c:pt>
                <c:pt idx="4013">
                  <c:v>0.78813200000000005</c:v>
                </c:pt>
                <c:pt idx="4014">
                  <c:v>0.66066000000000003</c:v>
                </c:pt>
                <c:pt idx="4015">
                  <c:v>0.49259900000000001</c:v>
                </c:pt>
                <c:pt idx="4016">
                  <c:v>0.40010099999999998</c:v>
                </c:pt>
                <c:pt idx="4017">
                  <c:v>0.381714</c:v>
                </c:pt>
                <c:pt idx="4018">
                  <c:v>7.2097999999999995E-2</c:v>
                </c:pt>
                <c:pt idx="4019">
                  <c:v>-1.6019999999999999E-3</c:v>
                </c:pt>
                <c:pt idx="4020">
                  <c:v>0.231018</c:v>
                </c:pt>
                <c:pt idx="4021">
                  <c:v>0.40309099999999998</c:v>
                </c:pt>
                <c:pt idx="4022">
                  <c:v>0.49792500000000001</c:v>
                </c:pt>
                <c:pt idx="4023">
                  <c:v>0.42887900000000001</c:v>
                </c:pt>
                <c:pt idx="4024">
                  <c:v>0.57817099999999999</c:v>
                </c:pt>
                <c:pt idx="4025">
                  <c:v>0.78340100000000001</c:v>
                </c:pt>
                <c:pt idx="4026">
                  <c:v>0.89941400000000005</c:v>
                </c:pt>
                <c:pt idx="4027">
                  <c:v>0.85228000000000004</c:v>
                </c:pt>
                <c:pt idx="4028">
                  <c:v>0.88325500000000001</c:v>
                </c:pt>
                <c:pt idx="4029">
                  <c:v>0.950851</c:v>
                </c:pt>
                <c:pt idx="4030">
                  <c:v>0.85691799999999996</c:v>
                </c:pt>
                <c:pt idx="4031">
                  <c:v>0.64337200000000005</c:v>
                </c:pt>
                <c:pt idx="4032">
                  <c:v>0.44813500000000001</c:v>
                </c:pt>
                <c:pt idx="4033">
                  <c:v>0.44035299999999999</c:v>
                </c:pt>
                <c:pt idx="4034">
                  <c:v>0.57508899999999996</c:v>
                </c:pt>
                <c:pt idx="4035">
                  <c:v>0.87292499999999995</c:v>
                </c:pt>
                <c:pt idx="4036">
                  <c:v>1.233948</c:v>
                </c:pt>
                <c:pt idx="4037">
                  <c:v>1.409729</c:v>
                </c:pt>
                <c:pt idx="4038">
                  <c:v>1.359283</c:v>
                </c:pt>
                <c:pt idx="4039">
                  <c:v>1.143661</c:v>
                </c:pt>
                <c:pt idx="4040">
                  <c:v>0.96733100000000005</c:v>
                </c:pt>
                <c:pt idx="4041">
                  <c:v>0.84777800000000003</c:v>
                </c:pt>
                <c:pt idx="4042">
                  <c:v>0.82096899999999995</c:v>
                </c:pt>
                <c:pt idx="4043">
                  <c:v>0.82827799999999996</c:v>
                </c:pt>
                <c:pt idx="4044">
                  <c:v>0.81810000000000005</c:v>
                </c:pt>
                <c:pt idx="4045">
                  <c:v>0.84832799999999997</c:v>
                </c:pt>
                <c:pt idx="4046">
                  <c:v>0.97340400000000005</c:v>
                </c:pt>
                <c:pt idx="4047">
                  <c:v>0.87585400000000002</c:v>
                </c:pt>
                <c:pt idx="4048">
                  <c:v>0.70609999999999995</c:v>
                </c:pt>
                <c:pt idx="4049">
                  <c:v>0.61303700000000005</c:v>
                </c:pt>
                <c:pt idx="4050">
                  <c:v>0.65391500000000002</c:v>
                </c:pt>
                <c:pt idx="4051">
                  <c:v>0.76217699999999999</c:v>
                </c:pt>
                <c:pt idx="4052">
                  <c:v>0.71353100000000003</c:v>
                </c:pt>
                <c:pt idx="4053">
                  <c:v>0.494232</c:v>
                </c:pt>
                <c:pt idx="4054">
                  <c:v>0.38388100000000003</c:v>
                </c:pt>
                <c:pt idx="4055">
                  <c:v>0.40744000000000002</c:v>
                </c:pt>
                <c:pt idx="4056">
                  <c:v>0.49055500000000002</c:v>
                </c:pt>
                <c:pt idx="4057">
                  <c:v>0.52380400000000005</c:v>
                </c:pt>
                <c:pt idx="4058">
                  <c:v>0.48565700000000001</c:v>
                </c:pt>
                <c:pt idx="4059">
                  <c:v>0.53231799999999996</c:v>
                </c:pt>
                <c:pt idx="4060">
                  <c:v>0.50814800000000004</c:v>
                </c:pt>
                <c:pt idx="4061">
                  <c:v>0.49330099999999999</c:v>
                </c:pt>
                <c:pt idx="4062">
                  <c:v>0.47493000000000002</c:v>
                </c:pt>
                <c:pt idx="4063">
                  <c:v>0.57759099999999997</c:v>
                </c:pt>
                <c:pt idx="4064">
                  <c:v>0.77026399999999995</c:v>
                </c:pt>
                <c:pt idx="4065">
                  <c:v>0.84588600000000003</c:v>
                </c:pt>
                <c:pt idx="4066">
                  <c:v>0.81162999999999996</c:v>
                </c:pt>
                <c:pt idx="4067">
                  <c:v>0.82069400000000003</c:v>
                </c:pt>
                <c:pt idx="4068">
                  <c:v>0.87538099999999996</c:v>
                </c:pt>
                <c:pt idx="4069">
                  <c:v>0.97567700000000002</c:v>
                </c:pt>
                <c:pt idx="4070">
                  <c:v>1.021576</c:v>
                </c:pt>
                <c:pt idx="4071">
                  <c:v>1.1031340000000001</c:v>
                </c:pt>
                <c:pt idx="4072">
                  <c:v>1.1738280000000001</c:v>
                </c:pt>
                <c:pt idx="4073">
                  <c:v>1.2039029999999999</c:v>
                </c:pt>
                <c:pt idx="4074">
                  <c:v>1.0624690000000001</c:v>
                </c:pt>
                <c:pt idx="4075">
                  <c:v>0.89012100000000005</c:v>
                </c:pt>
                <c:pt idx="4076">
                  <c:v>0.83929399999999998</c:v>
                </c:pt>
                <c:pt idx="4077">
                  <c:v>0.95291099999999995</c:v>
                </c:pt>
                <c:pt idx="4078">
                  <c:v>1.1852419999999999</c:v>
                </c:pt>
                <c:pt idx="4079">
                  <c:v>1.4469449999999999</c:v>
                </c:pt>
                <c:pt idx="4080">
                  <c:v>1.590851</c:v>
                </c:pt>
                <c:pt idx="4081">
                  <c:v>1.5611109999999999</c:v>
                </c:pt>
                <c:pt idx="4082">
                  <c:v>1.482513</c:v>
                </c:pt>
                <c:pt idx="4083">
                  <c:v>1.3195190000000001</c:v>
                </c:pt>
                <c:pt idx="4084">
                  <c:v>1.1764829999999999</c:v>
                </c:pt>
                <c:pt idx="4085">
                  <c:v>1.150558</c:v>
                </c:pt>
                <c:pt idx="4086">
                  <c:v>1.2427060000000001</c:v>
                </c:pt>
                <c:pt idx="4087">
                  <c:v>1.3194429999999999</c:v>
                </c:pt>
                <c:pt idx="4088">
                  <c:v>1.3477330000000001</c:v>
                </c:pt>
                <c:pt idx="4089">
                  <c:v>1.344498</c:v>
                </c:pt>
                <c:pt idx="4090">
                  <c:v>1.3671420000000001</c:v>
                </c:pt>
                <c:pt idx="4091">
                  <c:v>1.4048769999999999</c:v>
                </c:pt>
                <c:pt idx="4092">
                  <c:v>1.402161</c:v>
                </c:pt>
                <c:pt idx="4093">
                  <c:v>1.3495790000000001</c:v>
                </c:pt>
                <c:pt idx="4094">
                  <c:v>1.3726499999999999</c:v>
                </c:pt>
                <c:pt idx="4095">
                  <c:v>1.5141910000000001</c:v>
                </c:pt>
                <c:pt idx="4096">
                  <c:v>1.4808809999999999</c:v>
                </c:pt>
                <c:pt idx="4097">
                  <c:v>1.1978150000000001</c:v>
                </c:pt>
                <c:pt idx="4098">
                  <c:v>0.98716700000000002</c:v>
                </c:pt>
                <c:pt idx="4099">
                  <c:v>0.94732700000000003</c:v>
                </c:pt>
                <c:pt idx="4100">
                  <c:v>0.90138200000000002</c:v>
                </c:pt>
                <c:pt idx="4101">
                  <c:v>0.84393300000000004</c:v>
                </c:pt>
                <c:pt idx="4102">
                  <c:v>0.66488599999999998</c:v>
                </c:pt>
                <c:pt idx="4103">
                  <c:v>0.34222399999999997</c:v>
                </c:pt>
                <c:pt idx="4104">
                  <c:v>0.15770000000000001</c:v>
                </c:pt>
                <c:pt idx="4105">
                  <c:v>6.2698000000000004E-2</c:v>
                </c:pt>
                <c:pt idx="4106">
                  <c:v>-8.0276E-2</c:v>
                </c:pt>
                <c:pt idx="4107">
                  <c:v>-0.22042800000000001</c:v>
                </c:pt>
                <c:pt idx="4108">
                  <c:v>-0.30275000000000002</c:v>
                </c:pt>
                <c:pt idx="4109">
                  <c:v>-0.34471099999999999</c:v>
                </c:pt>
                <c:pt idx="4110">
                  <c:v>-0.22672999999999999</c:v>
                </c:pt>
                <c:pt idx="4111">
                  <c:v>-5.2825999999999998E-2</c:v>
                </c:pt>
                <c:pt idx="4112">
                  <c:v>3.0700999999999999E-2</c:v>
                </c:pt>
                <c:pt idx="4113">
                  <c:v>0.123657</c:v>
                </c:pt>
                <c:pt idx="4114">
                  <c:v>0.28263899999999997</c:v>
                </c:pt>
                <c:pt idx="4115">
                  <c:v>0.47433500000000001</c:v>
                </c:pt>
                <c:pt idx="4116">
                  <c:v>0.59597800000000001</c:v>
                </c:pt>
                <c:pt idx="4117">
                  <c:v>0.74739100000000003</c:v>
                </c:pt>
                <c:pt idx="4118">
                  <c:v>0.94555699999999998</c:v>
                </c:pt>
                <c:pt idx="4119">
                  <c:v>1.175171</c:v>
                </c:pt>
                <c:pt idx="4120">
                  <c:v>1.3918459999999999</c:v>
                </c:pt>
                <c:pt idx="4121">
                  <c:v>1.471115</c:v>
                </c:pt>
                <c:pt idx="4122">
                  <c:v>1.4783329999999999</c:v>
                </c:pt>
                <c:pt idx="4123">
                  <c:v>1.5314030000000001</c:v>
                </c:pt>
                <c:pt idx="4124">
                  <c:v>1.686447</c:v>
                </c:pt>
                <c:pt idx="4125">
                  <c:v>1.896835</c:v>
                </c:pt>
                <c:pt idx="4126">
                  <c:v>2.0792389999999998</c:v>
                </c:pt>
                <c:pt idx="4127">
                  <c:v>2.1345670000000001</c:v>
                </c:pt>
                <c:pt idx="4128">
                  <c:v>1.9805299999999999</c:v>
                </c:pt>
                <c:pt idx="4129">
                  <c:v>1.7191160000000001</c:v>
                </c:pt>
                <c:pt idx="4130">
                  <c:v>1.33609</c:v>
                </c:pt>
                <c:pt idx="4131">
                  <c:v>1.0263979999999999</c:v>
                </c:pt>
                <c:pt idx="4132">
                  <c:v>0.91346700000000003</c:v>
                </c:pt>
                <c:pt idx="4133">
                  <c:v>1.0538019999999999</c:v>
                </c:pt>
                <c:pt idx="4134">
                  <c:v>1.3515779999999999</c:v>
                </c:pt>
                <c:pt idx="4135">
                  <c:v>1.581329</c:v>
                </c:pt>
                <c:pt idx="4136">
                  <c:v>1.6555629999999999</c:v>
                </c:pt>
                <c:pt idx="4137">
                  <c:v>1.593048</c:v>
                </c:pt>
                <c:pt idx="4138">
                  <c:v>1.5057069999999999</c:v>
                </c:pt>
                <c:pt idx="4139">
                  <c:v>1.4339139999999999</c:v>
                </c:pt>
                <c:pt idx="4140">
                  <c:v>1.372452</c:v>
                </c:pt>
                <c:pt idx="4141">
                  <c:v>1.443268</c:v>
                </c:pt>
                <c:pt idx="4142">
                  <c:v>1.5946959999999999</c:v>
                </c:pt>
                <c:pt idx="4143">
                  <c:v>1.636917</c:v>
                </c:pt>
                <c:pt idx="4144">
                  <c:v>1.5902860000000001</c:v>
                </c:pt>
                <c:pt idx="4145">
                  <c:v>1.5645450000000001</c:v>
                </c:pt>
                <c:pt idx="4146">
                  <c:v>1.474518</c:v>
                </c:pt>
                <c:pt idx="4147">
                  <c:v>1.337799</c:v>
                </c:pt>
                <c:pt idx="4148">
                  <c:v>1.1788639999999999</c:v>
                </c:pt>
                <c:pt idx="4149">
                  <c:v>0.95015000000000005</c:v>
                </c:pt>
                <c:pt idx="4150">
                  <c:v>0.51518200000000003</c:v>
                </c:pt>
                <c:pt idx="4151">
                  <c:v>0.22126799999999999</c:v>
                </c:pt>
                <c:pt idx="4152">
                  <c:v>9.2377000000000001E-2</c:v>
                </c:pt>
                <c:pt idx="4153">
                  <c:v>-3.2120000000000003E-2</c:v>
                </c:pt>
                <c:pt idx="4154">
                  <c:v>-0.26466400000000001</c:v>
                </c:pt>
                <c:pt idx="4155">
                  <c:v>-0.44883699999999999</c:v>
                </c:pt>
                <c:pt idx="4156">
                  <c:v>-0.60662799999999995</c:v>
                </c:pt>
                <c:pt idx="4157">
                  <c:v>-0.48747299999999999</c:v>
                </c:pt>
                <c:pt idx="4158">
                  <c:v>-0.253326</c:v>
                </c:pt>
                <c:pt idx="4159">
                  <c:v>-5.2490000000000002E-2</c:v>
                </c:pt>
                <c:pt idx="4160">
                  <c:v>0.12673999999999999</c:v>
                </c:pt>
                <c:pt idx="4161">
                  <c:v>0.305176</c:v>
                </c:pt>
                <c:pt idx="4162">
                  <c:v>0.46864299999999998</c:v>
                </c:pt>
                <c:pt idx="4163">
                  <c:v>0.62263500000000005</c:v>
                </c:pt>
                <c:pt idx="4164">
                  <c:v>0.83952300000000002</c:v>
                </c:pt>
                <c:pt idx="4165">
                  <c:v>1.087372</c:v>
                </c:pt>
                <c:pt idx="4166">
                  <c:v>1.3341670000000001</c:v>
                </c:pt>
                <c:pt idx="4167">
                  <c:v>1.464005</c:v>
                </c:pt>
                <c:pt idx="4168">
                  <c:v>1.549301</c:v>
                </c:pt>
                <c:pt idx="4169">
                  <c:v>1.698151</c:v>
                </c:pt>
                <c:pt idx="4170">
                  <c:v>1.893295</c:v>
                </c:pt>
                <c:pt idx="4171">
                  <c:v>2.0618289999999999</c:v>
                </c:pt>
                <c:pt idx="4172">
                  <c:v>2.3061980000000002</c:v>
                </c:pt>
                <c:pt idx="4173">
                  <c:v>2.5181119999999999</c:v>
                </c:pt>
                <c:pt idx="4174">
                  <c:v>2.5931700000000002</c:v>
                </c:pt>
                <c:pt idx="4175">
                  <c:v>2.4552459999999998</c:v>
                </c:pt>
                <c:pt idx="4176">
                  <c:v>2.074478</c:v>
                </c:pt>
                <c:pt idx="4177">
                  <c:v>1.604568</c:v>
                </c:pt>
                <c:pt idx="4178">
                  <c:v>1.354263</c:v>
                </c:pt>
                <c:pt idx="4179">
                  <c:v>1.459076</c:v>
                </c:pt>
                <c:pt idx="4180">
                  <c:v>1.762238</c:v>
                </c:pt>
                <c:pt idx="4181">
                  <c:v>2.004089</c:v>
                </c:pt>
                <c:pt idx="4182">
                  <c:v>2.0791780000000002</c:v>
                </c:pt>
                <c:pt idx="4183">
                  <c:v>1.9717560000000001</c:v>
                </c:pt>
                <c:pt idx="4184">
                  <c:v>1.7720340000000001</c:v>
                </c:pt>
                <c:pt idx="4185">
                  <c:v>1.6916960000000001</c:v>
                </c:pt>
                <c:pt idx="4186">
                  <c:v>1.7036899999999999</c:v>
                </c:pt>
                <c:pt idx="4187">
                  <c:v>1.7182010000000001</c:v>
                </c:pt>
                <c:pt idx="4188">
                  <c:v>1.74617</c:v>
                </c:pt>
                <c:pt idx="4189">
                  <c:v>1.64415</c:v>
                </c:pt>
                <c:pt idx="4190">
                  <c:v>1.4399409999999999</c:v>
                </c:pt>
                <c:pt idx="4191">
                  <c:v>1.2913060000000001</c:v>
                </c:pt>
                <c:pt idx="4192">
                  <c:v>1.1560060000000001</c:v>
                </c:pt>
                <c:pt idx="4193">
                  <c:v>1.03183</c:v>
                </c:pt>
                <c:pt idx="4194">
                  <c:v>0.91401699999999997</c:v>
                </c:pt>
                <c:pt idx="4195">
                  <c:v>0.60646100000000003</c:v>
                </c:pt>
                <c:pt idx="4196">
                  <c:v>0.13931299999999999</c:v>
                </c:pt>
                <c:pt idx="4197">
                  <c:v>-8.1543000000000004E-2</c:v>
                </c:pt>
                <c:pt idx="4198">
                  <c:v>-0.15162700000000001</c:v>
                </c:pt>
                <c:pt idx="4199">
                  <c:v>-0.30435200000000001</c:v>
                </c:pt>
                <c:pt idx="4200">
                  <c:v>-0.52122500000000005</c:v>
                </c:pt>
                <c:pt idx="4201">
                  <c:v>-0.66181900000000005</c:v>
                </c:pt>
                <c:pt idx="4202">
                  <c:v>-0.58837899999999999</c:v>
                </c:pt>
                <c:pt idx="4203">
                  <c:v>-0.33868399999999999</c:v>
                </c:pt>
                <c:pt idx="4204">
                  <c:v>-0.107483</c:v>
                </c:pt>
                <c:pt idx="4205">
                  <c:v>9.9364999999999995E-2</c:v>
                </c:pt>
                <c:pt idx="4206">
                  <c:v>0.313446</c:v>
                </c:pt>
                <c:pt idx="4207">
                  <c:v>0.51660200000000001</c:v>
                </c:pt>
                <c:pt idx="4208">
                  <c:v>0.67494200000000004</c:v>
                </c:pt>
                <c:pt idx="4209">
                  <c:v>0.85017399999999999</c:v>
                </c:pt>
                <c:pt idx="4210">
                  <c:v>1.1413880000000001</c:v>
                </c:pt>
                <c:pt idx="4211">
                  <c:v>1.4750669999999999</c:v>
                </c:pt>
                <c:pt idx="4212">
                  <c:v>1.75386</c:v>
                </c:pt>
                <c:pt idx="4213">
                  <c:v>1.8391420000000001</c:v>
                </c:pt>
                <c:pt idx="4214">
                  <c:v>1.818527</c:v>
                </c:pt>
                <c:pt idx="4215">
                  <c:v>1.8279570000000001</c:v>
                </c:pt>
                <c:pt idx="4216">
                  <c:v>1.9136960000000001</c:v>
                </c:pt>
                <c:pt idx="4217">
                  <c:v>1.9767760000000001</c:v>
                </c:pt>
                <c:pt idx="4218">
                  <c:v>2.0145110000000002</c:v>
                </c:pt>
                <c:pt idx="4219">
                  <c:v>2.0631710000000001</c:v>
                </c:pt>
                <c:pt idx="4220">
                  <c:v>2.1081850000000002</c:v>
                </c:pt>
                <c:pt idx="4221">
                  <c:v>1.8136749999999999</c:v>
                </c:pt>
                <c:pt idx="4222">
                  <c:v>1.5367580000000001</c:v>
                </c:pt>
                <c:pt idx="4223">
                  <c:v>1.2972870000000001</c:v>
                </c:pt>
                <c:pt idx="4224">
                  <c:v>1.1937260000000001</c:v>
                </c:pt>
                <c:pt idx="4225">
                  <c:v>1.083221</c:v>
                </c:pt>
                <c:pt idx="4226">
                  <c:v>0.99887099999999995</c:v>
                </c:pt>
                <c:pt idx="4227">
                  <c:v>1.019196</c:v>
                </c:pt>
                <c:pt idx="4228">
                  <c:v>1.1336980000000001</c:v>
                </c:pt>
                <c:pt idx="4229">
                  <c:v>1.270065</c:v>
                </c:pt>
                <c:pt idx="4230">
                  <c:v>1.347</c:v>
                </c:pt>
                <c:pt idx="4231">
                  <c:v>1.3170010000000001</c:v>
                </c:pt>
                <c:pt idx="4232">
                  <c:v>1.1629940000000001</c:v>
                </c:pt>
                <c:pt idx="4233">
                  <c:v>1.0377810000000001</c:v>
                </c:pt>
                <c:pt idx="4234">
                  <c:v>1.0449679999999999</c:v>
                </c:pt>
                <c:pt idx="4235">
                  <c:v>1.050629</c:v>
                </c:pt>
                <c:pt idx="4236">
                  <c:v>0.93301400000000001</c:v>
                </c:pt>
                <c:pt idx="4237">
                  <c:v>0.87411499999999998</c:v>
                </c:pt>
                <c:pt idx="4238">
                  <c:v>0.86276200000000003</c:v>
                </c:pt>
                <c:pt idx="4239">
                  <c:v>0.86297599999999997</c:v>
                </c:pt>
                <c:pt idx="4240">
                  <c:v>0.73092699999999999</c:v>
                </c:pt>
                <c:pt idx="4241">
                  <c:v>0.62265000000000004</c:v>
                </c:pt>
                <c:pt idx="4242">
                  <c:v>0.40179399999999998</c:v>
                </c:pt>
                <c:pt idx="4243">
                  <c:v>0.20462</c:v>
                </c:pt>
                <c:pt idx="4244">
                  <c:v>4.8172E-2</c:v>
                </c:pt>
                <c:pt idx="4245">
                  <c:v>6.1890000000000001E-2</c:v>
                </c:pt>
                <c:pt idx="4246">
                  <c:v>0.18557699999999999</c:v>
                </c:pt>
                <c:pt idx="4247">
                  <c:v>0.29158000000000001</c:v>
                </c:pt>
                <c:pt idx="4248">
                  <c:v>0.31526199999999999</c:v>
                </c:pt>
                <c:pt idx="4249">
                  <c:v>0.427734</c:v>
                </c:pt>
                <c:pt idx="4250">
                  <c:v>0.53245500000000001</c:v>
                </c:pt>
                <c:pt idx="4251">
                  <c:v>0.73188799999999998</c:v>
                </c:pt>
                <c:pt idx="4252">
                  <c:v>0.80767800000000001</c:v>
                </c:pt>
                <c:pt idx="4253">
                  <c:v>0.81716900000000003</c:v>
                </c:pt>
                <c:pt idx="4254">
                  <c:v>0.74516300000000002</c:v>
                </c:pt>
                <c:pt idx="4255">
                  <c:v>0.74325600000000003</c:v>
                </c:pt>
                <c:pt idx="4256">
                  <c:v>0.72135899999999997</c:v>
                </c:pt>
                <c:pt idx="4257">
                  <c:v>0.75363199999999997</c:v>
                </c:pt>
                <c:pt idx="4258">
                  <c:v>0.69346600000000003</c:v>
                </c:pt>
                <c:pt idx="4259">
                  <c:v>0.55689999999999995</c:v>
                </c:pt>
                <c:pt idx="4260">
                  <c:v>0.43925500000000001</c:v>
                </c:pt>
                <c:pt idx="4261">
                  <c:v>0.364761</c:v>
                </c:pt>
                <c:pt idx="4262">
                  <c:v>0.31692500000000001</c:v>
                </c:pt>
                <c:pt idx="4263">
                  <c:v>0.27386500000000003</c:v>
                </c:pt>
                <c:pt idx="4264">
                  <c:v>0.118088</c:v>
                </c:pt>
                <c:pt idx="4265">
                  <c:v>0.15087900000000001</c:v>
                </c:pt>
                <c:pt idx="4266">
                  <c:v>0.28311199999999997</c:v>
                </c:pt>
                <c:pt idx="4267">
                  <c:v>0.46244800000000003</c:v>
                </c:pt>
                <c:pt idx="4268">
                  <c:v>0.40623500000000001</c:v>
                </c:pt>
                <c:pt idx="4269">
                  <c:v>0.34579500000000002</c:v>
                </c:pt>
                <c:pt idx="4270">
                  <c:v>0.31747399999999998</c:v>
                </c:pt>
                <c:pt idx="4271">
                  <c:v>0.310089</c:v>
                </c:pt>
                <c:pt idx="4272">
                  <c:v>0.103973</c:v>
                </c:pt>
                <c:pt idx="4273">
                  <c:v>0.323349</c:v>
                </c:pt>
                <c:pt idx="4274">
                  <c:v>0.31691000000000003</c:v>
                </c:pt>
                <c:pt idx="4275">
                  <c:v>0.27066000000000001</c:v>
                </c:pt>
                <c:pt idx="4276">
                  <c:v>0.25100699999999998</c:v>
                </c:pt>
                <c:pt idx="4277">
                  <c:v>0.41587800000000003</c:v>
                </c:pt>
                <c:pt idx="4278">
                  <c:v>0.55812099999999998</c:v>
                </c:pt>
                <c:pt idx="4279">
                  <c:v>0.49185200000000001</c:v>
                </c:pt>
                <c:pt idx="4280">
                  <c:v>0.186722</c:v>
                </c:pt>
                <c:pt idx="4281">
                  <c:v>0.15629599999999999</c:v>
                </c:pt>
                <c:pt idx="4282">
                  <c:v>0.28761300000000001</c:v>
                </c:pt>
                <c:pt idx="4283">
                  <c:v>0.22209200000000001</c:v>
                </c:pt>
                <c:pt idx="4284">
                  <c:v>0.22209200000000001</c:v>
                </c:pt>
                <c:pt idx="4285">
                  <c:v>-0.13056899999999999</c:v>
                </c:pt>
                <c:pt idx="4286">
                  <c:v>0.32196000000000002</c:v>
                </c:pt>
                <c:pt idx="4287">
                  <c:v>0.371201</c:v>
                </c:pt>
                <c:pt idx="4288">
                  <c:v>0.29747000000000001</c:v>
                </c:pt>
                <c:pt idx="4289">
                  <c:v>0.122742</c:v>
                </c:pt>
                <c:pt idx="4290">
                  <c:v>6.0303000000000002E-2</c:v>
                </c:pt>
                <c:pt idx="4291">
                  <c:v>6.1829000000000002E-2</c:v>
                </c:pt>
                <c:pt idx="4292">
                  <c:v>0.137131</c:v>
                </c:pt>
                <c:pt idx="4293">
                  <c:v>0.26486199999999999</c:v>
                </c:pt>
                <c:pt idx="4294">
                  <c:v>0.52845799999999998</c:v>
                </c:pt>
                <c:pt idx="4295">
                  <c:v>0.80171199999999998</c:v>
                </c:pt>
                <c:pt idx="4296">
                  <c:v>0.81062299999999998</c:v>
                </c:pt>
                <c:pt idx="4297">
                  <c:v>0.80088800000000004</c:v>
                </c:pt>
                <c:pt idx="4298">
                  <c:v>0.85553000000000001</c:v>
                </c:pt>
                <c:pt idx="4299">
                  <c:v>0.96360800000000002</c:v>
                </c:pt>
                <c:pt idx="4300">
                  <c:v>1.1211850000000001</c:v>
                </c:pt>
                <c:pt idx="4301">
                  <c:v>1.230621</c:v>
                </c:pt>
                <c:pt idx="4302">
                  <c:v>1.402466</c:v>
                </c:pt>
                <c:pt idx="4303">
                  <c:v>1.410614</c:v>
                </c:pt>
                <c:pt idx="4304">
                  <c:v>1.3004610000000001</c:v>
                </c:pt>
                <c:pt idx="4305">
                  <c:v>1.0846100000000001</c:v>
                </c:pt>
                <c:pt idx="4306">
                  <c:v>1.112274</c:v>
                </c:pt>
                <c:pt idx="4307">
                  <c:v>1.2076720000000001</c:v>
                </c:pt>
                <c:pt idx="4308">
                  <c:v>1.2940830000000001</c:v>
                </c:pt>
                <c:pt idx="4309">
                  <c:v>1.32637</c:v>
                </c:pt>
                <c:pt idx="4310">
                  <c:v>1.3349</c:v>
                </c:pt>
                <c:pt idx="4311">
                  <c:v>1.306854</c:v>
                </c:pt>
                <c:pt idx="4312">
                  <c:v>1.27356</c:v>
                </c:pt>
                <c:pt idx="4313">
                  <c:v>1.2718659999999999</c:v>
                </c:pt>
                <c:pt idx="4314">
                  <c:v>1.172058</c:v>
                </c:pt>
                <c:pt idx="4315">
                  <c:v>1.075226</c:v>
                </c:pt>
                <c:pt idx="4316">
                  <c:v>1.04097</c:v>
                </c:pt>
                <c:pt idx="4317">
                  <c:v>1.001862</c:v>
                </c:pt>
                <c:pt idx="4318">
                  <c:v>0.97723400000000005</c:v>
                </c:pt>
                <c:pt idx="4319">
                  <c:v>0.96678200000000003</c:v>
                </c:pt>
                <c:pt idx="4320">
                  <c:v>0.93154899999999996</c:v>
                </c:pt>
                <c:pt idx="4321">
                  <c:v>0.95948800000000001</c:v>
                </c:pt>
                <c:pt idx="4322">
                  <c:v>0.98851</c:v>
                </c:pt>
                <c:pt idx="4323">
                  <c:v>0.97065699999999999</c:v>
                </c:pt>
                <c:pt idx="4324">
                  <c:v>0.99192800000000003</c:v>
                </c:pt>
                <c:pt idx="4325">
                  <c:v>0.97236599999999995</c:v>
                </c:pt>
                <c:pt idx="4326">
                  <c:v>0.92779500000000004</c:v>
                </c:pt>
                <c:pt idx="4327">
                  <c:v>0.94001800000000002</c:v>
                </c:pt>
                <c:pt idx="4328">
                  <c:v>0.91821299999999995</c:v>
                </c:pt>
                <c:pt idx="4329">
                  <c:v>0.84857199999999999</c:v>
                </c:pt>
                <c:pt idx="4330">
                  <c:v>0.76092499999999996</c:v>
                </c:pt>
                <c:pt idx="4331">
                  <c:v>0.69212300000000004</c:v>
                </c:pt>
                <c:pt idx="4332">
                  <c:v>0.54106100000000001</c:v>
                </c:pt>
                <c:pt idx="4333">
                  <c:v>0.35494999999999999</c:v>
                </c:pt>
                <c:pt idx="4334">
                  <c:v>0.12864700000000001</c:v>
                </c:pt>
                <c:pt idx="4335">
                  <c:v>2.1210000000000001E-3</c:v>
                </c:pt>
                <c:pt idx="4336">
                  <c:v>-7.1594000000000005E-2</c:v>
                </c:pt>
                <c:pt idx="4337">
                  <c:v>-0.18069499999999999</c:v>
                </c:pt>
                <c:pt idx="4338">
                  <c:v>-0.10792499999999999</c:v>
                </c:pt>
                <c:pt idx="4339">
                  <c:v>-0.101257</c:v>
                </c:pt>
                <c:pt idx="4340">
                  <c:v>-0.107803</c:v>
                </c:pt>
                <c:pt idx="4341">
                  <c:v>-4.4478999999999998E-2</c:v>
                </c:pt>
                <c:pt idx="4342">
                  <c:v>0.11341900000000001</c:v>
                </c:pt>
                <c:pt idx="4343">
                  <c:v>0.21717800000000001</c:v>
                </c:pt>
                <c:pt idx="4344">
                  <c:v>0.24760399999999999</c:v>
                </c:pt>
                <c:pt idx="4345">
                  <c:v>0.32272299999999998</c:v>
                </c:pt>
                <c:pt idx="4346">
                  <c:v>0.47117599999999998</c:v>
                </c:pt>
                <c:pt idx="4347">
                  <c:v>0.67010499999999995</c:v>
                </c:pt>
                <c:pt idx="4348">
                  <c:v>0.85543800000000003</c:v>
                </c:pt>
                <c:pt idx="4349">
                  <c:v>0.95799299999999998</c:v>
                </c:pt>
                <c:pt idx="4350">
                  <c:v>0.98197900000000005</c:v>
                </c:pt>
                <c:pt idx="4351">
                  <c:v>0.95303300000000002</c:v>
                </c:pt>
                <c:pt idx="4352">
                  <c:v>0.94975299999999996</c:v>
                </c:pt>
                <c:pt idx="4353">
                  <c:v>1.071747</c:v>
                </c:pt>
                <c:pt idx="4354">
                  <c:v>1.228775</c:v>
                </c:pt>
                <c:pt idx="4355">
                  <c:v>1.324646</c:v>
                </c:pt>
                <c:pt idx="4356">
                  <c:v>1.454666</c:v>
                </c:pt>
                <c:pt idx="4357">
                  <c:v>1.6445920000000001</c:v>
                </c:pt>
                <c:pt idx="4358">
                  <c:v>1.7305759999999999</c:v>
                </c:pt>
                <c:pt idx="4359">
                  <c:v>1.638458</c:v>
                </c:pt>
                <c:pt idx="4360">
                  <c:v>1.4269559999999999</c:v>
                </c:pt>
                <c:pt idx="4361">
                  <c:v>1.236801</c:v>
                </c:pt>
                <c:pt idx="4362">
                  <c:v>0.99617</c:v>
                </c:pt>
                <c:pt idx="4363">
                  <c:v>1.054413</c:v>
                </c:pt>
                <c:pt idx="4364">
                  <c:v>0.97630300000000003</c:v>
                </c:pt>
                <c:pt idx="4365">
                  <c:v>0.99551400000000001</c:v>
                </c:pt>
                <c:pt idx="4366">
                  <c:v>1.084198</c:v>
                </c:pt>
                <c:pt idx="4367">
                  <c:v>1.138306</c:v>
                </c:pt>
                <c:pt idx="4368">
                  <c:v>1.1244959999999999</c:v>
                </c:pt>
                <c:pt idx="4369">
                  <c:v>1.0941620000000001</c:v>
                </c:pt>
                <c:pt idx="4370">
                  <c:v>1.0732729999999999</c:v>
                </c:pt>
                <c:pt idx="4371">
                  <c:v>1.0474239999999999</c:v>
                </c:pt>
                <c:pt idx="4372">
                  <c:v>1.059952</c:v>
                </c:pt>
                <c:pt idx="4373">
                  <c:v>1.0978699999999999</c:v>
                </c:pt>
                <c:pt idx="4374">
                  <c:v>0.99891700000000005</c:v>
                </c:pt>
                <c:pt idx="4375">
                  <c:v>0.82045000000000001</c:v>
                </c:pt>
                <c:pt idx="4376">
                  <c:v>0.63885499999999995</c:v>
                </c:pt>
                <c:pt idx="4377">
                  <c:v>0.54454000000000002</c:v>
                </c:pt>
                <c:pt idx="4378">
                  <c:v>0.415466</c:v>
                </c:pt>
                <c:pt idx="4379">
                  <c:v>0.296844</c:v>
                </c:pt>
                <c:pt idx="4380">
                  <c:v>0.17166100000000001</c:v>
                </c:pt>
                <c:pt idx="4381">
                  <c:v>8.4029999999999994E-2</c:v>
                </c:pt>
                <c:pt idx="4382">
                  <c:v>8.6136000000000004E-2</c:v>
                </c:pt>
                <c:pt idx="4383">
                  <c:v>3.8712000000000003E-2</c:v>
                </c:pt>
                <c:pt idx="4384">
                  <c:v>-5.7647999999999998E-2</c:v>
                </c:pt>
                <c:pt idx="4385">
                  <c:v>-0.141434</c:v>
                </c:pt>
                <c:pt idx="4386">
                  <c:v>-5.3893999999999997E-2</c:v>
                </c:pt>
                <c:pt idx="4387">
                  <c:v>6.5872E-2</c:v>
                </c:pt>
                <c:pt idx="4388">
                  <c:v>0.18171699999999999</c:v>
                </c:pt>
                <c:pt idx="4389">
                  <c:v>0.39599600000000001</c:v>
                </c:pt>
                <c:pt idx="4390">
                  <c:v>0.57350199999999996</c:v>
                </c:pt>
                <c:pt idx="4391">
                  <c:v>0.64715599999999995</c:v>
                </c:pt>
                <c:pt idx="4392">
                  <c:v>0.67594900000000002</c:v>
                </c:pt>
                <c:pt idx="4393">
                  <c:v>0.72872899999999996</c:v>
                </c:pt>
                <c:pt idx="4394">
                  <c:v>0.81558200000000003</c:v>
                </c:pt>
                <c:pt idx="4395">
                  <c:v>0.89401200000000003</c:v>
                </c:pt>
                <c:pt idx="4396">
                  <c:v>0.89431799999999995</c:v>
                </c:pt>
                <c:pt idx="4397">
                  <c:v>0.77531399999999995</c:v>
                </c:pt>
                <c:pt idx="4398">
                  <c:v>0.71470599999999995</c:v>
                </c:pt>
                <c:pt idx="4399">
                  <c:v>0.740479</c:v>
                </c:pt>
                <c:pt idx="4400">
                  <c:v>0.87657200000000002</c:v>
                </c:pt>
                <c:pt idx="4401">
                  <c:v>1.0897669999999999</c:v>
                </c:pt>
                <c:pt idx="4402">
                  <c:v>1.316864</c:v>
                </c:pt>
                <c:pt idx="4403">
                  <c:v>1.534897</c:v>
                </c:pt>
                <c:pt idx="4404">
                  <c:v>1.66658</c:v>
                </c:pt>
                <c:pt idx="4405">
                  <c:v>1.6353150000000001</c:v>
                </c:pt>
                <c:pt idx="4406">
                  <c:v>1.436096</c:v>
                </c:pt>
                <c:pt idx="4407">
                  <c:v>1.233994</c:v>
                </c:pt>
                <c:pt idx="4408">
                  <c:v>1.09317</c:v>
                </c:pt>
                <c:pt idx="4409">
                  <c:v>1.0352939999999999</c:v>
                </c:pt>
                <c:pt idx="4410">
                  <c:v>1.1094820000000001</c:v>
                </c:pt>
                <c:pt idx="4411">
                  <c:v>1.2157290000000001</c:v>
                </c:pt>
                <c:pt idx="4412">
                  <c:v>1.325134</c:v>
                </c:pt>
                <c:pt idx="4413">
                  <c:v>1.339218</c:v>
                </c:pt>
                <c:pt idx="4414">
                  <c:v>1.2769779999999999</c:v>
                </c:pt>
                <c:pt idx="4415">
                  <c:v>1.204987</c:v>
                </c:pt>
                <c:pt idx="4416">
                  <c:v>1.1141509999999999</c:v>
                </c:pt>
                <c:pt idx="4417">
                  <c:v>1.037506</c:v>
                </c:pt>
                <c:pt idx="4418">
                  <c:v>0.92825299999999999</c:v>
                </c:pt>
                <c:pt idx="4419">
                  <c:v>0.83198499999999997</c:v>
                </c:pt>
                <c:pt idx="4420">
                  <c:v>0.91348300000000004</c:v>
                </c:pt>
                <c:pt idx="4421">
                  <c:v>1.012634</c:v>
                </c:pt>
                <c:pt idx="4422">
                  <c:v>0.96868900000000002</c:v>
                </c:pt>
                <c:pt idx="4423">
                  <c:v>0.88522299999999998</c:v>
                </c:pt>
                <c:pt idx="4424">
                  <c:v>0.79032899999999995</c:v>
                </c:pt>
                <c:pt idx="4425">
                  <c:v>0.63784799999999997</c:v>
                </c:pt>
                <c:pt idx="4426">
                  <c:v>0.44598399999999999</c:v>
                </c:pt>
                <c:pt idx="4427">
                  <c:v>0.13680999999999999</c:v>
                </c:pt>
                <c:pt idx="4428">
                  <c:v>-0.13644400000000001</c:v>
                </c:pt>
                <c:pt idx="4429">
                  <c:v>-0.24143999999999999</c:v>
                </c:pt>
                <c:pt idx="4430">
                  <c:v>-0.26325999999999999</c:v>
                </c:pt>
                <c:pt idx="4431">
                  <c:v>-0.184387</c:v>
                </c:pt>
                <c:pt idx="4432">
                  <c:v>-9.2467999999999995E-2</c:v>
                </c:pt>
                <c:pt idx="4433">
                  <c:v>3.9275999999999998E-2</c:v>
                </c:pt>
                <c:pt idx="4434">
                  <c:v>0.12155199999999999</c:v>
                </c:pt>
                <c:pt idx="4435">
                  <c:v>0.20063800000000001</c:v>
                </c:pt>
                <c:pt idx="4436">
                  <c:v>0.31007400000000002</c:v>
                </c:pt>
                <c:pt idx="4437">
                  <c:v>0.433029</c:v>
                </c:pt>
                <c:pt idx="4438">
                  <c:v>0.61210600000000004</c:v>
                </c:pt>
                <c:pt idx="4439">
                  <c:v>0.79231300000000005</c:v>
                </c:pt>
                <c:pt idx="4440">
                  <c:v>0.96914699999999998</c:v>
                </c:pt>
                <c:pt idx="4441">
                  <c:v>1.0614170000000001</c:v>
                </c:pt>
                <c:pt idx="4442">
                  <c:v>1.020813</c:v>
                </c:pt>
                <c:pt idx="4443">
                  <c:v>1.0034179999999999</c:v>
                </c:pt>
                <c:pt idx="4444">
                  <c:v>1.0350649999999999</c:v>
                </c:pt>
                <c:pt idx="4445">
                  <c:v>1.1643220000000001</c:v>
                </c:pt>
                <c:pt idx="4446">
                  <c:v>1.4677119999999999</c:v>
                </c:pt>
                <c:pt idx="4447">
                  <c:v>1.6999660000000001</c:v>
                </c:pt>
                <c:pt idx="4448">
                  <c:v>1.780411</c:v>
                </c:pt>
                <c:pt idx="4449">
                  <c:v>1.70607</c:v>
                </c:pt>
                <c:pt idx="4450">
                  <c:v>1.5335080000000001</c:v>
                </c:pt>
                <c:pt idx="4451">
                  <c:v>1.248291</c:v>
                </c:pt>
                <c:pt idx="4452">
                  <c:v>1.0825959999999999</c:v>
                </c:pt>
                <c:pt idx="4453">
                  <c:v>1.0582119999999999</c:v>
                </c:pt>
                <c:pt idx="4454">
                  <c:v>1.2026209999999999</c:v>
                </c:pt>
                <c:pt idx="4455">
                  <c:v>1.3871309999999999</c:v>
                </c:pt>
                <c:pt idx="4456">
                  <c:v>1.5057830000000001</c:v>
                </c:pt>
                <c:pt idx="4457">
                  <c:v>1.481857</c:v>
                </c:pt>
                <c:pt idx="4458">
                  <c:v>1.355667</c:v>
                </c:pt>
                <c:pt idx="4459">
                  <c:v>1.278473</c:v>
                </c:pt>
                <c:pt idx="4460">
                  <c:v>1.189743</c:v>
                </c:pt>
                <c:pt idx="4461">
                  <c:v>1.140808</c:v>
                </c:pt>
                <c:pt idx="4462">
                  <c:v>1.069885</c:v>
                </c:pt>
                <c:pt idx="4463">
                  <c:v>1.038986</c:v>
                </c:pt>
                <c:pt idx="4464">
                  <c:v>0.990479</c:v>
                </c:pt>
                <c:pt idx="4465">
                  <c:v>0.95175200000000004</c:v>
                </c:pt>
                <c:pt idx="4466">
                  <c:v>0.917404</c:v>
                </c:pt>
                <c:pt idx="4467">
                  <c:v>0.86485299999999998</c:v>
                </c:pt>
                <c:pt idx="4468">
                  <c:v>0.77554299999999998</c:v>
                </c:pt>
                <c:pt idx="4469">
                  <c:v>0.67146300000000003</c:v>
                </c:pt>
                <c:pt idx="4470">
                  <c:v>0.62416099999999997</c:v>
                </c:pt>
                <c:pt idx="4471">
                  <c:v>0.48966999999999999</c:v>
                </c:pt>
                <c:pt idx="4472">
                  <c:v>0.241592</c:v>
                </c:pt>
                <c:pt idx="4473">
                  <c:v>0.15864600000000001</c:v>
                </c:pt>
                <c:pt idx="4474">
                  <c:v>0.17688000000000001</c:v>
                </c:pt>
                <c:pt idx="4475">
                  <c:v>0.11466999999999999</c:v>
                </c:pt>
                <c:pt idx="4476">
                  <c:v>-5.2339999999999999E-3</c:v>
                </c:pt>
                <c:pt idx="4477">
                  <c:v>-7.0663000000000004E-2</c:v>
                </c:pt>
                <c:pt idx="4478">
                  <c:v>-3.7079000000000001E-2</c:v>
                </c:pt>
                <c:pt idx="4479">
                  <c:v>8.2886000000000001E-2</c:v>
                </c:pt>
                <c:pt idx="4480">
                  <c:v>0.206009</c:v>
                </c:pt>
                <c:pt idx="4481">
                  <c:v>0.353134</c:v>
                </c:pt>
                <c:pt idx="4482">
                  <c:v>0.48060599999999998</c:v>
                </c:pt>
                <c:pt idx="4483">
                  <c:v>0.59204100000000004</c:v>
                </c:pt>
                <c:pt idx="4484">
                  <c:v>0.71942099999999998</c:v>
                </c:pt>
                <c:pt idx="4485">
                  <c:v>0.90255700000000005</c:v>
                </c:pt>
                <c:pt idx="4486">
                  <c:v>0.99500999999999995</c:v>
                </c:pt>
                <c:pt idx="4487">
                  <c:v>0.98855599999999999</c:v>
                </c:pt>
                <c:pt idx="4488">
                  <c:v>0.93705700000000003</c:v>
                </c:pt>
                <c:pt idx="4489">
                  <c:v>0.94316100000000003</c:v>
                </c:pt>
                <c:pt idx="4490">
                  <c:v>1.086365</c:v>
                </c:pt>
                <c:pt idx="4491">
                  <c:v>1.306732</c:v>
                </c:pt>
                <c:pt idx="4492">
                  <c:v>1.5266109999999999</c:v>
                </c:pt>
                <c:pt idx="4493">
                  <c:v>1.7397769999999999</c:v>
                </c:pt>
                <c:pt idx="4494">
                  <c:v>1.7723690000000001</c:v>
                </c:pt>
                <c:pt idx="4495">
                  <c:v>1.6870419999999999</c:v>
                </c:pt>
                <c:pt idx="4496">
                  <c:v>1.4132229999999999</c:v>
                </c:pt>
                <c:pt idx="4497">
                  <c:v>1.1196440000000001</c:v>
                </c:pt>
                <c:pt idx="4498">
                  <c:v>0.98199499999999995</c:v>
                </c:pt>
                <c:pt idx="4499">
                  <c:v>0.97666900000000001</c:v>
                </c:pt>
                <c:pt idx="4500">
                  <c:v>1.0377959999999999</c:v>
                </c:pt>
                <c:pt idx="4501">
                  <c:v>1.1505129999999999</c:v>
                </c:pt>
                <c:pt idx="4502">
                  <c:v>1.288986</c:v>
                </c:pt>
                <c:pt idx="4503">
                  <c:v>1.3353269999999999</c:v>
                </c:pt>
                <c:pt idx="4504">
                  <c:v>1.318497</c:v>
                </c:pt>
                <c:pt idx="4505">
                  <c:v>1.2685850000000001</c:v>
                </c:pt>
                <c:pt idx="4506">
                  <c:v>1.217514</c:v>
                </c:pt>
                <c:pt idx="4507">
                  <c:v>1.1869050000000001</c:v>
                </c:pt>
                <c:pt idx="4508">
                  <c:v>1.1632229999999999</c:v>
                </c:pt>
                <c:pt idx="4509">
                  <c:v>1.1577</c:v>
                </c:pt>
                <c:pt idx="4510">
                  <c:v>1.204666</c:v>
                </c:pt>
                <c:pt idx="4511">
                  <c:v>1.20726</c:v>
                </c:pt>
                <c:pt idx="4512">
                  <c:v>1.0847469999999999</c:v>
                </c:pt>
                <c:pt idx="4513">
                  <c:v>0.87075800000000003</c:v>
                </c:pt>
                <c:pt idx="4514">
                  <c:v>0.68800399999999995</c:v>
                </c:pt>
                <c:pt idx="4515">
                  <c:v>0.62315399999999999</c:v>
                </c:pt>
                <c:pt idx="4516">
                  <c:v>0.58691400000000005</c:v>
                </c:pt>
                <c:pt idx="4517">
                  <c:v>0.49255399999999999</c:v>
                </c:pt>
                <c:pt idx="4518">
                  <c:v>0.34078999999999998</c:v>
                </c:pt>
                <c:pt idx="4519">
                  <c:v>0.22372400000000001</c:v>
                </c:pt>
                <c:pt idx="4520">
                  <c:v>0.165771</c:v>
                </c:pt>
                <c:pt idx="4521">
                  <c:v>0.14694199999999999</c:v>
                </c:pt>
                <c:pt idx="4522">
                  <c:v>0.100998</c:v>
                </c:pt>
                <c:pt idx="4523">
                  <c:v>8.3801E-2</c:v>
                </c:pt>
                <c:pt idx="4524">
                  <c:v>4.5502000000000001E-2</c:v>
                </c:pt>
                <c:pt idx="4525">
                  <c:v>0.139877</c:v>
                </c:pt>
                <c:pt idx="4526">
                  <c:v>0.22509799999999999</c:v>
                </c:pt>
                <c:pt idx="4527">
                  <c:v>0.32452399999999998</c:v>
                </c:pt>
                <c:pt idx="4528">
                  <c:v>0.463974</c:v>
                </c:pt>
                <c:pt idx="4529">
                  <c:v>0.59861799999999998</c:v>
                </c:pt>
                <c:pt idx="4530">
                  <c:v>0.73004199999999997</c:v>
                </c:pt>
                <c:pt idx="4531">
                  <c:v>0.81346099999999999</c:v>
                </c:pt>
                <c:pt idx="4532">
                  <c:v>0.87223799999999996</c:v>
                </c:pt>
                <c:pt idx="4533">
                  <c:v>0.95198099999999997</c:v>
                </c:pt>
                <c:pt idx="4534">
                  <c:v>1.066422</c:v>
                </c:pt>
                <c:pt idx="4535">
                  <c:v>1.1075740000000001</c:v>
                </c:pt>
                <c:pt idx="4536">
                  <c:v>1.06955</c:v>
                </c:pt>
                <c:pt idx="4537">
                  <c:v>1.0730740000000001</c:v>
                </c:pt>
                <c:pt idx="4538">
                  <c:v>1.1427609999999999</c:v>
                </c:pt>
                <c:pt idx="4539">
                  <c:v>1.271423</c:v>
                </c:pt>
                <c:pt idx="4540">
                  <c:v>1.473938</c:v>
                </c:pt>
                <c:pt idx="4541">
                  <c:v>1.545013</c:v>
                </c:pt>
                <c:pt idx="4542">
                  <c:v>1.3967130000000001</c:v>
                </c:pt>
                <c:pt idx="4543">
                  <c:v>1.3053889999999999</c:v>
                </c:pt>
                <c:pt idx="4544">
                  <c:v>1.203171</c:v>
                </c:pt>
                <c:pt idx="4545">
                  <c:v>1.061218</c:v>
                </c:pt>
                <c:pt idx="4546">
                  <c:v>0.97099299999999999</c:v>
                </c:pt>
                <c:pt idx="4547">
                  <c:v>0.966553</c:v>
                </c:pt>
                <c:pt idx="4548">
                  <c:v>1.0616460000000001</c:v>
                </c:pt>
                <c:pt idx="4549">
                  <c:v>1.1470340000000001</c:v>
                </c:pt>
                <c:pt idx="4550">
                  <c:v>1.1737979999999999</c:v>
                </c:pt>
                <c:pt idx="4551">
                  <c:v>1.1684110000000001</c:v>
                </c:pt>
                <c:pt idx="4552">
                  <c:v>1.223282</c:v>
                </c:pt>
                <c:pt idx="4553">
                  <c:v>1.25499</c:v>
                </c:pt>
                <c:pt idx="4554">
                  <c:v>1.305145</c:v>
                </c:pt>
                <c:pt idx="4555">
                  <c:v>1.374298</c:v>
                </c:pt>
                <c:pt idx="4556">
                  <c:v>1.313156</c:v>
                </c:pt>
                <c:pt idx="4557">
                  <c:v>1.2313540000000001</c:v>
                </c:pt>
                <c:pt idx="4558">
                  <c:v>1.1475519999999999</c:v>
                </c:pt>
                <c:pt idx="4559">
                  <c:v>1.117264</c:v>
                </c:pt>
                <c:pt idx="4560">
                  <c:v>1.0435639999999999</c:v>
                </c:pt>
                <c:pt idx="4561">
                  <c:v>0.98330700000000004</c:v>
                </c:pt>
                <c:pt idx="4562">
                  <c:v>0.87196399999999996</c:v>
                </c:pt>
                <c:pt idx="4563">
                  <c:v>0.76991299999999996</c:v>
                </c:pt>
                <c:pt idx="4564">
                  <c:v>0.55864000000000003</c:v>
                </c:pt>
                <c:pt idx="4565">
                  <c:v>0.31986999999999999</c:v>
                </c:pt>
                <c:pt idx="4566">
                  <c:v>0.112595</c:v>
                </c:pt>
                <c:pt idx="4567">
                  <c:v>-0.15113799999999999</c:v>
                </c:pt>
                <c:pt idx="4568">
                  <c:v>-0.38255299999999998</c:v>
                </c:pt>
                <c:pt idx="4569">
                  <c:v>-0.39724700000000002</c:v>
                </c:pt>
                <c:pt idx="4570">
                  <c:v>-0.25265500000000002</c:v>
                </c:pt>
                <c:pt idx="4571">
                  <c:v>-0.115479</c:v>
                </c:pt>
                <c:pt idx="4572">
                  <c:v>-5.4459E-2</c:v>
                </c:pt>
                <c:pt idx="4573">
                  <c:v>4.2358E-2</c:v>
                </c:pt>
                <c:pt idx="4574">
                  <c:v>0.28724699999999997</c:v>
                </c:pt>
                <c:pt idx="4575">
                  <c:v>0.58644099999999999</c:v>
                </c:pt>
                <c:pt idx="4576">
                  <c:v>0.78920000000000001</c:v>
                </c:pt>
                <c:pt idx="4577">
                  <c:v>0.96237200000000001</c:v>
                </c:pt>
                <c:pt idx="4578">
                  <c:v>1.0852200000000001</c:v>
                </c:pt>
                <c:pt idx="4579">
                  <c:v>1.163727</c:v>
                </c:pt>
                <c:pt idx="4580">
                  <c:v>1.2015530000000001</c:v>
                </c:pt>
                <c:pt idx="4581">
                  <c:v>1.1329800000000001</c:v>
                </c:pt>
                <c:pt idx="4582">
                  <c:v>1.1636200000000001</c:v>
                </c:pt>
                <c:pt idx="4583">
                  <c:v>1.3496090000000001</c:v>
                </c:pt>
                <c:pt idx="4584">
                  <c:v>1.593826</c:v>
                </c:pt>
                <c:pt idx="4585">
                  <c:v>1.8170470000000001</c:v>
                </c:pt>
                <c:pt idx="4586">
                  <c:v>1.7309270000000001</c:v>
                </c:pt>
                <c:pt idx="4587">
                  <c:v>1.6737820000000001</c:v>
                </c:pt>
                <c:pt idx="4588">
                  <c:v>1.598328</c:v>
                </c:pt>
                <c:pt idx="4589">
                  <c:v>1.371796</c:v>
                </c:pt>
                <c:pt idx="4590">
                  <c:v>1.1653290000000001</c:v>
                </c:pt>
                <c:pt idx="4591">
                  <c:v>1.077332</c:v>
                </c:pt>
                <c:pt idx="4592">
                  <c:v>1.1041719999999999</c:v>
                </c:pt>
                <c:pt idx="4593">
                  <c:v>1.250656</c:v>
                </c:pt>
                <c:pt idx="4594">
                  <c:v>1.349045</c:v>
                </c:pt>
                <c:pt idx="4595">
                  <c:v>1.3532869999999999</c:v>
                </c:pt>
                <c:pt idx="4596">
                  <c:v>1.317245</c:v>
                </c:pt>
                <c:pt idx="4597">
                  <c:v>1.226227</c:v>
                </c:pt>
                <c:pt idx="4598">
                  <c:v>1.1839139999999999</c:v>
                </c:pt>
                <c:pt idx="4599">
                  <c:v>1.1486970000000001</c:v>
                </c:pt>
                <c:pt idx="4600">
                  <c:v>1.199951</c:v>
                </c:pt>
                <c:pt idx="4601">
                  <c:v>1.252869</c:v>
                </c:pt>
                <c:pt idx="4602">
                  <c:v>1.1802220000000001</c:v>
                </c:pt>
                <c:pt idx="4603">
                  <c:v>1.0527040000000001</c:v>
                </c:pt>
                <c:pt idx="4604">
                  <c:v>0.91862500000000002</c:v>
                </c:pt>
                <c:pt idx="4605">
                  <c:v>0.85258500000000004</c:v>
                </c:pt>
                <c:pt idx="4606">
                  <c:v>0.82841500000000001</c:v>
                </c:pt>
                <c:pt idx="4607">
                  <c:v>0.76965300000000003</c:v>
                </c:pt>
                <c:pt idx="4608">
                  <c:v>0.59031699999999998</c:v>
                </c:pt>
                <c:pt idx="4609">
                  <c:v>0.37480200000000002</c:v>
                </c:pt>
                <c:pt idx="4610">
                  <c:v>0.24655199999999999</c:v>
                </c:pt>
                <c:pt idx="4611">
                  <c:v>0.105545</c:v>
                </c:pt>
                <c:pt idx="4612">
                  <c:v>-4.9500000000000002E-2</c:v>
                </c:pt>
                <c:pt idx="4613">
                  <c:v>-0.18832399999999999</c:v>
                </c:pt>
                <c:pt idx="4614">
                  <c:v>-0.20927399999999999</c:v>
                </c:pt>
                <c:pt idx="4615">
                  <c:v>-9.2880000000000004E-2</c:v>
                </c:pt>
                <c:pt idx="4616">
                  <c:v>7.1059999999999998E-2</c:v>
                </c:pt>
                <c:pt idx="4617">
                  <c:v>0.189774</c:v>
                </c:pt>
                <c:pt idx="4618">
                  <c:v>0.16600000000000001</c:v>
                </c:pt>
                <c:pt idx="4619">
                  <c:v>0.20369000000000001</c:v>
                </c:pt>
                <c:pt idx="4620">
                  <c:v>0.353516</c:v>
                </c:pt>
                <c:pt idx="4621">
                  <c:v>0.58775299999999997</c:v>
                </c:pt>
                <c:pt idx="4622">
                  <c:v>0.82308999999999999</c:v>
                </c:pt>
                <c:pt idx="4623">
                  <c:v>1.0169680000000001</c:v>
                </c:pt>
                <c:pt idx="4624">
                  <c:v>1.112717</c:v>
                </c:pt>
                <c:pt idx="4625">
                  <c:v>1.0463100000000001</c:v>
                </c:pt>
                <c:pt idx="4626">
                  <c:v>0.91557299999999997</c:v>
                </c:pt>
                <c:pt idx="4627">
                  <c:v>0.95802299999999996</c:v>
                </c:pt>
                <c:pt idx="4628">
                  <c:v>1.1435999999999999</c:v>
                </c:pt>
                <c:pt idx="4629">
                  <c:v>1.403732</c:v>
                </c:pt>
                <c:pt idx="4630">
                  <c:v>1.6239170000000001</c:v>
                </c:pt>
                <c:pt idx="4631">
                  <c:v>1.6498870000000001</c:v>
                </c:pt>
                <c:pt idx="4632">
                  <c:v>1.649643</c:v>
                </c:pt>
                <c:pt idx="4633">
                  <c:v>1.7090449999999999</c:v>
                </c:pt>
                <c:pt idx="4634">
                  <c:v>1.596603</c:v>
                </c:pt>
                <c:pt idx="4635">
                  <c:v>1.4192659999999999</c:v>
                </c:pt>
                <c:pt idx="4636">
                  <c:v>1.286438</c:v>
                </c:pt>
                <c:pt idx="4637">
                  <c:v>1.2568509999999999</c:v>
                </c:pt>
                <c:pt idx="4638">
                  <c:v>1.271347</c:v>
                </c:pt>
                <c:pt idx="4639">
                  <c:v>1.318497</c:v>
                </c:pt>
                <c:pt idx="4640">
                  <c:v>1.347839</c:v>
                </c:pt>
                <c:pt idx="4641">
                  <c:v>1.49556</c:v>
                </c:pt>
                <c:pt idx="4642">
                  <c:v>1.494659</c:v>
                </c:pt>
                <c:pt idx="4643">
                  <c:v>1.353958</c:v>
                </c:pt>
                <c:pt idx="4644">
                  <c:v>1.207962</c:v>
                </c:pt>
                <c:pt idx="4645">
                  <c:v>1.190353</c:v>
                </c:pt>
                <c:pt idx="4646">
                  <c:v>1.2562409999999999</c:v>
                </c:pt>
                <c:pt idx="4647">
                  <c:v>1.2059169999999999</c:v>
                </c:pt>
                <c:pt idx="4648">
                  <c:v>1.0770109999999999</c:v>
                </c:pt>
                <c:pt idx="4649">
                  <c:v>0.91862500000000002</c:v>
                </c:pt>
                <c:pt idx="4650">
                  <c:v>0.85858199999999996</c:v>
                </c:pt>
                <c:pt idx="4651">
                  <c:v>0.87516799999999995</c:v>
                </c:pt>
                <c:pt idx="4652">
                  <c:v>0.90132100000000004</c:v>
                </c:pt>
                <c:pt idx="4653">
                  <c:v>0.80963099999999999</c:v>
                </c:pt>
                <c:pt idx="4654">
                  <c:v>0.59034699999999996</c:v>
                </c:pt>
                <c:pt idx="4655">
                  <c:v>0.40153499999999998</c:v>
                </c:pt>
                <c:pt idx="4656">
                  <c:v>0.25691199999999997</c:v>
                </c:pt>
                <c:pt idx="4657">
                  <c:v>0.17927599999999999</c:v>
                </c:pt>
                <c:pt idx="4658">
                  <c:v>0.120834</c:v>
                </c:pt>
                <c:pt idx="4659">
                  <c:v>6.1844000000000003E-2</c:v>
                </c:pt>
                <c:pt idx="4660">
                  <c:v>3.9703000000000002E-2</c:v>
                </c:pt>
                <c:pt idx="4661">
                  <c:v>6.5262000000000001E-2</c:v>
                </c:pt>
                <c:pt idx="4662">
                  <c:v>9.4879000000000005E-2</c:v>
                </c:pt>
                <c:pt idx="4663">
                  <c:v>0.193832</c:v>
                </c:pt>
                <c:pt idx="4664">
                  <c:v>0.42991600000000002</c:v>
                </c:pt>
                <c:pt idx="4665">
                  <c:v>0.60830700000000004</c:v>
                </c:pt>
                <c:pt idx="4666">
                  <c:v>0.66192600000000001</c:v>
                </c:pt>
                <c:pt idx="4667">
                  <c:v>0.72091700000000003</c:v>
                </c:pt>
                <c:pt idx="4668">
                  <c:v>0.79791299999999998</c:v>
                </c:pt>
                <c:pt idx="4669">
                  <c:v>0.93684400000000001</c:v>
                </c:pt>
                <c:pt idx="4670">
                  <c:v>1.0553589999999999</c:v>
                </c:pt>
                <c:pt idx="4671">
                  <c:v>1.1038669999999999</c:v>
                </c:pt>
                <c:pt idx="4672">
                  <c:v>1.142822</c:v>
                </c:pt>
                <c:pt idx="4673">
                  <c:v>1.262527</c:v>
                </c:pt>
                <c:pt idx="4674">
                  <c:v>1.3394170000000001</c:v>
                </c:pt>
                <c:pt idx="4675">
                  <c:v>1.3405609999999999</c:v>
                </c:pt>
                <c:pt idx="4676">
                  <c:v>1.3372189999999999</c:v>
                </c:pt>
                <c:pt idx="4677">
                  <c:v>1.383057</c:v>
                </c:pt>
                <c:pt idx="4678">
                  <c:v>1.439835</c:v>
                </c:pt>
                <c:pt idx="4679">
                  <c:v>1.4163669999999999</c:v>
                </c:pt>
                <c:pt idx="4680">
                  <c:v>1.376358</c:v>
                </c:pt>
                <c:pt idx="4681">
                  <c:v>1.385345</c:v>
                </c:pt>
                <c:pt idx="4682">
                  <c:v>1.388565</c:v>
                </c:pt>
                <c:pt idx="4683">
                  <c:v>1.343491</c:v>
                </c:pt>
                <c:pt idx="4684">
                  <c:v>1.3015749999999999</c:v>
                </c:pt>
                <c:pt idx="4685">
                  <c:v>1.281693</c:v>
                </c:pt>
                <c:pt idx="4686">
                  <c:v>1.3007200000000001</c:v>
                </c:pt>
                <c:pt idx="4687">
                  <c:v>1.2928310000000001</c:v>
                </c:pt>
                <c:pt idx="4688">
                  <c:v>1.268799</c:v>
                </c:pt>
                <c:pt idx="4689">
                  <c:v>1.233978</c:v>
                </c:pt>
                <c:pt idx="4690">
                  <c:v>1.1796420000000001</c:v>
                </c:pt>
                <c:pt idx="4691">
                  <c:v>1.168015</c:v>
                </c:pt>
                <c:pt idx="4692">
                  <c:v>1.1798709999999999</c:v>
                </c:pt>
                <c:pt idx="4693">
                  <c:v>1.0777589999999999</c:v>
                </c:pt>
                <c:pt idx="4694">
                  <c:v>0.94699100000000003</c:v>
                </c:pt>
                <c:pt idx="4695">
                  <c:v>0.77800000000000002</c:v>
                </c:pt>
                <c:pt idx="4696">
                  <c:v>0.66784699999999997</c:v>
                </c:pt>
                <c:pt idx="4697">
                  <c:v>0.59417699999999996</c:v>
                </c:pt>
                <c:pt idx="4698">
                  <c:v>0.56945800000000002</c:v>
                </c:pt>
                <c:pt idx="4699">
                  <c:v>0.489288</c:v>
                </c:pt>
                <c:pt idx="4700">
                  <c:v>0.42135600000000001</c:v>
                </c:pt>
                <c:pt idx="4701">
                  <c:v>0.36584499999999998</c:v>
                </c:pt>
                <c:pt idx="4702">
                  <c:v>0.29258699999999999</c:v>
                </c:pt>
                <c:pt idx="4703">
                  <c:v>0.231567</c:v>
                </c:pt>
                <c:pt idx="4704">
                  <c:v>0.16803000000000001</c:v>
                </c:pt>
                <c:pt idx="4705">
                  <c:v>0.135681</c:v>
                </c:pt>
                <c:pt idx="4706">
                  <c:v>0.18826300000000001</c:v>
                </c:pt>
                <c:pt idx="4707">
                  <c:v>0.269424</c:v>
                </c:pt>
                <c:pt idx="4708">
                  <c:v>0.34387200000000001</c:v>
                </c:pt>
                <c:pt idx="4709">
                  <c:v>0.42562899999999998</c:v>
                </c:pt>
                <c:pt idx="4710">
                  <c:v>0.51606799999999997</c:v>
                </c:pt>
                <c:pt idx="4711">
                  <c:v>0.534439</c:v>
                </c:pt>
                <c:pt idx="4712">
                  <c:v>0.54737899999999995</c:v>
                </c:pt>
                <c:pt idx="4713">
                  <c:v>0.56834399999999996</c:v>
                </c:pt>
                <c:pt idx="4714">
                  <c:v>0.63732900000000003</c:v>
                </c:pt>
                <c:pt idx="4715">
                  <c:v>0.78514099999999998</c:v>
                </c:pt>
                <c:pt idx="4716">
                  <c:v>0.93112200000000001</c:v>
                </c:pt>
                <c:pt idx="4717">
                  <c:v>1.0590520000000001</c:v>
                </c:pt>
                <c:pt idx="4718">
                  <c:v>1.0819700000000001</c:v>
                </c:pt>
                <c:pt idx="4719">
                  <c:v>1.067123</c:v>
                </c:pt>
                <c:pt idx="4720">
                  <c:v>1.1059110000000001</c:v>
                </c:pt>
                <c:pt idx="4721">
                  <c:v>1.2662659999999999</c:v>
                </c:pt>
                <c:pt idx="4722">
                  <c:v>1.4840390000000001</c:v>
                </c:pt>
                <c:pt idx="4723">
                  <c:v>1.53009</c:v>
                </c:pt>
                <c:pt idx="4724">
                  <c:v>1.470413</c:v>
                </c:pt>
                <c:pt idx="4725">
                  <c:v>1.4213560000000001</c:v>
                </c:pt>
                <c:pt idx="4726">
                  <c:v>1.3624270000000001</c:v>
                </c:pt>
                <c:pt idx="4727">
                  <c:v>1.251465</c:v>
                </c:pt>
                <c:pt idx="4728">
                  <c:v>1.1543730000000001</c:v>
                </c:pt>
                <c:pt idx="4729">
                  <c:v>1.168488</c:v>
                </c:pt>
                <c:pt idx="4730">
                  <c:v>1.2001649999999999</c:v>
                </c:pt>
                <c:pt idx="4731">
                  <c:v>1.216324</c:v>
                </c:pt>
                <c:pt idx="4732">
                  <c:v>1.216934</c:v>
                </c:pt>
                <c:pt idx="4733">
                  <c:v>1.199387</c:v>
                </c:pt>
                <c:pt idx="4734">
                  <c:v>1.213409</c:v>
                </c:pt>
                <c:pt idx="4735">
                  <c:v>1.236893</c:v>
                </c:pt>
                <c:pt idx="4736">
                  <c:v>1.251892</c:v>
                </c:pt>
                <c:pt idx="4737">
                  <c:v>1.2770539999999999</c:v>
                </c:pt>
                <c:pt idx="4738">
                  <c:v>1.3484339999999999</c:v>
                </c:pt>
                <c:pt idx="4739">
                  <c:v>1.3690800000000001</c:v>
                </c:pt>
                <c:pt idx="4740">
                  <c:v>1.2961579999999999</c:v>
                </c:pt>
                <c:pt idx="4741">
                  <c:v>1.128098</c:v>
                </c:pt>
                <c:pt idx="4742">
                  <c:v>0.92146300000000003</c:v>
                </c:pt>
                <c:pt idx="4743">
                  <c:v>0.78904700000000005</c:v>
                </c:pt>
                <c:pt idx="4744">
                  <c:v>0.73873900000000003</c:v>
                </c:pt>
                <c:pt idx="4745">
                  <c:v>0.72282400000000002</c:v>
                </c:pt>
                <c:pt idx="4746">
                  <c:v>0.59953299999999998</c:v>
                </c:pt>
                <c:pt idx="4747">
                  <c:v>0.40214499999999997</c:v>
                </c:pt>
                <c:pt idx="4748">
                  <c:v>0.19767799999999999</c:v>
                </c:pt>
                <c:pt idx="4749">
                  <c:v>5.646E-3</c:v>
                </c:pt>
                <c:pt idx="4750">
                  <c:v>-0.15803500000000001</c:v>
                </c:pt>
                <c:pt idx="4751">
                  <c:v>-0.25292999999999999</c:v>
                </c:pt>
                <c:pt idx="4752">
                  <c:v>-0.20285</c:v>
                </c:pt>
                <c:pt idx="4753">
                  <c:v>-6.4835000000000004E-2</c:v>
                </c:pt>
                <c:pt idx="4754">
                  <c:v>9.5885999999999999E-2</c:v>
                </c:pt>
                <c:pt idx="4755">
                  <c:v>0.239319</c:v>
                </c:pt>
                <c:pt idx="4756">
                  <c:v>0.39385999999999999</c:v>
                </c:pt>
                <c:pt idx="4757">
                  <c:v>0.55572500000000002</c:v>
                </c:pt>
                <c:pt idx="4758">
                  <c:v>0.840561</c:v>
                </c:pt>
                <c:pt idx="4759">
                  <c:v>1.2883150000000001</c:v>
                </c:pt>
                <c:pt idx="4760">
                  <c:v>1.5553589999999999</c:v>
                </c:pt>
                <c:pt idx="4761">
                  <c:v>1.6785890000000001</c:v>
                </c:pt>
                <c:pt idx="4762">
                  <c:v>1.865189</c:v>
                </c:pt>
                <c:pt idx="4763">
                  <c:v>2.0495760000000001</c:v>
                </c:pt>
                <c:pt idx="4764">
                  <c:v>2.0617830000000001</c:v>
                </c:pt>
                <c:pt idx="4765">
                  <c:v>1.8665620000000001</c:v>
                </c:pt>
                <c:pt idx="4766">
                  <c:v>1.540222</c:v>
                </c:pt>
                <c:pt idx="4767">
                  <c:v>1.174973</c:v>
                </c:pt>
                <c:pt idx="4768">
                  <c:v>1.0436859999999999</c:v>
                </c:pt>
                <c:pt idx="4769">
                  <c:v>1.224594</c:v>
                </c:pt>
                <c:pt idx="4770">
                  <c:v>1.1879729999999999</c:v>
                </c:pt>
                <c:pt idx="4771">
                  <c:v>1.2644500000000001</c:v>
                </c:pt>
                <c:pt idx="4772">
                  <c:v>1.0722050000000001</c:v>
                </c:pt>
                <c:pt idx="4773">
                  <c:v>1.020432</c:v>
                </c:pt>
                <c:pt idx="4774">
                  <c:v>0.90214499999999997</c:v>
                </c:pt>
                <c:pt idx="4775">
                  <c:v>0.90443399999999996</c:v>
                </c:pt>
                <c:pt idx="4776">
                  <c:v>0.53070099999999998</c:v>
                </c:pt>
                <c:pt idx="4777">
                  <c:v>0.37240600000000001</c:v>
                </c:pt>
                <c:pt idx="4778">
                  <c:v>0.31512499999999999</c:v>
                </c:pt>
                <c:pt idx="4779">
                  <c:v>0.83038299999999998</c:v>
                </c:pt>
                <c:pt idx="4780">
                  <c:v>0.81088300000000002</c:v>
                </c:pt>
                <c:pt idx="4781">
                  <c:v>0.49179099999999998</c:v>
                </c:pt>
                <c:pt idx="4782">
                  <c:v>0.42471300000000001</c:v>
                </c:pt>
                <c:pt idx="4783">
                  <c:v>0.47769200000000001</c:v>
                </c:pt>
                <c:pt idx="4784">
                  <c:v>0.63293500000000003</c:v>
                </c:pt>
                <c:pt idx="4785">
                  <c:v>1.61557</c:v>
                </c:pt>
                <c:pt idx="4786">
                  <c:v>2.424255</c:v>
                </c:pt>
                <c:pt idx="4787">
                  <c:v>1.6908259999999999</c:v>
                </c:pt>
                <c:pt idx="4788">
                  <c:v>1.0216369999999999</c:v>
                </c:pt>
                <c:pt idx="4789">
                  <c:v>0.87571699999999997</c:v>
                </c:pt>
                <c:pt idx="4790">
                  <c:v>0.46243299999999998</c:v>
                </c:pt>
                <c:pt idx="4791">
                  <c:v>0.52717599999999998</c:v>
                </c:pt>
                <c:pt idx="4792">
                  <c:v>0.350082</c:v>
                </c:pt>
                <c:pt idx="4793">
                  <c:v>0.225082</c:v>
                </c:pt>
                <c:pt idx="4794">
                  <c:v>0.19891400000000001</c:v>
                </c:pt>
                <c:pt idx="4795">
                  <c:v>0.28594999999999998</c:v>
                </c:pt>
                <c:pt idx="4796">
                  <c:v>0.40856900000000002</c:v>
                </c:pt>
                <c:pt idx="4797">
                  <c:v>0.44209300000000001</c:v>
                </c:pt>
                <c:pt idx="4798">
                  <c:v>0.35574299999999998</c:v>
                </c:pt>
                <c:pt idx="4799">
                  <c:v>-6.8252999999999994E-2</c:v>
                </c:pt>
                <c:pt idx="4800">
                  <c:v>-0.37851000000000001</c:v>
                </c:pt>
                <c:pt idx="4801">
                  <c:v>-0.223999</c:v>
                </c:pt>
                <c:pt idx="4802">
                  <c:v>9.3170000000000003E-2</c:v>
                </c:pt>
                <c:pt idx="4803">
                  <c:v>1.3158719999999999</c:v>
                </c:pt>
                <c:pt idx="4804">
                  <c:v>1.5646059999999999</c:v>
                </c:pt>
                <c:pt idx="4805">
                  <c:v>0.75489799999999996</c:v>
                </c:pt>
                <c:pt idx="4806">
                  <c:v>-0.118881</c:v>
                </c:pt>
                <c:pt idx="4807">
                  <c:v>-0.77104200000000001</c:v>
                </c:pt>
                <c:pt idx="4808">
                  <c:v>-0.52761800000000003</c:v>
                </c:pt>
                <c:pt idx="4809">
                  <c:v>-6.2484999999999999E-2</c:v>
                </c:pt>
                <c:pt idx="4810">
                  <c:v>-6.2073000000000003E-2</c:v>
                </c:pt>
                <c:pt idx="4811">
                  <c:v>-0.137512</c:v>
                </c:pt>
                <c:pt idx="4812">
                  <c:v>0.111572</c:v>
                </c:pt>
                <c:pt idx="4813">
                  <c:v>4.3228000000000003E-2</c:v>
                </c:pt>
                <c:pt idx="4814">
                  <c:v>1.3443E-2</c:v>
                </c:pt>
                <c:pt idx="4815">
                  <c:v>1.004E-2</c:v>
                </c:pt>
                <c:pt idx="4816">
                  <c:v>-0.12429800000000001</c:v>
                </c:pt>
                <c:pt idx="4817">
                  <c:v>-0.18354799999999999</c:v>
                </c:pt>
                <c:pt idx="4818">
                  <c:v>-0.14396700000000001</c:v>
                </c:pt>
                <c:pt idx="4819">
                  <c:v>-0.25770599999999999</c:v>
                </c:pt>
                <c:pt idx="4820">
                  <c:v>-0.35652200000000001</c:v>
                </c:pt>
                <c:pt idx="4821">
                  <c:v>-5.5527E-2</c:v>
                </c:pt>
                <c:pt idx="4822">
                  <c:v>0.13885500000000001</c:v>
                </c:pt>
                <c:pt idx="4823">
                  <c:v>-3.5095000000000001E-2</c:v>
                </c:pt>
                <c:pt idx="4824">
                  <c:v>-0.33167999999999997</c:v>
                </c:pt>
                <c:pt idx="4825">
                  <c:v>-0.41493200000000002</c:v>
                </c:pt>
                <c:pt idx="4826">
                  <c:v>-1.0803069999999999</c:v>
                </c:pt>
                <c:pt idx="4827">
                  <c:v>-1.143295</c:v>
                </c:pt>
                <c:pt idx="4828">
                  <c:v>-0.82540899999999995</c:v>
                </c:pt>
                <c:pt idx="4829">
                  <c:v>-0.27487200000000001</c:v>
                </c:pt>
                <c:pt idx="4830">
                  <c:v>0.44662499999999999</c:v>
                </c:pt>
                <c:pt idx="4831">
                  <c:v>0.57766700000000004</c:v>
                </c:pt>
                <c:pt idx="4832">
                  <c:v>0.56340000000000001</c:v>
                </c:pt>
                <c:pt idx="4833">
                  <c:v>0.254608</c:v>
                </c:pt>
                <c:pt idx="4834">
                  <c:v>-5.3359999999999998E-2</c:v>
                </c:pt>
                <c:pt idx="4835">
                  <c:v>-9.8601999999999995E-2</c:v>
                </c:pt>
                <c:pt idx="4836">
                  <c:v>-2.3483E-2</c:v>
                </c:pt>
                <c:pt idx="4837">
                  <c:v>-0.84651200000000004</c:v>
                </c:pt>
                <c:pt idx="4838">
                  <c:v>-0.92990099999999998</c:v>
                </c:pt>
                <c:pt idx="4839">
                  <c:v>-0.76443499999999998</c:v>
                </c:pt>
                <c:pt idx="4840">
                  <c:v>-0.54048200000000002</c:v>
                </c:pt>
                <c:pt idx="4841">
                  <c:v>-1.293839</c:v>
                </c:pt>
                <c:pt idx="4842">
                  <c:v>-1.5287930000000001</c:v>
                </c:pt>
                <c:pt idx="4843">
                  <c:v>-1.445038</c:v>
                </c:pt>
                <c:pt idx="4844">
                  <c:v>-1.165619</c:v>
                </c:pt>
                <c:pt idx="4845">
                  <c:v>-0.554535</c:v>
                </c:pt>
                <c:pt idx="4846">
                  <c:v>-0.241257</c:v>
                </c:pt>
                <c:pt idx="4847">
                  <c:v>-0.215637</c:v>
                </c:pt>
                <c:pt idx="4848">
                  <c:v>0.44619799999999998</c:v>
                </c:pt>
                <c:pt idx="4849">
                  <c:v>0.70057700000000001</c:v>
                </c:pt>
                <c:pt idx="4850">
                  <c:v>5.04E-2</c:v>
                </c:pt>
                <c:pt idx="4851">
                  <c:v>-6.5398999999999999E-2</c:v>
                </c:pt>
                <c:pt idx="4852">
                  <c:v>0.43060300000000001</c:v>
                </c:pt>
                <c:pt idx="4853">
                  <c:v>0.49336200000000002</c:v>
                </c:pt>
                <c:pt idx="4854">
                  <c:v>-0.18118300000000001</c:v>
                </c:pt>
                <c:pt idx="4855">
                  <c:v>-1.7849999999999999E-3</c:v>
                </c:pt>
                <c:pt idx="4856">
                  <c:v>-1.6601999999999999E-2</c:v>
                </c:pt>
                <c:pt idx="4857">
                  <c:v>-0.184387</c:v>
                </c:pt>
                <c:pt idx="4858">
                  <c:v>-0.12792999999999999</c:v>
                </c:pt>
                <c:pt idx="4859">
                  <c:v>7.0190000000000001E-3</c:v>
                </c:pt>
                <c:pt idx="4860">
                  <c:v>0.29745500000000002</c:v>
                </c:pt>
                <c:pt idx="4861">
                  <c:v>0.29556300000000002</c:v>
                </c:pt>
                <c:pt idx="4862">
                  <c:v>-0.207153</c:v>
                </c:pt>
                <c:pt idx="4863">
                  <c:v>0.14210500000000001</c:v>
                </c:pt>
                <c:pt idx="4864">
                  <c:v>0.51733399999999996</c:v>
                </c:pt>
                <c:pt idx="4865">
                  <c:v>0.82449300000000003</c:v>
                </c:pt>
                <c:pt idx="4866">
                  <c:v>0.86795</c:v>
                </c:pt>
                <c:pt idx="4867">
                  <c:v>0.20028699999999999</c:v>
                </c:pt>
                <c:pt idx="4868">
                  <c:v>7.3211999999999999E-2</c:v>
                </c:pt>
                <c:pt idx="4869">
                  <c:v>-6.7367999999999997E-2</c:v>
                </c:pt>
                <c:pt idx="4870">
                  <c:v>-0.26792899999999997</c:v>
                </c:pt>
                <c:pt idx="4871">
                  <c:v>-0.33201599999999998</c:v>
                </c:pt>
                <c:pt idx="4872">
                  <c:v>0.14949000000000001</c:v>
                </c:pt>
                <c:pt idx="4873">
                  <c:v>0.52639800000000003</c:v>
                </c:pt>
                <c:pt idx="4874">
                  <c:v>0.40466299999999999</c:v>
                </c:pt>
                <c:pt idx="4875">
                  <c:v>0.39819300000000002</c:v>
                </c:pt>
                <c:pt idx="4876">
                  <c:v>0.32974199999999998</c:v>
                </c:pt>
                <c:pt idx="4877">
                  <c:v>9.9030000000000003E-3</c:v>
                </c:pt>
                <c:pt idx="4878">
                  <c:v>-0.19009400000000001</c:v>
                </c:pt>
                <c:pt idx="4879">
                  <c:v>-0.28576699999999999</c:v>
                </c:pt>
                <c:pt idx="4880">
                  <c:v>0.13453699999999999</c:v>
                </c:pt>
                <c:pt idx="4881">
                  <c:v>0.25775100000000001</c:v>
                </c:pt>
                <c:pt idx="4882">
                  <c:v>0.291153</c:v>
                </c:pt>
                <c:pt idx="4883">
                  <c:v>0.57345599999999997</c:v>
                </c:pt>
                <c:pt idx="4884">
                  <c:v>0.31967200000000001</c:v>
                </c:pt>
                <c:pt idx="4885">
                  <c:v>-4.8737000000000003E-2</c:v>
                </c:pt>
                <c:pt idx="4886">
                  <c:v>-0.36274699999999999</c:v>
                </c:pt>
                <c:pt idx="4887">
                  <c:v>-0.17619299999999999</c:v>
                </c:pt>
                <c:pt idx="4888">
                  <c:v>-0.20138500000000001</c:v>
                </c:pt>
                <c:pt idx="4889">
                  <c:v>0.61013799999999996</c:v>
                </c:pt>
                <c:pt idx="4890">
                  <c:v>0.153061</c:v>
                </c:pt>
                <c:pt idx="4891">
                  <c:v>0.284943</c:v>
                </c:pt>
                <c:pt idx="4892">
                  <c:v>0.60949699999999996</c:v>
                </c:pt>
                <c:pt idx="4893">
                  <c:v>0.528061</c:v>
                </c:pt>
                <c:pt idx="4894">
                  <c:v>0.89938399999999996</c:v>
                </c:pt>
                <c:pt idx="4895">
                  <c:v>0.71978799999999998</c:v>
                </c:pt>
                <c:pt idx="4896">
                  <c:v>0.71704100000000004</c:v>
                </c:pt>
                <c:pt idx="4897">
                  <c:v>0.49658200000000002</c:v>
                </c:pt>
                <c:pt idx="4898">
                  <c:v>0.52279699999999996</c:v>
                </c:pt>
                <c:pt idx="4899">
                  <c:v>0.62373400000000001</c:v>
                </c:pt>
                <c:pt idx="4900">
                  <c:v>0.20228599999999999</c:v>
                </c:pt>
                <c:pt idx="4901">
                  <c:v>0.12687699999999999</c:v>
                </c:pt>
                <c:pt idx="4902">
                  <c:v>0.393646</c:v>
                </c:pt>
                <c:pt idx="4903">
                  <c:v>0.235397</c:v>
                </c:pt>
                <c:pt idx="4904">
                  <c:v>0.13195799999999999</c:v>
                </c:pt>
                <c:pt idx="4905">
                  <c:v>-4.7287000000000003E-2</c:v>
                </c:pt>
                <c:pt idx="4906">
                  <c:v>-0.35526999999999997</c:v>
                </c:pt>
                <c:pt idx="4907">
                  <c:v>0.34190399999999999</c:v>
                </c:pt>
                <c:pt idx="4908">
                  <c:v>0.82948299999999997</c:v>
                </c:pt>
                <c:pt idx="4909">
                  <c:v>0.81848100000000001</c:v>
                </c:pt>
                <c:pt idx="4910">
                  <c:v>0.58468600000000004</c:v>
                </c:pt>
                <c:pt idx="4911">
                  <c:v>0.42291299999999998</c:v>
                </c:pt>
                <c:pt idx="4912">
                  <c:v>0.57965100000000003</c:v>
                </c:pt>
                <c:pt idx="4913">
                  <c:v>0.49823000000000001</c:v>
                </c:pt>
                <c:pt idx="4914">
                  <c:v>0.44511400000000001</c:v>
                </c:pt>
                <c:pt idx="4915">
                  <c:v>0.304398</c:v>
                </c:pt>
                <c:pt idx="4916">
                  <c:v>0.31771899999999997</c:v>
                </c:pt>
                <c:pt idx="4917">
                  <c:v>0.172318</c:v>
                </c:pt>
                <c:pt idx="4918">
                  <c:v>-4.7653000000000001E-2</c:v>
                </c:pt>
                <c:pt idx="4919">
                  <c:v>1.8218999999999999E-2</c:v>
                </c:pt>
                <c:pt idx="4920">
                  <c:v>0.15776100000000001</c:v>
                </c:pt>
                <c:pt idx="4921">
                  <c:v>0.27444499999999999</c:v>
                </c:pt>
                <c:pt idx="4922">
                  <c:v>0.293549</c:v>
                </c:pt>
                <c:pt idx="4923">
                  <c:v>0.27876299999999998</c:v>
                </c:pt>
                <c:pt idx="4924">
                  <c:v>0.18484500000000001</c:v>
                </c:pt>
                <c:pt idx="4925">
                  <c:v>0.240402</c:v>
                </c:pt>
                <c:pt idx="4926">
                  <c:v>0.80618299999999998</c:v>
                </c:pt>
                <c:pt idx="4927">
                  <c:v>0.60899400000000004</c:v>
                </c:pt>
                <c:pt idx="4928">
                  <c:v>0.89090000000000003</c:v>
                </c:pt>
                <c:pt idx="4929">
                  <c:v>1.1376649999999999</c:v>
                </c:pt>
                <c:pt idx="4930">
                  <c:v>0.55926500000000001</c:v>
                </c:pt>
                <c:pt idx="4931">
                  <c:v>0.29362500000000002</c:v>
                </c:pt>
                <c:pt idx="4932">
                  <c:v>0.434479</c:v>
                </c:pt>
                <c:pt idx="4933">
                  <c:v>0.47308299999999998</c:v>
                </c:pt>
                <c:pt idx="4934">
                  <c:v>0.452484</c:v>
                </c:pt>
                <c:pt idx="4935">
                  <c:v>0.35380600000000001</c:v>
                </c:pt>
                <c:pt idx="4936">
                  <c:v>3.4637000000000001E-2</c:v>
                </c:pt>
                <c:pt idx="4937">
                  <c:v>4.2785999999999998E-2</c:v>
                </c:pt>
                <c:pt idx="4938">
                  <c:v>7.6064999999999994E-2</c:v>
                </c:pt>
                <c:pt idx="4939">
                  <c:v>0.21026600000000001</c:v>
                </c:pt>
                <c:pt idx="4940">
                  <c:v>0.43786599999999998</c:v>
                </c:pt>
                <c:pt idx="4941">
                  <c:v>0.73596200000000001</c:v>
                </c:pt>
                <c:pt idx="4942">
                  <c:v>0.89732400000000001</c:v>
                </c:pt>
                <c:pt idx="4943">
                  <c:v>0.45809899999999998</c:v>
                </c:pt>
                <c:pt idx="4944">
                  <c:v>0.25885000000000002</c:v>
                </c:pt>
                <c:pt idx="4945">
                  <c:v>1.0193000000000001E-2</c:v>
                </c:pt>
                <c:pt idx="4946">
                  <c:v>-2.0813000000000002E-2</c:v>
                </c:pt>
                <c:pt idx="4947">
                  <c:v>3.4698E-2</c:v>
                </c:pt>
                <c:pt idx="4948">
                  <c:v>0.228714</c:v>
                </c:pt>
                <c:pt idx="4949">
                  <c:v>0.58355699999999999</c:v>
                </c:pt>
                <c:pt idx="4950">
                  <c:v>0.75596600000000003</c:v>
                </c:pt>
                <c:pt idx="4951">
                  <c:v>0.54335</c:v>
                </c:pt>
                <c:pt idx="4952">
                  <c:v>4.1778999999999997E-2</c:v>
                </c:pt>
                <c:pt idx="4953">
                  <c:v>-0.18673699999999999</c:v>
                </c:pt>
                <c:pt idx="4954">
                  <c:v>-0.19647200000000001</c:v>
                </c:pt>
                <c:pt idx="4955">
                  <c:v>-0.26042199999999999</c:v>
                </c:pt>
                <c:pt idx="4956">
                  <c:v>-0.46072400000000002</c:v>
                </c:pt>
                <c:pt idx="4957">
                  <c:v>-0.28021200000000002</c:v>
                </c:pt>
                <c:pt idx="4958">
                  <c:v>-7.9056000000000001E-2</c:v>
                </c:pt>
                <c:pt idx="4959">
                  <c:v>5.0460999999999999E-2</c:v>
                </c:pt>
                <c:pt idx="4960">
                  <c:v>0.33154299999999998</c:v>
                </c:pt>
                <c:pt idx="4961">
                  <c:v>0.87217699999999998</c:v>
                </c:pt>
                <c:pt idx="4962">
                  <c:v>1.3041689999999999</c:v>
                </c:pt>
                <c:pt idx="4963">
                  <c:v>0.66027800000000003</c:v>
                </c:pt>
                <c:pt idx="4964">
                  <c:v>-0.128662</c:v>
                </c:pt>
                <c:pt idx="4965">
                  <c:v>-0.300873</c:v>
                </c:pt>
                <c:pt idx="4966">
                  <c:v>-6.0074000000000002E-2</c:v>
                </c:pt>
                <c:pt idx="4967">
                  <c:v>0.31877100000000003</c:v>
                </c:pt>
                <c:pt idx="4968">
                  <c:v>0.57872000000000001</c:v>
                </c:pt>
                <c:pt idx="4969">
                  <c:v>0.53442400000000001</c:v>
                </c:pt>
                <c:pt idx="4970">
                  <c:v>0.171875</c:v>
                </c:pt>
                <c:pt idx="4971">
                  <c:v>9.9167000000000005E-2</c:v>
                </c:pt>
                <c:pt idx="4972">
                  <c:v>0.112137</c:v>
                </c:pt>
                <c:pt idx="4973">
                  <c:v>0.11882</c:v>
                </c:pt>
                <c:pt idx="4974">
                  <c:v>0.18022199999999999</c:v>
                </c:pt>
                <c:pt idx="4975">
                  <c:v>0.204346</c:v>
                </c:pt>
                <c:pt idx="4976">
                  <c:v>5.8685000000000001E-2</c:v>
                </c:pt>
                <c:pt idx="4977">
                  <c:v>-7.8918000000000002E-2</c:v>
                </c:pt>
                <c:pt idx="4978">
                  <c:v>-0.31489600000000001</c:v>
                </c:pt>
                <c:pt idx="4979">
                  <c:v>-0.50674399999999997</c:v>
                </c:pt>
                <c:pt idx="4980">
                  <c:v>-0.62812800000000002</c:v>
                </c:pt>
                <c:pt idx="4981">
                  <c:v>-0.517258</c:v>
                </c:pt>
                <c:pt idx="4982">
                  <c:v>-0.323959</c:v>
                </c:pt>
                <c:pt idx="4983">
                  <c:v>-0.172821</c:v>
                </c:pt>
                <c:pt idx="4984">
                  <c:v>-5.2993999999999999E-2</c:v>
                </c:pt>
                <c:pt idx="4985">
                  <c:v>0.20297200000000001</c:v>
                </c:pt>
                <c:pt idx="4986">
                  <c:v>0.34484900000000002</c:v>
                </c:pt>
                <c:pt idx="4987">
                  <c:v>0.26664700000000002</c:v>
                </c:pt>
                <c:pt idx="4988">
                  <c:v>8.1466999999999998E-2</c:v>
                </c:pt>
                <c:pt idx="4989">
                  <c:v>-7.2983000000000006E-2</c:v>
                </c:pt>
                <c:pt idx="4990">
                  <c:v>-0.47970600000000002</c:v>
                </c:pt>
                <c:pt idx="4991">
                  <c:v>-0.251938</c:v>
                </c:pt>
                <c:pt idx="4992">
                  <c:v>0.28872700000000001</c:v>
                </c:pt>
                <c:pt idx="4993">
                  <c:v>0.48880000000000001</c:v>
                </c:pt>
                <c:pt idx="4994">
                  <c:v>0.86283900000000002</c:v>
                </c:pt>
                <c:pt idx="4995">
                  <c:v>1.2360530000000001</c:v>
                </c:pt>
                <c:pt idx="4996">
                  <c:v>0.94677699999999998</c:v>
                </c:pt>
                <c:pt idx="4997">
                  <c:v>0.44636500000000001</c:v>
                </c:pt>
                <c:pt idx="4998">
                  <c:v>3.8573999999999997E-2</c:v>
                </c:pt>
                <c:pt idx="4999">
                  <c:v>-4.0710000000000003E-2</c:v>
                </c:pt>
                <c:pt idx="5000">
                  <c:v>0.17517099999999999</c:v>
                </c:pt>
                <c:pt idx="5001">
                  <c:v>0.43832399999999999</c:v>
                </c:pt>
                <c:pt idx="5002">
                  <c:v>0.60328700000000002</c:v>
                </c:pt>
                <c:pt idx="5003">
                  <c:v>0.47273300000000001</c:v>
                </c:pt>
                <c:pt idx="5004">
                  <c:v>0.14602699999999999</c:v>
                </c:pt>
                <c:pt idx="5005">
                  <c:v>0.114883</c:v>
                </c:pt>
                <c:pt idx="5006">
                  <c:v>1.738E-2</c:v>
                </c:pt>
                <c:pt idx="5007">
                  <c:v>4.9637000000000001E-2</c:v>
                </c:pt>
                <c:pt idx="5008">
                  <c:v>0.30308499999999999</c:v>
                </c:pt>
                <c:pt idx="5009">
                  <c:v>0.31001299999999998</c:v>
                </c:pt>
                <c:pt idx="5010">
                  <c:v>0.295074</c:v>
                </c:pt>
                <c:pt idx="5011">
                  <c:v>0.124115</c:v>
                </c:pt>
                <c:pt idx="5012">
                  <c:v>-0.214203</c:v>
                </c:pt>
                <c:pt idx="5013">
                  <c:v>-0.45986900000000003</c:v>
                </c:pt>
                <c:pt idx="5014">
                  <c:v>-0.49968000000000001</c:v>
                </c:pt>
                <c:pt idx="5015">
                  <c:v>-0.39652999999999999</c:v>
                </c:pt>
                <c:pt idx="5016">
                  <c:v>-0.23863200000000001</c:v>
                </c:pt>
                <c:pt idx="5017">
                  <c:v>-8.9446999999999999E-2</c:v>
                </c:pt>
                <c:pt idx="5018">
                  <c:v>0.10945100000000001</c:v>
                </c:pt>
                <c:pt idx="5019">
                  <c:v>0.19986000000000001</c:v>
                </c:pt>
                <c:pt idx="5020">
                  <c:v>0.140488</c:v>
                </c:pt>
                <c:pt idx="5021">
                  <c:v>8.3587999999999996E-2</c:v>
                </c:pt>
                <c:pt idx="5022">
                  <c:v>-7.4233999999999994E-2</c:v>
                </c:pt>
                <c:pt idx="5023">
                  <c:v>-0.30325299999999999</c:v>
                </c:pt>
                <c:pt idx="5024">
                  <c:v>-0.72018400000000005</c:v>
                </c:pt>
                <c:pt idx="5025">
                  <c:v>-7.5104000000000004E-2</c:v>
                </c:pt>
                <c:pt idx="5026">
                  <c:v>0.19947799999999999</c:v>
                </c:pt>
                <c:pt idx="5027">
                  <c:v>0.99444600000000005</c:v>
                </c:pt>
                <c:pt idx="5028">
                  <c:v>1.25325</c:v>
                </c:pt>
                <c:pt idx="5029">
                  <c:v>1.328308</c:v>
                </c:pt>
                <c:pt idx="5030">
                  <c:v>0.85218799999999995</c:v>
                </c:pt>
                <c:pt idx="5031">
                  <c:v>0.21920799999999999</c:v>
                </c:pt>
                <c:pt idx="5032">
                  <c:v>-2.7786000000000002E-2</c:v>
                </c:pt>
                <c:pt idx="5033">
                  <c:v>0.124054</c:v>
                </c:pt>
                <c:pt idx="5034">
                  <c:v>0.38420100000000001</c:v>
                </c:pt>
                <c:pt idx="5035">
                  <c:v>0.60844399999999998</c:v>
                </c:pt>
                <c:pt idx="5036">
                  <c:v>0.48509200000000002</c:v>
                </c:pt>
                <c:pt idx="5037">
                  <c:v>4.9652000000000002E-2</c:v>
                </c:pt>
                <c:pt idx="5038">
                  <c:v>-2.7649E-2</c:v>
                </c:pt>
                <c:pt idx="5039">
                  <c:v>7.0358000000000004E-2</c:v>
                </c:pt>
                <c:pt idx="5040">
                  <c:v>7.6904E-2</c:v>
                </c:pt>
                <c:pt idx="5041">
                  <c:v>0.44236799999999998</c:v>
                </c:pt>
                <c:pt idx="5042">
                  <c:v>0.54391500000000004</c:v>
                </c:pt>
                <c:pt idx="5043">
                  <c:v>0.43457000000000001</c:v>
                </c:pt>
                <c:pt idx="5044">
                  <c:v>0.28340100000000001</c:v>
                </c:pt>
                <c:pt idx="5045">
                  <c:v>-0.24234</c:v>
                </c:pt>
                <c:pt idx="5046">
                  <c:v>-0.55387900000000001</c:v>
                </c:pt>
                <c:pt idx="5047">
                  <c:v>-0.62315399999999999</c:v>
                </c:pt>
                <c:pt idx="5048">
                  <c:v>-0.49440000000000001</c:v>
                </c:pt>
                <c:pt idx="5049">
                  <c:v>-0.34228500000000001</c:v>
                </c:pt>
                <c:pt idx="5050">
                  <c:v>-0.215866</c:v>
                </c:pt>
                <c:pt idx="5051">
                  <c:v>-8.9630000000000001E-2</c:v>
                </c:pt>
                <c:pt idx="5052">
                  <c:v>9.819E-2</c:v>
                </c:pt>
                <c:pt idx="5053">
                  <c:v>0.252411</c:v>
                </c:pt>
                <c:pt idx="5054">
                  <c:v>0.26866099999999998</c:v>
                </c:pt>
                <c:pt idx="5055">
                  <c:v>0.245453</c:v>
                </c:pt>
                <c:pt idx="5056">
                  <c:v>0.12542700000000001</c:v>
                </c:pt>
                <c:pt idx="5057">
                  <c:v>-0.244781</c:v>
                </c:pt>
                <c:pt idx="5058">
                  <c:v>-0.92730699999999999</c:v>
                </c:pt>
                <c:pt idx="5059">
                  <c:v>1.5945000000000001E-2</c:v>
                </c:pt>
                <c:pt idx="5060">
                  <c:v>0.50041199999999997</c:v>
                </c:pt>
                <c:pt idx="5061">
                  <c:v>0.89581299999999997</c:v>
                </c:pt>
                <c:pt idx="5062">
                  <c:v>1.212296</c:v>
                </c:pt>
                <c:pt idx="5063">
                  <c:v>1.190704</c:v>
                </c:pt>
                <c:pt idx="5064">
                  <c:v>0.69120800000000004</c:v>
                </c:pt>
                <c:pt idx="5065">
                  <c:v>0.44059799999999999</c:v>
                </c:pt>
                <c:pt idx="5066">
                  <c:v>9.3856999999999996E-2</c:v>
                </c:pt>
                <c:pt idx="5067">
                  <c:v>-5.6884999999999998E-2</c:v>
                </c:pt>
                <c:pt idx="5068">
                  <c:v>5.4595999999999999E-2</c:v>
                </c:pt>
                <c:pt idx="5069">
                  <c:v>0.39169300000000001</c:v>
                </c:pt>
                <c:pt idx="5070">
                  <c:v>0.499695</c:v>
                </c:pt>
                <c:pt idx="5071">
                  <c:v>0.27386500000000003</c:v>
                </c:pt>
                <c:pt idx="5072">
                  <c:v>-0.14454700000000001</c:v>
                </c:pt>
                <c:pt idx="5073">
                  <c:v>-0.16293299999999999</c:v>
                </c:pt>
                <c:pt idx="5074">
                  <c:v>-9.3099999999999997E-4</c:v>
                </c:pt>
                <c:pt idx="5075">
                  <c:v>0.23377999999999999</c:v>
                </c:pt>
                <c:pt idx="5076">
                  <c:v>0.61782800000000004</c:v>
                </c:pt>
                <c:pt idx="5077">
                  <c:v>0.69627399999999995</c:v>
                </c:pt>
                <c:pt idx="5078">
                  <c:v>0.51409899999999997</c:v>
                </c:pt>
                <c:pt idx="5079">
                  <c:v>0.21531700000000001</c:v>
                </c:pt>
                <c:pt idx="5080">
                  <c:v>-0.217834</c:v>
                </c:pt>
                <c:pt idx="5081">
                  <c:v>-0.40132099999999998</c:v>
                </c:pt>
                <c:pt idx="5082">
                  <c:v>-0.41824299999999998</c:v>
                </c:pt>
                <c:pt idx="5083">
                  <c:v>-0.37522899999999998</c:v>
                </c:pt>
                <c:pt idx="5084">
                  <c:v>-0.31097399999999997</c:v>
                </c:pt>
                <c:pt idx="5085">
                  <c:v>-0.20133999999999999</c:v>
                </c:pt>
                <c:pt idx="5086">
                  <c:v>-6.0576999999999999E-2</c:v>
                </c:pt>
                <c:pt idx="5087">
                  <c:v>0.106674</c:v>
                </c:pt>
                <c:pt idx="5088">
                  <c:v>0.119965</c:v>
                </c:pt>
                <c:pt idx="5089">
                  <c:v>0.17222599999999999</c:v>
                </c:pt>
                <c:pt idx="5090">
                  <c:v>0.22755400000000001</c:v>
                </c:pt>
                <c:pt idx="5091">
                  <c:v>-0.15812699999999999</c:v>
                </c:pt>
                <c:pt idx="5092">
                  <c:v>-0.73266600000000004</c:v>
                </c:pt>
                <c:pt idx="5093">
                  <c:v>-0.20288100000000001</c:v>
                </c:pt>
                <c:pt idx="5094">
                  <c:v>0.36535600000000001</c:v>
                </c:pt>
                <c:pt idx="5095">
                  <c:v>0.74856599999999995</c:v>
                </c:pt>
                <c:pt idx="5096">
                  <c:v>1.1727909999999999</c:v>
                </c:pt>
                <c:pt idx="5097">
                  <c:v>1.587067</c:v>
                </c:pt>
                <c:pt idx="5098">
                  <c:v>1.10199</c:v>
                </c:pt>
                <c:pt idx="5099">
                  <c:v>0.44966099999999998</c:v>
                </c:pt>
                <c:pt idx="5100">
                  <c:v>-0.129608</c:v>
                </c:pt>
                <c:pt idx="5101">
                  <c:v>-0.196579</c:v>
                </c:pt>
                <c:pt idx="5102">
                  <c:v>0.153915</c:v>
                </c:pt>
                <c:pt idx="5103">
                  <c:v>0.60926800000000003</c:v>
                </c:pt>
                <c:pt idx="5104">
                  <c:v>0.66082799999999997</c:v>
                </c:pt>
                <c:pt idx="5105">
                  <c:v>0.365448</c:v>
                </c:pt>
                <c:pt idx="5106">
                  <c:v>-5.7036999999999997E-2</c:v>
                </c:pt>
                <c:pt idx="5107">
                  <c:v>-0.102951</c:v>
                </c:pt>
                <c:pt idx="5108">
                  <c:v>-4.1884999999999999E-2</c:v>
                </c:pt>
                <c:pt idx="5109">
                  <c:v>0.16087299999999999</c:v>
                </c:pt>
                <c:pt idx="5110">
                  <c:v>0.50419599999999998</c:v>
                </c:pt>
                <c:pt idx="5111">
                  <c:v>0.54670700000000005</c:v>
                </c:pt>
                <c:pt idx="5112">
                  <c:v>0.55750999999999995</c:v>
                </c:pt>
                <c:pt idx="5113">
                  <c:v>0.10321</c:v>
                </c:pt>
                <c:pt idx="5114">
                  <c:v>-0.29017599999999999</c:v>
                </c:pt>
                <c:pt idx="5115">
                  <c:v>-0.40129100000000001</c:v>
                </c:pt>
                <c:pt idx="5116">
                  <c:v>-0.33920299999999998</c:v>
                </c:pt>
                <c:pt idx="5117">
                  <c:v>-0.24998500000000001</c:v>
                </c:pt>
                <c:pt idx="5118">
                  <c:v>-0.172958</c:v>
                </c:pt>
                <c:pt idx="5119">
                  <c:v>-0.122894</c:v>
                </c:pt>
                <c:pt idx="5120">
                  <c:v>-9.4939999999999997E-2</c:v>
                </c:pt>
                <c:pt idx="5121">
                  <c:v>-9.5370000000000003E-3</c:v>
                </c:pt>
                <c:pt idx="5122">
                  <c:v>6.2378000000000003E-2</c:v>
                </c:pt>
                <c:pt idx="5123">
                  <c:v>0.22975200000000001</c:v>
                </c:pt>
                <c:pt idx="5124">
                  <c:v>0.204514</c:v>
                </c:pt>
                <c:pt idx="5125">
                  <c:v>-0.22633400000000001</c:v>
                </c:pt>
                <c:pt idx="5126">
                  <c:v>-0.63616899999999998</c:v>
                </c:pt>
                <c:pt idx="5127">
                  <c:v>-8.6959999999999996E-2</c:v>
                </c:pt>
                <c:pt idx="5128">
                  <c:v>0.43937700000000002</c:v>
                </c:pt>
                <c:pt idx="5129">
                  <c:v>0.90554800000000002</c:v>
                </c:pt>
                <c:pt idx="5130">
                  <c:v>1.2764279999999999</c:v>
                </c:pt>
                <c:pt idx="5131">
                  <c:v>1.5258940000000001</c:v>
                </c:pt>
                <c:pt idx="5132">
                  <c:v>0.64552299999999996</c:v>
                </c:pt>
                <c:pt idx="5133">
                  <c:v>0.101212</c:v>
                </c:pt>
                <c:pt idx="5134">
                  <c:v>-0.143845</c:v>
                </c:pt>
                <c:pt idx="5135">
                  <c:v>-5.8243000000000003E-2</c:v>
                </c:pt>
                <c:pt idx="5136">
                  <c:v>0.271652</c:v>
                </c:pt>
                <c:pt idx="5137">
                  <c:v>0.56001299999999998</c:v>
                </c:pt>
                <c:pt idx="5138">
                  <c:v>0.53431700000000004</c:v>
                </c:pt>
                <c:pt idx="5139">
                  <c:v>0.27296399999999998</c:v>
                </c:pt>
                <c:pt idx="5140">
                  <c:v>2.9555999999999999E-2</c:v>
                </c:pt>
                <c:pt idx="5141">
                  <c:v>2.2506999999999999E-2</c:v>
                </c:pt>
                <c:pt idx="5142">
                  <c:v>6.3020000000000003E-3</c:v>
                </c:pt>
                <c:pt idx="5143">
                  <c:v>0.15670799999999999</c:v>
                </c:pt>
                <c:pt idx="5144">
                  <c:v>0.50414999999999999</c:v>
                </c:pt>
                <c:pt idx="5145">
                  <c:v>0.62565599999999999</c:v>
                </c:pt>
                <c:pt idx="5146">
                  <c:v>0.440079</c:v>
                </c:pt>
                <c:pt idx="5147">
                  <c:v>-7.4631000000000003E-2</c:v>
                </c:pt>
                <c:pt idx="5148">
                  <c:v>-0.42274499999999998</c:v>
                </c:pt>
                <c:pt idx="5149">
                  <c:v>-0.51585400000000003</c:v>
                </c:pt>
                <c:pt idx="5150">
                  <c:v>-0.48017900000000002</c:v>
                </c:pt>
                <c:pt idx="5151">
                  <c:v>-0.34635899999999997</c:v>
                </c:pt>
                <c:pt idx="5152">
                  <c:v>-0.14582800000000001</c:v>
                </c:pt>
                <c:pt idx="5153">
                  <c:v>-3.6407000000000002E-2</c:v>
                </c:pt>
                <c:pt idx="5154">
                  <c:v>5.7465000000000002E-2</c:v>
                </c:pt>
                <c:pt idx="5155">
                  <c:v>0.20411699999999999</c:v>
                </c:pt>
                <c:pt idx="5156">
                  <c:v>0.23336799999999999</c:v>
                </c:pt>
                <c:pt idx="5157">
                  <c:v>0.26119999999999999</c:v>
                </c:pt>
                <c:pt idx="5158">
                  <c:v>0.13059999999999999</c:v>
                </c:pt>
                <c:pt idx="5159">
                  <c:v>-0.24678</c:v>
                </c:pt>
                <c:pt idx="5160">
                  <c:v>-0.74574300000000004</c:v>
                </c:pt>
                <c:pt idx="5161">
                  <c:v>-0.44006299999999998</c:v>
                </c:pt>
                <c:pt idx="5162">
                  <c:v>0.26660200000000001</c:v>
                </c:pt>
                <c:pt idx="5163">
                  <c:v>0.79516600000000004</c:v>
                </c:pt>
                <c:pt idx="5164">
                  <c:v>1.2491300000000001</c:v>
                </c:pt>
                <c:pt idx="5165">
                  <c:v>1.3865970000000001</c:v>
                </c:pt>
                <c:pt idx="5166">
                  <c:v>1.0314479999999999</c:v>
                </c:pt>
                <c:pt idx="5167">
                  <c:v>0.41941800000000001</c:v>
                </c:pt>
                <c:pt idx="5168">
                  <c:v>4.0725999999999998E-2</c:v>
                </c:pt>
                <c:pt idx="5169">
                  <c:v>-5.1712000000000001E-2</c:v>
                </c:pt>
                <c:pt idx="5170">
                  <c:v>0.150482</c:v>
                </c:pt>
                <c:pt idx="5171">
                  <c:v>0.45991500000000002</c:v>
                </c:pt>
                <c:pt idx="5172">
                  <c:v>0.67326399999999997</c:v>
                </c:pt>
                <c:pt idx="5173">
                  <c:v>0.531586</c:v>
                </c:pt>
                <c:pt idx="5174">
                  <c:v>7.3974999999999999E-2</c:v>
                </c:pt>
                <c:pt idx="5175">
                  <c:v>-2.9877000000000001E-2</c:v>
                </c:pt>
                <c:pt idx="5176">
                  <c:v>-3.9336999999999997E-2</c:v>
                </c:pt>
                <c:pt idx="5177">
                  <c:v>2.5208000000000001E-2</c:v>
                </c:pt>
                <c:pt idx="5178">
                  <c:v>0.38999899999999998</c:v>
                </c:pt>
                <c:pt idx="5179">
                  <c:v>0.67918400000000001</c:v>
                </c:pt>
                <c:pt idx="5180">
                  <c:v>0.42996200000000001</c:v>
                </c:pt>
                <c:pt idx="5181">
                  <c:v>0.23452799999999999</c:v>
                </c:pt>
                <c:pt idx="5182">
                  <c:v>-0.12759400000000001</c:v>
                </c:pt>
                <c:pt idx="5183">
                  <c:v>-0.30285600000000001</c:v>
                </c:pt>
                <c:pt idx="5184">
                  <c:v>-0.37010199999999999</c:v>
                </c:pt>
                <c:pt idx="5185">
                  <c:v>-0.31773400000000002</c:v>
                </c:pt>
                <c:pt idx="5186">
                  <c:v>-0.22003200000000001</c:v>
                </c:pt>
                <c:pt idx="5187">
                  <c:v>-0.122116</c:v>
                </c:pt>
                <c:pt idx="5188">
                  <c:v>5.3860000000000002E-3</c:v>
                </c:pt>
                <c:pt idx="5189">
                  <c:v>0.211594</c:v>
                </c:pt>
                <c:pt idx="5190">
                  <c:v>0.27404800000000001</c:v>
                </c:pt>
                <c:pt idx="5191">
                  <c:v>0.26631199999999999</c:v>
                </c:pt>
                <c:pt idx="5192">
                  <c:v>0.164322</c:v>
                </c:pt>
                <c:pt idx="5193">
                  <c:v>-0.122879</c:v>
                </c:pt>
                <c:pt idx="5194">
                  <c:v>-0.74073800000000001</c:v>
                </c:pt>
                <c:pt idx="5195">
                  <c:v>-0.323822</c:v>
                </c:pt>
                <c:pt idx="5196">
                  <c:v>0.298508</c:v>
                </c:pt>
                <c:pt idx="5197">
                  <c:v>0.81968700000000005</c:v>
                </c:pt>
                <c:pt idx="5198">
                  <c:v>1.1368560000000001</c:v>
                </c:pt>
                <c:pt idx="5199">
                  <c:v>1.1545559999999999</c:v>
                </c:pt>
                <c:pt idx="5200">
                  <c:v>0.79792799999999997</c:v>
                </c:pt>
                <c:pt idx="5201">
                  <c:v>0.28707899999999997</c:v>
                </c:pt>
                <c:pt idx="5202">
                  <c:v>-0.173737</c:v>
                </c:pt>
                <c:pt idx="5203">
                  <c:v>-0.15920999999999999</c:v>
                </c:pt>
                <c:pt idx="5204">
                  <c:v>0.30091899999999999</c:v>
                </c:pt>
                <c:pt idx="5205">
                  <c:v>0.68335000000000001</c:v>
                </c:pt>
                <c:pt idx="5206">
                  <c:v>0.43215900000000002</c:v>
                </c:pt>
                <c:pt idx="5207">
                  <c:v>4.7104E-2</c:v>
                </c:pt>
                <c:pt idx="5208">
                  <c:v>-0.18742400000000001</c:v>
                </c:pt>
                <c:pt idx="5209">
                  <c:v>-0.18775900000000001</c:v>
                </c:pt>
                <c:pt idx="5210">
                  <c:v>-0.13400300000000001</c:v>
                </c:pt>
                <c:pt idx="5211">
                  <c:v>0.12542700000000001</c:v>
                </c:pt>
                <c:pt idx="5212">
                  <c:v>0.45591700000000002</c:v>
                </c:pt>
                <c:pt idx="5213">
                  <c:v>0.86140399999999995</c:v>
                </c:pt>
                <c:pt idx="5214">
                  <c:v>0.81127899999999997</c:v>
                </c:pt>
                <c:pt idx="5215">
                  <c:v>4.3900000000000002E-2</c:v>
                </c:pt>
                <c:pt idx="5216">
                  <c:v>-0.283447</c:v>
                </c:pt>
                <c:pt idx="5217">
                  <c:v>-0.330872</c:v>
                </c:pt>
                <c:pt idx="5218">
                  <c:v>-0.33329799999999998</c:v>
                </c:pt>
                <c:pt idx="5219">
                  <c:v>-0.28453099999999998</c:v>
                </c:pt>
                <c:pt idx="5220">
                  <c:v>-0.179642</c:v>
                </c:pt>
                <c:pt idx="5221">
                  <c:v>-4.4845999999999997E-2</c:v>
                </c:pt>
                <c:pt idx="5222">
                  <c:v>5.875E-3</c:v>
                </c:pt>
                <c:pt idx="5223">
                  <c:v>0.14149500000000001</c:v>
                </c:pt>
                <c:pt idx="5224">
                  <c:v>0.20039399999999999</c:v>
                </c:pt>
                <c:pt idx="5225">
                  <c:v>0.270065</c:v>
                </c:pt>
                <c:pt idx="5226">
                  <c:v>0.22006200000000001</c:v>
                </c:pt>
                <c:pt idx="5227">
                  <c:v>-0.164413</c:v>
                </c:pt>
                <c:pt idx="5228">
                  <c:v>-0.81103499999999995</c:v>
                </c:pt>
                <c:pt idx="5229">
                  <c:v>-0.58216900000000005</c:v>
                </c:pt>
                <c:pt idx="5230">
                  <c:v>0.19798299999999999</c:v>
                </c:pt>
                <c:pt idx="5231">
                  <c:v>0.75941499999999995</c:v>
                </c:pt>
                <c:pt idx="5232">
                  <c:v>1.193954</c:v>
                </c:pt>
                <c:pt idx="5233">
                  <c:v>1.4409479999999999</c:v>
                </c:pt>
                <c:pt idx="5234">
                  <c:v>1.601456</c:v>
                </c:pt>
                <c:pt idx="5235">
                  <c:v>0.59674099999999997</c:v>
                </c:pt>
                <c:pt idx="5236">
                  <c:v>-2.3819E-2</c:v>
                </c:pt>
                <c:pt idx="5237">
                  <c:v>-0.22734099999999999</c:v>
                </c:pt>
                <c:pt idx="5238">
                  <c:v>-3.4485000000000002E-2</c:v>
                </c:pt>
                <c:pt idx="5239">
                  <c:v>0.64831499999999997</c:v>
                </c:pt>
                <c:pt idx="5240">
                  <c:v>0.71688799999999997</c:v>
                </c:pt>
                <c:pt idx="5241">
                  <c:v>0.37619000000000002</c:v>
                </c:pt>
                <c:pt idx="5242">
                  <c:v>3.0349999999999999E-2</c:v>
                </c:pt>
                <c:pt idx="5243">
                  <c:v>-0.123154</c:v>
                </c:pt>
                <c:pt idx="5244">
                  <c:v>-5.5739999999999998E-2</c:v>
                </c:pt>
                <c:pt idx="5245">
                  <c:v>0.15020800000000001</c:v>
                </c:pt>
                <c:pt idx="5246">
                  <c:v>0.53037999999999996</c:v>
                </c:pt>
                <c:pt idx="5247">
                  <c:v>0.97946200000000005</c:v>
                </c:pt>
                <c:pt idx="5248">
                  <c:v>0.70399500000000004</c:v>
                </c:pt>
                <c:pt idx="5249">
                  <c:v>0.108002</c:v>
                </c:pt>
                <c:pt idx="5250">
                  <c:v>-0.308533</c:v>
                </c:pt>
                <c:pt idx="5251">
                  <c:v>-0.59437600000000002</c:v>
                </c:pt>
                <c:pt idx="5252">
                  <c:v>-0.55958600000000003</c:v>
                </c:pt>
                <c:pt idx="5253">
                  <c:v>-0.432755</c:v>
                </c:pt>
                <c:pt idx="5254">
                  <c:v>-0.25869799999999998</c:v>
                </c:pt>
                <c:pt idx="5255">
                  <c:v>-3.3110000000000001E-3</c:v>
                </c:pt>
                <c:pt idx="5256">
                  <c:v>0.15010100000000001</c:v>
                </c:pt>
                <c:pt idx="5257">
                  <c:v>0.25755299999999998</c:v>
                </c:pt>
                <c:pt idx="5258">
                  <c:v>0.25863599999999998</c:v>
                </c:pt>
                <c:pt idx="5259">
                  <c:v>0.22801199999999999</c:v>
                </c:pt>
                <c:pt idx="5260">
                  <c:v>0.13258400000000001</c:v>
                </c:pt>
                <c:pt idx="5261">
                  <c:v>-0.20980799999999999</c:v>
                </c:pt>
                <c:pt idx="5262">
                  <c:v>-1.0109410000000001</c:v>
                </c:pt>
                <c:pt idx="5263">
                  <c:v>-4.4707999999999998E-2</c:v>
                </c:pt>
                <c:pt idx="5264">
                  <c:v>0.697021</c:v>
                </c:pt>
                <c:pt idx="5265">
                  <c:v>1.215668</c:v>
                </c:pt>
                <c:pt idx="5266">
                  <c:v>2.1497799999999998</c:v>
                </c:pt>
                <c:pt idx="5267">
                  <c:v>1.386185</c:v>
                </c:pt>
                <c:pt idx="5268">
                  <c:v>0.81369000000000002</c:v>
                </c:pt>
                <c:pt idx="5269">
                  <c:v>0.41552699999999998</c:v>
                </c:pt>
                <c:pt idx="5270">
                  <c:v>2.2644000000000001E-2</c:v>
                </c:pt>
                <c:pt idx="5271">
                  <c:v>-0.16813700000000001</c:v>
                </c:pt>
                <c:pt idx="5272">
                  <c:v>-5.7999000000000002E-2</c:v>
                </c:pt>
                <c:pt idx="5273">
                  <c:v>0.36346400000000001</c:v>
                </c:pt>
                <c:pt idx="5274">
                  <c:v>0.42257699999999998</c:v>
                </c:pt>
                <c:pt idx="5275">
                  <c:v>9.8541000000000004E-2</c:v>
                </c:pt>
                <c:pt idx="5276">
                  <c:v>-0.13707</c:v>
                </c:pt>
                <c:pt idx="5277">
                  <c:v>-0.16000400000000001</c:v>
                </c:pt>
                <c:pt idx="5278">
                  <c:v>4.0099999999999997E-2</c:v>
                </c:pt>
                <c:pt idx="5279">
                  <c:v>0.38772600000000002</c:v>
                </c:pt>
                <c:pt idx="5280">
                  <c:v>0.77114899999999997</c:v>
                </c:pt>
                <c:pt idx="5281">
                  <c:v>0.79856899999999997</c:v>
                </c:pt>
                <c:pt idx="5282">
                  <c:v>0.29373199999999999</c:v>
                </c:pt>
                <c:pt idx="5283">
                  <c:v>-2.2551999999999999E-2</c:v>
                </c:pt>
                <c:pt idx="5284">
                  <c:v>-0.19151299999999999</c:v>
                </c:pt>
                <c:pt idx="5285">
                  <c:v>-0.27504000000000001</c:v>
                </c:pt>
                <c:pt idx="5286">
                  <c:v>-0.29215999999999998</c:v>
                </c:pt>
                <c:pt idx="5287">
                  <c:v>-0.22595199999999999</c:v>
                </c:pt>
                <c:pt idx="5288">
                  <c:v>-0.13214100000000001</c:v>
                </c:pt>
                <c:pt idx="5289">
                  <c:v>2.1301E-2</c:v>
                </c:pt>
                <c:pt idx="5290">
                  <c:v>0.198181</c:v>
                </c:pt>
                <c:pt idx="5291">
                  <c:v>0.30496200000000001</c:v>
                </c:pt>
                <c:pt idx="5292">
                  <c:v>0.30596899999999999</c:v>
                </c:pt>
                <c:pt idx="5293">
                  <c:v>0.22020000000000001</c:v>
                </c:pt>
                <c:pt idx="5294">
                  <c:v>2.7480999999999998E-2</c:v>
                </c:pt>
                <c:pt idx="5295">
                  <c:v>-0.15782199999999999</c:v>
                </c:pt>
                <c:pt idx="5296">
                  <c:v>-0.47985800000000001</c:v>
                </c:pt>
                <c:pt idx="5297">
                  <c:v>3.5019000000000002E-2</c:v>
                </c:pt>
                <c:pt idx="5298">
                  <c:v>0.62872300000000003</c:v>
                </c:pt>
                <c:pt idx="5299">
                  <c:v>0.50463899999999995</c:v>
                </c:pt>
                <c:pt idx="5300">
                  <c:v>0.202011</c:v>
                </c:pt>
                <c:pt idx="5301">
                  <c:v>0.23689299999999999</c:v>
                </c:pt>
                <c:pt idx="5302">
                  <c:v>0.238846</c:v>
                </c:pt>
                <c:pt idx="5303">
                  <c:v>9.7991999999999996E-2</c:v>
                </c:pt>
                <c:pt idx="5304">
                  <c:v>0.13558999999999999</c:v>
                </c:pt>
                <c:pt idx="5305">
                  <c:v>-0.24279800000000001</c:v>
                </c:pt>
                <c:pt idx="5306">
                  <c:v>-0.33962999999999999</c:v>
                </c:pt>
                <c:pt idx="5307">
                  <c:v>-0.473358</c:v>
                </c:pt>
                <c:pt idx="5308">
                  <c:v>-0.268036</c:v>
                </c:pt>
                <c:pt idx="5309">
                  <c:v>-4.4540000000000003E-2</c:v>
                </c:pt>
                <c:pt idx="5310">
                  <c:v>-0.151978</c:v>
                </c:pt>
                <c:pt idx="5311">
                  <c:v>-8.7784000000000001E-2</c:v>
                </c:pt>
                <c:pt idx="5312">
                  <c:v>0.35420200000000002</c:v>
                </c:pt>
                <c:pt idx="5313">
                  <c:v>0.103516</c:v>
                </c:pt>
                <c:pt idx="5314">
                  <c:v>0.220306</c:v>
                </c:pt>
                <c:pt idx="5315">
                  <c:v>0.41184999999999999</c:v>
                </c:pt>
                <c:pt idx="5316">
                  <c:v>0.340088</c:v>
                </c:pt>
                <c:pt idx="5317">
                  <c:v>0.23819000000000001</c:v>
                </c:pt>
                <c:pt idx="5318">
                  <c:v>-0.14291400000000001</c:v>
                </c:pt>
                <c:pt idx="5319">
                  <c:v>-0.39910899999999999</c:v>
                </c:pt>
                <c:pt idx="5320">
                  <c:v>-0.30865500000000001</c:v>
                </c:pt>
                <c:pt idx="5321">
                  <c:v>-0.26062000000000002</c:v>
                </c:pt>
                <c:pt idx="5322">
                  <c:v>-0.1241</c:v>
                </c:pt>
                <c:pt idx="5323">
                  <c:v>9.0149000000000007E-2</c:v>
                </c:pt>
                <c:pt idx="5324">
                  <c:v>-2.6581E-2</c:v>
                </c:pt>
                <c:pt idx="5325">
                  <c:v>0.15541099999999999</c:v>
                </c:pt>
                <c:pt idx="5326">
                  <c:v>0.44432100000000002</c:v>
                </c:pt>
                <c:pt idx="5327">
                  <c:v>0.188828</c:v>
                </c:pt>
                <c:pt idx="5328">
                  <c:v>-9.0225E-2</c:v>
                </c:pt>
                <c:pt idx="5329">
                  <c:v>-2.075E-3</c:v>
                </c:pt>
                <c:pt idx="5330">
                  <c:v>0.42353800000000003</c:v>
                </c:pt>
                <c:pt idx="5331">
                  <c:v>-0.24015800000000001</c:v>
                </c:pt>
                <c:pt idx="5332">
                  <c:v>-0.27911399999999997</c:v>
                </c:pt>
                <c:pt idx="5333">
                  <c:v>0.121521</c:v>
                </c:pt>
                <c:pt idx="5334">
                  <c:v>0.635239</c:v>
                </c:pt>
                <c:pt idx="5335">
                  <c:v>1.170029</c:v>
                </c:pt>
                <c:pt idx="5336">
                  <c:v>1.245743</c:v>
                </c:pt>
                <c:pt idx="5337">
                  <c:v>0.92423999999999995</c:v>
                </c:pt>
                <c:pt idx="5338">
                  <c:v>0.67866499999999996</c:v>
                </c:pt>
                <c:pt idx="5339">
                  <c:v>0.55558799999999997</c:v>
                </c:pt>
                <c:pt idx="5340">
                  <c:v>0.107117</c:v>
                </c:pt>
                <c:pt idx="5341">
                  <c:v>-5.5756E-2</c:v>
                </c:pt>
                <c:pt idx="5342">
                  <c:v>-0.18632499999999999</c:v>
                </c:pt>
                <c:pt idx="5343">
                  <c:v>0.106216</c:v>
                </c:pt>
                <c:pt idx="5344">
                  <c:v>0.34251399999999999</c:v>
                </c:pt>
                <c:pt idx="5345">
                  <c:v>0.31764199999999998</c:v>
                </c:pt>
                <c:pt idx="5346">
                  <c:v>0.188828</c:v>
                </c:pt>
                <c:pt idx="5347">
                  <c:v>0.14941399999999999</c:v>
                </c:pt>
                <c:pt idx="5348">
                  <c:v>4.5349E-2</c:v>
                </c:pt>
                <c:pt idx="5349">
                  <c:v>0.27449000000000001</c:v>
                </c:pt>
                <c:pt idx="5350">
                  <c:v>0.64186100000000001</c:v>
                </c:pt>
                <c:pt idx="5351">
                  <c:v>0.42697099999999999</c:v>
                </c:pt>
                <c:pt idx="5352">
                  <c:v>0.44250499999999998</c:v>
                </c:pt>
                <c:pt idx="5353">
                  <c:v>0.30867</c:v>
                </c:pt>
                <c:pt idx="5354">
                  <c:v>0.25324999999999998</c:v>
                </c:pt>
                <c:pt idx="5355">
                  <c:v>0.41413899999999998</c:v>
                </c:pt>
                <c:pt idx="5356">
                  <c:v>0.23269699999999999</c:v>
                </c:pt>
                <c:pt idx="5357">
                  <c:v>-2.4323000000000001E-2</c:v>
                </c:pt>
                <c:pt idx="5358">
                  <c:v>-0.20288100000000001</c:v>
                </c:pt>
                <c:pt idx="5359">
                  <c:v>-6.9580000000000003E-2</c:v>
                </c:pt>
                <c:pt idx="5360">
                  <c:v>0.15324399999999999</c:v>
                </c:pt>
                <c:pt idx="5361">
                  <c:v>0.23350499999999999</c:v>
                </c:pt>
                <c:pt idx="5362">
                  <c:v>0.18454000000000001</c:v>
                </c:pt>
                <c:pt idx="5363">
                  <c:v>0.186584</c:v>
                </c:pt>
                <c:pt idx="5364">
                  <c:v>0.31286599999999998</c:v>
                </c:pt>
                <c:pt idx="5365">
                  <c:v>0.12770100000000001</c:v>
                </c:pt>
                <c:pt idx="5366">
                  <c:v>-0.85237099999999999</c:v>
                </c:pt>
                <c:pt idx="5367">
                  <c:v>0.163879</c:v>
                </c:pt>
                <c:pt idx="5368">
                  <c:v>0.66352800000000001</c:v>
                </c:pt>
                <c:pt idx="5369">
                  <c:v>0.84188799999999997</c:v>
                </c:pt>
                <c:pt idx="5370">
                  <c:v>1.163788</c:v>
                </c:pt>
                <c:pt idx="5371">
                  <c:v>1.077545</c:v>
                </c:pt>
                <c:pt idx="5372">
                  <c:v>0.93009900000000001</c:v>
                </c:pt>
                <c:pt idx="5373">
                  <c:v>0.63382000000000005</c:v>
                </c:pt>
                <c:pt idx="5374">
                  <c:v>0.26441999999999999</c:v>
                </c:pt>
                <c:pt idx="5375">
                  <c:v>-5.2261000000000002E-2</c:v>
                </c:pt>
                <c:pt idx="5376">
                  <c:v>-5.2109000000000003E-2</c:v>
                </c:pt>
                <c:pt idx="5377">
                  <c:v>4.4311999999999997E-2</c:v>
                </c:pt>
                <c:pt idx="5378">
                  <c:v>5.4656999999999997E-2</c:v>
                </c:pt>
                <c:pt idx="5379">
                  <c:v>0.115402</c:v>
                </c:pt>
                <c:pt idx="5380">
                  <c:v>0.19245899999999999</c:v>
                </c:pt>
                <c:pt idx="5381">
                  <c:v>0.130661</c:v>
                </c:pt>
                <c:pt idx="5382">
                  <c:v>-8.2808999999999994E-2</c:v>
                </c:pt>
                <c:pt idx="5383">
                  <c:v>-0.18263199999999999</c:v>
                </c:pt>
                <c:pt idx="5384">
                  <c:v>0.229935</c:v>
                </c:pt>
                <c:pt idx="5385">
                  <c:v>0.77813699999999997</c:v>
                </c:pt>
                <c:pt idx="5386">
                  <c:v>1.0660860000000001</c:v>
                </c:pt>
                <c:pt idx="5387">
                  <c:v>0.77273599999999998</c:v>
                </c:pt>
                <c:pt idx="5388">
                  <c:v>0.12092600000000001</c:v>
                </c:pt>
                <c:pt idx="5389">
                  <c:v>-4.9347000000000002E-2</c:v>
                </c:pt>
                <c:pt idx="5390">
                  <c:v>-0.14579800000000001</c:v>
                </c:pt>
                <c:pt idx="5391">
                  <c:v>-0.30513000000000001</c:v>
                </c:pt>
                <c:pt idx="5392">
                  <c:v>-9.4971E-2</c:v>
                </c:pt>
                <c:pt idx="5393">
                  <c:v>0.19551099999999999</c:v>
                </c:pt>
                <c:pt idx="5394">
                  <c:v>0.186142</c:v>
                </c:pt>
                <c:pt idx="5395">
                  <c:v>0.164246</c:v>
                </c:pt>
                <c:pt idx="5396">
                  <c:v>7.9712000000000005E-2</c:v>
                </c:pt>
                <c:pt idx="5397">
                  <c:v>-0.15634200000000001</c:v>
                </c:pt>
                <c:pt idx="5398">
                  <c:v>5.3069999999999999E-2</c:v>
                </c:pt>
                <c:pt idx="5399">
                  <c:v>0.41140700000000002</c:v>
                </c:pt>
                <c:pt idx="5400">
                  <c:v>0.60098300000000004</c:v>
                </c:pt>
                <c:pt idx="5401">
                  <c:v>3.3783000000000001E-2</c:v>
                </c:pt>
                <c:pt idx="5402">
                  <c:v>-3.2989999999999998E-2</c:v>
                </c:pt>
                <c:pt idx="5403">
                  <c:v>0.49409500000000001</c:v>
                </c:pt>
                <c:pt idx="5404">
                  <c:v>0.77059900000000003</c:v>
                </c:pt>
                <c:pt idx="5405">
                  <c:v>0.72215300000000004</c:v>
                </c:pt>
                <c:pt idx="5406">
                  <c:v>0.98670999999999998</c:v>
                </c:pt>
                <c:pt idx="5407">
                  <c:v>1.010345</c:v>
                </c:pt>
                <c:pt idx="5408">
                  <c:v>1.0650329999999999</c:v>
                </c:pt>
                <c:pt idx="5409">
                  <c:v>0.76138300000000003</c:v>
                </c:pt>
                <c:pt idx="5410">
                  <c:v>0.37432900000000002</c:v>
                </c:pt>
                <c:pt idx="5411">
                  <c:v>0.271729</c:v>
                </c:pt>
                <c:pt idx="5412">
                  <c:v>0.41531400000000002</c:v>
                </c:pt>
                <c:pt idx="5413">
                  <c:v>0.43542500000000001</c:v>
                </c:pt>
                <c:pt idx="5414">
                  <c:v>0.28289799999999998</c:v>
                </c:pt>
                <c:pt idx="5415">
                  <c:v>6.7183999999999994E-2</c:v>
                </c:pt>
                <c:pt idx="5416">
                  <c:v>-6.4682000000000003E-2</c:v>
                </c:pt>
                <c:pt idx="5417">
                  <c:v>0.20252999999999999</c:v>
                </c:pt>
                <c:pt idx="5418">
                  <c:v>0.58219900000000002</c:v>
                </c:pt>
                <c:pt idx="5419">
                  <c:v>0.70016500000000004</c:v>
                </c:pt>
                <c:pt idx="5420">
                  <c:v>0.53007499999999996</c:v>
                </c:pt>
                <c:pt idx="5421">
                  <c:v>0.56845100000000004</c:v>
                </c:pt>
                <c:pt idx="5422">
                  <c:v>0.41774</c:v>
                </c:pt>
                <c:pt idx="5423">
                  <c:v>-1.1841000000000001E-2</c:v>
                </c:pt>
                <c:pt idx="5424">
                  <c:v>-0.27916000000000002</c:v>
                </c:pt>
                <c:pt idx="5425">
                  <c:v>-0.26669300000000001</c:v>
                </c:pt>
                <c:pt idx="5426">
                  <c:v>-0.18603500000000001</c:v>
                </c:pt>
                <c:pt idx="5427">
                  <c:v>-4.4724E-2</c:v>
                </c:pt>
                <c:pt idx="5428">
                  <c:v>0.151703</c:v>
                </c:pt>
                <c:pt idx="5429">
                  <c:v>0.250336</c:v>
                </c:pt>
                <c:pt idx="5430">
                  <c:v>0.22326699999999999</c:v>
                </c:pt>
                <c:pt idx="5431">
                  <c:v>0.17619299999999999</c:v>
                </c:pt>
                <c:pt idx="5432">
                  <c:v>0.16636699999999999</c:v>
                </c:pt>
                <c:pt idx="5433">
                  <c:v>0.13044700000000001</c:v>
                </c:pt>
                <c:pt idx="5434">
                  <c:v>-5.8365E-2</c:v>
                </c:pt>
                <c:pt idx="5435">
                  <c:v>-9.5734E-2</c:v>
                </c:pt>
                <c:pt idx="5436">
                  <c:v>0.40321400000000002</c:v>
                </c:pt>
                <c:pt idx="5437">
                  <c:v>0.78472900000000001</c:v>
                </c:pt>
                <c:pt idx="5438">
                  <c:v>1.3899379999999999</c:v>
                </c:pt>
                <c:pt idx="5439">
                  <c:v>1.83847</c:v>
                </c:pt>
                <c:pt idx="5440">
                  <c:v>1.812241</c:v>
                </c:pt>
                <c:pt idx="5441">
                  <c:v>0.89530900000000002</c:v>
                </c:pt>
                <c:pt idx="5442">
                  <c:v>0.35115099999999999</c:v>
                </c:pt>
                <c:pt idx="5443">
                  <c:v>0.19178799999999999</c:v>
                </c:pt>
                <c:pt idx="5444">
                  <c:v>0.26506000000000002</c:v>
                </c:pt>
                <c:pt idx="5445">
                  <c:v>0.33511400000000002</c:v>
                </c:pt>
                <c:pt idx="5446">
                  <c:v>0.47189300000000001</c:v>
                </c:pt>
                <c:pt idx="5447">
                  <c:v>0.45381199999999999</c:v>
                </c:pt>
                <c:pt idx="5448">
                  <c:v>0.208786</c:v>
                </c:pt>
                <c:pt idx="5449">
                  <c:v>6.3094999999999998E-2</c:v>
                </c:pt>
                <c:pt idx="5450">
                  <c:v>2.3879999999999998E-2</c:v>
                </c:pt>
                <c:pt idx="5451">
                  <c:v>0.12687699999999999</c:v>
                </c:pt>
                <c:pt idx="5452">
                  <c:v>0.45088200000000001</c:v>
                </c:pt>
                <c:pt idx="5453">
                  <c:v>0.64405800000000002</c:v>
                </c:pt>
                <c:pt idx="5454">
                  <c:v>0.54420500000000005</c:v>
                </c:pt>
                <c:pt idx="5455">
                  <c:v>0.452988</c:v>
                </c:pt>
                <c:pt idx="5456">
                  <c:v>2.7802E-2</c:v>
                </c:pt>
                <c:pt idx="5457">
                  <c:v>-7.5684000000000001E-2</c:v>
                </c:pt>
                <c:pt idx="5458">
                  <c:v>-0.22926299999999999</c:v>
                </c:pt>
                <c:pt idx="5459">
                  <c:v>-0.310394</c:v>
                </c:pt>
                <c:pt idx="5460">
                  <c:v>-0.32229600000000003</c:v>
                </c:pt>
                <c:pt idx="5461">
                  <c:v>-0.25442500000000001</c:v>
                </c:pt>
                <c:pt idx="5462">
                  <c:v>-0.16658000000000001</c:v>
                </c:pt>
                <c:pt idx="5463">
                  <c:v>8.4182999999999994E-2</c:v>
                </c:pt>
                <c:pt idx="5464">
                  <c:v>0.21106</c:v>
                </c:pt>
                <c:pt idx="5465">
                  <c:v>0.20410200000000001</c:v>
                </c:pt>
                <c:pt idx="5466">
                  <c:v>0.21575900000000001</c:v>
                </c:pt>
                <c:pt idx="5467">
                  <c:v>8.3954000000000001E-2</c:v>
                </c:pt>
                <c:pt idx="5468">
                  <c:v>-0.40649400000000002</c:v>
                </c:pt>
                <c:pt idx="5469">
                  <c:v>1.2512000000000001E-2</c:v>
                </c:pt>
                <c:pt idx="5470">
                  <c:v>0.68574500000000005</c:v>
                </c:pt>
                <c:pt idx="5471">
                  <c:v>1.0753779999999999</c:v>
                </c:pt>
                <c:pt idx="5472">
                  <c:v>1.2495270000000001</c:v>
                </c:pt>
                <c:pt idx="5473">
                  <c:v>1.0600590000000001</c:v>
                </c:pt>
                <c:pt idx="5474">
                  <c:v>0.97029100000000001</c:v>
                </c:pt>
                <c:pt idx="5475">
                  <c:v>0.88830600000000004</c:v>
                </c:pt>
                <c:pt idx="5476">
                  <c:v>0.53674299999999997</c:v>
                </c:pt>
                <c:pt idx="5477">
                  <c:v>0.298981</c:v>
                </c:pt>
                <c:pt idx="5478">
                  <c:v>0.28724699999999997</c:v>
                </c:pt>
                <c:pt idx="5479">
                  <c:v>0.44686900000000002</c:v>
                </c:pt>
                <c:pt idx="5480">
                  <c:v>0.605576</c:v>
                </c:pt>
                <c:pt idx="5481">
                  <c:v>0.41656500000000002</c:v>
                </c:pt>
                <c:pt idx="5482">
                  <c:v>1.1093E-2</c:v>
                </c:pt>
                <c:pt idx="5483">
                  <c:v>-0.119797</c:v>
                </c:pt>
                <c:pt idx="5484">
                  <c:v>-0.10147100000000001</c:v>
                </c:pt>
                <c:pt idx="5485">
                  <c:v>5.9798999999999998E-2</c:v>
                </c:pt>
                <c:pt idx="5486">
                  <c:v>0.43821700000000002</c:v>
                </c:pt>
                <c:pt idx="5487">
                  <c:v>0.86309800000000003</c:v>
                </c:pt>
                <c:pt idx="5488">
                  <c:v>1.0122990000000001</c:v>
                </c:pt>
                <c:pt idx="5489">
                  <c:v>0.94332899999999997</c:v>
                </c:pt>
                <c:pt idx="5490">
                  <c:v>0.34135399999999999</c:v>
                </c:pt>
                <c:pt idx="5491">
                  <c:v>-9.0056999999999998E-2</c:v>
                </c:pt>
                <c:pt idx="5492">
                  <c:v>-0.204987</c:v>
                </c:pt>
                <c:pt idx="5493">
                  <c:v>-0.191055</c:v>
                </c:pt>
                <c:pt idx="5494">
                  <c:v>-0.17662</c:v>
                </c:pt>
                <c:pt idx="5495">
                  <c:v>-0.17181399999999999</c:v>
                </c:pt>
                <c:pt idx="5496">
                  <c:v>-0.108246</c:v>
                </c:pt>
                <c:pt idx="5497">
                  <c:v>9.2010000000000008E-3</c:v>
                </c:pt>
                <c:pt idx="5498">
                  <c:v>1.0635E-2</c:v>
                </c:pt>
                <c:pt idx="5499">
                  <c:v>1.0605E-2</c:v>
                </c:pt>
                <c:pt idx="5500">
                  <c:v>-3.2821999999999997E-2</c:v>
                </c:pt>
                <c:pt idx="5501">
                  <c:v>-0.15273999999999999</c:v>
                </c:pt>
                <c:pt idx="5502">
                  <c:v>-0.44920300000000002</c:v>
                </c:pt>
                <c:pt idx="5503">
                  <c:v>-0.332733</c:v>
                </c:pt>
                <c:pt idx="5504">
                  <c:v>0.38043199999999999</c:v>
                </c:pt>
                <c:pt idx="5505">
                  <c:v>0.89585899999999996</c:v>
                </c:pt>
                <c:pt idx="5506">
                  <c:v>1.258499</c:v>
                </c:pt>
                <c:pt idx="5507">
                  <c:v>1.5635220000000001</c:v>
                </c:pt>
                <c:pt idx="5508">
                  <c:v>1.309769</c:v>
                </c:pt>
                <c:pt idx="5509">
                  <c:v>0.76196299999999995</c:v>
                </c:pt>
                <c:pt idx="5510">
                  <c:v>0.476547</c:v>
                </c:pt>
                <c:pt idx="5511">
                  <c:v>0.18775900000000001</c:v>
                </c:pt>
                <c:pt idx="5512">
                  <c:v>2.0538000000000001E-2</c:v>
                </c:pt>
                <c:pt idx="5513">
                  <c:v>4.5349E-2</c:v>
                </c:pt>
                <c:pt idx="5514">
                  <c:v>0.37716699999999997</c:v>
                </c:pt>
                <c:pt idx="5515">
                  <c:v>0.48588599999999998</c:v>
                </c:pt>
                <c:pt idx="5516">
                  <c:v>0.37651099999999998</c:v>
                </c:pt>
                <c:pt idx="5517">
                  <c:v>0.10376000000000001</c:v>
                </c:pt>
                <c:pt idx="5518">
                  <c:v>-3.6452999999999999E-2</c:v>
                </c:pt>
                <c:pt idx="5519">
                  <c:v>2.0369999999999999E-2</c:v>
                </c:pt>
                <c:pt idx="5520">
                  <c:v>0.27351399999999998</c:v>
                </c:pt>
                <c:pt idx="5521">
                  <c:v>0.66891500000000004</c:v>
                </c:pt>
                <c:pt idx="5522">
                  <c:v>0.81031799999999998</c:v>
                </c:pt>
                <c:pt idx="5523">
                  <c:v>0.644424</c:v>
                </c:pt>
                <c:pt idx="5524">
                  <c:v>0.129639</c:v>
                </c:pt>
                <c:pt idx="5525">
                  <c:v>-0.22341900000000001</c:v>
                </c:pt>
                <c:pt idx="5526">
                  <c:v>-0.33732600000000001</c:v>
                </c:pt>
                <c:pt idx="5527">
                  <c:v>-0.37437399999999998</c:v>
                </c:pt>
                <c:pt idx="5528">
                  <c:v>-0.35449199999999997</c:v>
                </c:pt>
                <c:pt idx="5529">
                  <c:v>-0.250473</c:v>
                </c:pt>
                <c:pt idx="5530">
                  <c:v>-0.123444</c:v>
                </c:pt>
                <c:pt idx="5531">
                  <c:v>3.0411000000000001E-2</c:v>
                </c:pt>
                <c:pt idx="5532">
                  <c:v>0.129639</c:v>
                </c:pt>
                <c:pt idx="5533">
                  <c:v>0.19175700000000001</c:v>
                </c:pt>
                <c:pt idx="5534">
                  <c:v>0.212677</c:v>
                </c:pt>
                <c:pt idx="5535">
                  <c:v>1.1856E-2</c:v>
                </c:pt>
                <c:pt idx="5536">
                  <c:v>-0.263992</c:v>
                </c:pt>
                <c:pt idx="5537">
                  <c:v>-0.63507100000000005</c:v>
                </c:pt>
                <c:pt idx="5538">
                  <c:v>0.16053799999999999</c:v>
                </c:pt>
                <c:pt idx="5539">
                  <c:v>0.721252</c:v>
                </c:pt>
                <c:pt idx="5540">
                  <c:v>1.3680270000000001</c:v>
                </c:pt>
                <c:pt idx="5541">
                  <c:v>1.5124660000000001</c:v>
                </c:pt>
                <c:pt idx="5542">
                  <c:v>1.3939360000000001</c:v>
                </c:pt>
                <c:pt idx="5543">
                  <c:v>1.0206599999999999</c:v>
                </c:pt>
                <c:pt idx="5544">
                  <c:v>0.62138400000000005</c:v>
                </c:pt>
                <c:pt idx="5545">
                  <c:v>0.20980799999999999</c:v>
                </c:pt>
                <c:pt idx="5546">
                  <c:v>7.9619999999999996E-2</c:v>
                </c:pt>
                <c:pt idx="5547">
                  <c:v>0.21507299999999999</c:v>
                </c:pt>
                <c:pt idx="5548">
                  <c:v>0.46864299999999998</c:v>
                </c:pt>
                <c:pt idx="5549">
                  <c:v>0.62559500000000001</c:v>
                </c:pt>
                <c:pt idx="5550">
                  <c:v>0.40922500000000001</c:v>
                </c:pt>
                <c:pt idx="5551">
                  <c:v>6.8222000000000005E-2</c:v>
                </c:pt>
                <c:pt idx="5552">
                  <c:v>-9.6129999999999993E-2</c:v>
                </c:pt>
                <c:pt idx="5553">
                  <c:v>-3.4027000000000002E-2</c:v>
                </c:pt>
                <c:pt idx="5554">
                  <c:v>0.17364499999999999</c:v>
                </c:pt>
                <c:pt idx="5555">
                  <c:v>0.69901999999999997</c:v>
                </c:pt>
                <c:pt idx="5556">
                  <c:v>0.99468999999999996</c:v>
                </c:pt>
                <c:pt idx="5557">
                  <c:v>0.76219199999999998</c:v>
                </c:pt>
                <c:pt idx="5558">
                  <c:v>0.27096599999999998</c:v>
                </c:pt>
                <c:pt idx="5559">
                  <c:v>-0.21301300000000001</c:v>
                </c:pt>
                <c:pt idx="5560">
                  <c:v>-0.35751300000000003</c:v>
                </c:pt>
                <c:pt idx="5561">
                  <c:v>-0.278671</c:v>
                </c:pt>
                <c:pt idx="5562">
                  <c:v>-0.200348</c:v>
                </c:pt>
                <c:pt idx="5563">
                  <c:v>-0.15158099999999999</c:v>
                </c:pt>
                <c:pt idx="5564">
                  <c:v>-6.8908999999999998E-2</c:v>
                </c:pt>
                <c:pt idx="5565">
                  <c:v>1.5685999999999999E-2</c:v>
                </c:pt>
                <c:pt idx="5566">
                  <c:v>0.16245999999999999</c:v>
                </c:pt>
                <c:pt idx="5567">
                  <c:v>0.20910599999999999</c:v>
                </c:pt>
                <c:pt idx="5568">
                  <c:v>0.23048399999999999</c:v>
                </c:pt>
                <c:pt idx="5569">
                  <c:v>0.27298</c:v>
                </c:pt>
                <c:pt idx="5570">
                  <c:v>1.2711E-2</c:v>
                </c:pt>
                <c:pt idx="5571">
                  <c:v>-0.63388100000000003</c:v>
                </c:pt>
                <c:pt idx="5572">
                  <c:v>-0.136902</c:v>
                </c:pt>
                <c:pt idx="5573">
                  <c:v>0.57272299999999998</c:v>
                </c:pt>
                <c:pt idx="5574">
                  <c:v>1.0641780000000001</c:v>
                </c:pt>
                <c:pt idx="5575">
                  <c:v>1.6807559999999999</c:v>
                </c:pt>
                <c:pt idx="5576">
                  <c:v>1.416199</c:v>
                </c:pt>
                <c:pt idx="5577">
                  <c:v>0.85342399999999996</c:v>
                </c:pt>
                <c:pt idx="5578">
                  <c:v>0.39013700000000001</c:v>
                </c:pt>
                <c:pt idx="5579">
                  <c:v>-7.7210000000000004E-3</c:v>
                </c:pt>
                <c:pt idx="5580">
                  <c:v>-0.33935500000000002</c:v>
                </c:pt>
                <c:pt idx="5581">
                  <c:v>-0.45654299999999998</c:v>
                </c:pt>
                <c:pt idx="5582">
                  <c:v>-0.25378400000000001</c:v>
                </c:pt>
                <c:pt idx="5583">
                  <c:v>0.13569600000000001</c:v>
                </c:pt>
                <c:pt idx="5584">
                  <c:v>0.14418</c:v>
                </c:pt>
                <c:pt idx="5585">
                  <c:v>3.4362999999999998E-2</c:v>
                </c:pt>
                <c:pt idx="5586">
                  <c:v>4.6690000000000004E-3</c:v>
                </c:pt>
                <c:pt idx="5587">
                  <c:v>7.4051000000000006E-2</c:v>
                </c:pt>
                <c:pt idx="5588">
                  <c:v>0.39999400000000002</c:v>
                </c:pt>
                <c:pt idx="5589">
                  <c:v>1.0999300000000001</c:v>
                </c:pt>
                <c:pt idx="5590">
                  <c:v>1.4476929999999999</c:v>
                </c:pt>
                <c:pt idx="5591">
                  <c:v>0.69236799999999998</c:v>
                </c:pt>
                <c:pt idx="5592">
                  <c:v>0.15687599999999999</c:v>
                </c:pt>
                <c:pt idx="5593">
                  <c:v>-0.16969300000000001</c:v>
                </c:pt>
                <c:pt idx="5594">
                  <c:v>-0.28054800000000002</c:v>
                </c:pt>
                <c:pt idx="5595">
                  <c:v>-0.23408499999999999</c:v>
                </c:pt>
                <c:pt idx="5596">
                  <c:v>-0.17541499999999999</c:v>
                </c:pt>
                <c:pt idx="5597">
                  <c:v>-0.14637800000000001</c:v>
                </c:pt>
                <c:pt idx="5598">
                  <c:v>-0.11770600000000001</c:v>
                </c:pt>
                <c:pt idx="5599">
                  <c:v>-0.13536100000000001</c:v>
                </c:pt>
                <c:pt idx="5600">
                  <c:v>-6.5308000000000005E-2</c:v>
                </c:pt>
                <c:pt idx="5601">
                  <c:v>-1.8234E-2</c:v>
                </c:pt>
                <c:pt idx="5602">
                  <c:v>1.8082000000000001E-2</c:v>
                </c:pt>
                <c:pt idx="5603">
                  <c:v>9.0621999999999994E-2</c:v>
                </c:pt>
                <c:pt idx="5604">
                  <c:v>0.10424799999999999</c:v>
                </c:pt>
                <c:pt idx="5605">
                  <c:v>-0.31481900000000002</c:v>
                </c:pt>
                <c:pt idx="5606">
                  <c:v>-5.8090000000000003E-2</c:v>
                </c:pt>
                <c:pt idx="5607">
                  <c:v>0.40351900000000002</c:v>
                </c:pt>
                <c:pt idx="5608">
                  <c:v>0.779312</c:v>
                </c:pt>
                <c:pt idx="5609">
                  <c:v>1.2570950000000001</c:v>
                </c:pt>
                <c:pt idx="5610">
                  <c:v>1.6835020000000001</c:v>
                </c:pt>
                <c:pt idx="5611">
                  <c:v>1.608765</c:v>
                </c:pt>
                <c:pt idx="5612">
                  <c:v>1.1718900000000001</c:v>
                </c:pt>
                <c:pt idx="5613">
                  <c:v>0.50114400000000003</c:v>
                </c:pt>
                <c:pt idx="5614">
                  <c:v>6.5018000000000006E-2</c:v>
                </c:pt>
                <c:pt idx="5615">
                  <c:v>-0.17457600000000001</c:v>
                </c:pt>
                <c:pt idx="5616">
                  <c:v>-0.21357699999999999</c:v>
                </c:pt>
                <c:pt idx="5617">
                  <c:v>8.7889999999999999E-3</c:v>
                </c:pt>
                <c:pt idx="5618">
                  <c:v>0.210617</c:v>
                </c:pt>
                <c:pt idx="5619">
                  <c:v>1.7684999999999999E-2</c:v>
                </c:pt>
                <c:pt idx="5620">
                  <c:v>-5.5771000000000001E-2</c:v>
                </c:pt>
                <c:pt idx="5621">
                  <c:v>1.3748E-2</c:v>
                </c:pt>
                <c:pt idx="5622">
                  <c:v>0.27348299999999998</c:v>
                </c:pt>
                <c:pt idx="5623">
                  <c:v>0.65962200000000004</c:v>
                </c:pt>
                <c:pt idx="5624">
                  <c:v>0.94027700000000003</c:v>
                </c:pt>
                <c:pt idx="5625">
                  <c:v>0.62648000000000004</c:v>
                </c:pt>
                <c:pt idx="5626">
                  <c:v>0.54942299999999999</c:v>
                </c:pt>
                <c:pt idx="5627">
                  <c:v>0.23536699999999999</c:v>
                </c:pt>
                <c:pt idx="5628">
                  <c:v>2.0584000000000002E-2</c:v>
                </c:pt>
                <c:pt idx="5629">
                  <c:v>-0.10011299999999999</c:v>
                </c:pt>
                <c:pt idx="5630">
                  <c:v>-0.100037</c:v>
                </c:pt>
                <c:pt idx="5631">
                  <c:v>-9.8389000000000004E-2</c:v>
                </c:pt>
                <c:pt idx="5632">
                  <c:v>-0.103912</c:v>
                </c:pt>
                <c:pt idx="5633">
                  <c:v>-0.163742</c:v>
                </c:pt>
                <c:pt idx="5634">
                  <c:v>-7.2021000000000002E-2</c:v>
                </c:pt>
                <c:pt idx="5635">
                  <c:v>5.5240000000000003E-3</c:v>
                </c:pt>
                <c:pt idx="5636">
                  <c:v>-4.3654999999999999E-2</c:v>
                </c:pt>
                <c:pt idx="5637">
                  <c:v>-4.9515000000000003E-2</c:v>
                </c:pt>
                <c:pt idx="5638">
                  <c:v>-0.24021899999999999</c:v>
                </c:pt>
                <c:pt idx="5639">
                  <c:v>-0.828766</c:v>
                </c:pt>
                <c:pt idx="5640">
                  <c:v>-1.4267E-2</c:v>
                </c:pt>
                <c:pt idx="5641">
                  <c:v>0.57579000000000002</c:v>
                </c:pt>
                <c:pt idx="5642">
                  <c:v>1.0709379999999999</c:v>
                </c:pt>
                <c:pt idx="5643">
                  <c:v>1.6041719999999999</c:v>
                </c:pt>
                <c:pt idx="5644">
                  <c:v>2.252853</c:v>
                </c:pt>
                <c:pt idx="5645">
                  <c:v>1.815598</c:v>
                </c:pt>
                <c:pt idx="5646">
                  <c:v>0.56956499999999999</c:v>
                </c:pt>
                <c:pt idx="5647">
                  <c:v>0.122879</c:v>
                </c:pt>
                <c:pt idx="5648">
                  <c:v>-0.177872</c:v>
                </c:pt>
                <c:pt idx="5649">
                  <c:v>-6.4999999999999997E-3</c:v>
                </c:pt>
                <c:pt idx="5650">
                  <c:v>0.347275</c:v>
                </c:pt>
                <c:pt idx="5651">
                  <c:v>0.56088300000000002</c:v>
                </c:pt>
                <c:pt idx="5652">
                  <c:v>0.27363599999999999</c:v>
                </c:pt>
                <c:pt idx="5653">
                  <c:v>5.2887000000000003E-2</c:v>
                </c:pt>
                <c:pt idx="5654">
                  <c:v>2.3269999999999999E-2</c:v>
                </c:pt>
                <c:pt idx="5655">
                  <c:v>0.12718199999999999</c:v>
                </c:pt>
                <c:pt idx="5656">
                  <c:v>0.37745699999999999</c:v>
                </c:pt>
                <c:pt idx="5657">
                  <c:v>0.76985199999999998</c:v>
                </c:pt>
                <c:pt idx="5658">
                  <c:v>0.94856300000000005</c:v>
                </c:pt>
                <c:pt idx="5659">
                  <c:v>0.91249100000000005</c:v>
                </c:pt>
                <c:pt idx="5660">
                  <c:v>0.326492</c:v>
                </c:pt>
                <c:pt idx="5661">
                  <c:v>-7.7956999999999999E-2</c:v>
                </c:pt>
                <c:pt idx="5662">
                  <c:v>-0.19477800000000001</c:v>
                </c:pt>
                <c:pt idx="5663">
                  <c:v>-0.25566100000000003</c:v>
                </c:pt>
                <c:pt idx="5664">
                  <c:v>-0.26126100000000002</c:v>
                </c:pt>
                <c:pt idx="5665">
                  <c:v>-0.20060700000000001</c:v>
                </c:pt>
                <c:pt idx="5666">
                  <c:v>-0.13250700000000001</c:v>
                </c:pt>
                <c:pt idx="5667">
                  <c:v>9.7660000000000004E-3</c:v>
                </c:pt>
                <c:pt idx="5668">
                  <c:v>9.3978999999999993E-2</c:v>
                </c:pt>
                <c:pt idx="5669">
                  <c:v>8.0260999999999999E-2</c:v>
                </c:pt>
                <c:pt idx="5670">
                  <c:v>2.7222E-2</c:v>
                </c:pt>
                <c:pt idx="5671">
                  <c:v>-8.1055000000000002E-2</c:v>
                </c:pt>
                <c:pt idx="5672">
                  <c:v>-0.39283800000000002</c:v>
                </c:pt>
                <c:pt idx="5673">
                  <c:v>-0.13825999999999999</c:v>
                </c:pt>
                <c:pt idx="5674">
                  <c:v>0.43482999999999999</c:v>
                </c:pt>
                <c:pt idx="5675">
                  <c:v>0.77909899999999999</c:v>
                </c:pt>
                <c:pt idx="5676">
                  <c:v>0.98500100000000002</c:v>
                </c:pt>
                <c:pt idx="5677">
                  <c:v>1.3000179999999999</c:v>
                </c:pt>
                <c:pt idx="5678">
                  <c:v>1.643707</c:v>
                </c:pt>
                <c:pt idx="5679">
                  <c:v>1.399872</c:v>
                </c:pt>
                <c:pt idx="5680">
                  <c:v>0.59587100000000004</c:v>
                </c:pt>
                <c:pt idx="5681">
                  <c:v>0.13941999999999999</c:v>
                </c:pt>
                <c:pt idx="5682">
                  <c:v>-6.5002000000000004E-2</c:v>
                </c:pt>
                <c:pt idx="5683">
                  <c:v>-1.3625999999999999E-2</c:v>
                </c:pt>
                <c:pt idx="5684">
                  <c:v>0.24148600000000001</c:v>
                </c:pt>
                <c:pt idx="5685">
                  <c:v>0.45517000000000002</c:v>
                </c:pt>
                <c:pt idx="5686">
                  <c:v>0.337036</c:v>
                </c:pt>
                <c:pt idx="5687">
                  <c:v>0.13610800000000001</c:v>
                </c:pt>
                <c:pt idx="5688">
                  <c:v>4.6265000000000001E-2</c:v>
                </c:pt>
                <c:pt idx="5689">
                  <c:v>9.8144999999999996E-2</c:v>
                </c:pt>
                <c:pt idx="5690">
                  <c:v>0.43005399999999999</c:v>
                </c:pt>
                <c:pt idx="5691">
                  <c:v>0.90135200000000004</c:v>
                </c:pt>
                <c:pt idx="5692">
                  <c:v>0.934616</c:v>
                </c:pt>
                <c:pt idx="5693">
                  <c:v>0.61503600000000003</c:v>
                </c:pt>
                <c:pt idx="5694">
                  <c:v>0.16893</c:v>
                </c:pt>
                <c:pt idx="5695">
                  <c:v>-0.107956</c:v>
                </c:pt>
                <c:pt idx="5696">
                  <c:v>-0.17576600000000001</c:v>
                </c:pt>
                <c:pt idx="5697">
                  <c:v>-0.17469799999999999</c:v>
                </c:pt>
                <c:pt idx="5698">
                  <c:v>-0.16673299999999999</c:v>
                </c:pt>
                <c:pt idx="5699">
                  <c:v>-0.14793400000000001</c:v>
                </c:pt>
                <c:pt idx="5700">
                  <c:v>-8.7462999999999999E-2</c:v>
                </c:pt>
                <c:pt idx="5701">
                  <c:v>4.8830000000000002E-3</c:v>
                </c:pt>
                <c:pt idx="5702">
                  <c:v>5.3101000000000002E-2</c:v>
                </c:pt>
                <c:pt idx="5703">
                  <c:v>6.7276000000000002E-2</c:v>
                </c:pt>
                <c:pt idx="5704">
                  <c:v>0.125946</c:v>
                </c:pt>
                <c:pt idx="5705">
                  <c:v>0.14729300000000001</c:v>
                </c:pt>
                <c:pt idx="5706">
                  <c:v>-4.1350999999999999E-2</c:v>
                </c:pt>
                <c:pt idx="5707">
                  <c:v>-0.21745300000000001</c:v>
                </c:pt>
                <c:pt idx="5708">
                  <c:v>4.1579999999999999E-2</c:v>
                </c:pt>
                <c:pt idx="5709">
                  <c:v>0.45442199999999999</c:v>
                </c:pt>
                <c:pt idx="5710">
                  <c:v>0.83732600000000001</c:v>
                </c:pt>
                <c:pt idx="5711">
                  <c:v>1.0805359999999999</c:v>
                </c:pt>
                <c:pt idx="5712">
                  <c:v>1.5888059999999999</c:v>
                </c:pt>
                <c:pt idx="5713">
                  <c:v>1.3434299999999999</c:v>
                </c:pt>
                <c:pt idx="5714">
                  <c:v>0.838287</c:v>
                </c:pt>
                <c:pt idx="5715">
                  <c:v>0.219971</c:v>
                </c:pt>
                <c:pt idx="5716">
                  <c:v>6.9890000000000004E-3</c:v>
                </c:pt>
                <c:pt idx="5717">
                  <c:v>0.17990100000000001</c:v>
                </c:pt>
                <c:pt idx="5718">
                  <c:v>0.46771200000000002</c:v>
                </c:pt>
                <c:pt idx="5719">
                  <c:v>0.54629499999999998</c:v>
                </c:pt>
                <c:pt idx="5720">
                  <c:v>0.27848800000000001</c:v>
                </c:pt>
                <c:pt idx="5721">
                  <c:v>1.387E-2</c:v>
                </c:pt>
                <c:pt idx="5722">
                  <c:v>-4.9820000000000003E-2</c:v>
                </c:pt>
                <c:pt idx="5723">
                  <c:v>3.2120000000000003E-2</c:v>
                </c:pt>
                <c:pt idx="5724">
                  <c:v>0.24404899999999999</c:v>
                </c:pt>
                <c:pt idx="5725">
                  <c:v>0.67233299999999996</c:v>
                </c:pt>
                <c:pt idx="5726">
                  <c:v>0.81979400000000002</c:v>
                </c:pt>
                <c:pt idx="5727">
                  <c:v>0.68789699999999998</c:v>
                </c:pt>
                <c:pt idx="5728">
                  <c:v>0.28097499999999997</c:v>
                </c:pt>
                <c:pt idx="5729">
                  <c:v>-4.1931000000000003E-2</c:v>
                </c:pt>
                <c:pt idx="5730">
                  <c:v>-7.2097999999999995E-2</c:v>
                </c:pt>
                <c:pt idx="5731">
                  <c:v>-3.1600999999999997E-2</c:v>
                </c:pt>
                <c:pt idx="5732">
                  <c:v>3.738E-3</c:v>
                </c:pt>
                <c:pt idx="5733">
                  <c:v>2.6090000000000002E-3</c:v>
                </c:pt>
                <c:pt idx="5734">
                  <c:v>-3.8436999999999999E-2</c:v>
                </c:pt>
                <c:pt idx="5735">
                  <c:v>4.8679999999999999E-3</c:v>
                </c:pt>
                <c:pt idx="5736">
                  <c:v>8.5738999999999996E-2</c:v>
                </c:pt>
                <c:pt idx="5737">
                  <c:v>7.1732000000000004E-2</c:v>
                </c:pt>
                <c:pt idx="5738">
                  <c:v>2.9662999999999998E-2</c:v>
                </c:pt>
                <c:pt idx="5739">
                  <c:v>-2.2141000000000001E-2</c:v>
                </c:pt>
                <c:pt idx="5740">
                  <c:v>-0.38400299999999998</c:v>
                </c:pt>
                <c:pt idx="5741">
                  <c:v>-0.53323399999999999</c:v>
                </c:pt>
                <c:pt idx="5742">
                  <c:v>0.123825</c:v>
                </c:pt>
                <c:pt idx="5743">
                  <c:v>0.75404400000000005</c:v>
                </c:pt>
                <c:pt idx="5744">
                  <c:v>1.1041110000000001</c:v>
                </c:pt>
                <c:pt idx="5745">
                  <c:v>1.34137</c:v>
                </c:pt>
                <c:pt idx="5746">
                  <c:v>1.3573759999999999</c:v>
                </c:pt>
                <c:pt idx="5747">
                  <c:v>0.93801900000000005</c:v>
                </c:pt>
                <c:pt idx="5748">
                  <c:v>0.58787500000000004</c:v>
                </c:pt>
                <c:pt idx="5749">
                  <c:v>0.24641399999999999</c:v>
                </c:pt>
                <c:pt idx="5750">
                  <c:v>1.0635E-2</c:v>
                </c:pt>
                <c:pt idx="5751">
                  <c:v>0.12687699999999999</c:v>
                </c:pt>
                <c:pt idx="5752">
                  <c:v>0.29908800000000002</c:v>
                </c:pt>
                <c:pt idx="5753">
                  <c:v>0.345856</c:v>
                </c:pt>
                <c:pt idx="5754">
                  <c:v>0.25775100000000001</c:v>
                </c:pt>
                <c:pt idx="5755">
                  <c:v>3.1600999999999997E-2</c:v>
                </c:pt>
                <c:pt idx="5756">
                  <c:v>-4.6767999999999997E-2</c:v>
                </c:pt>
                <c:pt idx="5757">
                  <c:v>8.1223000000000004E-2</c:v>
                </c:pt>
                <c:pt idx="5758">
                  <c:v>0.53440900000000002</c:v>
                </c:pt>
                <c:pt idx="5759">
                  <c:v>0.94691499999999995</c:v>
                </c:pt>
                <c:pt idx="5760">
                  <c:v>0.759552</c:v>
                </c:pt>
                <c:pt idx="5761">
                  <c:v>0.24668899999999999</c:v>
                </c:pt>
                <c:pt idx="5762">
                  <c:v>-5.7678E-2</c:v>
                </c:pt>
                <c:pt idx="5763">
                  <c:v>-0.19886799999999999</c:v>
                </c:pt>
                <c:pt idx="5764">
                  <c:v>-0.30061300000000002</c:v>
                </c:pt>
                <c:pt idx="5765">
                  <c:v>-0.36285400000000001</c:v>
                </c:pt>
                <c:pt idx="5766">
                  <c:v>-0.27940399999999999</c:v>
                </c:pt>
                <c:pt idx="5767">
                  <c:v>-0.15145900000000001</c:v>
                </c:pt>
                <c:pt idx="5768">
                  <c:v>-2.1835E-2</c:v>
                </c:pt>
                <c:pt idx="5769">
                  <c:v>7.8811999999999993E-2</c:v>
                </c:pt>
                <c:pt idx="5770">
                  <c:v>0.124237</c:v>
                </c:pt>
                <c:pt idx="5771">
                  <c:v>0.189911</c:v>
                </c:pt>
                <c:pt idx="5772">
                  <c:v>0.19755600000000001</c:v>
                </c:pt>
                <c:pt idx="5773">
                  <c:v>0.15815699999999999</c:v>
                </c:pt>
                <c:pt idx="5774">
                  <c:v>-9.9837999999999996E-2</c:v>
                </c:pt>
                <c:pt idx="5775">
                  <c:v>-0.62097199999999997</c:v>
                </c:pt>
                <c:pt idx="5776">
                  <c:v>4.4326999999999998E-2</c:v>
                </c:pt>
                <c:pt idx="5777">
                  <c:v>0.43121300000000001</c:v>
                </c:pt>
                <c:pt idx="5778">
                  <c:v>0.71432499999999999</c:v>
                </c:pt>
                <c:pt idx="5779">
                  <c:v>1.051865</c:v>
                </c:pt>
                <c:pt idx="5780">
                  <c:v>1.7603</c:v>
                </c:pt>
                <c:pt idx="5781">
                  <c:v>1.3438110000000001</c:v>
                </c:pt>
                <c:pt idx="5782">
                  <c:v>0.98364300000000005</c:v>
                </c:pt>
                <c:pt idx="5783">
                  <c:v>0.38078299999999998</c:v>
                </c:pt>
                <c:pt idx="5784">
                  <c:v>-2.2155999999999999E-2</c:v>
                </c:pt>
                <c:pt idx="5785">
                  <c:v>-0.20686299999999999</c:v>
                </c:pt>
                <c:pt idx="5786">
                  <c:v>-0.13041700000000001</c:v>
                </c:pt>
                <c:pt idx="5787">
                  <c:v>0.116531</c:v>
                </c:pt>
                <c:pt idx="5788">
                  <c:v>0.190109</c:v>
                </c:pt>
                <c:pt idx="5789">
                  <c:v>1.0773E-2</c:v>
                </c:pt>
                <c:pt idx="5790">
                  <c:v>-4.4710000000000001E-3</c:v>
                </c:pt>
                <c:pt idx="5791">
                  <c:v>0.216919</c:v>
                </c:pt>
                <c:pt idx="5792">
                  <c:v>0.60659799999999997</c:v>
                </c:pt>
                <c:pt idx="5793">
                  <c:v>0.93678300000000003</c:v>
                </c:pt>
                <c:pt idx="5794">
                  <c:v>0.826569</c:v>
                </c:pt>
                <c:pt idx="5795">
                  <c:v>0.40068100000000001</c:v>
                </c:pt>
                <c:pt idx="5796">
                  <c:v>9.4559000000000004E-2</c:v>
                </c:pt>
                <c:pt idx="5797">
                  <c:v>1.8661000000000001E-2</c:v>
                </c:pt>
                <c:pt idx="5798">
                  <c:v>1.2772E-2</c:v>
                </c:pt>
                <c:pt idx="5799">
                  <c:v>-9.0529999999999999E-2</c:v>
                </c:pt>
                <c:pt idx="5800">
                  <c:v>-0.189163</c:v>
                </c:pt>
                <c:pt idx="5801">
                  <c:v>-0.285553</c:v>
                </c:pt>
                <c:pt idx="5802">
                  <c:v>-0.31274400000000002</c:v>
                </c:pt>
                <c:pt idx="5803">
                  <c:v>-7.8278E-2</c:v>
                </c:pt>
                <c:pt idx="5804">
                  <c:v>2.0767000000000001E-2</c:v>
                </c:pt>
                <c:pt idx="5805">
                  <c:v>2.3224000000000002E-2</c:v>
                </c:pt>
                <c:pt idx="5806">
                  <c:v>1.2924E-2</c:v>
                </c:pt>
                <c:pt idx="5807">
                  <c:v>-0.16186500000000001</c:v>
                </c:pt>
                <c:pt idx="5808">
                  <c:v>-0.327011</c:v>
                </c:pt>
                <c:pt idx="5809">
                  <c:v>-0.241928</c:v>
                </c:pt>
                <c:pt idx="5810">
                  <c:v>0.108734</c:v>
                </c:pt>
                <c:pt idx="5811">
                  <c:v>0.48779299999999998</c:v>
                </c:pt>
                <c:pt idx="5812">
                  <c:v>0.80448900000000001</c:v>
                </c:pt>
                <c:pt idx="5813">
                  <c:v>1.0452269999999999</c:v>
                </c:pt>
                <c:pt idx="5814">
                  <c:v>1.162628</c:v>
                </c:pt>
                <c:pt idx="5815">
                  <c:v>0.84864799999999996</c:v>
                </c:pt>
                <c:pt idx="5816">
                  <c:v>0.49939</c:v>
                </c:pt>
                <c:pt idx="5817">
                  <c:v>0.15832499999999999</c:v>
                </c:pt>
                <c:pt idx="5818">
                  <c:v>3.0820000000000001E-3</c:v>
                </c:pt>
                <c:pt idx="5819">
                  <c:v>8.3221000000000003E-2</c:v>
                </c:pt>
                <c:pt idx="5820">
                  <c:v>0.23214699999999999</c:v>
                </c:pt>
                <c:pt idx="5821">
                  <c:v>0.182114</c:v>
                </c:pt>
                <c:pt idx="5822">
                  <c:v>2.7771000000000001E-2</c:v>
                </c:pt>
                <c:pt idx="5823">
                  <c:v>-4.7577000000000001E-2</c:v>
                </c:pt>
                <c:pt idx="5824">
                  <c:v>5.8899E-2</c:v>
                </c:pt>
                <c:pt idx="5825">
                  <c:v>0.223221</c:v>
                </c:pt>
                <c:pt idx="5826">
                  <c:v>0.62571699999999997</c:v>
                </c:pt>
                <c:pt idx="5827">
                  <c:v>0.79849199999999998</c:v>
                </c:pt>
                <c:pt idx="5828">
                  <c:v>0.30322300000000002</c:v>
                </c:pt>
                <c:pt idx="5829">
                  <c:v>-5.8028999999999997E-2</c:v>
                </c:pt>
                <c:pt idx="5830">
                  <c:v>-0.29154999999999998</c:v>
                </c:pt>
                <c:pt idx="5831">
                  <c:v>-0.35087600000000002</c:v>
                </c:pt>
                <c:pt idx="5832">
                  <c:v>-0.36427300000000001</c:v>
                </c:pt>
                <c:pt idx="5833">
                  <c:v>-0.29489100000000001</c:v>
                </c:pt>
                <c:pt idx="5834">
                  <c:v>-0.22863800000000001</c:v>
                </c:pt>
                <c:pt idx="5835">
                  <c:v>-0.17333999999999999</c:v>
                </c:pt>
                <c:pt idx="5836">
                  <c:v>-0.110779</c:v>
                </c:pt>
                <c:pt idx="5837">
                  <c:v>8.5388000000000006E-2</c:v>
                </c:pt>
                <c:pt idx="5838">
                  <c:v>0.231491</c:v>
                </c:pt>
                <c:pt idx="5839">
                  <c:v>0.18426500000000001</c:v>
                </c:pt>
                <c:pt idx="5840">
                  <c:v>0.155533</c:v>
                </c:pt>
                <c:pt idx="5841">
                  <c:v>2.7297999999999999E-2</c:v>
                </c:pt>
                <c:pt idx="5842">
                  <c:v>-0.217392</c:v>
                </c:pt>
                <c:pt idx="5843">
                  <c:v>-0.38748199999999999</c:v>
                </c:pt>
                <c:pt idx="5844">
                  <c:v>0.10026599999999999</c:v>
                </c:pt>
                <c:pt idx="5845">
                  <c:v>0.31050100000000003</c:v>
                </c:pt>
                <c:pt idx="5846">
                  <c:v>0.63754299999999997</c:v>
                </c:pt>
                <c:pt idx="5847">
                  <c:v>0.986008</c:v>
                </c:pt>
                <c:pt idx="5848">
                  <c:v>1.3505400000000001</c:v>
                </c:pt>
                <c:pt idx="5849">
                  <c:v>1.157562</c:v>
                </c:pt>
                <c:pt idx="5850">
                  <c:v>0.61006199999999999</c:v>
                </c:pt>
                <c:pt idx="5851">
                  <c:v>-3.8300000000000001E-2</c:v>
                </c:pt>
                <c:pt idx="5852">
                  <c:v>-0.21516399999999999</c:v>
                </c:pt>
                <c:pt idx="5853">
                  <c:v>0.38818399999999997</c:v>
                </c:pt>
                <c:pt idx="5854">
                  <c:v>0.73858599999999996</c:v>
                </c:pt>
                <c:pt idx="5855">
                  <c:v>0.45791599999999999</c:v>
                </c:pt>
                <c:pt idx="5856">
                  <c:v>2.2720000000000001E-2</c:v>
                </c:pt>
                <c:pt idx="5857">
                  <c:v>7.6449999999999999E-3</c:v>
                </c:pt>
                <c:pt idx="5858">
                  <c:v>3.1127999999999999E-2</c:v>
                </c:pt>
                <c:pt idx="5859">
                  <c:v>0.132996</c:v>
                </c:pt>
                <c:pt idx="5860">
                  <c:v>0.43267800000000001</c:v>
                </c:pt>
                <c:pt idx="5861">
                  <c:v>0.50373800000000002</c:v>
                </c:pt>
                <c:pt idx="5862">
                  <c:v>0.46765099999999998</c:v>
                </c:pt>
                <c:pt idx="5863">
                  <c:v>0.40364100000000003</c:v>
                </c:pt>
                <c:pt idx="5864">
                  <c:v>-0.19717399999999999</c:v>
                </c:pt>
                <c:pt idx="5865">
                  <c:v>-0.55401599999999995</c:v>
                </c:pt>
                <c:pt idx="5866">
                  <c:v>-0.63302599999999998</c:v>
                </c:pt>
                <c:pt idx="5867">
                  <c:v>-0.48744199999999999</c:v>
                </c:pt>
                <c:pt idx="5868">
                  <c:v>-0.28154000000000001</c:v>
                </c:pt>
                <c:pt idx="5869">
                  <c:v>-5.4656999999999997E-2</c:v>
                </c:pt>
                <c:pt idx="5870">
                  <c:v>2.2246999999999999E-2</c:v>
                </c:pt>
                <c:pt idx="5871">
                  <c:v>9.6222000000000002E-2</c:v>
                </c:pt>
                <c:pt idx="5872">
                  <c:v>0.27232400000000001</c:v>
                </c:pt>
                <c:pt idx="5873">
                  <c:v>0.196854</c:v>
                </c:pt>
                <c:pt idx="5874">
                  <c:v>0.114777</c:v>
                </c:pt>
                <c:pt idx="5875">
                  <c:v>-1.3702000000000001E-2</c:v>
                </c:pt>
                <c:pt idx="5876">
                  <c:v>-0.23123199999999999</c:v>
                </c:pt>
                <c:pt idx="5877">
                  <c:v>-0.64811700000000005</c:v>
                </c:pt>
                <c:pt idx="5878">
                  <c:v>-3.5568000000000002E-2</c:v>
                </c:pt>
                <c:pt idx="5879">
                  <c:v>0.21104400000000001</c:v>
                </c:pt>
                <c:pt idx="5880">
                  <c:v>0.63331599999999999</c:v>
                </c:pt>
                <c:pt idx="5881">
                  <c:v>1.15184</c:v>
                </c:pt>
                <c:pt idx="5882">
                  <c:v>1.685379</c:v>
                </c:pt>
                <c:pt idx="5883">
                  <c:v>1.3950959999999999</c:v>
                </c:pt>
                <c:pt idx="5884">
                  <c:v>0.95576499999999998</c:v>
                </c:pt>
                <c:pt idx="5885">
                  <c:v>0.28836099999999998</c:v>
                </c:pt>
                <c:pt idx="5886">
                  <c:v>7.6447000000000001E-2</c:v>
                </c:pt>
                <c:pt idx="5887">
                  <c:v>0.12942500000000001</c:v>
                </c:pt>
                <c:pt idx="5888">
                  <c:v>0.40940900000000002</c:v>
                </c:pt>
                <c:pt idx="5889">
                  <c:v>0.391266</c:v>
                </c:pt>
                <c:pt idx="5890">
                  <c:v>5.0964000000000002E-2</c:v>
                </c:pt>
                <c:pt idx="5891">
                  <c:v>-9.4146999999999995E-2</c:v>
                </c:pt>
                <c:pt idx="5892">
                  <c:v>1.5076000000000001E-2</c:v>
                </c:pt>
                <c:pt idx="5893">
                  <c:v>0.24401900000000001</c:v>
                </c:pt>
                <c:pt idx="5894">
                  <c:v>0.62304700000000002</c:v>
                </c:pt>
                <c:pt idx="5895">
                  <c:v>0.76649500000000004</c:v>
                </c:pt>
                <c:pt idx="5896">
                  <c:v>0.59933499999999995</c:v>
                </c:pt>
                <c:pt idx="5897">
                  <c:v>0.31765700000000002</c:v>
                </c:pt>
                <c:pt idx="5898">
                  <c:v>-4.73E-4</c:v>
                </c:pt>
                <c:pt idx="5899">
                  <c:v>-0.263733</c:v>
                </c:pt>
                <c:pt idx="5900">
                  <c:v>-0.44009399999999999</c:v>
                </c:pt>
                <c:pt idx="5901">
                  <c:v>-0.49847399999999997</c:v>
                </c:pt>
                <c:pt idx="5902">
                  <c:v>-0.44309999999999999</c:v>
                </c:pt>
                <c:pt idx="5903">
                  <c:v>-0.36634800000000001</c:v>
                </c:pt>
                <c:pt idx="5904">
                  <c:v>-0.256104</c:v>
                </c:pt>
                <c:pt idx="5905">
                  <c:v>-7.6522999999999994E-2</c:v>
                </c:pt>
                <c:pt idx="5906">
                  <c:v>0.19256599999999999</c:v>
                </c:pt>
                <c:pt idx="5907">
                  <c:v>0.247864</c:v>
                </c:pt>
                <c:pt idx="5908">
                  <c:v>0.30812099999999998</c:v>
                </c:pt>
                <c:pt idx="5909">
                  <c:v>0.39903300000000003</c:v>
                </c:pt>
                <c:pt idx="5910">
                  <c:v>0.192047</c:v>
                </c:pt>
                <c:pt idx="5911">
                  <c:v>-0.130188</c:v>
                </c:pt>
                <c:pt idx="5912">
                  <c:v>0.352829</c:v>
                </c:pt>
                <c:pt idx="5913">
                  <c:v>0.72965999999999998</c:v>
                </c:pt>
                <c:pt idx="5914">
                  <c:v>0.37409999999999999</c:v>
                </c:pt>
                <c:pt idx="5915">
                  <c:v>7.7713000000000004E-2</c:v>
                </c:pt>
                <c:pt idx="5916">
                  <c:v>4.4417999999999999E-2</c:v>
                </c:pt>
                <c:pt idx="5917">
                  <c:v>2.2124999999999999E-2</c:v>
                </c:pt>
                <c:pt idx="5918">
                  <c:v>7.6355000000000006E-2</c:v>
                </c:pt>
                <c:pt idx="5919">
                  <c:v>-0.111038</c:v>
                </c:pt>
                <c:pt idx="5920">
                  <c:v>-0.26190200000000002</c:v>
                </c:pt>
                <c:pt idx="5921">
                  <c:v>-0.21768199999999999</c:v>
                </c:pt>
                <c:pt idx="5922">
                  <c:v>9.7153000000000003E-2</c:v>
                </c:pt>
                <c:pt idx="5923">
                  <c:v>0.376892</c:v>
                </c:pt>
                <c:pt idx="5924">
                  <c:v>0.281555</c:v>
                </c:pt>
                <c:pt idx="5925">
                  <c:v>-9.2772999999999994E-2</c:v>
                </c:pt>
                <c:pt idx="5926">
                  <c:v>-0.36395300000000003</c:v>
                </c:pt>
                <c:pt idx="5927">
                  <c:v>-0.31037900000000002</c:v>
                </c:pt>
                <c:pt idx="5928">
                  <c:v>-1.7044E-2</c:v>
                </c:pt>
                <c:pt idx="5929">
                  <c:v>0.213394</c:v>
                </c:pt>
                <c:pt idx="5930">
                  <c:v>0.33129900000000001</c:v>
                </c:pt>
                <c:pt idx="5931">
                  <c:v>-0.136902</c:v>
                </c:pt>
                <c:pt idx="5932">
                  <c:v>-0.33430500000000002</c:v>
                </c:pt>
                <c:pt idx="5933">
                  <c:v>-0.42598000000000003</c:v>
                </c:pt>
                <c:pt idx="5934">
                  <c:v>-0.48495500000000002</c:v>
                </c:pt>
                <c:pt idx="5935">
                  <c:v>-0.58776899999999999</c:v>
                </c:pt>
                <c:pt idx="5936">
                  <c:v>-0.462418</c:v>
                </c:pt>
                <c:pt idx="5937">
                  <c:v>-0.30737300000000001</c:v>
                </c:pt>
                <c:pt idx="5938">
                  <c:v>5.1570000000000001E-3</c:v>
                </c:pt>
                <c:pt idx="5939">
                  <c:v>2.3438000000000001E-2</c:v>
                </c:pt>
                <c:pt idx="5940">
                  <c:v>0.29214499999999999</c:v>
                </c:pt>
                <c:pt idx="5941">
                  <c:v>0.45849600000000001</c:v>
                </c:pt>
                <c:pt idx="5942">
                  <c:v>0.29045100000000001</c:v>
                </c:pt>
                <c:pt idx="5943">
                  <c:v>7.8078999999999996E-2</c:v>
                </c:pt>
                <c:pt idx="5944">
                  <c:v>-2.274E-3</c:v>
                </c:pt>
                <c:pt idx="5945">
                  <c:v>-0.16372700000000001</c:v>
                </c:pt>
                <c:pt idx="5946">
                  <c:v>-0.66128500000000001</c:v>
                </c:pt>
                <c:pt idx="5947">
                  <c:v>-0.41751100000000002</c:v>
                </c:pt>
                <c:pt idx="5948">
                  <c:v>0.25947599999999998</c:v>
                </c:pt>
                <c:pt idx="5949">
                  <c:v>0.66558799999999996</c:v>
                </c:pt>
                <c:pt idx="5950">
                  <c:v>1.1152340000000001</c:v>
                </c:pt>
                <c:pt idx="5951">
                  <c:v>1.022079</c:v>
                </c:pt>
                <c:pt idx="5952">
                  <c:v>0.56088300000000002</c:v>
                </c:pt>
                <c:pt idx="5953">
                  <c:v>0.63415500000000002</c:v>
                </c:pt>
                <c:pt idx="5954">
                  <c:v>0.91731300000000005</c:v>
                </c:pt>
                <c:pt idx="5955">
                  <c:v>0.829453</c:v>
                </c:pt>
                <c:pt idx="5956">
                  <c:v>0.38324000000000003</c:v>
                </c:pt>
                <c:pt idx="5957">
                  <c:v>0.13427700000000001</c:v>
                </c:pt>
                <c:pt idx="5958">
                  <c:v>-1.7791999999999999E-2</c:v>
                </c:pt>
                <c:pt idx="5959">
                  <c:v>-4.9896000000000003E-2</c:v>
                </c:pt>
                <c:pt idx="5960">
                  <c:v>-3.4241000000000001E-2</c:v>
                </c:pt>
                <c:pt idx="5961">
                  <c:v>-0.301346</c:v>
                </c:pt>
                <c:pt idx="5962">
                  <c:v>-0.202545</c:v>
                </c:pt>
                <c:pt idx="5963">
                  <c:v>4.4463999999999997E-2</c:v>
                </c:pt>
                <c:pt idx="5964">
                  <c:v>0.41076699999999999</c:v>
                </c:pt>
                <c:pt idx="5965">
                  <c:v>1.0326390000000001</c:v>
                </c:pt>
                <c:pt idx="5966">
                  <c:v>1.3500369999999999</c:v>
                </c:pt>
                <c:pt idx="5967">
                  <c:v>1.3798520000000001</c:v>
                </c:pt>
                <c:pt idx="5968">
                  <c:v>0.92169199999999996</c:v>
                </c:pt>
                <c:pt idx="5969">
                  <c:v>0.78677399999999997</c:v>
                </c:pt>
                <c:pt idx="5970">
                  <c:v>0.55096400000000001</c:v>
                </c:pt>
                <c:pt idx="5971">
                  <c:v>0.27891500000000002</c:v>
                </c:pt>
                <c:pt idx="5972">
                  <c:v>0.10211199999999999</c:v>
                </c:pt>
                <c:pt idx="5973">
                  <c:v>0.23524500000000001</c:v>
                </c:pt>
                <c:pt idx="5974">
                  <c:v>0.34130899999999997</c:v>
                </c:pt>
                <c:pt idx="5975">
                  <c:v>0.12004099999999999</c:v>
                </c:pt>
                <c:pt idx="5976">
                  <c:v>0.16108700000000001</c:v>
                </c:pt>
                <c:pt idx="5977">
                  <c:v>6.9793999999999995E-2</c:v>
                </c:pt>
                <c:pt idx="5978">
                  <c:v>7.7285999999999994E-2</c:v>
                </c:pt>
                <c:pt idx="5979">
                  <c:v>3.5019000000000002E-2</c:v>
                </c:pt>
                <c:pt idx="5980">
                  <c:v>0.29803499999999999</c:v>
                </c:pt>
                <c:pt idx="5981">
                  <c:v>-4.1306000000000002E-2</c:v>
                </c:pt>
                <c:pt idx="5982">
                  <c:v>0.85690299999999997</c:v>
                </c:pt>
                <c:pt idx="5983">
                  <c:v>1.16568</c:v>
                </c:pt>
                <c:pt idx="5984">
                  <c:v>1.7225189999999999</c:v>
                </c:pt>
                <c:pt idx="5985">
                  <c:v>1.7157899999999999</c:v>
                </c:pt>
                <c:pt idx="5986">
                  <c:v>1.7263489999999999</c:v>
                </c:pt>
                <c:pt idx="5987">
                  <c:v>1.6388240000000001</c:v>
                </c:pt>
                <c:pt idx="5988">
                  <c:v>1.3921049999999999</c:v>
                </c:pt>
                <c:pt idx="5989">
                  <c:v>0.96803300000000003</c:v>
                </c:pt>
                <c:pt idx="5990">
                  <c:v>0.39880399999999999</c:v>
                </c:pt>
                <c:pt idx="5991">
                  <c:v>-0.117188</c:v>
                </c:pt>
                <c:pt idx="5992">
                  <c:v>-0.29042099999999998</c:v>
                </c:pt>
                <c:pt idx="5993">
                  <c:v>-0.17050199999999999</c:v>
                </c:pt>
                <c:pt idx="5994">
                  <c:v>1.7151E-2</c:v>
                </c:pt>
                <c:pt idx="5995">
                  <c:v>8.7722999999999995E-2</c:v>
                </c:pt>
                <c:pt idx="5996">
                  <c:v>0.17954999999999999</c:v>
                </c:pt>
                <c:pt idx="5997">
                  <c:v>0.34161399999999997</c:v>
                </c:pt>
                <c:pt idx="5998">
                  <c:v>0.31816100000000003</c:v>
                </c:pt>
                <c:pt idx="5999">
                  <c:v>0.17544599999999999</c:v>
                </c:pt>
                <c:pt idx="6000">
                  <c:v>0.53268400000000005</c:v>
                </c:pt>
                <c:pt idx="6001">
                  <c:v>1.220337</c:v>
                </c:pt>
                <c:pt idx="6002">
                  <c:v>1.740005</c:v>
                </c:pt>
                <c:pt idx="6003">
                  <c:v>2.0941930000000002</c:v>
                </c:pt>
                <c:pt idx="6004">
                  <c:v>2.2675930000000002</c:v>
                </c:pt>
                <c:pt idx="6005">
                  <c:v>2.3258359999999998</c:v>
                </c:pt>
                <c:pt idx="6006">
                  <c:v>2.1436310000000001</c:v>
                </c:pt>
                <c:pt idx="6007">
                  <c:v>1.7173609999999999</c:v>
                </c:pt>
                <c:pt idx="6008">
                  <c:v>1.2341</c:v>
                </c:pt>
                <c:pt idx="6009">
                  <c:v>0.77308699999999997</c:v>
                </c:pt>
                <c:pt idx="6010">
                  <c:v>0.43513499999999999</c:v>
                </c:pt>
                <c:pt idx="6011">
                  <c:v>0.19483900000000001</c:v>
                </c:pt>
                <c:pt idx="6012">
                  <c:v>-8.2336000000000006E-2</c:v>
                </c:pt>
                <c:pt idx="6013">
                  <c:v>-0.15661600000000001</c:v>
                </c:pt>
                <c:pt idx="6014">
                  <c:v>5.2628000000000001E-2</c:v>
                </c:pt>
                <c:pt idx="6015">
                  <c:v>0.31355300000000003</c:v>
                </c:pt>
                <c:pt idx="6016">
                  <c:v>0.39450099999999999</c:v>
                </c:pt>
                <c:pt idx="6017">
                  <c:v>0.57090799999999997</c:v>
                </c:pt>
                <c:pt idx="6018">
                  <c:v>0.90072600000000003</c:v>
                </c:pt>
                <c:pt idx="6019">
                  <c:v>1.0165409999999999</c:v>
                </c:pt>
                <c:pt idx="6020">
                  <c:v>0.95817600000000003</c:v>
                </c:pt>
                <c:pt idx="6021">
                  <c:v>0.57093799999999995</c:v>
                </c:pt>
                <c:pt idx="6022">
                  <c:v>0.14798</c:v>
                </c:pt>
                <c:pt idx="6023">
                  <c:v>-2.6107999999999999E-2</c:v>
                </c:pt>
                <c:pt idx="6024">
                  <c:v>0.19090299999999999</c:v>
                </c:pt>
                <c:pt idx="6025">
                  <c:v>0.54254199999999997</c:v>
                </c:pt>
                <c:pt idx="6026">
                  <c:v>0.88043199999999999</c:v>
                </c:pt>
                <c:pt idx="6027">
                  <c:v>0.94268799999999997</c:v>
                </c:pt>
                <c:pt idx="6028">
                  <c:v>0.82067900000000005</c:v>
                </c:pt>
                <c:pt idx="6029">
                  <c:v>0.70719900000000002</c:v>
                </c:pt>
                <c:pt idx="6030">
                  <c:v>0.68481400000000003</c:v>
                </c:pt>
                <c:pt idx="6031">
                  <c:v>0.79669199999999996</c:v>
                </c:pt>
                <c:pt idx="6032">
                  <c:v>1.0351870000000001</c:v>
                </c:pt>
                <c:pt idx="6033">
                  <c:v>1.258759</c:v>
                </c:pt>
                <c:pt idx="6034">
                  <c:v>1.5088349999999999</c:v>
                </c:pt>
                <c:pt idx="6035">
                  <c:v>1.9915620000000001</c:v>
                </c:pt>
                <c:pt idx="6036">
                  <c:v>2.50589</c:v>
                </c:pt>
                <c:pt idx="6037">
                  <c:v>2.5769959999999998</c:v>
                </c:pt>
                <c:pt idx="6038">
                  <c:v>2.1994479999999998</c:v>
                </c:pt>
                <c:pt idx="6039">
                  <c:v>1.681473</c:v>
                </c:pt>
                <c:pt idx="6040">
                  <c:v>1.243179</c:v>
                </c:pt>
                <c:pt idx="6041">
                  <c:v>0.90444899999999995</c:v>
                </c:pt>
                <c:pt idx="6042">
                  <c:v>0.73895299999999997</c:v>
                </c:pt>
                <c:pt idx="6043">
                  <c:v>0.69532799999999995</c:v>
                </c:pt>
                <c:pt idx="6044">
                  <c:v>0.60319500000000004</c:v>
                </c:pt>
                <c:pt idx="6045">
                  <c:v>0.43011500000000003</c:v>
                </c:pt>
                <c:pt idx="6046">
                  <c:v>0.348694</c:v>
                </c:pt>
                <c:pt idx="6047">
                  <c:v>0.57279999999999998</c:v>
                </c:pt>
                <c:pt idx="6048">
                  <c:v>0.93960600000000005</c:v>
                </c:pt>
                <c:pt idx="6049">
                  <c:v>1.0245820000000001</c:v>
                </c:pt>
                <c:pt idx="6050">
                  <c:v>0.90736399999999995</c:v>
                </c:pt>
                <c:pt idx="6051">
                  <c:v>0.84645099999999995</c:v>
                </c:pt>
                <c:pt idx="6052">
                  <c:v>0.66857900000000003</c:v>
                </c:pt>
                <c:pt idx="6053">
                  <c:v>0.56053200000000003</c:v>
                </c:pt>
                <c:pt idx="6054">
                  <c:v>0.48075899999999999</c:v>
                </c:pt>
                <c:pt idx="6055">
                  <c:v>0.241089</c:v>
                </c:pt>
                <c:pt idx="6056">
                  <c:v>-0.201797</c:v>
                </c:pt>
                <c:pt idx="6057">
                  <c:v>-0.49227900000000002</c:v>
                </c:pt>
                <c:pt idx="6058">
                  <c:v>-0.691971</c:v>
                </c:pt>
                <c:pt idx="6059">
                  <c:v>-0.741425</c:v>
                </c:pt>
                <c:pt idx="6060">
                  <c:v>-0.48060599999999998</c:v>
                </c:pt>
                <c:pt idx="6061">
                  <c:v>0.104019</c:v>
                </c:pt>
                <c:pt idx="6062">
                  <c:v>0.896088</c:v>
                </c:pt>
                <c:pt idx="6063">
                  <c:v>1.4821169999999999</c:v>
                </c:pt>
                <c:pt idx="6064">
                  <c:v>1.284958</c:v>
                </c:pt>
                <c:pt idx="6065">
                  <c:v>0.67916900000000002</c:v>
                </c:pt>
                <c:pt idx="6066">
                  <c:v>0.73258999999999996</c:v>
                </c:pt>
                <c:pt idx="6067">
                  <c:v>1.409775</c:v>
                </c:pt>
                <c:pt idx="6068">
                  <c:v>1.8361209999999999</c:v>
                </c:pt>
                <c:pt idx="6069">
                  <c:v>1.7319640000000001</c:v>
                </c:pt>
                <c:pt idx="6070">
                  <c:v>1.3636630000000001</c:v>
                </c:pt>
                <c:pt idx="6071">
                  <c:v>1.285477</c:v>
                </c:pt>
                <c:pt idx="6072">
                  <c:v>1.153748</c:v>
                </c:pt>
                <c:pt idx="6073">
                  <c:v>1.9026339999999999</c:v>
                </c:pt>
                <c:pt idx="6074">
                  <c:v>0.55776999999999999</c:v>
                </c:pt>
                <c:pt idx="6075">
                  <c:v>1.233047</c:v>
                </c:pt>
                <c:pt idx="6076">
                  <c:v>0.34480300000000003</c:v>
                </c:pt>
                <c:pt idx="6077">
                  <c:v>-0.16506999999999999</c:v>
                </c:pt>
                <c:pt idx="6078">
                  <c:v>0.35141</c:v>
                </c:pt>
                <c:pt idx="6079">
                  <c:v>-0.56044000000000005</c:v>
                </c:pt>
                <c:pt idx="6080">
                  <c:v>-0.411331</c:v>
                </c:pt>
                <c:pt idx="6081">
                  <c:v>0.59194899999999995</c:v>
                </c:pt>
                <c:pt idx="6082">
                  <c:v>0.810226</c:v>
                </c:pt>
                <c:pt idx="6083">
                  <c:v>0.53616299999999995</c:v>
                </c:pt>
                <c:pt idx="6084">
                  <c:v>1.181549</c:v>
                </c:pt>
                <c:pt idx="6085">
                  <c:v>1.6921079999999999</c:v>
                </c:pt>
                <c:pt idx="6086">
                  <c:v>1.904633</c:v>
                </c:pt>
                <c:pt idx="6087">
                  <c:v>1.8551789999999999</c:v>
                </c:pt>
                <c:pt idx="6088">
                  <c:v>1.843674</c:v>
                </c:pt>
                <c:pt idx="6089">
                  <c:v>1.815323</c:v>
                </c:pt>
                <c:pt idx="6090">
                  <c:v>1.4088130000000001</c:v>
                </c:pt>
                <c:pt idx="6091">
                  <c:v>0.78813200000000005</c:v>
                </c:pt>
                <c:pt idx="6092">
                  <c:v>0.28211999999999998</c:v>
                </c:pt>
                <c:pt idx="6093">
                  <c:v>-2.6090000000000002E-3</c:v>
                </c:pt>
                <c:pt idx="6094">
                  <c:v>-0.139297</c:v>
                </c:pt>
                <c:pt idx="6095">
                  <c:v>-0.17688000000000001</c:v>
                </c:pt>
                <c:pt idx="6096">
                  <c:v>0.12512200000000001</c:v>
                </c:pt>
                <c:pt idx="6097">
                  <c:v>0.48261999999999999</c:v>
                </c:pt>
                <c:pt idx="6098">
                  <c:v>0.397675</c:v>
                </c:pt>
                <c:pt idx="6099">
                  <c:v>0.51122999999999996</c:v>
                </c:pt>
                <c:pt idx="6100">
                  <c:v>0.87493900000000002</c:v>
                </c:pt>
                <c:pt idx="6101">
                  <c:v>1.333969</c:v>
                </c:pt>
                <c:pt idx="6102">
                  <c:v>1.5241849999999999</c:v>
                </c:pt>
                <c:pt idx="6103">
                  <c:v>1.43222</c:v>
                </c:pt>
                <c:pt idx="6104">
                  <c:v>1.2534179999999999</c:v>
                </c:pt>
                <c:pt idx="6105">
                  <c:v>1.1040650000000001</c:v>
                </c:pt>
                <c:pt idx="6106">
                  <c:v>0.84889199999999998</c:v>
                </c:pt>
                <c:pt idx="6107">
                  <c:v>0.58433500000000005</c:v>
                </c:pt>
                <c:pt idx="6108">
                  <c:v>0.46005200000000002</c:v>
                </c:pt>
                <c:pt idx="6109">
                  <c:v>0.43038900000000002</c:v>
                </c:pt>
                <c:pt idx="6110">
                  <c:v>0.31175199999999997</c:v>
                </c:pt>
                <c:pt idx="6111">
                  <c:v>0.16511500000000001</c:v>
                </c:pt>
                <c:pt idx="6112">
                  <c:v>3.9017000000000003E-2</c:v>
                </c:pt>
                <c:pt idx="6113">
                  <c:v>-4.2770000000000002E-2</c:v>
                </c:pt>
                <c:pt idx="6114">
                  <c:v>0.11450200000000001</c:v>
                </c:pt>
                <c:pt idx="6115">
                  <c:v>0.22448699999999999</c:v>
                </c:pt>
                <c:pt idx="6116">
                  <c:v>0.47479199999999999</c:v>
                </c:pt>
                <c:pt idx="6117">
                  <c:v>0.63581799999999999</c:v>
                </c:pt>
                <c:pt idx="6118">
                  <c:v>1.2627870000000001</c:v>
                </c:pt>
                <c:pt idx="6119">
                  <c:v>1.4698329999999999</c:v>
                </c:pt>
                <c:pt idx="6120">
                  <c:v>1.9836579999999999</c:v>
                </c:pt>
                <c:pt idx="6121">
                  <c:v>2.0216829999999999</c:v>
                </c:pt>
                <c:pt idx="6122">
                  <c:v>1.783722</c:v>
                </c:pt>
                <c:pt idx="6123">
                  <c:v>1.308319</c:v>
                </c:pt>
                <c:pt idx="6124">
                  <c:v>0.64842200000000005</c:v>
                </c:pt>
                <c:pt idx="6125">
                  <c:v>0.25073200000000001</c:v>
                </c:pt>
                <c:pt idx="6126">
                  <c:v>9.3506000000000006E-2</c:v>
                </c:pt>
                <c:pt idx="6127">
                  <c:v>2.0309000000000001E-2</c:v>
                </c:pt>
                <c:pt idx="6128">
                  <c:v>9.6648999999999999E-2</c:v>
                </c:pt>
                <c:pt idx="6129">
                  <c:v>0.30828899999999998</c:v>
                </c:pt>
                <c:pt idx="6130">
                  <c:v>3.2607999999999998E-2</c:v>
                </c:pt>
                <c:pt idx="6131">
                  <c:v>0.21440100000000001</c:v>
                </c:pt>
                <c:pt idx="6132">
                  <c:v>0.33461000000000002</c:v>
                </c:pt>
                <c:pt idx="6133">
                  <c:v>0.42047099999999998</c:v>
                </c:pt>
                <c:pt idx="6134">
                  <c:v>0.80055200000000004</c:v>
                </c:pt>
                <c:pt idx="6135">
                  <c:v>0.98957799999999996</c:v>
                </c:pt>
                <c:pt idx="6136">
                  <c:v>1.3786620000000001</c:v>
                </c:pt>
                <c:pt idx="6137">
                  <c:v>1.5292509999999999</c:v>
                </c:pt>
                <c:pt idx="6138">
                  <c:v>1.3633580000000001</c:v>
                </c:pt>
                <c:pt idx="6139">
                  <c:v>1.2224120000000001</c:v>
                </c:pt>
                <c:pt idx="6140">
                  <c:v>0.98971600000000004</c:v>
                </c:pt>
                <c:pt idx="6141">
                  <c:v>0.62036100000000005</c:v>
                </c:pt>
                <c:pt idx="6142">
                  <c:v>0.333984</c:v>
                </c:pt>
                <c:pt idx="6143">
                  <c:v>0.26123000000000002</c:v>
                </c:pt>
                <c:pt idx="6144">
                  <c:v>0.244507</c:v>
                </c:pt>
                <c:pt idx="6145">
                  <c:v>0.204956</c:v>
                </c:pt>
                <c:pt idx="6146">
                  <c:v>6.5535999999999997E-2</c:v>
                </c:pt>
                <c:pt idx="6147">
                  <c:v>-5.6152000000000001E-2</c:v>
                </c:pt>
                <c:pt idx="6148">
                  <c:v>4.1138000000000001E-2</c:v>
                </c:pt>
                <c:pt idx="6149">
                  <c:v>0.21282999999999999</c:v>
                </c:pt>
                <c:pt idx="6150">
                  <c:v>0.33601399999999998</c:v>
                </c:pt>
                <c:pt idx="6151">
                  <c:v>0.43371599999999999</c:v>
                </c:pt>
                <c:pt idx="6152">
                  <c:v>0.66185000000000005</c:v>
                </c:pt>
                <c:pt idx="6153">
                  <c:v>1.4661869999999999</c:v>
                </c:pt>
                <c:pt idx="6154">
                  <c:v>1.8403320000000001</c:v>
                </c:pt>
                <c:pt idx="6155">
                  <c:v>1.970947</c:v>
                </c:pt>
                <c:pt idx="6156">
                  <c:v>1.625427</c:v>
                </c:pt>
                <c:pt idx="6157">
                  <c:v>1.4599150000000001</c:v>
                </c:pt>
                <c:pt idx="6158">
                  <c:v>1.0325470000000001</c:v>
                </c:pt>
                <c:pt idx="6159">
                  <c:v>0.630081</c:v>
                </c:pt>
                <c:pt idx="6160">
                  <c:v>0.38557399999999997</c:v>
                </c:pt>
                <c:pt idx="6161">
                  <c:v>0.19230700000000001</c:v>
                </c:pt>
                <c:pt idx="6162">
                  <c:v>8.9935000000000001E-2</c:v>
                </c:pt>
                <c:pt idx="6163">
                  <c:v>0.126114</c:v>
                </c:pt>
                <c:pt idx="6164">
                  <c:v>0.22033700000000001</c:v>
                </c:pt>
                <c:pt idx="6165">
                  <c:v>0.27485700000000002</c:v>
                </c:pt>
                <c:pt idx="6166">
                  <c:v>0.145981</c:v>
                </c:pt>
                <c:pt idx="6167">
                  <c:v>8.1023999999999999E-2</c:v>
                </c:pt>
                <c:pt idx="6168">
                  <c:v>9.5829999999999995E-3</c:v>
                </c:pt>
                <c:pt idx="6169">
                  <c:v>6.7992999999999998E-2</c:v>
                </c:pt>
                <c:pt idx="6170">
                  <c:v>0.75265499999999996</c:v>
                </c:pt>
                <c:pt idx="6171">
                  <c:v>1.5337069999999999</c:v>
                </c:pt>
                <c:pt idx="6172">
                  <c:v>1.7856749999999999</c:v>
                </c:pt>
                <c:pt idx="6173">
                  <c:v>1.186874</c:v>
                </c:pt>
                <c:pt idx="6174">
                  <c:v>0.86811799999999995</c:v>
                </c:pt>
                <c:pt idx="6175">
                  <c:v>0.73524500000000004</c:v>
                </c:pt>
                <c:pt idx="6176">
                  <c:v>0.64257799999999998</c:v>
                </c:pt>
                <c:pt idx="6177">
                  <c:v>0.493759</c:v>
                </c:pt>
                <c:pt idx="6178">
                  <c:v>0.24266099999999999</c:v>
                </c:pt>
                <c:pt idx="6179">
                  <c:v>6.5078999999999998E-2</c:v>
                </c:pt>
                <c:pt idx="6180">
                  <c:v>-0.17674300000000001</c:v>
                </c:pt>
                <c:pt idx="6181">
                  <c:v>-0.34817500000000001</c:v>
                </c:pt>
                <c:pt idx="6182">
                  <c:v>-0.31623800000000002</c:v>
                </c:pt>
                <c:pt idx="6183">
                  <c:v>-9.1370000000000007E-2</c:v>
                </c:pt>
                <c:pt idx="6184">
                  <c:v>0.32673600000000003</c:v>
                </c:pt>
                <c:pt idx="6185">
                  <c:v>0.554535</c:v>
                </c:pt>
                <c:pt idx="6186">
                  <c:v>0.10285900000000001</c:v>
                </c:pt>
                <c:pt idx="6187">
                  <c:v>0.805481</c:v>
                </c:pt>
                <c:pt idx="6188">
                  <c:v>1.2951969999999999</c:v>
                </c:pt>
                <c:pt idx="6189">
                  <c:v>2.139297</c:v>
                </c:pt>
                <c:pt idx="6190">
                  <c:v>2.0032350000000001</c:v>
                </c:pt>
                <c:pt idx="6191">
                  <c:v>1.560608</c:v>
                </c:pt>
                <c:pt idx="6192">
                  <c:v>1.2336119999999999</c:v>
                </c:pt>
                <c:pt idx="6193">
                  <c:v>0.69976799999999995</c:v>
                </c:pt>
                <c:pt idx="6194">
                  <c:v>0.39103700000000002</c:v>
                </c:pt>
                <c:pt idx="6195">
                  <c:v>0.29631000000000002</c:v>
                </c:pt>
                <c:pt idx="6196">
                  <c:v>0.212616</c:v>
                </c:pt>
                <c:pt idx="6197">
                  <c:v>0.14430200000000001</c:v>
                </c:pt>
                <c:pt idx="6198">
                  <c:v>0.13178999999999999</c:v>
                </c:pt>
                <c:pt idx="6199">
                  <c:v>0.329376</c:v>
                </c:pt>
                <c:pt idx="6200">
                  <c:v>0.24795500000000001</c:v>
                </c:pt>
                <c:pt idx="6201">
                  <c:v>8.4885000000000002E-2</c:v>
                </c:pt>
                <c:pt idx="6202">
                  <c:v>-3.3828999999999998E-2</c:v>
                </c:pt>
                <c:pt idx="6203">
                  <c:v>3.1815000000000003E-2</c:v>
                </c:pt>
                <c:pt idx="6204">
                  <c:v>0.48919699999999999</c:v>
                </c:pt>
                <c:pt idx="6205">
                  <c:v>1.158722</c:v>
                </c:pt>
                <c:pt idx="6206">
                  <c:v>1.530014</c:v>
                </c:pt>
                <c:pt idx="6207">
                  <c:v>1.4197390000000001</c:v>
                </c:pt>
                <c:pt idx="6208">
                  <c:v>1.1292420000000001</c:v>
                </c:pt>
                <c:pt idx="6209">
                  <c:v>0.88362099999999999</c:v>
                </c:pt>
                <c:pt idx="6210">
                  <c:v>0.57829299999999995</c:v>
                </c:pt>
                <c:pt idx="6211">
                  <c:v>0.33410600000000001</c:v>
                </c:pt>
                <c:pt idx="6212">
                  <c:v>0.20938100000000001</c:v>
                </c:pt>
                <c:pt idx="6213">
                  <c:v>0.11097700000000001</c:v>
                </c:pt>
                <c:pt idx="6214">
                  <c:v>-9.1124999999999998E-2</c:v>
                </c:pt>
                <c:pt idx="6215">
                  <c:v>-0.16291800000000001</c:v>
                </c:pt>
                <c:pt idx="6216">
                  <c:v>-0.17819199999999999</c:v>
                </c:pt>
                <c:pt idx="6217">
                  <c:v>-6.5856999999999999E-2</c:v>
                </c:pt>
                <c:pt idx="6218">
                  <c:v>4.8751999999999997E-2</c:v>
                </c:pt>
                <c:pt idx="6219">
                  <c:v>0.34431499999999998</c:v>
                </c:pt>
                <c:pt idx="6220">
                  <c:v>0.37914999999999999</c:v>
                </c:pt>
                <c:pt idx="6221">
                  <c:v>0.63221700000000003</c:v>
                </c:pt>
                <c:pt idx="6222">
                  <c:v>1.0723720000000001</c:v>
                </c:pt>
                <c:pt idx="6223">
                  <c:v>1.395905</c:v>
                </c:pt>
                <c:pt idx="6224">
                  <c:v>1.389526</c:v>
                </c:pt>
                <c:pt idx="6225">
                  <c:v>1.6000369999999999</c:v>
                </c:pt>
                <c:pt idx="6226">
                  <c:v>1.7584230000000001</c:v>
                </c:pt>
                <c:pt idx="6227">
                  <c:v>1.8221130000000001</c:v>
                </c:pt>
                <c:pt idx="6228">
                  <c:v>1.4843900000000001</c:v>
                </c:pt>
                <c:pt idx="6229">
                  <c:v>0.59797699999999998</c:v>
                </c:pt>
                <c:pt idx="6230">
                  <c:v>-0.23275799999999999</c:v>
                </c:pt>
                <c:pt idx="6231">
                  <c:v>-0.757965</c:v>
                </c:pt>
                <c:pt idx="6232">
                  <c:v>-1.002472</c:v>
                </c:pt>
                <c:pt idx="6233">
                  <c:v>-0.987259</c:v>
                </c:pt>
                <c:pt idx="6234">
                  <c:v>-0.40307599999999999</c:v>
                </c:pt>
                <c:pt idx="6235">
                  <c:v>0.47212199999999999</c:v>
                </c:pt>
                <c:pt idx="6236">
                  <c:v>1.1871640000000001</c:v>
                </c:pt>
                <c:pt idx="6237">
                  <c:v>1.901505</c:v>
                </c:pt>
                <c:pt idx="6238">
                  <c:v>2.55307</c:v>
                </c:pt>
                <c:pt idx="6239">
                  <c:v>3.37384</c:v>
                </c:pt>
                <c:pt idx="6240">
                  <c:v>4.048889</c:v>
                </c:pt>
                <c:pt idx="6241">
                  <c:v>4.2748410000000003</c:v>
                </c:pt>
                <c:pt idx="6242">
                  <c:v>3.9424899999999998</c:v>
                </c:pt>
                <c:pt idx="6243">
                  <c:v>3.486313</c:v>
                </c:pt>
                <c:pt idx="6244">
                  <c:v>2.8619539999999999</c:v>
                </c:pt>
                <c:pt idx="6245">
                  <c:v>2.2727659999999998</c:v>
                </c:pt>
                <c:pt idx="6246">
                  <c:v>1.5839540000000001</c:v>
                </c:pt>
                <c:pt idx="6247">
                  <c:v>0.98844900000000002</c:v>
                </c:pt>
                <c:pt idx="6248">
                  <c:v>0.55085799999999996</c:v>
                </c:pt>
                <c:pt idx="6249">
                  <c:v>0.38331599999999999</c:v>
                </c:pt>
                <c:pt idx="6250">
                  <c:v>0.26939400000000002</c:v>
                </c:pt>
                <c:pt idx="6251">
                  <c:v>0.20224</c:v>
                </c:pt>
                <c:pt idx="6252">
                  <c:v>0.24418599999999999</c:v>
                </c:pt>
                <c:pt idx="6253">
                  <c:v>0.33152799999999999</c:v>
                </c:pt>
                <c:pt idx="6254">
                  <c:v>0.43345600000000001</c:v>
                </c:pt>
                <c:pt idx="6255">
                  <c:v>0.48970000000000002</c:v>
                </c:pt>
                <c:pt idx="6256">
                  <c:v>0.43647799999999998</c:v>
                </c:pt>
                <c:pt idx="6257">
                  <c:v>0.32078600000000002</c:v>
                </c:pt>
                <c:pt idx="6258">
                  <c:v>0.41668699999999997</c:v>
                </c:pt>
                <c:pt idx="6259">
                  <c:v>0.66671800000000003</c:v>
                </c:pt>
                <c:pt idx="6260">
                  <c:v>0.64308200000000004</c:v>
                </c:pt>
                <c:pt idx="6261">
                  <c:v>0.45211800000000002</c:v>
                </c:pt>
                <c:pt idx="6262">
                  <c:v>0.59960899999999995</c:v>
                </c:pt>
                <c:pt idx="6263">
                  <c:v>0.908188</c:v>
                </c:pt>
                <c:pt idx="6264">
                  <c:v>1.0431820000000001</c:v>
                </c:pt>
                <c:pt idx="6265">
                  <c:v>1.165314</c:v>
                </c:pt>
                <c:pt idx="6266">
                  <c:v>1.3576349999999999</c:v>
                </c:pt>
                <c:pt idx="6267">
                  <c:v>1.582703</c:v>
                </c:pt>
                <c:pt idx="6268">
                  <c:v>2.0512999999999999</c:v>
                </c:pt>
                <c:pt idx="6269">
                  <c:v>2.6185459999999998</c:v>
                </c:pt>
                <c:pt idx="6270">
                  <c:v>2.6268769999999999</c:v>
                </c:pt>
                <c:pt idx="6271">
                  <c:v>2.4128270000000001</c:v>
                </c:pt>
                <c:pt idx="6272">
                  <c:v>2.6568450000000001</c:v>
                </c:pt>
                <c:pt idx="6273">
                  <c:v>3.3757480000000002</c:v>
                </c:pt>
                <c:pt idx="6274">
                  <c:v>3.7917019999999999</c:v>
                </c:pt>
                <c:pt idx="6275">
                  <c:v>3.6050420000000001</c:v>
                </c:pt>
                <c:pt idx="6276">
                  <c:v>3.2177280000000001</c:v>
                </c:pt>
                <c:pt idx="6277">
                  <c:v>2.5810390000000001</c:v>
                </c:pt>
                <c:pt idx="6278">
                  <c:v>1.771774</c:v>
                </c:pt>
                <c:pt idx="6279">
                  <c:v>1.343567</c:v>
                </c:pt>
                <c:pt idx="6280">
                  <c:v>1.329987</c:v>
                </c:pt>
                <c:pt idx="6281">
                  <c:v>1.470505</c:v>
                </c:pt>
                <c:pt idx="6282">
                  <c:v>1.643051</c:v>
                </c:pt>
                <c:pt idx="6283">
                  <c:v>1.9597929999999999</c:v>
                </c:pt>
                <c:pt idx="6284">
                  <c:v>2.246292</c:v>
                </c:pt>
                <c:pt idx="6285">
                  <c:v>2.5622859999999998</c:v>
                </c:pt>
                <c:pt idx="6286">
                  <c:v>2.9793400000000001</c:v>
                </c:pt>
                <c:pt idx="6287">
                  <c:v>3.157883</c:v>
                </c:pt>
                <c:pt idx="6288">
                  <c:v>3.0499879999999999</c:v>
                </c:pt>
                <c:pt idx="6289">
                  <c:v>2.5690919999999999</c:v>
                </c:pt>
                <c:pt idx="6290">
                  <c:v>2.0419619999999998</c:v>
                </c:pt>
                <c:pt idx="6291">
                  <c:v>1.18634</c:v>
                </c:pt>
                <c:pt idx="6292">
                  <c:v>0.15264900000000001</c:v>
                </c:pt>
                <c:pt idx="6293">
                  <c:v>-0.48889199999999999</c:v>
                </c:pt>
                <c:pt idx="6294">
                  <c:v>-0.89599600000000001</c:v>
                </c:pt>
                <c:pt idx="6295">
                  <c:v>-0.99558999999999997</c:v>
                </c:pt>
                <c:pt idx="6296">
                  <c:v>-0.723831</c:v>
                </c:pt>
                <c:pt idx="6297">
                  <c:v>-0.305176</c:v>
                </c:pt>
                <c:pt idx="6298">
                  <c:v>7.8890000000000002E-3</c:v>
                </c:pt>
                <c:pt idx="6299">
                  <c:v>0.34628300000000001</c:v>
                </c:pt>
                <c:pt idx="6300">
                  <c:v>1.1247100000000001</c:v>
                </c:pt>
                <c:pt idx="6301">
                  <c:v>2.0359189999999998</c:v>
                </c:pt>
                <c:pt idx="6302">
                  <c:v>2.2465519999999999</c:v>
                </c:pt>
                <c:pt idx="6303">
                  <c:v>2.4720759999999999</c:v>
                </c:pt>
                <c:pt idx="6304">
                  <c:v>3.115723</c:v>
                </c:pt>
                <c:pt idx="6305">
                  <c:v>3.71814</c:v>
                </c:pt>
                <c:pt idx="6306">
                  <c:v>4.1379999999999999</c:v>
                </c:pt>
                <c:pt idx="6307">
                  <c:v>4.3130800000000002</c:v>
                </c:pt>
                <c:pt idx="6308">
                  <c:v>4.1697689999999996</c:v>
                </c:pt>
                <c:pt idx="6309">
                  <c:v>3.8569789999999999</c:v>
                </c:pt>
                <c:pt idx="6310">
                  <c:v>3.3731080000000002</c:v>
                </c:pt>
                <c:pt idx="6311">
                  <c:v>2.6438600000000001</c:v>
                </c:pt>
                <c:pt idx="6312">
                  <c:v>1.924973</c:v>
                </c:pt>
                <c:pt idx="6313">
                  <c:v>1.483749</c:v>
                </c:pt>
                <c:pt idx="6314">
                  <c:v>1.346619</c:v>
                </c:pt>
                <c:pt idx="6315">
                  <c:v>1.4431149999999999</c:v>
                </c:pt>
                <c:pt idx="6316">
                  <c:v>1.7708740000000001</c:v>
                </c:pt>
                <c:pt idx="6317">
                  <c:v>2.1982270000000002</c:v>
                </c:pt>
                <c:pt idx="6318">
                  <c:v>2.7037049999999998</c:v>
                </c:pt>
                <c:pt idx="6319">
                  <c:v>3.0594790000000001</c:v>
                </c:pt>
                <c:pt idx="6320">
                  <c:v>3.4012600000000002</c:v>
                </c:pt>
                <c:pt idx="6321">
                  <c:v>3.3758089999999998</c:v>
                </c:pt>
                <c:pt idx="6322">
                  <c:v>3.1249389999999999</c:v>
                </c:pt>
                <c:pt idx="6323">
                  <c:v>2.4434969999999998</c:v>
                </c:pt>
                <c:pt idx="6324">
                  <c:v>1.5877840000000001</c:v>
                </c:pt>
                <c:pt idx="6325">
                  <c:v>0.69721999999999995</c:v>
                </c:pt>
                <c:pt idx="6326">
                  <c:v>-0.14640800000000001</c:v>
                </c:pt>
                <c:pt idx="6327">
                  <c:v>-0.74087499999999995</c:v>
                </c:pt>
                <c:pt idx="6328">
                  <c:v>-1.029175</c:v>
                </c:pt>
                <c:pt idx="6329">
                  <c:v>-0.88261400000000001</c:v>
                </c:pt>
                <c:pt idx="6330">
                  <c:v>-0.47100799999999998</c:v>
                </c:pt>
                <c:pt idx="6331">
                  <c:v>-0.17869599999999999</c:v>
                </c:pt>
                <c:pt idx="6332">
                  <c:v>-1.0284E-2</c:v>
                </c:pt>
                <c:pt idx="6333">
                  <c:v>0.17698700000000001</c:v>
                </c:pt>
                <c:pt idx="6334">
                  <c:v>0.64119000000000004</c:v>
                </c:pt>
                <c:pt idx="6335">
                  <c:v>1.19455</c:v>
                </c:pt>
                <c:pt idx="6336">
                  <c:v>1.562057</c:v>
                </c:pt>
                <c:pt idx="6337">
                  <c:v>1.8649899999999999</c:v>
                </c:pt>
                <c:pt idx="6338">
                  <c:v>2.1102910000000001</c:v>
                </c:pt>
                <c:pt idx="6339">
                  <c:v>2.508759</c:v>
                </c:pt>
                <c:pt idx="6340">
                  <c:v>3.5806429999999998</c:v>
                </c:pt>
                <c:pt idx="6341">
                  <c:v>4.5906830000000003</c:v>
                </c:pt>
                <c:pt idx="6342">
                  <c:v>4.6601559999999997</c:v>
                </c:pt>
                <c:pt idx="6343">
                  <c:v>4.5736999999999997</c:v>
                </c:pt>
                <c:pt idx="6344">
                  <c:v>3.849945</c:v>
                </c:pt>
                <c:pt idx="6345">
                  <c:v>2.5631560000000002</c:v>
                </c:pt>
                <c:pt idx="6346">
                  <c:v>1.633545</c:v>
                </c:pt>
                <c:pt idx="6347">
                  <c:v>1.4626159999999999</c:v>
                </c:pt>
                <c:pt idx="6348">
                  <c:v>1.750534</c:v>
                </c:pt>
                <c:pt idx="6349">
                  <c:v>2.0462950000000002</c:v>
                </c:pt>
                <c:pt idx="6350">
                  <c:v>2.1818240000000002</c:v>
                </c:pt>
                <c:pt idx="6351">
                  <c:v>2.5232239999999999</c:v>
                </c:pt>
                <c:pt idx="6352">
                  <c:v>3.066071</c:v>
                </c:pt>
                <c:pt idx="6353">
                  <c:v>3.4870610000000002</c:v>
                </c:pt>
                <c:pt idx="6354">
                  <c:v>3.7680210000000001</c:v>
                </c:pt>
                <c:pt idx="6355">
                  <c:v>3.6060940000000001</c:v>
                </c:pt>
                <c:pt idx="6356">
                  <c:v>3.1365810000000001</c:v>
                </c:pt>
                <c:pt idx="6357">
                  <c:v>2.3882140000000001</c:v>
                </c:pt>
                <c:pt idx="6358">
                  <c:v>1.4994350000000001</c:v>
                </c:pt>
                <c:pt idx="6359">
                  <c:v>0.62309300000000001</c:v>
                </c:pt>
                <c:pt idx="6360">
                  <c:v>-0.42684899999999998</c:v>
                </c:pt>
                <c:pt idx="6361">
                  <c:v>-0.95997600000000005</c:v>
                </c:pt>
                <c:pt idx="6362">
                  <c:v>-1.019989</c:v>
                </c:pt>
                <c:pt idx="6363">
                  <c:v>-0.791107</c:v>
                </c:pt>
                <c:pt idx="6364">
                  <c:v>-0.51088</c:v>
                </c:pt>
                <c:pt idx="6365">
                  <c:v>-0.36726399999999998</c:v>
                </c:pt>
                <c:pt idx="6366">
                  <c:v>-0.197021</c:v>
                </c:pt>
                <c:pt idx="6367">
                  <c:v>4.6248999999999998E-2</c:v>
                </c:pt>
                <c:pt idx="6368">
                  <c:v>0.464615</c:v>
                </c:pt>
                <c:pt idx="6369">
                  <c:v>1.0432429999999999</c:v>
                </c:pt>
                <c:pt idx="6370">
                  <c:v>1.7050320000000001</c:v>
                </c:pt>
                <c:pt idx="6371">
                  <c:v>2.1494140000000002</c:v>
                </c:pt>
                <c:pt idx="6372">
                  <c:v>2.6552120000000001</c:v>
                </c:pt>
                <c:pt idx="6373">
                  <c:v>3.1039119999999998</c:v>
                </c:pt>
                <c:pt idx="6374">
                  <c:v>3.3758089999999998</c:v>
                </c:pt>
                <c:pt idx="6375">
                  <c:v>3.5343930000000001</c:v>
                </c:pt>
                <c:pt idx="6376">
                  <c:v>3.7031559999999999</c:v>
                </c:pt>
                <c:pt idx="6377">
                  <c:v>3.5757140000000001</c:v>
                </c:pt>
                <c:pt idx="6378">
                  <c:v>3.1264949999999998</c:v>
                </c:pt>
                <c:pt idx="6379">
                  <c:v>2.4754939999999999</c:v>
                </c:pt>
                <c:pt idx="6380">
                  <c:v>1.6722410000000001</c:v>
                </c:pt>
                <c:pt idx="6381">
                  <c:v>1.0652010000000001</c:v>
                </c:pt>
                <c:pt idx="6382">
                  <c:v>0.78334000000000004</c:v>
                </c:pt>
                <c:pt idx="6383">
                  <c:v>0.67378199999999999</c:v>
                </c:pt>
                <c:pt idx="6384">
                  <c:v>0.66638200000000003</c:v>
                </c:pt>
                <c:pt idx="6385">
                  <c:v>0.71354700000000004</c:v>
                </c:pt>
                <c:pt idx="6386">
                  <c:v>0.75584399999999996</c:v>
                </c:pt>
                <c:pt idx="6387">
                  <c:v>0.83647199999999999</c:v>
                </c:pt>
                <c:pt idx="6388">
                  <c:v>1.159683</c:v>
                </c:pt>
                <c:pt idx="6389">
                  <c:v>1.5175019999999999</c:v>
                </c:pt>
                <c:pt idx="6390">
                  <c:v>1.697052</c:v>
                </c:pt>
                <c:pt idx="6391">
                  <c:v>1.701843</c:v>
                </c:pt>
                <c:pt idx="6392">
                  <c:v>1.72377</c:v>
                </c:pt>
                <c:pt idx="6393">
                  <c:v>1.57782</c:v>
                </c:pt>
                <c:pt idx="6394">
                  <c:v>1.114304</c:v>
                </c:pt>
                <c:pt idx="6395">
                  <c:v>0.65858499999999998</c:v>
                </c:pt>
                <c:pt idx="6396">
                  <c:v>0.39019799999999999</c:v>
                </c:pt>
                <c:pt idx="6397">
                  <c:v>0.25154100000000001</c:v>
                </c:pt>
                <c:pt idx="6398">
                  <c:v>0.144424</c:v>
                </c:pt>
                <c:pt idx="6399">
                  <c:v>-6.5018000000000006E-2</c:v>
                </c:pt>
                <c:pt idx="6400">
                  <c:v>-9.1629000000000002E-2</c:v>
                </c:pt>
                <c:pt idx="6401">
                  <c:v>-0.194489</c:v>
                </c:pt>
                <c:pt idx="6402">
                  <c:v>-0.244339</c:v>
                </c:pt>
                <c:pt idx="6403">
                  <c:v>4.5714999999999999E-2</c:v>
                </c:pt>
                <c:pt idx="6404">
                  <c:v>7.9544000000000004E-2</c:v>
                </c:pt>
                <c:pt idx="6405">
                  <c:v>0.26123000000000002</c:v>
                </c:pt>
                <c:pt idx="6406">
                  <c:v>0.50810200000000005</c:v>
                </c:pt>
                <c:pt idx="6407">
                  <c:v>0.71784999999999999</c:v>
                </c:pt>
                <c:pt idx="6408">
                  <c:v>0.853912</c:v>
                </c:pt>
                <c:pt idx="6409">
                  <c:v>1.3810420000000001</c:v>
                </c:pt>
                <c:pt idx="6410">
                  <c:v>2.3168489999999999</c:v>
                </c:pt>
                <c:pt idx="6411">
                  <c:v>2.9747309999999998</c:v>
                </c:pt>
                <c:pt idx="6412">
                  <c:v>2.8875890000000002</c:v>
                </c:pt>
                <c:pt idx="6413">
                  <c:v>2.6596679999999999</c:v>
                </c:pt>
                <c:pt idx="6414">
                  <c:v>2.5982059999999998</c:v>
                </c:pt>
                <c:pt idx="6415">
                  <c:v>2.2607270000000002</c:v>
                </c:pt>
                <c:pt idx="6416">
                  <c:v>1.538651</c:v>
                </c:pt>
                <c:pt idx="6417">
                  <c:v>0.85537700000000005</c:v>
                </c:pt>
                <c:pt idx="6418">
                  <c:v>0.57057199999999997</c:v>
                </c:pt>
                <c:pt idx="6419">
                  <c:v>0.87155199999999999</c:v>
                </c:pt>
                <c:pt idx="6420">
                  <c:v>0.89082300000000003</c:v>
                </c:pt>
                <c:pt idx="6421">
                  <c:v>0.84260599999999997</c:v>
                </c:pt>
                <c:pt idx="6422">
                  <c:v>0.93666099999999997</c:v>
                </c:pt>
                <c:pt idx="6423">
                  <c:v>1.2837369999999999</c:v>
                </c:pt>
                <c:pt idx="6424">
                  <c:v>1.5132749999999999</c:v>
                </c:pt>
                <c:pt idx="6425">
                  <c:v>1.471268</c:v>
                </c:pt>
                <c:pt idx="6426">
                  <c:v>1.2236629999999999</c:v>
                </c:pt>
                <c:pt idx="6427">
                  <c:v>1.208405</c:v>
                </c:pt>
                <c:pt idx="6428">
                  <c:v>1.266052</c:v>
                </c:pt>
                <c:pt idx="6429">
                  <c:v>0.88986200000000004</c:v>
                </c:pt>
                <c:pt idx="6430">
                  <c:v>0.37736500000000001</c:v>
                </c:pt>
                <c:pt idx="6431">
                  <c:v>-7.8125E-2</c:v>
                </c:pt>
                <c:pt idx="6432">
                  <c:v>-0.29888900000000002</c:v>
                </c:pt>
                <c:pt idx="6433">
                  <c:v>-0.19903599999999999</c:v>
                </c:pt>
                <c:pt idx="6434">
                  <c:v>-0.163712</c:v>
                </c:pt>
                <c:pt idx="6435">
                  <c:v>-0.10591100000000001</c:v>
                </c:pt>
                <c:pt idx="6436">
                  <c:v>-0.18631</c:v>
                </c:pt>
                <c:pt idx="6437">
                  <c:v>-0.161774</c:v>
                </c:pt>
                <c:pt idx="6438">
                  <c:v>0.19708300000000001</c:v>
                </c:pt>
                <c:pt idx="6439">
                  <c:v>0.66952500000000004</c:v>
                </c:pt>
                <c:pt idx="6440">
                  <c:v>1.09938</c:v>
                </c:pt>
                <c:pt idx="6441">
                  <c:v>1.373505</c:v>
                </c:pt>
                <c:pt idx="6442">
                  <c:v>1.7691349999999999</c:v>
                </c:pt>
                <c:pt idx="6443">
                  <c:v>2.5188139999999999</c:v>
                </c:pt>
                <c:pt idx="6444">
                  <c:v>3.0626679999999999</c:v>
                </c:pt>
                <c:pt idx="6445">
                  <c:v>3.2691349999999999</c:v>
                </c:pt>
                <c:pt idx="6446">
                  <c:v>3.079224</c:v>
                </c:pt>
                <c:pt idx="6447">
                  <c:v>2.93512</c:v>
                </c:pt>
                <c:pt idx="6448">
                  <c:v>2.8387449999999999</c:v>
                </c:pt>
                <c:pt idx="6449">
                  <c:v>2.415451</c:v>
                </c:pt>
                <c:pt idx="6450">
                  <c:v>1.7351989999999999</c:v>
                </c:pt>
                <c:pt idx="6451">
                  <c:v>1.113861</c:v>
                </c:pt>
                <c:pt idx="6452">
                  <c:v>0.82492100000000002</c:v>
                </c:pt>
                <c:pt idx="6453">
                  <c:v>0.79971300000000001</c:v>
                </c:pt>
                <c:pt idx="6454">
                  <c:v>0.71983299999999995</c:v>
                </c:pt>
                <c:pt idx="6455">
                  <c:v>0.69628900000000005</c:v>
                </c:pt>
                <c:pt idx="6456">
                  <c:v>0.74957300000000004</c:v>
                </c:pt>
                <c:pt idx="6457">
                  <c:v>0.962646</c:v>
                </c:pt>
                <c:pt idx="6458">
                  <c:v>1.3685149999999999</c:v>
                </c:pt>
                <c:pt idx="6459">
                  <c:v>1.6412199999999999</c:v>
                </c:pt>
                <c:pt idx="6460">
                  <c:v>1.538727</c:v>
                </c:pt>
                <c:pt idx="6461">
                  <c:v>1.319901</c:v>
                </c:pt>
                <c:pt idx="6462">
                  <c:v>1.006729</c:v>
                </c:pt>
                <c:pt idx="6463">
                  <c:v>0.40534999999999999</c:v>
                </c:pt>
                <c:pt idx="6464">
                  <c:v>7.3638999999999996E-2</c:v>
                </c:pt>
                <c:pt idx="6465">
                  <c:v>-8.2764000000000004E-2</c:v>
                </c:pt>
                <c:pt idx="6466">
                  <c:v>-0.32897900000000002</c:v>
                </c:pt>
                <c:pt idx="6467">
                  <c:v>-0.48529099999999997</c:v>
                </c:pt>
                <c:pt idx="6468">
                  <c:v>-0.43313600000000002</c:v>
                </c:pt>
                <c:pt idx="6469">
                  <c:v>-0.22006200000000001</c:v>
                </c:pt>
                <c:pt idx="6470">
                  <c:v>-0.10900899999999999</c:v>
                </c:pt>
                <c:pt idx="6471">
                  <c:v>-5.2399000000000001E-2</c:v>
                </c:pt>
                <c:pt idx="6472">
                  <c:v>7.2707999999999995E-2</c:v>
                </c:pt>
                <c:pt idx="6473">
                  <c:v>0.49604799999999999</c:v>
                </c:pt>
                <c:pt idx="6474">
                  <c:v>1.0033259999999999</c:v>
                </c:pt>
                <c:pt idx="6475">
                  <c:v>1.4996640000000001</c:v>
                </c:pt>
                <c:pt idx="6476">
                  <c:v>1.9763790000000001</c:v>
                </c:pt>
                <c:pt idx="6477">
                  <c:v>2.2236940000000001</c:v>
                </c:pt>
                <c:pt idx="6478">
                  <c:v>2.4088289999999999</c:v>
                </c:pt>
                <c:pt idx="6479">
                  <c:v>3.1186370000000001</c:v>
                </c:pt>
                <c:pt idx="6480">
                  <c:v>3.724075</c:v>
                </c:pt>
                <c:pt idx="6481">
                  <c:v>3.4193730000000002</c:v>
                </c:pt>
                <c:pt idx="6482">
                  <c:v>2.8023989999999999</c:v>
                </c:pt>
                <c:pt idx="6483">
                  <c:v>2.271515</c:v>
                </c:pt>
                <c:pt idx="6484">
                  <c:v>1.755234</c:v>
                </c:pt>
                <c:pt idx="6485">
                  <c:v>1.291733</c:v>
                </c:pt>
                <c:pt idx="6486">
                  <c:v>0.99247700000000005</c:v>
                </c:pt>
                <c:pt idx="6487">
                  <c:v>0.83079499999999995</c:v>
                </c:pt>
                <c:pt idx="6488">
                  <c:v>0.77625999999999995</c:v>
                </c:pt>
                <c:pt idx="6489">
                  <c:v>0.98745700000000003</c:v>
                </c:pt>
                <c:pt idx="6490">
                  <c:v>1.378647</c:v>
                </c:pt>
                <c:pt idx="6491">
                  <c:v>1.543396</c:v>
                </c:pt>
                <c:pt idx="6492">
                  <c:v>1.7400819999999999</c:v>
                </c:pt>
                <c:pt idx="6493">
                  <c:v>2.0786289999999998</c:v>
                </c:pt>
                <c:pt idx="6494">
                  <c:v>2.4239809999999999</c:v>
                </c:pt>
                <c:pt idx="6495">
                  <c:v>2.2557830000000001</c:v>
                </c:pt>
                <c:pt idx="6496">
                  <c:v>1.734146</c:v>
                </c:pt>
                <c:pt idx="6497">
                  <c:v>1.270462</c:v>
                </c:pt>
                <c:pt idx="6498">
                  <c:v>0.75801099999999999</c:v>
                </c:pt>
                <c:pt idx="6499">
                  <c:v>0.134552</c:v>
                </c:pt>
                <c:pt idx="6500">
                  <c:v>-0.70234700000000005</c:v>
                </c:pt>
                <c:pt idx="6501">
                  <c:v>-1.1296999999999999</c:v>
                </c:pt>
                <c:pt idx="6502">
                  <c:v>-0.95944200000000002</c:v>
                </c:pt>
                <c:pt idx="6503">
                  <c:v>-0.86657700000000004</c:v>
                </c:pt>
                <c:pt idx="6504">
                  <c:v>-0.77676400000000001</c:v>
                </c:pt>
                <c:pt idx="6505">
                  <c:v>-0.74729900000000005</c:v>
                </c:pt>
                <c:pt idx="6506">
                  <c:v>-0.44874599999999998</c:v>
                </c:pt>
                <c:pt idx="6507">
                  <c:v>-5.1528999999999998E-2</c:v>
                </c:pt>
                <c:pt idx="6508">
                  <c:v>0.41853299999999999</c:v>
                </c:pt>
                <c:pt idx="6509">
                  <c:v>0.888123</c:v>
                </c:pt>
                <c:pt idx="6510">
                  <c:v>1.4344790000000001</c:v>
                </c:pt>
                <c:pt idx="6511">
                  <c:v>2.0817260000000002</c:v>
                </c:pt>
                <c:pt idx="6512">
                  <c:v>2.8946079999999998</c:v>
                </c:pt>
                <c:pt idx="6513">
                  <c:v>4.0810849999999999</c:v>
                </c:pt>
                <c:pt idx="6514">
                  <c:v>4.5547639999999996</c:v>
                </c:pt>
                <c:pt idx="6515">
                  <c:v>4.1248779999999998</c:v>
                </c:pt>
                <c:pt idx="6516">
                  <c:v>3.2716059999999998</c:v>
                </c:pt>
                <c:pt idx="6517">
                  <c:v>2.2953800000000002</c:v>
                </c:pt>
                <c:pt idx="6518">
                  <c:v>1.6687620000000001</c:v>
                </c:pt>
                <c:pt idx="6519">
                  <c:v>1.4746250000000001</c:v>
                </c:pt>
                <c:pt idx="6520">
                  <c:v>1.4652559999999999</c:v>
                </c:pt>
                <c:pt idx="6521">
                  <c:v>1.3300780000000001</c:v>
                </c:pt>
                <c:pt idx="6522">
                  <c:v>1.3747560000000001</c:v>
                </c:pt>
                <c:pt idx="6523">
                  <c:v>1.5431820000000001</c:v>
                </c:pt>
                <c:pt idx="6524">
                  <c:v>1.7344059999999999</c:v>
                </c:pt>
                <c:pt idx="6525">
                  <c:v>1.9540709999999999</c:v>
                </c:pt>
                <c:pt idx="6526">
                  <c:v>2.0074770000000002</c:v>
                </c:pt>
                <c:pt idx="6527">
                  <c:v>2.1326139999999998</c:v>
                </c:pt>
                <c:pt idx="6528">
                  <c:v>2.7666780000000002</c:v>
                </c:pt>
                <c:pt idx="6529">
                  <c:v>3.1839599999999999</c:v>
                </c:pt>
                <c:pt idx="6530">
                  <c:v>2.854965</c:v>
                </c:pt>
                <c:pt idx="6531">
                  <c:v>1.759201</c:v>
                </c:pt>
                <c:pt idx="6532">
                  <c:v>0.114777</c:v>
                </c:pt>
                <c:pt idx="6533">
                  <c:v>-0.99577300000000002</c:v>
                </c:pt>
                <c:pt idx="6534">
                  <c:v>-1.2361759999999999</c:v>
                </c:pt>
                <c:pt idx="6535">
                  <c:v>-1.4093169999999999</c:v>
                </c:pt>
                <c:pt idx="6536">
                  <c:v>-1.3787990000000001</c:v>
                </c:pt>
                <c:pt idx="6537">
                  <c:v>-1.1595610000000001</c:v>
                </c:pt>
                <c:pt idx="6538">
                  <c:v>-0.99778699999999998</c:v>
                </c:pt>
                <c:pt idx="6539">
                  <c:v>-0.72273299999999996</c:v>
                </c:pt>
                <c:pt idx="6540">
                  <c:v>-0.33651700000000001</c:v>
                </c:pt>
                <c:pt idx="6541">
                  <c:v>5.9508999999999999E-2</c:v>
                </c:pt>
                <c:pt idx="6542">
                  <c:v>0.52534499999999995</c:v>
                </c:pt>
                <c:pt idx="6543">
                  <c:v>1.041245</c:v>
                </c:pt>
                <c:pt idx="6544">
                  <c:v>1.494461</c:v>
                </c:pt>
                <c:pt idx="6545">
                  <c:v>1.9188229999999999</c:v>
                </c:pt>
                <c:pt idx="6546">
                  <c:v>2.4972080000000001</c:v>
                </c:pt>
                <c:pt idx="6547">
                  <c:v>3.4749759999999998</c:v>
                </c:pt>
                <c:pt idx="6548">
                  <c:v>4.0786129999999998</c:v>
                </c:pt>
                <c:pt idx="6549">
                  <c:v>4.0758970000000003</c:v>
                </c:pt>
                <c:pt idx="6550">
                  <c:v>3.463409</c:v>
                </c:pt>
                <c:pt idx="6551">
                  <c:v>2.3866269999999998</c:v>
                </c:pt>
                <c:pt idx="6552">
                  <c:v>1.616547</c:v>
                </c:pt>
                <c:pt idx="6553">
                  <c:v>1.226837</c:v>
                </c:pt>
                <c:pt idx="6554">
                  <c:v>1.1365970000000001</c:v>
                </c:pt>
                <c:pt idx="6555">
                  <c:v>1.293121</c:v>
                </c:pt>
                <c:pt idx="6556">
                  <c:v>1.346695</c:v>
                </c:pt>
                <c:pt idx="6557">
                  <c:v>1.3886259999999999</c:v>
                </c:pt>
                <c:pt idx="6558">
                  <c:v>1.573669</c:v>
                </c:pt>
                <c:pt idx="6559">
                  <c:v>2.0414729999999999</c:v>
                </c:pt>
                <c:pt idx="6560">
                  <c:v>2.3724980000000002</c:v>
                </c:pt>
                <c:pt idx="6561">
                  <c:v>2.381866</c:v>
                </c:pt>
                <c:pt idx="6562">
                  <c:v>2.695862</c:v>
                </c:pt>
                <c:pt idx="6563">
                  <c:v>3.0706180000000001</c:v>
                </c:pt>
                <c:pt idx="6564">
                  <c:v>3.0807500000000001</c:v>
                </c:pt>
                <c:pt idx="6565">
                  <c:v>2.4551090000000002</c:v>
                </c:pt>
                <c:pt idx="6566">
                  <c:v>1.405991</c:v>
                </c:pt>
                <c:pt idx="6567">
                  <c:v>0.214508</c:v>
                </c:pt>
                <c:pt idx="6568">
                  <c:v>-1.04451</c:v>
                </c:pt>
                <c:pt idx="6569">
                  <c:v>-2.0052639999999999</c:v>
                </c:pt>
                <c:pt idx="6570">
                  <c:v>-2.2629700000000001</c:v>
                </c:pt>
                <c:pt idx="6571">
                  <c:v>-2.090897</c:v>
                </c:pt>
                <c:pt idx="6572">
                  <c:v>-1.8293299999999999</c:v>
                </c:pt>
                <c:pt idx="6573">
                  <c:v>-1.5431820000000001</c:v>
                </c:pt>
                <c:pt idx="6574">
                  <c:v>-1.1928559999999999</c:v>
                </c:pt>
                <c:pt idx="6575">
                  <c:v>-0.60954299999999995</c:v>
                </c:pt>
                <c:pt idx="6576">
                  <c:v>-3.8452E-2</c:v>
                </c:pt>
                <c:pt idx="6577">
                  <c:v>0.62417599999999995</c:v>
                </c:pt>
                <c:pt idx="6578">
                  <c:v>1.257568</c:v>
                </c:pt>
                <c:pt idx="6579">
                  <c:v>1.7048190000000001</c:v>
                </c:pt>
                <c:pt idx="6580">
                  <c:v>2.136368</c:v>
                </c:pt>
                <c:pt idx="6581">
                  <c:v>2.7099150000000001</c:v>
                </c:pt>
                <c:pt idx="6582">
                  <c:v>3.4152830000000001</c:v>
                </c:pt>
                <c:pt idx="6583">
                  <c:v>3.946396</c:v>
                </c:pt>
                <c:pt idx="6584">
                  <c:v>4.0072939999999999</c:v>
                </c:pt>
                <c:pt idx="6585">
                  <c:v>3.2824399999999998</c:v>
                </c:pt>
                <c:pt idx="6586">
                  <c:v>2.4631500000000002</c:v>
                </c:pt>
                <c:pt idx="6587">
                  <c:v>1.8806149999999999</c:v>
                </c:pt>
                <c:pt idx="6588">
                  <c:v>1.6058809999999999</c:v>
                </c:pt>
                <c:pt idx="6589">
                  <c:v>1.695511</c:v>
                </c:pt>
                <c:pt idx="6590">
                  <c:v>1.882172</c:v>
                </c:pt>
                <c:pt idx="6591">
                  <c:v>2.052063</c:v>
                </c:pt>
                <c:pt idx="6592">
                  <c:v>2.0877379999999999</c:v>
                </c:pt>
                <c:pt idx="6593">
                  <c:v>2.1700439999999999</c:v>
                </c:pt>
                <c:pt idx="6594">
                  <c:v>2.4409939999999999</c:v>
                </c:pt>
                <c:pt idx="6595">
                  <c:v>2.7737120000000002</c:v>
                </c:pt>
                <c:pt idx="6596">
                  <c:v>2.9645540000000001</c:v>
                </c:pt>
                <c:pt idx="6597">
                  <c:v>2.9126590000000001</c:v>
                </c:pt>
                <c:pt idx="6598">
                  <c:v>2.7427060000000001</c:v>
                </c:pt>
                <c:pt idx="6599">
                  <c:v>2.2193909999999999</c:v>
                </c:pt>
                <c:pt idx="6600">
                  <c:v>1.366547</c:v>
                </c:pt>
                <c:pt idx="6601">
                  <c:v>0.12997400000000001</c:v>
                </c:pt>
                <c:pt idx="6602">
                  <c:v>-0.95777900000000005</c:v>
                </c:pt>
                <c:pt idx="6603">
                  <c:v>-1.717255</c:v>
                </c:pt>
                <c:pt idx="6604">
                  <c:v>-2.1842959999999998</c:v>
                </c:pt>
                <c:pt idx="6605">
                  <c:v>-1.94458</c:v>
                </c:pt>
                <c:pt idx="6606">
                  <c:v>-1.379532</c:v>
                </c:pt>
                <c:pt idx="6607">
                  <c:v>-1.1053310000000001</c:v>
                </c:pt>
                <c:pt idx="6608">
                  <c:v>-0.98478699999999997</c:v>
                </c:pt>
                <c:pt idx="6609">
                  <c:v>-0.48204000000000002</c:v>
                </c:pt>
                <c:pt idx="6610">
                  <c:v>0.42402600000000001</c:v>
                </c:pt>
                <c:pt idx="6611">
                  <c:v>1.0416110000000001</c:v>
                </c:pt>
                <c:pt idx="6612">
                  <c:v>1.325806</c:v>
                </c:pt>
                <c:pt idx="6613">
                  <c:v>1.7348939999999999</c:v>
                </c:pt>
                <c:pt idx="6614">
                  <c:v>2.2656710000000002</c:v>
                </c:pt>
                <c:pt idx="6615">
                  <c:v>2.730804</c:v>
                </c:pt>
                <c:pt idx="6616">
                  <c:v>3.3471220000000002</c:v>
                </c:pt>
                <c:pt idx="6617">
                  <c:v>3.9104610000000002</c:v>
                </c:pt>
                <c:pt idx="6618">
                  <c:v>4.0435030000000003</c:v>
                </c:pt>
                <c:pt idx="6619">
                  <c:v>3.558319</c:v>
                </c:pt>
                <c:pt idx="6620">
                  <c:v>2.9942319999999998</c:v>
                </c:pt>
                <c:pt idx="6621">
                  <c:v>2.3022</c:v>
                </c:pt>
                <c:pt idx="6622">
                  <c:v>1.8108219999999999</c:v>
                </c:pt>
                <c:pt idx="6623">
                  <c:v>1.463287</c:v>
                </c:pt>
                <c:pt idx="6624">
                  <c:v>1.437378</c:v>
                </c:pt>
                <c:pt idx="6625">
                  <c:v>1.7034450000000001</c:v>
                </c:pt>
                <c:pt idx="6626">
                  <c:v>1.931549</c:v>
                </c:pt>
                <c:pt idx="6627">
                  <c:v>2.027542</c:v>
                </c:pt>
                <c:pt idx="6628">
                  <c:v>1.9811399999999999</c:v>
                </c:pt>
                <c:pt idx="6629">
                  <c:v>2.0908199999999999</c:v>
                </c:pt>
                <c:pt idx="6630">
                  <c:v>2.7536320000000001</c:v>
                </c:pt>
                <c:pt idx="6631">
                  <c:v>3.4887239999999999</c:v>
                </c:pt>
                <c:pt idx="6632">
                  <c:v>3.4835509999999998</c:v>
                </c:pt>
                <c:pt idx="6633">
                  <c:v>3.1360929999999998</c:v>
                </c:pt>
                <c:pt idx="6634">
                  <c:v>2.6264799999999999</c:v>
                </c:pt>
                <c:pt idx="6635">
                  <c:v>2.1230159999999998</c:v>
                </c:pt>
                <c:pt idx="6636">
                  <c:v>1.53064</c:v>
                </c:pt>
                <c:pt idx="6637">
                  <c:v>0.64459200000000005</c:v>
                </c:pt>
                <c:pt idx="6638">
                  <c:v>-0.50886500000000001</c:v>
                </c:pt>
                <c:pt idx="6639">
                  <c:v>-1.585159</c:v>
                </c:pt>
                <c:pt idx="6640">
                  <c:v>-2.0964969999999998</c:v>
                </c:pt>
                <c:pt idx="6641">
                  <c:v>-1.900879</c:v>
                </c:pt>
                <c:pt idx="6642">
                  <c:v>-1.3854059999999999</c:v>
                </c:pt>
                <c:pt idx="6643">
                  <c:v>-0.75216700000000003</c:v>
                </c:pt>
                <c:pt idx="6644">
                  <c:v>-0.103195</c:v>
                </c:pt>
                <c:pt idx="6645">
                  <c:v>1.1609339999999999</c:v>
                </c:pt>
                <c:pt idx="6646">
                  <c:v>1.7288209999999999</c:v>
                </c:pt>
                <c:pt idx="6647">
                  <c:v>2.1211090000000001</c:v>
                </c:pt>
                <c:pt idx="6648">
                  <c:v>3.0935060000000001</c:v>
                </c:pt>
                <c:pt idx="6649">
                  <c:v>3.8609770000000001</c:v>
                </c:pt>
                <c:pt idx="6650">
                  <c:v>3.8447879999999999</c:v>
                </c:pt>
                <c:pt idx="6651">
                  <c:v>4.2980650000000002</c:v>
                </c:pt>
                <c:pt idx="6652">
                  <c:v>4.6694639999999996</c:v>
                </c:pt>
                <c:pt idx="6653">
                  <c:v>4.5664829999999998</c:v>
                </c:pt>
                <c:pt idx="6654">
                  <c:v>3.6805110000000001</c:v>
                </c:pt>
                <c:pt idx="6655">
                  <c:v>2.6105800000000001</c:v>
                </c:pt>
                <c:pt idx="6656">
                  <c:v>1.851318</c:v>
                </c:pt>
                <c:pt idx="6657">
                  <c:v>1.2772060000000001</c:v>
                </c:pt>
                <c:pt idx="6658">
                  <c:v>1.1219790000000001</c:v>
                </c:pt>
                <c:pt idx="6659">
                  <c:v>1.2609250000000001</c:v>
                </c:pt>
                <c:pt idx="6660">
                  <c:v>1.497986</c:v>
                </c:pt>
                <c:pt idx="6661">
                  <c:v>1.7068939999999999</c:v>
                </c:pt>
                <c:pt idx="6662">
                  <c:v>1.865585</c:v>
                </c:pt>
                <c:pt idx="6663">
                  <c:v>2.1620029999999999</c:v>
                </c:pt>
                <c:pt idx="6664">
                  <c:v>2.6412960000000001</c:v>
                </c:pt>
                <c:pt idx="6665">
                  <c:v>3.0889890000000002</c:v>
                </c:pt>
                <c:pt idx="6666">
                  <c:v>3.7293400000000001</c:v>
                </c:pt>
                <c:pt idx="6667">
                  <c:v>4.1090850000000003</c:v>
                </c:pt>
                <c:pt idx="6668">
                  <c:v>4.0464019999999996</c:v>
                </c:pt>
                <c:pt idx="6669">
                  <c:v>3.4662480000000002</c:v>
                </c:pt>
                <c:pt idx="6670">
                  <c:v>2.43187</c:v>
                </c:pt>
                <c:pt idx="6671">
                  <c:v>1.1060030000000001</c:v>
                </c:pt>
                <c:pt idx="6672">
                  <c:v>-0.33744800000000003</c:v>
                </c:pt>
                <c:pt idx="6673">
                  <c:v>-1.3979029999999999</c:v>
                </c:pt>
                <c:pt idx="6674">
                  <c:v>-1.819183</c:v>
                </c:pt>
                <c:pt idx="6675">
                  <c:v>-1.844131</c:v>
                </c:pt>
                <c:pt idx="6676">
                  <c:v>-1.3195950000000001</c:v>
                </c:pt>
                <c:pt idx="6677">
                  <c:v>-0.75811799999999996</c:v>
                </c:pt>
                <c:pt idx="6678">
                  <c:v>-0.28315699999999999</c:v>
                </c:pt>
                <c:pt idx="6679">
                  <c:v>0.29238900000000001</c:v>
                </c:pt>
                <c:pt idx="6680">
                  <c:v>0.92939799999999995</c:v>
                </c:pt>
                <c:pt idx="6681">
                  <c:v>1.7181090000000001</c:v>
                </c:pt>
                <c:pt idx="6682">
                  <c:v>2.1172179999999998</c:v>
                </c:pt>
                <c:pt idx="6683">
                  <c:v>2.243881</c:v>
                </c:pt>
                <c:pt idx="6684">
                  <c:v>3.1126399999999999</c:v>
                </c:pt>
                <c:pt idx="6685">
                  <c:v>4.2889249999999999</c:v>
                </c:pt>
                <c:pt idx="6686">
                  <c:v>4.9600520000000001</c:v>
                </c:pt>
                <c:pt idx="6687">
                  <c:v>5.0548250000000001</c:v>
                </c:pt>
                <c:pt idx="6688">
                  <c:v>4.4868319999999997</c:v>
                </c:pt>
                <c:pt idx="6689">
                  <c:v>3.4408569999999998</c:v>
                </c:pt>
                <c:pt idx="6690">
                  <c:v>2.3783110000000001</c:v>
                </c:pt>
                <c:pt idx="6691">
                  <c:v>1.6306</c:v>
                </c:pt>
                <c:pt idx="6692">
                  <c:v>1.1667019999999999</c:v>
                </c:pt>
                <c:pt idx="6693">
                  <c:v>1.0399020000000001</c:v>
                </c:pt>
                <c:pt idx="6694">
                  <c:v>1.1486209999999999</c:v>
                </c:pt>
                <c:pt idx="6695">
                  <c:v>1.323669</c:v>
                </c:pt>
                <c:pt idx="6696">
                  <c:v>1.5965879999999999</c:v>
                </c:pt>
                <c:pt idx="6697">
                  <c:v>2.0173800000000002</c:v>
                </c:pt>
                <c:pt idx="6698">
                  <c:v>2.3208769999999999</c:v>
                </c:pt>
                <c:pt idx="6699">
                  <c:v>2.6623380000000001</c:v>
                </c:pt>
                <c:pt idx="6700">
                  <c:v>3.3335880000000002</c:v>
                </c:pt>
                <c:pt idx="6701">
                  <c:v>4.0459899999999998</c:v>
                </c:pt>
                <c:pt idx="6702">
                  <c:v>4.2005920000000003</c:v>
                </c:pt>
                <c:pt idx="6703">
                  <c:v>3.7980649999999998</c:v>
                </c:pt>
                <c:pt idx="6704">
                  <c:v>3.0413670000000002</c:v>
                </c:pt>
                <c:pt idx="6705">
                  <c:v>1.7667390000000001</c:v>
                </c:pt>
                <c:pt idx="6706">
                  <c:v>0.26635700000000001</c:v>
                </c:pt>
                <c:pt idx="6707">
                  <c:v>-0.918991</c:v>
                </c:pt>
                <c:pt idx="6708">
                  <c:v>-1.52858</c:v>
                </c:pt>
                <c:pt idx="6709">
                  <c:v>-1.358627</c:v>
                </c:pt>
                <c:pt idx="6710">
                  <c:v>-0.93034399999999995</c:v>
                </c:pt>
                <c:pt idx="6711">
                  <c:v>-0.74630700000000005</c:v>
                </c:pt>
                <c:pt idx="6712">
                  <c:v>-0.48587000000000002</c:v>
                </c:pt>
                <c:pt idx="6713">
                  <c:v>0.32058700000000001</c:v>
                </c:pt>
                <c:pt idx="6714">
                  <c:v>1.160385</c:v>
                </c:pt>
                <c:pt idx="6715">
                  <c:v>1.5406340000000001</c:v>
                </c:pt>
                <c:pt idx="6716">
                  <c:v>2.0039980000000002</c:v>
                </c:pt>
                <c:pt idx="6717">
                  <c:v>2.4859309999999999</c:v>
                </c:pt>
                <c:pt idx="6718">
                  <c:v>2.8160099999999999</c:v>
                </c:pt>
                <c:pt idx="6719">
                  <c:v>3.633804</c:v>
                </c:pt>
                <c:pt idx="6720">
                  <c:v>4.7679140000000002</c:v>
                </c:pt>
                <c:pt idx="6721">
                  <c:v>5.0479580000000004</c:v>
                </c:pt>
                <c:pt idx="6722">
                  <c:v>4.3812709999999999</c:v>
                </c:pt>
                <c:pt idx="6723">
                  <c:v>3.5887449999999999</c:v>
                </c:pt>
                <c:pt idx="6724">
                  <c:v>2.536362</c:v>
                </c:pt>
                <c:pt idx="6725">
                  <c:v>1.788681</c:v>
                </c:pt>
                <c:pt idx="6726">
                  <c:v>1.3403929999999999</c:v>
                </c:pt>
                <c:pt idx="6727">
                  <c:v>1.240051</c:v>
                </c:pt>
                <c:pt idx="6728">
                  <c:v>1.3471979999999999</c:v>
                </c:pt>
                <c:pt idx="6729">
                  <c:v>1.538651</c:v>
                </c:pt>
                <c:pt idx="6730">
                  <c:v>1.6963809999999999</c:v>
                </c:pt>
                <c:pt idx="6731">
                  <c:v>1.9295040000000001</c:v>
                </c:pt>
                <c:pt idx="6732">
                  <c:v>2.2223510000000002</c:v>
                </c:pt>
                <c:pt idx="6733">
                  <c:v>2.655716</c:v>
                </c:pt>
                <c:pt idx="6734">
                  <c:v>3.2958980000000002</c:v>
                </c:pt>
                <c:pt idx="6735">
                  <c:v>3.71286</c:v>
                </c:pt>
                <c:pt idx="6736">
                  <c:v>3.5527340000000001</c:v>
                </c:pt>
                <c:pt idx="6737">
                  <c:v>3.0182950000000002</c:v>
                </c:pt>
                <c:pt idx="6738">
                  <c:v>2.3709410000000002</c:v>
                </c:pt>
                <c:pt idx="6739">
                  <c:v>1.350449</c:v>
                </c:pt>
                <c:pt idx="6740">
                  <c:v>0.38381999999999999</c:v>
                </c:pt>
                <c:pt idx="6741">
                  <c:v>-0.56713899999999995</c:v>
                </c:pt>
                <c:pt idx="6742">
                  <c:v>-1.299423</c:v>
                </c:pt>
                <c:pt idx="6743">
                  <c:v>-1.696075</c:v>
                </c:pt>
                <c:pt idx="6744">
                  <c:v>-1.4314579999999999</c:v>
                </c:pt>
                <c:pt idx="6745">
                  <c:v>-1.009369</c:v>
                </c:pt>
                <c:pt idx="6746">
                  <c:v>-0.75865199999999999</c:v>
                </c:pt>
                <c:pt idx="6747">
                  <c:v>-0.47479199999999999</c:v>
                </c:pt>
                <c:pt idx="6748">
                  <c:v>3.0991000000000001E-2</c:v>
                </c:pt>
                <c:pt idx="6749">
                  <c:v>0.842499</c:v>
                </c:pt>
                <c:pt idx="6750">
                  <c:v>1.428558</c:v>
                </c:pt>
                <c:pt idx="6751">
                  <c:v>2.0232239999999999</c:v>
                </c:pt>
                <c:pt idx="6752">
                  <c:v>2.5734560000000002</c:v>
                </c:pt>
                <c:pt idx="6753">
                  <c:v>2.8692169999999999</c:v>
                </c:pt>
                <c:pt idx="6754">
                  <c:v>3.9214319999999998</c:v>
                </c:pt>
                <c:pt idx="6755">
                  <c:v>4.7290190000000001</c:v>
                </c:pt>
                <c:pt idx="6756">
                  <c:v>4.586182</c:v>
                </c:pt>
                <c:pt idx="6757">
                  <c:v>3.9463349999999999</c:v>
                </c:pt>
                <c:pt idx="6758">
                  <c:v>3.1067200000000001</c:v>
                </c:pt>
                <c:pt idx="6759">
                  <c:v>2.4237820000000001</c:v>
                </c:pt>
                <c:pt idx="6760">
                  <c:v>1.913864</c:v>
                </c:pt>
                <c:pt idx="6761">
                  <c:v>1.5495760000000001</c:v>
                </c:pt>
                <c:pt idx="6762">
                  <c:v>1.400604</c:v>
                </c:pt>
                <c:pt idx="6763">
                  <c:v>1.4730829999999999</c:v>
                </c:pt>
                <c:pt idx="6764">
                  <c:v>1.6531370000000001</c:v>
                </c:pt>
                <c:pt idx="6765">
                  <c:v>1.8450470000000001</c:v>
                </c:pt>
                <c:pt idx="6766">
                  <c:v>1.894196</c:v>
                </c:pt>
                <c:pt idx="6767">
                  <c:v>1.9840850000000001</c:v>
                </c:pt>
                <c:pt idx="6768">
                  <c:v>2.180374</c:v>
                </c:pt>
                <c:pt idx="6769">
                  <c:v>2.5706630000000001</c:v>
                </c:pt>
                <c:pt idx="6770">
                  <c:v>2.7303920000000002</c:v>
                </c:pt>
                <c:pt idx="6771">
                  <c:v>2.418396</c:v>
                </c:pt>
                <c:pt idx="6772">
                  <c:v>1.971085</c:v>
                </c:pt>
                <c:pt idx="6773">
                  <c:v>1.2543329999999999</c:v>
                </c:pt>
                <c:pt idx="6774">
                  <c:v>0.23341400000000001</c:v>
                </c:pt>
                <c:pt idx="6775">
                  <c:v>-0.72842399999999996</c:v>
                </c:pt>
                <c:pt idx="6776">
                  <c:v>-1.138031</c:v>
                </c:pt>
                <c:pt idx="6777">
                  <c:v>-1.0354159999999999</c:v>
                </c:pt>
                <c:pt idx="6778">
                  <c:v>-0.71127300000000004</c:v>
                </c:pt>
                <c:pt idx="6779">
                  <c:v>-0.70933500000000005</c:v>
                </c:pt>
                <c:pt idx="6780">
                  <c:v>-0.87315399999999999</c:v>
                </c:pt>
                <c:pt idx="6781">
                  <c:v>-0.68986499999999995</c:v>
                </c:pt>
                <c:pt idx="6782">
                  <c:v>-0.13000500000000001</c:v>
                </c:pt>
                <c:pt idx="6783">
                  <c:v>0.49900800000000001</c:v>
                </c:pt>
                <c:pt idx="6784">
                  <c:v>1.0298160000000001</c:v>
                </c:pt>
                <c:pt idx="6785">
                  <c:v>1.65448</c:v>
                </c:pt>
                <c:pt idx="6786">
                  <c:v>2.088638</c:v>
                </c:pt>
                <c:pt idx="6787">
                  <c:v>2.3252869999999999</c:v>
                </c:pt>
                <c:pt idx="6788">
                  <c:v>2.824783</c:v>
                </c:pt>
                <c:pt idx="6789">
                  <c:v>3.5175169999999998</c:v>
                </c:pt>
                <c:pt idx="6790">
                  <c:v>4.0506739999999999</c:v>
                </c:pt>
                <c:pt idx="6791">
                  <c:v>3.7374109999999998</c:v>
                </c:pt>
                <c:pt idx="6792">
                  <c:v>2.9264220000000001</c:v>
                </c:pt>
                <c:pt idx="6793">
                  <c:v>1.937881</c:v>
                </c:pt>
                <c:pt idx="6794">
                  <c:v>1.30806</c:v>
                </c:pt>
                <c:pt idx="6795">
                  <c:v>1.071701</c:v>
                </c:pt>
                <c:pt idx="6796">
                  <c:v>1.0230410000000001</c:v>
                </c:pt>
                <c:pt idx="6797">
                  <c:v>1.130844</c:v>
                </c:pt>
                <c:pt idx="6798">
                  <c:v>1.340271</c:v>
                </c:pt>
                <c:pt idx="6799">
                  <c:v>1.497528</c:v>
                </c:pt>
                <c:pt idx="6800">
                  <c:v>1.641068</c:v>
                </c:pt>
                <c:pt idx="6801">
                  <c:v>1.891815</c:v>
                </c:pt>
                <c:pt idx="6802">
                  <c:v>2.2117460000000002</c:v>
                </c:pt>
                <c:pt idx="6803">
                  <c:v>2.5605319999999998</c:v>
                </c:pt>
                <c:pt idx="6804">
                  <c:v>2.5815890000000001</c:v>
                </c:pt>
                <c:pt idx="6805">
                  <c:v>2.4405209999999999</c:v>
                </c:pt>
                <c:pt idx="6806">
                  <c:v>2.240891</c:v>
                </c:pt>
                <c:pt idx="6807">
                  <c:v>1.6526179999999999</c:v>
                </c:pt>
                <c:pt idx="6808">
                  <c:v>0.85041800000000001</c:v>
                </c:pt>
                <c:pt idx="6809">
                  <c:v>0.119461</c:v>
                </c:pt>
                <c:pt idx="6810">
                  <c:v>-0.37792999999999999</c:v>
                </c:pt>
                <c:pt idx="6811">
                  <c:v>-0.798431</c:v>
                </c:pt>
                <c:pt idx="6812">
                  <c:v>-1.2145079999999999</c:v>
                </c:pt>
                <c:pt idx="6813">
                  <c:v>-1.5704039999999999</c:v>
                </c:pt>
                <c:pt idx="6814">
                  <c:v>-1.6036379999999999</c:v>
                </c:pt>
                <c:pt idx="6815">
                  <c:v>-1.3382719999999999</c:v>
                </c:pt>
                <c:pt idx="6816">
                  <c:v>-0.86099199999999998</c:v>
                </c:pt>
                <c:pt idx="6817">
                  <c:v>-0.316498</c:v>
                </c:pt>
                <c:pt idx="6818">
                  <c:v>0.29772900000000002</c:v>
                </c:pt>
                <c:pt idx="6819">
                  <c:v>0.96122700000000005</c:v>
                </c:pt>
                <c:pt idx="6820">
                  <c:v>1.6407929999999999</c:v>
                </c:pt>
                <c:pt idx="6821">
                  <c:v>2.3099820000000002</c:v>
                </c:pt>
                <c:pt idx="6822">
                  <c:v>2.9028019999999999</c:v>
                </c:pt>
                <c:pt idx="6823">
                  <c:v>3.6195369999999998</c:v>
                </c:pt>
                <c:pt idx="6824">
                  <c:v>4.3067630000000001</c:v>
                </c:pt>
                <c:pt idx="6825">
                  <c:v>4.0293729999999996</c:v>
                </c:pt>
                <c:pt idx="6826">
                  <c:v>2.9912570000000001</c:v>
                </c:pt>
                <c:pt idx="6827">
                  <c:v>1.8651120000000001</c:v>
                </c:pt>
                <c:pt idx="6828">
                  <c:v>1.243622</c:v>
                </c:pt>
                <c:pt idx="6829">
                  <c:v>1.1965790000000001</c:v>
                </c:pt>
                <c:pt idx="6830">
                  <c:v>1.3909450000000001</c:v>
                </c:pt>
                <c:pt idx="6831">
                  <c:v>1.6056820000000001</c:v>
                </c:pt>
                <c:pt idx="6832">
                  <c:v>1.7720180000000001</c:v>
                </c:pt>
                <c:pt idx="6833">
                  <c:v>1.905762</c:v>
                </c:pt>
                <c:pt idx="6834">
                  <c:v>2.0281829999999998</c:v>
                </c:pt>
                <c:pt idx="6835">
                  <c:v>2.2063600000000001</c:v>
                </c:pt>
                <c:pt idx="6836">
                  <c:v>2.521347</c:v>
                </c:pt>
                <c:pt idx="6837">
                  <c:v>2.9765929999999998</c:v>
                </c:pt>
                <c:pt idx="6838">
                  <c:v>3.0086059999999999</c:v>
                </c:pt>
                <c:pt idx="6839">
                  <c:v>2.8755649999999999</c:v>
                </c:pt>
                <c:pt idx="6840">
                  <c:v>2.7061000000000002</c:v>
                </c:pt>
                <c:pt idx="6841">
                  <c:v>2.1446079999999998</c:v>
                </c:pt>
                <c:pt idx="6842">
                  <c:v>1.2006840000000001</c:v>
                </c:pt>
                <c:pt idx="6843">
                  <c:v>0.17446900000000001</c:v>
                </c:pt>
                <c:pt idx="6844">
                  <c:v>-0.84591700000000003</c:v>
                </c:pt>
                <c:pt idx="6845">
                  <c:v>-1.794937</c:v>
                </c:pt>
                <c:pt idx="6846">
                  <c:v>-2.319855</c:v>
                </c:pt>
                <c:pt idx="6847">
                  <c:v>-2.2184750000000002</c:v>
                </c:pt>
                <c:pt idx="6848">
                  <c:v>-1.951538</c:v>
                </c:pt>
                <c:pt idx="6849">
                  <c:v>-1.684647</c:v>
                </c:pt>
                <c:pt idx="6850">
                  <c:v>-0.97895799999999999</c:v>
                </c:pt>
                <c:pt idx="6851">
                  <c:v>-0.112946</c:v>
                </c:pt>
                <c:pt idx="6852">
                  <c:v>0.627502</c:v>
                </c:pt>
                <c:pt idx="6853">
                  <c:v>1.2449650000000001</c:v>
                </c:pt>
                <c:pt idx="6854">
                  <c:v>1.904663</c:v>
                </c:pt>
                <c:pt idx="6855">
                  <c:v>2.5286870000000001</c:v>
                </c:pt>
                <c:pt idx="6856">
                  <c:v>3.0925449999999999</c:v>
                </c:pt>
                <c:pt idx="6857">
                  <c:v>3.8521420000000002</c:v>
                </c:pt>
                <c:pt idx="6858">
                  <c:v>4.4298250000000001</c:v>
                </c:pt>
                <c:pt idx="6859">
                  <c:v>4.4589689999999997</c:v>
                </c:pt>
                <c:pt idx="6860">
                  <c:v>3.6204679999999998</c:v>
                </c:pt>
                <c:pt idx="6861">
                  <c:v>2.434555</c:v>
                </c:pt>
                <c:pt idx="6862">
                  <c:v>1.642441</c:v>
                </c:pt>
                <c:pt idx="6863">
                  <c:v>1.4130549999999999</c:v>
                </c:pt>
                <c:pt idx="6864">
                  <c:v>1.524689</c:v>
                </c:pt>
                <c:pt idx="6865">
                  <c:v>1.7121120000000001</c:v>
                </c:pt>
                <c:pt idx="6866">
                  <c:v>1.7574620000000001</c:v>
                </c:pt>
                <c:pt idx="6867">
                  <c:v>1.6899569999999999</c:v>
                </c:pt>
                <c:pt idx="6868">
                  <c:v>1.6977690000000001</c:v>
                </c:pt>
                <c:pt idx="6869">
                  <c:v>1.9012450000000001</c:v>
                </c:pt>
                <c:pt idx="6870">
                  <c:v>2.3603360000000002</c:v>
                </c:pt>
                <c:pt idx="6871">
                  <c:v>3.0596619999999999</c:v>
                </c:pt>
                <c:pt idx="6872">
                  <c:v>3.6515659999999999</c:v>
                </c:pt>
                <c:pt idx="6873">
                  <c:v>3.5763240000000001</c:v>
                </c:pt>
                <c:pt idx="6874">
                  <c:v>3.07782</c:v>
                </c:pt>
                <c:pt idx="6875">
                  <c:v>2.4128569999999998</c:v>
                </c:pt>
                <c:pt idx="6876">
                  <c:v>1.4404140000000001</c:v>
                </c:pt>
                <c:pt idx="6877">
                  <c:v>0.254303</c:v>
                </c:pt>
                <c:pt idx="6878">
                  <c:v>-0.94604500000000002</c:v>
                </c:pt>
                <c:pt idx="6879">
                  <c:v>-1.498337</c:v>
                </c:pt>
                <c:pt idx="6880">
                  <c:v>-1.9161220000000001</c:v>
                </c:pt>
                <c:pt idx="6881">
                  <c:v>-2.0446469999999999</c:v>
                </c:pt>
                <c:pt idx="6882">
                  <c:v>-1.772964</c:v>
                </c:pt>
                <c:pt idx="6883">
                  <c:v>-1.47818</c:v>
                </c:pt>
                <c:pt idx="6884">
                  <c:v>-1.036011</c:v>
                </c:pt>
                <c:pt idx="6885">
                  <c:v>-0.36047400000000002</c:v>
                </c:pt>
                <c:pt idx="6886">
                  <c:v>0.41082800000000003</c:v>
                </c:pt>
                <c:pt idx="6887">
                  <c:v>1.0032350000000001</c:v>
                </c:pt>
                <c:pt idx="6888">
                  <c:v>1.459106</c:v>
                </c:pt>
                <c:pt idx="6889">
                  <c:v>1.9606170000000001</c:v>
                </c:pt>
                <c:pt idx="6890">
                  <c:v>2.6959230000000001</c:v>
                </c:pt>
                <c:pt idx="6891">
                  <c:v>3.7549739999999998</c:v>
                </c:pt>
                <c:pt idx="6892">
                  <c:v>4.4211879999999999</c:v>
                </c:pt>
                <c:pt idx="6893">
                  <c:v>4.2279970000000002</c:v>
                </c:pt>
                <c:pt idx="6894">
                  <c:v>3.6396790000000001</c:v>
                </c:pt>
                <c:pt idx="6895">
                  <c:v>2.9044340000000002</c:v>
                </c:pt>
                <c:pt idx="6896">
                  <c:v>1.890274</c:v>
                </c:pt>
                <c:pt idx="6897">
                  <c:v>1.2347109999999999</c:v>
                </c:pt>
                <c:pt idx="6898">
                  <c:v>1.05751</c:v>
                </c:pt>
                <c:pt idx="6899">
                  <c:v>1.2606660000000001</c:v>
                </c:pt>
                <c:pt idx="6900">
                  <c:v>1.515747</c:v>
                </c:pt>
                <c:pt idx="6901">
                  <c:v>1.711487</c:v>
                </c:pt>
                <c:pt idx="6902">
                  <c:v>1.8697809999999999</c:v>
                </c:pt>
                <c:pt idx="6903">
                  <c:v>2.018707</c:v>
                </c:pt>
                <c:pt idx="6904">
                  <c:v>2.1826020000000002</c:v>
                </c:pt>
                <c:pt idx="6905">
                  <c:v>2.529007</c:v>
                </c:pt>
                <c:pt idx="6906">
                  <c:v>2.990326</c:v>
                </c:pt>
                <c:pt idx="6907">
                  <c:v>3.5443419999999999</c:v>
                </c:pt>
                <c:pt idx="6908">
                  <c:v>3.5141749999999998</c:v>
                </c:pt>
                <c:pt idx="6909">
                  <c:v>3.002151</c:v>
                </c:pt>
                <c:pt idx="6910">
                  <c:v>1.9822390000000001</c:v>
                </c:pt>
                <c:pt idx="6911">
                  <c:v>0.76216099999999998</c:v>
                </c:pt>
                <c:pt idx="6912">
                  <c:v>-0.47419699999999998</c:v>
                </c:pt>
                <c:pt idx="6913">
                  <c:v>-1.668579</c:v>
                </c:pt>
                <c:pt idx="6914">
                  <c:v>-2.3082280000000002</c:v>
                </c:pt>
                <c:pt idx="6915">
                  <c:v>-2.315369</c:v>
                </c:pt>
                <c:pt idx="6916">
                  <c:v>-2.0548709999999999</c:v>
                </c:pt>
                <c:pt idx="6917">
                  <c:v>-1.684906</c:v>
                </c:pt>
                <c:pt idx="6918">
                  <c:v>-1.2446440000000001</c:v>
                </c:pt>
                <c:pt idx="6919">
                  <c:v>-0.57434099999999999</c:v>
                </c:pt>
                <c:pt idx="6920">
                  <c:v>0.25054900000000002</c:v>
                </c:pt>
                <c:pt idx="6921">
                  <c:v>0.92008999999999996</c:v>
                </c:pt>
                <c:pt idx="6922">
                  <c:v>1.241913</c:v>
                </c:pt>
                <c:pt idx="6923">
                  <c:v>1.856277</c:v>
                </c:pt>
                <c:pt idx="6924">
                  <c:v>2.6228940000000001</c:v>
                </c:pt>
                <c:pt idx="6925">
                  <c:v>3.2182010000000001</c:v>
                </c:pt>
                <c:pt idx="6926">
                  <c:v>3.7132260000000001</c:v>
                </c:pt>
                <c:pt idx="6927">
                  <c:v>3.8944700000000001</c:v>
                </c:pt>
                <c:pt idx="6928">
                  <c:v>3.753342</c:v>
                </c:pt>
                <c:pt idx="6929">
                  <c:v>3.0735320000000002</c:v>
                </c:pt>
                <c:pt idx="6930">
                  <c:v>2.1763759999999999</c:v>
                </c:pt>
                <c:pt idx="6931">
                  <c:v>1.5974429999999999</c:v>
                </c:pt>
                <c:pt idx="6932">
                  <c:v>1.351089</c:v>
                </c:pt>
                <c:pt idx="6933">
                  <c:v>1.3642270000000001</c:v>
                </c:pt>
                <c:pt idx="6934">
                  <c:v>1.5470729999999999</c:v>
                </c:pt>
                <c:pt idx="6935">
                  <c:v>1.8229219999999999</c:v>
                </c:pt>
                <c:pt idx="6936">
                  <c:v>2.201187</c:v>
                </c:pt>
                <c:pt idx="6937">
                  <c:v>2.421265</c:v>
                </c:pt>
                <c:pt idx="6938">
                  <c:v>2.52861</c:v>
                </c:pt>
                <c:pt idx="6939">
                  <c:v>2.8185419999999999</c:v>
                </c:pt>
                <c:pt idx="6940">
                  <c:v>3.190842</c:v>
                </c:pt>
                <c:pt idx="6941">
                  <c:v>3.341675</c:v>
                </c:pt>
                <c:pt idx="6942">
                  <c:v>2.9660950000000001</c:v>
                </c:pt>
                <c:pt idx="6943">
                  <c:v>2.1757810000000002</c:v>
                </c:pt>
                <c:pt idx="6944">
                  <c:v>1.2104950000000001</c:v>
                </c:pt>
                <c:pt idx="6945">
                  <c:v>0.19137599999999999</c:v>
                </c:pt>
                <c:pt idx="6946">
                  <c:v>-1.1109770000000001</c:v>
                </c:pt>
                <c:pt idx="6947">
                  <c:v>-2.132355</c:v>
                </c:pt>
                <c:pt idx="6948">
                  <c:v>-1.939133</c:v>
                </c:pt>
                <c:pt idx="6949">
                  <c:v>-1.395416</c:v>
                </c:pt>
                <c:pt idx="6950">
                  <c:v>-1.129456</c:v>
                </c:pt>
                <c:pt idx="6951">
                  <c:v>-1.032181</c:v>
                </c:pt>
                <c:pt idx="6952">
                  <c:v>-0.69720499999999996</c:v>
                </c:pt>
                <c:pt idx="6953">
                  <c:v>-4.3839000000000003E-2</c:v>
                </c:pt>
                <c:pt idx="6954">
                  <c:v>0.63555899999999999</c:v>
                </c:pt>
                <c:pt idx="6955">
                  <c:v>1.1777949999999999</c:v>
                </c:pt>
                <c:pt idx="6956">
                  <c:v>1.564789</c:v>
                </c:pt>
                <c:pt idx="6957">
                  <c:v>1.926682</c:v>
                </c:pt>
                <c:pt idx="6958">
                  <c:v>2.4179379999999999</c:v>
                </c:pt>
                <c:pt idx="6959">
                  <c:v>3.1274570000000002</c:v>
                </c:pt>
                <c:pt idx="6960">
                  <c:v>4.1154479999999998</c:v>
                </c:pt>
                <c:pt idx="6961">
                  <c:v>4.1842649999999999</c:v>
                </c:pt>
                <c:pt idx="6962">
                  <c:v>3.6277469999999998</c:v>
                </c:pt>
                <c:pt idx="6963">
                  <c:v>2.727509</c:v>
                </c:pt>
                <c:pt idx="6964">
                  <c:v>1.9673309999999999</c:v>
                </c:pt>
                <c:pt idx="6965">
                  <c:v>1.5605469999999999</c:v>
                </c:pt>
                <c:pt idx="6966">
                  <c:v>1.4134059999999999</c:v>
                </c:pt>
                <c:pt idx="6967">
                  <c:v>1.437881</c:v>
                </c:pt>
                <c:pt idx="6968">
                  <c:v>1.619507</c:v>
                </c:pt>
                <c:pt idx="6969">
                  <c:v>1.932693</c:v>
                </c:pt>
                <c:pt idx="6970">
                  <c:v>2.177765</c:v>
                </c:pt>
                <c:pt idx="6971">
                  <c:v>2.3964690000000002</c:v>
                </c:pt>
                <c:pt idx="6972">
                  <c:v>2.5594640000000002</c:v>
                </c:pt>
                <c:pt idx="6973">
                  <c:v>2.6754760000000002</c:v>
                </c:pt>
                <c:pt idx="6974">
                  <c:v>2.79541</c:v>
                </c:pt>
                <c:pt idx="6975">
                  <c:v>2.6455380000000002</c:v>
                </c:pt>
                <c:pt idx="6976">
                  <c:v>2.066055</c:v>
                </c:pt>
                <c:pt idx="6977">
                  <c:v>1.443573</c:v>
                </c:pt>
                <c:pt idx="6978">
                  <c:v>0.82444799999999996</c:v>
                </c:pt>
                <c:pt idx="6979">
                  <c:v>0.15065000000000001</c:v>
                </c:pt>
                <c:pt idx="6980">
                  <c:v>-0.60594199999999998</c:v>
                </c:pt>
                <c:pt idx="6981">
                  <c:v>-1.548538</c:v>
                </c:pt>
                <c:pt idx="6982">
                  <c:v>-2.120987</c:v>
                </c:pt>
                <c:pt idx="6983">
                  <c:v>-2.120209</c:v>
                </c:pt>
                <c:pt idx="6984">
                  <c:v>-1.7732699999999999</c:v>
                </c:pt>
                <c:pt idx="6985">
                  <c:v>-1.453049</c:v>
                </c:pt>
                <c:pt idx="6986">
                  <c:v>-0.96794100000000005</c:v>
                </c:pt>
                <c:pt idx="6987">
                  <c:v>-0.26602199999999998</c:v>
                </c:pt>
                <c:pt idx="6988">
                  <c:v>0.43432599999999999</c:v>
                </c:pt>
                <c:pt idx="6989">
                  <c:v>0.81269800000000003</c:v>
                </c:pt>
                <c:pt idx="6990">
                  <c:v>1.2505649999999999</c:v>
                </c:pt>
                <c:pt idx="6991">
                  <c:v>1.8930359999999999</c:v>
                </c:pt>
                <c:pt idx="6992">
                  <c:v>2.3998719999999998</c:v>
                </c:pt>
                <c:pt idx="6993">
                  <c:v>3.0245820000000001</c:v>
                </c:pt>
                <c:pt idx="6994">
                  <c:v>3.682083</c:v>
                </c:pt>
                <c:pt idx="6995">
                  <c:v>4.0509950000000003</c:v>
                </c:pt>
                <c:pt idx="6996">
                  <c:v>3.665375</c:v>
                </c:pt>
                <c:pt idx="6997">
                  <c:v>2.8038020000000001</c:v>
                </c:pt>
                <c:pt idx="6998">
                  <c:v>1.829224</c:v>
                </c:pt>
                <c:pt idx="6999">
                  <c:v>1.2973939999999999</c:v>
                </c:pt>
                <c:pt idx="7000">
                  <c:v>1.169907</c:v>
                </c:pt>
                <c:pt idx="7001">
                  <c:v>1.3656159999999999</c:v>
                </c:pt>
                <c:pt idx="7002">
                  <c:v>1.641602</c:v>
                </c:pt>
                <c:pt idx="7003">
                  <c:v>1.8687130000000001</c:v>
                </c:pt>
                <c:pt idx="7004">
                  <c:v>2.0867770000000001</c:v>
                </c:pt>
                <c:pt idx="7005">
                  <c:v>2.4433590000000001</c:v>
                </c:pt>
                <c:pt idx="7006">
                  <c:v>2.7059329999999999</c:v>
                </c:pt>
                <c:pt idx="7007">
                  <c:v>2.9088590000000001</c:v>
                </c:pt>
                <c:pt idx="7008">
                  <c:v>3.542923</c:v>
                </c:pt>
                <c:pt idx="7009">
                  <c:v>4.2022089999999999</c:v>
                </c:pt>
                <c:pt idx="7010">
                  <c:v>3.8937840000000001</c:v>
                </c:pt>
                <c:pt idx="7011">
                  <c:v>2.850311</c:v>
                </c:pt>
                <c:pt idx="7012">
                  <c:v>1.437683</c:v>
                </c:pt>
                <c:pt idx="7013">
                  <c:v>-0.27432299999999998</c:v>
                </c:pt>
                <c:pt idx="7014">
                  <c:v>-1.7052149999999999</c:v>
                </c:pt>
                <c:pt idx="7015">
                  <c:v>-2.5623930000000001</c:v>
                </c:pt>
                <c:pt idx="7016">
                  <c:v>-2.945236</c:v>
                </c:pt>
                <c:pt idx="7017">
                  <c:v>-2.8123320000000001</c:v>
                </c:pt>
                <c:pt idx="7018">
                  <c:v>-2.4251710000000002</c:v>
                </c:pt>
                <c:pt idx="7019">
                  <c:v>-1.851669</c:v>
                </c:pt>
                <c:pt idx="7020">
                  <c:v>-1.019028</c:v>
                </c:pt>
                <c:pt idx="7021">
                  <c:v>-0.139847</c:v>
                </c:pt>
                <c:pt idx="7022">
                  <c:v>0.60003700000000004</c:v>
                </c:pt>
                <c:pt idx="7023">
                  <c:v>1.16333</c:v>
                </c:pt>
                <c:pt idx="7024">
                  <c:v>1.523407</c:v>
                </c:pt>
                <c:pt idx="7025">
                  <c:v>1.692734</c:v>
                </c:pt>
                <c:pt idx="7026">
                  <c:v>2.6145019999999999</c:v>
                </c:pt>
                <c:pt idx="7027">
                  <c:v>3.6869960000000002</c:v>
                </c:pt>
                <c:pt idx="7028">
                  <c:v>4.2577360000000004</c:v>
                </c:pt>
                <c:pt idx="7029">
                  <c:v>4.2748410000000003</c:v>
                </c:pt>
                <c:pt idx="7030">
                  <c:v>3.7843170000000002</c:v>
                </c:pt>
                <c:pt idx="7031">
                  <c:v>2.9333499999999999</c:v>
                </c:pt>
                <c:pt idx="7032">
                  <c:v>2.063202</c:v>
                </c:pt>
                <c:pt idx="7033">
                  <c:v>1.45723</c:v>
                </c:pt>
                <c:pt idx="7034">
                  <c:v>1.3866270000000001</c:v>
                </c:pt>
                <c:pt idx="7035">
                  <c:v>1.567169</c:v>
                </c:pt>
                <c:pt idx="7036">
                  <c:v>1.8051299999999999</c:v>
                </c:pt>
                <c:pt idx="7037">
                  <c:v>2.0846100000000001</c:v>
                </c:pt>
                <c:pt idx="7038">
                  <c:v>2.2789459999999999</c:v>
                </c:pt>
                <c:pt idx="7039">
                  <c:v>2.5712130000000002</c:v>
                </c:pt>
                <c:pt idx="7040">
                  <c:v>2.6776279999999999</c:v>
                </c:pt>
                <c:pt idx="7041">
                  <c:v>2.5593409999999999</c:v>
                </c:pt>
                <c:pt idx="7042">
                  <c:v>2.6966549999999998</c:v>
                </c:pt>
                <c:pt idx="7043">
                  <c:v>2.7456360000000002</c:v>
                </c:pt>
                <c:pt idx="7044">
                  <c:v>2.3324889999999998</c:v>
                </c:pt>
                <c:pt idx="7045">
                  <c:v>1.779739</c:v>
                </c:pt>
                <c:pt idx="7046">
                  <c:v>0.99089099999999997</c:v>
                </c:pt>
                <c:pt idx="7047">
                  <c:v>2.7878E-2</c:v>
                </c:pt>
                <c:pt idx="7048">
                  <c:v>-0.950928</c:v>
                </c:pt>
                <c:pt idx="7049">
                  <c:v>-1.6762079999999999</c:v>
                </c:pt>
                <c:pt idx="7050">
                  <c:v>-1.87355</c:v>
                </c:pt>
                <c:pt idx="7051">
                  <c:v>-1.756958</c:v>
                </c:pt>
                <c:pt idx="7052">
                  <c:v>-1.644272</c:v>
                </c:pt>
                <c:pt idx="7053">
                  <c:v>-1.3692470000000001</c:v>
                </c:pt>
                <c:pt idx="7054">
                  <c:v>-0.95816000000000001</c:v>
                </c:pt>
                <c:pt idx="7055">
                  <c:v>-0.39401199999999997</c:v>
                </c:pt>
                <c:pt idx="7056">
                  <c:v>0.32084699999999999</c:v>
                </c:pt>
                <c:pt idx="7057">
                  <c:v>0.93420400000000003</c:v>
                </c:pt>
                <c:pt idx="7058">
                  <c:v>1.397934</c:v>
                </c:pt>
                <c:pt idx="7059">
                  <c:v>1.898895</c:v>
                </c:pt>
                <c:pt idx="7060">
                  <c:v>2.469986</c:v>
                </c:pt>
                <c:pt idx="7061">
                  <c:v>3.3924099999999999</c:v>
                </c:pt>
                <c:pt idx="7062">
                  <c:v>3.8679199999999998</c:v>
                </c:pt>
                <c:pt idx="7063">
                  <c:v>3.6759490000000001</c:v>
                </c:pt>
                <c:pt idx="7064">
                  <c:v>3.1796419999999999</c:v>
                </c:pt>
                <c:pt idx="7065">
                  <c:v>2.5193020000000002</c:v>
                </c:pt>
                <c:pt idx="7066">
                  <c:v>1.813156</c:v>
                </c:pt>
                <c:pt idx="7067">
                  <c:v>1.4484710000000001</c:v>
                </c:pt>
                <c:pt idx="7068">
                  <c:v>1.424469</c:v>
                </c:pt>
                <c:pt idx="7069">
                  <c:v>1.5367580000000001</c:v>
                </c:pt>
                <c:pt idx="7070">
                  <c:v>1.6481779999999999</c:v>
                </c:pt>
                <c:pt idx="7071">
                  <c:v>1.7808839999999999</c:v>
                </c:pt>
                <c:pt idx="7072">
                  <c:v>2.0326689999999998</c:v>
                </c:pt>
                <c:pt idx="7073">
                  <c:v>2.3562470000000002</c:v>
                </c:pt>
                <c:pt idx="7074">
                  <c:v>2.6914829999999998</c:v>
                </c:pt>
                <c:pt idx="7075">
                  <c:v>3.0504760000000002</c:v>
                </c:pt>
                <c:pt idx="7076">
                  <c:v>3.2609859999999999</c:v>
                </c:pt>
                <c:pt idx="7077">
                  <c:v>3.1322169999999998</c:v>
                </c:pt>
                <c:pt idx="7078">
                  <c:v>2.6200410000000001</c:v>
                </c:pt>
                <c:pt idx="7079">
                  <c:v>1.7349399999999999</c:v>
                </c:pt>
                <c:pt idx="7080">
                  <c:v>0.80864000000000003</c:v>
                </c:pt>
                <c:pt idx="7081">
                  <c:v>-0.28135700000000002</c:v>
                </c:pt>
                <c:pt idx="7082">
                  <c:v>-1.1262049999999999</c:v>
                </c:pt>
                <c:pt idx="7083">
                  <c:v>-1.8546450000000001</c:v>
                </c:pt>
                <c:pt idx="7084">
                  <c:v>-2.2986300000000002</c:v>
                </c:pt>
                <c:pt idx="7085">
                  <c:v>-2.1978</c:v>
                </c:pt>
                <c:pt idx="7086">
                  <c:v>-1.80159</c:v>
                </c:pt>
                <c:pt idx="7087">
                  <c:v>-1.3583369999999999</c:v>
                </c:pt>
                <c:pt idx="7088">
                  <c:v>-0.79031399999999996</c:v>
                </c:pt>
                <c:pt idx="7089">
                  <c:v>-0.100006</c:v>
                </c:pt>
                <c:pt idx="7090">
                  <c:v>0.49325600000000003</c:v>
                </c:pt>
                <c:pt idx="7091">
                  <c:v>1.042969</c:v>
                </c:pt>
                <c:pt idx="7092">
                  <c:v>1.4504999999999999</c:v>
                </c:pt>
                <c:pt idx="7093">
                  <c:v>1.954834</c:v>
                </c:pt>
                <c:pt idx="7094">
                  <c:v>2.7181090000000001</c:v>
                </c:pt>
                <c:pt idx="7095">
                  <c:v>3.7379760000000002</c:v>
                </c:pt>
                <c:pt idx="7096">
                  <c:v>4.0572660000000003</c:v>
                </c:pt>
                <c:pt idx="7097">
                  <c:v>3.7817229999999999</c:v>
                </c:pt>
                <c:pt idx="7098">
                  <c:v>3.0464020000000001</c:v>
                </c:pt>
                <c:pt idx="7099">
                  <c:v>2.159729</c:v>
                </c:pt>
                <c:pt idx="7100">
                  <c:v>1.479843</c:v>
                </c:pt>
                <c:pt idx="7101">
                  <c:v>1.1900630000000001</c:v>
                </c:pt>
                <c:pt idx="7102">
                  <c:v>1.326538</c:v>
                </c:pt>
                <c:pt idx="7103">
                  <c:v>1.6141509999999999</c:v>
                </c:pt>
                <c:pt idx="7104">
                  <c:v>1.852325</c:v>
                </c:pt>
                <c:pt idx="7105">
                  <c:v>1.991287</c:v>
                </c:pt>
                <c:pt idx="7106">
                  <c:v>2.229752</c:v>
                </c:pt>
                <c:pt idx="7107">
                  <c:v>2.6734619999999998</c:v>
                </c:pt>
                <c:pt idx="7108">
                  <c:v>3.0987849999999999</c:v>
                </c:pt>
                <c:pt idx="7109">
                  <c:v>3.4952549999999998</c:v>
                </c:pt>
                <c:pt idx="7110">
                  <c:v>3.8249659999999999</c:v>
                </c:pt>
                <c:pt idx="7111">
                  <c:v>3.5798190000000001</c:v>
                </c:pt>
                <c:pt idx="7112">
                  <c:v>2.710861</c:v>
                </c:pt>
                <c:pt idx="7113">
                  <c:v>1.6100159999999999</c:v>
                </c:pt>
                <c:pt idx="7114">
                  <c:v>0.12565599999999999</c:v>
                </c:pt>
                <c:pt idx="7115">
                  <c:v>-1.424728</c:v>
                </c:pt>
                <c:pt idx="7116">
                  <c:v>-2.534637</c:v>
                </c:pt>
                <c:pt idx="7117">
                  <c:v>-2.6897579999999999</c:v>
                </c:pt>
                <c:pt idx="7118">
                  <c:v>-2.3868260000000001</c:v>
                </c:pt>
                <c:pt idx="7119">
                  <c:v>-1.9733430000000001</c:v>
                </c:pt>
                <c:pt idx="7120">
                  <c:v>-1.556152</c:v>
                </c:pt>
                <c:pt idx="7121">
                  <c:v>-1.1493679999999999</c:v>
                </c:pt>
                <c:pt idx="7122">
                  <c:v>-0.56820700000000002</c:v>
                </c:pt>
                <c:pt idx="7123">
                  <c:v>3.6895999999999998E-2</c:v>
                </c:pt>
                <c:pt idx="7124">
                  <c:v>0.72276300000000004</c:v>
                </c:pt>
                <c:pt idx="7125">
                  <c:v>1.2943420000000001</c:v>
                </c:pt>
                <c:pt idx="7126">
                  <c:v>1.7460020000000001</c:v>
                </c:pt>
                <c:pt idx="7127">
                  <c:v>2.1809229999999999</c:v>
                </c:pt>
                <c:pt idx="7128">
                  <c:v>3.0813139999999999</c:v>
                </c:pt>
                <c:pt idx="7129">
                  <c:v>3.9423219999999999</c:v>
                </c:pt>
                <c:pt idx="7130">
                  <c:v>4.0174709999999996</c:v>
                </c:pt>
                <c:pt idx="7131">
                  <c:v>3.522659</c:v>
                </c:pt>
                <c:pt idx="7132">
                  <c:v>2.6607059999999998</c:v>
                </c:pt>
                <c:pt idx="7133">
                  <c:v>1.8880459999999999</c:v>
                </c:pt>
                <c:pt idx="7134">
                  <c:v>1.5585020000000001</c:v>
                </c:pt>
                <c:pt idx="7135">
                  <c:v>1.5088349999999999</c:v>
                </c:pt>
                <c:pt idx="7136">
                  <c:v>1.6017459999999999</c:v>
                </c:pt>
                <c:pt idx="7137">
                  <c:v>1.822678</c:v>
                </c:pt>
                <c:pt idx="7138">
                  <c:v>2.1205440000000002</c:v>
                </c:pt>
                <c:pt idx="7139">
                  <c:v>2.4220890000000002</c:v>
                </c:pt>
                <c:pt idx="7140">
                  <c:v>2.6323089999999998</c:v>
                </c:pt>
                <c:pt idx="7141">
                  <c:v>2.8379819999999998</c:v>
                </c:pt>
                <c:pt idx="7142">
                  <c:v>3.1501459999999999</c:v>
                </c:pt>
                <c:pt idx="7143">
                  <c:v>3.501312</c:v>
                </c:pt>
                <c:pt idx="7144">
                  <c:v>3.3550420000000001</c:v>
                </c:pt>
                <c:pt idx="7145">
                  <c:v>2.7192379999999998</c:v>
                </c:pt>
                <c:pt idx="7146">
                  <c:v>1.9126129999999999</c:v>
                </c:pt>
                <c:pt idx="7147">
                  <c:v>0.831345</c:v>
                </c:pt>
                <c:pt idx="7148">
                  <c:v>-0.40406799999999998</c:v>
                </c:pt>
                <c:pt idx="7149">
                  <c:v>-1.3420099999999999</c:v>
                </c:pt>
                <c:pt idx="7150">
                  <c:v>-1.9150700000000001</c:v>
                </c:pt>
                <c:pt idx="7151">
                  <c:v>-2.1045379999999998</c:v>
                </c:pt>
                <c:pt idx="7152">
                  <c:v>-1.9418949999999999</c:v>
                </c:pt>
                <c:pt idx="7153">
                  <c:v>-1.604584</c:v>
                </c:pt>
                <c:pt idx="7154">
                  <c:v>-1.412369</c:v>
                </c:pt>
                <c:pt idx="7155">
                  <c:v>-1.2224120000000001</c:v>
                </c:pt>
                <c:pt idx="7156">
                  <c:v>-0.72907999999999995</c:v>
                </c:pt>
                <c:pt idx="7157">
                  <c:v>7.6965000000000006E-2</c:v>
                </c:pt>
                <c:pt idx="7158">
                  <c:v>0.92753600000000003</c:v>
                </c:pt>
                <c:pt idx="7159">
                  <c:v>1.5323329999999999</c:v>
                </c:pt>
                <c:pt idx="7160">
                  <c:v>2.0294340000000002</c:v>
                </c:pt>
                <c:pt idx="7161">
                  <c:v>2.691208</c:v>
                </c:pt>
                <c:pt idx="7162">
                  <c:v>3.7549589999999999</c:v>
                </c:pt>
                <c:pt idx="7163">
                  <c:v>4.3204039999999999</c:v>
                </c:pt>
                <c:pt idx="7164">
                  <c:v>3.9030610000000001</c:v>
                </c:pt>
                <c:pt idx="7165">
                  <c:v>3.30246</c:v>
                </c:pt>
                <c:pt idx="7166">
                  <c:v>2.8507229999999999</c:v>
                </c:pt>
                <c:pt idx="7167">
                  <c:v>2.6545100000000001</c:v>
                </c:pt>
                <c:pt idx="7168">
                  <c:v>2.4877009999999999</c:v>
                </c:pt>
                <c:pt idx="7169">
                  <c:v>2.3338009999999998</c:v>
                </c:pt>
                <c:pt idx="7170">
                  <c:v>2.448029</c:v>
                </c:pt>
                <c:pt idx="7171">
                  <c:v>2.6731720000000001</c:v>
                </c:pt>
                <c:pt idx="7172">
                  <c:v>2.8428650000000002</c:v>
                </c:pt>
                <c:pt idx="7173">
                  <c:v>2.967606</c:v>
                </c:pt>
                <c:pt idx="7174">
                  <c:v>2.8310240000000002</c:v>
                </c:pt>
                <c:pt idx="7175">
                  <c:v>2.5815579999999998</c:v>
                </c:pt>
                <c:pt idx="7176">
                  <c:v>2.5390009999999998</c:v>
                </c:pt>
                <c:pt idx="7177">
                  <c:v>2.2856290000000001</c:v>
                </c:pt>
                <c:pt idx="7178">
                  <c:v>1.574265</c:v>
                </c:pt>
                <c:pt idx="7179">
                  <c:v>0.71843000000000001</c:v>
                </c:pt>
                <c:pt idx="7180">
                  <c:v>-0.36624099999999998</c:v>
                </c:pt>
                <c:pt idx="7181">
                  <c:v>-1.3332520000000001</c:v>
                </c:pt>
                <c:pt idx="7182">
                  <c:v>-1.78006</c:v>
                </c:pt>
                <c:pt idx="7183">
                  <c:v>-1.7648159999999999</c:v>
                </c:pt>
                <c:pt idx="7184">
                  <c:v>-1.411835</c:v>
                </c:pt>
                <c:pt idx="7185">
                  <c:v>-1.1044769999999999</c:v>
                </c:pt>
                <c:pt idx="7186">
                  <c:v>-0.88928200000000002</c:v>
                </c:pt>
                <c:pt idx="7187">
                  <c:v>-0.79513500000000004</c:v>
                </c:pt>
                <c:pt idx="7188">
                  <c:v>-0.36425800000000003</c:v>
                </c:pt>
                <c:pt idx="7189">
                  <c:v>0.362869</c:v>
                </c:pt>
                <c:pt idx="7190">
                  <c:v>1.071915</c:v>
                </c:pt>
                <c:pt idx="7191">
                  <c:v>1.591553</c:v>
                </c:pt>
                <c:pt idx="7192">
                  <c:v>1.8112950000000001</c:v>
                </c:pt>
                <c:pt idx="7193">
                  <c:v>2.3683779999999999</c:v>
                </c:pt>
                <c:pt idx="7194">
                  <c:v>3.1946560000000002</c:v>
                </c:pt>
                <c:pt idx="7195">
                  <c:v>3.8747250000000002</c:v>
                </c:pt>
                <c:pt idx="7196">
                  <c:v>4.0541989999999997</c:v>
                </c:pt>
                <c:pt idx="7197">
                  <c:v>4.0476229999999997</c:v>
                </c:pt>
                <c:pt idx="7198">
                  <c:v>3.7571560000000002</c:v>
                </c:pt>
                <c:pt idx="7199">
                  <c:v>2.9248660000000002</c:v>
                </c:pt>
                <c:pt idx="7200">
                  <c:v>2.2463989999999998</c:v>
                </c:pt>
                <c:pt idx="7201">
                  <c:v>1.97052</c:v>
                </c:pt>
                <c:pt idx="7202">
                  <c:v>1.9091340000000001</c:v>
                </c:pt>
                <c:pt idx="7203">
                  <c:v>2.060959</c:v>
                </c:pt>
                <c:pt idx="7204">
                  <c:v>2.3643800000000001</c:v>
                </c:pt>
                <c:pt idx="7205">
                  <c:v>2.4947970000000002</c:v>
                </c:pt>
                <c:pt idx="7206">
                  <c:v>2.6125639999999999</c:v>
                </c:pt>
                <c:pt idx="7207">
                  <c:v>2.951111</c:v>
                </c:pt>
                <c:pt idx="7208">
                  <c:v>3.29216</c:v>
                </c:pt>
                <c:pt idx="7209">
                  <c:v>3.212234</c:v>
                </c:pt>
                <c:pt idx="7210">
                  <c:v>2.8571620000000002</c:v>
                </c:pt>
                <c:pt idx="7211">
                  <c:v>2.334946</c:v>
                </c:pt>
                <c:pt idx="7212">
                  <c:v>1.58284</c:v>
                </c:pt>
                <c:pt idx="7213">
                  <c:v>0.69537400000000005</c:v>
                </c:pt>
                <c:pt idx="7214">
                  <c:v>-0.25096099999999999</c:v>
                </c:pt>
                <c:pt idx="7215">
                  <c:v>-0.89439400000000002</c:v>
                </c:pt>
                <c:pt idx="7216">
                  <c:v>-1.4446110000000001</c:v>
                </c:pt>
                <c:pt idx="7217">
                  <c:v>-1.6442410000000001</c:v>
                </c:pt>
                <c:pt idx="7218">
                  <c:v>-1.350098</c:v>
                </c:pt>
                <c:pt idx="7219">
                  <c:v>-1.039642</c:v>
                </c:pt>
                <c:pt idx="7220">
                  <c:v>-0.87329100000000004</c:v>
                </c:pt>
                <c:pt idx="7221">
                  <c:v>-0.79244999999999999</c:v>
                </c:pt>
                <c:pt idx="7222">
                  <c:v>-0.58364899999999997</c:v>
                </c:pt>
                <c:pt idx="7223">
                  <c:v>-1.5701E-2</c:v>
                </c:pt>
                <c:pt idx="7224">
                  <c:v>0.756104</c:v>
                </c:pt>
                <c:pt idx="7225">
                  <c:v>1.2212069999999999</c:v>
                </c:pt>
                <c:pt idx="7226">
                  <c:v>1.546173</c:v>
                </c:pt>
                <c:pt idx="7227">
                  <c:v>2.16127</c:v>
                </c:pt>
                <c:pt idx="7228">
                  <c:v>3.0503390000000001</c:v>
                </c:pt>
                <c:pt idx="7229">
                  <c:v>3.7529300000000001</c:v>
                </c:pt>
                <c:pt idx="7230">
                  <c:v>4.0801090000000002</c:v>
                </c:pt>
                <c:pt idx="7231">
                  <c:v>3.8831329999999999</c:v>
                </c:pt>
                <c:pt idx="7232">
                  <c:v>3.2138059999999999</c:v>
                </c:pt>
                <c:pt idx="7233">
                  <c:v>2.2670750000000002</c:v>
                </c:pt>
                <c:pt idx="7234">
                  <c:v>1.6770020000000001</c:v>
                </c:pt>
                <c:pt idx="7235">
                  <c:v>1.566635</c:v>
                </c:pt>
                <c:pt idx="7236">
                  <c:v>1.746445</c:v>
                </c:pt>
                <c:pt idx="7237">
                  <c:v>2.1122890000000001</c:v>
                </c:pt>
                <c:pt idx="7238">
                  <c:v>2.352325</c:v>
                </c:pt>
                <c:pt idx="7239">
                  <c:v>2.3895870000000001</c:v>
                </c:pt>
                <c:pt idx="7240">
                  <c:v>2.470459</c:v>
                </c:pt>
                <c:pt idx="7241">
                  <c:v>2.719757</c:v>
                </c:pt>
                <c:pt idx="7242">
                  <c:v>3.0923159999999998</c:v>
                </c:pt>
                <c:pt idx="7243">
                  <c:v>3.4962770000000001</c:v>
                </c:pt>
                <c:pt idx="7244">
                  <c:v>3.6981959999999998</c:v>
                </c:pt>
                <c:pt idx="7245">
                  <c:v>3.393707</c:v>
                </c:pt>
                <c:pt idx="7246">
                  <c:v>2.6630099999999999</c:v>
                </c:pt>
                <c:pt idx="7247">
                  <c:v>1.7277070000000001</c:v>
                </c:pt>
                <c:pt idx="7248">
                  <c:v>0.81759599999999999</c:v>
                </c:pt>
                <c:pt idx="7249">
                  <c:v>-0.23944099999999999</c:v>
                </c:pt>
                <c:pt idx="7250">
                  <c:v>-1.196793</c:v>
                </c:pt>
                <c:pt idx="7251">
                  <c:v>-1.985382</c:v>
                </c:pt>
                <c:pt idx="7252">
                  <c:v>-2.5068359999999998</c:v>
                </c:pt>
                <c:pt idx="7253">
                  <c:v>-2.5404969999999998</c:v>
                </c:pt>
                <c:pt idx="7254">
                  <c:v>-2.3212739999999998</c:v>
                </c:pt>
                <c:pt idx="7255">
                  <c:v>-1.8991849999999999</c:v>
                </c:pt>
                <c:pt idx="7256">
                  <c:v>-1.1923520000000001</c:v>
                </c:pt>
                <c:pt idx="7257">
                  <c:v>-0.144791</c:v>
                </c:pt>
                <c:pt idx="7258">
                  <c:v>0.79443399999999997</c:v>
                </c:pt>
                <c:pt idx="7259">
                  <c:v>1.3879699999999999</c:v>
                </c:pt>
                <c:pt idx="7260">
                  <c:v>1.746078</c:v>
                </c:pt>
                <c:pt idx="7261">
                  <c:v>2.239258</c:v>
                </c:pt>
                <c:pt idx="7262">
                  <c:v>3.020203</c:v>
                </c:pt>
                <c:pt idx="7263">
                  <c:v>3.7801819999999999</c:v>
                </c:pt>
                <c:pt idx="7264">
                  <c:v>3.821396</c:v>
                </c:pt>
                <c:pt idx="7265">
                  <c:v>3.6920929999999998</c:v>
                </c:pt>
                <c:pt idx="7266">
                  <c:v>3.3023220000000002</c:v>
                </c:pt>
                <c:pt idx="7267">
                  <c:v>2.6721189999999999</c:v>
                </c:pt>
                <c:pt idx="7268">
                  <c:v>2.2587130000000002</c:v>
                </c:pt>
                <c:pt idx="7269">
                  <c:v>1.881866</c:v>
                </c:pt>
                <c:pt idx="7270">
                  <c:v>1.711441</c:v>
                </c:pt>
                <c:pt idx="7271">
                  <c:v>1.604492</c:v>
                </c:pt>
                <c:pt idx="7272">
                  <c:v>1.5824739999999999</c:v>
                </c:pt>
                <c:pt idx="7273">
                  <c:v>1.513123</c:v>
                </c:pt>
                <c:pt idx="7274">
                  <c:v>1.2895810000000001</c:v>
                </c:pt>
                <c:pt idx="7275">
                  <c:v>1.166992</c:v>
                </c:pt>
                <c:pt idx="7276">
                  <c:v>1.0652919999999999</c:v>
                </c:pt>
                <c:pt idx="7277">
                  <c:v>1.000397</c:v>
                </c:pt>
                <c:pt idx="7278">
                  <c:v>0.96054099999999998</c:v>
                </c:pt>
                <c:pt idx="7279">
                  <c:v>0.708588</c:v>
                </c:pt>
                <c:pt idx="7280">
                  <c:v>5.8243000000000003E-2</c:v>
                </c:pt>
                <c:pt idx="7281">
                  <c:v>-0.39660600000000001</c:v>
                </c:pt>
                <c:pt idx="7282">
                  <c:v>-0.429031</c:v>
                </c:pt>
                <c:pt idx="7283">
                  <c:v>-0.32685900000000001</c:v>
                </c:pt>
                <c:pt idx="7284">
                  <c:v>-0.28331000000000001</c:v>
                </c:pt>
                <c:pt idx="7285">
                  <c:v>-0.25666800000000001</c:v>
                </c:pt>
                <c:pt idx="7286">
                  <c:v>-0.12371799999999999</c:v>
                </c:pt>
                <c:pt idx="7287">
                  <c:v>-4.2800999999999999E-2</c:v>
                </c:pt>
                <c:pt idx="7288">
                  <c:v>4.2206E-2</c:v>
                </c:pt>
                <c:pt idx="7289">
                  <c:v>0.220612</c:v>
                </c:pt>
                <c:pt idx="7290">
                  <c:v>0.34513899999999997</c:v>
                </c:pt>
                <c:pt idx="7291">
                  <c:v>0.54693599999999998</c:v>
                </c:pt>
                <c:pt idx="7292">
                  <c:v>0.72096300000000002</c:v>
                </c:pt>
                <c:pt idx="7293">
                  <c:v>0.94116200000000005</c:v>
                </c:pt>
                <c:pt idx="7294">
                  <c:v>1.178223</c:v>
                </c:pt>
                <c:pt idx="7295">
                  <c:v>1.412552</c:v>
                </c:pt>
                <c:pt idx="7296">
                  <c:v>1.805847</c:v>
                </c:pt>
                <c:pt idx="7297">
                  <c:v>2.2487490000000001</c:v>
                </c:pt>
                <c:pt idx="7298">
                  <c:v>2.6986240000000001</c:v>
                </c:pt>
                <c:pt idx="7299">
                  <c:v>3.041763</c:v>
                </c:pt>
                <c:pt idx="7300">
                  <c:v>3.0883029999999998</c:v>
                </c:pt>
                <c:pt idx="7301">
                  <c:v>2.7508849999999998</c:v>
                </c:pt>
                <c:pt idx="7302">
                  <c:v>2.204285</c:v>
                </c:pt>
                <c:pt idx="7303">
                  <c:v>1.6703190000000001</c:v>
                </c:pt>
                <c:pt idx="7304">
                  <c:v>1.2005459999999999</c:v>
                </c:pt>
                <c:pt idx="7305">
                  <c:v>0.89352399999999998</c:v>
                </c:pt>
                <c:pt idx="7306">
                  <c:v>0.70622300000000005</c:v>
                </c:pt>
                <c:pt idx="7307">
                  <c:v>0.629471</c:v>
                </c:pt>
                <c:pt idx="7308">
                  <c:v>0.64990199999999998</c:v>
                </c:pt>
                <c:pt idx="7309">
                  <c:v>0.74984700000000004</c:v>
                </c:pt>
                <c:pt idx="7310">
                  <c:v>0.62824999999999998</c:v>
                </c:pt>
                <c:pt idx="7311">
                  <c:v>0.48139999999999999</c:v>
                </c:pt>
                <c:pt idx="7312">
                  <c:v>0.37527500000000003</c:v>
                </c:pt>
                <c:pt idx="7313">
                  <c:v>0.224823</c:v>
                </c:pt>
                <c:pt idx="7314">
                  <c:v>2.8530000000000001E-3</c:v>
                </c:pt>
                <c:pt idx="7315">
                  <c:v>-0.21418799999999999</c:v>
                </c:pt>
                <c:pt idx="7316">
                  <c:v>-0.31736799999999998</c:v>
                </c:pt>
                <c:pt idx="7317">
                  <c:v>-0.12554899999999999</c:v>
                </c:pt>
                <c:pt idx="7318">
                  <c:v>2.8563999999999999E-2</c:v>
                </c:pt>
                <c:pt idx="7319">
                  <c:v>9.9074999999999996E-2</c:v>
                </c:pt>
                <c:pt idx="7320">
                  <c:v>3.2043000000000002E-2</c:v>
                </c:pt>
                <c:pt idx="7321">
                  <c:v>5.1146999999999998E-2</c:v>
                </c:pt>
                <c:pt idx="7322">
                  <c:v>0.26072699999999999</c:v>
                </c:pt>
                <c:pt idx="7323">
                  <c:v>0.32763700000000001</c:v>
                </c:pt>
                <c:pt idx="7324">
                  <c:v>0.30874600000000002</c:v>
                </c:pt>
                <c:pt idx="7325">
                  <c:v>0.41522199999999998</c:v>
                </c:pt>
                <c:pt idx="7326">
                  <c:v>0.73683200000000004</c:v>
                </c:pt>
                <c:pt idx="7327">
                  <c:v>1.3385469999999999</c:v>
                </c:pt>
                <c:pt idx="7328">
                  <c:v>1.9609989999999999</c:v>
                </c:pt>
                <c:pt idx="7329">
                  <c:v>2.2639469999999999</c:v>
                </c:pt>
                <c:pt idx="7330">
                  <c:v>2.7758639999999999</c:v>
                </c:pt>
                <c:pt idx="7331">
                  <c:v>3.4635929999999999</c:v>
                </c:pt>
                <c:pt idx="7332">
                  <c:v>3.4806520000000001</c:v>
                </c:pt>
                <c:pt idx="7333">
                  <c:v>3.2050779999999999</c:v>
                </c:pt>
                <c:pt idx="7334">
                  <c:v>2.7512819999999998</c:v>
                </c:pt>
                <c:pt idx="7335">
                  <c:v>2.1411899999999999</c:v>
                </c:pt>
                <c:pt idx="7336">
                  <c:v>1.7393339999999999</c:v>
                </c:pt>
                <c:pt idx="7337">
                  <c:v>1.5848690000000001</c:v>
                </c:pt>
                <c:pt idx="7338">
                  <c:v>1.564133</c:v>
                </c:pt>
                <c:pt idx="7339">
                  <c:v>1.591278</c:v>
                </c:pt>
                <c:pt idx="7340">
                  <c:v>1.5903020000000001</c:v>
                </c:pt>
                <c:pt idx="7341">
                  <c:v>1.71814</c:v>
                </c:pt>
                <c:pt idx="7342">
                  <c:v>1.9620820000000001</c:v>
                </c:pt>
                <c:pt idx="7343">
                  <c:v>2.1606450000000001</c:v>
                </c:pt>
                <c:pt idx="7344">
                  <c:v>2.4039459999999999</c:v>
                </c:pt>
                <c:pt idx="7345">
                  <c:v>2.5964809999999998</c:v>
                </c:pt>
                <c:pt idx="7346">
                  <c:v>2.634735</c:v>
                </c:pt>
                <c:pt idx="7347">
                  <c:v>2.5199739999999999</c:v>
                </c:pt>
                <c:pt idx="7348">
                  <c:v>1.9114070000000001</c:v>
                </c:pt>
                <c:pt idx="7349">
                  <c:v>1.072678</c:v>
                </c:pt>
                <c:pt idx="7350">
                  <c:v>3.1784E-2</c:v>
                </c:pt>
                <c:pt idx="7351">
                  <c:v>-0.66073599999999999</c:v>
                </c:pt>
                <c:pt idx="7352">
                  <c:v>-1.2280120000000001</c:v>
                </c:pt>
                <c:pt idx="7353">
                  <c:v>-1.5210269999999999</c:v>
                </c:pt>
                <c:pt idx="7354">
                  <c:v>-1.261261</c:v>
                </c:pt>
                <c:pt idx="7355">
                  <c:v>-0.96929900000000002</c:v>
                </c:pt>
                <c:pt idx="7356">
                  <c:v>-0.98591600000000001</c:v>
                </c:pt>
                <c:pt idx="7357">
                  <c:v>-0.78616299999999995</c:v>
                </c:pt>
                <c:pt idx="7358">
                  <c:v>-0.26606800000000003</c:v>
                </c:pt>
                <c:pt idx="7359">
                  <c:v>0.39169300000000001</c:v>
                </c:pt>
                <c:pt idx="7360">
                  <c:v>0.95658900000000002</c:v>
                </c:pt>
                <c:pt idx="7361">
                  <c:v>1.390808</c:v>
                </c:pt>
                <c:pt idx="7362">
                  <c:v>2.0072779999999999</c:v>
                </c:pt>
                <c:pt idx="7363">
                  <c:v>2.503876</c:v>
                </c:pt>
                <c:pt idx="7364">
                  <c:v>3.0030060000000001</c:v>
                </c:pt>
                <c:pt idx="7365">
                  <c:v>4.0832519999999999</c:v>
                </c:pt>
                <c:pt idx="7366">
                  <c:v>4.2793270000000003</c:v>
                </c:pt>
                <c:pt idx="7367">
                  <c:v>3.674515</c:v>
                </c:pt>
                <c:pt idx="7368">
                  <c:v>2.8275450000000002</c:v>
                </c:pt>
                <c:pt idx="7369">
                  <c:v>2.0500340000000001</c:v>
                </c:pt>
                <c:pt idx="7370">
                  <c:v>1.687012</c:v>
                </c:pt>
                <c:pt idx="7371">
                  <c:v>1.573563</c:v>
                </c:pt>
                <c:pt idx="7372">
                  <c:v>1.452774</c:v>
                </c:pt>
                <c:pt idx="7373">
                  <c:v>1.3852230000000001</c:v>
                </c:pt>
                <c:pt idx="7374">
                  <c:v>1.4450989999999999</c:v>
                </c:pt>
                <c:pt idx="7375">
                  <c:v>1.644409</c:v>
                </c:pt>
                <c:pt idx="7376">
                  <c:v>1.986572</c:v>
                </c:pt>
                <c:pt idx="7377">
                  <c:v>2.4101409999999999</c:v>
                </c:pt>
                <c:pt idx="7378">
                  <c:v>2.7051240000000001</c:v>
                </c:pt>
                <c:pt idx="7379">
                  <c:v>3.0366209999999998</c:v>
                </c:pt>
                <c:pt idx="7380">
                  <c:v>3.1271360000000001</c:v>
                </c:pt>
                <c:pt idx="7381">
                  <c:v>2.72966</c:v>
                </c:pt>
                <c:pt idx="7382">
                  <c:v>2.0208439999999999</c:v>
                </c:pt>
                <c:pt idx="7383">
                  <c:v>1.2761690000000001</c:v>
                </c:pt>
                <c:pt idx="7384">
                  <c:v>0.29370099999999999</c:v>
                </c:pt>
                <c:pt idx="7385">
                  <c:v>-0.97532700000000006</c:v>
                </c:pt>
                <c:pt idx="7386">
                  <c:v>-1.814087</c:v>
                </c:pt>
                <c:pt idx="7387">
                  <c:v>-2.081467</c:v>
                </c:pt>
                <c:pt idx="7388">
                  <c:v>-1.9954069999999999</c:v>
                </c:pt>
                <c:pt idx="7389">
                  <c:v>-1.847137</c:v>
                </c:pt>
                <c:pt idx="7390">
                  <c:v>-1.6787259999999999</c:v>
                </c:pt>
                <c:pt idx="7391">
                  <c:v>-1.3347629999999999</c:v>
                </c:pt>
                <c:pt idx="7392">
                  <c:v>-0.67990099999999998</c:v>
                </c:pt>
                <c:pt idx="7393">
                  <c:v>8.7479000000000001E-2</c:v>
                </c:pt>
                <c:pt idx="7394">
                  <c:v>0.74804700000000002</c:v>
                </c:pt>
                <c:pt idx="7395">
                  <c:v>1.3828579999999999</c:v>
                </c:pt>
                <c:pt idx="7396">
                  <c:v>1.9861150000000001</c:v>
                </c:pt>
                <c:pt idx="7397">
                  <c:v>2.4715579999999999</c:v>
                </c:pt>
                <c:pt idx="7398">
                  <c:v>3.0518800000000001</c:v>
                </c:pt>
                <c:pt idx="7399">
                  <c:v>3.6231230000000001</c:v>
                </c:pt>
                <c:pt idx="7400">
                  <c:v>3.8018190000000001</c:v>
                </c:pt>
                <c:pt idx="7401">
                  <c:v>3.5507200000000001</c:v>
                </c:pt>
                <c:pt idx="7402">
                  <c:v>3.0007630000000001</c:v>
                </c:pt>
                <c:pt idx="7403">
                  <c:v>2.1362920000000001</c:v>
                </c:pt>
                <c:pt idx="7404">
                  <c:v>1.5713809999999999</c:v>
                </c:pt>
                <c:pt idx="7405">
                  <c:v>1.4963839999999999</c:v>
                </c:pt>
                <c:pt idx="7406">
                  <c:v>1.656525</c:v>
                </c:pt>
                <c:pt idx="7407">
                  <c:v>1.702377</c:v>
                </c:pt>
                <c:pt idx="7408">
                  <c:v>1.642639</c:v>
                </c:pt>
                <c:pt idx="7409">
                  <c:v>1.768219</c:v>
                </c:pt>
                <c:pt idx="7410">
                  <c:v>2.0736080000000001</c:v>
                </c:pt>
                <c:pt idx="7411">
                  <c:v>2.2595519999999998</c:v>
                </c:pt>
                <c:pt idx="7412">
                  <c:v>2.3874970000000002</c:v>
                </c:pt>
                <c:pt idx="7413">
                  <c:v>2.5648650000000002</c:v>
                </c:pt>
                <c:pt idx="7414">
                  <c:v>2.4975130000000001</c:v>
                </c:pt>
                <c:pt idx="7415">
                  <c:v>2.156158</c:v>
                </c:pt>
                <c:pt idx="7416">
                  <c:v>1.755096</c:v>
                </c:pt>
                <c:pt idx="7417">
                  <c:v>0.99731400000000003</c:v>
                </c:pt>
                <c:pt idx="7418">
                  <c:v>4.2053E-2</c:v>
                </c:pt>
                <c:pt idx="7419">
                  <c:v>-0.80856300000000003</c:v>
                </c:pt>
                <c:pt idx="7420">
                  <c:v>-1.666245</c:v>
                </c:pt>
                <c:pt idx="7421">
                  <c:v>-1.952469</c:v>
                </c:pt>
                <c:pt idx="7422">
                  <c:v>-1.9057310000000001</c:v>
                </c:pt>
                <c:pt idx="7423">
                  <c:v>-1.8537140000000001</c:v>
                </c:pt>
                <c:pt idx="7424">
                  <c:v>-1.8199620000000001</c:v>
                </c:pt>
                <c:pt idx="7425">
                  <c:v>-1.3986209999999999</c:v>
                </c:pt>
                <c:pt idx="7426">
                  <c:v>-0.73918200000000001</c:v>
                </c:pt>
                <c:pt idx="7427">
                  <c:v>-0.111099</c:v>
                </c:pt>
                <c:pt idx="7428">
                  <c:v>0.399094</c:v>
                </c:pt>
                <c:pt idx="7429">
                  <c:v>1.0255430000000001</c:v>
                </c:pt>
                <c:pt idx="7430">
                  <c:v>1.655151</c:v>
                </c:pt>
                <c:pt idx="7431">
                  <c:v>2.0767060000000002</c:v>
                </c:pt>
                <c:pt idx="7432">
                  <c:v>2.598007</c:v>
                </c:pt>
                <c:pt idx="7433">
                  <c:v>3.0601500000000001</c:v>
                </c:pt>
                <c:pt idx="7434">
                  <c:v>3.3426209999999998</c:v>
                </c:pt>
                <c:pt idx="7435">
                  <c:v>3.1771699999999998</c:v>
                </c:pt>
                <c:pt idx="7436">
                  <c:v>2.6805729999999999</c:v>
                </c:pt>
                <c:pt idx="7437">
                  <c:v>1.971115</c:v>
                </c:pt>
                <c:pt idx="7438">
                  <c:v>1.512894</c:v>
                </c:pt>
                <c:pt idx="7439">
                  <c:v>1.488556</c:v>
                </c:pt>
                <c:pt idx="7440">
                  <c:v>1.678925</c:v>
                </c:pt>
                <c:pt idx="7441">
                  <c:v>1.7177279999999999</c:v>
                </c:pt>
                <c:pt idx="7442">
                  <c:v>1.7381740000000001</c:v>
                </c:pt>
                <c:pt idx="7443">
                  <c:v>1.8505549999999999</c:v>
                </c:pt>
                <c:pt idx="7444">
                  <c:v>2.0103300000000002</c:v>
                </c:pt>
                <c:pt idx="7445">
                  <c:v>2.0767669999999998</c:v>
                </c:pt>
                <c:pt idx="7446">
                  <c:v>1.962494</c:v>
                </c:pt>
                <c:pt idx="7447">
                  <c:v>1.7416229999999999</c:v>
                </c:pt>
                <c:pt idx="7448">
                  <c:v>1.4166719999999999</c:v>
                </c:pt>
                <c:pt idx="7449">
                  <c:v>0.881332</c:v>
                </c:pt>
                <c:pt idx="7450">
                  <c:v>0.40359499999999998</c:v>
                </c:pt>
                <c:pt idx="7451">
                  <c:v>-0.139404</c:v>
                </c:pt>
                <c:pt idx="7452">
                  <c:v>-0.54167200000000004</c:v>
                </c:pt>
                <c:pt idx="7453">
                  <c:v>-0.86924699999999999</c:v>
                </c:pt>
                <c:pt idx="7454">
                  <c:v>-1.056915</c:v>
                </c:pt>
                <c:pt idx="7455">
                  <c:v>-1.1101380000000001</c:v>
                </c:pt>
                <c:pt idx="7456">
                  <c:v>-1.1084590000000001</c:v>
                </c:pt>
                <c:pt idx="7457">
                  <c:v>-1.2048490000000001</c:v>
                </c:pt>
                <c:pt idx="7458">
                  <c:v>-1.1850590000000001</c:v>
                </c:pt>
                <c:pt idx="7459">
                  <c:v>-0.97453299999999998</c:v>
                </c:pt>
                <c:pt idx="7460">
                  <c:v>-0.718414</c:v>
                </c:pt>
                <c:pt idx="7461">
                  <c:v>-0.363846</c:v>
                </c:pt>
                <c:pt idx="7462">
                  <c:v>0.17449999999999999</c:v>
                </c:pt>
                <c:pt idx="7463">
                  <c:v>0.79952999999999996</c:v>
                </c:pt>
                <c:pt idx="7464">
                  <c:v>1.2707520000000001</c:v>
                </c:pt>
                <c:pt idx="7465">
                  <c:v>1.5441739999999999</c:v>
                </c:pt>
                <c:pt idx="7466">
                  <c:v>2.225403</c:v>
                </c:pt>
                <c:pt idx="7467">
                  <c:v>3.4362789999999999</c:v>
                </c:pt>
                <c:pt idx="7468">
                  <c:v>3.5917970000000001</c:v>
                </c:pt>
                <c:pt idx="7469">
                  <c:v>3.3655849999999998</c:v>
                </c:pt>
                <c:pt idx="7470">
                  <c:v>2.666229</c:v>
                </c:pt>
                <c:pt idx="7471">
                  <c:v>1.738937</c:v>
                </c:pt>
                <c:pt idx="7472">
                  <c:v>1.3895569999999999</c:v>
                </c:pt>
                <c:pt idx="7473">
                  <c:v>1.3505100000000001</c:v>
                </c:pt>
                <c:pt idx="7474">
                  <c:v>1.471176</c:v>
                </c:pt>
                <c:pt idx="7475">
                  <c:v>1.612778</c:v>
                </c:pt>
                <c:pt idx="7476">
                  <c:v>1.7133940000000001</c:v>
                </c:pt>
                <c:pt idx="7477">
                  <c:v>1.7959590000000001</c:v>
                </c:pt>
                <c:pt idx="7478">
                  <c:v>1.91011</c:v>
                </c:pt>
                <c:pt idx="7479">
                  <c:v>2.1180110000000001</c:v>
                </c:pt>
                <c:pt idx="7480">
                  <c:v>2.4216920000000002</c:v>
                </c:pt>
                <c:pt idx="7481">
                  <c:v>2.741333</c:v>
                </c:pt>
                <c:pt idx="7482">
                  <c:v>2.8710629999999999</c:v>
                </c:pt>
                <c:pt idx="7483">
                  <c:v>2.556854</c:v>
                </c:pt>
                <c:pt idx="7484">
                  <c:v>1.9076690000000001</c:v>
                </c:pt>
                <c:pt idx="7485">
                  <c:v>1.1027979999999999</c:v>
                </c:pt>
                <c:pt idx="7486">
                  <c:v>0.297516</c:v>
                </c:pt>
                <c:pt idx="7487">
                  <c:v>-0.49494899999999997</c:v>
                </c:pt>
                <c:pt idx="7488">
                  <c:v>-1.3466640000000001</c:v>
                </c:pt>
                <c:pt idx="7489">
                  <c:v>-1.9897609999999999</c:v>
                </c:pt>
                <c:pt idx="7490">
                  <c:v>-1.904007</c:v>
                </c:pt>
                <c:pt idx="7491">
                  <c:v>-1.494675</c:v>
                </c:pt>
                <c:pt idx="7492">
                  <c:v>-1.3057559999999999</c:v>
                </c:pt>
                <c:pt idx="7493">
                  <c:v>-1.170029</c:v>
                </c:pt>
                <c:pt idx="7494">
                  <c:v>-0.80374100000000004</c:v>
                </c:pt>
                <c:pt idx="7495">
                  <c:v>-0.14002999999999999</c:v>
                </c:pt>
                <c:pt idx="7496">
                  <c:v>0.45043899999999998</c:v>
                </c:pt>
                <c:pt idx="7497">
                  <c:v>0.85948199999999997</c:v>
                </c:pt>
                <c:pt idx="7498">
                  <c:v>1.2889250000000001</c:v>
                </c:pt>
                <c:pt idx="7499">
                  <c:v>2.0006560000000002</c:v>
                </c:pt>
                <c:pt idx="7500">
                  <c:v>2.8004609999999999</c:v>
                </c:pt>
                <c:pt idx="7501">
                  <c:v>3.6156459999999999</c:v>
                </c:pt>
                <c:pt idx="7502">
                  <c:v>4.1555939999999998</c:v>
                </c:pt>
                <c:pt idx="7503">
                  <c:v>3.9888150000000002</c:v>
                </c:pt>
                <c:pt idx="7504">
                  <c:v>3.127167</c:v>
                </c:pt>
                <c:pt idx="7505">
                  <c:v>2.1664889999999999</c:v>
                </c:pt>
                <c:pt idx="7506">
                  <c:v>1.610992</c:v>
                </c:pt>
                <c:pt idx="7507">
                  <c:v>1.470032</c:v>
                </c:pt>
                <c:pt idx="7508">
                  <c:v>1.4922029999999999</c:v>
                </c:pt>
                <c:pt idx="7509">
                  <c:v>1.5302579999999999</c:v>
                </c:pt>
                <c:pt idx="7510">
                  <c:v>1.6109469999999999</c:v>
                </c:pt>
                <c:pt idx="7511">
                  <c:v>1.7861629999999999</c:v>
                </c:pt>
                <c:pt idx="7512">
                  <c:v>2.0706020000000001</c:v>
                </c:pt>
                <c:pt idx="7513">
                  <c:v>2.408325</c:v>
                </c:pt>
                <c:pt idx="7514">
                  <c:v>2.7508699999999999</c:v>
                </c:pt>
                <c:pt idx="7515">
                  <c:v>2.9563290000000002</c:v>
                </c:pt>
                <c:pt idx="7516">
                  <c:v>2.8893740000000001</c:v>
                </c:pt>
                <c:pt idx="7517">
                  <c:v>2.510818</c:v>
                </c:pt>
                <c:pt idx="7518">
                  <c:v>1.790222</c:v>
                </c:pt>
                <c:pt idx="7519">
                  <c:v>0.97976700000000005</c:v>
                </c:pt>
                <c:pt idx="7520">
                  <c:v>2.6336999999999999E-2</c:v>
                </c:pt>
                <c:pt idx="7521">
                  <c:v>-0.74865700000000002</c:v>
                </c:pt>
                <c:pt idx="7522">
                  <c:v>-1.491806</c:v>
                </c:pt>
                <c:pt idx="7523">
                  <c:v>-1.9352419999999999</c:v>
                </c:pt>
                <c:pt idx="7524">
                  <c:v>-1.9604950000000001</c:v>
                </c:pt>
                <c:pt idx="7525">
                  <c:v>-1.695419</c:v>
                </c:pt>
                <c:pt idx="7526">
                  <c:v>-1.5729679999999999</c:v>
                </c:pt>
                <c:pt idx="7527">
                  <c:v>-1.477905</c:v>
                </c:pt>
                <c:pt idx="7528">
                  <c:v>-0.863541</c:v>
                </c:pt>
                <c:pt idx="7529">
                  <c:v>7.4111999999999997E-2</c:v>
                </c:pt>
                <c:pt idx="7530">
                  <c:v>0.88772600000000002</c:v>
                </c:pt>
                <c:pt idx="7531">
                  <c:v>1.5108950000000001</c:v>
                </c:pt>
                <c:pt idx="7532">
                  <c:v>2.1214900000000001</c:v>
                </c:pt>
                <c:pt idx="7533">
                  <c:v>2.5841370000000001</c:v>
                </c:pt>
                <c:pt idx="7534">
                  <c:v>2.9680629999999999</c:v>
                </c:pt>
                <c:pt idx="7535">
                  <c:v>3.1719970000000002</c:v>
                </c:pt>
                <c:pt idx="7536">
                  <c:v>3.0828090000000001</c:v>
                </c:pt>
                <c:pt idx="7537">
                  <c:v>2.9797060000000002</c:v>
                </c:pt>
                <c:pt idx="7538">
                  <c:v>2.694321</c:v>
                </c:pt>
                <c:pt idx="7539">
                  <c:v>2.2965849999999999</c:v>
                </c:pt>
                <c:pt idx="7540">
                  <c:v>1.926132</c:v>
                </c:pt>
                <c:pt idx="7541">
                  <c:v>1.6126560000000001</c:v>
                </c:pt>
                <c:pt idx="7542">
                  <c:v>1.5246580000000001</c:v>
                </c:pt>
                <c:pt idx="7543">
                  <c:v>1.6424259999999999</c:v>
                </c:pt>
                <c:pt idx="7544">
                  <c:v>1.777039</c:v>
                </c:pt>
                <c:pt idx="7545">
                  <c:v>1.9184270000000001</c:v>
                </c:pt>
                <c:pt idx="7546">
                  <c:v>2.150757</c:v>
                </c:pt>
                <c:pt idx="7547">
                  <c:v>2.389694</c:v>
                </c:pt>
                <c:pt idx="7548">
                  <c:v>2.5812529999999998</c:v>
                </c:pt>
                <c:pt idx="7549">
                  <c:v>2.7520289999999998</c:v>
                </c:pt>
                <c:pt idx="7550">
                  <c:v>2.829269</c:v>
                </c:pt>
                <c:pt idx="7551">
                  <c:v>2.64975</c:v>
                </c:pt>
                <c:pt idx="7552">
                  <c:v>2.0622859999999998</c:v>
                </c:pt>
                <c:pt idx="7553">
                  <c:v>1.263123</c:v>
                </c:pt>
                <c:pt idx="7554">
                  <c:v>0.29232799999999998</c:v>
                </c:pt>
                <c:pt idx="7555">
                  <c:v>-0.72978200000000004</c:v>
                </c:pt>
                <c:pt idx="7556">
                  <c:v>-1.7569429999999999</c:v>
                </c:pt>
                <c:pt idx="7557">
                  <c:v>-2.4155579999999999</c:v>
                </c:pt>
                <c:pt idx="7558">
                  <c:v>-2.1686399999999999</c:v>
                </c:pt>
                <c:pt idx="7559">
                  <c:v>-1.6605989999999999</c:v>
                </c:pt>
                <c:pt idx="7560">
                  <c:v>-1.4835050000000001</c:v>
                </c:pt>
                <c:pt idx="7561">
                  <c:v>-1.364914</c:v>
                </c:pt>
                <c:pt idx="7562">
                  <c:v>-0.77241499999999996</c:v>
                </c:pt>
                <c:pt idx="7563">
                  <c:v>0.103714</c:v>
                </c:pt>
                <c:pt idx="7564">
                  <c:v>0.90872200000000003</c:v>
                </c:pt>
                <c:pt idx="7565">
                  <c:v>1.6404270000000001</c:v>
                </c:pt>
                <c:pt idx="7566">
                  <c:v>2.2307130000000002</c:v>
                </c:pt>
                <c:pt idx="7567">
                  <c:v>2.651138</c:v>
                </c:pt>
                <c:pt idx="7568">
                  <c:v>3.1909179999999999</c:v>
                </c:pt>
                <c:pt idx="7569">
                  <c:v>3.6174770000000001</c:v>
                </c:pt>
                <c:pt idx="7570">
                  <c:v>3.615631</c:v>
                </c:pt>
                <c:pt idx="7571">
                  <c:v>3.2291110000000001</c:v>
                </c:pt>
                <c:pt idx="7572">
                  <c:v>2.7537539999999998</c:v>
                </c:pt>
                <c:pt idx="7573">
                  <c:v>2.2052149999999999</c:v>
                </c:pt>
                <c:pt idx="7574">
                  <c:v>1.7227170000000001</c:v>
                </c:pt>
                <c:pt idx="7575">
                  <c:v>1.554916</c:v>
                </c:pt>
                <c:pt idx="7576">
                  <c:v>1.487411</c:v>
                </c:pt>
                <c:pt idx="7577">
                  <c:v>1.5169980000000001</c:v>
                </c:pt>
                <c:pt idx="7578">
                  <c:v>1.533447</c:v>
                </c:pt>
                <c:pt idx="7579">
                  <c:v>1.6021270000000001</c:v>
                </c:pt>
                <c:pt idx="7580">
                  <c:v>1.7781830000000001</c:v>
                </c:pt>
                <c:pt idx="7581">
                  <c:v>1.960251</c:v>
                </c:pt>
                <c:pt idx="7582">
                  <c:v>2.2028050000000001</c:v>
                </c:pt>
                <c:pt idx="7583">
                  <c:v>2.4205019999999999</c:v>
                </c:pt>
                <c:pt idx="7584">
                  <c:v>2.3754580000000001</c:v>
                </c:pt>
                <c:pt idx="7585">
                  <c:v>2.027237</c:v>
                </c:pt>
                <c:pt idx="7586">
                  <c:v>1.5302579999999999</c:v>
                </c:pt>
                <c:pt idx="7587">
                  <c:v>0.87893699999999997</c:v>
                </c:pt>
                <c:pt idx="7588">
                  <c:v>0.123749</c:v>
                </c:pt>
                <c:pt idx="7589">
                  <c:v>-0.56396500000000005</c:v>
                </c:pt>
                <c:pt idx="7590">
                  <c:v>-1.1398010000000001</c:v>
                </c:pt>
                <c:pt idx="7591">
                  <c:v>-1.434402</c:v>
                </c:pt>
                <c:pt idx="7592">
                  <c:v>-1.4854890000000001</c:v>
                </c:pt>
                <c:pt idx="7593">
                  <c:v>-1.576721</c:v>
                </c:pt>
                <c:pt idx="7594">
                  <c:v>-1.672623</c:v>
                </c:pt>
                <c:pt idx="7595">
                  <c:v>-1.4244840000000001</c:v>
                </c:pt>
                <c:pt idx="7596">
                  <c:v>-0.79043600000000003</c:v>
                </c:pt>
                <c:pt idx="7597">
                  <c:v>-8.7295999999999999E-2</c:v>
                </c:pt>
                <c:pt idx="7598">
                  <c:v>0.590866</c:v>
                </c:pt>
                <c:pt idx="7599">
                  <c:v>1.177216</c:v>
                </c:pt>
                <c:pt idx="7600">
                  <c:v>1.719635</c:v>
                </c:pt>
                <c:pt idx="7601">
                  <c:v>2.3576809999999999</c:v>
                </c:pt>
                <c:pt idx="7602">
                  <c:v>3.0575869999999998</c:v>
                </c:pt>
                <c:pt idx="7603">
                  <c:v>3.624908</c:v>
                </c:pt>
                <c:pt idx="7604">
                  <c:v>3.6567989999999999</c:v>
                </c:pt>
                <c:pt idx="7605">
                  <c:v>3.1536559999999998</c:v>
                </c:pt>
                <c:pt idx="7606">
                  <c:v>2.2792819999999998</c:v>
                </c:pt>
                <c:pt idx="7607">
                  <c:v>1.575348</c:v>
                </c:pt>
                <c:pt idx="7608">
                  <c:v>1.1128849999999999</c:v>
                </c:pt>
                <c:pt idx="7609">
                  <c:v>1.0715939999999999</c:v>
                </c:pt>
                <c:pt idx="7610">
                  <c:v>1.2336579999999999</c:v>
                </c:pt>
                <c:pt idx="7611">
                  <c:v>1.3680570000000001</c:v>
                </c:pt>
                <c:pt idx="7612">
                  <c:v>1.5105440000000001</c:v>
                </c:pt>
                <c:pt idx="7613">
                  <c:v>1.6585540000000001</c:v>
                </c:pt>
                <c:pt idx="7614">
                  <c:v>1.862762</c:v>
                </c:pt>
                <c:pt idx="7615">
                  <c:v>2.1756129999999998</c:v>
                </c:pt>
                <c:pt idx="7616">
                  <c:v>2.495377</c:v>
                </c:pt>
                <c:pt idx="7617">
                  <c:v>2.5687099999999998</c:v>
                </c:pt>
                <c:pt idx="7618">
                  <c:v>2.4802249999999999</c:v>
                </c:pt>
                <c:pt idx="7619">
                  <c:v>2.324036</c:v>
                </c:pt>
                <c:pt idx="7620">
                  <c:v>1.805161</c:v>
                </c:pt>
                <c:pt idx="7621">
                  <c:v>1.126663</c:v>
                </c:pt>
                <c:pt idx="7622">
                  <c:v>0.117386</c:v>
                </c:pt>
                <c:pt idx="7623">
                  <c:v>-0.86109899999999995</c:v>
                </c:pt>
                <c:pt idx="7624">
                  <c:v>-1.4571229999999999</c:v>
                </c:pt>
                <c:pt idx="7625">
                  <c:v>-1.8342130000000001</c:v>
                </c:pt>
                <c:pt idx="7626">
                  <c:v>-1.91571</c:v>
                </c:pt>
                <c:pt idx="7627">
                  <c:v>-1.872833</c:v>
                </c:pt>
                <c:pt idx="7628">
                  <c:v>-1.663727</c:v>
                </c:pt>
                <c:pt idx="7629">
                  <c:v>-1.1830290000000001</c:v>
                </c:pt>
                <c:pt idx="7630">
                  <c:v>-0.48814400000000002</c:v>
                </c:pt>
                <c:pt idx="7631">
                  <c:v>0.171204</c:v>
                </c:pt>
                <c:pt idx="7632">
                  <c:v>0.861008</c:v>
                </c:pt>
                <c:pt idx="7633">
                  <c:v>1.3931880000000001</c:v>
                </c:pt>
                <c:pt idx="7634">
                  <c:v>1.844711</c:v>
                </c:pt>
                <c:pt idx="7635">
                  <c:v>2.3112490000000001</c:v>
                </c:pt>
                <c:pt idx="7636">
                  <c:v>2.9555820000000002</c:v>
                </c:pt>
                <c:pt idx="7637">
                  <c:v>3.61409</c:v>
                </c:pt>
                <c:pt idx="7638">
                  <c:v>3.8060459999999998</c:v>
                </c:pt>
                <c:pt idx="7639">
                  <c:v>3.42807</c:v>
                </c:pt>
                <c:pt idx="7640">
                  <c:v>2.7274929999999999</c:v>
                </c:pt>
                <c:pt idx="7641">
                  <c:v>2.0194399999999999</c:v>
                </c:pt>
                <c:pt idx="7642">
                  <c:v>1.708145</c:v>
                </c:pt>
                <c:pt idx="7643">
                  <c:v>1.778427</c:v>
                </c:pt>
                <c:pt idx="7644">
                  <c:v>1.843826</c:v>
                </c:pt>
                <c:pt idx="7645">
                  <c:v>1.836792</c:v>
                </c:pt>
                <c:pt idx="7646">
                  <c:v>1.921432</c:v>
                </c:pt>
                <c:pt idx="7647">
                  <c:v>2.0803379999999998</c:v>
                </c:pt>
                <c:pt idx="7648">
                  <c:v>2.147278</c:v>
                </c:pt>
                <c:pt idx="7649">
                  <c:v>2.0568080000000002</c:v>
                </c:pt>
                <c:pt idx="7650">
                  <c:v>1.902771</c:v>
                </c:pt>
                <c:pt idx="7651">
                  <c:v>1.642212</c:v>
                </c:pt>
                <c:pt idx="7652">
                  <c:v>1.2693939999999999</c:v>
                </c:pt>
                <c:pt idx="7653">
                  <c:v>0.90683000000000002</c:v>
                </c:pt>
                <c:pt idx="7654">
                  <c:v>0.53195199999999998</c:v>
                </c:pt>
                <c:pt idx="7655">
                  <c:v>8.5158999999999999E-2</c:v>
                </c:pt>
                <c:pt idx="7656">
                  <c:v>-0.43948399999999999</c:v>
                </c:pt>
                <c:pt idx="7657">
                  <c:v>-0.90678400000000003</c:v>
                </c:pt>
                <c:pt idx="7658">
                  <c:v>-1.08284</c:v>
                </c:pt>
                <c:pt idx="7659">
                  <c:v>-1.032211</c:v>
                </c:pt>
                <c:pt idx="7660">
                  <c:v>-1.0104059999999999</c:v>
                </c:pt>
                <c:pt idx="7661">
                  <c:v>-1.01207</c:v>
                </c:pt>
                <c:pt idx="7662">
                  <c:v>-0.84884599999999999</c:v>
                </c:pt>
                <c:pt idx="7663">
                  <c:v>-0.44349699999999997</c:v>
                </c:pt>
                <c:pt idx="7664">
                  <c:v>0.24391199999999999</c:v>
                </c:pt>
                <c:pt idx="7665">
                  <c:v>0.91969299999999998</c:v>
                </c:pt>
                <c:pt idx="7666">
                  <c:v>1.3751979999999999</c:v>
                </c:pt>
                <c:pt idx="7667">
                  <c:v>2.182083</c:v>
                </c:pt>
                <c:pt idx="7668">
                  <c:v>2.8221590000000001</c:v>
                </c:pt>
                <c:pt idx="7669">
                  <c:v>3.2931370000000002</c:v>
                </c:pt>
                <c:pt idx="7670">
                  <c:v>3.621292</c:v>
                </c:pt>
                <c:pt idx="7671">
                  <c:v>3.5271150000000002</c:v>
                </c:pt>
                <c:pt idx="7672">
                  <c:v>3.2357179999999999</c:v>
                </c:pt>
                <c:pt idx="7673">
                  <c:v>2.9193419999999999</c:v>
                </c:pt>
                <c:pt idx="7674">
                  <c:v>2.4829409999999998</c:v>
                </c:pt>
                <c:pt idx="7675">
                  <c:v>1.9772799999999999</c:v>
                </c:pt>
                <c:pt idx="7676">
                  <c:v>1.500046</c:v>
                </c:pt>
                <c:pt idx="7677">
                  <c:v>1.2537229999999999</c:v>
                </c:pt>
                <c:pt idx="7678">
                  <c:v>1.2514190000000001</c:v>
                </c:pt>
                <c:pt idx="7679">
                  <c:v>1.3874820000000001</c:v>
                </c:pt>
                <c:pt idx="7680">
                  <c:v>1.5190429999999999</c:v>
                </c:pt>
                <c:pt idx="7681">
                  <c:v>1.7152559999999999</c:v>
                </c:pt>
                <c:pt idx="7682">
                  <c:v>1.970825</c:v>
                </c:pt>
                <c:pt idx="7683">
                  <c:v>2.2763369999999998</c:v>
                </c:pt>
                <c:pt idx="7684">
                  <c:v>2.6470639999999999</c:v>
                </c:pt>
                <c:pt idx="7685">
                  <c:v>2.5367890000000002</c:v>
                </c:pt>
                <c:pt idx="7686">
                  <c:v>2.0838009999999998</c:v>
                </c:pt>
                <c:pt idx="7687">
                  <c:v>1.3349150000000001</c:v>
                </c:pt>
                <c:pt idx="7688">
                  <c:v>0.60346999999999995</c:v>
                </c:pt>
                <c:pt idx="7689">
                  <c:v>-2.4643000000000002E-2</c:v>
                </c:pt>
                <c:pt idx="7690">
                  <c:v>-0.69569400000000003</c:v>
                </c:pt>
                <c:pt idx="7691">
                  <c:v>-1.309158</c:v>
                </c:pt>
                <c:pt idx="7692">
                  <c:v>-1.583496</c:v>
                </c:pt>
                <c:pt idx="7693">
                  <c:v>-1.5833440000000001</c:v>
                </c:pt>
                <c:pt idx="7694">
                  <c:v>-1.430161</c:v>
                </c:pt>
                <c:pt idx="7695">
                  <c:v>-1.2452240000000001</c:v>
                </c:pt>
                <c:pt idx="7696">
                  <c:v>-1.054657</c:v>
                </c:pt>
                <c:pt idx="7697">
                  <c:v>-0.65512099999999995</c:v>
                </c:pt>
                <c:pt idx="7698">
                  <c:v>-0.12698400000000001</c:v>
                </c:pt>
                <c:pt idx="7699">
                  <c:v>0.32528699999999999</c:v>
                </c:pt>
                <c:pt idx="7700">
                  <c:v>0.853912</c:v>
                </c:pt>
                <c:pt idx="7701">
                  <c:v>1.523941</c:v>
                </c:pt>
                <c:pt idx="7702">
                  <c:v>2.5117950000000002</c:v>
                </c:pt>
                <c:pt idx="7703">
                  <c:v>3.3492130000000002</c:v>
                </c:pt>
                <c:pt idx="7704">
                  <c:v>3.4035030000000002</c:v>
                </c:pt>
                <c:pt idx="7705">
                  <c:v>3.0629879999999998</c:v>
                </c:pt>
                <c:pt idx="7706">
                  <c:v>2.7677309999999999</c:v>
                </c:pt>
                <c:pt idx="7707">
                  <c:v>2.519882</c:v>
                </c:pt>
                <c:pt idx="7708">
                  <c:v>2.1493989999999998</c:v>
                </c:pt>
                <c:pt idx="7709">
                  <c:v>1.6874690000000001</c:v>
                </c:pt>
                <c:pt idx="7710">
                  <c:v>1.290192</c:v>
                </c:pt>
                <c:pt idx="7711">
                  <c:v>1.132233</c:v>
                </c:pt>
                <c:pt idx="7712">
                  <c:v>1.144943</c:v>
                </c:pt>
                <c:pt idx="7713">
                  <c:v>1.2779689999999999</c:v>
                </c:pt>
                <c:pt idx="7714">
                  <c:v>1.407562</c:v>
                </c:pt>
                <c:pt idx="7715">
                  <c:v>1.4588779999999999</c:v>
                </c:pt>
                <c:pt idx="7716">
                  <c:v>1.6629179999999999</c:v>
                </c:pt>
                <c:pt idx="7717">
                  <c:v>2.121521</c:v>
                </c:pt>
                <c:pt idx="7718">
                  <c:v>2.7231290000000001</c:v>
                </c:pt>
                <c:pt idx="7719">
                  <c:v>2.9853360000000002</c:v>
                </c:pt>
                <c:pt idx="7720">
                  <c:v>2.811493</c:v>
                </c:pt>
                <c:pt idx="7721">
                  <c:v>2.2615810000000001</c:v>
                </c:pt>
                <c:pt idx="7722">
                  <c:v>1.613693</c:v>
                </c:pt>
                <c:pt idx="7723">
                  <c:v>0.92692600000000003</c:v>
                </c:pt>
                <c:pt idx="7724">
                  <c:v>0.150391</c:v>
                </c:pt>
                <c:pt idx="7725">
                  <c:v>-0.74717699999999998</c:v>
                </c:pt>
                <c:pt idx="7726">
                  <c:v>-1.9339900000000001</c:v>
                </c:pt>
                <c:pt idx="7727">
                  <c:v>-2.6955260000000001</c:v>
                </c:pt>
                <c:pt idx="7728">
                  <c:v>-2.7109990000000002</c:v>
                </c:pt>
                <c:pt idx="7729">
                  <c:v>-2.3395389999999998</c:v>
                </c:pt>
                <c:pt idx="7730">
                  <c:v>-1.799515</c:v>
                </c:pt>
                <c:pt idx="7731">
                  <c:v>-1.069885</c:v>
                </c:pt>
                <c:pt idx="7732">
                  <c:v>-0.30209399999999997</c:v>
                </c:pt>
                <c:pt idx="7733">
                  <c:v>0.44598399999999999</c:v>
                </c:pt>
                <c:pt idx="7734">
                  <c:v>1.0380549999999999</c:v>
                </c:pt>
                <c:pt idx="7735">
                  <c:v>1.650436</c:v>
                </c:pt>
                <c:pt idx="7736">
                  <c:v>2.2576749999999999</c:v>
                </c:pt>
                <c:pt idx="7737">
                  <c:v>2.8397670000000002</c:v>
                </c:pt>
                <c:pt idx="7738">
                  <c:v>3.6283720000000002</c:v>
                </c:pt>
                <c:pt idx="7739">
                  <c:v>4.1784670000000004</c:v>
                </c:pt>
                <c:pt idx="7740">
                  <c:v>3.8856660000000001</c:v>
                </c:pt>
                <c:pt idx="7741">
                  <c:v>3.0587309999999999</c:v>
                </c:pt>
                <c:pt idx="7742">
                  <c:v>2.1092680000000001</c:v>
                </c:pt>
                <c:pt idx="7743">
                  <c:v>1.3827210000000001</c:v>
                </c:pt>
                <c:pt idx="7744">
                  <c:v>1.0027919999999999</c:v>
                </c:pt>
                <c:pt idx="7745">
                  <c:v>0.98068200000000005</c:v>
                </c:pt>
                <c:pt idx="7746">
                  <c:v>1.0775600000000001</c:v>
                </c:pt>
                <c:pt idx="7747">
                  <c:v>1.128952</c:v>
                </c:pt>
                <c:pt idx="7748">
                  <c:v>1.28833</c:v>
                </c:pt>
                <c:pt idx="7749">
                  <c:v>1.6580349999999999</c:v>
                </c:pt>
                <c:pt idx="7750">
                  <c:v>1.946426</c:v>
                </c:pt>
                <c:pt idx="7751">
                  <c:v>2.0581049999999999</c:v>
                </c:pt>
                <c:pt idx="7752">
                  <c:v>2.3107150000000001</c:v>
                </c:pt>
                <c:pt idx="7753">
                  <c:v>2.5558930000000002</c:v>
                </c:pt>
                <c:pt idx="7754">
                  <c:v>2.7399290000000001</c:v>
                </c:pt>
                <c:pt idx="7755">
                  <c:v>2.700806</c:v>
                </c:pt>
                <c:pt idx="7756">
                  <c:v>2.279709</c:v>
                </c:pt>
                <c:pt idx="7757">
                  <c:v>2.0522</c:v>
                </c:pt>
                <c:pt idx="7758">
                  <c:v>1.734497</c:v>
                </c:pt>
                <c:pt idx="7759">
                  <c:v>1.380463</c:v>
                </c:pt>
                <c:pt idx="7760">
                  <c:v>0.88800000000000001</c:v>
                </c:pt>
                <c:pt idx="7761">
                  <c:v>0.54039000000000004</c:v>
                </c:pt>
                <c:pt idx="7762">
                  <c:v>0.59608499999999998</c:v>
                </c:pt>
                <c:pt idx="7763">
                  <c:v>0.72300699999999996</c:v>
                </c:pt>
                <c:pt idx="7764">
                  <c:v>0.79634099999999997</c:v>
                </c:pt>
                <c:pt idx="7765">
                  <c:v>0.662354</c:v>
                </c:pt>
                <c:pt idx="7766">
                  <c:v>0.41474899999999998</c:v>
                </c:pt>
                <c:pt idx="7767">
                  <c:v>0.238235</c:v>
                </c:pt>
                <c:pt idx="7768">
                  <c:v>0.22364800000000001</c:v>
                </c:pt>
                <c:pt idx="7769">
                  <c:v>0.34873999999999999</c:v>
                </c:pt>
                <c:pt idx="7770">
                  <c:v>0.50619499999999995</c:v>
                </c:pt>
                <c:pt idx="7771">
                  <c:v>0.48924299999999998</c:v>
                </c:pt>
                <c:pt idx="7772">
                  <c:v>0.42646800000000001</c:v>
                </c:pt>
                <c:pt idx="7773">
                  <c:v>0.21060200000000001</c:v>
                </c:pt>
                <c:pt idx="7774">
                  <c:v>0.10224900000000001</c:v>
                </c:pt>
                <c:pt idx="7775">
                  <c:v>0.15051300000000001</c:v>
                </c:pt>
                <c:pt idx="7776">
                  <c:v>0.33030700000000002</c:v>
                </c:pt>
                <c:pt idx="7777">
                  <c:v>0.31980900000000001</c:v>
                </c:pt>
                <c:pt idx="7778">
                  <c:v>0.242371</c:v>
                </c:pt>
                <c:pt idx="7779">
                  <c:v>0.233154</c:v>
                </c:pt>
                <c:pt idx="7780">
                  <c:v>0.14138800000000001</c:v>
                </c:pt>
                <c:pt idx="7781">
                  <c:v>6.9060999999999997E-2</c:v>
                </c:pt>
                <c:pt idx="7782">
                  <c:v>3.6484000000000003E-2</c:v>
                </c:pt>
                <c:pt idx="7783">
                  <c:v>0.18276999999999999</c:v>
                </c:pt>
                <c:pt idx="7784">
                  <c:v>1.0834E-2</c:v>
                </c:pt>
                <c:pt idx="7785">
                  <c:v>-5.4382E-2</c:v>
                </c:pt>
                <c:pt idx="7786">
                  <c:v>1.0788000000000001E-2</c:v>
                </c:pt>
                <c:pt idx="7787">
                  <c:v>-4.2880000000000001E-3</c:v>
                </c:pt>
                <c:pt idx="7788">
                  <c:v>-5.1193000000000002E-2</c:v>
                </c:pt>
                <c:pt idx="7789">
                  <c:v>-4.9926999999999999E-2</c:v>
                </c:pt>
                <c:pt idx="7790">
                  <c:v>-2.5085E-2</c:v>
                </c:pt>
                <c:pt idx="7791">
                  <c:v>1.1017000000000001E-2</c:v>
                </c:pt>
                <c:pt idx="7792">
                  <c:v>3.2592999999999997E-2</c:v>
                </c:pt>
                <c:pt idx="7793">
                  <c:v>7.6000000000000004E-5</c:v>
                </c:pt>
                <c:pt idx="7794">
                  <c:v>4.4220000000000002E-2</c:v>
                </c:pt>
                <c:pt idx="7795">
                  <c:v>1.0956E-2</c:v>
                </c:pt>
                <c:pt idx="7796">
                  <c:v>-2.5589000000000001E-2</c:v>
                </c:pt>
                <c:pt idx="7797">
                  <c:v>-7.4066000000000007E-2</c:v>
                </c:pt>
                <c:pt idx="7798">
                  <c:v>-6.2439000000000001E-2</c:v>
                </c:pt>
                <c:pt idx="7799">
                  <c:v>-8.5220000000000004E-2</c:v>
                </c:pt>
                <c:pt idx="7800">
                  <c:v>-9.3383999999999995E-2</c:v>
                </c:pt>
                <c:pt idx="7801">
                  <c:v>-0.13644400000000001</c:v>
                </c:pt>
                <c:pt idx="7802">
                  <c:v>-0.13932800000000001</c:v>
                </c:pt>
                <c:pt idx="7803">
                  <c:v>-9.3338000000000004E-2</c:v>
                </c:pt>
                <c:pt idx="7804">
                  <c:v>-0.112167</c:v>
                </c:pt>
                <c:pt idx="7805">
                  <c:v>-8.0460000000000004E-2</c:v>
                </c:pt>
                <c:pt idx="7806">
                  <c:v>-8.3297999999999997E-2</c:v>
                </c:pt>
                <c:pt idx="7807">
                  <c:v>-7.6172000000000004E-2</c:v>
                </c:pt>
                <c:pt idx="7808">
                  <c:v>-0.12931799999999999</c:v>
                </c:pt>
                <c:pt idx="7809">
                  <c:v>-0.15182499999999999</c:v>
                </c:pt>
                <c:pt idx="7810">
                  <c:v>-9.0789999999999996E-2</c:v>
                </c:pt>
                <c:pt idx="7811">
                  <c:v>-0.123672</c:v>
                </c:pt>
                <c:pt idx="7812">
                  <c:v>-0.15005499999999999</c:v>
                </c:pt>
                <c:pt idx="7813">
                  <c:v>-0.174652</c:v>
                </c:pt>
                <c:pt idx="7814">
                  <c:v>-0.123581</c:v>
                </c:pt>
                <c:pt idx="7815">
                  <c:v>-0.105255</c:v>
                </c:pt>
                <c:pt idx="7816">
                  <c:v>-0.14115900000000001</c:v>
                </c:pt>
                <c:pt idx="7817">
                  <c:v>-0.113174</c:v>
                </c:pt>
                <c:pt idx="7818">
                  <c:v>-6.0593000000000001E-2</c:v>
                </c:pt>
                <c:pt idx="7819">
                  <c:v>-6.0226000000000002E-2</c:v>
                </c:pt>
                <c:pt idx="7820">
                  <c:v>-6.6558999999999993E-2</c:v>
                </c:pt>
                <c:pt idx="7821">
                  <c:v>-6.0012999999999997E-2</c:v>
                </c:pt>
                <c:pt idx="7822">
                  <c:v>-3.4546E-2</c:v>
                </c:pt>
                <c:pt idx="7823">
                  <c:v>-7.5089000000000003E-2</c:v>
                </c:pt>
                <c:pt idx="7824">
                  <c:v>-4.0451000000000001E-2</c:v>
                </c:pt>
                <c:pt idx="7825">
                  <c:v>-4.7530999999999997E-2</c:v>
                </c:pt>
                <c:pt idx="7826">
                  <c:v>-6.7656999999999995E-2</c:v>
                </c:pt>
                <c:pt idx="7827">
                  <c:v>-6.6971000000000003E-2</c:v>
                </c:pt>
                <c:pt idx="7828">
                  <c:v>6.8209999999999998E-3</c:v>
                </c:pt>
                <c:pt idx="7829">
                  <c:v>-1.8173000000000002E-2</c:v>
                </c:pt>
                <c:pt idx="7830">
                  <c:v>-3.2120000000000003E-2</c:v>
                </c:pt>
                <c:pt idx="7831">
                  <c:v>-1.2756E-2</c:v>
                </c:pt>
                <c:pt idx="7832">
                  <c:v>1.3351E-2</c:v>
                </c:pt>
                <c:pt idx="7833">
                  <c:v>3.3419999999999999E-3</c:v>
                </c:pt>
                <c:pt idx="7834">
                  <c:v>-4.9899999999999996E-3</c:v>
                </c:pt>
                <c:pt idx="7835">
                  <c:v>1.059E-2</c:v>
                </c:pt>
                <c:pt idx="7836">
                  <c:v>-1.7059000000000001E-2</c:v>
                </c:pt>
                <c:pt idx="7837">
                  <c:v>-2.64E-3</c:v>
                </c:pt>
                <c:pt idx="7838">
                  <c:v>-2.2949000000000001E-2</c:v>
                </c:pt>
                <c:pt idx="7839">
                  <c:v>-2.5436E-2</c:v>
                </c:pt>
                <c:pt idx="7840">
                  <c:v>-6.5160000000000001E-3</c:v>
                </c:pt>
                <c:pt idx="7841">
                  <c:v>8.9110000000000005E-3</c:v>
                </c:pt>
                <c:pt idx="7842">
                  <c:v>-1.129E-3</c:v>
                </c:pt>
                <c:pt idx="7843">
                  <c:v>-2.2780999999999999E-2</c:v>
                </c:pt>
              </c:numCache>
            </c:numRef>
          </c:val>
          <c:smooth val="0"/>
          <c:extLst>
            <c:ext xmlns:c16="http://schemas.microsoft.com/office/drawing/2014/chart" uri="{C3380CC4-5D6E-409C-BE32-E72D297353CC}">
              <c16:uniqueId val="{00000000-B43E-482F-B647-C76AAF7ED133}"/>
            </c:ext>
          </c:extLst>
        </c:ser>
        <c:dLbls>
          <c:showLegendKey val="0"/>
          <c:showVal val="0"/>
          <c:showCatName val="0"/>
          <c:showSerName val="0"/>
          <c:showPercent val="0"/>
          <c:showBubbleSize val="0"/>
        </c:dLbls>
        <c:smooth val="0"/>
        <c:axId val="170040378"/>
        <c:axId val="99756052"/>
      </c:lineChart>
      <c:catAx>
        <c:axId val="17004037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99756052"/>
        <c:crosses val="autoZero"/>
        <c:auto val="1"/>
        <c:lblAlgn val="ctr"/>
        <c:lblOffset val="100"/>
        <c:noMultiLvlLbl val="0"/>
      </c:catAx>
      <c:valAx>
        <c:axId val="997560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17004037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IE"/>
              <a:t>Accel_Axzy</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[Accelerometer_2017_10_15.xlsx]Sheet3!$A$1</c:f>
              <c:strCache>
                <c:ptCount val="1"/>
                <c:pt idx="0">
                  <c:v>Walking </c:v>
                </c:pt>
              </c:strCache>
            </c:strRef>
          </c:tx>
          <c:spPr>
            <a:ln w="28575" cap="rnd">
              <a:solidFill>
                <a:schemeClr val="accent1"/>
              </a:solidFill>
              <a:round/>
            </a:ln>
            <a:effectLst/>
          </c:spPr>
          <c:marker>
            <c:symbol val="none"/>
          </c:marker>
          <c:val>
            <c:numRef>
              <c:f>[Accelerometer_2017_10_15.xlsx]Sheet3!$A$2:$A$101</c:f>
              <c:numCache>
                <c:formatCode>General</c:formatCode>
                <c:ptCount val="100"/>
                <c:pt idx="0">
                  <c:v>1.2198052245067701</c:v>
                </c:pt>
                <c:pt idx="1">
                  <c:v>1.3217919280385999</c:v>
                </c:pt>
                <c:pt idx="2">
                  <c:v>1.11087477729985</c:v>
                </c:pt>
                <c:pt idx="3">
                  <c:v>1.086647653517</c:v>
                </c:pt>
                <c:pt idx="4">
                  <c:v>1.0096092497773601</c:v>
                </c:pt>
                <c:pt idx="5">
                  <c:v>0.87533025076538995</c:v>
                </c:pt>
                <c:pt idx="6">
                  <c:v>0.90874476122946601</c:v>
                </c:pt>
                <c:pt idx="7">
                  <c:v>0.92967485651167303</c:v>
                </c:pt>
                <c:pt idx="8">
                  <c:v>0.93076365257620597</c:v>
                </c:pt>
                <c:pt idx="9">
                  <c:v>0.97314424025783597</c:v>
                </c:pt>
                <c:pt idx="10">
                  <c:v>1.0538298676665001</c:v>
                </c:pt>
                <c:pt idx="11">
                  <c:v>1.1306872218739401</c:v>
                </c:pt>
                <c:pt idx="12">
                  <c:v>1.1542744133879099</c:v>
                </c:pt>
                <c:pt idx="13">
                  <c:v>1.2262503022425699</c:v>
                </c:pt>
                <c:pt idx="14">
                  <c:v>1.4445009410232299</c:v>
                </c:pt>
                <c:pt idx="15">
                  <c:v>1.5141544239670499</c:v>
                </c:pt>
                <c:pt idx="16">
                  <c:v>1.6051261545654301</c:v>
                </c:pt>
                <c:pt idx="17">
                  <c:v>1.8917316370598101</c:v>
                </c:pt>
                <c:pt idx="18">
                  <c:v>1.90478614142034</c:v>
                </c:pt>
                <c:pt idx="19">
                  <c:v>1.2927110847610199</c:v>
                </c:pt>
                <c:pt idx="20">
                  <c:v>1.0109826038869301</c:v>
                </c:pt>
                <c:pt idx="21">
                  <c:v>1.19547264387982</c:v>
                </c:pt>
                <c:pt idx="22">
                  <c:v>1.07072699600458</c:v>
                </c:pt>
                <c:pt idx="23">
                  <c:v>0.80612349551976203</c:v>
                </c:pt>
                <c:pt idx="24">
                  <c:v>0.85904569794045305</c:v>
                </c:pt>
                <c:pt idx="25">
                  <c:v>0.83427668858778503</c:v>
                </c:pt>
                <c:pt idx="26">
                  <c:v>0.68130866416037905</c:v>
                </c:pt>
                <c:pt idx="27">
                  <c:v>0.67799269824755504</c:v>
                </c:pt>
                <c:pt idx="28">
                  <c:v>0.69778595800503196</c:v>
                </c:pt>
                <c:pt idx="29">
                  <c:v>0.58345089848675302</c:v>
                </c:pt>
                <c:pt idx="30">
                  <c:v>0.50284820786595197</c:v>
                </c:pt>
                <c:pt idx="31">
                  <c:v>0.66333849169560499</c:v>
                </c:pt>
                <c:pt idx="32">
                  <c:v>0.82363011543410702</c:v>
                </c:pt>
                <c:pt idx="33">
                  <c:v>0.940374568088163</c:v>
                </c:pt>
                <c:pt idx="34">
                  <c:v>1.0740075784527801</c:v>
                </c:pt>
                <c:pt idx="35">
                  <c:v>1.2509005196629299</c:v>
                </c:pt>
                <c:pt idx="36">
                  <c:v>1.34673507127794</c:v>
                </c:pt>
                <c:pt idx="37">
                  <c:v>1.33797689009078</c:v>
                </c:pt>
                <c:pt idx="38">
                  <c:v>2.3170063216780399</c:v>
                </c:pt>
                <c:pt idx="39">
                  <c:v>2.5927191027608401</c:v>
                </c:pt>
                <c:pt idx="40">
                  <c:v>1.4595419039565101</c:v>
                </c:pt>
                <c:pt idx="41">
                  <c:v>0.903239036194185</c:v>
                </c:pt>
                <c:pt idx="42">
                  <c:v>0.489573945844752</c:v>
                </c:pt>
                <c:pt idx="43">
                  <c:v>0.59429279009760805</c:v>
                </c:pt>
                <c:pt idx="44">
                  <c:v>1.56048621870909</c:v>
                </c:pt>
                <c:pt idx="45">
                  <c:v>1.85013869608903</c:v>
                </c:pt>
                <c:pt idx="46">
                  <c:v>1.34264335497927</c:v>
                </c:pt>
                <c:pt idx="47">
                  <c:v>1.01653466706355</c:v>
                </c:pt>
                <c:pt idx="48">
                  <c:v>1.1383163973649899</c:v>
                </c:pt>
                <c:pt idx="49">
                  <c:v>1.3616220143053701</c:v>
                </c:pt>
                <c:pt idx="50">
                  <c:v>1.11370847326444</c:v>
                </c:pt>
                <c:pt idx="51">
                  <c:v>0.90935786664821905</c:v>
                </c:pt>
                <c:pt idx="52">
                  <c:v>0.94364668063846902</c:v>
                </c:pt>
                <c:pt idx="53">
                  <c:v>0.87592259205480005</c:v>
                </c:pt>
                <c:pt idx="54">
                  <c:v>0.88650937989905099</c:v>
                </c:pt>
                <c:pt idx="55">
                  <c:v>0.96442514556859205</c:v>
                </c:pt>
                <c:pt idx="56">
                  <c:v>0.91508618833091304</c:v>
                </c:pt>
                <c:pt idx="57">
                  <c:v>0.99325587305638396</c:v>
                </c:pt>
                <c:pt idx="58">
                  <c:v>1.0834113902631799</c:v>
                </c:pt>
                <c:pt idx="59">
                  <c:v>1.11681394421497</c:v>
                </c:pt>
                <c:pt idx="60">
                  <c:v>1.12658487977693</c:v>
                </c:pt>
                <c:pt idx="61">
                  <c:v>1.3707930382114599</c:v>
                </c:pt>
                <c:pt idx="62">
                  <c:v>1.82991480311926</c:v>
                </c:pt>
                <c:pt idx="63">
                  <c:v>1.8778857461512399</c:v>
                </c:pt>
                <c:pt idx="64">
                  <c:v>1.8490537825617701</c:v>
                </c:pt>
                <c:pt idx="65">
                  <c:v>1.8835839649330699</c:v>
                </c:pt>
                <c:pt idx="66">
                  <c:v>1.3667616998518799</c:v>
                </c:pt>
                <c:pt idx="67">
                  <c:v>1.15049054457218</c:v>
                </c:pt>
                <c:pt idx="68">
                  <c:v>1.59366514569184</c:v>
                </c:pt>
                <c:pt idx="69">
                  <c:v>1.3452635761935301</c:v>
                </c:pt>
                <c:pt idx="70">
                  <c:v>0.94013578750784699</c:v>
                </c:pt>
                <c:pt idx="71">
                  <c:v>0.70922464402966101</c:v>
                </c:pt>
                <c:pt idx="72">
                  <c:v>0.69488002143463601</c:v>
                </c:pt>
                <c:pt idx="73">
                  <c:v>0.67520363273459905</c:v>
                </c:pt>
                <c:pt idx="74">
                  <c:v>0.76319851518330395</c:v>
                </c:pt>
                <c:pt idx="75">
                  <c:v>0.48649654396819703</c:v>
                </c:pt>
                <c:pt idx="76">
                  <c:v>0.27503810692702202</c:v>
                </c:pt>
                <c:pt idx="77">
                  <c:v>0.35202636938019299</c:v>
                </c:pt>
                <c:pt idx="78">
                  <c:v>0.44134134183531898</c:v>
                </c:pt>
                <c:pt idx="79">
                  <c:v>0.56416688316312902</c:v>
                </c:pt>
                <c:pt idx="80">
                  <c:v>0.70442464962762297</c:v>
                </c:pt>
                <c:pt idx="81">
                  <c:v>0.84115482699084598</c:v>
                </c:pt>
                <c:pt idx="82">
                  <c:v>1.03216931579175</c:v>
                </c:pt>
                <c:pt idx="83">
                  <c:v>1.2433942941557199</c:v>
                </c:pt>
                <c:pt idx="84">
                  <c:v>1.4102540209029699</c:v>
                </c:pt>
                <c:pt idx="85">
                  <c:v>1.4237943085986799</c:v>
                </c:pt>
                <c:pt idx="86">
                  <c:v>1.06475439999326</c:v>
                </c:pt>
                <c:pt idx="87">
                  <c:v>2.0767152800309399</c:v>
                </c:pt>
                <c:pt idx="88">
                  <c:v>1.77462989870085</c:v>
                </c:pt>
                <c:pt idx="89">
                  <c:v>1.54936566816036</c:v>
                </c:pt>
                <c:pt idx="90">
                  <c:v>1.67720179526526</c:v>
                </c:pt>
                <c:pt idx="91">
                  <c:v>0.85784838030505095</c:v>
                </c:pt>
                <c:pt idx="92">
                  <c:v>0.59177729557410397</c:v>
                </c:pt>
                <c:pt idx="93">
                  <c:v>1.1055715946979601</c:v>
                </c:pt>
                <c:pt idx="94">
                  <c:v>1.66269324527226</c:v>
                </c:pt>
                <c:pt idx="95">
                  <c:v>1.7812063825295501</c:v>
                </c:pt>
                <c:pt idx="96">
                  <c:v>1.2119412628906601</c:v>
                </c:pt>
                <c:pt idx="97">
                  <c:v>1.08067268065913</c:v>
                </c:pt>
                <c:pt idx="98">
                  <c:v>1.11565868362058</c:v>
                </c:pt>
                <c:pt idx="99">
                  <c:v>1.03970642706679</c:v>
                </c:pt>
              </c:numCache>
            </c:numRef>
          </c:val>
          <c:smooth val="0"/>
          <c:extLst>
            <c:ext xmlns:c16="http://schemas.microsoft.com/office/drawing/2014/chart" uri="{C3380CC4-5D6E-409C-BE32-E72D297353CC}">
              <c16:uniqueId val="{00000000-058C-4BD8-A313-B2CD79B954B1}"/>
            </c:ext>
          </c:extLst>
        </c:ser>
        <c:ser>
          <c:idx val="1"/>
          <c:order val="1"/>
          <c:tx>
            <c:strRef>
              <c:f>[Accelerometer_2017_10_15.xlsx]Sheet3!$B$1</c:f>
              <c:strCache>
                <c:ptCount val="1"/>
                <c:pt idx="0">
                  <c:v>Running</c:v>
                </c:pt>
              </c:strCache>
            </c:strRef>
          </c:tx>
          <c:spPr>
            <a:ln w="28575" cap="rnd">
              <a:solidFill>
                <a:schemeClr val="accent2"/>
              </a:solidFill>
              <a:round/>
            </a:ln>
            <a:effectLst/>
          </c:spPr>
          <c:marker>
            <c:symbol val="none"/>
          </c:marker>
          <c:val>
            <c:numRef>
              <c:f>[Accelerometer_2017_10_15.xlsx]Sheet3!$B$2:$B$101</c:f>
              <c:numCache>
                <c:formatCode>General</c:formatCode>
                <c:ptCount val="100"/>
                <c:pt idx="0">
                  <c:v>1.9727095981418601</c:v>
                </c:pt>
                <c:pt idx="1">
                  <c:v>2.9049631997202701</c:v>
                </c:pt>
                <c:pt idx="2">
                  <c:v>4.0337008442041196</c:v>
                </c:pt>
                <c:pt idx="3">
                  <c:v>4.45154318220749</c:v>
                </c:pt>
                <c:pt idx="4">
                  <c:v>4.5197826000825501</c:v>
                </c:pt>
                <c:pt idx="5">
                  <c:v>4.0056743465871003</c:v>
                </c:pt>
                <c:pt idx="6">
                  <c:v>3.3861550340603102</c:v>
                </c:pt>
                <c:pt idx="7">
                  <c:v>2.4352603996519502</c:v>
                </c:pt>
                <c:pt idx="8">
                  <c:v>1.5835019414020299</c:v>
                </c:pt>
                <c:pt idx="9">
                  <c:v>1.2846134518371699</c:v>
                </c:pt>
                <c:pt idx="10">
                  <c:v>1.5409141595585401</c:v>
                </c:pt>
                <c:pt idx="11">
                  <c:v>1.72051080788032</c:v>
                </c:pt>
                <c:pt idx="12">
                  <c:v>1.68101196017221</c:v>
                </c:pt>
                <c:pt idx="13">
                  <c:v>1.7089485535129501</c:v>
                </c:pt>
                <c:pt idx="14">
                  <c:v>1.7886586726796101</c:v>
                </c:pt>
                <c:pt idx="15">
                  <c:v>1.88166411582222</c:v>
                </c:pt>
                <c:pt idx="16">
                  <c:v>2.2211994273216402</c:v>
                </c:pt>
                <c:pt idx="17">
                  <c:v>2.8218372314756199</c:v>
                </c:pt>
                <c:pt idx="18">
                  <c:v>3.5316163980789299</c:v>
                </c:pt>
                <c:pt idx="19">
                  <c:v>4.0951528138526196</c:v>
                </c:pt>
                <c:pt idx="20">
                  <c:v>4.3802531479449902</c:v>
                </c:pt>
                <c:pt idx="21">
                  <c:v>3.9763422356644602</c:v>
                </c:pt>
                <c:pt idx="22">
                  <c:v>3.2525421504627698</c:v>
                </c:pt>
                <c:pt idx="23">
                  <c:v>2.30511862973102</c:v>
                </c:pt>
                <c:pt idx="24">
                  <c:v>1.8139440594624201</c:v>
                </c:pt>
                <c:pt idx="25">
                  <c:v>1.96583288385508</c:v>
                </c:pt>
                <c:pt idx="26">
                  <c:v>2.2524910228930999</c:v>
                </c:pt>
                <c:pt idx="27">
                  <c:v>2.2774485636600001</c:v>
                </c:pt>
                <c:pt idx="28">
                  <c:v>2.11598672077898</c:v>
                </c:pt>
                <c:pt idx="29">
                  <c:v>1.9343592742254501</c:v>
                </c:pt>
                <c:pt idx="30">
                  <c:v>1.59846725192698</c:v>
                </c:pt>
                <c:pt idx="31">
                  <c:v>1.39735416900691</c:v>
                </c:pt>
                <c:pt idx="32">
                  <c:v>1.58536885396964</c:v>
                </c:pt>
                <c:pt idx="33">
                  <c:v>1.8290590964542399</c:v>
                </c:pt>
                <c:pt idx="34">
                  <c:v>2.2802142921701498</c:v>
                </c:pt>
                <c:pt idx="35">
                  <c:v>2.9696780831495899</c:v>
                </c:pt>
                <c:pt idx="36">
                  <c:v>3.55195046287501</c:v>
                </c:pt>
                <c:pt idx="37">
                  <c:v>4.0981226198723002</c:v>
                </c:pt>
                <c:pt idx="38">
                  <c:v>4.3408007974287397</c:v>
                </c:pt>
                <c:pt idx="39">
                  <c:v>4.1718389096967803</c:v>
                </c:pt>
                <c:pt idx="40">
                  <c:v>3.58114458033462</c:v>
                </c:pt>
                <c:pt idx="41">
                  <c:v>2.7902682759672102</c:v>
                </c:pt>
                <c:pt idx="42">
                  <c:v>2.1417747477381899</c:v>
                </c:pt>
                <c:pt idx="43">
                  <c:v>1.9012087126757</c:v>
                </c:pt>
                <c:pt idx="44">
                  <c:v>2.0514257735387398</c:v>
                </c:pt>
                <c:pt idx="45">
                  <c:v>2.0584855495990202</c:v>
                </c:pt>
                <c:pt idx="46">
                  <c:v>1.9043064500465801</c:v>
                </c:pt>
                <c:pt idx="47">
                  <c:v>1.92263401770618</c:v>
                </c:pt>
                <c:pt idx="48">
                  <c:v>2.14344720707299</c:v>
                </c:pt>
                <c:pt idx="49">
                  <c:v>2.4362614962708702</c:v>
                </c:pt>
                <c:pt idx="50">
                  <c:v>2.6005089979980802</c:v>
                </c:pt>
                <c:pt idx="51">
                  <c:v>2.75775170002975</c:v>
                </c:pt>
                <c:pt idx="52">
                  <c:v>2.9427934891468301</c:v>
                </c:pt>
                <c:pt idx="53">
                  <c:v>2.9746477867532501</c:v>
                </c:pt>
                <c:pt idx="54">
                  <c:v>2.82991236545109</c:v>
                </c:pt>
                <c:pt idx="55">
                  <c:v>2.6614163913262399</c:v>
                </c:pt>
                <c:pt idx="56">
                  <c:v>2.2913428357192598</c:v>
                </c:pt>
                <c:pt idx="57">
                  <c:v>2.1104203489089599</c:v>
                </c:pt>
                <c:pt idx="58">
                  <c:v>2.1371867613000002</c:v>
                </c:pt>
                <c:pt idx="59">
                  <c:v>1.9894796945465401</c:v>
                </c:pt>
                <c:pt idx="60">
                  <c:v>1.67787791812486</c:v>
                </c:pt>
                <c:pt idx="61">
                  <c:v>1.64218759749214</c:v>
                </c:pt>
                <c:pt idx="62">
                  <c:v>1.64196311774808</c:v>
                </c:pt>
                <c:pt idx="63">
                  <c:v>1.6700246938066501</c:v>
                </c:pt>
                <c:pt idx="64">
                  <c:v>1.68862621045808</c:v>
                </c:pt>
                <c:pt idx="65">
                  <c:v>1.6902380066987599</c:v>
                </c:pt>
                <c:pt idx="66">
                  <c:v>1.85768059199934</c:v>
                </c:pt>
                <c:pt idx="67">
                  <c:v>2.31255450853899</c:v>
                </c:pt>
                <c:pt idx="68">
                  <c:v>3.18544440196293</c:v>
                </c:pt>
                <c:pt idx="69">
                  <c:v>3.6538759964035501</c:v>
                </c:pt>
                <c:pt idx="70">
                  <c:v>4.1241266389292699</c:v>
                </c:pt>
                <c:pt idx="71">
                  <c:v>4.2251130261468699</c:v>
                </c:pt>
                <c:pt idx="72">
                  <c:v>3.9031585492576402</c:v>
                </c:pt>
                <c:pt idx="73">
                  <c:v>3.4252324744824199</c:v>
                </c:pt>
                <c:pt idx="74">
                  <c:v>2.9974923021816098</c:v>
                </c:pt>
                <c:pt idx="75">
                  <c:v>2.49895387785809</c:v>
                </c:pt>
                <c:pt idx="76">
                  <c:v>2.0190747413171701</c:v>
                </c:pt>
                <c:pt idx="77">
                  <c:v>1.62802682633211</c:v>
                </c:pt>
                <c:pt idx="78">
                  <c:v>1.43222696098558</c:v>
                </c:pt>
                <c:pt idx="79">
                  <c:v>1.3849094028458999</c:v>
                </c:pt>
                <c:pt idx="80">
                  <c:v>1.4409172428758701</c:v>
                </c:pt>
                <c:pt idx="81">
                  <c:v>1.52126498672979</c:v>
                </c:pt>
                <c:pt idx="82">
                  <c:v>1.7847401307327599</c:v>
                </c:pt>
                <c:pt idx="83">
                  <c:v>2.1844544945422899</c:v>
                </c:pt>
                <c:pt idx="84">
                  <c:v>2.7301675509497598</c:v>
                </c:pt>
                <c:pt idx="85">
                  <c:v>3.4959937731866702</c:v>
                </c:pt>
                <c:pt idx="86">
                  <c:v>3.7990480981365602</c:v>
                </c:pt>
                <c:pt idx="87">
                  <c:v>3.94103529559264</c:v>
                </c:pt>
                <c:pt idx="88">
                  <c:v>3.7391673325168302</c:v>
                </c:pt>
                <c:pt idx="89">
                  <c:v>3.3415411174570302</c:v>
                </c:pt>
                <c:pt idx="90">
                  <c:v>2.6500722478266501</c:v>
                </c:pt>
                <c:pt idx="91">
                  <c:v>2.1150752291121901</c:v>
                </c:pt>
                <c:pt idx="92">
                  <c:v>2.0114691220003902</c:v>
                </c:pt>
                <c:pt idx="93">
                  <c:v>2.0214833111811701</c:v>
                </c:pt>
                <c:pt idx="94">
                  <c:v>1.95985894793911</c:v>
                </c:pt>
                <c:pt idx="95">
                  <c:v>1.7332395191219201</c:v>
                </c:pt>
                <c:pt idx="96">
                  <c:v>1.5384958074083299</c:v>
                </c:pt>
                <c:pt idx="97">
                  <c:v>1.4086422124350799</c:v>
                </c:pt>
                <c:pt idx="98">
                  <c:v>1.2381406455609201</c:v>
                </c:pt>
                <c:pt idx="99">
                  <c:v>1.19506340460496</c:v>
                </c:pt>
              </c:numCache>
            </c:numRef>
          </c:val>
          <c:smooth val="0"/>
          <c:extLst>
            <c:ext xmlns:c16="http://schemas.microsoft.com/office/drawing/2014/chart" uri="{C3380CC4-5D6E-409C-BE32-E72D297353CC}">
              <c16:uniqueId val="{00000001-058C-4BD8-A313-B2CD79B954B1}"/>
            </c:ext>
          </c:extLst>
        </c:ser>
        <c:dLbls>
          <c:showLegendKey val="0"/>
          <c:showVal val="0"/>
          <c:showCatName val="0"/>
          <c:showSerName val="0"/>
          <c:showPercent val="0"/>
          <c:showBubbleSize val="0"/>
        </c:dLbls>
        <c:smooth val="0"/>
        <c:axId val="103623373"/>
        <c:axId val="807057646"/>
      </c:lineChart>
      <c:catAx>
        <c:axId val="10362337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807057646"/>
        <c:crosses val="autoZero"/>
        <c:auto val="1"/>
        <c:lblAlgn val="ctr"/>
        <c:lblOffset val="100"/>
        <c:noMultiLvlLbl val="0"/>
      </c:catAx>
      <c:valAx>
        <c:axId val="80705764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103623373"/>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sz="1800" b="0" i="0" baseline="0">
                <a:effectLst/>
              </a:rPr>
              <a:t>Accel_Axzy</a:t>
            </a:r>
            <a:endParaRPr lang="en-IE">
              <a:effectLst/>
            </a:endParaRPr>
          </a:p>
        </c:rich>
      </c:tx>
      <c:layout>
        <c:manualLayout>
          <c:xMode val="edge"/>
          <c:yMode val="edge"/>
          <c:x val="0.42395251701170389"/>
          <c:y val="2.248706993478749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Sheet3!$A$1</c:f>
              <c:strCache>
                <c:ptCount val="1"/>
                <c:pt idx="0">
                  <c:v>Walking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Sheet3!$A$2:$A$103</c:f>
              <c:numCache>
                <c:formatCode>General</c:formatCode>
                <c:ptCount val="102"/>
                <c:pt idx="0">
                  <c:v>1.2198052245067701</c:v>
                </c:pt>
                <c:pt idx="1">
                  <c:v>1.3217919280385999</c:v>
                </c:pt>
                <c:pt idx="2">
                  <c:v>1.11087477729985</c:v>
                </c:pt>
                <c:pt idx="3">
                  <c:v>1.086647653517</c:v>
                </c:pt>
                <c:pt idx="4">
                  <c:v>1.0096092497773601</c:v>
                </c:pt>
                <c:pt idx="5">
                  <c:v>0.87533025076538995</c:v>
                </c:pt>
                <c:pt idx="6">
                  <c:v>0.90874476122946601</c:v>
                </c:pt>
                <c:pt idx="7">
                  <c:v>0.92967485651167303</c:v>
                </c:pt>
                <c:pt idx="8">
                  <c:v>0.93076365257620597</c:v>
                </c:pt>
                <c:pt idx="9">
                  <c:v>0.97314424025783597</c:v>
                </c:pt>
                <c:pt idx="10">
                  <c:v>1.0538298676665001</c:v>
                </c:pt>
                <c:pt idx="11">
                  <c:v>1.1306872218739401</c:v>
                </c:pt>
                <c:pt idx="12">
                  <c:v>1.1542744133879099</c:v>
                </c:pt>
                <c:pt idx="13">
                  <c:v>1.2262503022425699</c:v>
                </c:pt>
                <c:pt idx="14">
                  <c:v>1.4445009410232299</c:v>
                </c:pt>
                <c:pt idx="15">
                  <c:v>1.5141544239670499</c:v>
                </c:pt>
                <c:pt idx="16">
                  <c:v>1.6051261545654301</c:v>
                </c:pt>
                <c:pt idx="17">
                  <c:v>1.8917316370598101</c:v>
                </c:pt>
                <c:pt idx="18">
                  <c:v>1.90478614142034</c:v>
                </c:pt>
                <c:pt idx="19">
                  <c:v>1.2927110847610199</c:v>
                </c:pt>
                <c:pt idx="20">
                  <c:v>1.0109826038869301</c:v>
                </c:pt>
                <c:pt idx="21">
                  <c:v>1.19547264387982</c:v>
                </c:pt>
                <c:pt idx="22">
                  <c:v>1.07072699600458</c:v>
                </c:pt>
                <c:pt idx="23">
                  <c:v>0.80612349551976203</c:v>
                </c:pt>
                <c:pt idx="24">
                  <c:v>0.85904569794045305</c:v>
                </c:pt>
                <c:pt idx="25">
                  <c:v>0.83427668858778503</c:v>
                </c:pt>
                <c:pt idx="26">
                  <c:v>0.68130866416037905</c:v>
                </c:pt>
                <c:pt idx="27">
                  <c:v>0.67799269824755504</c:v>
                </c:pt>
                <c:pt idx="28">
                  <c:v>0.69778595800503196</c:v>
                </c:pt>
                <c:pt idx="29">
                  <c:v>0.58345089848675302</c:v>
                </c:pt>
                <c:pt idx="30">
                  <c:v>0.50284820786595197</c:v>
                </c:pt>
                <c:pt idx="31">
                  <c:v>0.66333849169560499</c:v>
                </c:pt>
                <c:pt idx="32">
                  <c:v>0.82363011543410702</c:v>
                </c:pt>
                <c:pt idx="33">
                  <c:v>0.940374568088163</c:v>
                </c:pt>
                <c:pt idx="34">
                  <c:v>1.0740075784527801</c:v>
                </c:pt>
                <c:pt idx="35">
                  <c:v>1.2509005196629299</c:v>
                </c:pt>
                <c:pt idx="36">
                  <c:v>1.34673507127794</c:v>
                </c:pt>
                <c:pt idx="37">
                  <c:v>1.33797689009078</c:v>
                </c:pt>
                <c:pt idx="38">
                  <c:v>2.3170063216780399</c:v>
                </c:pt>
                <c:pt idx="39">
                  <c:v>2.5927191027608401</c:v>
                </c:pt>
                <c:pt idx="40">
                  <c:v>1.4595419039565101</c:v>
                </c:pt>
                <c:pt idx="41">
                  <c:v>0.903239036194185</c:v>
                </c:pt>
                <c:pt idx="42">
                  <c:v>0.489573945844752</c:v>
                </c:pt>
                <c:pt idx="43">
                  <c:v>0.59429279009760805</c:v>
                </c:pt>
                <c:pt idx="44">
                  <c:v>1.56048621870909</c:v>
                </c:pt>
                <c:pt idx="45">
                  <c:v>1.85013869608903</c:v>
                </c:pt>
                <c:pt idx="46">
                  <c:v>1.34264335497927</c:v>
                </c:pt>
                <c:pt idx="47">
                  <c:v>1.01653466706355</c:v>
                </c:pt>
                <c:pt idx="48">
                  <c:v>1.1383163973649899</c:v>
                </c:pt>
                <c:pt idx="49">
                  <c:v>1.3616220143053701</c:v>
                </c:pt>
                <c:pt idx="50">
                  <c:v>1.11370847326444</c:v>
                </c:pt>
                <c:pt idx="51">
                  <c:v>0.90935786664821905</c:v>
                </c:pt>
                <c:pt idx="52">
                  <c:v>0.94364668063846902</c:v>
                </c:pt>
                <c:pt idx="53">
                  <c:v>0.87592259205480005</c:v>
                </c:pt>
                <c:pt idx="54">
                  <c:v>0.88650937989905099</c:v>
                </c:pt>
                <c:pt idx="55">
                  <c:v>0.96442514556859205</c:v>
                </c:pt>
                <c:pt idx="56">
                  <c:v>0.91508618833091304</c:v>
                </c:pt>
                <c:pt idx="57">
                  <c:v>0.99325587305638396</c:v>
                </c:pt>
                <c:pt idx="58">
                  <c:v>1.0834113902631799</c:v>
                </c:pt>
                <c:pt idx="59">
                  <c:v>1.11681394421497</c:v>
                </c:pt>
                <c:pt idx="60">
                  <c:v>1.12658487977693</c:v>
                </c:pt>
                <c:pt idx="61">
                  <c:v>1.3707930382114599</c:v>
                </c:pt>
                <c:pt idx="62">
                  <c:v>1.82991480311926</c:v>
                </c:pt>
                <c:pt idx="63">
                  <c:v>1.8778857461512399</c:v>
                </c:pt>
                <c:pt idx="64">
                  <c:v>1.8490537825617701</c:v>
                </c:pt>
                <c:pt idx="65">
                  <c:v>1.8835839649330699</c:v>
                </c:pt>
                <c:pt idx="66">
                  <c:v>1.3667616998518799</c:v>
                </c:pt>
                <c:pt idx="67">
                  <c:v>1.15049054457218</c:v>
                </c:pt>
                <c:pt idx="68">
                  <c:v>1.59366514569184</c:v>
                </c:pt>
                <c:pt idx="69">
                  <c:v>1.3452635761935301</c:v>
                </c:pt>
                <c:pt idx="70">
                  <c:v>0.94013578750784699</c:v>
                </c:pt>
                <c:pt idx="71">
                  <c:v>0.70922464402966101</c:v>
                </c:pt>
                <c:pt idx="72">
                  <c:v>0.69488002143463601</c:v>
                </c:pt>
                <c:pt idx="73">
                  <c:v>0.67520363273459905</c:v>
                </c:pt>
                <c:pt idx="74">
                  <c:v>0.76319851518330395</c:v>
                </c:pt>
                <c:pt idx="75">
                  <c:v>0.48649654396819703</c:v>
                </c:pt>
                <c:pt idx="76">
                  <c:v>0.27503810692702202</c:v>
                </c:pt>
                <c:pt idx="77">
                  <c:v>0.35202636938019299</c:v>
                </c:pt>
                <c:pt idx="78">
                  <c:v>0.44134134183531898</c:v>
                </c:pt>
                <c:pt idx="79">
                  <c:v>0.56416688316312902</c:v>
                </c:pt>
                <c:pt idx="80">
                  <c:v>0.70442464962762297</c:v>
                </c:pt>
                <c:pt idx="81">
                  <c:v>0.84115482699084598</c:v>
                </c:pt>
                <c:pt idx="82">
                  <c:v>1.03216931579175</c:v>
                </c:pt>
                <c:pt idx="83">
                  <c:v>1.2433942941557199</c:v>
                </c:pt>
                <c:pt idx="84">
                  <c:v>1.4102540209029699</c:v>
                </c:pt>
                <c:pt idx="85">
                  <c:v>1.4237943085986799</c:v>
                </c:pt>
                <c:pt idx="86">
                  <c:v>1.06475439999326</c:v>
                </c:pt>
                <c:pt idx="87">
                  <c:v>2.0767152800309399</c:v>
                </c:pt>
                <c:pt idx="88">
                  <c:v>1.77462989870085</c:v>
                </c:pt>
                <c:pt idx="89">
                  <c:v>1.54936566816036</c:v>
                </c:pt>
                <c:pt idx="90">
                  <c:v>1.67720179526526</c:v>
                </c:pt>
                <c:pt idx="91">
                  <c:v>0.85784838030505095</c:v>
                </c:pt>
                <c:pt idx="92">
                  <c:v>0.59177729557410397</c:v>
                </c:pt>
                <c:pt idx="93">
                  <c:v>1.1055715946979601</c:v>
                </c:pt>
                <c:pt idx="94">
                  <c:v>1.66269324527226</c:v>
                </c:pt>
                <c:pt idx="95">
                  <c:v>1.7812063825295501</c:v>
                </c:pt>
                <c:pt idx="96">
                  <c:v>1.2119412628906601</c:v>
                </c:pt>
                <c:pt idx="97">
                  <c:v>1.08067268065913</c:v>
                </c:pt>
                <c:pt idx="98">
                  <c:v>1.11565868362058</c:v>
                </c:pt>
                <c:pt idx="99">
                  <c:v>1.03970642706679</c:v>
                </c:pt>
                <c:pt idx="100">
                  <c:v>0.92792447759125296</c:v>
                </c:pt>
              </c:numCache>
            </c:numRef>
          </c:val>
          <c:smooth val="0"/>
          <c:extLst>
            <c:ext xmlns:c16="http://schemas.microsoft.com/office/drawing/2014/chart" uri="{C3380CC4-5D6E-409C-BE32-E72D297353CC}">
              <c16:uniqueId val="{00000000-7837-4325-A75D-615293B16EC1}"/>
            </c:ext>
          </c:extLst>
        </c:ser>
        <c:ser>
          <c:idx val="1"/>
          <c:order val="1"/>
          <c:tx>
            <c:strRef>
              <c:f>Sheet3!$B$1</c:f>
              <c:strCache>
                <c:ptCount val="1"/>
                <c:pt idx="0">
                  <c:v>Running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Sheet3!$B$2:$B$103</c:f>
              <c:numCache>
                <c:formatCode>General</c:formatCode>
                <c:ptCount val="102"/>
                <c:pt idx="0">
                  <c:v>1.9727095981418601</c:v>
                </c:pt>
                <c:pt idx="1">
                  <c:v>2.9049631997202701</c:v>
                </c:pt>
                <c:pt idx="2">
                  <c:v>4.0337008442041196</c:v>
                </c:pt>
                <c:pt idx="3">
                  <c:v>4.45154318220749</c:v>
                </c:pt>
                <c:pt idx="4">
                  <c:v>4.5197826000825501</c:v>
                </c:pt>
                <c:pt idx="5">
                  <c:v>4.0056743465871003</c:v>
                </c:pt>
                <c:pt idx="6">
                  <c:v>3.3861550340603102</c:v>
                </c:pt>
                <c:pt idx="7">
                  <c:v>2.4352603996519502</c:v>
                </c:pt>
                <c:pt idx="8">
                  <c:v>1.5835019414020299</c:v>
                </c:pt>
                <c:pt idx="9">
                  <c:v>1.2846134518371699</c:v>
                </c:pt>
                <c:pt idx="10">
                  <c:v>1.5409141595585401</c:v>
                </c:pt>
                <c:pt idx="11">
                  <c:v>1.72051080788032</c:v>
                </c:pt>
                <c:pt idx="12">
                  <c:v>1.68101196017221</c:v>
                </c:pt>
                <c:pt idx="13">
                  <c:v>1.7089485535129501</c:v>
                </c:pt>
                <c:pt idx="14">
                  <c:v>1.7886586726796101</c:v>
                </c:pt>
                <c:pt idx="15">
                  <c:v>1.88166411582222</c:v>
                </c:pt>
                <c:pt idx="16">
                  <c:v>2.2211994273216402</c:v>
                </c:pt>
                <c:pt idx="17">
                  <c:v>2.8218372314756199</c:v>
                </c:pt>
                <c:pt idx="18">
                  <c:v>3.5316163980789299</c:v>
                </c:pt>
                <c:pt idx="19">
                  <c:v>4.0951528138526196</c:v>
                </c:pt>
                <c:pt idx="20">
                  <c:v>4.3802531479449902</c:v>
                </c:pt>
                <c:pt idx="21">
                  <c:v>3.9763422356644602</c:v>
                </c:pt>
                <c:pt idx="22">
                  <c:v>3.2525421504627698</c:v>
                </c:pt>
                <c:pt idx="23">
                  <c:v>2.30511862973102</c:v>
                </c:pt>
                <c:pt idx="24">
                  <c:v>1.8139440594624201</c:v>
                </c:pt>
                <c:pt idx="25">
                  <c:v>1.96583288385508</c:v>
                </c:pt>
                <c:pt idx="26">
                  <c:v>2.2524910228930999</c:v>
                </c:pt>
                <c:pt idx="27">
                  <c:v>2.2774485636600001</c:v>
                </c:pt>
                <c:pt idx="28">
                  <c:v>2.11598672077898</c:v>
                </c:pt>
                <c:pt idx="29">
                  <c:v>1.9343592742254501</c:v>
                </c:pt>
                <c:pt idx="30">
                  <c:v>1.59846725192698</c:v>
                </c:pt>
                <c:pt idx="31">
                  <c:v>1.39735416900691</c:v>
                </c:pt>
                <c:pt idx="32">
                  <c:v>1.58536885396964</c:v>
                </c:pt>
                <c:pt idx="33">
                  <c:v>1.8290590964542399</c:v>
                </c:pt>
                <c:pt idx="34">
                  <c:v>2.2802142921701498</c:v>
                </c:pt>
                <c:pt idx="35">
                  <c:v>2.9696780831495899</c:v>
                </c:pt>
                <c:pt idx="36">
                  <c:v>3.55195046287501</c:v>
                </c:pt>
                <c:pt idx="37">
                  <c:v>4.0981226198723002</c:v>
                </c:pt>
                <c:pt idx="38">
                  <c:v>4.3408007974287397</c:v>
                </c:pt>
                <c:pt idx="39">
                  <c:v>4.1718389096967803</c:v>
                </c:pt>
                <c:pt idx="40">
                  <c:v>3.58114458033462</c:v>
                </c:pt>
                <c:pt idx="41">
                  <c:v>2.7902682759672102</c:v>
                </c:pt>
                <c:pt idx="42">
                  <c:v>2.1417747477381899</c:v>
                </c:pt>
                <c:pt idx="43">
                  <c:v>1.9012087126757</c:v>
                </c:pt>
                <c:pt idx="44">
                  <c:v>2.0514257735387398</c:v>
                </c:pt>
                <c:pt idx="45">
                  <c:v>2.0584855495990202</c:v>
                </c:pt>
                <c:pt idx="46">
                  <c:v>1.9043064500465801</c:v>
                </c:pt>
                <c:pt idx="47">
                  <c:v>1.92263401770618</c:v>
                </c:pt>
                <c:pt idx="48">
                  <c:v>2.14344720707299</c:v>
                </c:pt>
                <c:pt idx="49">
                  <c:v>2.4362614962708702</c:v>
                </c:pt>
                <c:pt idx="50">
                  <c:v>2.6005089979980802</c:v>
                </c:pt>
                <c:pt idx="51">
                  <c:v>2.75775170002975</c:v>
                </c:pt>
                <c:pt idx="52">
                  <c:v>2.9427934891468301</c:v>
                </c:pt>
                <c:pt idx="53">
                  <c:v>2.9746477867532501</c:v>
                </c:pt>
                <c:pt idx="54">
                  <c:v>2.82991236545109</c:v>
                </c:pt>
                <c:pt idx="55">
                  <c:v>2.6614163913262399</c:v>
                </c:pt>
                <c:pt idx="56">
                  <c:v>2.2913428357192598</c:v>
                </c:pt>
                <c:pt idx="57">
                  <c:v>2.1104203489089599</c:v>
                </c:pt>
                <c:pt idx="58">
                  <c:v>2.1371867613000002</c:v>
                </c:pt>
                <c:pt idx="59">
                  <c:v>1.9894796945465401</c:v>
                </c:pt>
                <c:pt idx="60">
                  <c:v>1.67787791812486</c:v>
                </c:pt>
                <c:pt idx="61">
                  <c:v>1.64218759749214</c:v>
                </c:pt>
                <c:pt idx="62">
                  <c:v>1.64196311774808</c:v>
                </c:pt>
                <c:pt idx="63">
                  <c:v>1.6700246938066501</c:v>
                </c:pt>
                <c:pt idx="64">
                  <c:v>1.68862621045808</c:v>
                </c:pt>
                <c:pt idx="65">
                  <c:v>1.6902380066987599</c:v>
                </c:pt>
                <c:pt idx="66">
                  <c:v>1.85768059199934</c:v>
                </c:pt>
                <c:pt idx="67">
                  <c:v>2.31255450853899</c:v>
                </c:pt>
                <c:pt idx="68">
                  <c:v>3.18544440196293</c:v>
                </c:pt>
                <c:pt idx="69">
                  <c:v>3.6538759964035501</c:v>
                </c:pt>
                <c:pt idx="70">
                  <c:v>4.1241266389292699</c:v>
                </c:pt>
                <c:pt idx="71">
                  <c:v>4.2251130261468699</c:v>
                </c:pt>
                <c:pt idx="72">
                  <c:v>3.9031585492576402</c:v>
                </c:pt>
                <c:pt idx="73">
                  <c:v>3.4252324744824199</c:v>
                </c:pt>
                <c:pt idx="74">
                  <c:v>2.9974923021816098</c:v>
                </c:pt>
                <c:pt idx="75">
                  <c:v>2.49895387785809</c:v>
                </c:pt>
                <c:pt idx="76">
                  <c:v>2.0190747413171701</c:v>
                </c:pt>
                <c:pt idx="77">
                  <c:v>1.62802682633211</c:v>
                </c:pt>
                <c:pt idx="78">
                  <c:v>1.43222696098558</c:v>
                </c:pt>
                <c:pt idx="79">
                  <c:v>1.3849094028458999</c:v>
                </c:pt>
                <c:pt idx="80">
                  <c:v>1.4409172428758701</c:v>
                </c:pt>
                <c:pt idx="81">
                  <c:v>1.52126498672979</c:v>
                </c:pt>
                <c:pt idx="82">
                  <c:v>1.7847401307327599</c:v>
                </c:pt>
                <c:pt idx="83">
                  <c:v>2.1844544945422899</c:v>
                </c:pt>
                <c:pt idx="84">
                  <c:v>2.7301675509497598</c:v>
                </c:pt>
                <c:pt idx="85">
                  <c:v>3.4959937731866702</c:v>
                </c:pt>
                <c:pt idx="86">
                  <c:v>3.7990480981365602</c:v>
                </c:pt>
                <c:pt idx="87">
                  <c:v>3.94103529559264</c:v>
                </c:pt>
                <c:pt idx="88">
                  <c:v>3.7391673325168302</c:v>
                </c:pt>
                <c:pt idx="89">
                  <c:v>3.3415411174570302</c:v>
                </c:pt>
                <c:pt idx="90">
                  <c:v>2.6500722478266501</c:v>
                </c:pt>
                <c:pt idx="91">
                  <c:v>2.1150752291121901</c:v>
                </c:pt>
                <c:pt idx="92">
                  <c:v>2.0114691220003902</c:v>
                </c:pt>
                <c:pt idx="93">
                  <c:v>2.0214833111811701</c:v>
                </c:pt>
                <c:pt idx="94">
                  <c:v>1.95985894793911</c:v>
                </c:pt>
                <c:pt idx="95">
                  <c:v>1.7332395191219201</c:v>
                </c:pt>
                <c:pt idx="96">
                  <c:v>1.5384958074083299</c:v>
                </c:pt>
                <c:pt idx="97">
                  <c:v>1.4086422124350799</c:v>
                </c:pt>
                <c:pt idx="98">
                  <c:v>1.2381406455609201</c:v>
                </c:pt>
                <c:pt idx="99">
                  <c:v>1.19506340460496</c:v>
                </c:pt>
              </c:numCache>
            </c:numRef>
          </c:val>
          <c:smooth val="0"/>
          <c:extLst>
            <c:ext xmlns:c16="http://schemas.microsoft.com/office/drawing/2014/chart" uri="{C3380CC4-5D6E-409C-BE32-E72D297353CC}">
              <c16:uniqueId val="{00000001-7837-4325-A75D-615293B16EC1}"/>
            </c:ext>
          </c:extLst>
        </c:ser>
        <c:ser>
          <c:idx val="2"/>
          <c:order val="2"/>
          <c:tx>
            <c:strRef>
              <c:f>Sheet3!$C$1</c:f>
              <c:strCache>
                <c:ptCount val="1"/>
                <c:pt idx="0">
                  <c:v>Threshold_Walking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movingAvg"/>
            <c:period val="2"/>
            <c:dispRSqr val="0"/>
            <c:dispEq val="0"/>
          </c:trendline>
          <c:val>
            <c:numRef>
              <c:f>Sheet3!$C$2:$C$103</c:f>
              <c:numCache>
                <c:formatCode>General</c:formatCode>
                <c:ptCount val="102"/>
                <c:pt idx="23">
                  <c:v>1.2038171746431461</c:v>
                </c:pt>
                <c:pt idx="40">
                  <c:v>1.541146524302796</c:v>
                </c:pt>
                <c:pt idx="46">
                  <c:v>1.6058803551972001</c:v>
                </c:pt>
                <c:pt idx="58">
                  <c:v>1.379753278493935</c:v>
                </c:pt>
                <c:pt idx="71">
                  <c:v>0.71276432574960102</c:v>
                </c:pt>
                <c:pt idx="89">
                  <c:v>1.4672818301679955</c:v>
                </c:pt>
                <c:pt idx="97">
                  <c:v>0.89060319126477505</c:v>
                </c:pt>
              </c:numCache>
            </c:numRef>
          </c:val>
          <c:smooth val="0"/>
          <c:extLst>
            <c:ext xmlns:c16="http://schemas.microsoft.com/office/drawing/2014/chart" uri="{C3380CC4-5D6E-409C-BE32-E72D297353CC}">
              <c16:uniqueId val="{00000003-7837-4325-A75D-615293B16EC1}"/>
            </c:ext>
          </c:extLst>
        </c:ser>
        <c:ser>
          <c:idx val="3"/>
          <c:order val="3"/>
          <c:tx>
            <c:strRef>
              <c:f>Sheet3!$D$1</c:f>
              <c:strCache>
                <c:ptCount val="1"/>
                <c:pt idx="0">
                  <c:v>Threshold_Running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movingAvg"/>
            <c:period val="2"/>
            <c:dispRSqr val="0"/>
            <c:dispEq val="0"/>
          </c:trendline>
          <c:val>
            <c:numRef>
              <c:f>Sheet3!$D$2:$D$103</c:f>
              <c:numCache>
                <c:formatCode>General</c:formatCode>
                <c:ptCount val="102"/>
                <c:pt idx="6">
                  <c:v>2.9021980259598599</c:v>
                </c:pt>
                <c:pt idx="16">
                  <c:v>3.0306325540586001</c:v>
                </c:pt>
                <c:pt idx="25">
                  <c:v>2.0456963115612101</c:v>
                </c:pt>
                <c:pt idx="35">
                  <c:v>2.8690774832178247</c:v>
                </c:pt>
                <c:pt idx="48">
                  <c:v>2.4379282497144752</c:v>
                </c:pt>
                <c:pt idx="59">
                  <c:v>1.8761917333285201</c:v>
                </c:pt>
                <c:pt idx="75">
                  <c:v>2.805011214496385</c:v>
                </c:pt>
                <c:pt idx="90">
                  <c:v>2.9762522087965149</c:v>
                </c:pt>
              </c:numCache>
            </c:numRef>
          </c:val>
          <c:smooth val="0"/>
          <c:extLst>
            <c:ext xmlns:c16="http://schemas.microsoft.com/office/drawing/2014/chart" uri="{C3380CC4-5D6E-409C-BE32-E72D297353CC}">
              <c16:uniqueId val="{00000005-7837-4325-A75D-615293B16EC1}"/>
            </c:ext>
          </c:extLst>
        </c:ser>
        <c:dLbls>
          <c:showLegendKey val="0"/>
          <c:showVal val="0"/>
          <c:showCatName val="0"/>
          <c:showSerName val="0"/>
          <c:showPercent val="0"/>
          <c:showBubbleSize val="0"/>
        </c:dLbls>
        <c:marker val="1"/>
        <c:smooth val="0"/>
        <c:axId val="742609912"/>
        <c:axId val="742612208"/>
      </c:lineChart>
      <c:catAx>
        <c:axId val="7426099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2612208"/>
        <c:crosses val="autoZero"/>
        <c:auto val="1"/>
        <c:lblAlgn val="ctr"/>
        <c:lblOffset val="100"/>
        <c:noMultiLvlLbl val="0"/>
      </c:catAx>
      <c:valAx>
        <c:axId val="742612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2609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[Accelerometer_2017_10_15.xlsx]Sheet2!$C$1</c:f>
              <c:strCache>
                <c:ptCount val="1"/>
                <c:pt idx="0">
                  <c:v>Accel_Y</c:v>
                </c:pt>
              </c:strCache>
            </c:strRef>
          </c:tx>
          <c:spPr>
            <a:ln w="28575" cap="rnd">
              <a:solidFill>
                <a:schemeClr val="accent1"/>
              </a:solidFill>
              <a:round/>
            </a:ln>
            <a:effectLst/>
          </c:spPr>
          <c:marker>
            <c:symbol val="none"/>
          </c:marker>
          <c:val>
            <c:numRef>
              <c:f>[Accelerometer_2017_10_15.xlsx]Sheet2!$C$2:$C$7845</c:f>
              <c:numCache>
                <c:formatCode>General</c:formatCode>
                <c:ptCount val="7844"/>
                <c:pt idx="0">
                  <c:v>-5.4961999999999997E-2</c:v>
                </c:pt>
                <c:pt idx="1">
                  <c:v>-1.4938E-2</c:v>
                </c:pt>
                <c:pt idx="2">
                  <c:v>1.6036999999999999E-2</c:v>
                </c:pt>
                <c:pt idx="3">
                  <c:v>-5.7070000000000003E-3</c:v>
                </c:pt>
                <c:pt idx="4">
                  <c:v>-4.1579999999999999E-2</c:v>
                </c:pt>
                <c:pt idx="5">
                  <c:v>-3.8467000000000001E-2</c:v>
                </c:pt>
                <c:pt idx="6">
                  <c:v>-1.8010000000000001E-3</c:v>
                </c:pt>
                <c:pt idx="7">
                  <c:v>1.0985999999999999E-2</c:v>
                </c:pt>
                <c:pt idx="8">
                  <c:v>-3.2104000000000001E-2</c:v>
                </c:pt>
                <c:pt idx="9">
                  <c:v>-5.7570999999999997E-2</c:v>
                </c:pt>
                <c:pt idx="10">
                  <c:v>-1.7989999999999999E-2</c:v>
                </c:pt>
                <c:pt idx="11">
                  <c:v>1.7776E-2</c:v>
                </c:pt>
                <c:pt idx="12">
                  <c:v>-2.7500000000000002E-4</c:v>
                </c:pt>
                <c:pt idx="13">
                  <c:v>-4.1473000000000003E-2</c:v>
                </c:pt>
                <c:pt idx="14">
                  <c:v>-4.0634000000000003E-2</c:v>
                </c:pt>
                <c:pt idx="15">
                  <c:v>-1.328E-3</c:v>
                </c:pt>
                <c:pt idx="16">
                  <c:v>1.2543E-2</c:v>
                </c:pt>
                <c:pt idx="17">
                  <c:v>-2.8792999999999999E-2</c:v>
                </c:pt>
                <c:pt idx="18">
                  <c:v>-5.6793000000000003E-2</c:v>
                </c:pt>
                <c:pt idx="19">
                  <c:v>-2.2522E-2</c:v>
                </c:pt>
                <c:pt idx="20">
                  <c:v>1.3672E-2</c:v>
                </c:pt>
                <c:pt idx="21">
                  <c:v>4.7450000000000001E-3</c:v>
                </c:pt>
                <c:pt idx="22">
                  <c:v>-3.8741999999999999E-2</c:v>
                </c:pt>
                <c:pt idx="23">
                  <c:v>-4.2876999999999998E-2</c:v>
                </c:pt>
                <c:pt idx="24">
                  <c:v>-5.0509999999999999E-3</c:v>
                </c:pt>
                <c:pt idx="25">
                  <c:v>1.4236E-2</c:v>
                </c:pt>
                <c:pt idx="26">
                  <c:v>-2.3911000000000002E-2</c:v>
                </c:pt>
                <c:pt idx="27">
                  <c:v>-5.3969999999999997E-2</c:v>
                </c:pt>
                <c:pt idx="28">
                  <c:v>-2.7283000000000002E-2</c:v>
                </c:pt>
                <c:pt idx="29">
                  <c:v>1.1963E-2</c:v>
                </c:pt>
                <c:pt idx="30">
                  <c:v>4.7149999999999996E-3</c:v>
                </c:pt>
                <c:pt idx="31">
                  <c:v>-4.0451000000000001E-2</c:v>
                </c:pt>
                <c:pt idx="32">
                  <c:v>-4.4662E-2</c:v>
                </c:pt>
                <c:pt idx="33">
                  <c:v>-5.9199999999999999E-3</c:v>
                </c:pt>
                <c:pt idx="34">
                  <c:v>1.3931000000000001E-2</c:v>
                </c:pt>
                <c:pt idx="35">
                  <c:v>-2.0233000000000001E-2</c:v>
                </c:pt>
                <c:pt idx="36">
                  <c:v>-5.0934E-2</c:v>
                </c:pt>
                <c:pt idx="37">
                  <c:v>-3.2927999999999999E-2</c:v>
                </c:pt>
                <c:pt idx="38">
                  <c:v>4.9589999999999999E-3</c:v>
                </c:pt>
                <c:pt idx="39">
                  <c:v>2.9299999999999999E-3</c:v>
                </c:pt>
                <c:pt idx="40">
                  <c:v>-3.1174E-2</c:v>
                </c:pt>
                <c:pt idx="41">
                  <c:v>-4.0725999999999998E-2</c:v>
                </c:pt>
                <c:pt idx="42">
                  <c:v>-9.247E-3</c:v>
                </c:pt>
                <c:pt idx="43">
                  <c:v>2.3349999999999998E-3</c:v>
                </c:pt>
                <c:pt idx="44">
                  <c:v>-1.5335E-2</c:v>
                </c:pt>
                <c:pt idx="45">
                  <c:v>-3.6545000000000001E-2</c:v>
                </c:pt>
                <c:pt idx="46">
                  <c:v>-3.4377999999999999E-2</c:v>
                </c:pt>
                <c:pt idx="47">
                  <c:v>-1.0817999999999999E-2</c:v>
                </c:pt>
                <c:pt idx="48">
                  <c:v>-3.6770000000000001E-3</c:v>
                </c:pt>
                <c:pt idx="49">
                  <c:v>-2.1988000000000001E-2</c:v>
                </c:pt>
                <c:pt idx="50">
                  <c:v>-3.2745000000000003E-2</c:v>
                </c:pt>
                <c:pt idx="51">
                  <c:v>-1.4404E-2</c:v>
                </c:pt>
                <c:pt idx="52">
                  <c:v>-7.9500000000000005E-3</c:v>
                </c:pt>
                <c:pt idx="53">
                  <c:v>-1.6906999999999998E-2</c:v>
                </c:pt>
                <c:pt idx="54">
                  <c:v>-2.597E-2</c:v>
                </c:pt>
                <c:pt idx="55">
                  <c:v>-2.2293E-2</c:v>
                </c:pt>
                <c:pt idx="56">
                  <c:v>-1.8539E-2</c:v>
                </c:pt>
                <c:pt idx="57">
                  <c:v>-1.9226E-2</c:v>
                </c:pt>
                <c:pt idx="58">
                  <c:v>-1.8921E-2</c:v>
                </c:pt>
                <c:pt idx="59">
                  <c:v>-1.9958E-2</c:v>
                </c:pt>
                <c:pt idx="60">
                  <c:v>-1.6875999999999999E-2</c:v>
                </c:pt>
                <c:pt idx="61">
                  <c:v>-1.4586999999999999E-2</c:v>
                </c:pt>
                <c:pt idx="62">
                  <c:v>-1.8112E-2</c:v>
                </c:pt>
                <c:pt idx="63">
                  <c:v>-2.1590999999999999E-2</c:v>
                </c:pt>
                <c:pt idx="64">
                  <c:v>-2.0981E-2</c:v>
                </c:pt>
                <c:pt idx="65">
                  <c:v>-1.7395000000000001E-2</c:v>
                </c:pt>
                <c:pt idx="66">
                  <c:v>-1.6693E-2</c:v>
                </c:pt>
                <c:pt idx="67">
                  <c:v>-2.1179E-2</c:v>
                </c:pt>
                <c:pt idx="68">
                  <c:v>-1.8265E-2</c:v>
                </c:pt>
                <c:pt idx="69">
                  <c:v>-1.7151E-2</c:v>
                </c:pt>
                <c:pt idx="70">
                  <c:v>-1.6708000000000001E-2</c:v>
                </c:pt>
                <c:pt idx="71">
                  <c:v>-2.121E-2</c:v>
                </c:pt>
                <c:pt idx="72">
                  <c:v>-1.7059000000000001E-2</c:v>
                </c:pt>
                <c:pt idx="73">
                  <c:v>-1.5823E-2</c:v>
                </c:pt>
                <c:pt idx="74">
                  <c:v>-1.8828999999999999E-2</c:v>
                </c:pt>
                <c:pt idx="75">
                  <c:v>-2.1255E-2</c:v>
                </c:pt>
                <c:pt idx="76">
                  <c:v>-1.9119000000000001E-2</c:v>
                </c:pt>
                <c:pt idx="77">
                  <c:v>-1.8065999999999999E-2</c:v>
                </c:pt>
                <c:pt idx="78">
                  <c:v>-1.9073E-2</c:v>
                </c:pt>
                <c:pt idx="79">
                  <c:v>-2.0507999999999998E-2</c:v>
                </c:pt>
                <c:pt idx="80">
                  <c:v>-1.7273E-2</c:v>
                </c:pt>
                <c:pt idx="81">
                  <c:v>-1.5213000000000001E-2</c:v>
                </c:pt>
                <c:pt idx="82">
                  <c:v>-2.0369999999999999E-2</c:v>
                </c:pt>
                <c:pt idx="83">
                  <c:v>-2.0691000000000001E-2</c:v>
                </c:pt>
                <c:pt idx="84">
                  <c:v>-1.9852000000000002E-2</c:v>
                </c:pt>
                <c:pt idx="85">
                  <c:v>-1.8416999999999999E-2</c:v>
                </c:pt>
                <c:pt idx="86">
                  <c:v>-1.8828999999999999E-2</c:v>
                </c:pt>
                <c:pt idx="87">
                  <c:v>-1.9989E-2</c:v>
                </c:pt>
                <c:pt idx="88">
                  <c:v>-2.0889000000000001E-2</c:v>
                </c:pt>
                <c:pt idx="89">
                  <c:v>-1.6601999999999999E-2</c:v>
                </c:pt>
                <c:pt idx="90">
                  <c:v>-1.6372999999999999E-2</c:v>
                </c:pt>
                <c:pt idx="91">
                  <c:v>-1.9057999999999999E-2</c:v>
                </c:pt>
                <c:pt idx="92">
                  <c:v>-2.0431999999999999E-2</c:v>
                </c:pt>
                <c:pt idx="93">
                  <c:v>-1.9057999999999999E-2</c:v>
                </c:pt>
                <c:pt idx="94">
                  <c:v>-1.8950999999999999E-2</c:v>
                </c:pt>
                <c:pt idx="95">
                  <c:v>-1.8218999999999999E-2</c:v>
                </c:pt>
                <c:pt idx="96">
                  <c:v>-1.8325999999999999E-2</c:v>
                </c:pt>
                <c:pt idx="97">
                  <c:v>-1.9515999999999999E-2</c:v>
                </c:pt>
                <c:pt idx="98">
                  <c:v>-2.0813000000000002E-2</c:v>
                </c:pt>
                <c:pt idx="99">
                  <c:v>-1.9897000000000001E-2</c:v>
                </c:pt>
                <c:pt idx="100">
                  <c:v>-1.9882E-2</c:v>
                </c:pt>
                <c:pt idx="101">
                  <c:v>-1.7333999999999999E-2</c:v>
                </c:pt>
                <c:pt idx="102">
                  <c:v>-1.8142999999999999E-2</c:v>
                </c:pt>
                <c:pt idx="103">
                  <c:v>-1.8280000000000001E-2</c:v>
                </c:pt>
                <c:pt idx="104">
                  <c:v>-1.7746000000000001E-2</c:v>
                </c:pt>
                <c:pt idx="105">
                  <c:v>-1.9165000000000001E-2</c:v>
                </c:pt>
                <c:pt idx="106">
                  <c:v>-1.8249999999999999E-2</c:v>
                </c:pt>
                <c:pt idx="107">
                  <c:v>-1.8020999999999999E-2</c:v>
                </c:pt>
                <c:pt idx="108">
                  <c:v>-1.5381000000000001E-2</c:v>
                </c:pt>
                <c:pt idx="109">
                  <c:v>-1.7226999999999999E-2</c:v>
                </c:pt>
                <c:pt idx="110">
                  <c:v>-1.8967000000000001E-2</c:v>
                </c:pt>
                <c:pt idx="111">
                  <c:v>-1.8187999999999999E-2</c:v>
                </c:pt>
                <c:pt idx="112">
                  <c:v>-1.8005E-2</c:v>
                </c:pt>
                <c:pt idx="113">
                  <c:v>-2.0431999999999999E-2</c:v>
                </c:pt>
                <c:pt idx="114">
                  <c:v>-2.0431999999999999E-2</c:v>
                </c:pt>
                <c:pt idx="115">
                  <c:v>-1.7502E-2</c:v>
                </c:pt>
                <c:pt idx="116">
                  <c:v>-1.6005999999999999E-2</c:v>
                </c:pt>
                <c:pt idx="117">
                  <c:v>-1.7593000000000001E-2</c:v>
                </c:pt>
                <c:pt idx="118">
                  <c:v>-1.9439999999999999E-2</c:v>
                </c:pt>
                <c:pt idx="119">
                  <c:v>-1.7867999999999998E-2</c:v>
                </c:pt>
                <c:pt idx="120">
                  <c:v>-1.9913E-2</c:v>
                </c:pt>
                <c:pt idx="121">
                  <c:v>-1.6556000000000001E-2</c:v>
                </c:pt>
                <c:pt idx="122">
                  <c:v>-1.8845000000000001E-2</c:v>
                </c:pt>
                <c:pt idx="123">
                  <c:v>-1.9012000000000001E-2</c:v>
                </c:pt>
                <c:pt idx="124">
                  <c:v>-1.8036E-2</c:v>
                </c:pt>
                <c:pt idx="125">
                  <c:v>-1.8631000000000002E-2</c:v>
                </c:pt>
                <c:pt idx="126">
                  <c:v>-2.0827999999999999E-2</c:v>
                </c:pt>
                <c:pt idx="127">
                  <c:v>-1.7760999999999999E-2</c:v>
                </c:pt>
                <c:pt idx="128">
                  <c:v>-1.9210999999999999E-2</c:v>
                </c:pt>
                <c:pt idx="129">
                  <c:v>-1.9043000000000001E-2</c:v>
                </c:pt>
                <c:pt idx="130">
                  <c:v>-1.9623000000000002E-2</c:v>
                </c:pt>
                <c:pt idx="131">
                  <c:v>-2.1149000000000001E-2</c:v>
                </c:pt>
                <c:pt idx="132">
                  <c:v>-1.9653E-2</c:v>
                </c:pt>
                <c:pt idx="133">
                  <c:v>-1.8616000000000001E-2</c:v>
                </c:pt>
                <c:pt idx="134">
                  <c:v>-1.6372999999999999E-2</c:v>
                </c:pt>
                <c:pt idx="135">
                  <c:v>-1.7867999999999998E-2</c:v>
                </c:pt>
                <c:pt idx="136">
                  <c:v>-1.8981999999999999E-2</c:v>
                </c:pt>
                <c:pt idx="137">
                  <c:v>-1.9730000000000001E-2</c:v>
                </c:pt>
                <c:pt idx="138">
                  <c:v>-1.8325999999999999E-2</c:v>
                </c:pt>
                <c:pt idx="139">
                  <c:v>-1.9012000000000001E-2</c:v>
                </c:pt>
                <c:pt idx="140">
                  <c:v>-2.0065E-2</c:v>
                </c:pt>
                <c:pt idx="141">
                  <c:v>-1.9713999999999999E-2</c:v>
                </c:pt>
                <c:pt idx="142">
                  <c:v>-1.7242E-2</c:v>
                </c:pt>
                <c:pt idx="143">
                  <c:v>-2.0035000000000001E-2</c:v>
                </c:pt>
                <c:pt idx="144">
                  <c:v>-1.8005E-2</c:v>
                </c:pt>
                <c:pt idx="145">
                  <c:v>-1.976E-2</c:v>
                </c:pt>
                <c:pt idx="146">
                  <c:v>-1.5671000000000001E-2</c:v>
                </c:pt>
                <c:pt idx="147">
                  <c:v>-1.8738000000000001E-2</c:v>
                </c:pt>
                <c:pt idx="148">
                  <c:v>-2.0004000000000001E-2</c:v>
                </c:pt>
                <c:pt idx="149">
                  <c:v>-2.0095999999999999E-2</c:v>
                </c:pt>
                <c:pt idx="150">
                  <c:v>-1.9439999999999999E-2</c:v>
                </c:pt>
                <c:pt idx="151">
                  <c:v>-2.0218E-2</c:v>
                </c:pt>
                <c:pt idx="152">
                  <c:v>-1.9073E-2</c:v>
                </c:pt>
                <c:pt idx="153">
                  <c:v>-2.0721E-2</c:v>
                </c:pt>
                <c:pt idx="154">
                  <c:v>-1.9989E-2</c:v>
                </c:pt>
                <c:pt idx="155">
                  <c:v>-1.7624000000000001E-2</c:v>
                </c:pt>
                <c:pt idx="156">
                  <c:v>-1.8051000000000001E-2</c:v>
                </c:pt>
                <c:pt idx="157">
                  <c:v>-1.9179999999999999E-2</c:v>
                </c:pt>
                <c:pt idx="158">
                  <c:v>-1.9348000000000001E-2</c:v>
                </c:pt>
                <c:pt idx="159">
                  <c:v>-1.8280000000000001E-2</c:v>
                </c:pt>
                <c:pt idx="160">
                  <c:v>-1.7455999999999999E-2</c:v>
                </c:pt>
                <c:pt idx="161">
                  <c:v>-1.9012000000000001E-2</c:v>
                </c:pt>
                <c:pt idx="162">
                  <c:v>-1.9958E-2</c:v>
                </c:pt>
                <c:pt idx="163">
                  <c:v>-1.9591999999999998E-2</c:v>
                </c:pt>
                <c:pt idx="164">
                  <c:v>-1.8554999999999999E-2</c:v>
                </c:pt>
                <c:pt idx="165">
                  <c:v>-1.9439999999999999E-2</c:v>
                </c:pt>
                <c:pt idx="166">
                  <c:v>-1.9608E-2</c:v>
                </c:pt>
                <c:pt idx="167">
                  <c:v>-2.0111E-2</c:v>
                </c:pt>
                <c:pt idx="168">
                  <c:v>-1.8478000000000001E-2</c:v>
                </c:pt>
                <c:pt idx="169">
                  <c:v>-2.0247999999999999E-2</c:v>
                </c:pt>
                <c:pt idx="170">
                  <c:v>-1.7180999999999998E-2</c:v>
                </c:pt>
                <c:pt idx="171">
                  <c:v>-1.8478000000000001E-2</c:v>
                </c:pt>
                <c:pt idx="172">
                  <c:v>-1.6586E-2</c:v>
                </c:pt>
                <c:pt idx="173">
                  <c:v>-2.0645E-2</c:v>
                </c:pt>
                <c:pt idx="174">
                  <c:v>-1.9897000000000001E-2</c:v>
                </c:pt>
                <c:pt idx="175">
                  <c:v>-1.7807E-2</c:v>
                </c:pt>
                <c:pt idx="176">
                  <c:v>-1.7654E-2</c:v>
                </c:pt>
                <c:pt idx="177">
                  <c:v>-1.9775000000000001E-2</c:v>
                </c:pt>
                <c:pt idx="178">
                  <c:v>-2.0081000000000002E-2</c:v>
                </c:pt>
                <c:pt idx="179">
                  <c:v>-1.8112E-2</c:v>
                </c:pt>
                <c:pt idx="180">
                  <c:v>-1.6022000000000002E-2</c:v>
                </c:pt>
                <c:pt idx="181">
                  <c:v>-1.7441000000000002E-2</c:v>
                </c:pt>
                <c:pt idx="182">
                  <c:v>-1.9562E-2</c:v>
                </c:pt>
                <c:pt idx="183">
                  <c:v>-2.0142E-2</c:v>
                </c:pt>
                <c:pt idx="184">
                  <c:v>-2.0386000000000001E-2</c:v>
                </c:pt>
                <c:pt idx="185">
                  <c:v>-1.8265E-2</c:v>
                </c:pt>
                <c:pt idx="186">
                  <c:v>-1.9913E-2</c:v>
                </c:pt>
                <c:pt idx="187">
                  <c:v>-2.002E-2</c:v>
                </c:pt>
                <c:pt idx="188">
                  <c:v>-2.0813000000000002E-2</c:v>
                </c:pt>
                <c:pt idx="189">
                  <c:v>-2.0798000000000001E-2</c:v>
                </c:pt>
                <c:pt idx="190">
                  <c:v>-1.8341E-2</c:v>
                </c:pt>
                <c:pt idx="191">
                  <c:v>-1.9073E-2</c:v>
                </c:pt>
                <c:pt idx="192">
                  <c:v>-1.9744999999999999E-2</c:v>
                </c:pt>
                <c:pt idx="193">
                  <c:v>-1.8447999999999999E-2</c:v>
                </c:pt>
                <c:pt idx="194">
                  <c:v>-2.0493000000000001E-2</c:v>
                </c:pt>
                <c:pt idx="195">
                  <c:v>-1.8433000000000001E-2</c:v>
                </c:pt>
                <c:pt idx="196">
                  <c:v>-1.7746000000000001E-2</c:v>
                </c:pt>
                <c:pt idx="197">
                  <c:v>-1.9394000000000002E-2</c:v>
                </c:pt>
                <c:pt idx="198">
                  <c:v>-1.857E-2</c:v>
                </c:pt>
                <c:pt idx="199">
                  <c:v>-1.7731E-2</c:v>
                </c:pt>
                <c:pt idx="200">
                  <c:v>-1.9043000000000001E-2</c:v>
                </c:pt>
                <c:pt idx="201">
                  <c:v>-1.7226999999999999E-2</c:v>
                </c:pt>
                <c:pt idx="202">
                  <c:v>-1.5488E-2</c:v>
                </c:pt>
                <c:pt idx="203">
                  <c:v>-1.8265E-2</c:v>
                </c:pt>
                <c:pt idx="204">
                  <c:v>-1.9317999999999998E-2</c:v>
                </c:pt>
                <c:pt idx="205">
                  <c:v>-1.9470000000000001E-2</c:v>
                </c:pt>
                <c:pt idx="206">
                  <c:v>-1.7090000000000001E-2</c:v>
                </c:pt>
                <c:pt idx="207">
                  <c:v>-1.7638999999999998E-2</c:v>
                </c:pt>
                <c:pt idx="208">
                  <c:v>-2.0218E-2</c:v>
                </c:pt>
                <c:pt idx="209">
                  <c:v>-1.8692E-2</c:v>
                </c:pt>
                <c:pt idx="210">
                  <c:v>-1.9226E-2</c:v>
                </c:pt>
                <c:pt idx="211">
                  <c:v>-1.7760999999999999E-2</c:v>
                </c:pt>
                <c:pt idx="212">
                  <c:v>-1.6022000000000002E-2</c:v>
                </c:pt>
                <c:pt idx="213">
                  <c:v>-1.796E-2</c:v>
                </c:pt>
                <c:pt idx="214">
                  <c:v>-1.8234E-2</c:v>
                </c:pt>
                <c:pt idx="215">
                  <c:v>-1.7654E-2</c:v>
                </c:pt>
                <c:pt idx="216">
                  <c:v>-1.8890000000000001E-2</c:v>
                </c:pt>
                <c:pt idx="217">
                  <c:v>-1.7807E-2</c:v>
                </c:pt>
                <c:pt idx="218">
                  <c:v>-1.7455999999999999E-2</c:v>
                </c:pt>
                <c:pt idx="219">
                  <c:v>-2.0004000000000001E-2</c:v>
                </c:pt>
                <c:pt idx="220">
                  <c:v>-1.7975000000000001E-2</c:v>
                </c:pt>
                <c:pt idx="221">
                  <c:v>-1.8752999999999999E-2</c:v>
                </c:pt>
                <c:pt idx="222">
                  <c:v>-1.9394000000000002E-2</c:v>
                </c:pt>
                <c:pt idx="223">
                  <c:v>-1.5731999999999999E-2</c:v>
                </c:pt>
                <c:pt idx="224">
                  <c:v>-1.9591999999999998E-2</c:v>
                </c:pt>
                <c:pt idx="225">
                  <c:v>-2.0905E-2</c:v>
                </c:pt>
                <c:pt idx="226">
                  <c:v>-1.8676999999999999E-2</c:v>
                </c:pt>
                <c:pt idx="227">
                  <c:v>-1.7913999999999999E-2</c:v>
                </c:pt>
                <c:pt idx="228">
                  <c:v>-1.8967000000000001E-2</c:v>
                </c:pt>
                <c:pt idx="229">
                  <c:v>-1.8142999999999999E-2</c:v>
                </c:pt>
                <c:pt idx="230">
                  <c:v>-2.0202999999999999E-2</c:v>
                </c:pt>
                <c:pt idx="231">
                  <c:v>-1.7273E-2</c:v>
                </c:pt>
                <c:pt idx="232">
                  <c:v>-1.7197E-2</c:v>
                </c:pt>
                <c:pt idx="233">
                  <c:v>-1.9103999999999999E-2</c:v>
                </c:pt>
                <c:pt idx="234">
                  <c:v>-1.8311000000000001E-2</c:v>
                </c:pt>
                <c:pt idx="235">
                  <c:v>-1.7975000000000001E-2</c:v>
                </c:pt>
                <c:pt idx="236">
                  <c:v>-1.8294999999999999E-2</c:v>
                </c:pt>
                <c:pt idx="237">
                  <c:v>-1.6952999999999999E-2</c:v>
                </c:pt>
                <c:pt idx="238">
                  <c:v>-1.9591999999999998E-2</c:v>
                </c:pt>
                <c:pt idx="239">
                  <c:v>-1.9179999999999999E-2</c:v>
                </c:pt>
                <c:pt idx="240">
                  <c:v>-1.8416999999999999E-2</c:v>
                </c:pt>
                <c:pt idx="241">
                  <c:v>-1.7257999999999999E-2</c:v>
                </c:pt>
                <c:pt idx="242">
                  <c:v>-1.7426000000000001E-2</c:v>
                </c:pt>
                <c:pt idx="243">
                  <c:v>-1.8265E-2</c:v>
                </c:pt>
                <c:pt idx="244">
                  <c:v>-1.9028E-2</c:v>
                </c:pt>
                <c:pt idx="245">
                  <c:v>-1.9362999999999998E-2</c:v>
                </c:pt>
                <c:pt idx="246">
                  <c:v>-1.9591999999999998E-2</c:v>
                </c:pt>
                <c:pt idx="247">
                  <c:v>-1.8127000000000001E-2</c:v>
                </c:pt>
                <c:pt idx="248">
                  <c:v>-1.7853000000000001E-2</c:v>
                </c:pt>
                <c:pt idx="249">
                  <c:v>-1.9073E-2</c:v>
                </c:pt>
                <c:pt idx="250">
                  <c:v>-1.915E-2</c:v>
                </c:pt>
                <c:pt idx="251">
                  <c:v>-1.8692E-2</c:v>
                </c:pt>
                <c:pt idx="252">
                  <c:v>-1.8173000000000002E-2</c:v>
                </c:pt>
                <c:pt idx="253">
                  <c:v>-2.0264000000000001E-2</c:v>
                </c:pt>
                <c:pt idx="254">
                  <c:v>-1.8447999999999999E-2</c:v>
                </c:pt>
                <c:pt idx="255">
                  <c:v>-1.9179999999999999E-2</c:v>
                </c:pt>
                <c:pt idx="256">
                  <c:v>-1.8158000000000001E-2</c:v>
                </c:pt>
                <c:pt idx="257">
                  <c:v>-1.8799E-2</c:v>
                </c:pt>
                <c:pt idx="258">
                  <c:v>-1.8645999999999999E-2</c:v>
                </c:pt>
                <c:pt idx="259">
                  <c:v>-2.002E-2</c:v>
                </c:pt>
                <c:pt idx="260">
                  <c:v>-1.9852000000000002E-2</c:v>
                </c:pt>
                <c:pt idx="261">
                  <c:v>-1.8402000000000002E-2</c:v>
                </c:pt>
                <c:pt idx="262">
                  <c:v>-1.5990999999999998E-2</c:v>
                </c:pt>
                <c:pt idx="263">
                  <c:v>-2.0369999999999999E-2</c:v>
                </c:pt>
                <c:pt idx="264">
                  <c:v>-1.9484999999999999E-2</c:v>
                </c:pt>
                <c:pt idx="265">
                  <c:v>-1.8783999999999999E-2</c:v>
                </c:pt>
                <c:pt idx="266">
                  <c:v>-1.9179999999999999E-2</c:v>
                </c:pt>
                <c:pt idx="267">
                  <c:v>-2.0004000000000001E-2</c:v>
                </c:pt>
                <c:pt idx="268">
                  <c:v>-1.9439999999999999E-2</c:v>
                </c:pt>
                <c:pt idx="269">
                  <c:v>-2.0278999999999998E-2</c:v>
                </c:pt>
                <c:pt idx="270">
                  <c:v>-1.8005E-2</c:v>
                </c:pt>
                <c:pt idx="271">
                  <c:v>-2.0598999999999999E-2</c:v>
                </c:pt>
                <c:pt idx="272">
                  <c:v>-2.0126000000000002E-2</c:v>
                </c:pt>
                <c:pt idx="273">
                  <c:v>-1.9637999999999999E-2</c:v>
                </c:pt>
                <c:pt idx="274">
                  <c:v>-1.7684999999999999E-2</c:v>
                </c:pt>
                <c:pt idx="275">
                  <c:v>-1.8631000000000002E-2</c:v>
                </c:pt>
                <c:pt idx="276">
                  <c:v>-2.0202999999999999E-2</c:v>
                </c:pt>
                <c:pt idx="277">
                  <c:v>-1.6341999999999999E-2</c:v>
                </c:pt>
                <c:pt idx="278">
                  <c:v>-1.8127000000000001E-2</c:v>
                </c:pt>
                <c:pt idx="279">
                  <c:v>-2.095E-2</c:v>
                </c:pt>
                <c:pt idx="280">
                  <c:v>-2.0202999999999999E-2</c:v>
                </c:pt>
                <c:pt idx="281">
                  <c:v>-1.7090000000000001E-2</c:v>
                </c:pt>
                <c:pt idx="282">
                  <c:v>-1.8294999999999999E-2</c:v>
                </c:pt>
                <c:pt idx="283">
                  <c:v>-1.9179999999999999E-2</c:v>
                </c:pt>
                <c:pt idx="284">
                  <c:v>-1.8158000000000001E-2</c:v>
                </c:pt>
                <c:pt idx="285">
                  <c:v>-1.9408999999999999E-2</c:v>
                </c:pt>
                <c:pt idx="286">
                  <c:v>-1.8783999999999999E-2</c:v>
                </c:pt>
                <c:pt idx="287">
                  <c:v>-1.9484999999999999E-2</c:v>
                </c:pt>
                <c:pt idx="288">
                  <c:v>-1.9820999999999998E-2</c:v>
                </c:pt>
                <c:pt idx="289">
                  <c:v>-1.9531E-2</c:v>
                </c:pt>
                <c:pt idx="290">
                  <c:v>-1.9775000000000001E-2</c:v>
                </c:pt>
                <c:pt idx="291">
                  <c:v>-1.8554999999999999E-2</c:v>
                </c:pt>
                <c:pt idx="292">
                  <c:v>-1.9835999999999999E-2</c:v>
                </c:pt>
                <c:pt idx="293">
                  <c:v>-1.9515999999999999E-2</c:v>
                </c:pt>
                <c:pt idx="294">
                  <c:v>-1.7166000000000001E-2</c:v>
                </c:pt>
                <c:pt idx="295">
                  <c:v>-2.0493000000000001E-2</c:v>
                </c:pt>
                <c:pt idx="296">
                  <c:v>-2.0369999999999999E-2</c:v>
                </c:pt>
                <c:pt idx="297">
                  <c:v>-1.8187999999999999E-2</c:v>
                </c:pt>
                <c:pt idx="298">
                  <c:v>-1.6768999999999999E-2</c:v>
                </c:pt>
                <c:pt idx="299">
                  <c:v>-1.7288000000000001E-2</c:v>
                </c:pt>
                <c:pt idx="300">
                  <c:v>-2.0584000000000002E-2</c:v>
                </c:pt>
                <c:pt idx="301">
                  <c:v>-1.9653E-2</c:v>
                </c:pt>
                <c:pt idx="302">
                  <c:v>-1.9088999999999998E-2</c:v>
                </c:pt>
                <c:pt idx="303">
                  <c:v>-1.7441000000000002E-2</c:v>
                </c:pt>
                <c:pt idx="304">
                  <c:v>-1.8921E-2</c:v>
                </c:pt>
                <c:pt idx="305">
                  <c:v>-1.9562E-2</c:v>
                </c:pt>
                <c:pt idx="306">
                  <c:v>-1.8554999999999999E-2</c:v>
                </c:pt>
                <c:pt idx="307">
                  <c:v>-1.7593000000000001E-2</c:v>
                </c:pt>
                <c:pt idx="308">
                  <c:v>-1.8020999999999999E-2</c:v>
                </c:pt>
                <c:pt idx="309">
                  <c:v>-1.9424E-2</c:v>
                </c:pt>
                <c:pt idx="310">
                  <c:v>-1.9043000000000001E-2</c:v>
                </c:pt>
                <c:pt idx="311">
                  <c:v>-1.9744999999999999E-2</c:v>
                </c:pt>
                <c:pt idx="312">
                  <c:v>-1.8676999999999999E-2</c:v>
                </c:pt>
                <c:pt idx="313">
                  <c:v>-1.9958E-2</c:v>
                </c:pt>
                <c:pt idx="314">
                  <c:v>-2.0111E-2</c:v>
                </c:pt>
                <c:pt idx="315">
                  <c:v>-1.9623000000000002E-2</c:v>
                </c:pt>
                <c:pt idx="316">
                  <c:v>-1.7838E-2</c:v>
                </c:pt>
                <c:pt idx="317">
                  <c:v>-1.8707000000000001E-2</c:v>
                </c:pt>
                <c:pt idx="318">
                  <c:v>-2.0386000000000001E-2</c:v>
                </c:pt>
                <c:pt idx="319">
                  <c:v>-1.8967000000000001E-2</c:v>
                </c:pt>
                <c:pt idx="320">
                  <c:v>-1.7226999999999999E-2</c:v>
                </c:pt>
                <c:pt idx="321">
                  <c:v>-1.8539E-2</c:v>
                </c:pt>
                <c:pt idx="322">
                  <c:v>-1.976E-2</c:v>
                </c:pt>
                <c:pt idx="323">
                  <c:v>-1.8616000000000001E-2</c:v>
                </c:pt>
                <c:pt idx="324">
                  <c:v>-1.8921E-2</c:v>
                </c:pt>
                <c:pt idx="325">
                  <c:v>-1.9302E-2</c:v>
                </c:pt>
                <c:pt idx="326">
                  <c:v>-1.7166000000000001E-2</c:v>
                </c:pt>
                <c:pt idx="327">
                  <c:v>-1.9408999999999999E-2</c:v>
                </c:pt>
                <c:pt idx="328">
                  <c:v>-2.0247999999999999E-2</c:v>
                </c:pt>
                <c:pt idx="329">
                  <c:v>-1.8020999999999999E-2</c:v>
                </c:pt>
                <c:pt idx="330">
                  <c:v>-2.1132999999999999E-2</c:v>
                </c:pt>
                <c:pt idx="331">
                  <c:v>-1.8981999999999999E-2</c:v>
                </c:pt>
                <c:pt idx="332">
                  <c:v>-1.8936000000000001E-2</c:v>
                </c:pt>
                <c:pt idx="333">
                  <c:v>-1.9577000000000001E-2</c:v>
                </c:pt>
                <c:pt idx="334">
                  <c:v>-1.8204000000000001E-2</c:v>
                </c:pt>
                <c:pt idx="335">
                  <c:v>-1.8845000000000001E-2</c:v>
                </c:pt>
                <c:pt idx="336">
                  <c:v>-2.0081000000000002E-2</c:v>
                </c:pt>
                <c:pt idx="337">
                  <c:v>-2.0294E-2</c:v>
                </c:pt>
                <c:pt idx="338">
                  <c:v>-2.0369999999999999E-2</c:v>
                </c:pt>
                <c:pt idx="339">
                  <c:v>-1.9226E-2</c:v>
                </c:pt>
                <c:pt idx="340">
                  <c:v>-1.6723999999999999E-2</c:v>
                </c:pt>
                <c:pt idx="341">
                  <c:v>-1.9806000000000001E-2</c:v>
                </c:pt>
                <c:pt idx="342">
                  <c:v>-1.9562E-2</c:v>
                </c:pt>
                <c:pt idx="343">
                  <c:v>-1.915E-2</c:v>
                </c:pt>
                <c:pt idx="344">
                  <c:v>-1.8599999999999998E-2</c:v>
                </c:pt>
                <c:pt idx="345">
                  <c:v>-2.0736999999999998E-2</c:v>
                </c:pt>
                <c:pt idx="346">
                  <c:v>-1.6083E-2</c:v>
                </c:pt>
                <c:pt idx="347">
                  <c:v>-1.8752999999999999E-2</c:v>
                </c:pt>
                <c:pt idx="348">
                  <c:v>-1.9332999999999999E-2</c:v>
                </c:pt>
                <c:pt idx="349">
                  <c:v>-1.9394000000000002E-2</c:v>
                </c:pt>
                <c:pt idx="350">
                  <c:v>-1.915E-2</c:v>
                </c:pt>
                <c:pt idx="351">
                  <c:v>-1.8859999999999998E-2</c:v>
                </c:pt>
                <c:pt idx="352">
                  <c:v>-1.7746000000000001E-2</c:v>
                </c:pt>
                <c:pt idx="353">
                  <c:v>-1.9684E-2</c:v>
                </c:pt>
                <c:pt idx="354">
                  <c:v>-1.7075E-2</c:v>
                </c:pt>
                <c:pt idx="355">
                  <c:v>-1.8356000000000001E-2</c:v>
                </c:pt>
                <c:pt idx="356">
                  <c:v>-2.2293E-2</c:v>
                </c:pt>
                <c:pt idx="357">
                  <c:v>-2.121E-2</c:v>
                </c:pt>
                <c:pt idx="358">
                  <c:v>-1.6281E-2</c:v>
                </c:pt>
                <c:pt idx="359">
                  <c:v>-1.5716999999999998E-2</c:v>
                </c:pt>
                <c:pt idx="360">
                  <c:v>-2.0889000000000001E-2</c:v>
                </c:pt>
                <c:pt idx="361">
                  <c:v>-2.0598999999999999E-2</c:v>
                </c:pt>
                <c:pt idx="362">
                  <c:v>-1.5762000000000002E-2</c:v>
                </c:pt>
                <c:pt idx="363">
                  <c:v>-1.6541E-2</c:v>
                </c:pt>
                <c:pt idx="364">
                  <c:v>-2.2141000000000001E-2</c:v>
                </c:pt>
                <c:pt idx="365">
                  <c:v>-2.0676E-2</c:v>
                </c:pt>
                <c:pt idx="366">
                  <c:v>-1.7273E-2</c:v>
                </c:pt>
                <c:pt idx="367">
                  <c:v>-1.7684999999999999E-2</c:v>
                </c:pt>
                <c:pt idx="368">
                  <c:v>-1.9134999999999999E-2</c:v>
                </c:pt>
                <c:pt idx="369">
                  <c:v>-1.8631000000000002E-2</c:v>
                </c:pt>
                <c:pt idx="370">
                  <c:v>-1.8280000000000001E-2</c:v>
                </c:pt>
                <c:pt idx="371">
                  <c:v>-1.9179999999999999E-2</c:v>
                </c:pt>
                <c:pt idx="372">
                  <c:v>-1.7883E-2</c:v>
                </c:pt>
                <c:pt idx="373">
                  <c:v>-1.8799E-2</c:v>
                </c:pt>
                <c:pt idx="374">
                  <c:v>-1.6768999999999999E-2</c:v>
                </c:pt>
                <c:pt idx="375">
                  <c:v>-1.7409999999999998E-2</c:v>
                </c:pt>
                <c:pt idx="376">
                  <c:v>-1.6617E-2</c:v>
                </c:pt>
                <c:pt idx="377">
                  <c:v>-1.8096999999999999E-2</c:v>
                </c:pt>
                <c:pt idx="378">
                  <c:v>-1.9134999999999999E-2</c:v>
                </c:pt>
                <c:pt idx="379">
                  <c:v>-1.7853000000000001E-2</c:v>
                </c:pt>
                <c:pt idx="380">
                  <c:v>-1.8142999999999999E-2</c:v>
                </c:pt>
                <c:pt idx="381">
                  <c:v>-1.9866999999999999E-2</c:v>
                </c:pt>
                <c:pt idx="382">
                  <c:v>-2.0996000000000001E-2</c:v>
                </c:pt>
                <c:pt idx="383">
                  <c:v>-1.7654E-2</c:v>
                </c:pt>
                <c:pt idx="384">
                  <c:v>-1.7944000000000002E-2</c:v>
                </c:pt>
                <c:pt idx="385">
                  <c:v>-1.8036E-2</c:v>
                </c:pt>
                <c:pt idx="386">
                  <c:v>-2.0736999999999998E-2</c:v>
                </c:pt>
                <c:pt idx="387">
                  <c:v>-1.9272000000000001E-2</c:v>
                </c:pt>
                <c:pt idx="388">
                  <c:v>-1.7502E-2</c:v>
                </c:pt>
                <c:pt idx="389">
                  <c:v>-1.8631000000000002E-2</c:v>
                </c:pt>
                <c:pt idx="390">
                  <c:v>-1.8845000000000001E-2</c:v>
                </c:pt>
                <c:pt idx="391">
                  <c:v>-1.8828999999999999E-2</c:v>
                </c:pt>
                <c:pt idx="392">
                  <c:v>-1.9835999999999999E-2</c:v>
                </c:pt>
                <c:pt idx="393">
                  <c:v>-1.9791E-2</c:v>
                </c:pt>
                <c:pt idx="394">
                  <c:v>-1.8967000000000001E-2</c:v>
                </c:pt>
                <c:pt idx="395">
                  <c:v>-1.8447999999999999E-2</c:v>
                </c:pt>
                <c:pt idx="396">
                  <c:v>-1.8020999999999999E-2</c:v>
                </c:pt>
                <c:pt idx="397">
                  <c:v>-2.1010999999999998E-2</c:v>
                </c:pt>
                <c:pt idx="398">
                  <c:v>-1.9470000000000001E-2</c:v>
                </c:pt>
                <c:pt idx="399">
                  <c:v>-1.7746000000000001E-2</c:v>
                </c:pt>
                <c:pt idx="400">
                  <c:v>-1.7791999999999999E-2</c:v>
                </c:pt>
                <c:pt idx="401">
                  <c:v>-2.1072E-2</c:v>
                </c:pt>
                <c:pt idx="402">
                  <c:v>-2.0691000000000001E-2</c:v>
                </c:pt>
                <c:pt idx="403">
                  <c:v>-1.7929E-2</c:v>
                </c:pt>
                <c:pt idx="404">
                  <c:v>-1.7989999999999999E-2</c:v>
                </c:pt>
                <c:pt idx="405">
                  <c:v>-1.7807E-2</c:v>
                </c:pt>
                <c:pt idx="406">
                  <c:v>-2.0035000000000001E-2</c:v>
                </c:pt>
                <c:pt idx="407">
                  <c:v>-1.9196000000000001E-2</c:v>
                </c:pt>
                <c:pt idx="408">
                  <c:v>-1.857E-2</c:v>
                </c:pt>
                <c:pt idx="409">
                  <c:v>-1.8371999999999999E-2</c:v>
                </c:pt>
                <c:pt idx="410">
                  <c:v>-1.9973999999999999E-2</c:v>
                </c:pt>
                <c:pt idx="411">
                  <c:v>-2.0187E-2</c:v>
                </c:pt>
                <c:pt idx="412">
                  <c:v>-1.8921E-2</c:v>
                </c:pt>
                <c:pt idx="413">
                  <c:v>-1.7989999999999999E-2</c:v>
                </c:pt>
                <c:pt idx="414">
                  <c:v>-1.9546999999999998E-2</c:v>
                </c:pt>
                <c:pt idx="415">
                  <c:v>-2.121E-2</c:v>
                </c:pt>
                <c:pt idx="416">
                  <c:v>-1.6677999999999998E-2</c:v>
                </c:pt>
                <c:pt idx="417">
                  <c:v>-2.0905E-2</c:v>
                </c:pt>
                <c:pt idx="418">
                  <c:v>-1.9043000000000001E-2</c:v>
                </c:pt>
                <c:pt idx="419">
                  <c:v>-2.0874E-2</c:v>
                </c:pt>
                <c:pt idx="420">
                  <c:v>-1.7333999999999999E-2</c:v>
                </c:pt>
                <c:pt idx="421">
                  <c:v>-1.6891E-2</c:v>
                </c:pt>
                <c:pt idx="422">
                  <c:v>-2.0827999999999999E-2</c:v>
                </c:pt>
                <c:pt idx="423">
                  <c:v>-1.9165000000000001E-2</c:v>
                </c:pt>
                <c:pt idx="424">
                  <c:v>-2.0247999999999999E-2</c:v>
                </c:pt>
                <c:pt idx="425">
                  <c:v>-1.1809999999999999E-2</c:v>
                </c:pt>
                <c:pt idx="426">
                  <c:v>-1.4175E-2</c:v>
                </c:pt>
                <c:pt idx="427">
                  <c:v>-2.1239999999999998E-2</c:v>
                </c:pt>
                <c:pt idx="428">
                  <c:v>-2.0324999999999999E-2</c:v>
                </c:pt>
                <c:pt idx="429">
                  <c:v>-1.8265E-2</c:v>
                </c:pt>
                <c:pt idx="430">
                  <c:v>-1.8416999999999999E-2</c:v>
                </c:pt>
                <c:pt idx="431">
                  <c:v>-1.7883E-2</c:v>
                </c:pt>
                <c:pt idx="432">
                  <c:v>-2.0416E-2</c:v>
                </c:pt>
                <c:pt idx="433">
                  <c:v>-1.8828999999999999E-2</c:v>
                </c:pt>
                <c:pt idx="434">
                  <c:v>-1.7684999999999999E-2</c:v>
                </c:pt>
                <c:pt idx="435">
                  <c:v>-1.8539E-2</c:v>
                </c:pt>
                <c:pt idx="436">
                  <c:v>-1.8599999999999998E-2</c:v>
                </c:pt>
                <c:pt idx="437">
                  <c:v>-1.8005E-2</c:v>
                </c:pt>
                <c:pt idx="438">
                  <c:v>-1.9226E-2</c:v>
                </c:pt>
                <c:pt idx="439">
                  <c:v>-1.8905999999999999E-2</c:v>
                </c:pt>
                <c:pt idx="440">
                  <c:v>-1.9073E-2</c:v>
                </c:pt>
                <c:pt idx="441">
                  <c:v>-1.9424E-2</c:v>
                </c:pt>
                <c:pt idx="442">
                  <c:v>-1.9470000000000001E-2</c:v>
                </c:pt>
                <c:pt idx="443">
                  <c:v>-1.8187999999999999E-2</c:v>
                </c:pt>
                <c:pt idx="444">
                  <c:v>-1.7929E-2</c:v>
                </c:pt>
                <c:pt idx="445">
                  <c:v>-1.8645999999999999E-2</c:v>
                </c:pt>
                <c:pt idx="446">
                  <c:v>-1.6830000000000001E-2</c:v>
                </c:pt>
                <c:pt idx="447">
                  <c:v>-2.0996000000000001E-2</c:v>
                </c:pt>
                <c:pt idx="448">
                  <c:v>-1.8371999999999999E-2</c:v>
                </c:pt>
                <c:pt idx="449">
                  <c:v>-1.7609E-2</c:v>
                </c:pt>
                <c:pt idx="450">
                  <c:v>-1.9134999999999999E-2</c:v>
                </c:pt>
                <c:pt idx="451">
                  <c:v>-2.0157000000000001E-2</c:v>
                </c:pt>
                <c:pt idx="452">
                  <c:v>-1.9806000000000001E-2</c:v>
                </c:pt>
                <c:pt idx="453">
                  <c:v>-1.7028999999999999E-2</c:v>
                </c:pt>
                <c:pt idx="454">
                  <c:v>-1.8859999999999998E-2</c:v>
                </c:pt>
                <c:pt idx="455">
                  <c:v>-2.0553999999999999E-2</c:v>
                </c:pt>
                <c:pt idx="456">
                  <c:v>-2.0049999999999998E-2</c:v>
                </c:pt>
                <c:pt idx="457">
                  <c:v>-2.0324999999999999E-2</c:v>
                </c:pt>
                <c:pt idx="458">
                  <c:v>-1.7899000000000002E-2</c:v>
                </c:pt>
                <c:pt idx="459">
                  <c:v>-1.77E-2</c:v>
                </c:pt>
                <c:pt idx="460">
                  <c:v>-1.9134999999999999E-2</c:v>
                </c:pt>
                <c:pt idx="461">
                  <c:v>-1.8341E-2</c:v>
                </c:pt>
                <c:pt idx="462">
                  <c:v>-1.8828999999999999E-2</c:v>
                </c:pt>
                <c:pt idx="463">
                  <c:v>-1.7638999999999998E-2</c:v>
                </c:pt>
                <c:pt idx="464">
                  <c:v>-1.8005E-2</c:v>
                </c:pt>
                <c:pt idx="465">
                  <c:v>-1.9379E-2</c:v>
                </c:pt>
                <c:pt idx="466">
                  <c:v>-1.9226E-2</c:v>
                </c:pt>
                <c:pt idx="467">
                  <c:v>-1.004E-2</c:v>
                </c:pt>
                <c:pt idx="468">
                  <c:v>-1.6312E-2</c:v>
                </c:pt>
                <c:pt idx="469">
                  <c:v>-2.1530000000000001E-2</c:v>
                </c:pt>
                <c:pt idx="470">
                  <c:v>-1.7731E-2</c:v>
                </c:pt>
                <c:pt idx="471">
                  <c:v>-1.8692E-2</c:v>
                </c:pt>
                <c:pt idx="472">
                  <c:v>-1.8859999999999998E-2</c:v>
                </c:pt>
                <c:pt idx="473">
                  <c:v>-1.9668999999999999E-2</c:v>
                </c:pt>
                <c:pt idx="474">
                  <c:v>-1.9852000000000002E-2</c:v>
                </c:pt>
                <c:pt idx="475">
                  <c:v>-1.9806000000000001E-2</c:v>
                </c:pt>
                <c:pt idx="476">
                  <c:v>-1.7319000000000001E-2</c:v>
                </c:pt>
                <c:pt idx="477">
                  <c:v>-1.8371999999999999E-2</c:v>
                </c:pt>
                <c:pt idx="478">
                  <c:v>-1.6768999999999999E-2</c:v>
                </c:pt>
                <c:pt idx="479">
                  <c:v>-2.0355000000000002E-2</c:v>
                </c:pt>
                <c:pt idx="480">
                  <c:v>-1.8936000000000001E-2</c:v>
                </c:pt>
                <c:pt idx="481">
                  <c:v>-1.6861000000000001E-2</c:v>
                </c:pt>
                <c:pt idx="482">
                  <c:v>-1.8082000000000001E-2</c:v>
                </c:pt>
                <c:pt idx="483">
                  <c:v>-1.7409999999999998E-2</c:v>
                </c:pt>
                <c:pt idx="484">
                  <c:v>-2.0781999999999998E-2</c:v>
                </c:pt>
                <c:pt idx="485">
                  <c:v>-1.9668999999999999E-2</c:v>
                </c:pt>
                <c:pt idx="486">
                  <c:v>-1.9913E-2</c:v>
                </c:pt>
                <c:pt idx="487">
                  <c:v>-1.8112E-2</c:v>
                </c:pt>
                <c:pt idx="488">
                  <c:v>-1.8554999999999999E-2</c:v>
                </c:pt>
                <c:pt idx="489">
                  <c:v>-1.8799E-2</c:v>
                </c:pt>
                <c:pt idx="490">
                  <c:v>-1.7441000000000002E-2</c:v>
                </c:pt>
                <c:pt idx="491">
                  <c:v>-1.8204000000000001E-2</c:v>
                </c:pt>
                <c:pt idx="492">
                  <c:v>-1.8096999999999999E-2</c:v>
                </c:pt>
                <c:pt idx="493">
                  <c:v>-1.7426000000000001E-2</c:v>
                </c:pt>
                <c:pt idx="494">
                  <c:v>-1.7578E-2</c:v>
                </c:pt>
                <c:pt idx="495">
                  <c:v>-2.034E-2</c:v>
                </c:pt>
                <c:pt idx="496">
                  <c:v>-2.0142E-2</c:v>
                </c:pt>
                <c:pt idx="497">
                  <c:v>-1.7746000000000001E-2</c:v>
                </c:pt>
                <c:pt idx="498">
                  <c:v>-1.8661000000000001E-2</c:v>
                </c:pt>
                <c:pt idx="499">
                  <c:v>-1.8325999999999999E-2</c:v>
                </c:pt>
                <c:pt idx="500">
                  <c:v>-1.9226E-2</c:v>
                </c:pt>
                <c:pt idx="501">
                  <c:v>-1.9348000000000001E-2</c:v>
                </c:pt>
                <c:pt idx="502">
                  <c:v>-1.7180999999999998E-2</c:v>
                </c:pt>
                <c:pt idx="503">
                  <c:v>-7.9799999999999992E-3</c:v>
                </c:pt>
                <c:pt idx="504">
                  <c:v>-1.9501000000000001E-2</c:v>
                </c:pt>
                <c:pt idx="505">
                  <c:v>-2.562E-2</c:v>
                </c:pt>
                <c:pt idx="506">
                  <c:v>-2.2887999999999999E-2</c:v>
                </c:pt>
                <c:pt idx="507">
                  <c:v>-1.7075E-2</c:v>
                </c:pt>
                <c:pt idx="508">
                  <c:v>-1.4877E-2</c:v>
                </c:pt>
                <c:pt idx="509">
                  <c:v>-1.6646999999999999E-2</c:v>
                </c:pt>
                <c:pt idx="510">
                  <c:v>-1.7471E-2</c:v>
                </c:pt>
                <c:pt idx="511">
                  <c:v>-2.0691000000000001E-2</c:v>
                </c:pt>
                <c:pt idx="512">
                  <c:v>-2.0569E-2</c:v>
                </c:pt>
                <c:pt idx="513">
                  <c:v>-1.8645999999999999E-2</c:v>
                </c:pt>
                <c:pt idx="514">
                  <c:v>-1.7624000000000001E-2</c:v>
                </c:pt>
                <c:pt idx="515">
                  <c:v>-1.8173000000000002E-2</c:v>
                </c:pt>
                <c:pt idx="516">
                  <c:v>-1.8082000000000001E-2</c:v>
                </c:pt>
                <c:pt idx="517">
                  <c:v>-2.1759000000000001E-2</c:v>
                </c:pt>
                <c:pt idx="518">
                  <c:v>-1.9775000000000001E-2</c:v>
                </c:pt>
                <c:pt idx="519">
                  <c:v>-1.5823E-2</c:v>
                </c:pt>
                <c:pt idx="520">
                  <c:v>-1.5610000000000001E-2</c:v>
                </c:pt>
                <c:pt idx="521">
                  <c:v>-2.0538000000000001E-2</c:v>
                </c:pt>
                <c:pt idx="522">
                  <c:v>-2.3361E-2</c:v>
                </c:pt>
                <c:pt idx="523">
                  <c:v>-1.5838999999999999E-2</c:v>
                </c:pt>
                <c:pt idx="524">
                  <c:v>-1.6327000000000001E-2</c:v>
                </c:pt>
                <c:pt idx="525">
                  <c:v>-2.0813000000000002E-2</c:v>
                </c:pt>
                <c:pt idx="526">
                  <c:v>-2.0523E-2</c:v>
                </c:pt>
                <c:pt idx="527">
                  <c:v>-1.6586E-2</c:v>
                </c:pt>
                <c:pt idx="528">
                  <c:v>-1.5136999999999999E-2</c:v>
                </c:pt>
                <c:pt idx="529">
                  <c:v>-1.6417999999999999E-2</c:v>
                </c:pt>
                <c:pt idx="530">
                  <c:v>-1.8616000000000001E-2</c:v>
                </c:pt>
                <c:pt idx="531">
                  <c:v>-1.9866999999999999E-2</c:v>
                </c:pt>
                <c:pt idx="532">
                  <c:v>-1.8096999999999999E-2</c:v>
                </c:pt>
                <c:pt idx="533">
                  <c:v>-1.8845000000000001E-2</c:v>
                </c:pt>
                <c:pt idx="534">
                  <c:v>-2.1132999999999999E-2</c:v>
                </c:pt>
                <c:pt idx="535">
                  <c:v>-1.9744999999999999E-2</c:v>
                </c:pt>
                <c:pt idx="536">
                  <c:v>-1.6525000000000001E-2</c:v>
                </c:pt>
                <c:pt idx="537">
                  <c:v>-1.7166000000000001E-2</c:v>
                </c:pt>
                <c:pt idx="538">
                  <c:v>-1.0895E-2</c:v>
                </c:pt>
                <c:pt idx="539">
                  <c:v>-1.6830000000000001E-2</c:v>
                </c:pt>
                <c:pt idx="540">
                  <c:v>-2.5222999999999999E-2</c:v>
                </c:pt>
                <c:pt idx="541">
                  <c:v>-1.8416999999999999E-2</c:v>
                </c:pt>
                <c:pt idx="542">
                  <c:v>-1.7090000000000001E-2</c:v>
                </c:pt>
                <c:pt idx="543">
                  <c:v>-1.6785000000000001E-2</c:v>
                </c:pt>
                <c:pt idx="544">
                  <c:v>-1.9989E-2</c:v>
                </c:pt>
                <c:pt idx="545">
                  <c:v>-1.8173000000000002E-2</c:v>
                </c:pt>
                <c:pt idx="546">
                  <c:v>-1.7242E-2</c:v>
                </c:pt>
                <c:pt idx="547">
                  <c:v>-1.9668999999999999E-2</c:v>
                </c:pt>
                <c:pt idx="548">
                  <c:v>-2.0247999999999999E-2</c:v>
                </c:pt>
                <c:pt idx="549">
                  <c:v>-2.0218E-2</c:v>
                </c:pt>
                <c:pt idx="550">
                  <c:v>-2.0264000000000001E-2</c:v>
                </c:pt>
                <c:pt idx="551">
                  <c:v>-1.7975000000000001E-2</c:v>
                </c:pt>
                <c:pt idx="552">
                  <c:v>-1.8981999999999999E-2</c:v>
                </c:pt>
                <c:pt idx="553">
                  <c:v>-2.0081000000000002E-2</c:v>
                </c:pt>
                <c:pt idx="554">
                  <c:v>-1.8890000000000001E-2</c:v>
                </c:pt>
                <c:pt idx="555">
                  <c:v>-1.6723999999999999E-2</c:v>
                </c:pt>
                <c:pt idx="556">
                  <c:v>-1.9546999999999998E-2</c:v>
                </c:pt>
                <c:pt idx="557">
                  <c:v>-1.9088999999999998E-2</c:v>
                </c:pt>
                <c:pt idx="558">
                  <c:v>-1.9028E-2</c:v>
                </c:pt>
                <c:pt idx="559">
                  <c:v>-1.6494999999999999E-2</c:v>
                </c:pt>
                <c:pt idx="560">
                  <c:v>-1.9852000000000002E-2</c:v>
                </c:pt>
                <c:pt idx="561">
                  <c:v>-1.8631000000000002E-2</c:v>
                </c:pt>
                <c:pt idx="562">
                  <c:v>-1.6586E-2</c:v>
                </c:pt>
                <c:pt idx="563">
                  <c:v>-1.7838E-2</c:v>
                </c:pt>
                <c:pt idx="564">
                  <c:v>-1.9515999999999999E-2</c:v>
                </c:pt>
                <c:pt idx="565">
                  <c:v>-1.8280000000000001E-2</c:v>
                </c:pt>
                <c:pt idx="566">
                  <c:v>-1.9913E-2</c:v>
                </c:pt>
                <c:pt idx="567">
                  <c:v>-1.6799999999999999E-2</c:v>
                </c:pt>
                <c:pt idx="568">
                  <c:v>-1.9362999999999998E-2</c:v>
                </c:pt>
                <c:pt idx="569">
                  <c:v>-1.976E-2</c:v>
                </c:pt>
                <c:pt idx="570">
                  <c:v>-2.0157000000000001E-2</c:v>
                </c:pt>
                <c:pt idx="571">
                  <c:v>-1.9379E-2</c:v>
                </c:pt>
                <c:pt idx="572">
                  <c:v>-1.8325999999999999E-2</c:v>
                </c:pt>
                <c:pt idx="573">
                  <c:v>-1.8280000000000001E-2</c:v>
                </c:pt>
                <c:pt idx="574">
                  <c:v>-1.9073E-2</c:v>
                </c:pt>
                <c:pt idx="575">
                  <c:v>-1.7929E-2</c:v>
                </c:pt>
                <c:pt idx="576">
                  <c:v>-1.8051000000000001E-2</c:v>
                </c:pt>
                <c:pt idx="577">
                  <c:v>-1.651E-2</c:v>
                </c:pt>
                <c:pt idx="578">
                  <c:v>-1.9073E-2</c:v>
                </c:pt>
                <c:pt idx="579">
                  <c:v>-1.9913E-2</c:v>
                </c:pt>
                <c:pt idx="580">
                  <c:v>-2.1332E-2</c:v>
                </c:pt>
                <c:pt idx="581">
                  <c:v>-3.0792E-2</c:v>
                </c:pt>
                <c:pt idx="582">
                  <c:v>-2.4353E-2</c:v>
                </c:pt>
                <c:pt idx="583">
                  <c:v>-1.7180999999999998E-2</c:v>
                </c:pt>
                <c:pt idx="584">
                  <c:v>-1.5594E-2</c:v>
                </c:pt>
                <c:pt idx="585">
                  <c:v>-1.6830000000000001E-2</c:v>
                </c:pt>
                <c:pt idx="586">
                  <c:v>-1.8921E-2</c:v>
                </c:pt>
                <c:pt idx="587">
                  <c:v>-1.9210999999999999E-2</c:v>
                </c:pt>
                <c:pt idx="588">
                  <c:v>-2.0324999999999999E-2</c:v>
                </c:pt>
                <c:pt idx="589">
                  <c:v>-1.7807E-2</c:v>
                </c:pt>
                <c:pt idx="590">
                  <c:v>-1.8371999999999999E-2</c:v>
                </c:pt>
                <c:pt idx="591">
                  <c:v>-1.8783999999999999E-2</c:v>
                </c:pt>
                <c:pt idx="592">
                  <c:v>-2.0629999999999999E-2</c:v>
                </c:pt>
                <c:pt idx="593">
                  <c:v>-2.1239999999999998E-2</c:v>
                </c:pt>
                <c:pt idx="594">
                  <c:v>-1.6906999999999998E-2</c:v>
                </c:pt>
                <c:pt idx="595">
                  <c:v>-1.9241000000000001E-2</c:v>
                </c:pt>
                <c:pt idx="596">
                  <c:v>-2.1118000000000001E-2</c:v>
                </c:pt>
                <c:pt idx="597">
                  <c:v>-2.0171999999999999E-2</c:v>
                </c:pt>
                <c:pt idx="598">
                  <c:v>-1.7441000000000002E-2</c:v>
                </c:pt>
                <c:pt idx="599">
                  <c:v>-1.8433000000000001E-2</c:v>
                </c:pt>
                <c:pt idx="600">
                  <c:v>-2.0996000000000001E-2</c:v>
                </c:pt>
                <c:pt idx="601">
                  <c:v>-1.8997E-2</c:v>
                </c:pt>
                <c:pt idx="602">
                  <c:v>-1.8051000000000001E-2</c:v>
                </c:pt>
                <c:pt idx="603">
                  <c:v>-2.0523E-2</c:v>
                </c:pt>
                <c:pt idx="604">
                  <c:v>-1.9379E-2</c:v>
                </c:pt>
                <c:pt idx="605">
                  <c:v>-1.8187999999999999E-2</c:v>
                </c:pt>
                <c:pt idx="606">
                  <c:v>-1.6952999999999999E-2</c:v>
                </c:pt>
                <c:pt idx="607">
                  <c:v>-1.9989E-2</c:v>
                </c:pt>
                <c:pt idx="608">
                  <c:v>-1.9775000000000001E-2</c:v>
                </c:pt>
                <c:pt idx="609">
                  <c:v>-2.095E-2</c:v>
                </c:pt>
                <c:pt idx="610">
                  <c:v>-1.9852000000000002E-2</c:v>
                </c:pt>
                <c:pt idx="611">
                  <c:v>-1.8707000000000001E-2</c:v>
                </c:pt>
                <c:pt idx="612">
                  <c:v>-1.7562999999999999E-2</c:v>
                </c:pt>
                <c:pt idx="613">
                  <c:v>-1.8723E-2</c:v>
                </c:pt>
                <c:pt idx="614">
                  <c:v>-1.8112E-2</c:v>
                </c:pt>
                <c:pt idx="615">
                  <c:v>-1.7548000000000001E-2</c:v>
                </c:pt>
                <c:pt idx="616">
                  <c:v>-1.9317999999999998E-2</c:v>
                </c:pt>
                <c:pt idx="617">
                  <c:v>-2.0187E-2</c:v>
                </c:pt>
                <c:pt idx="618">
                  <c:v>-1.8905999999999999E-2</c:v>
                </c:pt>
                <c:pt idx="619">
                  <c:v>-1.2466E-2</c:v>
                </c:pt>
                <c:pt idx="620">
                  <c:v>-7.0190000000000001E-3</c:v>
                </c:pt>
                <c:pt idx="621">
                  <c:v>-2.3331000000000001E-2</c:v>
                </c:pt>
                <c:pt idx="622">
                  <c:v>-2.4719000000000001E-2</c:v>
                </c:pt>
                <c:pt idx="623">
                  <c:v>-1.7913999999999999E-2</c:v>
                </c:pt>
                <c:pt idx="624">
                  <c:v>-1.3046E-2</c:v>
                </c:pt>
                <c:pt idx="625">
                  <c:v>-1.6234999999999999E-2</c:v>
                </c:pt>
                <c:pt idx="626">
                  <c:v>-2.6733E-2</c:v>
                </c:pt>
                <c:pt idx="627">
                  <c:v>-2.3666E-2</c:v>
                </c:pt>
                <c:pt idx="628">
                  <c:v>-1.6174000000000001E-2</c:v>
                </c:pt>
                <c:pt idx="629">
                  <c:v>-1.3091999999999999E-2</c:v>
                </c:pt>
                <c:pt idx="630">
                  <c:v>-2.0798000000000001E-2</c:v>
                </c:pt>
                <c:pt idx="631">
                  <c:v>-2.5420999999999999E-2</c:v>
                </c:pt>
                <c:pt idx="632">
                  <c:v>-1.7075E-2</c:v>
                </c:pt>
                <c:pt idx="633">
                  <c:v>-1.4618000000000001E-2</c:v>
                </c:pt>
                <c:pt idx="634">
                  <c:v>-1.8112E-2</c:v>
                </c:pt>
                <c:pt idx="635">
                  <c:v>-2.0369999999999999E-2</c:v>
                </c:pt>
                <c:pt idx="636">
                  <c:v>-1.9134999999999999E-2</c:v>
                </c:pt>
                <c:pt idx="637">
                  <c:v>-1.7853000000000001E-2</c:v>
                </c:pt>
                <c:pt idx="638">
                  <c:v>-1.9119000000000001E-2</c:v>
                </c:pt>
                <c:pt idx="639">
                  <c:v>-1.5838999999999999E-2</c:v>
                </c:pt>
                <c:pt idx="640">
                  <c:v>-1.9958E-2</c:v>
                </c:pt>
                <c:pt idx="641">
                  <c:v>-2.2064E-2</c:v>
                </c:pt>
                <c:pt idx="642">
                  <c:v>-1.6601999999999999E-2</c:v>
                </c:pt>
                <c:pt idx="643">
                  <c:v>-1.5091E-2</c:v>
                </c:pt>
                <c:pt idx="644">
                  <c:v>-2.0553999999999999E-2</c:v>
                </c:pt>
                <c:pt idx="645">
                  <c:v>-2.2064E-2</c:v>
                </c:pt>
                <c:pt idx="646">
                  <c:v>-1.6830000000000001E-2</c:v>
                </c:pt>
                <c:pt idx="647">
                  <c:v>-1.5838999999999999E-2</c:v>
                </c:pt>
                <c:pt idx="648">
                  <c:v>-1.9196000000000001E-2</c:v>
                </c:pt>
                <c:pt idx="649">
                  <c:v>-2.1743999999999999E-2</c:v>
                </c:pt>
                <c:pt idx="650">
                  <c:v>-1.6265999999999999E-2</c:v>
                </c:pt>
                <c:pt idx="651">
                  <c:v>-1.4999E-2</c:v>
                </c:pt>
                <c:pt idx="652">
                  <c:v>-1.8828999999999999E-2</c:v>
                </c:pt>
                <c:pt idx="653">
                  <c:v>-2.4261000000000001E-2</c:v>
                </c:pt>
                <c:pt idx="654">
                  <c:v>-1.9730000000000001E-2</c:v>
                </c:pt>
                <c:pt idx="655">
                  <c:v>-1.3779E-2</c:v>
                </c:pt>
                <c:pt idx="656">
                  <c:v>-1.3153E-2</c:v>
                </c:pt>
                <c:pt idx="657">
                  <c:v>-2.0355000000000002E-2</c:v>
                </c:pt>
                <c:pt idx="658">
                  <c:v>-2.1713E-2</c:v>
                </c:pt>
                <c:pt idx="659">
                  <c:v>-1.8249999999999999E-2</c:v>
                </c:pt>
                <c:pt idx="660">
                  <c:v>-1.7319000000000001E-2</c:v>
                </c:pt>
                <c:pt idx="661">
                  <c:v>-1.9866999999999999E-2</c:v>
                </c:pt>
                <c:pt idx="662">
                  <c:v>-1.7517000000000001E-2</c:v>
                </c:pt>
                <c:pt idx="663">
                  <c:v>-1.4969E-2</c:v>
                </c:pt>
                <c:pt idx="664">
                  <c:v>-2.3758000000000001E-2</c:v>
                </c:pt>
                <c:pt idx="665">
                  <c:v>-2.6917E-2</c:v>
                </c:pt>
                <c:pt idx="666">
                  <c:v>-1.3184E-2</c:v>
                </c:pt>
                <c:pt idx="667">
                  <c:v>-9.4909999999999994E-3</c:v>
                </c:pt>
                <c:pt idx="668">
                  <c:v>-2.2186000000000001E-2</c:v>
                </c:pt>
                <c:pt idx="669">
                  <c:v>-2.4871999999999998E-2</c:v>
                </c:pt>
                <c:pt idx="670">
                  <c:v>-1.7731E-2</c:v>
                </c:pt>
                <c:pt idx="671">
                  <c:v>-1.532E-2</c:v>
                </c:pt>
                <c:pt idx="672">
                  <c:v>-2.0615000000000001E-2</c:v>
                </c:pt>
                <c:pt idx="673">
                  <c:v>-1.6494999999999999E-2</c:v>
                </c:pt>
                <c:pt idx="674">
                  <c:v>-1.5167E-2</c:v>
                </c:pt>
                <c:pt idx="675">
                  <c:v>-2.7893000000000001E-2</c:v>
                </c:pt>
                <c:pt idx="676">
                  <c:v>-2.4535999999999999E-2</c:v>
                </c:pt>
                <c:pt idx="677">
                  <c:v>-1.0222999999999999E-2</c:v>
                </c:pt>
                <c:pt idx="678">
                  <c:v>-7.0190000000000001E-3</c:v>
                </c:pt>
                <c:pt idx="679">
                  <c:v>-2.4277E-2</c:v>
                </c:pt>
                <c:pt idx="680">
                  <c:v>-2.7404999999999999E-2</c:v>
                </c:pt>
                <c:pt idx="681">
                  <c:v>-1.5594E-2</c:v>
                </c:pt>
                <c:pt idx="682">
                  <c:v>-1.0711999999999999E-2</c:v>
                </c:pt>
                <c:pt idx="683">
                  <c:v>-1.3823999999999999E-2</c:v>
                </c:pt>
                <c:pt idx="684">
                  <c:v>-2.4490000000000001E-2</c:v>
                </c:pt>
                <c:pt idx="685">
                  <c:v>-4.0114999999999998E-2</c:v>
                </c:pt>
                <c:pt idx="686">
                  <c:v>-2.8091000000000001E-2</c:v>
                </c:pt>
                <c:pt idx="687">
                  <c:v>-5.7070000000000003E-3</c:v>
                </c:pt>
                <c:pt idx="688">
                  <c:v>-1.1856E-2</c:v>
                </c:pt>
                <c:pt idx="689">
                  <c:v>-2.2217000000000001E-2</c:v>
                </c:pt>
                <c:pt idx="690">
                  <c:v>-2.1988000000000001E-2</c:v>
                </c:pt>
                <c:pt idx="691">
                  <c:v>-1.7044E-2</c:v>
                </c:pt>
                <c:pt idx="692">
                  <c:v>-1.3519E-2</c:v>
                </c:pt>
                <c:pt idx="693">
                  <c:v>-1.8692E-2</c:v>
                </c:pt>
                <c:pt idx="694">
                  <c:v>-3.3096E-2</c:v>
                </c:pt>
                <c:pt idx="695">
                  <c:v>-2.8152E-2</c:v>
                </c:pt>
                <c:pt idx="696">
                  <c:v>-8.881E-3</c:v>
                </c:pt>
                <c:pt idx="697">
                  <c:v>-6.5459999999999997E-3</c:v>
                </c:pt>
                <c:pt idx="698">
                  <c:v>-2.0081000000000002E-2</c:v>
                </c:pt>
                <c:pt idx="699">
                  <c:v>-2.8518999999999999E-2</c:v>
                </c:pt>
                <c:pt idx="700">
                  <c:v>-1.8828999999999999E-2</c:v>
                </c:pt>
                <c:pt idx="701">
                  <c:v>-7.7060000000000002E-3</c:v>
                </c:pt>
                <c:pt idx="702">
                  <c:v>-1.2359999999999999E-2</c:v>
                </c:pt>
                <c:pt idx="703">
                  <c:v>-3.2683999999999998E-2</c:v>
                </c:pt>
                <c:pt idx="704">
                  <c:v>-3.5782000000000001E-2</c:v>
                </c:pt>
                <c:pt idx="705">
                  <c:v>-1.1887E-2</c:v>
                </c:pt>
                <c:pt idx="706">
                  <c:v>-6.5600000000000001E-4</c:v>
                </c:pt>
                <c:pt idx="707">
                  <c:v>-1.7075E-2</c:v>
                </c:pt>
                <c:pt idx="708">
                  <c:v>-3.1234999999999999E-2</c:v>
                </c:pt>
                <c:pt idx="709">
                  <c:v>-2.0813000000000002E-2</c:v>
                </c:pt>
                <c:pt idx="710">
                  <c:v>-9.5829999999999995E-3</c:v>
                </c:pt>
                <c:pt idx="711">
                  <c:v>-8.8500000000000002E-3</c:v>
                </c:pt>
                <c:pt idx="712">
                  <c:v>-2.5696E-2</c:v>
                </c:pt>
                <c:pt idx="713">
                  <c:v>-3.7537000000000001E-2</c:v>
                </c:pt>
                <c:pt idx="714">
                  <c:v>-1.8356000000000001E-2</c:v>
                </c:pt>
                <c:pt idx="715">
                  <c:v>1.358E-3</c:v>
                </c:pt>
                <c:pt idx="716">
                  <c:v>-8.2550000000000002E-3</c:v>
                </c:pt>
                <c:pt idx="717">
                  <c:v>-2.6061999999999998E-2</c:v>
                </c:pt>
                <c:pt idx="718">
                  <c:v>-2.4353E-2</c:v>
                </c:pt>
                <c:pt idx="719">
                  <c:v>-1.3245E-2</c:v>
                </c:pt>
                <c:pt idx="720">
                  <c:v>-1.1443999999999999E-2</c:v>
                </c:pt>
                <c:pt idx="721">
                  <c:v>-1.8814000000000001E-2</c:v>
                </c:pt>
                <c:pt idx="722">
                  <c:v>-3.4698E-2</c:v>
                </c:pt>
                <c:pt idx="723">
                  <c:v>-2.7237000000000001E-2</c:v>
                </c:pt>
                <c:pt idx="724">
                  <c:v>-9.5670000000000009E-3</c:v>
                </c:pt>
                <c:pt idx="725">
                  <c:v>-8.5749999999999993E-3</c:v>
                </c:pt>
                <c:pt idx="726">
                  <c:v>-2.2141000000000001E-2</c:v>
                </c:pt>
                <c:pt idx="727">
                  <c:v>-2.6047000000000001E-2</c:v>
                </c:pt>
                <c:pt idx="728">
                  <c:v>-1.7044E-2</c:v>
                </c:pt>
                <c:pt idx="729">
                  <c:v>-7.7669999999999996E-3</c:v>
                </c:pt>
                <c:pt idx="730">
                  <c:v>-1.3962E-2</c:v>
                </c:pt>
                <c:pt idx="731">
                  <c:v>-2.8213999999999999E-2</c:v>
                </c:pt>
                <c:pt idx="732">
                  <c:v>-3.1937E-2</c:v>
                </c:pt>
                <c:pt idx="733">
                  <c:v>-1.4481000000000001E-2</c:v>
                </c:pt>
                <c:pt idx="734">
                  <c:v>-4.7450000000000001E-3</c:v>
                </c:pt>
                <c:pt idx="735">
                  <c:v>-1.6968E-2</c:v>
                </c:pt>
                <c:pt idx="736">
                  <c:v>-2.8732000000000001E-2</c:v>
                </c:pt>
                <c:pt idx="737">
                  <c:v>-2.0447E-2</c:v>
                </c:pt>
                <c:pt idx="738">
                  <c:v>-1.2801999999999999E-2</c:v>
                </c:pt>
                <c:pt idx="739">
                  <c:v>-1.3702000000000001E-2</c:v>
                </c:pt>
                <c:pt idx="740">
                  <c:v>-2.3941E-2</c:v>
                </c:pt>
                <c:pt idx="741">
                  <c:v>-3.6346000000000003E-2</c:v>
                </c:pt>
                <c:pt idx="742">
                  <c:v>-2.3087E-2</c:v>
                </c:pt>
                <c:pt idx="743">
                  <c:v>-4.8979999999999996E-3</c:v>
                </c:pt>
                <c:pt idx="744">
                  <c:v>-9.9640000000000006E-3</c:v>
                </c:pt>
                <c:pt idx="745">
                  <c:v>-2.2491000000000001E-2</c:v>
                </c:pt>
                <c:pt idx="746">
                  <c:v>-2.5925E-2</c:v>
                </c:pt>
                <c:pt idx="747">
                  <c:v>-1.4648E-2</c:v>
                </c:pt>
                <c:pt idx="748">
                  <c:v>-7.9500000000000005E-3</c:v>
                </c:pt>
                <c:pt idx="749">
                  <c:v>-1.3687E-2</c:v>
                </c:pt>
                <c:pt idx="750">
                  <c:v>-3.3401E-2</c:v>
                </c:pt>
                <c:pt idx="751">
                  <c:v>-2.8046000000000001E-2</c:v>
                </c:pt>
                <c:pt idx="752">
                  <c:v>-8.4379999999999993E-3</c:v>
                </c:pt>
                <c:pt idx="753">
                  <c:v>-6.058E-3</c:v>
                </c:pt>
                <c:pt idx="754">
                  <c:v>-2.4445000000000001E-2</c:v>
                </c:pt>
                <c:pt idx="755">
                  <c:v>-2.9373E-2</c:v>
                </c:pt>
                <c:pt idx="756">
                  <c:v>-1.7822000000000001E-2</c:v>
                </c:pt>
                <c:pt idx="757">
                  <c:v>-8.3770000000000008E-3</c:v>
                </c:pt>
                <c:pt idx="758">
                  <c:v>-1.3351E-2</c:v>
                </c:pt>
                <c:pt idx="759">
                  <c:v>-2.7954E-2</c:v>
                </c:pt>
                <c:pt idx="760">
                  <c:v>-3.4256000000000002E-2</c:v>
                </c:pt>
                <c:pt idx="761">
                  <c:v>-1.6129000000000001E-2</c:v>
                </c:pt>
                <c:pt idx="762">
                  <c:v>-4.6839999999999998E-3</c:v>
                </c:pt>
                <c:pt idx="763">
                  <c:v>-1.5869000000000001E-2</c:v>
                </c:pt>
                <c:pt idx="764">
                  <c:v>-2.8213999999999999E-2</c:v>
                </c:pt>
                <c:pt idx="765">
                  <c:v>-2.3163E-2</c:v>
                </c:pt>
                <c:pt idx="766">
                  <c:v>-1.1688E-2</c:v>
                </c:pt>
                <c:pt idx="767">
                  <c:v>-8.3160000000000005E-3</c:v>
                </c:pt>
                <c:pt idx="768">
                  <c:v>-2.4535999999999999E-2</c:v>
                </c:pt>
                <c:pt idx="769">
                  <c:v>-3.6926E-2</c:v>
                </c:pt>
                <c:pt idx="770">
                  <c:v>-1.9913E-2</c:v>
                </c:pt>
                <c:pt idx="771">
                  <c:v>-3.6619999999999999E-3</c:v>
                </c:pt>
                <c:pt idx="772">
                  <c:v>-1.3474E-2</c:v>
                </c:pt>
                <c:pt idx="773">
                  <c:v>-2.6993E-2</c:v>
                </c:pt>
                <c:pt idx="774">
                  <c:v>-2.5558000000000001E-2</c:v>
                </c:pt>
                <c:pt idx="775">
                  <c:v>-1.1475000000000001E-2</c:v>
                </c:pt>
                <c:pt idx="776">
                  <c:v>-6.5160000000000001E-3</c:v>
                </c:pt>
                <c:pt idx="777">
                  <c:v>-1.77E-2</c:v>
                </c:pt>
                <c:pt idx="778">
                  <c:v>-3.7567000000000003E-2</c:v>
                </c:pt>
                <c:pt idx="779">
                  <c:v>-2.5451999999999999E-2</c:v>
                </c:pt>
                <c:pt idx="780">
                  <c:v>-5.1570000000000001E-3</c:v>
                </c:pt>
                <c:pt idx="781">
                  <c:v>-5.8139999999999997E-3</c:v>
                </c:pt>
                <c:pt idx="782">
                  <c:v>-2.4811E-2</c:v>
                </c:pt>
                <c:pt idx="783">
                  <c:v>-2.8258999999999999E-2</c:v>
                </c:pt>
                <c:pt idx="784">
                  <c:v>-1.5731999999999999E-2</c:v>
                </c:pt>
                <c:pt idx="785">
                  <c:v>-9.4299999999999991E-3</c:v>
                </c:pt>
                <c:pt idx="786">
                  <c:v>-1.5152000000000001E-2</c:v>
                </c:pt>
                <c:pt idx="787">
                  <c:v>-3.0623999999999998E-2</c:v>
                </c:pt>
                <c:pt idx="788">
                  <c:v>-3.4317E-2</c:v>
                </c:pt>
                <c:pt idx="789">
                  <c:v>-1.3611E-2</c:v>
                </c:pt>
                <c:pt idx="790">
                  <c:v>-4.5319999999999996E-3</c:v>
                </c:pt>
                <c:pt idx="791">
                  <c:v>-1.9257E-2</c:v>
                </c:pt>
                <c:pt idx="792">
                  <c:v>-2.9083000000000001E-2</c:v>
                </c:pt>
                <c:pt idx="793">
                  <c:v>-2.1454000000000001E-2</c:v>
                </c:pt>
                <c:pt idx="794">
                  <c:v>-1.1597E-2</c:v>
                </c:pt>
                <c:pt idx="795">
                  <c:v>-9.2010000000000008E-3</c:v>
                </c:pt>
                <c:pt idx="796">
                  <c:v>-2.4108999999999998E-2</c:v>
                </c:pt>
                <c:pt idx="797">
                  <c:v>-3.6208999999999998E-2</c:v>
                </c:pt>
                <c:pt idx="798">
                  <c:v>-2.034E-2</c:v>
                </c:pt>
                <c:pt idx="799">
                  <c:v>-3.738E-3</c:v>
                </c:pt>
                <c:pt idx="800">
                  <c:v>-1.3396999999999999E-2</c:v>
                </c:pt>
                <c:pt idx="801">
                  <c:v>-2.8351000000000001E-2</c:v>
                </c:pt>
                <c:pt idx="802">
                  <c:v>-2.2277999999999999E-2</c:v>
                </c:pt>
                <c:pt idx="803">
                  <c:v>-9.0329999999999994E-3</c:v>
                </c:pt>
                <c:pt idx="804">
                  <c:v>-8.2400000000000008E-3</c:v>
                </c:pt>
                <c:pt idx="805">
                  <c:v>-1.9286999999999999E-2</c:v>
                </c:pt>
                <c:pt idx="806">
                  <c:v>-3.7918E-2</c:v>
                </c:pt>
                <c:pt idx="807">
                  <c:v>-2.5314E-2</c:v>
                </c:pt>
                <c:pt idx="808">
                  <c:v>-3.5400000000000002E-3</c:v>
                </c:pt>
                <c:pt idx="809">
                  <c:v>-5.9659999999999999E-3</c:v>
                </c:pt>
                <c:pt idx="810">
                  <c:v>-2.5635000000000002E-2</c:v>
                </c:pt>
                <c:pt idx="811">
                  <c:v>-2.887E-2</c:v>
                </c:pt>
                <c:pt idx="812">
                  <c:v>-1.4877E-2</c:v>
                </c:pt>
                <c:pt idx="813">
                  <c:v>-6.378E-3</c:v>
                </c:pt>
                <c:pt idx="814">
                  <c:v>-1.3779E-2</c:v>
                </c:pt>
                <c:pt idx="815">
                  <c:v>-3.2013E-2</c:v>
                </c:pt>
                <c:pt idx="816">
                  <c:v>-3.2104000000000001E-2</c:v>
                </c:pt>
                <c:pt idx="817">
                  <c:v>-1.1642E-2</c:v>
                </c:pt>
                <c:pt idx="818">
                  <c:v>-6.012E-3</c:v>
                </c:pt>
                <c:pt idx="819">
                  <c:v>-2.0049999999999998E-2</c:v>
                </c:pt>
                <c:pt idx="820">
                  <c:v>-2.7602999999999999E-2</c:v>
                </c:pt>
                <c:pt idx="821">
                  <c:v>-2.0629999999999999E-2</c:v>
                </c:pt>
                <c:pt idx="822">
                  <c:v>-9.6889999999999997E-3</c:v>
                </c:pt>
                <c:pt idx="823">
                  <c:v>-1.2711E-2</c:v>
                </c:pt>
                <c:pt idx="824">
                  <c:v>-3.0197000000000002E-2</c:v>
                </c:pt>
                <c:pt idx="825">
                  <c:v>-3.6087000000000001E-2</c:v>
                </c:pt>
                <c:pt idx="826">
                  <c:v>-1.6005999999999999E-2</c:v>
                </c:pt>
                <c:pt idx="827">
                  <c:v>-2.1059999999999998E-3</c:v>
                </c:pt>
                <c:pt idx="828">
                  <c:v>-1.8173000000000002E-2</c:v>
                </c:pt>
                <c:pt idx="829">
                  <c:v>-3.0304000000000001E-2</c:v>
                </c:pt>
                <c:pt idx="830">
                  <c:v>-2.2246999999999999E-2</c:v>
                </c:pt>
                <c:pt idx="831">
                  <c:v>-1.1627E-2</c:v>
                </c:pt>
                <c:pt idx="832">
                  <c:v>-1.0315E-2</c:v>
                </c:pt>
                <c:pt idx="833">
                  <c:v>-1.8523999999999999E-2</c:v>
                </c:pt>
                <c:pt idx="834">
                  <c:v>-3.5445999999999998E-2</c:v>
                </c:pt>
                <c:pt idx="835">
                  <c:v>-2.5589000000000001E-2</c:v>
                </c:pt>
                <c:pt idx="836">
                  <c:v>-5.3709999999999999E-3</c:v>
                </c:pt>
                <c:pt idx="837">
                  <c:v>-1.7409999999999998E-2</c:v>
                </c:pt>
                <c:pt idx="838">
                  <c:v>-2.7771000000000001E-2</c:v>
                </c:pt>
                <c:pt idx="839">
                  <c:v>-2.3925999999999999E-2</c:v>
                </c:pt>
                <c:pt idx="840">
                  <c:v>-1.3641E-2</c:v>
                </c:pt>
                <c:pt idx="841">
                  <c:v>-5.3559999999999997E-3</c:v>
                </c:pt>
                <c:pt idx="842">
                  <c:v>-2.0645E-2</c:v>
                </c:pt>
                <c:pt idx="843">
                  <c:v>-3.6469000000000001E-2</c:v>
                </c:pt>
                <c:pt idx="844">
                  <c:v>-2.5940000000000001E-2</c:v>
                </c:pt>
                <c:pt idx="845">
                  <c:v>-3.2650000000000001E-3</c:v>
                </c:pt>
                <c:pt idx="846">
                  <c:v>-8.0110000000000008E-3</c:v>
                </c:pt>
                <c:pt idx="847">
                  <c:v>-2.7740000000000001E-2</c:v>
                </c:pt>
                <c:pt idx="848">
                  <c:v>-2.6825000000000002E-2</c:v>
                </c:pt>
                <c:pt idx="849">
                  <c:v>-1.2038999999999999E-2</c:v>
                </c:pt>
                <c:pt idx="850">
                  <c:v>-1.0817999999999999E-2</c:v>
                </c:pt>
                <c:pt idx="851">
                  <c:v>-1.3901E-2</c:v>
                </c:pt>
                <c:pt idx="852">
                  <c:v>-2.9495E-2</c:v>
                </c:pt>
                <c:pt idx="853">
                  <c:v>-3.1036000000000001E-2</c:v>
                </c:pt>
                <c:pt idx="854">
                  <c:v>-1.4023000000000001E-2</c:v>
                </c:pt>
                <c:pt idx="855">
                  <c:v>-2.2279999999999999E-3</c:v>
                </c:pt>
                <c:pt idx="856">
                  <c:v>-1.9257E-2</c:v>
                </c:pt>
                <c:pt idx="857">
                  <c:v>-3.1905999999999997E-2</c:v>
                </c:pt>
                <c:pt idx="858">
                  <c:v>-1.9744999999999999E-2</c:v>
                </c:pt>
                <c:pt idx="859">
                  <c:v>-7.9959999999999996E-3</c:v>
                </c:pt>
                <c:pt idx="860">
                  <c:v>-9.9179999999999997E-3</c:v>
                </c:pt>
                <c:pt idx="861">
                  <c:v>-2.9984E-2</c:v>
                </c:pt>
                <c:pt idx="862">
                  <c:v>-3.5994999999999999E-2</c:v>
                </c:pt>
                <c:pt idx="863">
                  <c:v>-1.4969E-2</c:v>
                </c:pt>
                <c:pt idx="864">
                  <c:v>-1.9070000000000001E-3</c:v>
                </c:pt>
                <c:pt idx="865">
                  <c:v>-1.4023000000000001E-2</c:v>
                </c:pt>
                <c:pt idx="866">
                  <c:v>-3.1219E-2</c:v>
                </c:pt>
                <c:pt idx="867">
                  <c:v>-2.4399000000000001E-2</c:v>
                </c:pt>
                <c:pt idx="868">
                  <c:v>-1.3733E-2</c:v>
                </c:pt>
                <c:pt idx="869">
                  <c:v>-9.247E-3</c:v>
                </c:pt>
                <c:pt idx="870">
                  <c:v>-1.9317999999999998E-2</c:v>
                </c:pt>
                <c:pt idx="871">
                  <c:v>-3.6545000000000001E-2</c:v>
                </c:pt>
                <c:pt idx="872">
                  <c:v>-2.7373999999999999E-2</c:v>
                </c:pt>
                <c:pt idx="873">
                  <c:v>-5.2189999999999997E-3</c:v>
                </c:pt>
                <c:pt idx="874">
                  <c:v>-6.4089999999999998E-3</c:v>
                </c:pt>
                <c:pt idx="875">
                  <c:v>-1.8249999999999999E-2</c:v>
                </c:pt>
                <c:pt idx="876">
                  <c:v>-2.7786000000000002E-2</c:v>
                </c:pt>
                <c:pt idx="877">
                  <c:v>-1.7684999999999999E-2</c:v>
                </c:pt>
                <c:pt idx="878">
                  <c:v>-8.7589999999999994E-3</c:v>
                </c:pt>
                <c:pt idx="879">
                  <c:v>-1.3245E-2</c:v>
                </c:pt>
                <c:pt idx="880">
                  <c:v>-3.4224999999999998E-2</c:v>
                </c:pt>
                <c:pt idx="881">
                  <c:v>-3.2454999999999998E-2</c:v>
                </c:pt>
                <c:pt idx="882">
                  <c:v>-7.7819999999999999E-3</c:v>
                </c:pt>
                <c:pt idx="883">
                  <c:v>-3.8600000000000001E-3</c:v>
                </c:pt>
                <c:pt idx="884">
                  <c:v>-2.3483E-2</c:v>
                </c:pt>
                <c:pt idx="885">
                  <c:v>-2.8930999999999998E-2</c:v>
                </c:pt>
                <c:pt idx="886">
                  <c:v>-1.8096999999999999E-2</c:v>
                </c:pt>
                <c:pt idx="887">
                  <c:v>-8.4840000000000002E-3</c:v>
                </c:pt>
                <c:pt idx="888">
                  <c:v>-7.7060000000000002E-3</c:v>
                </c:pt>
                <c:pt idx="889">
                  <c:v>-2.9281999999999999E-2</c:v>
                </c:pt>
                <c:pt idx="890">
                  <c:v>-4.0298E-2</c:v>
                </c:pt>
                <c:pt idx="891">
                  <c:v>-1.8280000000000001E-2</c:v>
                </c:pt>
                <c:pt idx="892">
                  <c:v>-1.7849999999999999E-3</c:v>
                </c:pt>
                <c:pt idx="893">
                  <c:v>-1.2543E-2</c:v>
                </c:pt>
                <c:pt idx="894">
                  <c:v>-2.8229000000000001E-2</c:v>
                </c:pt>
                <c:pt idx="895">
                  <c:v>-2.5055000000000001E-2</c:v>
                </c:pt>
                <c:pt idx="896">
                  <c:v>-1.1672999999999999E-2</c:v>
                </c:pt>
                <c:pt idx="897">
                  <c:v>-7.0650000000000001E-3</c:v>
                </c:pt>
                <c:pt idx="898">
                  <c:v>-2.5162E-2</c:v>
                </c:pt>
                <c:pt idx="899">
                  <c:v>-4.1519E-2</c:v>
                </c:pt>
                <c:pt idx="900">
                  <c:v>-1.7180999999999998E-2</c:v>
                </c:pt>
                <c:pt idx="901">
                  <c:v>4.4299999999999998E-4</c:v>
                </c:pt>
                <c:pt idx="902">
                  <c:v>-1.2848E-2</c:v>
                </c:pt>
                <c:pt idx="903">
                  <c:v>-2.9953E-2</c:v>
                </c:pt>
                <c:pt idx="904">
                  <c:v>-2.7313E-2</c:v>
                </c:pt>
                <c:pt idx="905">
                  <c:v>-1.2787E-2</c:v>
                </c:pt>
                <c:pt idx="906">
                  <c:v>-7.8580000000000004E-3</c:v>
                </c:pt>
                <c:pt idx="907">
                  <c:v>-1.7883E-2</c:v>
                </c:pt>
                <c:pt idx="908">
                  <c:v>-3.5416000000000003E-2</c:v>
                </c:pt>
                <c:pt idx="909">
                  <c:v>-3.0762000000000001E-2</c:v>
                </c:pt>
                <c:pt idx="910">
                  <c:v>-4.7149999999999996E-3</c:v>
                </c:pt>
                <c:pt idx="911">
                  <c:v>-4.5469999999999998E-3</c:v>
                </c:pt>
                <c:pt idx="912">
                  <c:v>-2.4323000000000001E-2</c:v>
                </c:pt>
                <c:pt idx="913">
                  <c:v>-3.2944000000000001E-2</c:v>
                </c:pt>
                <c:pt idx="914">
                  <c:v>-1.5198E-2</c:v>
                </c:pt>
                <c:pt idx="915">
                  <c:v>-8.0569999999999999E-3</c:v>
                </c:pt>
                <c:pt idx="916">
                  <c:v>-1.2833000000000001E-2</c:v>
                </c:pt>
                <c:pt idx="917">
                  <c:v>-3.2349000000000003E-2</c:v>
                </c:pt>
                <c:pt idx="918">
                  <c:v>-3.3737000000000003E-2</c:v>
                </c:pt>
                <c:pt idx="919">
                  <c:v>-1.0406E-2</c:v>
                </c:pt>
                <c:pt idx="920">
                  <c:v>-1.3730000000000001E-3</c:v>
                </c:pt>
                <c:pt idx="921">
                  <c:v>-2.2017999999999999E-2</c:v>
                </c:pt>
                <c:pt idx="922">
                  <c:v>-3.0136E-2</c:v>
                </c:pt>
                <c:pt idx="923">
                  <c:v>-1.9744999999999999E-2</c:v>
                </c:pt>
                <c:pt idx="924">
                  <c:v>-1.0161999999999999E-2</c:v>
                </c:pt>
                <c:pt idx="925">
                  <c:v>-1.0132E-2</c:v>
                </c:pt>
                <c:pt idx="926">
                  <c:v>-2.7344E-2</c:v>
                </c:pt>
                <c:pt idx="927">
                  <c:v>-3.6513999999999998E-2</c:v>
                </c:pt>
                <c:pt idx="928">
                  <c:v>-1.4847000000000001E-2</c:v>
                </c:pt>
                <c:pt idx="929">
                  <c:v>-1.9840000000000001E-3</c:v>
                </c:pt>
                <c:pt idx="930">
                  <c:v>-1.712E-2</c:v>
                </c:pt>
                <c:pt idx="931">
                  <c:v>-2.9236000000000002E-2</c:v>
                </c:pt>
                <c:pt idx="932">
                  <c:v>-2.3467999999999999E-2</c:v>
                </c:pt>
                <c:pt idx="933">
                  <c:v>-9.1090000000000008E-3</c:v>
                </c:pt>
                <c:pt idx="934">
                  <c:v>-1.2939000000000001E-2</c:v>
                </c:pt>
                <c:pt idx="935">
                  <c:v>-2.0996000000000001E-2</c:v>
                </c:pt>
                <c:pt idx="936">
                  <c:v>-3.5216999999999998E-2</c:v>
                </c:pt>
                <c:pt idx="937">
                  <c:v>-2.7328000000000002E-2</c:v>
                </c:pt>
                <c:pt idx="938">
                  <c:v>-8.3160000000000005E-3</c:v>
                </c:pt>
                <c:pt idx="939">
                  <c:v>-8.7889999999999999E-3</c:v>
                </c:pt>
                <c:pt idx="940">
                  <c:v>-2.2918999999999998E-2</c:v>
                </c:pt>
                <c:pt idx="941">
                  <c:v>-2.6688E-2</c:v>
                </c:pt>
                <c:pt idx="942">
                  <c:v>-1.5335E-2</c:v>
                </c:pt>
                <c:pt idx="943">
                  <c:v>-1.0101000000000001E-2</c:v>
                </c:pt>
                <c:pt idx="944">
                  <c:v>-1.6952999999999999E-2</c:v>
                </c:pt>
                <c:pt idx="945">
                  <c:v>-2.2095E-2</c:v>
                </c:pt>
                <c:pt idx="946">
                  <c:v>-2.9448999999999999E-2</c:v>
                </c:pt>
                <c:pt idx="947">
                  <c:v>-1.9332999999999999E-2</c:v>
                </c:pt>
                <c:pt idx="948">
                  <c:v>-9.018E-3</c:v>
                </c:pt>
                <c:pt idx="949">
                  <c:v>-1.384E-2</c:v>
                </c:pt>
                <c:pt idx="950">
                  <c:v>-2.5115999999999999E-2</c:v>
                </c:pt>
                <c:pt idx="951">
                  <c:v>-2.2949000000000001E-2</c:v>
                </c:pt>
                <c:pt idx="952">
                  <c:v>-1.4770999999999999E-2</c:v>
                </c:pt>
                <c:pt idx="953">
                  <c:v>-1.1597E-2</c:v>
                </c:pt>
                <c:pt idx="954">
                  <c:v>-1.8051000000000001E-2</c:v>
                </c:pt>
                <c:pt idx="955">
                  <c:v>-3.3401E-2</c:v>
                </c:pt>
                <c:pt idx="956">
                  <c:v>-2.7633999999999999E-2</c:v>
                </c:pt>
                <c:pt idx="957">
                  <c:v>-6.8820000000000001E-3</c:v>
                </c:pt>
                <c:pt idx="958">
                  <c:v>-9.1249999999999994E-3</c:v>
                </c:pt>
                <c:pt idx="959">
                  <c:v>-2.5864000000000002E-2</c:v>
                </c:pt>
                <c:pt idx="960">
                  <c:v>-2.7678999999999999E-2</c:v>
                </c:pt>
                <c:pt idx="961">
                  <c:v>-1.651E-2</c:v>
                </c:pt>
                <c:pt idx="962">
                  <c:v>-1.1826E-2</c:v>
                </c:pt>
                <c:pt idx="963">
                  <c:v>-1.4862E-2</c:v>
                </c:pt>
                <c:pt idx="964">
                  <c:v>-2.2017999999999999E-2</c:v>
                </c:pt>
                <c:pt idx="965">
                  <c:v>-3.2501000000000002E-2</c:v>
                </c:pt>
                <c:pt idx="966">
                  <c:v>-2.0767000000000001E-2</c:v>
                </c:pt>
                <c:pt idx="967">
                  <c:v>-7.4460000000000004E-3</c:v>
                </c:pt>
                <c:pt idx="968">
                  <c:v>-1.3977E-2</c:v>
                </c:pt>
                <c:pt idx="969">
                  <c:v>-2.5818000000000001E-2</c:v>
                </c:pt>
                <c:pt idx="970">
                  <c:v>-2.2186000000000001E-2</c:v>
                </c:pt>
                <c:pt idx="971">
                  <c:v>-1.2115000000000001E-2</c:v>
                </c:pt>
                <c:pt idx="972">
                  <c:v>-1.3687E-2</c:v>
                </c:pt>
                <c:pt idx="973">
                  <c:v>-1.8096999999999999E-2</c:v>
                </c:pt>
                <c:pt idx="974">
                  <c:v>-2.4917999999999999E-2</c:v>
                </c:pt>
                <c:pt idx="975">
                  <c:v>-2.7831999999999999E-2</c:v>
                </c:pt>
                <c:pt idx="976">
                  <c:v>-1.5198E-2</c:v>
                </c:pt>
                <c:pt idx="977">
                  <c:v>-1.0498E-2</c:v>
                </c:pt>
                <c:pt idx="978">
                  <c:v>-1.8005E-2</c:v>
                </c:pt>
                <c:pt idx="979">
                  <c:v>-2.2506999999999999E-2</c:v>
                </c:pt>
                <c:pt idx="980">
                  <c:v>-1.8905999999999999E-2</c:v>
                </c:pt>
                <c:pt idx="981">
                  <c:v>-1.6022000000000002E-2</c:v>
                </c:pt>
                <c:pt idx="982">
                  <c:v>-1.8249999999999999E-2</c:v>
                </c:pt>
                <c:pt idx="983">
                  <c:v>-1.9134999999999999E-2</c:v>
                </c:pt>
                <c:pt idx="984">
                  <c:v>-2.3560000000000001E-2</c:v>
                </c:pt>
                <c:pt idx="985">
                  <c:v>-2.2568000000000001E-2</c:v>
                </c:pt>
                <c:pt idx="986">
                  <c:v>-1.7409999999999998E-2</c:v>
                </c:pt>
                <c:pt idx="987">
                  <c:v>-1.2772E-2</c:v>
                </c:pt>
                <c:pt idx="988">
                  <c:v>-1.7838E-2</c:v>
                </c:pt>
                <c:pt idx="989">
                  <c:v>-2.0965999999999999E-2</c:v>
                </c:pt>
                <c:pt idx="990">
                  <c:v>-1.77E-2</c:v>
                </c:pt>
                <c:pt idx="991">
                  <c:v>-1.5838999999999999E-2</c:v>
                </c:pt>
                <c:pt idx="992">
                  <c:v>-1.9302E-2</c:v>
                </c:pt>
                <c:pt idx="993">
                  <c:v>-2.2353999999999999E-2</c:v>
                </c:pt>
                <c:pt idx="994">
                  <c:v>-1.9713999999999999E-2</c:v>
                </c:pt>
                <c:pt idx="995">
                  <c:v>-1.7883E-2</c:v>
                </c:pt>
                <c:pt idx="996">
                  <c:v>-1.9332999999999999E-2</c:v>
                </c:pt>
                <c:pt idx="997">
                  <c:v>-2.1759000000000001E-2</c:v>
                </c:pt>
                <c:pt idx="998">
                  <c:v>-2.1423000000000001E-2</c:v>
                </c:pt>
                <c:pt idx="999">
                  <c:v>-1.7838E-2</c:v>
                </c:pt>
                <c:pt idx="1000">
                  <c:v>-1.7288000000000001E-2</c:v>
                </c:pt>
                <c:pt idx="1001">
                  <c:v>-2.0827999999999999E-2</c:v>
                </c:pt>
                <c:pt idx="1002">
                  <c:v>-1.9286999999999999E-2</c:v>
                </c:pt>
                <c:pt idx="1003">
                  <c:v>-1.8325999999999999E-2</c:v>
                </c:pt>
                <c:pt idx="1004">
                  <c:v>-1.8494E-2</c:v>
                </c:pt>
                <c:pt idx="1005">
                  <c:v>-1.8096999999999999E-2</c:v>
                </c:pt>
                <c:pt idx="1006">
                  <c:v>-2.0798000000000001E-2</c:v>
                </c:pt>
                <c:pt idx="1007">
                  <c:v>-1.7212000000000002E-2</c:v>
                </c:pt>
                <c:pt idx="1008">
                  <c:v>-1.6677999999999998E-2</c:v>
                </c:pt>
                <c:pt idx="1009">
                  <c:v>-1.8187999999999999E-2</c:v>
                </c:pt>
                <c:pt idx="1010">
                  <c:v>-1.9928000000000001E-2</c:v>
                </c:pt>
                <c:pt idx="1011">
                  <c:v>-2.0569E-2</c:v>
                </c:pt>
                <c:pt idx="1012">
                  <c:v>-1.7333999999999999E-2</c:v>
                </c:pt>
                <c:pt idx="1013">
                  <c:v>-1.8127000000000001E-2</c:v>
                </c:pt>
                <c:pt idx="1014">
                  <c:v>-2.0553999999999999E-2</c:v>
                </c:pt>
                <c:pt idx="1015">
                  <c:v>-2.0736999999999998E-2</c:v>
                </c:pt>
                <c:pt idx="1016">
                  <c:v>-1.7455999999999999E-2</c:v>
                </c:pt>
                <c:pt idx="1017">
                  <c:v>-1.8752999999999999E-2</c:v>
                </c:pt>
                <c:pt idx="1018">
                  <c:v>-2.1149000000000001E-2</c:v>
                </c:pt>
                <c:pt idx="1019">
                  <c:v>-1.9302E-2</c:v>
                </c:pt>
                <c:pt idx="1020">
                  <c:v>-1.6541E-2</c:v>
                </c:pt>
                <c:pt idx="1021">
                  <c:v>-1.7075E-2</c:v>
                </c:pt>
                <c:pt idx="1022">
                  <c:v>-1.8187999999999999E-2</c:v>
                </c:pt>
                <c:pt idx="1023">
                  <c:v>-2.0233000000000001E-2</c:v>
                </c:pt>
                <c:pt idx="1024">
                  <c:v>-1.9196000000000001E-2</c:v>
                </c:pt>
                <c:pt idx="1025">
                  <c:v>-1.7746000000000001E-2</c:v>
                </c:pt>
                <c:pt idx="1026">
                  <c:v>-2.0416E-2</c:v>
                </c:pt>
                <c:pt idx="1027">
                  <c:v>-2.0142E-2</c:v>
                </c:pt>
                <c:pt idx="1028">
                  <c:v>-1.9668999999999999E-2</c:v>
                </c:pt>
                <c:pt idx="1029">
                  <c:v>-1.6296000000000001E-2</c:v>
                </c:pt>
                <c:pt idx="1030">
                  <c:v>-1.9317999999999998E-2</c:v>
                </c:pt>
                <c:pt idx="1031">
                  <c:v>-2.0081000000000002E-2</c:v>
                </c:pt>
                <c:pt idx="1032">
                  <c:v>-1.9394000000000002E-2</c:v>
                </c:pt>
                <c:pt idx="1033">
                  <c:v>-1.7517000000000001E-2</c:v>
                </c:pt>
                <c:pt idx="1034">
                  <c:v>-1.9713999999999999E-2</c:v>
                </c:pt>
                <c:pt idx="1035">
                  <c:v>-1.9577000000000001E-2</c:v>
                </c:pt>
                <c:pt idx="1036">
                  <c:v>-1.6754000000000002E-2</c:v>
                </c:pt>
                <c:pt idx="1037">
                  <c:v>-1.7838E-2</c:v>
                </c:pt>
                <c:pt idx="1038">
                  <c:v>-1.7670000000000002E-2</c:v>
                </c:pt>
                <c:pt idx="1039">
                  <c:v>-1.9424E-2</c:v>
                </c:pt>
                <c:pt idx="1040">
                  <c:v>-1.8631000000000002E-2</c:v>
                </c:pt>
                <c:pt idx="1041">
                  <c:v>-1.7929E-2</c:v>
                </c:pt>
                <c:pt idx="1042">
                  <c:v>-2.0736999999999998E-2</c:v>
                </c:pt>
                <c:pt idx="1043">
                  <c:v>-2.0981E-2</c:v>
                </c:pt>
                <c:pt idx="1044">
                  <c:v>-1.6586E-2</c:v>
                </c:pt>
                <c:pt idx="1045">
                  <c:v>-1.915E-2</c:v>
                </c:pt>
                <c:pt idx="1046">
                  <c:v>-2.0676E-2</c:v>
                </c:pt>
                <c:pt idx="1047">
                  <c:v>-2.0431999999999999E-2</c:v>
                </c:pt>
                <c:pt idx="1048">
                  <c:v>-1.9531E-2</c:v>
                </c:pt>
                <c:pt idx="1049">
                  <c:v>-1.9286999999999999E-2</c:v>
                </c:pt>
                <c:pt idx="1050">
                  <c:v>-1.8859999999999998E-2</c:v>
                </c:pt>
                <c:pt idx="1051">
                  <c:v>-1.7624000000000001E-2</c:v>
                </c:pt>
                <c:pt idx="1052">
                  <c:v>-2.2324E-2</c:v>
                </c:pt>
                <c:pt idx="1053">
                  <c:v>-2.2110000000000001E-2</c:v>
                </c:pt>
                <c:pt idx="1054">
                  <c:v>-1.5778E-2</c:v>
                </c:pt>
                <c:pt idx="1055">
                  <c:v>-7.2779999999999997E-3</c:v>
                </c:pt>
                <c:pt idx="1056">
                  <c:v>-1.6205000000000001E-2</c:v>
                </c:pt>
                <c:pt idx="1057">
                  <c:v>-2.3087E-2</c:v>
                </c:pt>
                <c:pt idx="1058">
                  <c:v>-2.3376000000000001E-2</c:v>
                </c:pt>
                <c:pt idx="1059">
                  <c:v>-1.8416999999999999E-2</c:v>
                </c:pt>
                <c:pt idx="1060">
                  <c:v>-1.6830000000000001E-2</c:v>
                </c:pt>
                <c:pt idx="1061">
                  <c:v>-1.8051000000000001E-2</c:v>
                </c:pt>
                <c:pt idx="1062">
                  <c:v>-2.0827999999999999E-2</c:v>
                </c:pt>
                <c:pt idx="1063">
                  <c:v>-1.9668999999999999E-2</c:v>
                </c:pt>
                <c:pt idx="1064">
                  <c:v>-1.4191E-2</c:v>
                </c:pt>
                <c:pt idx="1065">
                  <c:v>-1.7455999999999999E-2</c:v>
                </c:pt>
                <c:pt idx="1066">
                  <c:v>-1.7807E-2</c:v>
                </c:pt>
                <c:pt idx="1067">
                  <c:v>-3.0807000000000001E-2</c:v>
                </c:pt>
                <c:pt idx="1068">
                  <c:v>-2.4962999999999999E-2</c:v>
                </c:pt>
                <c:pt idx="1069">
                  <c:v>-8.1630000000000001E-3</c:v>
                </c:pt>
                <c:pt idx="1070">
                  <c:v>-1.4359E-2</c:v>
                </c:pt>
                <c:pt idx="1071">
                  <c:v>-2.8503000000000001E-2</c:v>
                </c:pt>
                <c:pt idx="1072">
                  <c:v>-2.2887999999999999E-2</c:v>
                </c:pt>
                <c:pt idx="1073">
                  <c:v>-1.1063E-2</c:v>
                </c:pt>
                <c:pt idx="1074">
                  <c:v>-1.5396E-2</c:v>
                </c:pt>
                <c:pt idx="1075">
                  <c:v>-2.4048E-2</c:v>
                </c:pt>
                <c:pt idx="1076">
                  <c:v>-2.0844000000000001E-2</c:v>
                </c:pt>
                <c:pt idx="1077">
                  <c:v>-1.7455999999999999E-2</c:v>
                </c:pt>
                <c:pt idx="1078">
                  <c:v>-1.6403000000000001E-2</c:v>
                </c:pt>
                <c:pt idx="1079">
                  <c:v>-2.24E-2</c:v>
                </c:pt>
                <c:pt idx="1080">
                  <c:v>-2.2568000000000001E-2</c:v>
                </c:pt>
                <c:pt idx="1081">
                  <c:v>-1.6205000000000001E-2</c:v>
                </c:pt>
                <c:pt idx="1082">
                  <c:v>-1.6143999999999999E-2</c:v>
                </c:pt>
                <c:pt idx="1083">
                  <c:v>-1.8204000000000001E-2</c:v>
                </c:pt>
                <c:pt idx="1084">
                  <c:v>-1.9439999999999999E-2</c:v>
                </c:pt>
                <c:pt idx="1085">
                  <c:v>-1.7273E-2</c:v>
                </c:pt>
                <c:pt idx="1086">
                  <c:v>-1.7502E-2</c:v>
                </c:pt>
                <c:pt idx="1087">
                  <c:v>-2.0218E-2</c:v>
                </c:pt>
                <c:pt idx="1088">
                  <c:v>-2.0569E-2</c:v>
                </c:pt>
                <c:pt idx="1089">
                  <c:v>-2.4246E-2</c:v>
                </c:pt>
                <c:pt idx="1090">
                  <c:v>-2.1316999999999999E-2</c:v>
                </c:pt>
                <c:pt idx="1091">
                  <c:v>-1.7090000000000001E-2</c:v>
                </c:pt>
                <c:pt idx="1092">
                  <c:v>-1.9989E-2</c:v>
                </c:pt>
                <c:pt idx="1093">
                  <c:v>-2.3238999999999999E-2</c:v>
                </c:pt>
                <c:pt idx="1094">
                  <c:v>-1.5701E-2</c:v>
                </c:pt>
                <c:pt idx="1095">
                  <c:v>-1.265E-2</c:v>
                </c:pt>
                <c:pt idx="1096">
                  <c:v>-2.0355000000000002E-2</c:v>
                </c:pt>
                <c:pt idx="1097">
                  <c:v>-2.5208000000000001E-2</c:v>
                </c:pt>
                <c:pt idx="1098">
                  <c:v>-1.7531999999999999E-2</c:v>
                </c:pt>
                <c:pt idx="1099">
                  <c:v>-1.5091E-2</c:v>
                </c:pt>
                <c:pt idx="1100">
                  <c:v>-1.8096999999999999E-2</c:v>
                </c:pt>
                <c:pt idx="1101">
                  <c:v>-2.0355000000000002E-2</c:v>
                </c:pt>
                <c:pt idx="1102">
                  <c:v>-1.6312E-2</c:v>
                </c:pt>
                <c:pt idx="1103">
                  <c:v>-1.5076000000000001E-2</c:v>
                </c:pt>
                <c:pt idx="1104">
                  <c:v>-1.9775000000000001E-2</c:v>
                </c:pt>
                <c:pt idx="1105">
                  <c:v>-2.8122000000000001E-2</c:v>
                </c:pt>
                <c:pt idx="1106">
                  <c:v>-2.0462000000000001E-2</c:v>
                </c:pt>
                <c:pt idx="1107">
                  <c:v>-1.1703E-2</c:v>
                </c:pt>
                <c:pt idx="1108">
                  <c:v>-1.9684E-2</c:v>
                </c:pt>
                <c:pt idx="1109">
                  <c:v>-2.8351000000000001E-2</c:v>
                </c:pt>
                <c:pt idx="1110">
                  <c:v>-1.9103999999999999E-2</c:v>
                </c:pt>
                <c:pt idx="1111">
                  <c:v>-1.4755000000000001E-2</c:v>
                </c:pt>
                <c:pt idx="1112">
                  <c:v>-1.8005E-2</c:v>
                </c:pt>
                <c:pt idx="1113">
                  <c:v>-2.1010999999999998E-2</c:v>
                </c:pt>
                <c:pt idx="1114">
                  <c:v>-2.0844000000000001E-2</c:v>
                </c:pt>
                <c:pt idx="1115">
                  <c:v>-1.8280000000000001E-2</c:v>
                </c:pt>
                <c:pt idx="1116">
                  <c:v>-1.6341999999999999E-2</c:v>
                </c:pt>
                <c:pt idx="1117">
                  <c:v>-1.7059000000000001E-2</c:v>
                </c:pt>
                <c:pt idx="1118">
                  <c:v>-2.2873000000000001E-2</c:v>
                </c:pt>
                <c:pt idx="1119">
                  <c:v>-2.3178000000000001E-2</c:v>
                </c:pt>
                <c:pt idx="1120">
                  <c:v>-1.7090000000000001E-2</c:v>
                </c:pt>
                <c:pt idx="1121">
                  <c:v>-1.4862E-2</c:v>
                </c:pt>
                <c:pt idx="1122">
                  <c:v>-1.8112E-2</c:v>
                </c:pt>
                <c:pt idx="1123">
                  <c:v>-2.2582999999999999E-2</c:v>
                </c:pt>
                <c:pt idx="1124">
                  <c:v>-2.0721E-2</c:v>
                </c:pt>
                <c:pt idx="1125">
                  <c:v>-1.8416999999999999E-2</c:v>
                </c:pt>
                <c:pt idx="1126">
                  <c:v>-1.8142999999999999E-2</c:v>
                </c:pt>
                <c:pt idx="1127">
                  <c:v>-1.9699000000000001E-2</c:v>
                </c:pt>
                <c:pt idx="1128">
                  <c:v>-1.5273999999999999E-2</c:v>
                </c:pt>
                <c:pt idx="1129">
                  <c:v>-1.8447999999999999E-2</c:v>
                </c:pt>
                <c:pt idx="1130">
                  <c:v>-1.7760999999999999E-2</c:v>
                </c:pt>
                <c:pt idx="1131">
                  <c:v>-1.7531999999999999E-2</c:v>
                </c:pt>
                <c:pt idx="1132">
                  <c:v>-2.1179E-2</c:v>
                </c:pt>
                <c:pt idx="1133">
                  <c:v>-2.2491000000000001E-2</c:v>
                </c:pt>
                <c:pt idx="1134">
                  <c:v>-1.6830000000000001E-2</c:v>
                </c:pt>
                <c:pt idx="1135">
                  <c:v>-1.9073E-2</c:v>
                </c:pt>
                <c:pt idx="1136">
                  <c:v>-3.2028000000000001E-2</c:v>
                </c:pt>
                <c:pt idx="1137">
                  <c:v>-9.2770000000000005E-3</c:v>
                </c:pt>
                <c:pt idx="1138">
                  <c:v>-2.2017999999999999E-2</c:v>
                </c:pt>
                <c:pt idx="1139">
                  <c:v>-1.3306E-2</c:v>
                </c:pt>
                <c:pt idx="1140">
                  <c:v>-2.4826000000000001E-2</c:v>
                </c:pt>
                <c:pt idx="1141">
                  <c:v>-5.1865000000000001E-2</c:v>
                </c:pt>
                <c:pt idx="1142">
                  <c:v>-5.8395000000000002E-2</c:v>
                </c:pt>
                <c:pt idx="1143">
                  <c:v>-8.4840000000000002E-3</c:v>
                </c:pt>
                <c:pt idx="1144">
                  <c:v>-6.4700000000000001E-3</c:v>
                </c:pt>
                <c:pt idx="1145">
                  <c:v>-3.9504999999999998E-2</c:v>
                </c:pt>
                <c:pt idx="1146">
                  <c:v>-4.3853999999999997E-2</c:v>
                </c:pt>
                <c:pt idx="1147">
                  <c:v>-2.2934E-2</c:v>
                </c:pt>
                <c:pt idx="1148">
                  <c:v>1.0132E-2</c:v>
                </c:pt>
                <c:pt idx="1149">
                  <c:v>-1.4374E-2</c:v>
                </c:pt>
                <c:pt idx="1150">
                  <c:v>-3.1586000000000003E-2</c:v>
                </c:pt>
                <c:pt idx="1151">
                  <c:v>-5.3145999999999999E-2</c:v>
                </c:pt>
                <c:pt idx="1152">
                  <c:v>-4.2465000000000003E-2</c:v>
                </c:pt>
                <c:pt idx="1153">
                  <c:v>-4.0710000000000003E-2</c:v>
                </c:pt>
                <c:pt idx="1154">
                  <c:v>-4.7653000000000001E-2</c:v>
                </c:pt>
                <c:pt idx="1155">
                  <c:v>-4.4951999999999999E-2</c:v>
                </c:pt>
                <c:pt idx="1156">
                  <c:v>-5.7556000000000003E-2</c:v>
                </c:pt>
                <c:pt idx="1157">
                  <c:v>-1.9332999999999999E-2</c:v>
                </c:pt>
                <c:pt idx="1158">
                  <c:v>-3.5095000000000001E-2</c:v>
                </c:pt>
                <c:pt idx="1159">
                  <c:v>-1.8096999999999999E-2</c:v>
                </c:pt>
                <c:pt idx="1160">
                  <c:v>-2.7054000000000002E-2</c:v>
                </c:pt>
                <c:pt idx="1161">
                  <c:v>-2.0507999999999998E-2</c:v>
                </c:pt>
                <c:pt idx="1162">
                  <c:v>-8.3009999999999994E-3</c:v>
                </c:pt>
                <c:pt idx="1163">
                  <c:v>-9.4450000000000003E-3</c:v>
                </c:pt>
                <c:pt idx="1164">
                  <c:v>-1.4496E-2</c:v>
                </c:pt>
                <c:pt idx="1165">
                  <c:v>1.059E-2</c:v>
                </c:pt>
                <c:pt idx="1166">
                  <c:v>3.9824999999999999E-2</c:v>
                </c:pt>
                <c:pt idx="1167">
                  <c:v>2.2720000000000001E-2</c:v>
                </c:pt>
                <c:pt idx="1168">
                  <c:v>-1.9653E-2</c:v>
                </c:pt>
                <c:pt idx="1169">
                  <c:v>-1.9713999999999999E-2</c:v>
                </c:pt>
                <c:pt idx="1170">
                  <c:v>-3.6742999999999998E-2</c:v>
                </c:pt>
                <c:pt idx="1171">
                  <c:v>3.1129999999999999E-3</c:v>
                </c:pt>
                <c:pt idx="1172">
                  <c:v>3.9078000000000002E-2</c:v>
                </c:pt>
                <c:pt idx="1173">
                  <c:v>2.9388000000000001E-2</c:v>
                </c:pt>
                <c:pt idx="1174">
                  <c:v>-1.7349E-2</c:v>
                </c:pt>
                <c:pt idx="1175">
                  <c:v>-4.1061E-2</c:v>
                </c:pt>
                <c:pt idx="1176">
                  <c:v>-3.0395999999999999E-2</c:v>
                </c:pt>
                <c:pt idx="1177">
                  <c:v>-7.8856999999999997E-2</c:v>
                </c:pt>
                <c:pt idx="1178">
                  <c:v>-0.141434</c:v>
                </c:pt>
                <c:pt idx="1179">
                  <c:v>-8.1573000000000007E-2</c:v>
                </c:pt>
                <c:pt idx="1180">
                  <c:v>-3.4591999999999998E-2</c:v>
                </c:pt>
                <c:pt idx="1181">
                  <c:v>-4.1000000000000002E-2</c:v>
                </c:pt>
                <c:pt idx="1182">
                  <c:v>-2.3498999999999999E-2</c:v>
                </c:pt>
                <c:pt idx="1183">
                  <c:v>-5.0171E-2</c:v>
                </c:pt>
                <c:pt idx="1184">
                  <c:v>-3.6163000000000001E-2</c:v>
                </c:pt>
                <c:pt idx="1185">
                  <c:v>-4.4875999999999999E-2</c:v>
                </c:pt>
                <c:pt idx="1186">
                  <c:v>-3.2088999999999999E-2</c:v>
                </c:pt>
                <c:pt idx="1187">
                  <c:v>3.555E-3</c:v>
                </c:pt>
                <c:pt idx="1188">
                  <c:v>2.9450000000000001E-3</c:v>
                </c:pt>
                <c:pt idx="1189">
                  <c:v>-3.1589999999999999E-3</c:v>
                </c:pt>
                <c:pt idx="1190">
                  <c:v>-7.4310000000000001E-3</c:v>
                </c:pt>
                <c:pt idx="1191">
                  <c:v>2.9139999999999999E-3</c:v>
                </c:pt>
                <c:pt idx="1192">
                  <c:v>-1.9530000000000001E-3</c:v>
                </c:pt>
                <c:pt idx="1193">
                  <c:v>7.9757999999999996E-2</c:v>
                </c:pt>
                <c:pt idx="1194">
                  <c:v>-4.9057000000000003E-2</c:v>
                </c:pt>
                <c:pt idx="1195">
                  <c:v>-1.2359999999999999E-2</c:v>
                </c:pt>
                <c:pt idx="1196">
                  <c:v>-2.3056E-2</c:v>
                </c:pt>
                <c:pt idx="1197">
                  <c:v>-3.6148E-2</c:v>
                </c:pt>
                <c:pt idx="1198">
                  <c:v>-3.2013E-2</c:v>
                </c:pt>
                <c:pt idx="1199">
                  <c:v>-2.3772999999999999E-2</c:v>
                </c:pt>
                <c:pt idx="1200">
                  <c:v>-2.4643000000000002E-2</c:v>
                </c:pt>
                <c:pt idx="1201">
                  <c:v>-3.1143000000000001E-2</c:v>
                </c:pt>
                <c:pt idx="1202">
                  <c:v>-2.9083000000000001E-2</c:v>
                </c:pt>
                <c:pt idx="1203">
                  <c:v>-2.1194000000000001E-2</c:v>
                </c:pt>
                <c:pt idx="1204">
                  <c:v>-1.2375000000000001E-2</c:v>
                </c:pt>
                <c:pt idx="1205">
                  <c:v>-1.4297000000000001E-2</c:v>
                </c:pt>
                <c:pt idx="1206">
                  <c:v>-2.1819999999999999E-2</c:v>
                </c:pt>
                <c:pt idx="1207">
                  <c:v>-2.5665E-2</c:v>
                </c:pt>
                <c:pt idx="1208">
                  <c:v>-1.2314E-2</c:v>
                </c:pt>
                <c:pt idx="1209">
                  <c:v>-1.3717999999999999E-2</c:v>
                </c:pt>
                <c:pt idx="1210">
                  <c:v>-3.2851999999999999E-2</c:v>
                </c:pt>
                <c:pt idx="1211">
                  <c:v>-3.6666999999999998E-2</c:v>
                </c:pt>
                <c:pt idx="1212">
                  <c:v>-2.5847999999999999E-2</c:v>
                </c:pt>
                <c:pt idx="1213">
                  <c:v>-1.239E-2</c:v>
                </c:pt>
                <c:pt idx="1214">
                  <c:v>-1.2283000000000001E-2</c:v>
                </c:pt>
                <c:pt idx="1215">
                  <c:v>-2.2475999999999999E-2</c:v>
                </c:pt>
                <c:pt idx="1216">
                  <c:v>-2.4597000000000001E-2</c:v>
                </c:pt>
                <c:pt idx="1217">
                  <c:v>-2.1972999999999999E-2</c:v>
                </c:pt>
                <c:pt idx="1218">
                  <c:v>-5.6610000000000001E-2</c:v>
                </c:pt>
                <c:pt idx="1219">
                  <c:v>-2.0264000000000001E-2</c:v>
                </c:pt>
                <c:pt idx="1220">
                  <c:v>1.1505E-2</c:v>
                </c:pt>
                <c:pt idx="1221">
                  <c:v>-2.7144999999999999E-2</c:v>
                </c:pt>
                <c:pt idx="1222">
                  <c:v>-5.5892999999999998E-2</c:v>
                </c:pt>
                <c:pt idx="1223">
                  <c:v>-2.0264000000000001E-2</c:v>
                </c:pt>
                <c:pt idx="1224">
                  <c:v>1.8159999999999999E-3</c:v>
                </c:pt>
                <c:pt idx="1225">
                  <c:v>-3.0716E-2</c:v>
                </c:pt>
                <c:pt idx="1226">
                  <c:v>-3.2654000000000002E-2</c:v>
                </c:pt>
                <c:pt idx="1227">
                  <c:v>-1.239E-2</c:v>
                </c:pt>
                <c:pt idx="1228">
                  <c:v>-1.7273E-2</c:v>
                </c:pt>
                <c:pt idx="1229">
                  <c:v>-3.3584999999999997E-2</c:v>
                </c:pt>
                <c:pt idx="1230">
                  <c:v>-2.1895999999999999E-2</c:v>
                </c:pt>
                <c:pt idx="1231">
                  <c:v>-1.1612000000000001E-2</c:v>
                </c:pt>
                <c:pt idx="1232">
                  <c:v>-2.4795999999999999E-2</c:v>
                </c:pt>
                <c:pt idx="1233">
                  <c:v>-2.6779000000000001E-2</c:v>
                </c:pt>
                <c:pt idx="1234">
                  <c:v>-1.4709E-2</c:v>
                </c:pt>
                <c:pt idx="1235">
                  <c:v>-1.8036E-2</c:v>
                </c:pt>
                <c:pt idx="1236">
                  <c:v>-2.7328000000000002E-2</c:v>
                </c:pt>
                <c:pt idx="1237">
                  <c:v>-2.3682000000000002E-2</c:v>
                </c:pt>
                <c:pt idx="1238">
                  <c:v>-1.5365999999999999E-2</c:v>
                </c:pt>
                <c:pt idx="1239">
                  <c:v>-3.2836999999999998E-2</c:v>
                </c:pt>
                <c:pt idx="1240">
                  <c:v>-2.4277E-2</c:v>
                </c:pt>
                <c:pt idx="1241">
                  <c:v>-1.3016E-2</c:v>
                </c:pt>
                <c:pt idx="1242">
                  <c:v>-2.2034000000000002E-2</c:v>
                </c:pt>
                <c:pt idx="1243">
                  <c:v>-2.7480999999999998E-2</c:v>
                </c:pt>
                <c:pt idx="1244">
                  <c:v>-1.9806000000000001E-2</c:v>
                </c:pt>
                <c:pt idx="1245">
                  <c:v>-1.8311000000000001E-2</c:v>
                </c:pt>
                <c:pt idx="1246">
                  <c:v>-2.298E-2</c:v>
                </c:pt>
                <c:pt idx="1247">
                  <c:v>-2.2689999999999998E-2</c:v>
                </c:pt>
                <c:pt idx="1248">
                  <c:v>-1.9179999999999999E-2</c:v>
                </c:pt>
                <c:pt idx="1249">
                  <c:v>-2.1606E-2</c:v>
                </c:pt>
                <c:pt idx="1250">
                  <c:v>-2.5925E-2</c:v>
                </c:pt>
                <c:pt idx="1251">
                  <c:v>-2.2034000000000002E-2</c:v>
                </c:pt>
                <c:pt idx="1252">
                  <c:v>-1.7670000000000002E-2</c:v>
                </c:pt>
                <c:pt idx="1253">
                  <c:v>-2.0264000000000001E-2</c:v>
                </c:pt>
                <c:pt idx="1254">
                  <c:v>-2.5162E-2</c:v>
                </c:pt>
                <c:pt idx="1255">
                  <c:v>-2.4597000000000001E-2</c:v>
                </c:pt>
                <c:pt idx="1256">
                  <c:v>-2.0462000000000001E-2</c:v>
                </c:pt>
                <c:pt idx="1257">
                  <c:v>-2.1361999999999999E-2</c:v>
                </c:pt>
                <c:pt idx="1258">
                  <c:v>-2.4139000000000001E-2</c:v>
                </c:pt>
                <c:pt idx="1259">
                  <c:v>-2.2735999999999999E-2</c:v>
                </c:pt>
                <c:pt idx="1260">
                  <c:v>-2.1697999999999999E-2</c:v>
                </c:pt>
                <c:pt idx="1261">
                  <c:v>-2.1835E-2</c:v>
                </c:pt>
                <c:pt idx="1262">
                  <c:v>-1.8539E-2</c:v>
                </c:pt>
                <c:pt idx="1263">
                  <c:v>-2.1103E-2</c:v>
                </c:pt>
                <c:pt idx="1264">
                  <c:v>-2.2446000000000001E-2</c:v>
                </c:pt>
                <c:pt idx="1265">
                  <c:v>-2.4017E-2</c:v>
                </c:pt>
                <c:pt idx="1266">
                  <c:v>-2.6474000000000001E-2</c:v>
                </c:pt>
                <c:pt idx="1267">
                  <c:v>-1.9608E-2</c:v>
                </c:pt>
                <c:pt idx="1268">
                  <c:v>-1.8173000000000002E-2</c:v>
                </c:pt>
                <c:pt idx="1269">
                  <c:v>-2.5649999999999999E-2</c:v>
                </c:pt>
                <c:pt idx="1270">
                  <c:v>-1.8981999999999999E-2</c:v>
                </c:pt>
                <c:pt idx="1271">
                  <c:v>-1.8783999999999999E-2</c:v>
                </c:pt>
                <c:pt idx="1272">
                  <c:v>-1.8158000000000001E-2</c:v>
                </c:pt>
                <c:pt idx="1273">
                  <c:v>-2.0721E-2</c:v>
                </c:pt>
                <c:pt idx="1274">
                  <c:v>-2.3865000000000001E-2</c:v>
                </c:pt>
                <c:pt idx="1275">
                  <c:v>-1.8874999999999999E-2</c:v>
                </c:pt>
                <c:pt idx="1276">
                  <c:v>-1.7867999999999998E-2</c:v>
                </c:pt>
                <c:pt idx="1277">
                  <c:v>-2.5436E-2</c:v>
                </c:pt>
                <c:pt idx="1278">
                  <c:v>-2.2887999999999999E-2</c:v>
                </c:pt>
                <c:pt idx="1279">
                  <c:v>-1.1505E-2</c:v>
                </c:pt>
                <c:pt idx="1280">
                  <c:v>-1.4252000000000001E-2</c:v>
                </c:pt>
                <c:pt idx="1281">
                  <c:v>-1.9196000000000001E-2</c:v>
                </c:pt>
                <c:pt idx="1282">
                  <c:v>-1.3214E-2</c:v>
                </c:pt>
                <c:pt idx="1283">
                  <c:v>-1.9379E-2</c:v>
                </c:pt>
                <c:pt idx="1284">
                  <c:v>-6.0012999999999997E-2</c:v>
                </c:pt>
                <c:pt idx="1285">
                  <c:v>-1.8645999999999999E-2</c:v>
                </c:pt>
                <c:pt idx="1286">
                  <c:v>-7.8063999999999995E-2</c:v>
                </c:pt>
                <c:pt idx="1287">
                  <c:v>-3.3156999999999999E-2</c:v>
                </c:pt>
                <c:pt idx="1288">
                  <c:v>-4.1763000000000002E-2</c:v>
                </c:pt>
                <c:pt idx="1289">
                  <c:v>-5.806E-2</c:v>
                </c:pt>
                <c:pt idx="1290">
                  <c:v>-3.8483000000000003E-2</c:v>
                </c:pt>
                <c:pt idx="1291">
                  <c:v>-3.9154000000000001E-2</c:v>
                </c:pt>
                <c:pt idx="1292">
                  <c:v>-1.4862E-2</c:v>
                </c:pt>
                <c:pt idx="1293">
                  <c:v>-1.0925000000000001E-2</c:v>
                </c:pt>
                <c:pt idx="1294">
                  <c:v>-1.3687E-2</c:v>
                </c:pt>
                <c:pt idx="1295">
                  <c:v>-5.0660000000000002E-3</c:v>
                </c:pt>
                <c:pt idx="1296">
                  <c:v>7.1869999999999998E-3</c:v>
                </c:pt>
                <c:pt idx="1297">
                  <c:v>2.1942E-2</c:v>
                </c:pt>
                <c:pt idx="1298">
                  <c:v>-3.4317E-2</c:v>
                </c:pt>
                <c:pt idx="1299">
                  <c:v>-2.0111E-2</c:v>
                </c:pt>
                <c:pt idx="1300">
                  <c:v>2.8379999999999998E-3</c:v>
                </c:pt>
                <c:pt idx="1301">
                  <c:v>3.8878999999999997E-2</c:v>
                </c:pt>
                <c:pt idx="1302">
                  <c:v>1.6739E-2</c:v>
                </c:pt>
                <c:pt idx="1303">
                  <c:v>7.4009999999999996E-3</c:v>
                </c:pt>
                <c:pt idx="1304">
                  <c:v>-3.7018000000000002E-2</c:v>
                </c:pt>
                <c:pt idx="1305">
                  <c:v>-0.109222</c:v>
                </c:pt>
                <c:pt idx="1306">
                  <c:v>1.9699000000000001E-2</c:v>
                </c:pt>
                <c:pt idx="1307">
                  <c:v>0.118057</c:v>
                </c:pt>
                <c:pt idx="1308">
                  <c:v>0.138321</c:v>
                </c:pt>
                <c:pt idx="1309">
                  <c:v>-3.4012000000000001E-2</c:v>
                </c:pt>
                <c:pt idx="1310">
                  <c:v>-1.8204000000000001E-2</c:v>
                </c:pt>
                <c:pt idx="1311">
                  <c:v>-6.0074000000000002E-2</c:v>
                </c:pt>
                <c:pt idx="1312">
                  <c:v>-0.10960399999999999</c:v>
                </c:pt>
                <c:pt idx="1313">
                  <c:v>-2.359E-2</c:v>
                </c:pt>
                <c:pt idx="1314">
                  <c:v>-0.11741600000000001</c:v>
                </c:pt>
                <c:pt idx="1315">
                  <c:v>-4.1473000000000003E-2</c:v>
                </c:pt>
                <c:pt idx="1316">
                  <c:v>-9.9330000000000009E-3</c:v>
                </c:pt>
                <c:pt idx="1317">
                  <c:v>8.4259000000000001E-2</c:v>
                </c:pt>
                <c:pt idx="1318">
                  <c:v>6.8024000000000001E-2</c:v>
                </c:pt>
                <c:pt idx="1319">
                  <c:v>-1.7471E-2</c:v>
                </c:pt>
                <c:pt idx="1320">
                  <c:v>-0.144287</c:v>
                </c:pt>
                <c:pt idx="1321">
                  <c:v>-6.4879999999999993E-2</c:v>
                </c:pt>
                <c:pt idx="1322">
                  <c:v>4.2206E-2</c:v>
                </c:pt>
                <c:pt idx="1323">
                  <c:v>6.9060999999999997E-2</c:v>
                </c:pt>
                <c:pt idx="1324">
                  <c:v>7.0786000000000002E-2</c:v>
                </c:pt>
                <c:pt idx="1325">
                  <c:v>-6.4910999999999996E-2</c:v>
                </c:pt>
                <c:pt idx="1326">
                  <c:v>-2.7206000000000001E-2</c:v>
                </c:pt>
                <c:pt idx="1327">
                  <c:v>2.9999000000000001E-2</c:v>
                </c:pt>
                <c:pt idx="1328">
                  <c:v>2.9922000000000001E-2</c:v>
                </c:pt>
                <c:pt idx="1329">
                  <c:v>1.2558E-2</c:v>
                </c:pt>
                <c:pt idx="1330">
                  <c:v>2.2537000000000001E-2</c:v>
                </c:pt>
                <c:pt idx="1331">
                  <c:v>5.1604999999999998E-2</c:v>
                </c:pt>
                <c:pt idx="1332">
                  <c:v>2.8763E-2</c:v>
                </c:pt>
                <c:pt idx="1333">
                  <c:v>3.4180000000000002E-2</c:v>
                </c:pt>
                <c:pt idx="1334">
                  <c:v>3.4729000000000003E-2</c:v>
                </c:pt>
                <c:pt idx="1335">
                  <c:v>3.1997999999999999E-2</c:v>
                </c:pt>
                <c:pt idx="1336">
                  <c:v>4.3181999999999998E-2</c:v>
                </c:pt>
                <c:pt idx="1337">
                  <c:v>5.9478999999999997E-2</c:v>
                </c:pt>
                <c:pt idx="1338">
                  <c:v>5.2689E-2</c:v>
                </c:pt>
                <c:pt idx="1339">
                  <c:v>5.2138999999999998E-2</c:v>
                </c:pt>
                <c:pt idx="1340">
                  <c:v>6.2119000000000001E-2</c:v>
                </c:pt>
                <c:pt idx="1341">
                  <c:v>8.2031000000000007E-2</c:v>
                </c:pt>
                <c:pt idx="1342">
                  <c:v>7.1517999999999998E-2</c:v>
                </c:pt>
                <c:pt idx="1343">
                  <c:v>1.7531999999999999E-2</c:v>
                </c:pt>
                <c:pt idx="1344">
                  <c:v>-7.6899999999999998E-3</c:v>
                </c:pt>
                <c:pt idx="1345">
                  <c:v>2.8015000000000002E-2</c:v>
                </c:pt>
                <c:pt idx="1346">
                  <c:v>3.5477000000000002E-2</c:v>
                </c:pt>
                <c:pt idx="1347">
                  <c:v>-2.1042000000000002E-2</c:v>
                </c:pt>
                <c:pt idx="1348">
                  <c:v>-4.0557999999999997E-2</c:v>
                </c:pt>
                <c:pt idx="1349">
                  <c:v>-4.0038999999999998E-2</c:v>
                </c:pt>
                <c:pt idx="1350">
                  <c:v>-2.3895E-2</c:v>
                </c:pt>
                <c:pt idx="1351">
                  <c:v>-2.1590999999999999E-2</c:v>
                </c:pt>
                <c:pt idx="1352">
                  <c:v>-1.5914999999999999E-2</c:v>
                </c:pt>
                <c:pt idx="1353">
                  <c:v>-4.2876999999999998E-2</c:v>
                </c:pt>
                <c:pt idx="1354">
                  <c:v>-5.0034000000000002E-2</c:v>
                </c:pt>
                <c:pt idx="1355">
                  <c:v>-3.1386999999999998E-2</c:v>
                </c:pt>
                <c:pt idx="1356">
                  <c:v>-1.5213000000000001E-2</c:v>
                </c:pt>
                <c:pt idx="1357">
                  <c:v>-3.1555E-2</c:v>
                </c:pt>
                <c:pt idx="1358">
                  <c:v>-6.9671999999999998E-2</c:v>
                </c:pt>
                <c:pt idx="1359">
                  <c:v>-4.5258E-2</c:v>
                </c:pt>
                <c:pt idx="1360">
                  <c:v>-1.8249999999999999E-2</c:v>
                </c:pt>
                <c:pt idx="1361">
                  <c:v>-2.0645E-2</c:v>
                </c:pt>
                <c:pt idx="1362">
                  <c:v>-9.2619999999999994E-3</c:v>
                </c:pt>
                <c:pt idx="1363">
                  <c:v>-2.258E-3</c:v>
                </c:pt>
                <c:pt idx="1364">
                  <c:v>1.0345E-2</c:v>
                </c:pt>
                <c:pt idx="1365">
                  <c:v>-1.2435999999999999E-2</c:v>
                </c:pt>
                <c:pt idx="1366">
                  <c:v>-2.686E-3</c:v>
                </c:pt>
                <c:pt idx="1367">
                  <c:v>-3.8099999999999999E-4</c:v>
                </c:pt>
                <c:pt idx="1368">
                  <c:v>-1.0101000000000001E-2</c:v>
                </c:pt>
                <c:pt idx="1369">
                  <c:v>-2.681E-2</c:v>
                </c:pt>
                <c:pt idx="1370">
                  <c:v>-3.2333000000000001E-2</c:v>
                </c:pt>
                <c:pt idx="1371">
                  <c:v>-2.5513000000000001E-2</c:v>
                </c:pt>
                <c:pt idx="1372">
                  <c:v>-2.4108999999999998E-2</c:v>
                </c:pt>
                <c:pt idx="1373">
                  <c:v>-2.5925E-2</c:v>
                </c:pt>
                <c:pt idx="1374">
                  <c:v>-1.9272000000000001E-2</c:v>
                </c:pt>
                <c:pt idx="1375">
                  <c:v>-3.3767999999999999E-2</c:v>
                </c:pt>
                <c:pt idx="1376">
                  <c:v>-3.8650999999999998E-2</c:v>
                </c:pt>
                <c:pt idx="1377">
                  <c:v>-5.7952999999999998E-2</c:v>
                </c:pt>
                <c:pt idx="1378">
                  <c:v>-5.5756E-2</c:v>
                </c:pt>
                <c:pt idx="1379">
                  <c:v>-4.9849999999999998E-2</c:v>
                </c:pt>
                <c:pt idx="1380">
                  <c:v>-4.3823000000000001E-2</c:v>
                </c:pt>
                <c:pt idx="1381">
                  <c:v>-3.8192999999999998E-2</c:v>
                </c:pt>
                <c:pt idx="1382">
                  <c:v>-1.6708000000000001E-2</c:v>
                </c:pt>
                <c:pt idx="1383">
                  <c:v>-5.8589999999999996E-3</c:v>
                </c:pt>
                <c:pt idx="1384">
                  <c:v>2.6748999999999998E-2</c:v>
                </c:pt>
                <c:pt idx="1385">
                  <c:v>1.9348000000000001E-2</c:v>
                </c:pt>
                <c:pt idx="1386">
                  <c:v>0.10653700000000001</c:v>
                </c:pt>
                <c:pt idx="1387">
                  <c:v>6.4072000000000004E-2</c:v>
                </c:pt>
                <c:pt idx="1388">
                  <c:v>-1.8204000000000001E-2</c:v>
                </c:pt>
                <c:pt idx="1389">
                  <c:v>-4.6219000000000003E-2</c:v>
                </c:pt>
                <c:pt idx="1390">
                  <c:v>-6.2606999999999996E-2</c:v>
                </c:pt>
                <c:pt idx="1391">
                  <c:v>-0.195938</c:v>
                </c:pt>
                <c:pt idx="1392">
                  <c:v>6.4056000000000002E-2</c:v>
                </c:pt>
                <c:pt idx="1393">
                  <c:v>6.3156000000000004E-2</c:v>
                </c:pt>
                <c:pt idx="1394">
                  <c:v>6.3766000000000003E-2</c:v>
                </c:pt>
                <c:pt idx="1395">
                  <c:v>-0.101913</c:v>
                </c:pt>
                <c:pt idx="1396">
                  <c:v>0.113464</c:v>
                </c:pt>
                <c:pt idx="1397">
                  <c:v>-0.10836800000000001</c:v>
                </c:pt>
                <c:pt idx="1398">
                  <c:v>0.107574</c:v>
                </c:pt>
                <c:pt idx="1399">
                  <c:v>4.8187000000000001E-2</c:v>
                </c:pt>
                <c:pt idx="1400">
                  <c:v>3.9809999999999998E-2</c:v>
                </c:pt>
                <c:pt idx="1401">
                  <c:v>4.6295000000000003E-2</c:v>
                </c:pt>
                <c:pt idx="1402">
                  <c:v>4.7134000000000002E-2</c:v>
                </c:pt>
                <c:pt idx="1403">
                  <c:v>-3.2104000000000001E-2</c:v>
                </c:pt>
                <c:pt idx="1404">
                  <c:v>-4.5800000000000002E-4</c:v>
                </c:pt>
                <c:pt idx="1405">
                  <c:v>-1.8112E-2</c:v>
                </c:pt>
                <c:pt idx="1406">
                  <c:v>-9.4451999999999994E-2</c:v>
                </c:pt>
                <c:pt idx="1407">
                  <c:v>-6.7382999999999998E-2</c:v>
                </c:pt>
                <c:pt idx="1408">
                  <c:v>-8.5448999999999997E-2</c:v>
                </c:pt>
                <c:pt idx="1409">
                  <c:v>-5.2505000000000003E-2</c:v>
                </c:pt>
                <c:pt idx="1410">
                  <c:v>-0.17408799999999999</c:v>
                </c:pt>
                <c:pt idx="1411">
                  <c:v>7.2329999999999998E-3</c:v>
                </c:pt>
                <c:pt idx="1412">
                  <c:v>-0.128387</c:v>
                </c:pt>
                <c:pt idx="1413">
                  <c:v>-4.9315999999999999E-2</c:v>
                </c:pt>
                <c:pt idx="1414">
                  <c:v>-2.8899999999999999E-2</c:v>
                </c:pt>
                <c:pt idx="1415">
                  <c:v>-2.1972999999999999E-2</c:v>
                </c:pt>
                <c:pt idx="1416">
                  <c:v>-2.6107999999999999E-2</c:v>
                </c:pt>
                <c:pt idx="1417">
                  <c:v>-3.891E-2</c:v>
                </c:pt>
                <c:pt idx="1418">
                  <c:v>-2.8472999999999998E-2</c:v>
                </c:pt>
                <c:pt idx="1419">
                  <c:v>-1.6617E-2</c:v>
                </c:pt>
                <c:pt idx="1420">
                  <c:v>3.0991000000000001E-2</c:v>
                </c:pt>
                <c:pt idx="1421">
                  <c:v>8.3206000000000002E-2</c:v>
                </c:pt>
                <c:pt idx="1422">
                  <c:v>7.9925999999999997E-2</c:v>
                </c:pt>
                <c:pt idx="1423">
                  <c:v>-4.9290000000000002E-3</c:v>
                </c:pt>
                <c:pt idx="1424">
                  <c:v>-6.9611000000000006E-2</c:v>
                </c:pt>
                <c:pt idx="1425">
                  <c:v>-5.8548000000000003E-2</c:v>
                </c:pt>
                <c:pt idx="1426">
                  <c:v>-1.123E-2</c:v>
                </c:pt>
                <c:pt idx="1427">
                  <c:v>2.0493000000000001E-2</c:v>
                </c:pt>
                <c:pt idx="1428">
                  <c:v>-2.5406000000000001E-2</c:v>
                </c:pt>
                <c:pt idx="1429">
                  <c:v>-6.5475000000000005E-2</c:v>
                </c:pt>
                <c:pt idx="1430">
                  <c:v>-5.5298E-2</c:v>
                </c:pt>
                <c:pt idx="1431">
                  <c:v>-6.8817000000000003E-2</c:v>
                </c:pt>
                <c:pt idx="1432">
                  <c:v>-8.4595000000000004E-2</c:v>
                </c:pt>
                <c:pt idx="1433">
                  <c:v>-4.7683999999999997E-2</c:v>
                </c:pt>
                <c:pt idx="1434">
                  <c:v>-6.3156000000000004E-2</c:v>
                </c:pt>
                <c:pt idx="1435">
                  <c:v>-0.115662</c:v>
                </c:pt>
                <c:pt idx="1436">
                  <c:v>-0.103424</c:v>
                </c:pt>
                <c:pt idx="1437">
                  <c:v>-1.9196000000000001E-2</c:v>
                </c:pt>
                <c:pt idx="1438">
                  <c:v>-1.5716999999999998E-2</c:v>
                </c:pt>
                <c:pt idx="1439">
                  <c:v>4.6814000000000001E-2</c:v>
                </c:pt>
                <c:pt idx="1440">
                  <c:v>-2.1454000000000001E-2</c:v>
                </c:pt>
                <c:pt idx="1441">
                  <c:v>4.4998000000000003E-2</c:v>
                </c:pt>
                <c:pt idx="1442">
                  <c:v>2.0157000000000001E-2</c:v>
                </c:pt>
                <c:pt idx="1443">
                  <c:v>3.006E-3</c:v>
                </c:pt>
                <c:pt idx="1444">
                  <c:v>8.286E-3</c:v>
                </c:pt>
                <c:pt idx="1445">
                  <c:v>-9.7733E-2</c:v>
                </c:pt>
                <c:pt idx="1446">
                  <c:v>-0.10421800000000001</c:v>
                </c:pt>
                <c:pt idx="1447">
                  <c:v>-4.1626000000000003E-2</c:v>
                </c:pt>
                <c:pt idx="1448">
                  <c:v>-4.6230000000000004E-3</c:v>
                </c:pt>
                <c:pt idx="1449">
                  <c:v>-5.1804000000000003E-2</c:v>
                </c:pt>
                <c:pt idx="1450">
                  <c:v>-5.2490000000000002E-2</c:v>
                </c:pt>
                <c:pt idx="1451">
                  <c:v>-4.2007000000000003E-2</c:v>
                </c:pt>
                <c:pt idx="1452">
                  <c:v>-3.8406000000000003E-2</c:v>
                </c:pt>
                <c:pt idx="1453">
                  <c:v>-7.6449999999999999E-3</c:v>
                </c:pt>
                <c:pt idx="1454">
                  <c:v>5.7219999999999997E-3</c:v>
                </c:pt>
                <c:pt idx="1455">
                  <c:v>3.4958000000000003E-2</c:v>
                </c:pt>
                <c:pt idx="1456">
                  <c:v>1.2207000000000001E-2</c:v>
                </c:pt>
                <c:pt idx="1457">
                  <c:v>-4.0282999999999999E-2</c:v>
                </c:pt>
                <c:pt idx="1458">
                  <c:v>2.1056999999999999E-2</c:v>
                </c:pt>
                <c:pt idx="1459">
                  <c:v>3.9139E-2</c:v>
                </c:pt>
                <c:pt idx="1460">
                  <c:v>7.0650000000000001E-3</c:v>
                </c:pt>
                <c:pt idx="1461">
                  <c:v>-2.8899999999999999E-2</c:v>
                </c:pt>
                <c:pt idx="1462">
                  <c:v>-8.9966000000000004E-2</c:v>
                </c:pt>
                <c:pt idx="1463">
                  <c:v>-4.2694000000000003E-2</c:v>
                </c:pt>
                <c:pt idx="1464">
                  <c:v>-0.16792299999999999</c:v>
                </c:pt>
                <c:pt idx="1465">
                  <c:v>-5.4929999999999996E-3</c:v>
                </c:pt>
                <c:pt idx="1466">
                  <c:v>1.0985999999999999E-2</c:v>
                </c:pt>
                <c:pt idx="1467">
                  <c:v>-3.5477000000000002E-2</c:v>
                </c:pt>
                <c:pt idx="1468">
                  <c:v>-5.2047999999999997E-2</c:v>
                </c:pt>
                <c:pt idx="1469">
                  <c:v>-5.2887000000000003E-2</c:v>
                </c:pt>
                <c:pt idx="1470">
                  <c:v>1.9928000000000001E-2</c:v>
                </c:pt>
                <c:pt idx="1471">
                  <c:v>1.6693E-2</c:v>
                </c:pt>
                <c:pt idx="1472">
                  <c:v>-6.5310000000000003E-3</c:v>
                </c:pt>
                <c:pt idx="1473">
                  <c:v>-4.1579999999999999E-2</c:v>
                </c:pt>
                <c:pt idx="1474">
                  <c:v>4.2526000000000001E-2</c:v>
                </c:pt>
                <c:pt idx="1475">
                  <c:v>-0.118774</c:v>
                </c:pt>
                <c:pt idx="1476">
                  <c:v>-5.8333999999999997E-2</c:v>
                </c:pt>
                <c:pt idx="1477">
                  <c:v>-6.7367999999999997E-2</c:v>
                </c:pt>
                <c:pt idx="1478">
                  <c:v>-7.0083999999999994E-2</c:v>
                </c:pt>
                <c:pt idx="1479">
                  <c:v>-5.1436999999999997E-2</c:v>
                </c:pt>
                <c:pt idx="1480">
                  <c:v>-2.0369999999999999E-2</c:v>
                </c:pt>
                <c:pt idx="1481">
                  <c:v>-2.3560000000000001E-2</c:v>
                </c:pt>
                <c:pt idx="1482">
                  <c:v>-2.1468999999999999E-2</c:v>
                </c:pt>
                <c:pt idx="1483">
                  <c:v>-1.8463E-2</c:v>
                </c:pt>
                <c:pt idx="1484">
                  <c:v>-2.2689999999999998E-2</c:v>
                </c:pt>
                <c:pt idx="1485">
                  <c:v>-2.1926999999999999E-2</c:v>
                </c:pt>
                <c:pt idx="1486">
                  <c:v>-1.9501000000000001E-2</c:v>
                </c:pt>
                <c:pt idx="1487">
                  <c:v>-2.1042000000000002E-2</c:v>
                </c:pt>
                <c:pt idx="1488">
                  <c:v>-2.0781999999999998E-2</c:v>
                </c:pt>
                <c:pt idx="1489">
                  <c:v>-2.0813000000000002E-2</c:v>
                </c:pt>
                <c:pt idx="1490">
                  <c:v>-1.9317999999999998E-2</c:v>
                </c:pt>
                <c:pt idx="1491">
                  <c:v>-2.4475E-2</c:v>
                </c:pt>
                <c:pt idx="1492">
                  <c:v>-2.6459E-2</c:v>
                </c:pt>
                <c:pt idx="1493">
                  <c:v>-2.4139000000000001E-2</c:v>
                </c:pt>
                <c:pt idx="1494">
                  <c:v>-1.9699000000000001E-2</c:v>
                </c:pt>
                <c:pt idx="1495">
                  <c:v>-2.1972999999999999E-2</c:v>
                </c:pt>
                <c:pt idx="1496">
                  <c:v>-2.0736999999999998E-2</c:v>
                </c:pt>
                <c:pt idx="1497">
                  <c:v>-2.5344999999999999E-2</c:v>
                </c:pt>
                <c:pt idx="1498">
                  <c:v>-2.1637E-2</c:v>
                </c:pt>
                <c:pt idx="1499">
                  <c:v>-2.0065E-2</c:v>
                </c:pt>
                <c:pt idx="1500">
                  <c:v>-2.1087999999999999E-2</c:v>
                </c:pt>
                <c:pt idx="1501">
                  <c:v>-2.1942E-2</c:v>
                </c:pt>
                <c:pt idx="1502">
                  <c:v>-2.3621E-2</c:v>
                </c:pt>
                <c:pt idx="1503">
                  <c:v>-2.2003000000000002E-2</c:v>
                </c:pt>
                <c:pt idx="1504">
                  <c:v>-2.0920000000000001E-2</c:v>
                </c:pt>
                <c:pt idx="1505">
                  <c:v>-2.1621999999999999E-2</c:v>
                </c:pt>
                <c:pt idx="1506">
                  <c:v>-1.8158000000000001E-2</c:v>
                </c:pt>
                <c:pt idx="1507">
                  <c:v>-1.9835999999999999E-2</c:v>
                </c:pt>
                <c:pt idx="1508">
                  <c:v>-2.3209E-2</c:v>
                </c:pt>
                <c:pt idx="1509">
                  <c:v>-2.2797000000000001E-2</c:v>
                </c:pt>
                <c:pt idx="1510">
                  <c:v>-1.8890000000000001E-2</c:v>
                </c:pt>
                <c:pt idx="1511">
                  <c:v>-1.8523999999999999E-2</c:v>
                </c:pt>
                <c:pt idx="1512">
                  <c:v>-2.1835E-2</c:v>
                </c:pt>
                <c:pt idx="1513">
                  <c:v>-2.1697999999999999E-2</c:v>
                </c:pt>
                <c:pt idx="1514">
                  <c:v>-1.9775000000000001E-2</c:v>
                </c:pt>
                <c:pt idx="1515">
                  <c:v>-1.7409999999999998E-2</c:v>
                </c:pt>
                <c:pt idx="1516">
                  <c:v>-1.976E-2</c:v>
                </c:pt>
                <c:pt idx="1517">
                  <c:v>-2.3147999999999998E-2</c:v>
                </c:pt>
                <c:pt idx="1518">
                  <c:v>-2.3819E-2</c:v>
                </c:pt>
                <c:pt idx="1519">
                  <c:v>-2.3102000000000001E-2</c:v>
                </c:pt>
                <c:pt idx="1520">
                  <c:v>-2.2231999999999998E-2</c:v>
                </c:pt>
                <c:pt idx="1521">
                  <c:v>-2.2017999999999999E-2</c:v>
                </c:pt>
                <c:pt idx="1522">
                  <c:v>-1.9928000000000001E-2</c:v>
                </c:pt>
                <c:pt idx="1523">
                  <c:v>-2.1866E-2</c:v>
                </c:pt>
                <c:pt idx="1524">
                  <c:v>-2.2308000000000001E-2</c:v>
                </c:pt>
                <c:pt idx="1525">
                  <c:v>-2.1392999999999999E-2</c:v>
                </c:pt>
                <c:pt idx="1526">
                  <c:v>-2.1132999999999999E-2</c:v>
                </c:pt>
                <c:pt idx="1527">
                  <c:v>-2.0294E-2</c:v>
                </c:pt>
                <c:pt idx="1528">
                  <c:v>-2.3682000000000002E-2</c:v>
                </c:pt>
                <c:pt idx="1529">
                  <c:v>-2.2949000000000001E-2</c:v>
                </c:pt>
                <c:pt idx="1530">
                  <c:v>-2.2797000000000001E-2</c:v>
                </c:pt>
                <c:pt idx="1531">
                  <c:v>-2.1042000000000002E-2</c:v>
                </c:pt>
                <c:pt idx="1532">
                  <c:v>-2.2263000000000002E-2</c:v>
                </c:pt>
                <c:pt idx="1533">
                  <c:v>-2.2751E-2</c:v>
                </c:pt>
                <c:pt idx="1534">
                  <c:v>-2.2324E-2</c:v>
                </c:pt>
                <c:pt idx="1535">
                  <c:v>-2.1912000000000001E-2</c:v>
                </c:pt>
                <c:pt idx="1536">
                  <c:v>-2.1621999999999999E-2</c:v>
                </c:pt>
                <c:pt idx="1537">
                  <c:v>-2.1926999999999999E-2</c:v>
                </c:pt>
                <c:pt idx="1538">
                  <c:v>-2.2797000000000001E-2</c:v>
                </c:pt>
                <c:pt idx="1539">
                  <c:v>-2.3498999999999999E-2</c:v>
                </c:pt>
                <c:pt idx="1540">
                  <c:v>-2.0827999999999999E-2</c:v>
                </c:pt>
                <c:pt idx="1541">
                  <c:v>-1.9515999999999999E-2</c:v>
                </c:pt>
                <c:pt idx="1542">
                  <c:v>-2.3361E-2</c:v>
                </c:pt>
                <c:pt idx="1543">
                  <c:v>-2.2797000000000001E-2</c:v>
                </c:pt>
                <c:pt idx="1544">
                  <c:v>-2.1408E-2</c:v>
                </c:pt>
                <c:pt idx="1545">
                  <c:v>-1.8845000000000001E-2</c:v>
                </c:pt>
                <c:pt idx="1546">
                  <c:v>-2.3543999999999999E-2</c:v>
                </c:pt>
                <c:pt idx="1547">
                  <c:v>-2.3819E-2</c:v>
                </c:pt>
                <c:pt idx="1548">
                  <c:v>-2.2308000000000001E-2</c:v>
                </c:pt>
                <c:pt idx="1549">
                  <c:v>-2.0416E-2</c:v>
                </c:pt>
                <c:pt idx="1550">
                  <c:v>-2.1361999999999999E-2</c:v>
                </c:pt>
                <c:pt idx="1551">
                  <c:v>-2.4139000000000001E-2</c:v>
                </c:pt>
                <c:pt idx="1552">
                  <c:v>-2.1347000000000001E-2</c:v>
                </c:pt>
                <c:pt idx="1553">
                  <c:v>-2.1056999999999999E-2</c:v>
                </c:pt>
                <c:pt idx="1554">
                  <c:v>-2.2522E-2</c:v>
                </c:pt>
                <c:pt idx="1555">
                  <c:v>-2.1514999999999999E-2</c:v>
                </c:pt>
                <c:pt idx="1556">
                  <c:v>-2.3543999999999999E-2</c:v>
                </c:pt>
                <c:pt idx="1557">
                  <c:v>-2.1926999999999999E-2</c:v>
                </c:pt>
                <c:pt idx="1558">
                  <c:v>-2.1118000000000001E-2</c:v>
                </c:pt>
                <c:pt idx="1559">
                  <c:v>-2.2949000000000001E-2</c:v>
                </c:pt>
                <c:pt idx="1560">
                  <c:v>-2.0813000000000002E-2</c:v>
                </c:pt>
                <c:pt idx="1561">
                  <c:v>-2.0278999999999998E-2</c:v>
                </c:pt>
                <c:pt idx="1562">
                  <c:v>-2.0171999999999999E-2</c:v>
                </c:pt>
                <c:pt idx="1563">
                  <c:v>-2.2384999999999999E-2</c:v>
                </c:pt>
                <c:pt idx="1564">
                  <c:v>-2.3467999999999999E-2</c:v>
                </c:pt>
                <c:pt idx="1565">
                  <c:v>-2.0386000000000001E-2</c:v>
                </c:pt>
                <c:pt idx="1566">
                  <c:v>-2.3788E-2</c:v>
                </c:pt>
                <c:pt idx="1567">
                  <c:v>-2.0462000000000001E-2</c:v>
                </c:pt>
                <c:pt idx="1568">
                  <c:v>-2.2429999999999999E-2</c:v>
                </c:pt>
                <c:pt idx="1569">
                  <c:v>-2.1545000000000002E-2</c:v>
                </c:pt>
                <c:pt idx="1570">
                  <c:v>-2.2155999999999999E-2</c:v>
                </c:pt>
                <c:pt idx="1571">
                  <c:v>-2.1621999999999999E-2</c:v>
                </c:pt>
                <c:pt idx="1572">
                  <c:v>-2.1439E-2</c:v>
                </c:pt>
                <c:pt idx="1573">
                  <c:v>-2.1301E-2</c:v>
                </c:pt>
                <c:pt idx="1574">
                  <c:v>-2.121E-2</c:v>
                </c:pt>
                <c:pt idx="1575">
                  <c:v>-2.1666999999999999E-2</c:v>
                </c:pt>
                <c:pt idx="1576">
                  <c:v>-2.1347000000000001E-2</c:v>
                </c:pt>
                <c:pt idx="1577">
                  <c:v>-2.1713E-2</c:v>
                </c:pt>
                <c:pt idx="1578">
                  <c:v>-2.3560000000000001E-2</c:v>
                </c:pt>
                <c:pt idx="1579">
                  <c:v>-2.1774000000000002E-2</c:v>
                </c:pt>
                <c:pt idx="1580">
                  <c:v>-1.8692E-2</c:v>
                </c:pt>
                <c:pt idx="1581">
                  <c:v>-2.2353999999999999E-2</c:v>
                </c:pt>
                <c:pt idx="1582">
                  <c:v>-2.4764999999999999E-2</c:v>
                </c:pt>
                <c:pt idx="1583">
                  <c:v>-2.3712E-2</c:v>
                </c:pt>
                <c:pt idx="1584">
                  <c:v>-1.8234E-2</c:v>
                </c:pt>
                <c:pt idx="1585">
                  <c:v>-1.9653E-2</c:v>
                </c:pt>
                <c:pt idx="1586">
                  <c:v>-2.0171999999999999E-2</c:v>
                </c:pt>
                <c:pt idx="1587">
                  <c:v>-2.1759000000000001E-2</c:v>
                </c:pt>
                <c:pt idx="1588">
                  <c:v>-2.2263000000000002E-2</c:v>
                </c:pt>
                <c:pt idx="1589">
                  <c:v>-2.1835E-2</c:v>
                </c:pt>
                <c:pt idx="1590">
                  <c:v>-2.0111E-2</c:v>
                </c:pt>
                <c:pt idx="1591">
                  <c:v>-2.1866E-2</c:v>
                </c:pt>
                <c:pt idx="1592">
                  <c:v>-2.1056999999999999E-2</c:v>
                </c:pt>
                <c:pt idx="1593">
                  <c:v>-2.0736999999999998E-2</c:v>
                </c:pt>
                <c:pt idx="1594">
                  <c:v>-2.2293E-2</c:v>
                </c:pt>
                <c:pt idx="1595">
                  <c:v>-2.0752E-2</c:v>
                </c:pt>
                <c:pt idx="1596">
                  <c:v>-2.0416E-2</c:v>
                </c:pt>
                <c:pt idx="1597">
                  <c:v>-2.0827999999999999E-2</c:v>
                </c:pt>
                <c:pt idx="1598">
                  <c:v>-2.179E-2</c:v>
                </c:pt>
                <c:pt idx="1599">
                  <c:v>-2.2324E-2</c:v>
                </c:pt>
                <c:pt idx="1600">
                  <c:v>-1.9408999999999999E-2</c:v>
                </c:pt>
                <c:pt idx="1601">
                  <c:v>-2.0004000000000001E-2</c:v>
                </c:pt>
                <c:pt idx="1602">
                  <c:v>-2.0400999999999999E-2</c:v>
                </c:pt>
                <c:pt idx="1603">
                  <c:v>-2.4566999999999999E-2</c:v>
                </c:pt>
                <c:pt idx="1604">
                  <c:v>-2.1606E-2</c:v>
                </c:pt>
                <c:pt idx="1605">
                  <c:v>-2.0049999999999998E-2</c:v>
                </c:pt>
                <c:pt idx="1606">
                  <c:v>-1.8416999999999999E-2</c:v>
                </c:pt>
                <c:pt idx="1607">
                  <c:v>-2.478E-2</c:v>
                </c:pt>
                <c:pt idx="1608">
                  <c:v>-2.3238999999999999E-2</c:v>
                </c:pt>
                <c:pt idx="1609">
                  <c:v>-2.0721E-2</c:v>
                </c:pt>
                <c:pt idx="1610">
                  <c:v>-2.1408E-2</c:v>
                </c:pt>
                <c:pt idx="1611">
                  <c:v>-2.2827E-2</c:v>
                </c:pt>
                <c:pt idx="1612">
                  <c:v>-2.3087E-2</c:v>
                </c:pt>
                <c:pt idx="1613">
                  <c:v>-1.9196000000000001E-2</c:v>
                </c:pt>
                <c:pt idx="1614">
                  <c:v>-1.9196000000000001E-2</c:v>
                </c:pt>
                <c:pt idx="1615">
                  <c:v>-2.2339000000000001E-2</c:v>
                </c:pt>
                <c:pt idx="1616">
                  <c:v>-2.2277999999999999E-2</c:v>
                </c:pt>
                <c:pt idx="1617">
                  <c:v>-2.0844000000000001E-2</c:v>
                </c:pt>
                <c:pt idx="1618">
                  <c:v>-1.8768E-2</c:v>
                </c:pt>
                <c:pt idx="1619">
                  <c:v>-2.2506999999999999E-2</c:v>
                </c:pt>
                <c:pt idx="1620">
                  <c:v>-2.2217000000000001E-2</c:v>
                </c:pt>
                <c:pt idx="1621">
                  <c:v>-1.9317999999999998E-2</c:v>
                </c:pt>
                <c:pt idx="1622">
                  <c:v>-2.0996000000000001E-2</c:v>
                </c:pt>
                <c:pt idx="1623">
                  <c:v>-2.1866E-2</c:v>
                </c:pt>
                <c:pt idx="1624">
                  <c:v>-2.3925999999999999E-2</c:v>
                </c:pt>
                <c:pt idx="1625">
                  <c:v>-2.2582999999999999E-2</c:v>
                </c:pt>
                <c:pt idx="1626">
                  <c:v>-1.7929E-2</c:v>
                </c:pt>
                <c:pt idx="1627">
                  <c:v>-2.2217000000000001E-2</c:v>
                </c:pt>
                <c:pt idx="1628">
                  <c:v>-2.2522E-2</c:v>
                </c:pt>
                <c:pt idx="1629">
                  <c:v>-2.1530000000000001E-2</c:v>
                </c:pt>
                <c:pt idx="1630">
                  <c:v>-1.9591999999999998E-2</c:v>
                </c:pt>
                <c:pt idx="1631">
                  <c:v>-2.1361999999999999E-2</c:v>
                </c:pt>
                <c:pt idx="1632">
                  <c:v>-2.2780999999999999E-2</c:v>
                </c:pt>
                <c:pt idx="1633">
                  <c:v>-2.1255E-2</c:v>
                </c:pt>
                <c:pt idx="1634">
                  <c:v>-2.0736999999999998E-2</c:v>
                </c:pt>
                <c:pt idx="1635">
                  <c:v>-2.2064E-2</c:v>
                </c:pt>
                <c:pt idx="1636">
                  <c:v>-2.1514999999999999E-2</c:v>
                </c:pt>
                <c:pt idx="1637">
                  <c:v>-1.9668999999999999E-2</c:v>
                </c:pt>
                <c:pt idx="1638">
                  <c:v>-1.9791E-2</c:v>
                </c:pt>
                <c:pt idx="1639">
                  <c:v>-2.0615000000000001E-2</c:v>
                </c:pt>
                <c:pt idx="1640">
                  <c:v>-2.2003000000000002E-2</c:v>
                </c:pt>
                <c:pt idx="1641">
                  <c:v>-2.0965999999999999E-2</c:v>
                </c:pt>
                <c:pt idx="1642">
                  <c:v>-2.2384999999999999E-2</c:v>
                </c:pt>
                <c:pt idx="1643">
                  <c:v>-2.1132999999999999E-2</c:v>
                </c:pt>
                <c:pt idx="1644">
                  <c:v>-2.1926999999999999E-2</c:v>
                </c:pt>
                <c:pt idx="1645">
                  <c:v>-2.1301E-2</c:v>
                </c:pt>
                <c:pt idx="1646">
                  <c:v>-2.1163999999999999E-2</c:v>
                </c:pt>
                <c:pt idx="1647">
                  <c:v>-2.0187E-2</c:v>
                </c:pt>
                <c:pt idx="1648">
                  <c:v>-2.1728999999999998E-2</c:v>
                </c:pt>
                <c:pt idx="1649">
                  <c:v>-2.0233000000000001E-2</c:v>
                </c:pt>
                <c:pt idx="1650">
                  <c:v>-2.2017999999999999E-2</c:v>
                </c:pt>
                <c:pt idx="1651">
                  <c:v>-2.2858E-2</c:v>
                </c:pt>
                <c:pt idx="1652">
                  <c:v>-2.0386000000000001E-2</c:v>
                </c:pt>
                <c:pt idx="1653">
                  <c:v>-1.8142999999999999E-2</c:v>
                </c:pt>
                <c:pt idx="1654">
                  <c:v>-2.2293E-2</c:v>
                </c:pt>
                <c:pt idx="1655">
                  <c:v>-2.095E-2</c:v>
                </c:pt>
                <c:pt idx="1656">
                  <c:v>-2.2522E-2</c:v>
                </c:pt>
                <c:pt idx="1657">
                  <c:v>-2.3269999999999999E-2</c:v>
                </c:pt>
                <c:pt idx="1658">
                  <c:v>-2.1118000000000001E-2</c:v>
                </c:pt>
                <c:pt idx="1659">
                  <c:v>-2.2095E-2</c:v>
                </c:pt>
                <c:pt idx="1660">
                  <c:v>-1.9103999999999999E-2</c:v>
                </c:pt>
                <c:pt idx="1661">
                  <c:v>-9.3099999999999997E-4</c:v>
                </c:pt>
                <c:pt idx="1662">
                  <c:v>-7.9772999999999997E-2</c:v>
                </c:pt>
                <c:pt idx="1663">
                  <c:v>-1.2466E-2</c:v>
                </c:pt>
                <c:pt idx="1664">
                  <c:v>-3.2622999999999999E-2</c:v>
                </c:pt>
                <c:pt idx="1665">
                  <c:v>-7.7819999999999999E-3</c:v>
                </c:pt>
                <c:pt idx="1666">
                  <c:v>7.6899999999999998E-3</c:v>
                </c:pt>
                <c:pt idx="1667">
                  <c:v>0.159409</c:v>
                </c:pt>
                <c:pt idx="1668">
                  <c:v>4.4540000000000003E-2</c:v>
                </c:pt>
                <c:pt idx="1669">
                  <c:v>-1.0468E-2</c:v>
                </c:pt>
                <c:pt idx="1670">
                  <c:v>0.13716100000000001</c:v>
                </c:pt>
                <c:pt idx="1671">
                  <c:v>0.24499499999999999</c:v>
                </c:pt>
                <c:pt idx="1672">
                  <c:v>0.192108</c:v>
                </c:pt>
                <c:pt idx="1673">
                  <c:v>8.3801E-2</c:v>
                </c:pt>
                <c:pt idx="1674">
                  <c:v>0.16270399999999999</c:v>
                </c:pt>
                <c:pt idx="1675">
                  <c:v>0.187637</c:v>
                </c:pt>
                <c:pt idx="1676">
                  <c:v>0.14881900000000001</c:v>
                </c:pt>
                <c:pt idx="1677">
                  <c:v>-4.6540000000000002E-3</c:v>
                </c:pt>
                <c:pt idx="1678">
                  <c:v>-7.7682000000000001E-2</c:v>
                </c:pt>
                <c:pt idx="1679">
                  <c:v>-4.3563999999999999E-2</c:v>
                </c:pt>
                <c:pt idx="1680">
                  <c:v>-3.2592999999999997E-2</c:v>
                </c:pt>
                <c:pt idx="1681">
                  <c:v>-0.1772</c:v>
                </c:pt>
                <c:pt idx="1682">
                  <c:v>-0.24826000000000001</c:v>
                </c:pt>
                <c:pt idx="1683">
                  <c:v>-0.23377999999999999</c:v>
                </c:pt>
                <c:pt idx="1684">
                  <c:v>-0.245728</c:v>
                </c:pt>
                <c:pt idx="1685">
                  <c:v>-0.203568</c:v>
                </c:pt>
                <c:pt idx="1686">
                  <c:v>-0.195023</c:v>
                </c:pt>
                <c:pt idx="1687">
                  <c:v>-0.25308199999999997</c:v>
                </c:pt>
                <c:pt idx="1688">
                  <c:v>-0.21147199999999999</c:v>
                </c:pt>
                <c:pt idx="1689">
                  <c:v>-0.176422</c:v>
                </c:pt>
                <c:pt idx="1690">
                  <c:v>-0.17121900000000001</c:v>
                </c:pt>
                <c:pt idx="1691">
                  <c:v>-0.199295</c:v>
                </c:pt>
                <c:pt idx="1692">
                  <c:v>-0.127747</c:v>
                </c:pt>
                <c:pt idx="1693">
                  <c:v>-0.371811</c:v>
                </c:pt>
                <c:pt idx="1694">
                  <c:v>-0.49762000000000001</c:v>
                </c:pt>
                <c:pt idx="1695">
                  <c:v>-0.23252900000000001</c:v>
                </c:pt>
                <c:pt idx="1696">
                  <c:v>-0.23985300000000001</c:v>
                </c:pt>
                <c:pt idx="1697">
                  <c:v>-0.23428299999999999</c:v>
                </c:pt>
                <c:pt idx="1698">
                  <c:v>-0.218643</c:v>
                </c:pt>
                <c:pt idx="1699">
                  <c:v>-0.18371599999999999</c:v>
                </c:pt>
                <c:pt idx="1700">
                  <c:v>-0.19181799999999999</c:v>
                </c:pt>
                <c:pt idx="1701">
                  <c:v>-0.23522899999999999</c:v>
                </c:pt>
                <c:pt idx="1702">
                  <c:v>-0.40119899999999997</c:v>
                </c:pt>
                <c:pt idx="1703">
                  <c:v>-0.58386199999999999</c:v>
                </c:pt>
                <c:pt idx="1704">
                  <c:v>-0.27400200000000002</c:v>
                </c:pt>
                <c:pt idx="1705">
                  <c:v>-2.8379999999999998E-3</c:v>
                </c:pt>
                <c:pt idx="1706">
                  <c:v>4.4555999999999998E-2</c:v>
                </c:pt>
                <c:pt idx="1707">
                  <c:v>4.8508000000000003E-2</c:v>
                </c:pt>
                <c:pt idx="1708">
                  <c:v>-1.5259E-2</c:v>
                </c:pt>
                <c:pt idx="1709">
                  <c:v>0.26002500000000001</c:v>
                </c:pt>
                <c:pt idx="1710">
                  <c:v>0.44604500000000002</c:v>
                </c:pt>
                <c:pt idx="1711">
                  <c:v>0.48138399999999998</c:v>
                </c:pt>
                <c:pt idx="1712">
                  <c:v>0.58436600000000005</c:v>
                </c:pt>
                <c:pt idx="1713">
                  <c:v>0.80644199999999999</c:v>
                </c:pt>
                <c:pt idx="1714">
                  <c:v>0.97598300000000004</c:v>
                </c:pt>
                <c:pt idx="1715">
                  <c:v>1.1000669999999999</c:v>
                </c:pt>
                <c:pt idx="1716">
                  <c:v>1.1570739999999999</c:v>
                </c:pt>
                <c:pt idx="1717">
                  <c:v>1.1660459999999999</c:v>
                </c:pt>
                <c:pt idx="1718">
                  <c:v>1.320694</c:v>
                </c:pt>
                <c:pt idx="1719">
                  <c:v>1.0128630000000001</c:v>
                </c:pt>
                <c:pt idx="1720">
                  <c:v>0.39956700000000001</c:v>
                </c:pt>
                <c:pt idx="1721">
                  <c:v>-3.9932000000000002E-2</c:v>
                </c:pt>
                <c:pt idx="1722">
                  <c:v>0.23883099999999999</c:v>
                </c:pt>
                <c:pt idx="1723">
                  <c:v>3.7353999999999998E-2</c:v>
                </c:pt>
                <c:pt idx="1724">
                  <c:v>-0.158752</c:v>
                </c:pt>
                <c:pt idx="1725">
                  <c:v>-0.25868200000000002</c:v>
                </c:pt>
                <c:pt idx="1726">
                  <c:v>-9.9227999999999997E-2</c:v>
                </c:pt>
                <c:pt idx="1727">
                  <c:v>0.124893</c:v>
                </c:pt>
                <c:pt idx="1728">
                  <c:v>0.25062600000000002</c:v>
                </c:pt>
                <c:pt idx="1729">
                  <c:v>0.58454899999999999</c:v>
                </c:pt>
                <c:pt idx="1730">
                  <c:v>0.74327100000000002</c:v>
                </c:pt>
                <c:pt idx="1731">
                  <c:v>-0.10150099999999999</c:v>
                </c:pt>
                <c:pt idx="1732">
                  <c:v>0.20372000000000001</c:v>
                </c:pt>
                <c:pt idx="1733">
                  <c:v>0.62931800000000004</c:v>
                </c:pt>
                <c:pt idx="1734">
                  <c:v>1.146072</c:v>
                </c:pt>
                <c:pt idx="1735">
                  <c:v>0.74961900000000004</c:v>
                </c:pt>
                <c:pt idx="1736">
                  <c:v>0.10643</c:v>
                </c:pt>
                <c:pt idx="1737">
                  <c:v>0.21489</c:v>
                </c:pt>
                <c:pt idx="1738">
                  <c:v>0.56562800000000002</c:v>
                </c:pt>
                <c:pt idx="1739">
                  <c:v>0.479294</c:v>
                </c:pt>
                <c:pt idx="1740">
                  <c:v>7.7620999999999996E-2</c:v>
                </c:pt>
                <c:pt idx="1741">
                  <c:v>0.921844</c:v>
                </c:pt>
                <c:pt idx="1742">
                  <c:v>2.3191679999999999</c:v>
                </c:pt>
                <c:pt idx="1743">
                  <c:v>1.2266079999999999</c:v>
                </c:pt>
                <c:pt idx="1744">
                  <c:v>0.35820000000000002</c:v>
                </c:pt>
                <c:pt idx="1745">
                  <c:v>0.50021400000000005</c:v>
                </c:pt>
                <c:pt idx="1746">
                  <c:v>0.49436999999999998</c:v>
                </c:pt>
                <c:pt idx="1747">
                  <c:v>0.73478699999999997</c:v>
                </c:pt>
                <c:pt idx="1748">
                  <c:v>0.88403299999999996</c:v>
                </c:pt>
                <c:pt idx="1749">
                  <c:v>0.39913900000000002</c:v>
                </c:pt>
                <c:pt idx="1750">
                  <c:v>0.44009399999999999</c:v>
                </c:pt>
                <c:pt idx="1751">
                  <c:v>0.76197800000000004</c:v>
                </c:pt>
                <c:pt idx="1752">
                  <c:v>0.82168600000000003</c:v>
                </c:pt>
                <c:pt idx="1753">
                  <c:v>1.023819</c:v>
                </c:pt>
                <c:pt idx="1754">
                  <c:v>1.9642489999999999</c:v>
                </c:pt>
                <c:pt idx="1755">
                  <c:v>2.849777</c:v>
                </c:pt>
                <c:pt idx="1756">
                  <c:v>2.1737820000000001</c:v>
                </c:pt>
                <c:pt idx="1757">
                  <c:v>0.76609799999999995</c:v>
                </c:pt>
                <c:pt idx="1758">
                  <c:v>0.137299</c:v>
                </c:pt>
                <c:pt idx="1759">
                  <c:v>-8.7432999999999997E-2</c:v>
                </c:pt>
                <c:pt idx="1760">
                  <c:v>-9.8648E-2</c:v>
                </c:pt>
                <c:pt idx="1761">
                  <c:v>0.109695</c:v>
                </c:pt>
                <c:pt idx="1762">
                  <c:v>0.46615600000000001</c:v>
                </c:pt>
                <c:pt idx="1763">
                  <c:v>0.70321699999999998</c:v>
                </c:pt>
                <c:pt idx="1764">
                  <c:v>0.91449000000000003</c:v>
                </c:pt>
                <c:pt idx="1765">
                  <c:v>0.92533900000000002</c:v>
                </c:pt>
                <c:pt idx="1766">
                  <c:v>0.83016999999999996</c:v>
                </c:pt>
                <c:pt idx="1767">
                  <c:v>0.77357500000000001</c:v>
                </c:pt>
                <c:pt idx="1768">
                  <c:v>0.75886500000000001</c:v>
                </c:pt>
                <c:pt idx="1769">
                  <c:v>0.664246</c:v>
                </c:pt>
                <c:pt idx="1770">
                  <c:v>0.55738799999999999</c:v>
                </c:pt>
                <c:pt idx="1771">
                  <c:v>0.69070399999999998</c:v>
                </c:pt>
                <c:pt idx="1772">
                  <c:v>1.273361</c:v>
                </c:pt>
                <c:pt idx="1773">
                  <c:v>1.5308379999999999</c:v>
                </c:pt>
                <c:pt idx="1774">
                  <c:v>1.612549</c:v>
                </c:pt>
                <c:pt idx="1775">
                  <c:v>0.70005799999999996</c:v>
                </c:pt>
                <c:pt idx="1776">
                  <c:v>0.57672100000000004</c:v>
                </c:pt>
                <c:pt idx="1777">
                  <c:v>0.20056199999999999</c:v>
                </c:pt>
                <c:pt idx="1778">
                  <c:v>0.98278799999999999</c:v>
                </c:pt>
                <c:pt idx="1779">
                  <c:v>1.6538390000000001</c:v>
                </c:pt>
                <c:pt idx="1780">
                  <c:v>1.091019</c:v>
                </c:pt>
                <c:pt idx="1781">
                  <c:v>0.7742</c:v>
                </c:pt>
                <c:pt idx="1782">
                  <c:v>0.494232</c:v>
                </c:pt>
                <c:pt idx="1783">
                  <c:v>0.52644299999999999</c:v>
                </c:pt>
                <c:pt idx="1784">
                  <c:v>0.78395099999999995</c:v>
                </c:pt>
                <c:pt idx="1785">
                  <c:v>0.863815</c:v>
                </c:pt>
                <c:pt idx="1786">
                  <c:v>0.777725</c:v>
                </c:pt>
                <c:pt idx="1787">
                  <c:v>0.65197799999999995</c:v>
                </c:pt>
                <c:pt idx="1788">
                  <c:v>0.56474299999999999</c:v>
                </c:pt>
                <c:pt idx="1789">
                  <c:v>0.88647500000000001</c:v>
                </c:pt>
                <c:pt idx="1790">
                  <c:v>0.84332300000000004</c:v>
                </c:pt>
                <c:pt idx="1791">
                  <c:v>0.64161699999999999</c:v>
                </c:pt>
                <c:pt idx="1792">
                  <c:v>0.64755200000000002</c:v>
                </c:pt>
                <c:pt idx="1793">
                  <c:v>0.65683000000000002</c:v>
                </c:pt>
                <c:pt idx="1794">
                  <c:v>0.85656699999999997</c:v>
                </c:pt>
                <c:pt idx="1795">
                  <c:v>0.90794399999999997</c:v>
                </c:pt>
                <c:pt idx="1796">
                  <c:v>0.97172499999999995</c:v>
                </c:pt>
                <c:pt idx="1797">
                  <c:v>0.81838999999999995</c:v>
                </c:pt>
                <c:pt idx="1798">
                  <c:v>0.89857500000000001</c:v>
                </c:pt>
                <c:pt idx="1799">
                  <c:v>0.99879499999999999</c:v>
                </c:pt>
                <c:pt idx="1800">
                  <c:v>1.183014</c:v>
                </c:pt>
                <c:pt idx="1801">
                  <c:v>1.3375239999999999</c:v>
                </c:pt>
                <c:pt idx="1802">
                  <c:v>1.5748139999999999</c:v>
                </c:pt>
                <c:pt idx="1803">
                  <c:v>1.510162</c:v>
                </c:pt>
                <c:pt idx="1804">
                  <c:v>0.88903799999999999</c:v>
                </c:pt>
                <c:pt idx="1805">
                  <c:v>0.31425500000000001</c:v>
                </c:pt>
                <c:pt idx="1806">
                  <c:v>-5.1788000000000001E-2</c:v>
                </c:pt>
                <c:pt idx="1807">
                  <c:v>0.29509000000000002</c:v>
                </c:pt>
                <c:pt idx="1808">
                  <c:v>0.69992100000000002</c:v>
                </c:pt>
                <c:pt idx="1809">
                  <c:v>0.76411399999999996</c:v>
                </c:pt>
                <c:pt idx="1810">
                  <c:v>0.54928600000000005</c:v>
                </c:pt>
                <c:pt idx="1811">
                  <c:v>0.43553199999999997</c:v>
                </c:pt>
                <c:pt idx="1812">
                  <c:v>0.499969</c:v>
                </c:pt>
                <c:pt idx="1813">
                  <c:v>0.55091900000000005</c:v>
                </c:pt>
                <c:pt idx="1814">
                  <c:v>0.393036</c:v>
                </c:pt>
                <c:pt idx="1815">
                  <c:v>0.43135099999999998</c:v>
                </c:pt>
                <c:pt idx="1816">
                  <c:v>0.60414100000000004</c:v>
                </c:pt>
                <c:pt idx="1817">
                  <c:v>0.69361899999999999</c:v>
                </c:pt>
                <c:pt idx="1818">
                  <c:v>0.73265100000000005</c:v>
                </c:pt>
                <c:pt idx="1819">
                  <c:v>0.74362200000000001</c:v>
                </c:pt>
                <c:pt idx="1820">
                  <c:v>0.76622000000000001</c:v>
                </c:pt>
                <c:pt idx="1821">
                  <c:v>0.85124200000000005</c:v>
                </c:pt>
                <c:pt idx="1822">
                  <c:v>0.97416700000000001</c:v>
                </c:pt>
                <c:pt idx="1823">
                  <c:v>1.0681149999999999</c:v>
                </c:pt>
                <c:pt idx="1824">
                  <c:v>1.183441</c:v>
                </c:pt>
                <c:pt idx="1825">
                  <c:v>1.536743</c:v>
                </c:pt>
                <c:pt idx="1826">
                  <c:v>1.4615629999999999</c:v>
                </c:pt>
                <c:pt idx="1827">
                  <c:v>1.4812620000000001</c:v>
                </c:pt>
                <c:pt idx="1828">
                  <c:v>0.93112200000000001</c:v>
                </c:pt>
                <c:pt idx="1829">
                  <c:v>0.28967300000000001</c:v>
                </c:pt>
                <c:pt idx="1830">
                  <c:v>0.22665399999999999</c:v>
                </c:pt>
                <c:pt idx="1831">
                  <c:v>0.83789100000000005</c:v>
                </c:pt>
                <c:pt idx="1832">
                  <c:v>1.1125640000000001</c:v>
                </c:pt>
                <c:pt idx="1833">
                  <c:v>0.77696200000000004</c:v>
                </c:pt>
                <c:pt idx="1834">
                  <c:v>0.62959299999999996</c:v>
                </c:pt>
                <c:pt idx="1835">
                  <c:v>0.76635699999999995</c:v>
                </c:pt>
                <c:pt idx="1836">
                  <c:v>0.80841099999999999</c:v>
                </c:pt>
                <c:pt idx="1837">
                  <c:v>0.73240700000000003</c:v>
                </c:pt>
                <c:pt idx="1838">
                  <c:v>0.68208299999999999</c:v>
                </c:pt>
                <c:pt idx="1839">
                  <c:v>0.68743900000000002</c:v>
                </c:pt>
                <c:pt idx="1840">
                  <c:v>0.74053999999999998</c:v>
                </c:pt>
                <c:pt idx="1841">
                  <c:v>0.77348300000000003</c:v>
                </c:pt>
                <c:pt idx="1842">
                  <c:v>0.72410600000000003</c:v>
                </c:pt>
                <c:pt idx="1843">
                  <c:v>0.69877599999999995</c:v>
                </c:pt>
                <c:pt idx="1844">
                  <c:v>0.62458800000000003</c:v>
                </c:pt>
                <c:pt idx="1845">
                  <c:v>0.59434500000000001</c:v>
                </c:pt>
                <c:pt idx="1846">
                  <c:v>0.63456699999999999</c:v>
                </c:pt>
                <c:pt idx="1847">
                  <c:v>0.71530199999999999</c:v>
                </c:pt>
                <c:pt idx="1848">
                  <c:v>0.81015000000000004</c:v>
                </c:pt>
                <c:pt idx="1849">
                  <c:v>0.92330900000000005</c:v>
                </c:pt>
                <c:pt idx="1850">
                  <c:v>0.99395800000000001</c:v>
                </c:pt>
                <c:pt idx="1851">
                  <c:v>0.99847399999999997</c:v>
                </c:pt>
                <c:pt idx="1852">
                  <c:v>1.07077</c:v>
                </c:pt>
                <c:pt idx="1853">
                  <c:v>1.240936</c:v>
                </c:pt>
                <c:pt idx="1854">
                  <c:v>1.308975</c:v>
                </c:pt>
                <c:pt idx="1855">
                  <c:v>1.497574</c:v>
                </c:pt>
                <c:pt idx="1856">
                  <c:v>1.61113</c:v>
                </c:pt>
                <c:pt idx="1857">
                  <c:v>1.0882719999999999</c:v>
                </c:pt>
                <c:pt idx="1858">
                  <c:v>0.28651399999999999</c:v>
                </c:pt>
                <c:pt idx="1859">
                  <c:v>7.1044999999999997E-2</c:v>
                </c:pt>
                <c:pt idx="1860">
                  <c:v>0.28529399999999999</c:v>
                </c:pt>
                <c:pt idx="1861">
                  <c:v>0.62056</c:v>
                </c:pt>
                <c:pt idx="1862">
                  <c:v>0.62968400000000002</c:v>
                </c:pt>
                <c:pt idx="1863">
                  <c:v>0.562195</c:v>
                </c:pt>
                <c:pt idx="1864">
                  <c:v>0.58338900000000005</c:v>
                </c:pt>
                <c:pt idx="1865">
                  <c:v>0.60058599999999995</c:v>
                </c:pt>
                <c:pt idx="1866">
                  <c:v>0.347244</c:v>
                </c:pt>
                <c:pt idx="1867">
                  <c:v>0.22703599999999999</c:v>
                </c:pt>
                <c:pt idx="1868">
                  <c:v>0.33596799999999999</c:v>
                </c:pt>
                <c:pt idx="1869">
                  <c:v>0.46923799999999999</c:v>
                </c:pt>
                <c:pt idx="1870">
                  <c:v>0.66673300000000002</c:v>
                </c:pt>
                <c:pt idx="1871">
                  <c:v>0.84719800000000001</c:v>
                </c:pt>
                <c:pt idx="1872">
                  <c:v>0.92611699999999997</c:v>
                </c:pt>
                <c:pt idx="1873">
                  <c:v>0.87110900000000002</c:v>
                </c:pt>
                <c:pt idx="1874">
                  <c:v>0.79569999999999996</c:v>
                </c:pt>
                <c:pt idx="1875">
                  <c:v>0.94792200000000004</c:v>
                </c:pt>
                <c:pt idx="1876">
                  <c:v>1.578354</c:v>
                </c:pt>
                <c:pt idx="1877">
                  <c:v>2.1646730000000001</c:v>
                </c:pt>
                <c:pt idx="1878">
                  <c:v>1.5564880000000001</c:v>
                </c:pt>
                <c:pt idx="1879">
                  <c:v>0.92462200000000005</c:v>
                </c:pt>
                <c:pt idx="1880">
                  <c:v>0.46540799999999999</c:v>
                </c:pt>
                <c:pt idx="1881">
                  <c:v>0.23516799999999999</c:v>
                </c:pt>
                <c:pt idx="1882">
                  <c:v>0.53947400000000001</c:v>
                </c:pt>
                <c:pt idx="1883">
                  <c:v>0.94946299999999995</c:v>
                </c:pt>
                <c:pt idx="1884">
                  <c:v>0.83712799999999998</c:v>
                </c:pt>
                <c:pt idx="1885">
                  <c:v>0.55845599999999995</c:v>
                </c:pt>
                <c:pt idx="1886">
                  <c:v>0.61653100000000005</c:v>
                </c:pt>
                <c:pt idx="1887">
                  <c:v>0.93562299999999998</c:v>
                </c:pt>
                <c:pt idx="1888">
                  <c:v>0.89131199999999999</c:v>
                </c:pt>
                <c:pt idx="1889">
                  <c:v>0.62117</c:v>
                </c:pt>
                <c:pt idx="1890">
                  <c:v>0.48091099999999998</c:v>
                </c:pt>
                <c:pt idx="1891">
                  <c:v>0.47633399999999998</c:v>
                </c:pt>
                <c:pt idx="1892">
                  <c:v>0.70147700000000002</c:v>
                </c:pt>
                <c:pt idx="1893">
                  <c:v>0.89120500000000002</c:v>
                </c:pt>
                <c:pt idx="1894">
                  <c:v>0.92585799999999996</c:v>
                </c:pt>
                <c:pt idx="1895">
                  <c:v>0.90095499999999995</c:v>
                </c:pt>
                <c:pt idx="1896">
                  <c:v>0.80572500000000002</c:v>
                </c:pt>
                <c:pt idx="1897">
                  <c:v>0.72267199999999998</c:v>
                </c:pt>
                <c:pt idx="1898">
                  <c:v>0.67913800000000002</c:v>
                </c:pt>
                <c:pt idx="1899">
                  <c:v>0.63755799999999996</c:v>
                </c:pt>
                <c:pt idx="1900">
                  <c:v>0.59986899999999999</c:v>
                </c:pt>
                <c:pt idx="1901">
                  <c:v>0.58506800000000003</c:v>
                </c:pt>
                <c:pt idx="1902">
                  <c:v>0.63914499999999996</c:v>
                </c:pt>
                <c:pt idx="1903">
                  <c:v>0.86138899999999996</c:v>
                </c:pt>
                <c:pt idx="1904">
                  <c:v>1.140442</c:v>
                </c:pt>
                <c:pt idx="1905">
                  <c:v>1.25267</c:v>
                </c:pt>
                <c:pt idx="1906">
                  <c:v>1.3540190000000001</c:v>
                </c:pt>
                <c:pt idx="1907">
                  <c:v>1.414261</c:v>
                </c:pt>
                <c:pt idx="1908">
                  <c:v>1.1317440000000001</c:v>
                </c:pt>
                <c:pt idx="1909">
                  <c:v>0.78111299999999995</c:v>
                </c:pt>
                <c:pt idx="1910">
                  <c:v>0.55113199999999996</c:v>
                </c:pt>
                <c:pt idx="1911">
                  <c:v>0.54534899999999997</c:v>
                </c:pt>
                <c:pt idx="1912">
                  <c:v>0.53678899999999996</c:v>
                </c:pt>
                <c:pt idx="1913">
                  <c:v>0.55197099999999999</c:v>
                </c:pt>
                <c:pt idx="1914">
                  <c:v>0.54310599999999998</c:v>
                </c:pt>
                <c:pt idx="1915">
                  <c:v>0.55993700000000002</c:v>
                </c:pt>
                <c:pt idx="1916">
                  <c:v>0.57711800000000002</c:v>
                </c:pt>
                <c:pt idx="1917">
                  <c:v>0.54129000000000005</c:v>
                </c:pt>
                <c:pt idx="1918">
                  <c:v>0.49510199999999999</c:v>
                </c:pt>
                <c:pt idx="1919">
                  <c:v>0.51925699999999997</c:v>
                </c:pt>
                <c:pt idx="1920">
                  <c:v>0.63797000000000004</c:v>
                </c:pt>
                <c:pt idx="1921">
                  <c:v>0.80026200000000003</c:v>
                </c:pt>
                <c:pt idx="1922">
                  <c:v>0.96583600000000003</c:v>
                </c:pt>
                <c:pt idx="1923">
                  <c:v>1.0326230000000001</c:v>
                </c:pt>
                <c:pt idx="1924">
                  <c:v>0.99067700000000003</c:v>
                </c:pt>
                <c:pt idx="1925">
                  <c:v>0.941971</c:v>
                </c:pt>
                <c:pt idx="1926">
                  <c:v>1.2607120000000001</c:v>
                </c:pt>
                <c:pt idx="1927">
                  <c:v>1.5122990000000001</c:v>
                </c:pt>
                <c:pt idx="1928">
                  <c:v>1.154892</c:v>
                </c:pt>
                <c:pt idx="1929">
                  <c:v>0.76486200000000004</c:v>
                </c:pt>
                <c:pt idx="1930">
                  <c:v>0.32960499999999998</c:v>
                </c:pt>
                <c:pt idx="1931">
                  <c:v>0.25303599999999998</c:v>
                </c:pt>
                <c:pt idx="1932">
                  <c:v>0.60664399999999996</c:v>
                </c:pt>
                <c:pt idx="1933">
                  <c:v>1.0643009999999999</c:v>
                </c:pt>
                <c:pt idx="1934">
                  <c:v>0.97009299999999998</c:v>
                </c:pt>
                <c:pt idx="1935">
                  <c:v>0.69239799999999996</c:v>
                </c:pt>
                <c:pt idx="1936">
                  <c:v>0.854599</c:v>
                </c:pt>
                <c:pt idx="1937">
                  <c:v>0.84040800000000004</c:v>
                </c:pt>
                <c:pt idx="1938">
                  <c:v>0.74394199999999999</c:v>
                </c:pt>
                <c:pt idx="1939">
                  <c:v>0.70523100000000005</c:v>
                </c:pt>
                <c:pt idx="1940">
                  <c:v>0.70239300000000005</c:v>
                </c:pt>
                <c:pt idx="1941">
                  <c:v>0.70176700000000003</c:v>
                </c:pt>
                <c:pt idx="1942">
                  <c:v>0.74819899999999995</c:v>
                </c:pt>
                <c:pt idx="1943">
                  <c:v>0.77972399999999997</c:v>
                </c:pt>
                <c:pt idx="1944">
                  <c:v>0.74757399999999996</c:v>
                </c:pt>
                <c:pt idx="1945">
                  <c:v>0.70825199999999999</c:v>
                </c:pt>
                <c:pt idx="1946">
                  <c:v>0.75639299999999998</c:v>
                </c:pt>
                <c:pt idx="1947">
                  <c:v>0.79029799999999994</c:v>
                </c:pt>
                <c:pt idx="1948">
                  <c:v>0.75024400000000002</c:v>
                </c:pt>
                <c:pt idx="1949">
                  <c:v>0.71449300000000004</c:v>
                </c:pt>
                <c:pt idx="1950">
                  <c:v>0.66944899999999996</c:v>
                </c:pt>
                <c:pt idx="1951">
                  <c:v>0.63031000000000004</c:v>
                </c:pt>
                <c:pt idx="1952">
                  <c:v>0.629471</c:v>
                </c:pt>
                <c:pt idx="1953">
                  <c:v>0.71659899999999999</c:v>
                </c:pt>
                <c:pt idx="1954">
                  <c:v>0.74418600000000001</c:v>
                </c:pt>
                <c:pt idx="1955">
                  <c:v>0.73191799999999996</c:v>
                </c:pt>
                <c:pt idx="1956">
                  <c:v>0.63687099999999996</c:v>
                </c:pt>
                <c:pt idx="1957">
                  <c:v>0.66224700000000003</c:v>
                </c:pt>
                <c:pt idx="1958">
                  <c:v>0.75535600000000003</c:v>
                </c:pt>
                <c:pt idx="1959">
                  <c:v>0.88693200000000005</c:v>
                </c:pt>
                <c:pt idx="1960">
                  <c:v>1.207657</c:v>
                </c:pt>
                <c:pt idx="1961">
                  <c:v>1.3276209999999999</c:v>
                </c:pt>
                <c:pt idx="1962">
                  <c:v>1.5782780000000001</c:v>
                </c:pt>
                <c:pt idx="1963">
                  <c:v>1.4523010000000001</c:v>
                </c:pt>
                <c:pt idx="1964">
                  <c:v>1.056961</c:v>
                </c:pt>
                <c:pt idx="1965">
                  <c:v>0.65206900000000001</c:v>
                </c:pt>
                <c:pt idx="1966">
                  <c:v>0.22717300000000001</c:v>
                </c:pt>
                <c:pt idx="1967">
                  <c:v>0.30835000000000001</c:v>
                </c:pt>
                <c:pt idx="1968">
                  <c:v>0.58938599999999997</c:v>
                </c:pt>
                <c:pt idx="1969">
                  <c:v>0.89677399999999996</c:v>
                </c:pt>
                <c:pt idx="1970">
                  <c:v>1.0270539999999999</c:v>
                </c:pt>
                <c:pt idx="1971">
                  <c:v>0.82624799999999998</c:v>
                </c:pt>
                <c:pt idx="1972">
                  <c:v>0.82305899999999999</c:v>
                </c:pt>
                <c:pt idx="1973">
                  <c:v>0.89744599999999997</c:v>
                </c:pt>
                <c:pt idx="1974">
                  <c:v>1.06369</c:v>
                </c:pt>
                <c:pt idx="1975">
                  <c:v>1.0577240000000001</c:v>
                </c:pt>
                <c:pt idx="1976">
                  <c:v>0.90243499999999999</c:v>
                </c:pt>
                <c:pt idx="1977">
                  <c:v>0.87515299999999996</c:v>
                </c:pt>
                <c:pt idx="1978">
                  <c:v>0.80412300000000003</c:v>
                </c:pt>
                <c:pt idx="1979">
                  <c:v>0.64413500000000001</c:v>
                </c:pt>
                <c:pt idx="1980">
                  <c:v>0.51693699999999998</c:v>
                </c:pt>
                <c:pt idx="1981">
                  <c:v>0.40914899999999998</c:v>
                </c:pt>
                <c:pt idx="1982">
                  <c:v>0.38877899999999999</c:v>
                </c:pt>
                <c:pt idx="1983">
                  <c:v>0.40708899999999998</c:v>
                </c:pt>
                <c:pt idx="1984">
                  <c:v>0.40042100000000003</c:v>
                </c:pt>
                <c:pt idx="1985">
                  <c:v>0.54415899999999995</c:v>
                </c:pt>
                <c:pt idx="1986">
                  <c:v>0.70805399999999996</c:v>
                </c:pt>
                <c:pt idx="1987">
                  <c:v>0.83309900000000003</c:v>
                </c:pt>
                <c:pt idx="1988">
                  <c:v>0.86650099999999997</c:v>
                </c:pt>
                <c:pt idx="1989">
                  <c:v>0.90528900000000001</c:v>
                </c:pt>
                <c:pt idx="1990">
                  <c:v>0.96482800000000002</c:v>
                </c:pt>
                <c:pt idx="1991">
                  <c:v>1.094238</c:v>
                </c:pt>
                <c:pt idx="1992">
                  <c:v>1.454895</c:v>
                </c:pt>
                <c:pt idx="1993">
                  <c:v>1.326004</c:v>
                </c:pt>
                <c:pt idx="1994">
                  <c:v>1.205322</c:v>
                </c:pt>
                <c:pt idx="1995">
                  <c:v>1.3090059999999999</c:v>
                </c:pt>
                <c:pt idx="1996">
                  <c:v>0.97677599999999998</c:v>
                </c:pt>
                <c:pt idx="1997">
                  <c:v>0.622116</c:v>
                </c:pt>
                <c:pt idx="1998">
                  <c:v>0.41805999999999999</c:v>
                </c:pt>
                <c:pt idx="1999">
                  <c:v>0.67669699999999999</c:v>
                </c:pt>
                <c:pt idx="2000">
                  <c:v>0.85945099999999996</c:v>
                </c:pt>
                <c:pt idx="2001">
                  <c:v>0.95245400000000002</c:v>
                </c:pt>
                <c:pt idx="2002">
                  <c:v>1.023315</c:v>
                </c:pt>
                <c:pt idx="2003">
                  <c:v>0.86090100000000003</c:v>
                </c:pt>
                <c:pt idx="2004">
                  <c:v>0.81582600000000005</c:v>
                </c:pt>
                <c:pt idx="2005">
                  <c:v>0.83367899999999995</c:v>
                </c:pt>
                <c:pt idx="2006">
                  <c:v>0.82786599999999999</c:v>
                </c:pt>
                <c:pt idx="2007">
                  <c:v>0.78865099999999999</c:v>
                </c:pt>
                <c:pt idx="2008">
                  <c:v>0.80600000000000005</c:v>
                </c:pt>
                <c:pt idx="2009">
                  <c:v>0.86624100000000004</c:v>
                </c:pt>
                <c:pt idx="2010">
                  <c:v>0.89048799999999995</c:v>
                </c:pt>
                <c:pt idx="2011">
                  <c:v>0.94567900000000005</c:v>
                </c:pt>
                <c:pt idx="2012">
                  <c:v>0.98384099999999997</c:v>
                </c:pt>
                <c:pt idx="2013">
                  <c:v>0.98788500000000001</c:v>
                </c:pt>
                <c:pt idx="2014">
                  <c:v>1.102371</c:v>
                </c:pt>
                <c:pt idx="2015">
                  <c:v>1.214081</c:v>
                </c:pt>
                <c:pt idx="2016">
                  <c:v>1.3079829999999999</c:v>
                </c:pt>
                <c:pt idx="2017">
                  <c:v>1.3386690000000001</c:v>
                </c:pt>
                <c:pt idx="2018">
                  <c:v>1.431732</c:v>
                </c:pt>
                <c:pt idx="2019">
                  <c:v>1.1903079999999999</c:v>
                </c:pt>
                <c:pt idx="2020">
                  <c:v>0.70605499999999999</c:v>
                </c:pt>
                <c:pt idx="2021">
                  <c:v>1.325806</c:v>
                </c:pt>
                <c:pt idx="2022">
                  <c:v>1.134018</c:v>
                </c:pt>
                <c:pt idx="2023">
                  <c:v>0.99856599999999995</c:v>
                </c:pt>
                <c:pt idx="2024">
                  <c:v>0.88214099999999995</c:v>
                </c:pt>
                <c:pt idx="2025">
                  <c:v>0.48979200000000001</c:v>
                </c:pt>
                <c:pt idx="2026">
                  <c:v>0.48280299999999998</c:v>
                </c:pt>
                <c:pt idx="2027">
                  <c:v>0.44844099999999998</c:v>
                </c:pt>
                <c:pt idx="2028">
                  <c:v>0.38829000000000002</c:v>
                </c:pt>
                <c:pt idx="2029">
                  <c:v>0.14227300000000001</c:v>
                </c:pt>
                <c:pt idx="2030">
                  <c:v>0.26585399999999998</c:v>
                </c:pt>
                <c:pt idx="2031">
                  <c:v>0.470383</c:v>
                </c:pt>
                <c:pt idx="2032">
                  <c:v>0.65533399999999997</c:v>
                </c:pt>
                <c:pt idx="2033">
                  <c:v>0.69738800000000001</c:v>
                </c:pt>
                <c:pt idx="2034">
                  <c:v>0.86360199999999998</c:v>
                </c:pt>
                <c:pt idx="2035">
                  <c:v>0.96406599999999998</c:v>
                </c:pt>
                <c:pt idx="2036">
                  <c:v>1.097763</c:v>
                </c:pt>
                <c:pt idx="2037">
                  <c:v>1.1686399999999999</c:v>
                </c:pt>
                <c:pt idx="2038">
                  <c:v>0.76951599999999998</c:v>
                </c:pt>
                <c:pt idx="2039">
                  <c:v>0.78037999999999996</c:v>
                </c:pt>
                <c:pt idx="2040">
                  <c:v>0.822662</c:v>
                </c:pt>
                <c:pt idx="2041">
                  <c:v>0.90876800000000002</c:v>
                </c:pt>
                <c:pt idx="2042">
                  <c:v>1.423111</c:v>
                </c:pt>
                <c:pt idx="2043">
                  <c:v>1.63266</c:v>
                </c:pt>
                <c:pt idx="2044">
                  <c:v>1.2548680000000001</c:v>
                </c:pt>
                <c:pt idx="2045">
                  <c:v>0.54769900000000005</c:v>
                </c:pt>
                <c:pt idx="2046">
                  <c:v>0.51550300000000004</c:v>
                </c:pt>
                <c:pt idx="2047">
                  <c:v>0.92512499999999998</c:v>
                </c:pt>
                <c:pt idx="2048">
                  <c:v>1.179611</c:v>
                </c:pt>
                <c:pt idx="2049">
                  <c:v>1.3895569999999999</c:v>
                </c:pt>
                <c:pt idx="2050">
                  <c:v>1.0164949999999999</c:v>
                </c:pt>
                <c:pt idx="2051">
                  <c:v>0.53546099999999996</c:v>
                </c:pt>
                <c:pt idx="2052">
                  <c:v>0.88476600000000005</c:v>
                </c:pt>
                <c:pt idx="2053">
                  <c:v>1.4013370000000001</c:v>
                </c:pt>
                <c:pt idx="2054">
                  <c:v>0.93658399999999997</c:v>
                </c:pt>
                <c:pt idx="2055">
                  <c:v>0.61413600000000002</c:v>
                </c:pt>
                <c:pt idx="2056">
                  <c:v>0.558029</c:v>
                </c:pt>
                <c:pt idx="2057">
                  <c:v>0.60740700000000003</c:v>
                </c:pt>
                <c:pt idx="2058">
                  <c:v>1.094894</c:v>
                </c:pt>
                <c:pt idx="2059">
                  <c:v>1.020721</c:v>
                </c:pt>
                <c:pt idx="2060">
                  <c:v>0.89373800000000003</c:v>
                </c:pt>
                <c:pt idx="2061">
                  <c:v>0.95436100000000001</c:v>
                </c:pt>
                <c:pt idx="2062">
                  <c:v>0.86006199999999999</c:v>
                </c:pt>
                <c:pt idx="2063">
                  <c:v>0.97988900000000001</c:v>
                </c:pt>
                <c:pt idx="2064">
                  <c:v>0.96052599999999999</c:v>
                </c:pt>
                <c:pt idx="2065">
                  <c:v>1.06427</c:v>
                </c:pt>
                <c:pt idx="2066">
                  <c:v>1.1463779999999999</c:v>
                </c:pt>
                <c:pt idx="2067">
                  <c:v>1.263077</c:v>
                </c:pt>
                <c:pt idx="2068">
                  <c:v>1.5041500000000001</c:v>
                </c:pt>
                <c:pt idx="2069">
                  <c:v>1.4714970000000001</c:v>
                </c:pt>
                <c:pt idx="2070">
                  <c:v>1.3176570000000001</c:v>
                </c:pt>
                <c:pt idx="2071">
                  <c:v>0.98645000000000005</c:v>
                </c:pt>
                <c:pt idx="2072">
                  <c:v>0.69320700000000002</c:v>
                </c:pt>
                <c:pt idx="2073">
                  <c:v>0.81721500000000002</c:v>
                </c:pt>
                <c:pt idx="2074">
                  <c:v>0.70431500000000002</c:v>
                </c:pt>
                <c:pt idx="2075">
                  <c:v>0.70234700000000005</c:v>
                </c:pt>
                <c:pt idx="2076">
                  <c:v>0.76779200000000003</c:v>
                </c:pt>
                <c:pt idx="2077">
                  <c:v>0.76959200000000005</c:v>
                </c:pt>
                <c:pt idx="2078">
                  <c:v>0.52764900000000003</c:v>
                </c:pt>
                <c:pt idx="2079">
                  <c:v>0.33558700000000002</c:v>
                </c:pt>
                <c:pt idx="2080">
                  <c:v>0.31715399999999999</c:v>
                </c:pt>
                <c:pt idx="2081">
                  <c:v>0.38777200000000001</c:v>
                </c:pt>
                <c:pt idx="2082">
                  <c:v>0.58444200000000002</c:v>
                </c:pt>
                <c:pt idx="2083">
                  <c:v>0.63723799999999997</c:v>
                </c:pt>
                <c:pt idx="2084">
                  <c:v>0.704376</c:v>
                </c:pt>
                <c:pt idx="2085">
                  <c:v>0.86782800000000004</c:v>
                </c:pt>
                <c:pt idx="2086">
                  <c:v>0.90826399999999996</c:v>
                </c:pt>
                <c:pt idx="2087">
                  <c:v>1.005768</c:v>
                </c:pt>
                <c:pt idx="2088">
                  <c:v>1.0992280000000001</c:v>
                </c:pt>
                <c:pt idx="2089">
                  <c:v>1.0328059999999999</c:v>
                </c:pt>
                <c:pt idx="2090">
                  <c:v>1.0105740000000001</c:v>
                </c:pt>
                <c:pt idx="2091">
                  <c:v>0.94854700000000003</c:v>
                </c:pt>
                <c:pt idx="2092">
                  <c:v>1.3013459999999999</c:v>
                </c:pt>
                <c:pt idx="2093">
                  <c:v>2.1244049999999999</c:v>
                </c:pt>
                <c:pt idx="2094">
                  <c:v>1.7710269999999999</c:v>
                </c:pt>
                <c:pt idx="2095">
                  <c:v>0.96347000000000005</c:v>
                </c:pt>
                <c:pt idx="2096">
                  <c:v>0.61628700000000003</c:v>
                </c:pt>
                <c:pt idx="2097">
                  <c:v>0.45051600000000003</c:v>
                </c:pt>
                <c:pt idx="2098">
                  <c:v>0.73825099999999999</c:v>
                </c:pt>
                <c:pt idx="2099">
                  <c:v>1.3636779999999999</c:v>
                </c:pt>
                <c:pt idx="2100">
                  <c:v>1.3692930000000001</c:v>
                </c:pt>
                <c:pt idx="2101">
                  <c:v>1.2122649999999999</c:v>
                </c:pt>
                <c:pt idx="2102">
                  <c:v>0.97930899999999999</c:v>
                </c:pt>
                <c:pt idx="2103">
                  <c:v>0.87944</c:v>
                </c:pt>
                <c:pt idx="2104">
                  <c:v>1.015228</c:v>
                </c:pt>
                <c:pt idx="2105">
                  <c:v>0.94042999999999999</c:v>
                </c:pt>
                <c:pt idx="2106">
                  <c:v>0.74549900000000002</c:v>
                </c:pt>
                <c:pt idx="2107">
                  <c:v>0.72843899999999995</c:v>
                </c:pt>
                <c:pt idx="2108">
                  <c:v>0.919678</c:v>
                </c:pt>
                <c:pt idx="2109">
                  <c:v>0.94528199999999996</c:v>
                </c:pt>
                <c:pt idx="2110">
                  <c:v>0.84153699999999998</c:v>
                </c:pt>
                <c:pt idx="2111">
                  <c:v>0.89624000000000004</c:v>
                </c:pt>
                <c:pt idx="2112">
                  <c:v>1.0274509999999999</c:v>
                </c:pt>
                <c:pt idx="2113">
                  <c:v>1.0783689999999999</c:v>
                </c:pt>
                <c:pt idx="2114">
                  <c:v>1.1034090000000001</c:v>
                </c:pt>
                <c:pt idx="2115">
                  <c:v>1.0619510000000001</c:v>
                </c:pt>
                <c:pt idx="2116">
                  <c:v>1.048279</c:v>
                </c:pt>
                <c:pt idx="2117">
                  <c:v>1.1194459999999999</c:v>
                </c:pt>
                <c:pt idx="2118">
                  <c:v>1.2330019999999999</c:v>
                </c:pt>
                <c:pt idx="2119">
                  <c:v>1.4738009999999999</c:v>
                </c:pt>
                <c:pt idx="2120">
                  <c:v>1.511795</c:v>
                </c:pt>
                <c:pt idx="2121">
                  <c:v>1.229813</c:v>
                </c:pt>
                <c:pt idx="2122">
                  <c:v>1.162201</c:v>
                </c:pt>
                <c:pt idx="2123">
                  <c:v>0.94818100000000005</c:v>
                </c:pt>
                <c:pt idx="2124">
                  <c:v>0.87117</c:v>
                </c:pt>
                <c:pt idx="2125">
                  <c:v>1.0472870000000001</c:v>
                </c:pt>
                <c:pt idx="2126">
                  <c:v>1.0065770000000001</c:v>
                </c:pt>
                <c:pt idx="2127">
                  <c:v>0.76899700000000004</c:v>
                </c:pt>
                <c:pt idx="2128">
                  <c:v>0.75439500000000004</c:v>
                </c:pt>
                <c:pt idx="2129">
                  <c:v>0.57925400000000005</c:v>
                </c:pt>
                <c:pt idx="2130">
                  <c:v>0.44419900000000001</c:v>
                </c:pt>
                <c:pt idx="2131">
                  <c:v>0.43670700000000001</c:v>
                </c:pt>
                <c:pt idx="2132">
                  <c:v>0.265488</c:v>
                </c:pt>
                <c:pt idx="2133">
                  <c:v>0.24693300000000001</c:v>
                </c:pt>
                <c:pt idx="2134">
                  <c:v>0.29058800000000001</c:v>
                </c:pt>
                <c:pt idx="2135">
                  <c:v>0.47071800000000003</c:v>
                </c:pt>
                <c:pt idx="2136">
                  <c:v>0.892181</c:v>
                </c:pt>
                <c:pt idx="2137">
                  <c:v>0.873367</c:v>
                </c:pt>
                <c:pt idx="2138">
                  <c:v>0.96604900000000005</c:v>
                </c:pt>
                <c:pt idx="2139">
                  <c:v>1.1930540000000001</c:v>
                </c:pt>
                <c:pt idx="2140">
                  <c:v>1.064255</c:v>
                </c:pt>
                <c:pt idx="2141">
                  <c:v>1.041336</c:v>
                </c:pt>
                <c:pt idx="2142">
                  <c:v>1.3766020000000001</c:v>
                </c:pt>
                <c:pt idx="2143">
                  <c:v>1.9207609999999999</c:v>
                </c:pt>
                <c:pt idx="2144">
                  <c:v>1.7369840000000001</c:v>
                </c:pt>
                <c:pt idx="2145">
                  <c:v>1.2684629999999999</c:v>
                </c:pt>
                <c:pt idx="2146">
                  <c:v>0.76835600000000004</c:v>
                </c:pt>
                <c:pt idx="2147">
                  <c:v>0.568573</c:v>
                </c:pt>
                <c:pt idx="2148">
                  <c:v>0.45297199999999999</c:v>
                </c:pt>
                <c:pt idx="2149">
                  <c:v>0.92411799999999999</c:v>
                </c:pt>
                <c:pt idx="2150">
                  <c:v>1.125626</c:v>
                </c:pt>
                <c:pt idx="2151">
                  <c:v>1.197632</c:v>
                </c:pt>
                <c:pt idx="2152">
                  <c:v>1.2562709999999999</c:v>
                </c:pt>
                <c:pt idx="2153">
                  <c:v>1.159821</c:v>
                </c:pt>
                <c:pt idx="2154">
                  <c:v>1.113434</c:v>
                </c:pt>
                <c:pt idx="2155">
                  <c:v>1.0920719999999999</c:v>
                </c:pt>
                <c:pt idx="2156">
                  <c:v>1.008087</c:v>
                </c:pt>
                <c:pt idx="2157">
                  <c:v>1.109253</c:v>
                </c:pt>
                <c:pt idx="2158">
                  <c:v>1.2350920000000001</c:v>
                </c:pt>
                <c:pt idx="2159">
                  <c:v>1.0557399999999999</c:v>
                </c:pt>
                <c:pt idx="2160">
                  <c:v>0.92729200000000001</c:v>
                </c:pt>
                <c:pt idx="2161">
                  <c:v>0.89681999999999995</c:v>
                </c:pt>
                <c:pt idx="2162">
                  <c:v>0.92405700000000002</c:v>
                </c:pt>
                <c:pt idx="2163">
                  <c:v>0.89776599999999995</c:v>
                </c:pt>
                <c:pt idx="2164">
                  <c:v>0.94087200000000004</c:v>
                </c:pt>
                <c:pt idx="2165">
                  <c:v>1.0250699999999999</c:v>
                </c:pt>
                <c:pt idx="2166">
                  <c:v>0.88006600000000001</c:v>
                </c:pt>
                <c:pt idx="2167">
                  <c:v>1.011444</c:v>
                </c:pt>
                <c:pt idx="2168">
                  <c:v>1.0723419999999999</c:v>
                </c:pt>
                <c:pt idx="2169">
                  <c:v>1.2174529999999999</c:v>
                </c:pt>
                <c:pt idx="2170">
                  <c:v>1.1048279999999999</c:v>
                </c:pt>
                <c:pt idx="2171">
                  <c:v>0.93646200000000002</c:v>
                </c:pt>
                <c:pt idx="2172">
                  <c:v>0.85855099999999995</c:v>
                </c:pt>
                <c:pt idx="2173">
                  <c:v>0.65348799999999996</c:v>
                </c:pt>
                <c:pt idx="2174">
                  <c:v>0.61508200000000002</c:v>
                </c:pt>
                <c:pt idx="2175">
                  <c:v>0.78759800000000002</c:v>
                </c:pt>
                <c:pt idx="2176">
                  <c:v>0.91095000000000004</c:v>
                </c:pt>
                <c:pt idx="2177">
                  <c:v>0.59165999999999996</c:v>
                </c:pt>
                <c:pt idx="2178">
                  <c:v>0.64860499999999999</c:v>
                </c:pt>
                <c:pt idx="2179">
                  <c:v>0.56105000000000005</c:v>
                </c:pt>
                <c:pt idx="2180">
                  <c:v>0.51612899999999995</c:v>
                </c:pt>
                <c:pt idx="2181">
                  <c:v>0.67477399999999998</c:v>
                </c:pt>
                <c:pt idx="2182">
                  <c:v>0.35389700000000002</c:v>
                </c:pt>
                <c:pt idx="2183">
                  <c:v>0.436249</c:v>
                </c:pt>
                <c:pt idx="2184">
                  <c:v>0.54382299999999995</c:v>
                </c:pt>
                <c:pt idx="2185">
                  <c:v>0.57890299999999995</c:v>
                </c:pt>
                <c:pt idx="2186">
                  <c:v>0.57992600000000005</c:v>
                </c:pt>
                <c:pt idx="2187">
                  <c:v>0.57745400000000002</c:v>
                </c:pt>
                <c:pt idx="2188">
                  <c:v>0.60339399999999999</c:v>
                </c:pt>
                <c:pt idx="2189">
                  <c:v>0.73535200000000001</c:v>
                </c:pt>
                <c:pt idx="2190">
                  <c:v>0.81098899999999996</c:v>
                </c:pt>
                <c:pt idx="2191">
                  <c:v>0.69398499999999996</c:v>
                </c:pt>
                <c:pt idx="2192">
                  <c:v>0.65313699999999997</c:v>
                </c:pt>
                <c:pt idx="2193">
                  <c:v>0.52467299999999994</c:v>
                </c:pt>
                <c:pt idx="2194">
                  <c:v>0.64990199999999998</c:v>
                </c:pt>
                <c:pt idx="2195">
                  <c:v>0.73611499999999996</c:v>
                </c:pt>
                <c:pt idx="2196">
                  <c:v>0.87159699999999996</c:v>
                </c:pt>
                <c:pt idx="2197">
                  <c:v>1.010254</c:v>
                </c:pt>
                <c:pt idx="2198">
                  <c:v>0.83052099999999995</c:v>
                </c:pt>
                <c:pt idx="2199">
                  <c:v>0.64779699999999996</c:v>
                </c:pt>
                <c:pt idx="2200">
                  <c:v>0.59652700000000003</c:v>
                </c:pt>
                <c:pt idx="2201">
                  <c:v>0.68493700000000002</c:v>
                </c:pt>
                <c:pt idx="2202">
                  <c:v>0.80560299999999996</c:v>
                </c:pt>
                <c:pt idx="2203">
                  <c:v>0.95576499999999998</c:v>
                </c:pt>
                <c:pt idx="2204">
                  <c:v>0.85070800000000002</c:v>
                </c:pt>
                <c:pt idx="2205">
                  <c:v>0.74493399999999999</c:v>
                </c:pt>
                <c:pt idx="2206">
                  <c:v>0.77088900000000005</c:v>
                </c:pt>
                <c:pt idx="2207">
                  <c:v>0.67390399999999995</c:v>
                </c:pt>
                <c:pt idx="2208">
                  <c:v>0.61103799999999997</c:v>
                </c:pt>
                <c:pt idx="2209">
                  <c:v>0.66668700000000003</c:v>
                </c:pt>
                <c:pt idx="2210">
                  <c:v>0.64901699999999996</c:v>
                </c:pt>
                <c:pt idx="2211">
                  <c:v>0.73663299999999998</c:v>
                </c:pt>
                <c:pt idx="2212">
                  <c:v>0.68873600000000001</c:v>
                </c:pt>
                <c:pt idx="2213">
                  <c:v>0.63148499999999996</c:v>
                </c:pt>
                <c:pt idx="2214">
                  <c:v>0.71252400000000005</c:v>
                </c:pt>
                <c:pt idx="2215">
                  <c:v>0.74192800000000003</c:v>
                </c:pt>
                <c:pt idx="2216">
                  <c:v>0.70466600000000001</c:v>
                </c:pt>
                <c:pt idx="2217">
                  <c:v>0.72984300000000002</c:v>
                </c:pt>
                <c:pt idx="2218">
                  <c:v>0.792435</c:v>
                </c:pt>
                <c:pt idx="2219">
                  <c:v>1.0360259999999999</c:v>
                </c:pt>
                <c:pt idx="2220">
                  <c:v>1.001404</c:v>
                </c:pt>
                <c:pt idx="2221">
                  <c:v>0.95039399999999996</c:v>
                </c:pt>
                <c:pt idx="2222">
                  <c:v>1.140533</c:v>
                </c:pt>
                <c:pt idx="2223">
                  <c:v>0.92788700000000002</c:v>
                </c:pt>
                <c:pt idx="2224">
                  <c:v>0.60307299999999997</c:v>
                </c:pt>
                <c:pt idx="2225">
                  <c:v>0.65064999999999995</c:v>
                </c:pt>
                <c:pt idx="2226">
                  <c:v>0.62690699999999999</c:v>
                </c:pt>
                <c:pt idx="2227">
                  <c:v>0.64747600000000005</c:v>
                </c:pt>
                <c:pt idx="2228">
                  <c:v>0.65817300000000001</c:v>
                </c:pt>
                <c:pt idx="2229">
                  <c:v>0.69116200000000005</c:v>
                </c:pt>
                <c:pt idx="2230">
                  <c:v>0.53500400000000004</c:v>
                </c:pt>
                <c:pt idx="2231">
                  <c:v>0.41470299999999999</c:v>
                </c:pt>
                <c:pt idx="2232">
                  <c:v>0.346771</c:v>
                </c:pt>
                <c:pt idx="2233">
                  <c:v>0.4617</c:v>
                </c:pt>
                <c:pt idx="2234">
                  <c:v>0.47466999999999998</c:v>
                </c:pt>
                <c:pt idx="2235">
                  <c:v>0.55967699999999998</c:v>
                </c:pt>
                <c:pt idx="2236">
                  <c:v>0.55332899999999996</c:v>
                </c:pt>
                <c:pt idx="2237">
                  <c:v>0.67691000000000001</c:v>
                </c:pt>
                <c:pt idx="2238">
                  <c:v>0.79127499999999995</c:v>
                </c:pt>
                <c:pt idx="2239">
                  <c:v>0.83103899999999997</c:v>
                </c:pt>
                <c:pt idx="2240">
                  <c:v>0.79483000000000004</c:v>
                </c:pt>
                <c:pt idx="2241">
                  <c:v>0.88424700000000001</c:v>
                </c:pt>
                <c:pt idx="2242">
                  <c:v>0.77993800000000002</c:v>
                </c:pt>
                <c:pt idx="2243">
                  <c:v>1.056152</c:v>
                </c:pt>
                <c:pt idx="2244">
                  <c:v>1.060379</c:v>
                </c:pt>
                <c:pt idx="2245">
                  <c:v>1.150757</c:v>
                </c:pt>
                <c:pt idx="2246">
                  <c:v>1.1413420000000001</c:v>
                </c:pt>
                <c:pt idx="2247">
                  <c:v>0.93208299999999999</c:v>
                </c:pt>
                <c:pt idx="2248">
                  <c:v>0.73558000000000001</c:v>
                </c:pt>
                <c:pt idx="2249">
                  <c:v>0.72734100000000002</c:v>
                </c:pt>
                <c:pt idx="2250">
                  <c:v>0.59194899999999995</c:v>
                </c:pt>
                <c:pt idx="2251">
                  <c:v>0.68037400000000003</c:v>
                </c:pt>
                <c:pt idx="2252">
                  <c:v>0.914825</c:v>
                </c:pt>
                <c:pt idx="2253">
                  <c:v>0.860626</c:v>
                </c:pt>
                <c:pt idx="2254">
                  <c:v>0.67337000000000002</c:v>
                </c:pt>
                <c:pt idx="2255">
                  <c:v>0.76173400000000002</c:v>
                </c:pt>
                <c:pt idx="2256">
                  <c:v>0.75553899999999996</c:v>
                </c:pt>
                <c:pt idx="2257">
                  <c:v>0.78172299999999995</c:v>
                </c:pt>
                <c:pt idx="2258">
                  <c:v>0.58142099999999997</c:v>
                </c:pt>
                <c:pt idx="2259">
                  <c:v>0.64692700000000003</c:v>
                </c:pt>
                <c:pt idx="2260">
                  <c:v>0.54264800000000002</c:v>
                </c:pt>
                <c:pt idx="2261">
                  <c:v>0.53369100000000003</c:v>
                </c:pt>
                <c:pt idx="2262">
                  <c:v>0.62103299999999995</c:v>
                </c:pt>
                <c:pt idx="2263">
                  <c:v>0.96050999999999997</c:v>
                </c:pt>
                <c:pt idx="2264">
                  <c:v>1.581985</c:v>
                </c:pt>
                <c:pt idx="2265">
                  <c:v>2.6613769999999999</c:v>
                </c:pt>
                <c:pt idx="2266">
                  <c:v>2.5086360000000001</c:v>
                </c:pt>
                <c:pt idx="2267">
                  <c:v>1.3398129999999999</c:v>
                </c:pt>
                <c:pt idx="2268">
                  <c:v>1.018097</c:v>
                </c:pt>
                <c:pt idx="2269">
                  <c:v>1.4335169999999999</c:v>
                </c:pt>
                <c:pt idx="2270">
                  <c:v>1.5477909999999999</c:v>
                </c:pt>
                <c:pt idx="2271">
                  <c:v>1.2310179999999999</c:v>
                </c:pt>
                <c:pt idx="2272">
                  <c:v>1.0254970000000001</c:v>
                </c:pt>
                <c:pt idx="2273">
                  <c:v>1.2262420000000001</c:v>
                </c:pt>
                <c:pt idx="2274">
                  <c:v>1.056702</c:v>
                </c:pt>
                <c:pt idx="2275">
                  <c:v>0.60047899999999998</c:v>
                </c:pt>
                <c:pt idx="2276">
                  <c:v>0.19273399999999999</c:v>
                </c:pt>
                <c:pt idx="2277">
                  <c:v>3.6026000000000002E-2</c:v>
                </c:pt>
                <c:pt idx="2278">
                  <c:v>0.20236199999999999</c:v>
                </c:pt>
                <c:pt idx="2279">
                  <c:v>0.38603199999999999</c:v>
                </c:pt>
                <c:pt idx="2280">
                  <c:v>0.35630800000000001</c:v>
                </c:pt>
                <c:pt idx="2281">
                  <c:v>0.314224</c:v>
                </c:pt>
                <c:pt idx="2282">
                  <c:v>0.367981</c:v>
                </c:pt>
                <c:pt idx="2283">
                  <c:v>0.55551099999999998</c:v>
                </c:pt>
                <c:pt idx="2284">
                  <c:v>0.765594</c:v>
                </c:pt>
                <c:pt idx="2285">
                  <c:v>0.93615700000000002</c:v>
                </c:pt>
                <c:pt idx="2286">
                  <c:v>1.035706</c:v>
                </c:pt>
                <c:pt idx="2287">
                  <c:v>1.072525</c:v>
                </c:pt>
                <c:pt idx="2288">
                  <c:v>1.1221920000000001</c:v>
                </c:pt>
                <c:pt idx="2289">
                  <c:v>1.6364749999999999</c:v>
                </c:pt>
                <c:pt idx="2290">
                  <c:v>2.9833219999999998</c:v>
                </c:pt>
                <c:pt idx="2291">
                  <c:v>1.725571</c:v>
                </c:pt>
                <c:pt idx="2292">
                  <c:v>0.88481100000000001</c:v>
                </c:pt>
                <c:pt idx="2293">
                  <c:v>0.54713400000000001</c:v>
                </c:pt>
                <c:pt idx="2294">
                  <c:v>0.63353000000000004</c:v>
                </c:pt>
                <c:pt idx="2295">
                  <c:v>1.20459</c:v>
                </c:pt>
                <c:pt idx="2296">
                  <c:v>1.2697909999999999</c:v>
                </c:pt>
                <c:pt idx="2297">
                  <c:v>0.90064999999999995</c:v>
                </c:pt>
                <c:pt idx="2298">
                  <c:v>0.861267</c:v>
                </c:pt>
                <c:pt idx="2299">
                  <c:v>1.095993</c:v>
                </c:pt>
                <c:pt idx="2300">
                  <c:v>1.121292</c:v>
                </c:pt>
                <c:pt idx="2301">
                  <c:v>0.882324</c:v>
                </c:pt>
                <c:pt idx="2302">
                  <c:v>0.77896100000000001</c:v>
                </c:pt>
                <c:pt idx="2303">
                  <c:v>0.81848100000000001</c:v>
                </c:pt>
                <c:pt idx="2304">
                  <c:v>0.83026100000000003</c:v>
                </c:pt>
                <c:pt idx="2305">
                  <c:v>0.91172799999999998</c:v>
                </c:pt>
                <c:pt idx="2306">
                  <c:v>0.936249</c:v>
                </c:pt>
                <c:pt idx="2307">
                  <c:v>0.98344399999999998</c:v>
                </c:pt>
                <c:pt idx="2308">
                  <c:v>1.0105740000000001</c:v>
                </c:pt>
                <c:pt idx="2309">
                  <c:v>1.00145</c:v>
                </c:pt>
                <c:pt idx="2310">
                  <c:v>1.013474</c:v>
                </c:pt>
                <c:pt idx="2311">
                  <c:v>1.075226</c:v>
                </c:pt>
                <c:pt idx="2312">
                  <c:v>1.1056820000000001</c:v>
                </c:pt>
                <c:pt idx="2313">
                  <c:v>1.077072</c:v>
                </c:pt>
                <c:pt idx="2314">
                  <c:v>1.1317900000000001</c:v>
                </c:pt>
                <c:pt idx="2315">
                  <c:v>1.3208009999999999</c:v>
                </c:pt>
                <c:pt idx="2316">
                  <c:v>1.5686040000000001</c:v>
                </c:pt>
                <c:pt idx="2317">
                  <c:v>1.429611</c:v>
                </c:pt>
                <c:pt idx="2318">
                  <c:v>1.3851009999999999</c:v>
                </c:pt>
                <c:pt idx="2319">
                  <c:v>1.509552</c:v>
                </c:pt>
                <c:pt idx="2320">
                  <c:v>1.285461</c:v>
                </c:pt>
                <c:pt idx="2321">
                  <c:v>0.86402900000000005</c:v>
                </c:pt>
                <c:pt idx="2322">
                  <c:v>0.76060499999999998</c:v>
                </c:pt>
                <c:pt idx="2323">
                  <c:v>0.65057399999999999</c:v>
                </c:pt>
                <c:pt idx="2324">
                  <c:v>0.69264199999999998</c:v>
                </c:pt>
                <c:pt idx="2325">
                  <c:v>0.55395499999999998</c:v>
                </c:pt>
                <c:pt idx="2326">
                  <c:v>0.37525900000000001</c:v>
                </c:pt>
                <c:pt idx="2327">
                  <c:v>0.27943400000000002</c:v>
                </c:pt>
                <c:pt idx="2328">
                  <c:v>0.35461399999999998</c:v>
                </c:pt>
                <c:pt idx="2329">
                  <c:v>0.35894799999999999</c:v>
                </c:pt>
                <c:pt idx="2330">
                  <c:v>0.34861799999999998</c:v>
                </c:pt>
                <c:pt idx="2331">
                  <c:v>0.46578999999999998</c:v>
                </c:pt>
                <c:pt idx="2332">
                  <c:v>0.68035900000000005</c:v>
                </c:pt>
                <c:pt idx="2333">
                  <c:v>0.91508500000000004</c:v>
                </c:pt>
                <c:pt idx="2334">
                  <c:v>1.073563</c:v>
                </c:pt>
                <c:pt idx="2335">
                  <c:v>1.1321410000000001</c:v>
                </c:pt>
                <c:pt idx="2336">
                  <c:v>1.157089</c:v>
                </c:pt>
                <c:pt idx="2337">
                  <c:v>1.203003</c:v>
                </c:pt>
                <c:pt idx="2338">
                  <c:v>1.4399869999999999</c:v>
                </c:pt>
                <c:pt idx="2339">
                  <c:v>2.6930540000000001</c:v>
                </c:pt>
                <c:pt idx="2340">
                  <c:v>1.487366</c:v>
                </c:pt>
                <c:pt idx="2341">
                  <c:v>1.0869899999999999</c:v>
                </c:pt>
                <c:pt idx="2342">
                  <c:v>0.75080899999999995</c:v>
                </c:pt>
                <c:pt idx="2343">
                  <c:v>0.71356200000000003</c:v>
                </c:pt>
                <c:pt idx="2344">
                  <c:v>0.95369000000000004</c:v>
                </c:pt>
                <c:pt idx="2345">
                  <c:v>1.807037</c:v>
                </c:pt>
                <c:pt idx="2346">
                  <c:v>1.035706</c:v>
                </c:pt>
                <c:pt idx="2347">
                  <c:v>0.82881199999999999</c:v>
                </c:pt>
                <c:pt idx="2348">
                  <c:v>0.97270199999999996</c:v>
                </c:pt>
                <c:pt idx="2349">
                  <c:v>1.206833</c:v>
                </c:pt>
                <c:pt idx="2350">
                  <c:v>1.002075</c:v>
                </c:pt>
                <c:pt idx="2351">
                  <c:v>0.66645799999999999</c:v>
                </c:pt>
                <c:pt idx="2352">
                  <c:v>0.59838899999999995</c:v>
                </c:pt>
                <c:pt idx="2353">
                  <c:v>0.74908399999999997</c:v>
                </c:pt>
                <c:pt idx="2354">
                  <c:v>0.90127599999999997</c:v>
                </c:pt>
                <c:pt idx="2355">
                  <c:v>0.83758500000000002</c:v>
                </c:pt>
                <c:pt idx="2356">
                  <c:v>0.91603100000000004</c:v>
                </c:pt>
                <c:pt idx="2357">
                  <c:v>0.96629299999999996</c:v>
                </c:pt>
                <c:pt idx="2358">
                  <c:v>1.057007</c:v>
                </c:pt>
                <c:pt idx="2359">
                  <c:v>1.1836089999999999</c:v>
                </c:pt>
                <c:pt idx="2360">
                  <c:v>1.113785</c:v>
                </c:pt>
                <c:pt idx="2361">
                  <c:v>1.0133669999999999</c:v>
                </c:pt>
                <c:pt idx="2362">
                  <c:v>1.056</c:v>
                </c:pt>
                <c:pt idx="2363">
                  <c:v>1.230972</c:v>
                </c:pt>
                <c:pt idx="2364">
                  <c:v>1.4773099999999999</c:v>
                </c:pt>
                <c:pt idx="2365">
                  <c:v>1.4630129999999999</c:v>
                </c:pt>
                <c:pt idx="2366">
                  <c:v>1.8144229999999999</c:v>
                </c:pt>
                <c:pt idx="2367">
                  <c:v>1.990402</c:v>
                </c:pt>
                <c:pt idx="2368">
                  <c:v>1.3633580000000001</c:v>
                </c:pt>
                <c:pt idx="2369">
                  <c:v>0.61872899999999997</c:v>
                </c:pt>
                <c:pt idx="2370">
                  <c:v>0.85600299999999996</c:v>
                </c:pt>
                <c:pt idx="2371">
                  <c:v>0.80213900000000005</c:v>
                </c:pt>
                <c:pt idx="2372">
                  <c:v>0.36756899999999998</c:v>
                </c:pt>
                <c:pt idx="2373">
                  <c:v>9.0439000000000005E-2</c:v>
                </c:pt>
                <c:pt idx="2374">
                  <c:v>5.0350000000000004E-3</c:v>
                </c:pt>
                <c:pt idx="2375">
                  <c:v>0.157913</c:v>
                </c:pt>
                <c:pt idx="2376">
                  <c:v>0.26806600000000003</c:v>
                </c:pt>
                <c:pt idx="2377">
                  <c:v>0.29066500000000001</c:v>
                </c:pt>
                <c:pt idx="2378">
                  <c:v>0.39503500000000003</c:v>
                </c:pt>
                <c:pt idx="2379">
                  <c:v>0.53713999999999995</c:v>
                </c:pt>
                <c:pt idx="2380">
                  <c:v>0.638428</c:v>
                </c:pt>
                <c:pt idx="2381">
                  <c:v>0.77761800000000003</c:v>
                </c:pt>
                <c:pt idx="2382">
                  <c:v>0.98101799999999995</c:v>
                </c:pt>
                <c:pt idx="2383">
                  <c:v>1.232742</c:v>
                </c:pt>
                <c:pt idx="2384">
                  <c:v>1.4566650000000001</c:v>
                </c:pt>
                <c:pt idx="2385">
                  <c:v>1.423935</c:v>
                </c:pt>
                <c:pt idx="2386">
                  <c:v>1.5770569999999999</c:v>
                </c:pt>
                <c:pt idx="2387">
                  <c:v>2.3257599999999998</c:v>
                </c:pt>
                <c:pt idx="2388">
                  <c:v>1.275787</c:v>
                </c:pt>
                <c:pt idx="2389">
                  <c:v>0.85546900000000003</c:v>
                </c:pt>
                <c:pt idx="2390">
                  <c:v>0.430313</c:v>
                </c:pt>
                <c:pt idx="2391">
                  <c:v>0.27415499999999998</c:v>
                </c:pt>
                <c:pt idx="2392">
                  <c:v>1.4046479999999999</c:v>
                </c:pt>
                <c:pt idx="2393">
                  <c:v>2.916153</c:v>
                </c:pt>
                <c:pt idx="2394">
                  <c:v>1.060913</c:v>
                </c:pt>
                <c:pt idx="2395">
                  <c:v>0.48819000000000001</c:v>
                </c:pt>
                <c:pt idx="2396">
                  <c:v>0.45701599999999998</c:v>
                </c:pt>
                <c:pt idx="2397">
                  <c:v>0.78936799999999996</c:v>
                </c:pt>
                <c:pt idx="2398">
                  <c:v>0.88708500000000001</c:v>
                </c:pt>
                <c:pt idx="2399">
                  <c:v>0.896652</c:v>
                </c:pt>
                <c:pt idx="2400">
                  <c:v>0.97204599999999997</c:v>
                </c:pt>
                <c:pt idx="2401">
                  <c:v>1.0747679999999999</c:v>
                </c:pt>
                <c:pt idx="2402">
                  <c:v>0.98507699999999998</c:v>
                </c:pt>
                <c:pt idx="2403">
                  <c:v>0.99398799999999998</c:v>
                </c:pt>
                <c:pt idx="2404">
                  <c:v>1.007477</c:v>
                </c:pt>
                <c:pt idx="2405">
                  <c:v>1.0196080000000001</c:v>
                </c:pt>
                <c:pt idx="2406">
                  <c:v>0.95623800000000003</c:v>
                </c:pt>
                <c:pt idx="2407">
                  <c:v>0.93095399999999995</c:v>
                </c:pt>
                <c:pt idx="2408">
                  <c:v>0.930145</c:v>
                </c:pt>
                <c:pt idx="2409">
                  <c:v>0.91548200000000002</c:v>
                </c:pt>
                <c:pt idx="2410">
                  <c:v>0.95755000000000001</c:v>
                </c:pt>
                <c:pt idx="2411">
                  <c:v>1.0878749999999999</c:v>
                </c:pt>
                <c:pt idx="2412">
                  <c:v>1.412949</c:v>
                </c:pt>
                <c:pt idx="2413">
                  <c:v>1.690094</c:v>
                </c:pt>
                <c:pt idx="2414">
                  <c:v>1.580414</c:v>
                </c:pt>
                <c:pt idx="2415">
                  <c:v>1.841995</c:v>
                </c:pt>
                <c:pt idx="2416">
                  <c:v>1.7978209999999999</c:v>
                </c:pt>
                <c:pt idx="2417">
                  <c:v>0.98307800000000001</c:v>
                </c:pt>
                <c:pt idx="2418">
                  <c:v>0.50004599999999999</c:v>
                </c:pt>
                <c:pt idx="2419">
                  <c:v>0.90072600000000003</c:v>
                </c:pt>
                <c:pt idx="2420">
                  <c:v>0.85463</c:v>
                </c:pt>
                <c:pt idx="2421">
                  <c:v>0.45721400000000001</c:v>
                </c:pt>
                <c:pt idx="2422">
                  <c:v>0.15985099999999999</c:v>
                </c:pt>
                <c:pt idx="2423">
                  <c:v>9.0026999999999996E-2</c:v>
                </c:pt>
                <c:pt idx="2424">
                  <c:v>0.244171</c:v>
                </c:pt>
                <c:pt idx="2425">
                  <c:v>0.47087099999999998</c:v>
                </c:pt>
                <c:pt idx="2426">
                  <c:v>0.449432</c:v>
                </c:pt>
                <c:pt idx="2427">
                  <c:v>0.36805700000000002</c:v>
                </c:pt>
                <c:pt idx="2428">
                  <c:v>0.40011600000000003</c:v>
                </c:pt>
                <c:pt idx="2429">
                  <c:v>0.569214</c:v>
                </c:pt>
                <c:pt idx="2430">
                  <c:v>0.80337499999999995</c:v>
                </c:pt>
                <c:pt idx="2431">
                  <c:v>0.98921199999999998</c:v>
                </c:pt>
                <c:pt idx="2432">
                  <c:v>1.143402</c:v>
                </c:pt>
                <c:pt idx="2433">
                  <c:v>1.257706</c:v>
                </c:pt>
                <c:pt idx="2434">
                  <c:v>1.2360230000000001</c:v>
                </c:pt>
                <c:pt idx="2435">
                  <c:v>1.0343629999999999</c:v>
                </c:pt>
                <c:pt idx="2436">
                  <c:v>2.0751949999999999</c:v>
                </c:pt>
                <c:pt idx="2437">
                  <c:v>2.4639280000000001</c:v>
                </c:pt>
                <c:pt idx="2438">
                  <c:v>1.2855220000000001</c:v>
                </c:pt>
                <c:pt idx="2439">
                  <c:v>1.0943909999999999</c:v>
                </c:pt>
                <c:pt idx="2440">
                  <c:v>0.49591099999999999</c:v>
                </c:pt>
                <c:pt idx="2441">
                  <c:v>0.188385</c:v>
                </c:pt>
                <c:pt idx="2442">
                  <c:v>0.66494799999999998</c:v>
                </c:pt>
                <c:pt idx="2443">
                  <c:v>1.8460240000000001</c:v>
                </c:pt>
                <c:pt idx="2444">
                  <c:v>1.7842560000000001</c:v>
                </c:pt>
                <c:pt idx="2445">
                  <c:v>0.72221400000000002</c:v>
                </c:pt>
                <c:pt idx="2446">
                  <c:v>0.57023599999999997</c:v>
                </c:pt>
                <c:pt idx="2447">
                  <c:v>0.86526499999999995</c:v>
                </c:pt>
                <c:pt idx="2448">
                  <c:v>1.053207</c:v>
                </c:pt>
                <c:pt idx="2449">
                  <c:v>0.99348400000000003</c:v>
                </c:pt>
                <c:pt idx="2450">
                  <c:v>0.82734700000000005</c:v>
                </c:pt>
                <c:pt idx="2451">
                  <c:v>0.80683899999999997</c:v>
                </c:pt>
                <c:pt idx="2452">
                  <c:v>0.92103599999999997</c:v>
                </c:pt>
                <c:pt idx="2453">
                  <c:v>1.007431</c:v>
                </c:pt>
                <c:pt idx="2454">
                  <c:v>1.041183</c:v>
                </c:pt>
                <c:pt idx="2455">
                  <c:v>0.99238599999999999</c:v>
                </c:pt>
                <c:pt idx="2456">
                  <c:v>0.95063799999999998</c:v>
                </c:pt>
                <c:pt idx="2457">
                  <c:v>1.017471</c:v>
                </c:pt>
                <c:pt idx="2458">
                  <c:v>1.1024020000000001</c:v>
                </c:pt>
                <c:pt idx="2459">
                  <c:v>1.131165</c:v>
                </c:pt>
                <c:pt idx="2460">
                  <c:v>1.080444</c:v>
                </c:pt>
                <c:pt idx="2461">
                  <c:v>1.155945</c:v>
                </c:pt>
                <c:pt idx="2462">
                  <c:v>1.373062</c:v>
                </c:pt>
                <c:pt idx="2463">
                  <c:v>1.4956210000000001</c:v>
                </c:pt>
                <c:pt idx="2464">
                  <c:v>1.8251189999999999</c:v>
                </c:pt>
                <c:pt idx="2465">
                  <c:v>1.9515990000000001</c:v>
                </c:pt>
                <c:pt idx="2466">
                  <c:v>1.21756</c:v>
                </c:pt>
                <c:pt idx="2467">
                  <c:v>0.49137900000000001</c:v>
                </c:pt>
                <c:pt idx="2468">
                  <c:v>0.74783299999999997</c:v>
                </c:pt>
                <c:pt idx="2469">
                  <c:v>0.89370700000000003</c:v>
                </c:pt>
                <c:pt idx="2470">
                  <c:v>0.63957200000000003</c:v>
                </c:pt>
                <c:pt idx="2471">
                  <c:v>0.27989199999999997</c:v>
                </c:pt>
                <c:pt idx="2472">
                  <c:v>6.4788999999999999E-2</c:v>
                </c:pt>
                <c:pt idx="2473">
                  <c:v>0.18452499999999999</c:v>
                </c:pt>
                <c:pt idx="2474">
                  <c:v>0.37010199999999999</c:v>
                </c:pt>
                <c:pt idx="2475">
                  <c:v>0.34759499999999999</c:v>
                </c:pt>
                <c:pt idx="2476">
                  <c:v>0.32519500000000001</c:v>
                </c:pt>
                <c:pt idx="2477">
                  <c:v>0.37087999999999999</c:v>
                </c:pt>
                <c:pt idx="2478">
                  <c:v>0.53900099999999995</c:v>
                </c:pt>
                <c:pt idx="2479">
                  <c:v>0.76728799999999997</c:v>
                </c:pt>
                <c:pt idx="2480">
                  <c:v>1.000961</c:v>
                </c:pt>
                <c:pt idx="2481">
                  <c:v>1.247147</c:v>
                </c:pt>
                <c:pt idx="2482">
                  <c:v>1.4437869999999999</c:v>
                </c:pt>
                <c:pt idx="2483">
                  <c:v>1.355057</c:v>
                </c:pt>
                <c:pt idx="2484">
                  <c:v>1.215454</c:v>
                </c:pt>
                <c:pt idx="2485">
                  <c:v>1.8686830000000001</c:v>
                </c:pt>
                <c:pt idx="2486">
                  <c:v>2.5675050000000001</c:v>
                </c:pt>
                <c:pt idx="2487">
                  <c:v>1.332489</c:v>
                </c:pt>
                <c:pt idx="2488">
                  <c:v>1.1312260000000001</c:v>
                </c:pt>
                <c:pt idx="2489">
                  <c:v>0.84622200000000003</c:v>
                </c:pt>
                <c:pt idx="2490">
                  <c:v>0.52740500000000001</c:v>
                </c:pt>
                <c:pt idx="2491">
                  <c:v>0.197266</c:v>
                </c:pt>
                <c:pt idx="2492">
                  <c:v>0.60519400000000001</c:v>
                </c:pt>
                <c:pt idx="2493">
                  <c:v>1.3808750000000001</c:v>
                </c:pt>
                <c:pt idx="2494">
                  <c:v>1.1093599999999999</c:v>
                </c:pt>
                <c:pt idx="2495">
                  <c:v>0.88951100000000005</c:v>
                </c:pt>
                <c:pt idx="2496">
                  <c:v>1.181381</c:v>
                </c:pt>
                <c:pt idx="2497">
                  <c:v>1.29393</c:v>
                </c:pt>
                <c:pt idx="2498">
                  <c:v>1.09111</c:v>
                </c:pt>
                <c:pt idx="2499">
                  <c:v>1.029434</c:v>
                </c:pt>
                <c:pt idx="2500">
                  <c:v>0.94317600000000001</c:v>
                </c:pt>
                <c:pt idx="2501">
                  <c:v>0.81564300000000001</c:v>
                </c:pt>
                <c:pt idx="2502">
                  <c:v>0.84539799999999998</c:v>
                </c:pt>
                <c:pt idx="2503">
                  <c:v>0.855545</c:v>
                </c:pt>
                <c:pt idx="2504">
                  <c:v>0.86784399999999995</c:v>
                </c:pt>
                <c:pt idx="2505">
                  <c:v>0.92327899999999996</c:v>
                </c:pt>
                <c:pt idx="2506">
                  <c:v>1.016724</c:v>
                </c:pt>
                <c:pt idx="2507">
                  <c:v>1.0918429999999999</c:v>
                </c:pt>
                <c:pt idx="2508">
                  <c:v>1.1161799999999999</c:v>
                </c:pt>
                <c:pt idx="2509">
                  <c:v>1.1831050000000001</c:v>
                </c:pt>
                <c:pt idx="2510">
                  <c:v>1.3881680000000001</c:v>
                </c:pt>
                <c:pt idx="2511">
                  <c:v>1.429489</c:v>
                </c:pt>
                <c:pt idx="2512">
                  <c:v>1.44841</c:v>
                </c:pt>
                <c:pt idx="2513">
                  <c:v>1.7722929999999999</c:v>
                </c:pt>
                <c:pt idx="2514">
                  <c:v>1.806503</c:v>
                </c:pt>
                <c:pt idx="2515">
                  <c:v>1.284332</c:v>
                </c:pt>
                <c:pt idx="2516">
                  <c:v>0.74113499999999999</c:v>
                </c:pt>
                <c:pt idx="2517">
                  <c:v>0.67663600000000002</c:v>
                </c:pt>
                <c:pt idx="2518">
                  <c:v>0.73877000000000004</c:v>
                </c:pt>
                <c:pt idx="2519">
                  <c:v>0.72009299999999998</c:v>
                </c:pt>
                <c:pt idx="2520">
                  <c:v>0.53933699999999996</c:v>
                </c:pt>
                <c:pt idx="2521">
                  <c:v>0.26187100000000002</c:v>
                </c:pt>
                <c:pt idx="2522">
                  <c:v>0.15370200000000001</c:v>
                </c:pt>
                <c:pt idx="2523">
                  <c:v>0.26963799999999999</c:v>
                </c:pt>
                <c:pt idx="2524">
                  <c:v>0.32936100000000001</c:v>
                </c:pt>
                <c:pt idx="2525">
                  <c:v>0.41706799999999999</c:v>
                </c:pt>
                <c:pt idx="2526">
                  <c:v>0.47317500000000001</c:v>
                </c:pt>
                <c:pt idx="2527">
                  <c:v>0.59140000000000004</c:v>
                </c:pt>
                <c:pt idx="2528">
                  <c:v>0.742645</c:v>
                </c:pt>
                <c:pt idx="2529">
                  <c:v>0.88642900000000002</c:v>
                </c:pt>
                <c:pt idx="2530">
                  <c:v>1.0485690000000001</c:v>
                </c:pt>
                <c:pt idx="2531">
                  <c:v>1.230499</c:v>
                </c:pt>
                <c:pt idx="2532">
                  <c:v>1.304001</c:v>
                </c:pt>
                <c:pt idx="2533">
                  <c:v>1.2613220000000001</c:v>
                </c:pt>
                <c:pt idx="2534">
                  <c:v>2.3069760000000001</c:v>
                </c:pt>
                <c:pt idx="2535">
                  <c:v>2.2820279999999999</c:v>
                </c:pt>
                <c:pt idx="2536">
                  <c:v>1.1353</c:v>
                </c:pt>
                <c:pt idx="2537">
                  <c:v>0.82783499999999999</c:v>
                </c:pt>
                <c:pt idx="2538">
                  <c:v>0.45486500000000002</c:v>
                </c:pt>
                <c:pt idx="2539">
                  <c:v>0.44430500000000001</c:v>
                </c:pt>
                <c:pt idx="2540">
                  <c:v>1.2714840000000001</c:v>
                </c:pt>
                <c:pt idx="2541">
                  <c:v>1.737366</c:v>
                </c:pt>
                <c:pt idx="2542">
                  <c:v>0.97180200000000005</c:v>
                </c:pt>
                <c:pt idx="2543">
                  <c:v>0.93641700000000005</c:v>
                </c:pt>
                <c:pt idx="2544">
                  <c:v>1.083923</c:v>
                </c:pt>
                <c:pt idx="2545">
                  <c:v>1.2855220000000001</c:v>
                </c:pt>
                <c:pt idx="2546">
                  <c:v>1.0842590000000001</c:v>
                </c:pt>
                <c:pt idx="2547">
                  <c:v>0.82904100000000003</c:v>
                </c:pt>
                <c:pt idx="2548">
                  <c:v>0.91539000000000004</c:v>
                </c:pt>
                <c:pt idx="2549">
                  <c:v>0.86993399999999999</c:v>
                </c:pt>
                <c:pt idx="2550">
                  <c:v>0.87158199999999997</c:v>
                </c:pt>
                <c:pt idx="2551">
                  <c:v>0.95393399999999995</c:v>
                </c:pt>
                <c:pt idx="2552">
                  <c:v>0.90548700000000004</c:v>
                </c:pt>
                <c:pt idx="2553">
                  <c:v>0.96987900000000005</c:v>
                </c:pt>
                <c:pt idx="2554">
                  <c:v>1.0723419999999999</c:v>
                </c:pt>
                <c:pt idx="2555">
                  <c:v>1.11409</c:v>
                </c:pt>
                <c:pt idx="2556">
                  <c:v>1.1199190000000001</c:v>
                </c:pt>
                <c:pt idx="2557">
                  <c:v>1.346252</c:v>
                </c:pt>
                <c:pt idx="2558">
                  <c:v>1.7812190000000001</c:v>
                </c:pt>
                <c:pt idx="2559">
                  <c:v>1.7692110000000001</c:v>
                </c:pt>
                <c:pt idx="2560">
                  <c:v>1.647858</c:v>
                </c:pt>
                <c:pt idx="2561">
                  <c:v>1.74115</c:v>
                </c:pt>
                <c:pt idx="2562">
                  <c:v>1.3111269999999999</c:v>
                </c:pt>
                <c:pt idx="2563">
                  <c:v>1.0350950000000001</c:v>
                </c:pt>
                <c:pt idx="2564">
                  <c:v>0.90779100000000001</c:v>
                </c:pt>
                <c:pt idx="2565">
                  <c:v>0.90457200000000004</c:v>
                </c:pt>
                <c:pt idx="2566">
                  <c:v>0.75582899999999997</c:v>
                </c:pt>
                <c:pt idx="2567">
                  <c:v>0.38362099999999999</c:v>
                </c:pt>
                <c:pt idx="2568">
                  <c:v>0.24594099999999999</c:v>
                </c:pt>
                <c:pt idx="2569">
                  <c:v>0.34735100000000002</c:v>
                </c:pt>
                <c:pt idx="2570">
                  <c:v>0.45223999999999998</c:v>
                </c:pt>
                <c:pt idx="2571">
                  <c:v>0.30166599999999999</c:v>
                </c:pt>
                <c:pt idx="2572">
                  <c:v>0.185226</c:v>
                </c:pt>
                <c:pt idx="2573">
                  <c:v>0.221497</c:v>
                </c:pt>
                <c:pt idx="2574">
                  <c:v>0.35990899999999998</c:v>
                </c:pt>
                <c:pt idx="2575">
                  <c:v>0.50639299999999998</c:v>
                </c:pt>
                <c:pt idx="2576">
                  <c:v>0.67767299999999997</c:v>
                </c:pt>
                <c:pt idx="2577">
                  <c:v>0.82838400000000001</c:v>
                </c:pt>
                <c:pt idx="2578">
                  <c:v>1.0230870000000001</c:v>
                </c:pt>
                <c:pt idx="2579">
                  <c:v>1.2333069999999999</c:v>
                </c:pt>
                <c:pt idx="2580">
                  <c:v>1.4029689999999999</c:v>
                </c:pt>
                <c:pt idx="2581">
                  <c:v>1.406601</c:v>
                </c:pt>
                <c:pt idx="2582">
                  <c:v>1.0470280000000001</c:v>
                </c:pt>
                <c:pt idx="2583">
                  <c:v>2.0744630000000002</c:v>
                </c:pt>
                <c:pt idx="2584">
                  <c:v>1.7742770000000001</c:v>
                </c:pt>
                <c:pt idx="2585">
                  <c:v>1.323669</c:v>
                </c:pt>
                <c:pt idx="2586">
                  <c:v>1.3493189999999999</c:v>
                </c:pt>
                <c:pt idx="2587">
                  <c:v>0.65731799999999996</c:v>
                </c:pt>
                <c:pt idx="2588">
                  <c:v>0.55436700000000005</c:v>
                </c:pt>
                <c:pt idx="2589">
                  <c:v>0.92471300000000001</c:v>
                </c:pt>
                <c:pt idx="2590">
                  <c:v>1.4716800000000001</c:v>
                </c:pt>
                <c:pt idx="2591">
                  <c:v>1.52179</c:v>
                </c:pt>
                <c:pt idx="2592">
                  <c:v>1.0894779999999999</c:v>
                </c:pt>
                <c:pt idx="2593">
                  <c:v>1.0785370000000001</c:v>
                </c:pt>
                <c:pt idx="2594">
                  <c:v>1.110352</c:v>
                </c:pt>
                <c:pt idx="2595">
                  <c:v>1.0266420000000001</c:v>
                </c:pt>
                <c:pt idx="2596">
                  <c:v>0.90699799999999997</c:v>
                </c:pt>
                <c:pt idx="2597">
                  <c:v>0.84660299999999999</c:v>
                </c:pt>
                <c:pt idx="2598">
                  <c:v>0.75517299999999998</c:v>
                </c:pt>
                <c:pt idx="2599">
                  <c:v>0.73953199999999997</c:v>
                </c:pt>
                <c:pt idx="2600">
                  <c:v>0.82740800000000003</c:v>
                </c:pt>
                <c:pt idx="2601">
                  <c:v>0.97494499999999995</c:v>
                </c:pt>
                <c:pt idx="2602">
                  <c:v>1.091995</c:v>
                </c:pt>
                <c:pt idx="2603">
                  <c:v>1.093872</c:v>
                </c:pt>
                <c:pt idx="2604">
                  <c:v>1.0828089999999999</c:v>
                </c:pt>
                <c:pt idx="2605">
                  <c:v>1.1787110000000001</c:v>
                </c:pt>
                <c:pt idx="2606">
                  <c:v>1.2895049999999999</c:v>
                </c:pt>
                <c:pt idx="2607">
                  <c:v>1.2234499999999999</c:v>
                </c:pt>
                <c:pt idx="2608">
                  <c:v>1.36557</c:v>
                </c:pt>
                <c:pt idx="2609">
                  <c:v>1.4641569999999999</c:v>
                </c:pt>
                <c:pt idx="2610">
                  <c:v>1.414032</c:v>
                </c:pt>
                <c:pt idx="2611">
                  <c:v>1.4994510000000001</c:v>
                </c:pt>
                <c:pt idx="2612">
                  <c:v>1.4219360000000001</c:v>
                </c:pt>
                <c:pt idx="2613">
                  <c:v>0.989151</c:v>
                </c:pt>
                <c:pt idx="2614">
                  <c:v>0.41319299999999998</c:v>
                </c:pt>
                <c:pt idx="2615">
                  <c:v>0.67086800000000002</c:v>
                </c:pt>
                <c:pt idx="2616">
                  <c:v>0.96383700000000005</c:v>
                </c:pt>
                <c:pt idx="2617">
                  <c:v>0.97192400000000001</c:v>
                </c:pt>
                <c:pt idx="2618">
                  <c:v>0.51647900000000002</c:v>
                </c:pt>
                <c:pt idx="2619">
                  <c:v>0.148926</c:v>
                </c:pt>
                <c:pt idx="2620">
                  <c:v>5.5587999999999999E-2</c:v>
                </c:pt>
                <c:pt idx="2621">
                  <c:v>0.23120099999999999</c:v>
                </c:pt>
                <c:pt idx="2622">
                  <c:v>0.375641</c:v>
                </c:pt>
                <c:pt idx="2623">
                  <c:v>0.46462999999999999</c:v>
                </c:pt>
                <c:pt idx="2624">
                  <c:v>0.59404000000000001</c:v>
                </c:pt>
                <c:pt idx="2625">
                  <c:v>0.895065</c:v>
                </c:pt>
                <c:pt idx="2626">
                  <c:v>1.188507</c:v>
                </c:pt>
                <c:pt idx="2627">
                  <c:v>1.310684</c:v>
                </c:pt>
                <c:pt idx="2628">
                  <c:v>1.342789</c:v>
                </c:pt>
                <c:pt idx="2629">
                  <c:v>1.2665409999999999</c:v>
                </c:pt>
                <c:pt idx="2630">
                  <c:v>1.296219</c:v>
                </c:pt>
                <c:pt idx="2631">
                  <c:v>2.4032290000000001</c:v>
                </c:pt>
                <c:pt idx="2632">
                  <c:v>1.558289</c:v>
                </c:pt>
                <c:pt idx="2633">
                  <c:v>0.93174699999999999</c:v>
                </c:pt>
                <c:pt idx="2634">
                  <c:v>0.68536399999999997</c:v>
                </c:pt>
                <c:pt idx="2635">
                  <c:v>0.73068200000000005</c:v>
                </c:pt>
                <c:pt idx="2636">
                  <c:v>0.68483000000000005</c:v>
                </c:pt>
                <c:pt idx="2637">
                  <c:v>0.92781100000000005</c:v>
                </c:pt>
                <c:pt idx="2638">
                  <c:v>1.31369</c:v>
                </c:pt>
                <c:pt idx="2639">
                  <c:v>1.0499270000000001</c:v>
                </c:pt>
                <c:pt idx="2640">
                  <c:v>0.87167399999999995</c:v>
                </c:pt>
                <c:pt idx="2641">
                  <c:v>0.95069899999999996</c:v>
                </c:pt>
                <c:pt idx="2642">
                  <c:v>1.182693</c:v>
                </c:pt>
                <c:pt idx="2643">
                  <c:v>1.1716610000000001</c:v>
                </c:pt>
                <c:pt idx="2644">
                  <c:v>1.0717319999999999</c:v>
                </c:pt>
                <c:pt idx="2645">
                  <c:v>0.91149899999999995</c:v>
                </c:pt>
                <c:pt idx="2646">
                  <c:v>0.80049099999999995</c:v>
                </c:pt>
                <c:pt idx="2647">
                  <c:v>0.94712799999999997</c:v>
                </c:pt>
                <c:pt idx="2648">
                  <c:v>0.88766500000000004</c:v>
                </c:pt>
                <c:pt idx="2649">
                  <c:v>0.77763400000000005</c:v>
                </c:pt>
                <c:pt idx="2650">
                  <c:v>0.87626599999999999</c:v>
                </c:pt>
                <c:pt idx="2651">
                  <c:v>1.0109250000000001</c:v>
                </c:pt>
                <c:pt idx="2652">
                  <c:v>1.1716770000000001</c:v>
                </c:pt>
                <c:pt idx="2653">
                  <c:v>1.266357</c:v>
                </c:pt>
                <c:pt idx="2654">
                  <c:v>1.1629940000000001</c:v>
                </c:pt>
                <c:pt idx="2655">
                  <c:v>0.98577899999999996</c:v>
                </c:pt>
                <c:pt idx="2656">
                  <c:v>1.005768</c:v>
                </c:pt>
                <c:pt idx="2657">
                  <c:v>1.016632</c:v>
                </c:pt>
                <c:pt idx="2658">
                  <c:v>0.94059800000000005</c:v>
                </c:pt>
                <c:pt idx="2659">
                  <c:v>0.81011999999999995</c:v>
                </c:pt>
                <c:pt idx="2660">
                  <c:v>0.82139600000000002</c:v>
                </c:pt>
                <c:pt idx="2661">
                  <c:v>0.96040300000000001</c:v>
                </c:pt>
                <c:pt idx="2662">
                  <c:v>1.2673030000000001</c:v>
                </c:pt>
                <c:pt idx="2663">
                  <c:v>1.1486050000000001</c:v>
                </c:pt>
                <c:pt idx="2664">
                  <c:v>1.025787</c:v>
                </c:pt>
                <c:pt idx="2665">
                  <c:v>1.2382200000000001</c:v>
                </c:pt>
                <c:pt idx="2666">
                  <c:v>1.4633940000000001</c:v>
                </c:pt>
                <c:pt idx="2667">
                  <c:v>1.685791</c:v>
                </c:pt>
                <c:pt idx="2668">
                  <c:v>1.580948</c:v>
                </c:pt>
                <c:pt idx="2669">
                  <c:v>1.3858029999999999</c:v>
                </c:pt>
                <c:pt idx="2670">
                  <c:v>1.51149</c:v>
                </c:pt>
                <c:pt idx="2671">
                  <c:v>1.6709590000000001</c:v>
                </c:pt>
                <c:pt idx="2672">
                  <c:v>1.132172</c:v>
                </c:pt>
                <c:pt idx="2673">
                  <c:v>0.51606799999999997</c:v>
                </c:pt>
                <c:pt idx="2674">
                  <c:v>-0.171463</c:v>
                </c:pt>
                <c:pt idx="2675">
                  <c:v>-0.28497299999999998</c:v>
                </c:pt>
                <c:pt idx="2676">
                  <c:v>0.16642799999999999</c:v>
                </c:pt>
                <c:pt idx="2677">
                  <c:v>0.543045</c:v>
                </c:pt>
                <c:pt idx="2678">
                  <c:v>0.61645499999999998</c:v>
                </c:pt>
                <c:pt idx="2679">
                  <c:v>0.49565100000000001</c:v>
                </c:pt>
                <c:pt idx="2680">
                  <c:v>0.50649999999999995</c:v>
                </c:pt>
                <c:pt idx="2681">
                  <c:v>0.69569400000000003</c:v>
                </c:pt>
                <c:pt idx="2682">
                  <c:v>0.89009099999999997</c:v>
                </c:pt>
                <c:pt idx="2683">
                  <c:v>1.0945130000000001</c:v>
                </c:pt>
                <c:pt idx="2684">
                  <c:v>1.299728</c:v>
                </c:pt>
                <c:pt idx="2685">
                  <c:v>1.330017</c:v>
                </c:pt>
                <c:pt idx="2686">
                  <c:v>1.1485289999999999</c:v>
                </c:pt>
                <c:pt idx="2687">
                  <c:v>1.2067570000000001</c:v>
                </c:pt>
                <c:pt idx="2688">
                  <c:v>2.3464809999999998</c:v>
                </c:pt>
                <c:pt idx="2689">
                  <c:v>1.4644470000000001</c:v>
                </c:pt>
                <c:pt idx="2690">
                  <c:v>0.92353799999999997</c:v>
                </c:pt>
                <c:pt idx="2691">
                  <c:v>1.065933</c:v>
                </c:pt>
                <c:pt idx="2692">
                  <c:v>0.67193599999999998</c:v>
                </c:pt>
                <c:pt idx="2693">
                  <c:v>0.58746299999999996</c:v>
                </c:pt>
                <c:pt idx="2694">
                  <c:v>0.89800999999999997</c:v>
                </c:pt>
                <c:pt idx="2695">
                  <c:v>1.276459</c:v>
                </c:pt>
                <c:pt idx="2696">
                  <c:v>1.13974</c:v>
                </c:pt>
                <c:pt idx="2697">
                  <c:v>1.068039</c:v>
                </c:pt>
                <c:pt idx="2698">
                  <c:v>0.99069200000000002</c:v>
                </c:pt>
                <c:pt idx="2699">
                  <c:v>1.1321559999999999</c:v>
                </c:pt>
                <c:pt idx="2700">
                  <c:v>1.2814030000000001</c:v>
                </c:pt>
                <c:pt idx="2701">
                  <c:v>1.1503140000000001</c:v>
                </c:pt>
                <c:pt idx="2702">
                  <c:v>1.0204770000000001</c:v>
                </c:pt>
                <c:pt idx="2703">
                  <c:v>0.91218600000000005</c:v>
                </c:pt>
                <c:pt idx="2704">
                  <c:v>0.94818100000000005</c:v>
                </c:pt>
                <c:pt idx="2705">
                  <c:v>0.96511800000000003</c:v>
                </c:pt>
                <c:pt idx="2706">
                  <c:v>0.89689600000000003</c:v>
                </c:pt>
                <c:pt idx="2707">
                  <c:v>0.81289699999999998</c:v>
                </c:pt>
                <c:pt idx="2708">
                  <c:v>0.79908800000000002</c:v>
                </c:pt>
                <c:pt idx="2709">
                  <c:v>0.95645100000000005</c:v>
                </c:pt>
                <c:pt idx="2710">
                  <c:v>0.98393200000000003</c:v>
                </c:pt>
                <c:pt idx="2711">
                  <c:v>1.0433349999999999</c:v>
                </c:pt>
                <c:pt idx="2712">
                  <c:v>1.086838</c:v>
                </c:pt>
                <c:pt idx="2713">
                  <c:v>1.0906830000000001</c:v>
                </c:pt>
                <c:pt idx="2714">
                  <c:v>1.2176819999999999</c:v>
                </c:pt>
                <c:pt idx="2715">
                  <c:v>1.5155940000000001</c:v>
                </c:pt>
                <c:pt idx="2716">
                  <c:v>1.380539</c:v>
                </c:pt>
                <c:pt idx="2717">
                  <c:v>1.3792720000000001</c:v>
                </c:pt>
                <c:pt idx="2718">
                  <c:v>1.5301210000000001</c:v>
                </c:pt>
                <c:pt idx="2719">
                  <c:v>1.403732</c:v>
                </c:pt>
                <c:pt idx="2720">
                  <c:v>1.4725189999999999</c:v>
                </c:pt>
                <c:pt idx="2721">
                  <c:v>1.389008</c:v>
                </c:pt>
                <c:pt idx="2722">
                  <c:v>0.99621599999999999</c:v>
                </c:pt>
                <c:pt idx="2723">
                  <c:v>0.41049200000000002</c:v>
                </c:pt>
                <c:pt idx="2724">
                  <c:v>5.3467000000000001E-2</c:v>
                </c:pt>
                <c:pt idx="2725">
                  <c:v>2.4490000000000001E-2</c:v>
                </c:pt>
                <c:pt idx="2726">
                  <c:v>0.26713599999999998</c:v>
                </c:pt>
                <c:pt idx="2727">
                  <c:v>0.37753300000000001</c:v>
                </c:pt>
                <c:pt idx="2728">
                  <c:v>0.38708500000000001</c:v>
                </c:pt>
                <c:pt idx="2729">
                  <c:v>0.44877600000000001</c:v>
                </c:pt>
                <c:pt idx="2730">
                  <c:v>0.51651000000000002</c:v>
                </c:pt>
                <c:pt idx="2731">
                  <c:v>0.58616599999999996</c:v>
                </c:pt>
                <c:pt idx="2732">
                  <c:v>0.68409699999999996</c:v>
                </c:pt>
                <c:pt idx="2733">
                  <c:v>0.80396999999999996</c:v>
                </c:pt>
                <c:pt idx="2734">
                  <c:v>0.95036299999999996</c:v>
                </c:pt>
                <c:pt idx="2735">
                  <c:v>1.100006</c:v>
                </c:pt>
                <c:pt idx="2736">
                  <c:v>1.234604</c:v>
                </c:pt>
                <c:pt idx="2737">
                  <c:v>1.194366</c:v>
                </c:pt>
                <c:pt idx="2738">
                  <c:v>0.96513400000000005</c:v>
                </c:pt>
                <c:pt idx="2739">
                  <c:v>1.2734220000000001</c:v>
                </c:pt>
                <c:pt idx="2740">
                  <c:v>2.6223909999999999</c:v>
                </c:pt>
                <c:pt idx="2741">
                  <c:v>1.6647639999999999</c:v>
                </c:pt>
                <c:pt idx="2742">
                  <c:v>1.242645</c:v>
                </c:pt>
                <c:pt idx="2743">
                  <c:v>0.79309099999999999</c:v>
                </c:pt>
                <c:pt idx="2744">
                  <c:v>0.57701100000000005</c:v>
                </c:pt>
                <c:pt idx="2745">
                  <c:v>0.50790400000000002</c:v>
                </c:pt>
                <c:pt idx="2746">
                  <c:v>0.93695099999999998</c:v>
                </c:pt>
                <c:pt idx="2747">
                  <c:v>1.6488799999999999</c:v>
                </c:pt>
                <c:pt idx="2748">
                  <c:v>1.3293759999999999</c:v>
                </c:pt>
                <c:pt idx="2749">
                  <c:v>0.81230199999999997</c:v>
                </c:pt>
                <c:pt idx="2750">
                  <c:v>0.80401599999999995</c:v>
                </c:pt>
                <c:pt idx="2751">
                  <c:v>0.96067800000000003</c:v>
                </c:pt>
                <c:pt idx="2752">
                  <c:v>1.071472</c:v>
                </c:pt>
                <c:pt idx="2753">
                  <c:v>0.95832799999999996</c:v>
                </c:pt>
                <c:pt idx="2754">
                  <c:v>0.84697</c:v>
                </c:pt>
                <c:pt idx="2755">
                  <c:v>0.87959299999999996</c:v>
                </c:pt>
                <c:pt idx="2756">
                  <c:v>0.94152800000000003</c:v>
                </c:pt>
                <c:pt idx="2757">
                  <c:v>1.015366</c:v>
                </c:pt>
                <c:pt idx="2758">
                  <c:v>1.070236</c:v>
                </c:pt>
                <c:pt idx="2759">
                  <c:v>1.056351</c:v>
                </c:pt>
                <c:pt idx="2760">
                  <c:v>1.0501560000000001</c:v>
                </c:pt>
                <c:pt idx="2761">
                  <c:v>1.0189060000000001</c:v>
                </c:pt>
                <c:pt idx="2762">
                  <c:v>1.052368</c:v>
                </c:pt>
                <c:pt idx="2763">
                  <c:v>1.1599120000000001</c:v>
                </c:pt>
                <c:pt idx="2764">
                  <c:v>1.3403780000000001</c:v>
                </c:pt>
                <c:pt idx="2765">
                  <c:v>1.40625</c:v>
                </c:pt>
                <c:pt idx="2766">
                  <c:v>1.364655</c:v>
                </c:pt>
                <c:pt idx="2767">
                  <c:v>1.5380860000000001</c:v>
                </c:pt>
                <c:pt idx="2768">
                  <c:v>1.6405639999999999</c:v>
                </c:pt>
                <c:pt idx="2769">
                  <c:v>1.146255</c:v>
                </c:pt>
                <c:pt idx="2770">
                  <c:v>0.53183000000000002</c:v>
                </c:pt>
                <c:pt idx="2771">
                  <c:v>0.74372899999999997</c:v>
                </c:pt>
                <c:pt idx="2772">
                  <c:v>1.0598909999999999</c:v>
                </c:pt>
                <c:pt idx="2773">
                  <c:v>0.93264800000000003</c:v>
                </c:pt>
                <c:pt idx="2774">
                  <c:v>0.430008</c:v>
                </c:pt>
                <c:pt idx="2775">
                  <c:v>-8.3785999999999999E-2</c:v>
                </c:pt>
                <c:pt idx="2776">
                  <c:v>0.23907500000000001</c:v>
                </c:pt>
                <c:pt idx="2777">
                  <c:v>0.49302699999999999</c:v>
                </c:pt>
                <c:pt idx="2778">
                  <c:v>0.55554199999999998</c:v>
                </c:pt>
                <c:pt idx="2779">
                  <c:v>0.540466</c:v>
                </c:pt>
                <c:pt idx="2780">
                  <c:v>0.57521100000000003</c:v>
                </c:pt>
                <c:pt idx="2781">
                  <c:v>0.72590600000000005</c:v>
                </c:pt>
                <c:pt idx="2782">
                  <c:v>0.886185</c:v>
                </c:pt>
                <c:pt idx="2783">
                  <c:v>1.085464</c:v>
                </c:pt>
                <c:pt idx="2784">
                  <c:v>1.0774840000000001</c:v>
                </c:pt>
                <c:pt idx="2785">
                  <c:v>1.1366419999999999</c:v>
                </c:pt>
                <c:pt idx="2786">
                  <c:v>1.142685</c:v>
                </c:pt>
                <c:pt idx="2787">
                  <c:v>1.1545719999999999</c:v>
                </c:pt>
                <c:pt idx="2788">
                  <c:v>1.564346</c:v>
                </c:pt>
                <c:pt idx="2789">
                  <c:v>1.579437</c:v>
                </c:pt>
                <c:pt idx="2790">
                  <c:v>1.339005</c:v>
                </c:pt>
                <c:pt idx="2791">
                  <c:v>1.034378</c:v>
                </c:pt>
                <c:pt idx="2792">
                  <c:v>0.93022199999999999</c:v>
                </c:pt>
                <c:pt idx="2793">
                  <c:v>0.79205300000000001</c:v>
                </c:pt>
                <c:pt idx="2794">
                  <c:v>1.009903</c:v>
                </c:pt>
                <c:pt idx="2795">
                  <c:v>1.2752079999999999</c:v>
                </c:pt>
                <c:pt idx="2796">
                  <c:v>1.8432010000000001</c:v>
                </c:pt>
                <c:pt idx="2797">
                  <c:v>0.73204000000000002</c:v>
                </c:pt>
                <c:pt idx="2798">
                  <c:v>0.77250700000000005</c:v>
                </c:pt>
                <c:pt idx="2799">
                  <c:v>0.93276999999999999</c:v>
                </c:pt>
                <c:pt idx="2800">
                  <c:v>1.3795930000000001</c:v>
                </c:pt>
                <c:pt idx="2801">
                  <c:v>1.1395869999999999</c:v>
                </c:pt>
                <c:pt idx="2802">
                  <c:v>0.69761700000000004</c:v>
                </c:pt>
                <c:pt idx="2803">
                  <c:v>0.67288199999999998</c:v>
                </c:pt>
                <c:pt idx="2804">
                  <c:v>0.81941200000000003</c:v>
                </c:pt>
                <c:pt idx="2805">
                  <c:v>0.908142</c:v>
                </c:pt>
                <c:pt idx="2806">
                  <c:v>0.96974199999999999</c:v>
                </c:pt>
                <c:pt idx="2807">
                  <c:v>0.98734999999999995</c:v>
                </c:pt>
                <c:pt idx="2808">
                  <c:v>1.052765</c:v>
                </c:pt>
                <c:pt idx="2809">
                  <c:v>1.1016999999999999</c:v>
                </c:pt>
                <c:pt idx="2810">
                  <c:v>1.062881</c:v>
                </c:pt>
                <c:pt idx="2811">
                  <c:v>1.1305540000000001</c:v>
                </c:pt>
                <c:pt idx="2812">
                  <c:v>1.3287960000000001</c:v>
                </c:pt>
                <c:pt idx="2813">
                  <c:v>1.416946</c:v>
                </c:pt>
                <c:pt idx="2814">
                  <c:v>1.4159390000000001</c:v>
                </c:pt>
                <c:pt idx="2815">
                  <c:v>1.5435490000000001</c:v>
                </c:pt>
                <c:pt idx="2816">
                  <c:v>1.37117</c:v>
                </c:pt>
                <c:pt idx="2817">
                  <c:v>0.93916299999999997</c:v>
                </c:pt>
                <c:pt idx="2818">
                  <c:v>1.0101469999999999</c:v>
                </c:pt>
                <c:pt idx="2819">
                  <c:v>0.82881199999999999</c:v>
                </c:pt>
                <c:pt idx="2820">
                  <c:v>1.0786739999999999</c:v>
                </c:pt>
                <c:pt idx="2821">
                  <c:v>0.87458800000000003</c:v>
                </c:pt>
                <c:pt idx="2822">
                  <c:v>0.47108499999999998</c:v>
                </c:pt>
                <c:pt idx="2823">
                  <c:v>0.37004100000000001</c:v>
                </c:pt>
                <c:pt idx="2824">
                  <c:v>0.42666599999999999</c:v>
                </c:pt>
                <c:pt idx="2825">
                  <c:v>0.32693499999999998</c:v>
                </c:pt>
                <c:pt idx="2826">
                  <c:v>0.34190399999999999</c:v>
                </c:pt>
                <c:pt idx="2827">
                  <c:v>0.54035900000000003</c:v>
                </c:pt>
                <c:pt idx="2828">
                  <c:v>0.67985499999999999</c:v>
                </c:pt>
                <c:pt idx="2829">
                  <c:v>0.75056500000000004</c:v>
                </c:pt>
                <c:pt idx="2830">
                  <c:v>0.73806799999999995</c:v>
                </c:pt>
                <c:pt idx="2831">
                  <c:v>1.175446</c:v>
                </c:pt>
                <c:pt idx="2832">
                  <c:v>1.288422</c:v>
                </c:pt>
                <c:pt idx="2833">
                  <c:v>1.129837</c:v>
                </c:pt>
                <c:pt idx="2834">
                  <c:v>1.210251</c:v>
                </c:pt>
                <c:pt idx="2835">
                  <c:v>1.1438600000000001</c:v>
                </c:pt>
                <c:pt idx="2836">
                  <c:v>1.159897</c:v>
                </c:pt>
                <c:pt idx="2837">
                  <c:v>1.5029300000000001</c:v>
                </c:pt>
                <c:pt idx="2838">
                  <c:v>1.2330319999999999</c:v>
                </c:pt>
                <c:pt idx="2839">
                  <c:v>1.0945130000000001</c:v>
                </c:pt>
                <c:pt idx="2840">
                  <c:v>0.78405800000000003</c:v>
                </c:pt>
                <c:pt idx="2841">
                  <c:v>0.83863799999999999</c:v>
                </c:pt>
                <c:pt idx="2842">
                  <c:v>1.0441130000000001</c:v>
                </c:pt>
                <c:pt idx="2843">
                  <c:v>1.1275630000000001</c:v>
                </c:pt>
                <c:pt idx="2844">
                  <c:v>1.434418</c:v>
                </c:pt>
                <c:pt idx="2845">
                  <c:v>1.3402099999999999</c:v>
                </c:pt>
                <c:pt idx="2846">
                  <c:v>1.340317</c:v>
                </c:pt>
                <c:pt idx="2847">
                  <c:v>0.87464900000000001</c:v>
                </c:pt>
                <c:pt idx="2848">
                  <c:v>0.94313000000000002</c:v>
                </c:pt>
                <c:pt idx="2849">
                  <c:v>0.80989100000000003</c:v>
                </c:pt>
                <c:pt idx="2850">
                  <c:v>0.81419399999999997</c:v>
                </c:pt>
                <c:pt idx="2851">
                  <c:v>0.79112199999999999</c:v>
                </c:pt>
                <c:pt idx="2852">
                  <c:v>0.838287</c:v>
                </c:pt>
                <c:pt idx="2853">
                  <c:v>0.72880599999999995</c:v>
                </c:pt>
                <c:pt idx="2854">
                  <c:v>0.75459299999999996</c:v>
                </c:pt>
                <c:pt idx="2855">
                  <c:v>0.79026799999999997</c:v>
                </c:pt>
                <c:pt idx="2856">
                  <c:v>0.66207899999999997</c:v>
                </c:pt>
                <c:pt idx="2857">
                  <c:v>0.72935499999999998</c:v>
                </c:pt>
                <c:pt idx="2858">
                  <c:v>0.69055200000000005</c:v>
                </c:pt>
                <c:pt idx="2859">
                  <c:v>0.55436700000000005</c:v>
                </c:pt>
                <c:pt idx="2860">
                  <c:v>1.046432</c:v>
                </c:pt>
                <c:pt idx="2861">
                  <c:v>1.3383179999999999</c:v>
                </c:pt>
                <c:pt idx="2862">
                  <c:v>1.222153</c:v>
                </c:pt>
                <c:pt idx="2863">
                  <c:v>1.0362849999999999</c:v>
                </c:pt>
                <c:pt idx="2864">
                  <c:v>0.73249799999999998</c:v>
                </c:pt>
                <c:pt idx="2865">
                  <c:v>0.50816300000000003</c:v>
                </c:pt>
                <c:pt idx="2866">
                  <c:v>0.58450299999999999</c:v>
                </c:pt>
                <c:pt idx="2867">
                  <c:v>0.87567099999999998</c:v>
                </c:pt>
                <c:pt idx="2868">
                  <c:v>0.57321200000000005</c:v>
                </c:pt>
                <c:pt idx="2869">
                  <c:v>0.41531400000000002</c:v>
                </c:pt>
                <c:pt idx="2870">
                  <c:v>0.31840499999999999</c:v>
                </c:pt>
                <c:pt idx="2871">
                  <c:v>0.45677200000000001</c:v>
                </c:pt>
                <c:pt idx="2872">
                  <c:v>0.53666700000000001</c:v>
                </c:pt>
                <c:pt idx="2873">
                  <c:v>0.526779</c:v>
                </c:pt>
                <c:pt idx="2874">
                  <c:v>0.454071</c:v>
                </c:pt>
                <c:pt idx="2875">
                  <c:v>0.538574</c:v>
                </c:pt>
                <c:pt idx="2876">
                  <c:v>0.49438500000000002</c:v>
                </c:pt>
                <c:pt idx="2877">
                  <c:v>0.55755600000000005</c:v>
                </c:pt>
                <c:pt idx="2878">
                  <c:v>0.58421299999999998</c:v>
                </c:pt>
                <c:pt idx="2879">
                  <c:v>0.54966700000000002</c:v>
                </c:pt>
                <c:pt idx="2880">
                  <c:v>0.54887399999999997</c:v>
                </c:pt>
                <c:pt idx="2881">
                  <c:v>0.62380999999999998</c:v>
                </c:pt>
                <c:pt idx="2882">
                  <c:v>0.57310499999999998</c:v>
                </c:pt>
                <c:pt idx="2883">
                  <c:v>0.63305699999999998</c:v>
                </c:pt>
                <c:pt idx="2884">
                  <c:v>0.603653</c:v>
                </c:pt>
                <c:pt idx="2885">
                  <c:v>0.66528299999999996</c:v>
                </c:pt>
                <c:pt idx="2886">
                  <c:v>0.66526799999999997</c:v>
                </c:pt>
                <c:pt idx="2887">
                  <c:v>0.90228299999999995</c:v>
                </c:pt>
                <c:pt idx="2888">
                  <c:v>0.75335700000000005</c:v>
                </c:pt>
                <c:pt idx="2889">
                  <c:v>1.115723</c:v>
                </c:pt>
                <c:pt idx="2890">
                  <c:v>0.97837799999999997</c:v>
                </c:pt>
                <c:pt idx="2891">
                  <c:v>0.83190900000000001</c:v>
                </c:pt>
                <c:pt idx="2892">
                  <c:v>0.62254299999999996</c:v>
                </c:pt>
                <c:pt idx="2893">
                  <c:v>0.52246099999999995</c:v>
                </c:pt>
                <c:pt idx="2894">
                  <c:v>0.59129299999999996</c:v>
                </c:pt>
                <c:pt idx="2895">
                  <c:v>0.54167200000000004</c:v>
                </c:pt>
                <c:pt idx="2896">
                  <c:v>0.67591900000000005</c:v>
                </c:pt>
                <c:pt idx="2897">
                  <c:v>0.64572099999999999</c:v>
                </c:pt>
                <c:pt idx="2898">
                  <c:v>0.66847199999999996</c:v>
                </c:pt>
                <c:pt idx="2899">
                  <c:v>0.78125</c:v>
                </c:pt>
                <c:pt idx="2900">
                  <c:v>0.747116</c:v>
                </c:pt>
                <c:pt idx="2901">
                  <c:v>0.70391800000000004</c:v>
                </c:pt>
                <c:pt idx="2902">
                  <c:v>0.858765</c:v>
                </c:pt>
                <c:pt idx="2903">
                  <c:v>0.68315099999999995</c:v>
                </c:pt>
                <c:pt idx="2904">
                  <c:v>0.76286299999999996</c:v>
                </c:pt>
                <c:pt idx="2905">
                  <c:v>0.85255400000000003</c:v>
                </c:pt>
                <c:pt idx="2906">
                  <c:v>0.69995099999999999</c:v>
                </c:pt>
                <c:pt idx="2907">
                  <c:v>0.65475499999999998</c:v>
                </c:pt>
                <c:pt idx="2908">
                  <c:v>0.70474199999999998</c:v>
                </c:pt>
                <c:pt idx="2909">
                  <c:v>0.76261900000000005</c:v>
                </c:pt>
                <c:pt idx="2910">
                  <c:v>0.78596500000000002</c:v>
                </c:pt>
                <c:pt idx="2911">
                  <c:v>0.84332300000000004</c:v>
                </c:pt>
                <c:pt idx="2912">
                  <c:v>0.93823199999999995</c:v>
                </c:pt>
                <c:pt idx="2913">
                  <c:v>0.93188499999999996</c:v>
                </c:pt>
                <c:pt idx="2914">
                  <c:v>0.91159100000000004</c:v>
                </c:pt>
                <c:pt idx="2915">
                  <c:v>0.69987500000000002</c:v>
                </c:pt>
                <c:pt idx="2916">
                  <c:v>0.52934300000000001</c:v>
                </c:pt>
                <c:pt idx="2917">
                  <c:v>0.64837599999999995</c:v>
                </c:pt>
                <c:pt idx="2918">
                  <c:v>0.68028299999999997</c:v>
                </c:pt>
                <c:pt idx="2919">
                  <c:v>0.64781200000000005</c:v>
                </c:pt>
                <c:pt idx="2920">
                  <c:v>0.68988000000000005</c:v>
                </c:pt>
                <c:pt idx="2921">
                  <c:v>0.603912</c:v>
                </c:pt>
                <c:pt idx="2922">
                  <c:v>0.60072300000000001</c:v>
                </c:pt>
                <c:pt idx="2923">
                  <c:v>0.54127499999999995</c:v>
                </c:pt>
                <c:pt idx="2924">
                  <c:v>0.52618399999999999</c:v>
                </c:pt>
                <c:pt idx="2925">
                  <c:v>0.51661699999999999</c:v>
                </c:pt>
                <c:pt idx="2926">
                  <c:v>0.56135599999999997</c:v>
                </c:pt>
                <c:pt idx="2927">
                  <c:v>0.57537799999999995</c:v>
                </c:pt>
                <c:pt idx="2928">
                  <c:v>0.63972499999999999</c:v>
                </c:pt>
                <c:pt idx="2929">
                  <c:v>0.63970899999999997</c:v>
                </c:pt>
                <c:pt idx="2930">
                  <c:v>0.59837300000000004</c:v>
                </c:pt>
                <c:pt idx="2931">
                  <c:v>0.77729800000000004</c:v>
                </c:pt>
                <c:pt idx="2932">
                  <c:v>0.76770000000000005</c:v>
                </c:pt>
                <c:pt idx="2933">
                  <c:v>0.83108499999999996</c:v>
                </c:pt>
                <c:pt idx="2934">
                  <c:v>0.87370300000000001</c:v>
                </c:pt>
                <c:pt idx="2935">
                  <c:v>1.1978759999999999</c:v>
                </c:pt>
                <c:pt idx="2936">
                  <c:v>1.1220250000000001</c:v>
                </c:pt>
                <c:pt idx="2937">
                  <c:v>0.97720300000000004</c:v>
                </c:pt>
                <c:pt idx="2938">
                  <c:v>0.79109200000000002</c:v>
                </c:pt>
                <c:pt idx="2939">
                  <c:v>0.59266700000000005</c:v>
                </c:pt>
                <c:pt idx="2940">
                  <c:v>0.60465999999999998</c:v>
                </c:pt>
                <c:pt idx="2941">
                  <c:v>0.86444100000000001</c:v>
                </c:pt>
                <c:pt idx="2942">
                  <c:v>0.82434099999999999</c:v>
                </c:pt>
                <c:pt idx="2943">
                  <c:v>0.58589199999999997</c:v>
                </c:pt>
                <c:pt idx="2944">
                  <c:v>0.70043900000000003</c:v>
                </c:pt>
                <c:pt idx="2945">
                  <c:v>0.75308200000000003</c:v>
                </c:pt>
                <c:pt idx="2946">
                  <c:v>0.49850499999999998</c:v>
                </c:pt>
                <c:pt idx="2947">
                  <c:v>0.54603599999999997</c:v>
                </c:pt>
                <c:pt idx="2948">
                  <c:v>0.51412999999999998</c:v>
                </c:pt>
                <c:pt idx="2949">
                  <c:v>0.462891</c:v>
                </c:pt>
                <c:pt idx="2950">
                  <c:v>0.46055600000000002</c:v>
                </c:pt>
                <c:pt idx="2951">
                  <c:v>0.51113900000000001</c:v>
                </c:pt>
                <c:pt idx="2952">
                  <c:v>0.61138899999999996</c:v>
                </c:pt>
                <c:pt idx="2953">
                  <c:v>0.83113099999999995</c:v>
                </c:pt>
                <c:pt idx="2954">
                  <c:v>1.845062</c:v>
                </c:pt>
                <c:pt idx="2955">
                  <c:v>3.3019099999999999</c:v>
                </c:pt>
                <c:pt idx="2956">
                  <c:v>2.0333559999999999</c:v>
                </c:pt>
                <c:pt idx="2957">
                  <c:v>1.0269619999999999</c:v>
                </c:pt>
                <c:pt idx="2958">
                  <c:v>1.4483490000000001</c:v>
                </c:pt>
                <c:pt idx="2959">
                  <c:v>1.6510769999999999</c:v>
                </c:pt>
                <c:pt idx="2960">
                  <c:v>1.323059</c:v>
                </c:pt>
                <c:pt idx="2961">
                  <c:v>1.1494450000000001</c:v>
                </c:pt>
                <c:pt idx="2962">
                  <c:v>0.70356799999999997</c:v>
                </c:pt>
                <c:pt idx="2963">
                  <c:v>0.68032800000000004</c:v>
                </c:pt>
                <c:pt idx="2964">
                  <c:v>0.70388799999999996</c:v>
                </c:pt>
                <c:pt idx="2965">
                  <c:v>0.62857099999999999</c:v>
                </c:pt>
                <c:pt idx="2966">
                  <c:v>0.53782700000000006</c:v>
                </c:pt>
                <c:pt idx="2967">
                  <c:v>0.47189300000000001</c:v>
                </c:pt>
                <c:pt idx="2968">
                  <c:v>0.39579799999999998</c:v>
                </c:pt>
                <c:pt idx="2969">
                  <c:v>0.36627199999999999</c:v>
                </c:pt>
                <c:pt idx="2970">
                  <c:v>0.29946899999999999</c:v>
                </c:pt>
                <c:pt idx="2971">
                  <c:v>0.30630499999999999</c:v>
                </c:pt>
                <c:pt idx="2972">
                  <c:v>0.46089200000000002</c:v>
                </c:pt>
                <c:pt idx="2973">
                  <c:v>0.57450900000000005</c:v>
                </c:pt>
                <c:pt idx="2974">
                  <c:v>0.68919399999999997</c:v>
                </c:pt>
                <c:pt idx="2975">
                  <c:v>0.84343000000000001</c:v>
                </c:pt>
                <c:pt idx="2976">
                  <c:v>1.0275879999999999</c:v>
                </c:pt>
                <c:pt idx="2977">
                  <c:v>1.2373050000000001</c:v>
                </c:pt>
                <c:pt idx="2978">
                  <c:v>1.4030609999999999</c:v>
                </c:pt>
                <c:pt idx="2979">
                  <c:v>1.2338560000000001</c:v>
                </c:pt>
                <c:pt idx="2980">
                  <c:v>1.0109859999999999</c:v>
                </c:pt>
                <c:pt idx="2981">
                  <c:v>2.1504210000000001</c:v>
                </c:pt>
                <c:pt idx="2982">
                  <c:v>1.914032</c:v>
                </c:pt>
                <c:pt idx="2983">
                  <c:v>1.288376</c:v>
                </c:pt>
                <c:pt idx="2984">
                  <c:v>0.83857700000000002</c:v>
                </c:pt>
                <c:pt idx="2985">
                  <c:v>0.40132099999999998</c:v>
                </c:pt>
                <c:pt idx="2986">
                  <c:v>0.47999599999999998</c:v>
                </c:pt>
                <c:pt idx="2987">
                  <c:v>1.184555</c:v>
                </c:pt>
                <c:pt idx="2988">
                  <c:v>1.095016</c:v>
                </c:pt>
                <c:pt idx="2989">
                  <c:v>0.86489899999999997</c:v>
                </c:pt>
                <c:pt idx="2990">
                  <c:v>1.0538639999999999</c:v>
                </c:pt>
                <c:pt idx="2991">
                  <c:v>1.22052</c:v>
                </c:pt>
                <c:pt idx="2992">
                  <c:v>1.045364</c:v>
                </c:pt>
                <c:pt idx="2993">
                  <c:v>0.96641500000000002</c:v>
                </c:pt>
                <c:pt idx="2994">
                  <c:v>0.87350499999999998</c:v>
                </c:pt>
                <c:pt idx="2995">
                  <c:v>0.82797200000000004</c:v>
                </c:pt>
                <c:pt idx="2996">
                  <c:v>0.78546099999999996</c:v>
                </c:pt>
                <c:pt idx="2997">
                  <c:v>0.77429199999999998</c:v>
                </c:pt>
                <c:pt idx="2998">
                  <c:v>0.79191599999999995</c:v>
                </c:pt>
                <c:pt idx="2999">
                  <c:v>0.78105199999999997</c:v>
                </c:pt>
                <c:pt idx="3000">
                  <c:v>0.81452899999999995</c:v>
                </c:pt>
                <c:pt idx="3001">
                  <c:v>0.84565699999999999</c:v>
                </c:pt>
                <c:pt idx="3002">
                  <c:v>0.92541499999999999</c:v>
                </c:pt>
                <c:pt idx="3003">
                  <c:v>1.008316</c:v>
                </c:pt>
                <c:pt idx="3004">
                  <c:v>1.0850979999999999</c:v>
                </c:pt>
                <c:pt idx="3005">
                  <c:v>1.1226499999999999</c:v>
                </c:pt>
                <c:pt idx="3006">
                  <c:v>1.2520450000000001</c:v>
                </c:pt>
                <c:pt idx="3007">
                  <c:v>1.494415</c:v>
                </c:pt>
                <c:pt idx="3008">
                  <c:v>1.44754</c:v>
                </c:pt>
                <c:pt idx="3009">
                  <c:v>1.545212</c:v>
                </c:pt>
                <c:pt idx="3010">
                  <c:v>1.5876459999999999</c:v>
                </c:pt>
                <c:pt idx="3011">
                  <c:v>1.0806119999999999</c:v>
                </c:pt>
                <c:pt idx="3012">
                  <c:v>0.28211999999999998</c:v>
                </c:pt>
                <c:pt idx="3013">
                  <c:v>0.80198700000000001</c:v>
                </c:pt>
                <c:pt idx="3014">
                  <c:v>0.88537600000000005</c:v>
                </c:pt>
                <c:pt idx="3015">
                  <c:v>0.50869799999999998</c:v>
                </c:pt>
                <c:pt idx="3016">
                  <c:v>0.22428899999999999</c:v>
                </c:pt>
                <c:pt idx="3017">
                  <c:v>0.171295</c:v>
                </c:pt>
                <c:pt idx="3018">
                  <c:v>0.33345000000000002</c:v>
                </c:pt>
                <c:pt idx="3019">
                  <c:v>0.47677599999999998</c:v>
                </c:pt>
                <c:pt idx="3020">
                  <c:v>0.50947600000000004</c:v>
                </c:pt>
                <c:pt idx="3021">
                  <c:v>0.45509300000000003</c:v>
                </c:pt>
                <c:pt idx="3022">
                  <c:v>0.54086299999999998</c:v>
                </c:pt>
                <c:pt idx="3023">
                  <c:v>0.739761</c:v>
                </c:pt>
                <c:pt idx="3024">
                  <c:v>0.98454299999999995</c:v>
                </c:pt>
                <c:pt idx="3025">
                  <c:v>1.17038</c:v>
                </c:pt>
                <c:pt idx="3026">
                  <c:v>1.17984</c:v>
                </c:pt>
                <c:pt idx="3027">
                  <c:v>1.050354</c:v>
                </c:pt>
                <c:pt idx="3028">
                  <c:v>0.96255500000000005</c:v>
                </c:pt>
                <c:pt idx="3029">
                  <c:v>2.2559200000000001</c:v>
                </c:pt>
                <c:pt idx="3030">
                  <c:v>1.8783259999999999</c:v>
                </c:pt>
                <c:pt idx="3031">
                  <c:v>1.295029</c:v>
                </c:pt>
                <c:pt idx="3032">
                  <c:v>1.1516109999999999</c:v>
                </c:pt>
                <c:pt idx="3033">
                  <c:v>0.72189300000000001</c:v>
                </c:pt>
                <c:pt idx="3034">
                  <c:v>0.46897899999999998</c:v>
                </c:pt>
                <c:pt idx="3035">
                  <c:v>0.85188299999999995</c:v>
                </c:pt>
                <c:pt idx="3036">
                  <c:v>1.108627</c:v>
                </c:pt>
                <c:pt idx="3037">
                  <c:v>0.77861000000000002</c:v>
                </c:pt>
                <c:pt idx="3038">
                  <c:v>0.88502499999999995</c:v>
                </c:pt>
                <c:pt idx="3039">
                  <c:v>1.1287990000000001</c:v>
                </c:pt>
                <c:pt idx="3040">
                  <c:v>1.0954280000000001</c:v>
                </c:pt>
                <c:pt idx="3041">
                  <c:v>0.93086199999999997</c:v>
                </c:pt>
                <c:pt idx="3042">
                  <c:v>0.83644099999999999</c:v>
                </c:pt>
                <c:pt idx="3043">
                  <c:v>0.79150399999999999</c:v>
                </c:pt>
                <c:pt idx="3044">
                  <c:v>0.88116499999999998</c:v>
                </c:pt>
                <c:pt idx="3045">
                  <c:v>0.87135300000000004</c:v>
                </c:pt>
                <c:pt idx="3046">
                  <c:v>0.86988799999999999</c:v>
                </c:pt>
                <c:pt idx="3047">
                  <c:v>0.90676900000000005</c:v>
                </c:pt>
                <c:pt idx="3048">
                  <c:v>0.91668700000000003</c:v>
                </c:pt>
                <c:pt idx="3049">
                  <c:v>0.92399600000000004</c:v>
                </c:pt>
                <c:pt idx="3050">
                  <c:v>0.93656899999999998</c:v>
                </c:pt>
                <c:pt idx="3051">
                  <c:v>1.089828</c:v>
                </c:pt>
                <c:pt idx="3052">
                  <c:v>1.425354</c:v>
                </c:pt>
                <c:pt idx="3053">
                  <c:v>1.4706729999999999</c:v>
                </c:pt>
                <c:pt idx="3054">
                  <c:v>1.4410860000000001</c:v>
                </c:pt>
                <c:pt idx="3055">
                  <c:v>1.6089169999999999</c:v>
                </c:pt>
                <c:pt idx="3056">
                  <c:v>1.5848690000000001</c:v>
                </c:pt>
                <c:pt idx="3057">
                  <c:v>0.99429299999999998</c:v>
                </c:pt>
                <c:pt idx="3058">
                  <c:v>0.337509</c:v>
                </c:pt>
                <c:pt idx="3059">
                  <c:v>0.45271299999999998</c:v>
                </c:pt>
                <c:pt idx="3060">
                  <c:v>0.59455899999999995</c:v>
                </c:pt>
                <c:pt idx="3061">
                  <c:v>0.689392</c:v>
                </c:pt>
                <c:pt idx="3062">
                  <c:v>0.63139299999999998</c:v>
                </c:pt>
                <c:pt idx="3063">
                  <c:v>0.55111699999999997</c:v>
                </c:pt>
                <c:pt idx="3064">
                  <c:v>0.532501</c:v>
                </c:pt>
                <c:pt idx="3065">
                  <c:v>0.50459299999999996</c:v>
                </c:pt>
                <c:pt idx="3066">
                  <c:v>0.47535699999999997</c:v>
                </c:pt>
                <c:pt idx="3067">
                  <c:v>0.42071500000000001</c:v>
                </c:pt>
                <c:pt idx="3068">
                  <c:v>0.45182800000000001</c:v>
                </c:pt>
                <c:pt idx="3069">
                  <c:v>0.56703199999999998</c:v>
                </c:pt>
                <c:pt idx="3070">
                  <c:v>0.78059400000000001</c:v>
                </c:pt>
                <c:pt idx="3071">
                  <c:v>0.99995400000000001</c:v>
                </c:pt>
                <c:pt idx="3072">
                  <c:v>1.187103</c:v>
                </c:pt>
                <c:pt idx="3073">
                  <c:v>1.225616</c:v>
                </c:pt>
                <c:pt idx="3074">
                  <c:v>1.087326</c:v>
                </c:pt>
                <c:pt idx="3075">
                  <c:v>1.201859</c:v>
                </c:pt>
                <c:pt idx="3076">
                  <c:v>2.4685820000000001</c:v>
                </c:pt>
                <c:pt idx="3077">
                  <c:v>1.564514</c:v>
                </c:pt>
                <c:pt idx="3078">
                  <c:v>1.273865</c:v>
                </c:pt>
                <c:pt idx="3079">
                  <c:v>1.0531459999999999</c:v>
                </c:pt>
                <c:pt idx="3080">
                  <c:v>0.61212200000000005</c:v>
                </c:pt>
                <c:pt idx="3081">
                  <c:v>0.33412199999999997</c:v>
                </c:pt>
                <c:pt idx="3082">
                  <c:v>0.58579999999999999</c:v>
                </c:pt>
                <c:pt idx="3083">
                  <c:v>1.1481779999999999</c:v>
                </c:pt>
                <c:pt idx="3084">
                  <c:v>0.97222900000000001</c:v>
                </c:pt>
                <c:pt idx="3085">
                  <c:v>0.85760499999999995</c:v>
                </c:pt>
                <c:pt idx="3086">
                  <c:v>0.97053500000000004</c:v>
                </c:pt>
                <c:pt idx="3087">
                  <c:v>1.0979460000000001</c:v>
                </c:pt>
                <c:pt idx="3088">
                  <c:v>1.1156010000000001</c:v>
                </c:pt>
                <c:pt idx="3089">
                  <c:v>0.98196399999999995</c:v>
                </c:pt>
                <c:pt idx="3090">
                  <c:v>0.92691000000000001</c:v>
                </c:pt>
                <c:pt idx="3091">
                  <c:v>0.88973999999999998</c:v>
                </c:pt>
                <c:pt idx="3092">
                  <c:v>0.81182900000000002</c:v>
                </c:pt>
                <c:pt idx="3093">
                  <c:v>0.781891</c:v>
                </c:pt>
                <c:pt idx="3094">
                  <c:v>0.83079499999999995</c:v>
                </c:pt>
                <c:pt idx="3095">
                  <c:v>0.85826100000000005</c:v>
                </c:pt>
                <c:pt idx="3096">
                  <c:v>0.905304</c:v>
                </c:pt>
                <c:pt idx="3097">
                  <c:v>0.95723000000000003</c:v>
                </c:pt>
                <c:pt idx="3098">
                  <c:v>0.98193399999999997</c:v>
                </c:pt>
                <c:pt idx="3099">
                  <c:v>1.1102289999999999</c:v>
                </c:pt>
                <c:pt idx="3100">
                  <c:v>1.352722</c:v>
                </c:pt>
                <c:pt idx="3101">
                  <c:v>1.434402</c:v>
                </c:pt>
                <c:pt idx="3102">
                  <c:v>1.2913060000000001</c:v>
                </c:pt>
                <c:pt idx="3103">
                  <c:v>1.410919</c:v>
                </c:pt>
                <c:pt idx="3104">
                  <c:v>1.467911</c:v>
                </c:pt>
                <c:pt idx="3105">
                  <c:v>1.260483</c:v>
                </c:pt>
                <c:pt idx="3106">
                  <c:v>0.86723300000000003</c:v>
                </c:pt>
                <c:pt idx="3107">
                  <c:v>0.61776699999999996</c:v>
                </c:pt>
                <c:pt idx="3108">
                  <c:v>0.40794399999999997</c:v>
                </c:pt>
                <c:pt idx="3109">
                  <c:v>0.58102399999999998</c:v>
                </c:pt>
                <c:pt idx="3110">
                  <c:v>0.62437399999999998</c:v>
                </c:pt>
                <c:pt idx="3111">
                  <c:v>0.69265699999999997</c:v>
                </c:pt>
                <c:pt idx="3112">
                  <c:v>0.68449400000000005</c:v>
                </c:pt>
                <c:pt idx="3113">
                  <c:v>0.52043200000000001</c:v>
                </c:pt>
                <c:pt idx="3114">
                  <c:v>0.46214300000000003</c:v>
                </c:pt>
                <c:pt idx="3115">
                  <c:v>0.47105399999999997</c:v>
                </c:pt>
                <c:pt idx="3116">
                  <c:v>0.47081000000000001</c:v>
                </c:pt>
                <c:pt idx="3117">
                  <c:v>0.52894600000000003</c:v>
                </c:pt>
                <c:pt idx="3118">
                  <c:v>0.68341099999999999</c:v>
                </c:pt>
                <c:pt idx="3119">
                  <c:v>0.89112899999999995</c:v>
                </c:pt>
                <c:pt idx="3120">
                  <c:v>1.083801</c:v>
                </c:pt>
                <c:pt idx="3121">
                  <c:v>1.1700740000000001</c:v>
                </c:pt>
                <c:pt idx="3122">
                  <c:v>1.154266</c:v>
                </c:pt>
                <c:pt idx="3123">
                  <c:v>1.1269530000000001</c:v>
                </c:pt>
                <c:pt idx="3124">
                  <c:v>2.203659</c:v>
                </c:pt>
                <c:pt idx="3125">
                  <c:v>1.8411709999999999</c:v>
                </c:pt>
                <c:pt idx="3126">
                  <c:v>1.2697750000000001</c:v>
                </c:pt>
                <c:pt idx="3127">
                  <c:v>1.1559299999999999</c:v>
                </c:pt>
                <c:pt idx="3128">
                  <c:v>0.71028100000000005</c:v>
                </c:pt>
                <c:pt idx="3129">
                  <c:v>0.43568400000000002</c:v>
                </c:pt>
                <c:pt idx="3130">
                  <c:v>0.32856800000000003</c:v>
                </c:pt>
                <c:pt idx="3131">
                  <c:v>0.85514800000000002</c:v>
                </c:pt>
                <c:pt idx="3132">
                  <c:v>1.1397250000000001</c:v>
                </c:pt>
                <c:pt idx="3133">
                  <c:v>0.80114700000000005</c:v>
                </c:pt>
                <c:pt idx="3134">
                  <c:v>0.89782700000000004</c:v>
                </c:pt>
                <c:pt idx="3135">
                  <c:v>1.1218570000000001</c:v>
                </c:pt>
                <c:pt idx="3136">
                  <c:v>1.191422</c:v>
                </c:pt>
                <c:pt idx="3137">
                  <c:v>1.069107</c:v>
                </c:pt>
                <c:pt idx="3138">
                  <c:v>0.97450300000000001</c:v>
                </c:pt>
                <c:pt idx="3139">
                  <c:v>0.90754699999999999</c:v>
                </c:pt>
                <c:pt idx="3140">
                  <c:v>0.83038299999999998</c:v>
                </c:pt>
                <c:pt idx="3141">
                  <c:v>0.80241399999999996</c:v>
                </c:pt>
                <c:pt idx="3142">
                  <c:v>0.86575299999999999</c:v>
                </c:pt>
                <c:pt idx="3143">
                  <c:v>0.89631700000000003</c:v>
                </c:pt>
                <c:pt idx="3144">
                  <c:v>0.92375200000000002</c:v>
                </c:pt>
                <c:pt idx="3145">
                  <c:v>0.97079499999999996</c:v>
                </c:pt>
                <c:pt idx="3146">
                  <c:v>0.96762099999999995</c:v>
                </c:pt>
                <c:pt idx="3147">
                  <c:v>1.1072690000000001</c:v>
                </c:pt>
                <c:pt idx="3148">
                  <c:v>1.3836980000000001</c:v>
                </c:pt>
                <c:pt idx="3149">
                  <c:v>1.5006870000000001</c:v>
                </c:pt>
                <c:pt idx="3150">
                  <c:v>1.6511690000000001</c:v>
                </c:pt>
                <c:pt idx="3151">
                  <c:v>1.8273010000000001</c:v>
                </c:pt>
                <c:pt idx="3152">
                  <c:v>1.470871</c:v>
                </c:pt>
                <c:pt idx="3153">
                  <c:v>1.019638</c:v>
                </c:pt>
                <c:pt idx="3154">
                  <c:v>0.72933999999999999</c:v>
                </c:pt>
                <c:pt idx="3155">
                  <c:v>0.40264899999999998</c:v>
                </c:pt>
                <c:pt idx="3156">
                  <c:v>0.17257700000000001</c:v>
                </c:pt>
                <c:pt idx="3157">
                  <c:v>0.20014999999999999</c:v>
                </c:pt>
                <c:pt idx="3158">
                  <c:v>0.35092200000000001</c:v>
                </c:pt>
                <c:pt idx="3159">
                  <c:v>0.41175800000000001</c:v>
                </c:pt>
                <c:pt idx="3160">
                  <c:v>0.52560399999999996</c:v>
                </c:pt>
                <c:pt idx="3161">
                  <c:v>0.59916700000000001</c:v>
                </c:pt>
                <c:pt idx="3162">
                  <c:v>0.56675699999999996</c:v>
                </c:pt>
                <c:pt idx="3163">
                  <c:v>0.56332400000000005</c:v>
                </c:pt>
                <c:pt idx="3164">
                  <c:v>0.67849700000000002</c:v>
                </c:pt>
                <c:pt idx="3165">
                  <c:v>0.83998099999999998</c:v>
                </c:pt>
                <c:pt idx="3166">
                  <c:v>0.93376199999999998</c:v>
                </c:pt>
                <c:pt idx="3167">
                  <c:v>1.0020899999999999</c:v>
                </c:pt>
                <c:pt idx="3168">
                  <c:v>1.0832820000000001</c:v>
                </c:pt>
                <c:pt idx="3169">
                  <c:v>1.1870419999999999</c:v>
                </c:pt>
                <c:pt idx="3170">
                  <c:v>2.4854280000000002</c:v>
                </c:pt>
                <c:pt idx="3171">
                  <c:v>2.2545169999999999</c:v>
                </c:pt>
                <c:pt idx="3172">
                  <c:v>1.037094</c:v>
                </c:pt>
                <c:pt idx="3173">
                  <c:v>0.54911799999999999</c:v>
                </c:pt>
                <c:pt idx="3174">
                  <c:v>0.45372000000000001</c:v>
                </c:pt>
                <c:pt idx="3175">
                  <c:v>0.77140799999999998</c:v>
                </c:pt>
                <c:pt idx="3176">
                  <c:v>1.078613</c:v>
                </c:pt>
                <c:pt idx="3177">
                  <c:v>1.523209</c:v>
                </c:pt>
                <c:pt idx="3178">
                  <c:v>0.854294</c:v>
                </c:pt>
                <c:pt idx="3179">
                  <c:v>1.1444399999999999</c:v>
                </c:pt>
                <c:pt idx="3180">
                  <c:v>1.077026</c:v>
                </c:pt>
                <c:pt idx="3181">
                  <c:v>0.85693399999999997</c:v>
                </c:pt>
                <c:pt idx="3182">
                  <c:v>0.73889199999999999</c:v>
                </c:pt>
                <c:pt idx="3183">
                  <c:v>1.206985</c:v>
                </c:pt>
                <c:pt idx="3184">
                  <c:v>1.162582</c:v>
                </c:pt>
                <c:pt idx="3185">
                  <c:v>0.78218100000000002</c:v>
                </c:pt>
                <c:pt idx="3186">
                  <c:v>0.69813499999999995</c:v>
                </c:pt>
                <c:pt idx="3187">
                  <c:v>0.87806700000000004</c:v>
                </c:pt>
                <c:pt idx="3188">
                  <c:v>0.949631</c:v>
                </c:pt>
                <c:pt idx="3189">
                  <c:v>1.1054079999999999</c:v>
                </c:pt>
                <c:pt idx="3190">
                  <c:v>0.99880999999999998</c:v>
                </c:pt>
                <c:pt idx="3191">
                  <c:v>1.048935</c:v>
                </c:pt>
                <c:pt idx="3192">
                  <c:v>1.275101</c:v>
                </c:pt>
                <c:pt idx="3193">
                  <c:v>1.380447</c:v>
                </c:pt>
                <c:pt idx="3194">
                  <c:v>1.5208889999999999</c:v>
                </c:pt>
                <c:pt idx="3195">
                  <c:v>1.4074249999999999</c:v>
                </c:pt>
                <c:pt idx="3196">
                  <c:v>1.3848879999999999</c:v>
                </c:pt>
                <c:pt idx="3197">
                  <c:v>1.254929</c:v>
                </c:pt>
                <c:pt idx="3198">
                  <c:v>0.94428999999999996</c:v>
                </c:pt>
                <c:pt idx="3199">
                  <c:v>0.78941300000000003</c:v>
                </c:pt>
                <c:pt idx="3200">
                  <c:v>0.64807099999999995</c:v>
                </c:pt>
                <c:pt idx="3201">
                  <c:v>0.518127</c:v>
                </c:pt>
                <c:pt idx="3202">
                  <c:v>0.826797</c:v>
                </c:pt>
                <c:pt idx="3203">
                  <c:v>0.87017800000000001</c:v>
                </c:pt>
                <c:pt idx="3204">
                  <c:v>0.93472299999999997</c:v>
                </c:pt>
                <c:pt idx="3205">
                  <c:v>0.83319100000000001</c:v>
                </c:pt>
                <c:pt idx="3206">
                  <c:v>0.85897800000000002</c:v>
                </c:pt>
                <c:pt idx="3207">
                  <c:v>0.78759800000000002</c:v>
                </c:pt>
                <c:pt idx="3208">
                  <c:v>0.65676900000000005</c:v>
                </c:pt>
                <c:pt idx="3209">
                  <c:v>0.47523500000000002</c:v>
                </c:pt>
                <c:pt idx="3210">
                  <c:v>0.68247999999999998</c:v>
                </c:pt>
                <c:pt idx="3211">
                  <c:v>0.92562900000000004</c:v>
                </c:pt>
                <c:pt idx="3212">
                  <c:v>1.299866</c:v>
                </c:pt>
                <c:pt idx="3213">
                  <c:v>1.2096709999999999</c:v>
                </c:pt>
                <c:pt idx="3214">
                  <c:v>1.270462</c:v>
                </c:pt>
                <c:pt idx="3215">
                  <c:v>1.1875309999999999</c:v>
                </c:pt>
                <c:pt idx="3216">
                  <c:v>1.3790279999999999</c:v>
                </c:pt>
                <c:pt idx="3217">
                  <c:v>1.2924800000000001</c:v>
                </c:pt>
                <c:pt idx="3218">
                  <c:v>1.29332</c:v>
                </c:pt>
                <c:pt idx="3219">
                  <c:v>0.97987400000000002</c:v>
                </c:pt>
                <c:pt idx="3220">
                  <c:v>0.81323199999999995</c:v>
                </c:pt>
                <c:pt idx="3221">
                  <c:v>0.73849500000000001</c:v>
                </c:pt>
                <c:pt idx="3222">
                  <c:v>0.59477199999999997</c:v>
                </c:pt>
                <c:pt idx="3223">
                  <c:v>0.77438399999999996</c:v>
                </c:pt>
                <c:pt idx="3224">
                  <c:v>1.024872</c:v>
                </c:pt>
                <c:pt idx="3225">
                  <c:v>1.262589</c:v>
                </c:pt>
                <c:pt idx="3226">
                  <c:v>1.4745330000000001</c:v>
                </c:pt>
                <c:pt idx="3227">
                  <c:v>1.1479490000000001</c:v>
                </c:pt>
                <c:pt idx="3228">
                  <c:v>0.85092199999999996</c:v>
                </c:pt>
                <c:pt idx="3229">
                  <c:v>0.82035800000000003</c:v>
                </c:pt>
                <c:pt idx="3230">
                  <c:v>0.73919699999999999</c:v>
                </c:pt>
                <c:pt idx="3231">
                  <c:v>0.80627400000000005</c:v>
                </c:pt>
                <c:pt idx="3232">
                  <c:v>0.89674399999999999</c:v>
                </c:pt>
                <c:pt idx="3233">
                  <c:v>0.737595</c:v>
                </c:pt>
                <c:pt idx="3234">
                  <c:v>0.69297799999999998</c:v>
                </c:pt>
                <c:pt idx="3235">
                  <c:v>0.96209699999999998</c:v>
                </c:pt>
                <c:pt idx="3236">
                  <c:v>0.61428799999999995</c:v>
                </c:pt>
                <c:pt idx="3237">
                  <c:v>0.42304999999999998</c:v>
                </c:pt>
                <c:pt idx="3238">
                  <c:v>0.38816800000000001</c:v>
                </c:pt>
                <c:pt idx="3239">
                  <c:v>0.890656</c:v>
                </c:pt>
                <c:pt idx="3240">
                  <c:v>0.99188200000000004</c:v>
                </c:pt>
                <c:pt idx="3241">
                  <c:v>1.3524320000000001</c:v>
                </c:pt>
                <c:pt idx="3242">
                  <c:v>1.0997159999999999</c:v>
                </c:pt>
                <c:pt idx="3243">
                  <c:v>0.80396999999999996</c:v>
                </c:pt>
                <c:pt idx="3244">
                  <c:v>0.47221400000000002</c:v>
                </c:pt>
                <c:pt idx="3245">
                  <c:v>0.36236600000000002</c:v>
                </c:pt>
                <c:pt idx="3246">
                  <c:v>0.65640299999999996</c:v>
                </c:pt>
                <c:pt idx="3247">
                  <c:v>0.76333600000000001</c:v>
                </c:pt>
                <c:pt idx="3248">
                  <c:v>0.62551900000000005</c:v>
                </c:pt>
                <c:pt idx="3249">
                  <c:v>0.46814</c:v>
                </c:pt>
                <c:pt idx="3250">
                  <c:v>0.39439400000000002</c:v>
                </c:pt>
                <c:pt idx="3251">
                  <c:v>0.3125</c:v>
                </c:pt>
                <c:pt idx="3252">
                  <c:v>0.25618000000000002</c:v>
                </c:pt>
                <c:pt idx="3253">
                  <c:v>0.33488499999999999</c:v>
                </c:pt>
                <c:pt idx="3254">
                  <c:v>0.33035300000000001</c:v>
                </c:pt>
                <c:pt idx="3255">
                  <c:v>0.40362500000000001</c:v>
                </c:pt>
                <c:pt idx="3256">
                  <c:v>0.52603100000000003</c:v>
                </c:pt>
                <c:pt idx="3257">
                  <c:v>0.66828900000000002</c:v>
                </c:pt>
                <c:pt idx="3258">
                  <c:v>0.74507100000000004</c:v>
                </c:pt>
                <c:pt idx="3259">
                  <c:v>0.865448</c:v>
                </c:pt>
                <c:pt idx="3260">
                  <c:v>0.93678300000000003</c:v>
                </c:pt>
                <c:pt idx="3261">
                  <c:v>1.094147</c:v>
                </c:pt>
                <c:pt idx="3262">
                  <c:v>1.3065640000000001</c:v>
                </c:pt>
                <c:pt idx="3263">
                  <c:v>1.3937679999999999</c:v>
                </c:pt>
                <c:pt idx="3264">
                  <c:v>1.504562</c:v>
                </c:pt>
                <c:pt idx="3265">
                  <c:v>1.4250640000000001</c:v>
                </c:pt>
                <c:pt idx="3266">
                  <c:v>1.2418370000000001</c:v>
                </c:pt>
                <c:pt idx="3267">
                  <c:v>1.0490569999999999</c:v>
                </c:pt>
                <c:pt idx="3268">
                  <c:v>0.845688</c:v>
                </c:pt>
                <c:pt idx="3269">
                  <c:v>0.75848400000000005</c:v>
                </c:pt>
                <c:pt idx="3270">
                  <c:v>0.75819400000000003</c:v>
                </c:pt>
                <c:pt idx="3271">
                  <c:v>0.80841099999999999</c:v>
                </c:pt>
                <c:pt idx="3272">
                  <c:v>1.009415</c:v>
                </c:pt>
                <c:pt idx="3273">
                  <c:v>0.94589199999999996</c:v>
                </c:pt>
                <c:pt idx="3274">
                  <c:v>0.68231200000000003</c:v>
                </c:pt>
                <c:pt idx="3275">
                  <c:v>0.36172500000000002</c:v>
                </c:pt>
                <c:pt idx="3276">
                  <c:v>0.409134</c:v>
                </c:pt>
                <c:pt idx="3277">
                  <c:v>0.44508399999999998</c:v>
                </c:pt>
                <c:pt idx="3278">
                  <c:v>0.58280900000000002</c:v>
                </c:pt>
                <c:pt idx="3279">
                  <c:v>0.63519300000000001</c:v>
                </c:pt>
                <c:pt idx="3280">
                  <c:v>0.69763200000000003</c:v>
                </c:pt>
                <c:pt idx="3281">
                  <c:v>0.90139800000000003</c:v>
                </c:pt>
                <c:pt idx="3282">
                  <c:v>1.0081789999999999</c:v>
                </c:pt>
                <c:pt idx="3283">
                  <c:v>1.1047359999999999</c:v>
                </c:pt>
                <c:pt idx="3284">
                  <c:v>1.146957</c:v>
                </c:pt>
                <c:pt idx="3285">
                  <c:v>1.207001</c:v>
                </c:pt>
                <c:pt idx="3286">
                  <c:v>1.3956599999999999</c:v>
                </c:pt>
                <c:pt idx="3287">
                  <c:v>1.6996150000000001</c:v>
                </c:pt>
                <c:pt idx="3288">
                  <c:v>1.998367</c:v>
                </c:pt>
                <c:pt idx="3289">
                  <c:v>1.9822850000000001</c:v>
                </c:pt>
                <c:pt idx="3290">
                  <c:v>1.232178</c:v>
                </c:pt>
                <c:pt idx="3291">
                  <c:v>0.65298500000000004</c:v>
                </c:pt>
                <c:pt idx="3292">
                  <c:v>0.64897199999999999</c:v>
                </c:pt>
                <c:pt idx="3293">
                  <c:v>1.1148990000000001</c:v>
                </c:pt>
                <c:pt idx="3294">
                  <c:v>1.1775359999999999</c:v>
                </c:pt>
                <c:pt idx="3295">
                  <c:v>0.75714099999999995</c:v>
                </c:pt>
                <c:pt idx="3296">
                  <c:v>0.26811200000000002</c:v>
                </c:pt>
                <c:pt idx="3297">
                  <c:v>-3.2499999999999999E-3</c:v>
                </c:pt>
                <c:pt idx="3298">
                  <c:v>-1.4618000000000001E-2</c:v>
                </c:pt>
                <c:pt idx="3299">
                  <c:v>9.6496999999999999E-2</c:v>
                </c:pt>
                <c:pt idx="3300">
                  <c:v>0.199188</c:v>
                </c:pt>
                <c:pt idx="3301">
                  <c:v>0.32577499999999998</c:v>
                </c:pt>
                <c:pt idx="3302">
                  <c:v>0.45210299999999998</c:v>
                </c:pt>
                <c:pt idx="3303">
                  <c:v>0.50212100000000004</c:v>
                </c:pt>
                <c:pt idx="3304">
                  <c:v>0.55027800000000004</c:v>
                </c:pt>
                <c:pt idx="3305">
                  <c:v>0.65736399999999995</c:v>
                </c:pt>
                <c:pt idx="3306">
                  <c:v>0.78064</c:v>
                </c:pt>
                <c:pt idx="3307">
                  <c:v>0.89283800000000002</c:v>
                </c:pt>
                <c:pt idx="3308">
                  <c:v>1.007584</c:v>
                </c:pt>
                <c:pt idx="3309">
                  <c:v>1.0779270000000001</c:v>
                </c:pt>
                <c:pt idx="3310">
                  <c:v>1.2195739999999999</c:v>
                </c:pt>
                <c:pt idx="3311">
                  <c:v>1.4913179999999999</c:v>
                </c:pt>
                <c:pt idx="3312">
                  <c:v>1.517334</c:v>
                </c:pt>
                <c:pt idx="3313">
                  <c:v>1.2741849999999999</c:v>
                </c:pt>
                <c:pt idx="3314">
                  <c:v>1.013641</c:v>
                </c:pt>
                <c:pt idx="3315">
                  <c:v>0.93005400000000005</c:v>
                </c:pt>
                <c:pt idx="3316">
                  <c:v>1.1159060000000001</c:v>
                </c:pt>
                <c:pt idx="3317">
                  <c:v>1.52298</c:v>
                </c:pt>
                <c:pt idx="3318">
                  <c:v>1.4735259999999999</c:v>
                </c:pt>
                <c:pt idx="3319">
                  <c:v>1.0466</c:v>
                </c:pt>
                <c:pt idx="3320">
                  <c:v>0.725159</c:v>
                </c:pt>
                <c:pt idx="3321">
                  <c:v>0.51007100000000005</c:v>
                </c:pt>
                <c:pt idx="3322">
                  <c:v>0.49531599999999998</c:v>
                </c:pt>
                <c:pt idx="3323">
                  <c:v>0.59352099999999997</c:v>
                </c:pt>
                <c:pt idx="3324">
                  <c:v>0.64431799999999995</c:v>
                </c:pt>
                <c:pt idx="3325">
                  <c:v>0.65789799999999998</c:v>
                </c:pt>
                <c:pt idx="3326">
                  <c:v>0.60511800000000004</c:v>
                </c:pt>
                <c:pt idx="3327">
                  <c:v>0.53468300000000002</c:v>
                </c:pt>
                <c:pt idx="3328">
                  <c:v>0.36910999999999999</c:v>
                </c:pt>
                <c:pt idx="3329">
                  <c:v>0.289246</c:v>
                </c:pt>
                <c:pt idx="3330">
                  <c:v>0.31166100000000002</c:v>
                </c:pt>
                <c:pt idx="3331">
                  <c:v>0.28573599999999999</c:v>
                </c:pt>
                <c:pt idx="3332">
                  <c:v>0.358902</c:v>
                </c:pt>
                <c:pt idx="3333">
                  <c:v>0.45643600000000001</c:v>
                </c:pt>
                <c:pt idx="3334">
                  <c:v>0.55914299999999995</c:v>
                </c:pt>
                <c:pt idx="3335">
                  <c:v>0.596634</c:v>
                </c:pt>
                <c:pt idx="3336">
                  <c:v>0.484039</c:v>
                </c:pt>
                <c:pt idx="3337">
                  <c:v>0.44792199999999999</c:v>
                </c:pt>
                <c:pt idx="3338">
                  <c:v>0.56346099999999999</c:v>
                </c:pt>
                <c:pt idx="3339">
                  <c:v>0.98127699999999995</c:v>
                </c:pt>
                <c:pt idx="3340">
                  <c:v>1.255905</c:v>
                </c:pt>
                <c:pt idx="3341">
                  <c:v>1.068222</c:v>
                </c:pt>
                <c:pt idx="3342">
                  <c:v>0.78144800000000003</c:v>
                </c:pt>
                <c:pt idx="3343">
                  <c:v>0.66537500000000005</c:v>
                </c:pt>
                <c:pt idx="3344">
                  <c:v>0.58227499999999999</c:v>
                </c:pt>
                <c:pt idx="3345">
                  <c:v>0.52954100000000004</c:v>
                </c:pt>
                <c:pt idx="3346">
                  <c:v>0.33558700000000002</c:v>
                </c:pt>
                <c:pt idx="3347">
                  <c:v>8.6196999999999996E-2</c:v>
                </c:pt>
                <c:pt idx="3348">
                  <c:v>-7.7072000000000002E-2</c:v>
                </c:pt>
                <c:pt idx="3349">
                  <c:v>-0.122833</c:v>
                </c:pt>
                <c:pt idx="3350">
                  <c:v>-7.3623999999999995E-2</c:v>
                </c:pt>
                <c:pt idx="3351">
                  <c:v>3.1021E-2</c:v>
                </c:pt>
                <c:pt idx="3352">
                  <c:v>0.12585399999999999</c:v>
                </c:pt>
                <c:pt idx="3353">
                  <c:v>0.30746499999999999</c:v>
                </c:pt>
                <c:pt idx="3354">
                  <c:v>0.494278</c:v>
                </c:pt>
                <c:pt idx="3355">
                  <c:v>0.67523200000000005</c:v>
                </c:pt>
                <c:pt idx="3356">
                  <c:v>0.86695900000000004</c:v>
                </c:pt>
                <c:pt idx="3357">
                  <c:v>1.1166529999999999</c:v>
                </c:pt>
                <c:pt idx="3358">
                  <c:v>1.3175809999999999</c:v>
                </c:pt>
                <c:pt idx="3359">
                  <c:v>1.3652949999999999</c:v>
                </c:pt>
                <c:pt idx="3360">
                  <c:v>1.2236020000000001</c:v>
                </c:pt>
                <c:pt idx="3361">
                  <c:v>1.0582279999999999</c:v>
                </c:pt>
                <c:pt idx="3362">
                  <c:v>0.936172</c:v>
                </c:pt>
                <c:pt idx="3363">
                  <c:v>0.84201000000000004</c:v>
                </c:pt>
                <c:pt idx="3364">
                  <c:v>0.91949499999999995</c:v>
                </c:pt>
                <c:pt idx="3365">
                  <c:v>1.0548550000000001</c:v>
                </c:pt>
                <c:pt idx="3366">
                  <c:v>1.124619</c:v>
                </c:pt>
                <c:pt idx="3367">
                  <c:v>0.85524</c:v>
                </c:pt>
                <c:pt idx="3368">
                  <c:v>0.67430100000000004</c:v>
                </c:pt>
                <c:pt idx="3369">
                  <c:v>0.56152299999999999</c:v>
                </c:pt>
                <c:pt idx="3370">
                  <c:v>0.378662</c:v>
                </c:pt>
                <c:pt idx="3371">
                  <c:v>0.54991100000000004</c:v>
                </c:pt>
                <c:pt idx="3372">
                  <c:v>0.514984</c:v>
                </c:pt>
                <c:pt idx="3373">
                  <c:v>0.55500799999999995</c:v>
                </c:pt>
                <c:pt idx="3374">
                  <c:v>0.52226300000000003</c:v>
                </c:pt>
                <c:pt idx="3375">
                  <c:v>0.406418</c:v>
                </c:pt>
                <c:pt idx="3376">
                  <c:v>0.251724</c:v>
                </c:pt>
                <c:pt idx="3377">
                  <c:v>0.22445699999999999</c:v>
                </c:pt>
                <c:pt idx="3378">
                  <c:v>0.46377600000000002</c:v>
                </c:pt>
                <c:pt idx="3379">
                  <c:v>0.47506700000000002</c:v>
                </c:pt>
                <c:pt idx="3380">
                  <c:v>0.45079000000000002</c:v>
                </c:pt>
                <c:pt idx="3381">
                  <c:v>0.52276599999999995</c:v>
                </c:pt>
                <c:pt idx="3382">
                  <c:v>0.52183500000000005</c:v>
                </c:pt>
                <c:pt idx="3383">
                  <c:v>0.61775199999999997</c:v>
                </c:pt>
                <c:pt idx="3384">
                  <c:v>0.39805600000000002</c:v>
                </c:pt>
                <c:pt idx="3385">
                  <c:v>0.16772500000000001</c:v>
                </c:pt>
                <c:pt idx="3386">
                  <c:v>-2.4979000000000001E-2</c:v>
                </c:pt>
                <c:pt idx="3387">
                  <c:v>0.1353</c:v>
                </c:pt>
                <c:pt idx="3388">
                  <c:v>0.115234</c:v>
                </c:pt>
                <c:pt idx="3389">
                  <c:v>0.21147199999999999</c:v>
                </c:pt>
                <c:pt idx="3390">
                  <c:v>0.304367</c:v>
                </c:pt>
                <c:pt idx="3391">
                  <c:v>-3.3294999999999998E-2</c:v>
                </c:pt>
                <c:pt idx="3392">
                  <c:v>3.1203999999999999E-2</c:v>
                </c:pt>
                <c:pt idx="3393">
                  <c:v>-0.25280799999999998</c:v>
                </c:pt>
                <c:pt idx="3394">
                  <c:v>-0.27384900000000001</c:v>
                </c:pt>
                <c:pt idx="3395">
                  <c:v>-0.66938799999999998</c:v>
                </c:pt>
                <c:pt idx="3396">
                  <c:v>-0.72970599999999997</c:v>
                </c:pt>
                <c:pt idx="3397">
                  <c:v>-0.66287200000000002</c:v>
                </c:pt>
                <c:pt idx="3398">
                  <c:v>-0.43022199999999999</c:v>
                </c:pt>
                <c:pt idx="3399">
                  <c:v>-1.6169999999999999E-3</c:v>
                </c:pt>
                <c:pt idx="3400">
                  <c:v>0.323212</c:v>
                </c:pt>
                <c:pt idx="3401">
                  <c:v>0.51770000000000005</c:v>
                </c:pt>
                <c:pt idx="3402">
                  <c:v>0.57069400000000003</c:v>
                </c:pt>
                <c:pt idx="3403">
                  <c:v>0.72955300000000001</c:v>
                </c:pt>
                <c:pt idx="3404">
                  <c:v>0.956314</c:v>
                </c:pt>
                <c:pt idx="3405">
                  <c:v>0.946793</c:v>
                </c:pt>
                <c:pt idx="3406">
                  <c:v>0.99023399999999995</c:v>
                </c:pt>
                <c:pt idx="3407">
                  <c:v>0.68298300000000001</c:v>
                </c:pt>
                <c:pt idx="3408">
                  <c:v>0.52539100000000005</c:v>
                </c:pt>
                <c:pt idx="3409">
                  <c:v>0.56433100000000003</c:v>
                </c:pt>
                <c:pt idx="3410">
                  <c:v>0.58201599999999998</c:v>
                </c:pt>
                <c:pt idx="3411">
                  <c:v>0.53077700000000005</c:v>
                </c:pt>
                <c:pt idx="3412">
                  <c:v>0.55268899999999999</c:v>
                </c:pt>
                <c:pt idx="3413">
                  <c:v>0.518509</c:v>
                </c:pt>
                <c:pt idx="3414">
                  <c:v>0.65266400000000002</c:v>
                </c:pt>
                <c:pt idx="3415">
                  <c:v>0.67050200000000004</c:v>
                </c:pt>
                <c:pt idx="3416">
                  <c:v>0.53674299999999997</c:v>
                </c:pt>
                <c:pt idx="3417">
                  <c:v>0.598495</c:v>
                </c:pt>
                <c:pt idx="3418">
                  <c:v>0.67468300000000003</c:v>
                </c:pt>
                <c:pt idx="3419">
                  <c:v>0.68734700000000004</c:v>
                </c:pt>
                <c:pt idx="3420">
                  <c:v>0.84089700000000001</c:v>
                </c:pt>
                <c:pt idx="3421">
                  <c:v>0.79991100000000004</c:v>
                </c:pt>
                <c:pt idx="3422">
                  <c:v>0.86154200000000003</c:v>
                </c:pt>
                <c:pt idx="3423">
                  <c:v>0.87672399999999995</c:v>
                </c:pt>
                <c:pt idx="3424">
                  <c:v>0.892822</c:v>
                </c:pt>
                <c:pt idx="3425">
                  <c:v>0.78196699999999997</c:v>
                </c:pt>
                <c:pt idx="3426">
                  <c:v>0.79025299999999998</c:v>
                </c:pt>
                <c:pt idx="3427">
                  <c:v>0.68405199999999999</c:v>
                </c:pt>
                <c:pt idx="3428">
                  <c:v>0.66279600000000005</c:v>
                </c:pt>
                <c:pt idx="3429">
                  <c:v>0.78828399999999998</c:v>
                </c:pt>
                <c:pt idx="3430">
                  <c:v>0.91731300000000005</c:v>
                </c:pt>
                <c:pt idx="3431">
                  <c:v>0.95933500000000005</c:v>
                </c:pt>
                <c:pt idx="3432">
                  <c:v>0.83766200000000002</c:v>
                </c:pt>
                <c:pt idx="3433">
                  <c:v>0.46789599999999998</c:v>
                </c:pt>
                <c:pt idx="3434">
                  <c:v>0.36106899999999997</c:v>
                </c:pt>
                <c:pt idx="3435">
                  <c:v>0.48727399999999998</c:v>
                </c:pt>
                <c:pt idx="3436">
                  <c:v>0.830399</c:v>
                </c:pt>
                <c:pt idx="3437">
                  <c:v>0.96197500000000002</c:v>
                </c:pt>
                <c:pt idx="3438">
                  <c:v>0.888687</c:v>
                </c:pt>
                <c:pt idx="3439">
                  <c:v>0.65411399999999997</c:v>
                </c:pt>
                <c:pt idx="3440">
                  <c:v>0.453293</c:v>
                </c:pt>
                <c:pt idx="3441">
                  <c:v>0.62417599999999995</c:v>
                </c:pt>
                <c:pt idx="3442">
                  <c:v>0.76257299999999995</c:v>
                </c:pt>
                <c:pt idx="3443">
                  <c:v>0.68510400000000005</c:v>
                </c:pt>
                <c:pt idx="3444">
                  <c:v>0.61505100000000001</c:v>
                </c:pt>
                <c:pt idx="3445">
                  <c:v>0.68171700000000002</c:v>
                </c:pt>
                <c:pt idx="3446">
                  <c:v>0.83912699999999996</c:v>
                </c:pt>
                <c:pt idx="3447">
                  <c:v>0.92396500000000004</c:v>
                </c:pt>
                <c:pt idx="3448">
                  <c:v>1.010559</c:v>
                </c:pt>
                <c:pt idx="3449">
                  <c:v>1.0746770000000001</c:v>
                </c:pt>
                <c:pt idx="3450">
                  <c:v>1.1414489999999999</c:v>
                </c:pt>
                <c:pt idx="3451">
                  <c:v>1.188293</c:v>
                </c:pt>
                <c:pt idx="3452">
                  <c:v>1.1449130000000001</c:v>
                </c:pt>
                <c:pt idx="3453">
                  <c:v>1.1398619999999999</c:v>
                </c:pt>
                <c:pt idx="3454">
                  <c:v>1.2699279999999999</c:v>
                </c:pt>
                <c:pt idx="3455">
                  <c:v>0.99516300000000002</c:v>
                </c:pt>
                <c:pt idx="3456">
                  <c:v>0.94584699999999999</c:v>
                </c:pt>
                <c:pt idx="3457">
                  <c:v>0.81925999999999999</c:v>
                </c:pt>
                <c:pt idx="3458">
                  <c:v>0.75031999999999999</c:v>
                </c:pt>
                <c:pt idx="3459">
                  <c:v>0.65100100000000005</c:v>
                </c:pt>
                <c:pt idx="3460">
                  <c:v>0.66464199999999996</c:v>
                </c:pt>
                <c:pt idx="3461">
                  <c:v>0.761795</c:v>
                </c:pt>
                <c:pt idx="3462">
                  <c:v>0.533447</c:v>
                </c:pt>
                <c:pt idx="3463">
                  <c:v>0.39457700000000001</c:v>
                </c:pt>
                <c:pt idx="3464">
                  <c:v>0.57551600000000003</c:v>
                </c:pt>
                <c:pt idx="3465">
                  <c:v>0.55619799999999997</c:v>
                </c:pt>
                <c:pt idx="3466">
                  <c:v>0.40223700000000001</c:v>
                </c:pt>
                <c:pt idx="3467">
                  <c:v>0.27377299999999999</c:v>
                </c:pt>
                <c:pt idx="3468">
                  <c:v>0.31512499999999999</c:v>
                </c:pt>
                <c:pt idx="3469">
                  <c:v>0.37745699999999999</c:v>
                </c:pt>
                <c:pt idx="3470">
                  <c:v>0.50506600000000001</c:v>
                </c:pt>
                <c:pt idx="3471">
                  <c:v>0.57893399999999995</c:v>
                </c:pt>
                <c:pt idx="3472">
                  <c:v>0.65084799999999998</c:v>
                </c:pt>
                <c:pt idx="3473">
                  <c:v>0.72843899999999995</c:v>
                </c:pt>
                <c:pt idx="3474">
                  <c:v>0.81579599999999997</c:v>
                </c:pt>
                <c:pt idx="3475">
                  <c:v>1.016586</c:v>
                </c:pt>
                <c:pt idx="3476">
                  <c:v>1.235733</c:v>
                </c:pt>
                <c:pt idx="3477">
                  <c:v>1.4365540000000001</c:v>
                </c:pt>
                <c:pt idx="3478">
                  <c:v>1.4200440000000001</c:v>
                </c:pt>
                <c:pt idx="3479">
                  <c:v>1.3527370000000001</c:v>
                </c:pt>
                <c:pt idx="3480">
                  <c:v>1.2860259999999999</c:v>
                </c:pt>
                <c:pt idx="3481">
                  <c:v>1.351898</c:v>
                </c:pt>
                <c:pt idx="3482">
                  <c:v>1.4210050000000001</c:v>
                </c:pt>
                <c:pt idx="3483">
                  <c:v>1.4311830000000001</c:v>
                </c:pt>
                <c:pt idx="3484">
                  <c:v>1.3998409999999999</c:v>
                </c:pt>
                <c:pt idx="3485">
                  <c:v>1.1633450000000001</c:v>
                </c:pt>
                <c:pt idx="3486">
                  <c:v>1.1126860000000001</c:v>
                </c:pt>
                <c:pt idx="3487">
                  <c:v>1.06073</c:v>
                </c:pt>
                <c:pt idx="3488">
                  <c:v>0.99252300000000004</c:v>
                </c:pt>
                <c:pt idx="3489">
                  <c:v>0.96739200000000003</c:v>
                </c:pt>
                <c:pt idx="3490">
                  <c:v>0.95252999999999999</c:v>
                </c:pt>
                <c:pt idx="3491">
                  <c:v>0.98681600000000003</c:v>
                </c:pt>
                <c:pt idx="3492">
                  <c:v>1.106079</c:v>
                </c:pt>
                <c:pt idx="3493">
                  <c:v>1.208572</c:v>
                </c:pt>
                <c:pt idx="3494">
                  <c:v>1.2801819999999999</c:v>
                </c:pt>
                <c:pt idx="3495">
                  <c:v>1.334641</c:v>
                </c:pt>
                <c:pt idx="3496">
                  <c:v>1.506119</c:v>
                </c:pt>
                <c:pt idx="3497">
                  <c:v>1.5258640000000001</c:v>
                </c:pt>
                <c:pt idx="3498">
                  <c:v>1.482254</c:v>
                </c:pt>
                <c:pt idx="3499">
                  <c:v>1.5139469999999999</c:v>
                </c:pt>
                <c:pt idx="3500">
                  <c:v>1.748947</c:v>
                </c:pt>
                <c:pt idx="3501">
                  <c:v>1.785812</c:v>
                </c:pt>
                <c:pt idx="3502">
                  <c:v>1.479889</c:v>
                </c:pt>
                <c:pt idx="3503">
                  <c:v>1.1080319999999999</c:v>
                </c:pt>
                <c:pt idx="3504">
                  <c:v>0.96598799999999996</c:v>
                </c:pt>
                <c:pt idx="3505">
                  <c:v>0.86299099999999995</c:v>
                </c:pt>
                <c:pt idx="3506">
                  <c:v>0.69392399999999999</c:v>
                </c:pt>
                <c:pt idx="3507">
                  <c:v>0.62809800000000005</c:v>
                </c:pt>
                <c:pt idx="3508">
                  <c:v>0.56927499999999998</c:v>
                </c:pt>
                <c:pt idx="3509">
                  <c:v>0.49261500000000003</c:v>
                </c:pt>
                <c:pt idx="3510">
                  <c:v>0.46050999999999997</c:v>
                </c:pt>
                <c:pt idx="3511">
                  <c:v>0.47662399999999999</c:v>
                </c:pt>
                <c:pt idx="3512">
                  <c:v>0.452347</c:v>
                </c:pt>
                <c:pt idx="3513">
                  <c:v>0.365952</c:v>
                </c:pt>
                <c:pt idx="3514">
                  <c:v>0.221497</c:v>
                </c:pt>
                <c:pt idx="3515">
                  <c:v>0.26724199999999998</c:v>
                </c:pt>
                <c:pt idx="3516">
                  <c:v>0.318604</c:v>
                </c:pt>
                <c:pt idx="3517">
                  <c:v>0.30192600000000003</c:v>
                </c:pt>
                <c:pt idx="3518">
                  <c:v>0.25207499999999999</c:v>
                </c:pt>
                <c:pt idx="3519">
                  <c:v>0.31927499999999998</c:v>
                </c:pt>
                <c:pt idx="3520">
                  <c:v>0.37260399999999999</c:v>
                </c:pt>
                <c:pt idx="3521">
                  <c:v>0.356323</c:v>
                </c:pt>
                <c:pt idx="3522">
                  <c:v>0.22695899999999999</c:v>
                </c:pt>
                <c:pt idx="3523">
                  <c:v>0.390152</c:v>
                </c:pt>
                <c:pt idx="3524">
                  <c:v>0.57086199999999998</c:v>
                </c:pt>
                <c:pt idx="3525">
                  <c:v>0.63902300000000001</c:v>
                </c:pt>
                <c:pt idx="3526">
                  <c:v>0.57849099999999998</c:v>
                </c:pt>
                <c:pt idx="3527">
                  <c:v>0.46609499999999998</c:v>
                </c:pt>
                <c:pt idx="3528">
                  <c:v>0.31988499999999997</c:v>
                </c:pt>
                <c:pt idx="3529">
                  <c:v>0.25578299999999998</c:v>
                </c:pt>
                <c:pt idx="3530">
                  <c:v>0.27287299999999998</c:v>
                </c:pt>
                <c:pt idx="3531">
                  <c:v>0.366699</c:v>
                </c:pt>
                <c:pt idx="3532">
                  <c:v>0.48211700000000002</c:v>
                </c:pt>
                <c:pt idx="3533">
                  <c:v>0.60707100000000003</c:v>
                </c:pt>
                <c:pt idx="3534">
                  <c:v>0.57135000000000002</c:v>
                </c:pt>
                <c:pt idx="3535">
                  <c:v>0.46026600000000001</c:v>
                </c:pt>
                <c:pt idx="3536">
                  <c:v>0.34901399999999999</c:v>
                </c:pt>
                <c:pt idx="3537">
                  <c:v>0.24787899999999999</c:v>
                </c:pt>
                <c:pt idx="3538">
                  <c:v>0.158218</c:v>
                </c:pt>
                <c:pt idx="3539">
                  <c:v>0.174515</c:v>
                </c:pt>
                <c:pt idx="3540">
                  <c:v>0.29121399999999997</c:v>
                </c:pt>
                <c:pt idx="3541">
                  <c:v>0.31657400000000002</c:v>
                </c:pt>
                <c:pt idx="3542">
                  <c:v>0.40669300000000003</c:v>
                </c:pt>
                <c:pt idx="3543">
                  <c:v>0.477829</c:v>
                </c:pt>
                <c:pt idx="3544">
                  <c:v>0.56010400000000005</c:v>
                </c:pt>
                <c:pt idx="3545">
                  <c:v>0.58050500000000005</c:v>
                </c:pt>
                <c:pt idx="3546">
                  <c:v>0.51490800000000003</c:v>
                </c:pt>
                <c:pt idx="3547">
                  <c:v>0.37193300000000001</c:v>
                </c:pt>
                <c:pt idx="3548">
                  <c:v>0.248337</c:v>
                </c:pt>
                <c:pt idx="3549">
                  <c:v>0.192352</c:v>
                </c:pt>
                <c:pt idx="3550">
                  <c:v>0.25445600000000002</c:v>
                </c:pt>
                <c:pt idx="3551">
                  <c:v>0.33113100000000001</c:v>
                </c:pt>
                <c:pt idx="3552">
                  <c:v>0.41755700000000001</c:v>
                </c:pt>
                <c:pt idx="3553">
                  <c:v>0.84251399999999999</c:v>
                </c:pt>
                <c:pt idx="3554">
                  <c:v>1.332001</c:v>
                </c:pt>
                <c:pt idx="3555">
                  <c:v>1.6170960000000001</c:v>
                </c:pt>
                <c:pt idx="3556">
                  <c:v>1.5916440000000001</c:v>
                </c:pt>
                <c:pt idx="3557">
                  <c:v>1.506119</c:v>
                </c:pt>
                <c:pt idx="3558">
                  <c:v>1.660965</c:v>
                </c:pt>
                <c:pt idx="3559">
                  <c:v>1.7739720000000001</c:v>
                </c:pt>
                <c:pt idx="3560">
                  <c:v>1.829086</c:v>
                </c:pt>
                <c:pt idx="3561">
                  <c:v>1.8775630000000001</c:v>
                </c:pt>
                <c:pt idx="3562">
                  <c:v>1.790527</c:v>
                </c:pt>
                <c:pt idx="3563">
                  <c:v>1.7474670000000001</c:v>
                </c:pt>
                <c:pt idx="3564">
                  <c:v>1.6182859999999999</c:v>
                </c:pt>
                <c:pt idx="3565">
                  <c:v>1.523331</c:v>
                </c:pt>
                <c:pt idx="3566">
                  <c:v>1.3955690000000001</c:v>
                </c:pt>
                <c:pt idx="3567">
                  <c:v>1.2498629999999999</c:v>
                </c:pt>
                <c:pt idx="3568">
                  <c:v>1.098587</c:v>
                </c:pt>
                <c:pt idx="3569">
                  <c:v>1.0742339999999999</c:v>
                </c:pt>
                <c:pt idx="3570">
                  <c:v>1.032654</c:v>
                </c:pt>
                <c:pt idx="3571">
                  <c:v>0.72566200000000003</c:v>
                </c:pt>
                <c:pt idx="3572">
                  <c:v>0.29023700000000002</c:v>
                </c:pt>
                <c:pt idx="3573">
                  <c:v>6.0837000000000002E-2</c:v>
                </c:pt>
                <c:pt idx="3574">
                  <c:v>0.28926099999999999</c:v>
                </c:pt>
                <c:pt idx="3575">
                  <c:v>0.63241599999999998</c:v>
                </c:pt>
                <c:pt idx="3576">
                  <c:v>0.76374799999999998</c:v>
                </c:pt>
                <c:pt idx="3577">
                  <c:v>0.61033599999999999</c:v>
                </c:pt>
                <c:pt idx="3578">
                  <c:v>0.49577300000000002</c:v>
                </c:pt>
                <c:pt idx="3579">
                  <c:v>0.40901199999999999</c:v>
                </c:pt>
                <c:pt idx="3580">
                  <c:v>0.48733500000000002</c:v>
                </c:pt>
                <c:pt idx="3581">
                  <c:v>0.69691499999999995</c:v>
                </c:pt>
                <c:pt idx="3582">
                  <c:v>0.88172899999999998</c:v>
                </c:pt>
                <c:pt idx="3583">
                  <c:v>0.99234</c:v>
                </c:pt>
                <c:pt idx="3584">
                  <c:v>1.08551</c:v>
                </c:pt>
                <c:pt idx="3585">
                  <c:v>1.1730959999999999</c:v>
                </c:pt>
                <c:pt idx="3586">
                  <c:v>1.2607120000000001</c:v>
                </c:pt>
                <c:pt idx="3587">
                  <c:v>1.3921969999999999</c:v>
                </c:pt>
                <c:pt idx="3588">
                  <c:v>1.509277</c:v>
                </c:pt>
                <c:pt idx="3589">
                  <c:v>1.558014</c:v>
                </c:pt>
                <c:pt idx="3590">
                  <c:v>1.6015170000000001</c:v>
                </c:pt>
                <c:pt idx="3591">
                  <c:v>1.7195739999999999</c:v>
                </c:pt>
                <c:pt idx="3592">
                  <c:v>1.809677</c:v>
                </c:pt>
                <c:pt idx="3593">
                  <c:v>1.7571870000000001</c:v>
                </c:pt>
                <c:pt idx="3594">
                  <c:v>1.5354159999999999</c:v>
                </c:pt>
                <c:pt idx="3595">
                  <c:v>1.2064969999999999</c:v>
                </c:pt>
                <c:pt idx="3596">
                  <c:v>0.98620600000000003</c:v>
                </c:pt>
                <c:pt idx="3597">
                  <c:v>0.99941999999999998</c:v>
                </c:pt>
                <c:pt idx="3598">
                  <c:v>1.1177520000000001</c:v>
                </c:pt>
                <c:pt idx="3599">
                  <c:v>1.2901</c:v>
                </c:pt>
                <c:pt idx="3600">
                  <c:v>1.2864530000000001</c:v>
                </c:pt>
                <c:pt idx="3601">
                  <c:v>1.1557010000000001</c:v>
                </c:pt>
                <c:pt idx="3602">
                  <c:v>1.066208</c:v>
                </c:pt>
                <c:pt idx="3603">
                  <c:v>1.048157</c:v>
                </c:pt>
                <c:pt idx="3604">
                  <c:v>1.033112</c:v>
                </c:pt>
                <c:pt idx="3605">
                  <c:v>1.0816650000000001</c:v>
                </c:pt>
                <c:pt idx="3606">
                  <c:v>1.1366879999999999</c:v>
                </c:pt>
                <c:pt idx="3607">
                  <c:v>1.2277370000000001</c:v>
                </c:pt>
                <c:pt idx="3608">
                  <c:v>1.3643190000000001</c:v>
                </c:pt>
                <c:pt idx="3609">
                  <c:v>1.5079800000000001</c:v>
                </c:pt>
                <c:pt idx="3610">
                  <c:v>1.647324</c:v>
                </c:pt>
                <c:pt idx="3611">
                  <c:v>1.799469</c:v>
                </c:pt>
                <c:pt idx="3612">
                  <c:v>1.8764799999999999</c:v>
                </c:pt>
                <c:pt idx="3613">
                  <c:v>1.8802639999999999</c:v>
                </c:pt>
                <c:pt idx="3614">
                  <c:v>1.9136960000000001</c:v>
                </c:pt>
                <c:pt idx="3615">
                  <c:v>1.9069670000000001</c:v>
                </c:pt>
                <c:pt idx="3616">
                  <c:v>1.7387079999999999</c:v>
                </c:pt>
                <c:pt idx="3617">
                  <c:v>1.2412719999999999</c:v>
                </c:pt>
                <c:pt idx="3618">
                  <c:v>0.59541299999999997</c:v>
                </c:pt>
                <c:pt idx="3619">
                  <c:v>0.366257</c:v>
                </c:pt>
                <c:pt idx="3620">
                  <c:v>0.57971200000000001</c:v>
                </c:pt>
                <c:pt idx="3621">
                  <c:v>0.93759199999999998</c:v>
                </c:pt>
                <c:pt idx="3622">
                  <c:v>0.92817700000000003</c:v>
                </c:pt>
                <c:pt idx="3623">
                  <c:v>0.63284300000000004</c:v>
                </c:pt>
                <c:pt idx="3624">
                  <c:v>0.32347100000000001</c:v>
                </c:pt>
                <c:pt idx="3625">
                  <c:v>6.3416E-2</c:v>
                </c:pt>
                <c:pt idx="3626">
                  <c:v>1.5228E-2</c:v>
                </c:pt>
                <c:pt idx="3627">
                  <c:v>0.192993</c:v>
                </c:pt>
                <c:pt idx="3628">
                  <c:v>0.35347000000000001</c:v>
                </c:pt>
                <c:pt idx="3629">
                  <c:v>0.44036900000000001</c:v>
                </c:pt>
                <c:pt idx="3630">
                  <c:v>0.52691699999999997</c:v>
                </c:pt>
                <c:pt idx="3631">
                  <c:v>0.742645</c:v>
                </c:pt>
                <c:pt idx="3632">
                  <c:v>1.048019</c:v>
                </c:pt>
                <c:pt idx="3633">
                  <c:v>1.3364720000000001</c:v>
                </c:pt>
                <c:pt idx="3634">
                  <c:v>1.543839</c:v>
                </c:pt>
                <c:pt idx="3635">
                  <c:v>1.716385</c:v>
                </c:pt>
                <c:pt idx="3636">
                  <c:v>1.811539</c:v>
                </c:pt>
                <c:pt idx="3637">
                  <c:v>1.941208</c:v>
                </c:pt>
                <c:pt idx="3638">
                  <c:v>2.0607449999999998</c:v>
                </c:pt>
                <c:pt idx="3639">
                  <c:v>1.98085</c:v>
                </c:pt>
                <c:pt idx="3640">
                  <c:v>1.7871859999999999</c:v>
                </c:pt>
                <c:pt idx="3641">
                  <c:v>1.5337369999999999</c:v>
                </c:pt>
                <c:pt idx="3642">
                  <c:v>1.3149109999999999</c:v>
                </c:pt>
                <c:pt idx="3643">
                  <c:v>1.252289</c:v>
                </c:pt>
                <c:pt idx="3644">
                  <c:v>1.287979</c:v>
                </c:pt>
                <c:pt idx="3645">
                  <c:v>1.279312</c:v>
                </c:pt>
                <c:pt idx="3646">
                  <c:v>1.2144779999999999</c:v>
                </c:pt>
                <c:pt idx="3647">
                  <c:v>1.130493</c:v>
                </c:pt>
                <c:pt idx="3648">
                  <c:v>1.0217590000000001</c:v>
                </c:pt>
                <c:pt idx="3649">
                  <c:v>0.90483100000000005</c:v>
                </c:pt>
                <c:pt idx="3650">
                  <c:v>0.78736899999999999</c:v>
                </c:pt>
                <c:pt idx="3651">
                  <c:v>0.73319999999999996</c:v>
                </c:pt>
                <c:pt idx="3652">
                  <c:v>0.80079699999999998</c:v>
                </c:pt>
                <c:pt idx="3653">
                  <c:v>0.90504499999999999</c:v>
                </c:pt>
                <c:pt idx="3654">
                  <c:v>1.057434</c:v>
                </c:pt>
                <c:pt idx="3655">
                  <c:v>1.2447969999999999</c:v>
                </c:pt>
                <c:pt idx="3656">
                  <c:v>1.4265589999999999</c:v>
                </c:pt>
                <c:pt idx="3657">
                  <c:v>1.627365</c:v>
                </c:pt>
                <c:pt idx="3658">
                  <c:v>1.815094</c:v>
                </c:pt>
                <c:pt idx="3659">
                  <c:v>1.918488</c:v>
                </c:pt>
                <c:pt idx="3660">
                  <c:v>2.018494</c:v>
                </c:pt>
                <c:pt idx="3661">
                  <c:v>2.1245419999999999</c:v>
                </c:pt>
                <c:pt idx="3662">
                  <c:v>2.247833</c:v>
                </c:pt>
                <c:pt idx="3663">
                  <c:v>2.102814</c:v>
                </c:pt>
                <c:pt idx="3664">
                  <c:v>1.5602259999999999</c:v>
                </c:pt>
                <c:pt idx="3665">
                  <c:v>0.87582400000000005</c:v>
                </c:pt>
                <c:pt idx="3666">
                  <c:v>0.39630100000000001</c:v>
                </c:pt>
                <c:pt idx="3667">
                  <c:v>0.35047899999999998</c:v>
                </c:pt>
                <c:pt idx="3668">
                  <c:v>0.71739200000000003</c:v>
                </c:pt>
                <c:pt idx="3669">
                  <c:v>1.2596890000000001</c:v>
                </c:pt>
                <c:pt idx="3670">
                  <c:v>1.4277500000000001</c:v>
                </c:pt>
                <c:pt idx="3671">
                  <c:v>0.87542699999999996</c:v>
                </c:pt>
                <c:pt idx="3672">
                  <c:v>0.20700099999999999</c:v>
                </c:pt>
                <c:pt idx="3673">
                  <c:v>-0.103546</c:v>
                </c:pt>
                <c:pt idx="3674">
                  <c:v>-8.7589999999999994E-3</c:v>
                </c:pt>
                <c:pt idx="3675">
                  <c:v>0.28468300000000002</c:v>
                </c:pt>
                <c:pt idx="3676">
                  <c:v>0.52893100000000004</c:v>
                </c:pt>
                <c:pt idx="3677">
                  <c:v>0.64074699999999996</c:v>
                </c:pt>
                <c:pt idx="3678">
                  <c:v>0.66152999999999995</c:v>
                </c:pt>
                <c:pt idx="3679">
                  <c:v>0.73835799999999996</c:v>
                </c:pt>
                <c:pt idx="3680">
                  <c:v>0.79371599999999998</c:v>
                </c:pt>
                <c:pt idx="3681">
                  <c:v>0.90870700000000004</c:v>
                </c:pt>
                <c:pt idx="3682">
                  <c:v>1.158234</c:v>
                </c:pt>
                <c:pt idx="3683">
                  <c:v>1.472137</c:v>
                </c:pt>
                <c:pt idx="3684">
                  <c:v>1.7664489999999999</c:v>
                </c:pt>
                <c:pt idx="3685">
                  <c:v>2.012772</c:v>
                </c:pt>
                <c:pt idx="3686">
                  <c:v>2.0038149999999999</c:v>
                </c:pt>
                <c:pt idx="3687">
                  <c:v>1.694504</c:v>
                </c:pt>
                <c:pt idx="3688">
                  <c:v>1.3824460000000001</c:v>
                </c:pt>
                <c:pt idx="3689">
                  <c:v>1.2982940000000001</c:v>
                </c:pt>
                <c:pt idx="3690">
                  <c:v>1.4907680000000001</c:v>
                </c:pt>
                <c:pt idx="3691">
                  <c:v>1.6766049999999999</c:v>
                </c:pt>
                <c:pt idx="3692">
                  <c:v>1.65506</c:v>
                </c:pt>
                <c:pt idx="3693">
                  <c:v>1.455322</c:v>
                </c:pt>
                <c:pt idx="3694">
                  <c:v>1.216537</c:v>
                </c:pt>
                <c:pt idx="3695">
                  <c:v>1.1177220000000001</c:v>
                </c:pt>
                <c:pt idx="3696">
                  <c:v>1.064789</c:v>
                </c:pt>
                <c:pt idx="3697">
                  <c:v>0.99316400000000005</c:v>
                </c:pt>
                <c:pt idx="3698">
                  <c:v>0.88240099999999999</c:v>
                </c:pt>
                <c:pt idx="3699">
                  <c:v>0.83226</c:v>
                </c:pt>
                <c:pt idx="3700">
                  <c:v>0.88856500000000005</c:v>
                </c:pt>
                <c:pt idx="3701">
                  <c:v>0.90980499999999997</c:v>
                </c:pt>
                <c:pt idx="3702">
                  <c:v>0.94901999999999997</c:v>
                </c:pt>
                <c:pt idx="3703">
                  <c:v>1.0214080000000001</c:v>
                </c:pt>
                <c:pt idx="3704">
                  <c:v>1.1101380000000001</c:v>
                </c:pt>
                <c:pt idx="3705">
                  <c:v>1.217651</c:v>
                </c:pt>
                <c:pt idx="3706">
                  <c:v>1.4884029999999999</c:v>
                </c:pt>
                <c:pt idx="3707">
                  <c:v>1.976013</c:v>
                </c:pt>
                <c:pt idx="3708">
                  <c:v>2.3547210000000001</c:v>
                </c:pt>
                <c:pt idx="3709">
                  <c:v>2.3989720000000001</c:v>
                </c:pt>
                <c:pt idx="3710">
                  <c:v>1.841537</c:v>
                </c:pt>
                <c:pt idx="3711">
                  <c:v>1.277908</c:v>
                </c:pt>
                <c:pt idx="3712">
                  <c:v>0.877884</c:v>
                </c:pt>
                <c:pt idx="3713">
                  <c:v>0.83692900000000003</c:v>
                </c:pt>
                <c:pt idx="3714">
                  <c:v>1.1053310000000001</c:v>
                </c:pt>
                <c:pt idx="3715">
                  <c:v>1.4583440000000001</c:v>
                </c:pt>
                <c:pt idx="3716">
                  <c:v>1.3869929999999999</c:v>
                </c:pt>
                <c:pt idx="3717">
                  <c:v>0.89697300000000002</c:v>
                </c:pt>
                <c:pt idx="3718">
                  <c:v>0.28434799999999999</c:v>
                </c:pt>
                <c:pt idx="3719">
                  <c:v>-0.14978</c:v>
                </c:pt>
                <c:pt idx="3720">
                  <c:v>-0.23452799999999999</c:v>
                </c:pt>
                <c:pt idx="3721">
                  <c:v>-0.10348499999999999</c:v>
                </c:pt>
                <c:pt idx="3722">
                  <c:v>1.4984000000000001E-2</c:v>
                </c:pt>
                <c:pt idx="3723">
                  <c:v>0.11204500000000001</c:v>
                </c:pt>
                <c:pt idx="3724">
                  <c:v>0.210449</c:v>
                </c:pt>
                <c:pt idx="3725">
                  <c:v>0.390625</c:v>
                </c:pt>
                <c:pt idx="3726">
                  <c:v>0.58960000000000001</c:v>
                </c:pt>
                <c:pt idx="3727">
                  <c:v>0.78665200000000002</c:v>
                </c:pt>
                <c:pt idx="3728">
                  <c:v>0.97135899999999997</c:v>
                </c:pt>
                <c:pt idx="3729">
                  <c:v>1.1414789999999999</c:v>
                </c:pt>
                <c:pt idx="3730">
                  <c:v>1.405899</c:v>
                </c:pt>
                <c:pt idx="3731">
                  <c:v>1.777542</c:v>
                </c:pt>
                <c:pt idx="3732">
                  <c:v>2.035568</c:v>
                </c:pt>
                <c:pt idx="3733">
                  <c:v>2.0517729999999998</c:v>
                </c:pt>
                <c:pt idx="3734">
                  <c:v>1.7804720000000001</c:v>
                </c:pt>
                <c:pt idx="3735">
                  <c:v>1.4523010000000001</c:v>
                </c:pt>
                <c:pt idx="3736">
                  <c:v>1.417618</c:v>
                </c:pt>
                <c:pt idx="3737">
                  <c:v>1.6121220000000001</c:v>
                </c:pt>
                <c:pt idx="3738">
                  <c:v>1.7585599999999999</c:v>
                </c:pt>
                <c:pt idx="3739">
                  <c:v>1.737244</c:v>
                </c:pt>
                <c:pt idx="3740">
                  <c:v>1.6169279999999999</c:v>
                </c:pt>
                <c:pt idx="3741">
                  <c:v>1.391464</c:v>
                </c:pt>
                <c:pt idx="3742">
                  <c:v>1.192261</c:v>
                </c:pt>
                <c:pt idx="3743">
                  <c:v>1.0400849999999999</c:v>
                </c:pt>
                <c:pt idx="3744">
                  <c:v>0.98031599999999997</c:v>
                </c:pt>
                <c:pt idx="3745">
                  <c:v>1.0749660000000001</c:v>
                </c:pt>
                <c:pt idx="3746">
                  <c:v>0.89752200000000004</c:v>
                </c:pt>
                <c:pt idx="3747">
                  <c:v>0.86431899999999995</c:v>
                </c:pt>
                <c:pt idx="3748">
                  <c:v>0.84742700000000004</c:v>
                </c:pt>
                <c:pt idx="3749">
                  <c:v>0.84681700000000004</c:v>
                </c:pt>
                <c:pt idx="3750">
                  <c:v>0.83610499999999999</c:v>
                </c:pt>
                <c:pt idx="3751">
                  <c:v>0.91992200000000002</c:v>
                </c:pt>
                <c:pt idx="3752">
                  <c:v>1.076859</c:v>
                </c:pt>
                <c:pt idx="3753">
                  <c:v>1.370911</c:v>
                </c:pt>
                <c:pt idx="3754">
                  <c:v>1.675476</c:v>
                </c:pt>
                <c:pt idx="3755">
                  <c:v>1.9595180000000001</c:v>
                </c:pt>
                <c:pt idx="3756">
                  <c:v>1.8735809999999999</c:v>
                </c:pt>
                <c:pt idx="3757">
                  <c:v>1.1636960000000001</c:v>
                </c:pt>
                <c:pt idx="3758">
                  <c:v>0.73802199999999996</c:v>
                </c:pt>
                <c:pt idx="3759">
                  <c:v>0.57699599999999995</c:v>
                </c:pt>
                <c:pt idx="3760">
                  <c:v>0.62394700000000003</c:v>
                </c:pt>
                <c:pt idx="3761">
                  <c:v>0.83399999999999996</c:v>
                </c:pt>
                <c:pt idx="3762">
                  <c:v>0.81842000000000004</c:v>
                </c:pt>
                <c:pt idx="3763">
                  <c:v>0.41267399999999999</c:v>
                </c:pt>
                <c:pt idx="3764">
                  <c:v>1.7929E-2</c:v>
                </c:pt>
                <c:pt idx="3765">
                  <c:v>-0.22538800000000001</c:v>
                </c:pt>
                <c:pt idx="3766">
                  <c:v>-0.25973499999999999</c:v>
                </c:pt>
                <c:pt idx="3767">
                  <c:v>-0.16023299999999999</c:v>
                </c:pt>
                <c:pt idx="3768">
                  <c:v>0.12892200000000001</c:v>
                </c:pt>
                <c:pt idx="3769">
                  <c:v>-1.7240000000000001E-3</c:v>
                </c:pt>
                <c:pt idx="3770">
                  <c:v>-5.4019999999999997E-3</c:v>
                </c:pt>
                <c:pt idx="3771">
                  <c:v>6.6376000000000004E-2</c:v>
                </c:pt>
                <c:pt idx="3772">
                  <c:v>0.15284700000000001</c:v>
                </c:pt>
                <c:pt idx="3773">
                  <c:v>0.29997299999999999</c:v>
                </c:pt>
                <c:pt idx="3774">
                  <c:v>0.361877</c:v>
                </c:pt>
                <c:pt idx="3775">
                  <c:v>0.44941700000000001</c:v>
                </c:pt>
                <c:pt idx="3776">
                  <c:v>0.62213099999999999</c:v>
                </c:pt>
                <c:pt idx="3777">
                  <c:v>0.846252</c:v>
                </c:pt>
                <c:pt idx="3778">
                  <c:v>0.90640299999999996</c:v>
                </c:pt>
                <c:pt idx="3779">
                  <c:v>0.748672</c:v>
                </c:pt>
                <c:pt idx="3780">
                  <c:v>0.74153100000000005</c:v>
                </c:pt>
                <c:pt idx="3781">
                  <c:v>0.66404700000000005</c:v>
                </c:pt>
                <c:pt idx="3782">
                  <c:v>0.93020599999999998</c:v>
                </c:pt>
                <c:pt idx="3783">
                  <c:v>1.1439509999999999</c:v>
                </c:pt>
                <c:pt idx="3784">
                  <c:v>1.1432040000000001</c:v>
                </c:pt>
                <c:pt idx="3785">
                  <c:v>1.0543210000000001</c:v>
                </c:pt>
                <c:pt idx="3786">
                  <c:v>1.005341</c:v>
                </c:pt>
                <c:pt idx="3787">
                  <c:v>0.82719399999999998</c:v>
                </c:pt>
                <c:pt idx="3788">
                  <c:v>0.73146100000000003</c:v>
                </c:pt>
                <c:pt idx="3789">
                  <c:v>0.64332599999999995</c:v>
                </c:pt>
                <c:pt idx="3790">
                  <c:v>0.62794499999999998</c:v>
                </c:pt>
                <c:pt idx="3791">
                  <c:v>0.50541700000000001</c:v>
                </c:pt>
                <c:pt idx="3792">
                  <c:v>0.33233600000000002</c:v>
                </c:pt>
                <c:pt idx="3793">
                  <c:v>0.29406700000000002</c:v>
                </c:pt>
                <c:pt idx="3794">
                  <c:v>0.215698</c:v>
                </c:pt>
                <c:pt idx="3795">
                  <c:v>0.19033800000000001</c:v>
                </c:pt>
                <c:pt idx="3796">
                  <c:v>0.13458300000000001</c:v>
                </c:pt>
                <c:pt idx="3797">
                  <c:v>5.3908999999999999E-2</c:v>
                </c:pt>
                <c:pt idx="3798">
                  <c:v>4.7774999999999998E-2</c:v>
                </c:pt>
                <c:pt idx="3799">
                  <c:v>0.13105800000000001</c:v>
                </c:pt>
                <c:pt idx="3800">
                  <c:v>8.9446999999999999E-2</c:v>
                </c:pt>
                <c:pt idx="3801">
                  <c:v>0.180115</c:v>
                </c:pt>
                <c:pt idx="3802">
                  <c:v>-0.128937</c:v>
                </c:pt>
                <c:pt idx="3803">
                  <c:v>1.1017000000000001E-2</c:v>
                </c:pt>
                <c:pt idx="3804">
                  <c:v>0.210678</c:v>
                </c:pt>
                <c:pt idx="3805">
                  <c:v>0.277924</c:v>
                </c:pt>
                <c:pt idx="3806">
                  <c:v>-0.11676</c:v>
                </c:pt>
                <c:pt idx="3807">
                  <c:v>8.7784000000000001E-2</c:v>
                </c:pt>
                <c:pt idx="3808">
                  <c:v>0.19101000000000001</c:v>
                </c:pt>
                <c:pt idx="3809">
                  <c:v>-0.17558299999999999</c:v>
                </c:pt>
                <c:pt idx="3810">
                  <c:v>-0.30270399999999997</c:v>
                </c:pt>
                <c:pt idx="3811">
                  <c:v>-0.54440299999999997</c:v>
                </c:pt>
                <c:pt idx="3812">
                  <c:v>-0.658524</c:v>
                </c:pt>
                <c:pt idx="3813">
                  <c:v>-0.58395399999999997</c:v>
                </c:pt>
                <c:pt idx="3814">
                  <c:v>-0.59559600000000001</c:v>
                </c:pt>
                <c:pt idx="3815">
                  <c:v>-0.65745500000000001</c:v>
                </c:pt>
                <c:pt idx="3816">
                  <c:v>-0.57869000000000004</c:v>
                </c:pt>
                <c:pt idx="3817">
                  <c:v>-0.52520800000000001</c:v>
                </c:pt>
                <c:pt idx="3818">
                  <c:v>-0.439224</c:v>
                </c:pt>
                <c:pt idx="3819">
                  <c:v>-0.40214499999999997</c:v>
                </c:pt>
                <c:pt idx="3820">
                  <c:v>-0.240036</c:v>
                </c:pt>
                <c:pt idx="3821">
                  <c:v>7.7060000000000002E-3</c:v>
                </c:pt>
                <c:pt idx="3822">
                  <c:v>0.26144400000000001</c:v>
                </c:pt>
                <c:pt idx="3823">
                  <c:v>0.37492399999999998</c:v>
                </c:pt>
                <c:pt idx="3824">
                  <c:v>0.421875</c:v>
                </c:pt>
                <c:pt idx="3825">
                  <c:v>0.46160899999999999</c:v>
                </c:pt>
                <c:pt idx="3826">
                  <c:v>0.55779999999999996</c:v>
                </c:pt>
                <c:pt idx="3827">
                  <c:v>0.69335899999999995</c:v>
                </c:pt>
                <c:pt idx="3828">
                  <c:v>0.72654700000000005</c:v>
                </c:pt>
                <c:pt idx="3829">
                  <c:v>0.76847799999999999</c:v>
                </c:pt>
                <c:pt idx="3830">
                  <c:v>0.73916599999999999</c:v>
                </c:pt>
                <c:pt idx="3831">
                  <c:v>0.50686600000000004</c:v>
                </c:pt>
                <c:pt idx="3832">
                  <c:v>0.39244099999999998</c:v>
                </c:pt>
                <c:pt idx="3833">
                  <c:v>0.32092300000000001</c:v>
                </c:pt>
                <c:pt idx="3834">
                  <c:v>0.31576500000000002</c:v>
                </c:pt>
                <c:pt idx="3835">
                  <c:v>0.191025</c:v>
                </c:pt>
                <c:pt idx="3836">
                  <c:v>0.150177</c:v>
                </c:pt>
                <c:pt idx="3837">
                  <c:v>0.14497399999999999</c:v>
                </c:pt>
                <c:pt idx="3838">
                  <c:v>0.19722000000000001</c:v>
                </c:pt>
                <c:pt idx="3839">
                  <c:v>7.4981999999999993E-2</c:v>
                </c:pt>
                <c:pt idx="3840">
                  <c:v>-5.7204999999999999E-2</c:v>
                </c:pt>
                <c:pt idx="3841">
                  <c:v>-0.14415</c:v>
                </c:pt>
                <c:pt idx="3842">
                  <c:v>-0.13098099999999999</c:v>
                </c:pt>
                <c:pt idx="3843">
                  <c:v>-5.8441E-2</c:v>
                </c:pt>
                <c:pt idx="3844">
                  <c:v>2.5864000000000002E-2</c:v>
                </c:pt>
                <c:pt idx="3845">
                  <c:v>-1.8661000000000001E-2</c:v>
                </c:pt>
                <c:pt idx="3846">
                  <c:v>-0.132523</c:v>
                </c:pt>
                <c:pt idx="3847">
                  <c:v>-7.4460000000000004E-3</c:v>
                </c:pt>
                <c:pt idx="3848">
                  <c:v>-0.162857</c:v>
                </c:pt>
                <c:pt idx="3849">
                  <c:v>-0.195877</c:v>
                </c:pt>
                <c:pt idx="3850">
                  <c:v>-0.29595900000000003</c:v>
                </c:pt>
                <c:pt idx="3851">
                  <c:v>-0.13067599999999999</c:v>
                </c:pt>
                <c:pt idx="3852">
                  <c:v>-0.336426</c:v>
                </c:pt>
                <c:pt idx="3853">
                  <c:v>-0.35600300000000001</c:v>
                </c:pt>
                <c:pt idx="3854">
                  <c:v>-0.422684</c:v>
                </c:pt>
                <c:pt idx="3855">
                  <c:v>-0.33035300000000001</c:v>
                </c:pt>
                <c:pt idx="3856">
                  <c:v>-0.432587</c:v>
                </c:pt>
                <c:pt idx="3857">
                  <c:v>-0.33985900000000002</c:v>
                </c:pt>
                <c:pt idx="3858">
                  <c:v>-0.27658100000000002</c:v>
                </c:pt>
                <c:pt idx="3859">
                  <c:v>-0.38548300000000002</c:v>
                </c:pt>
                <c:pt idx="3860">
                  <c:v>-0.22862199999999999</c:v>
                </c:pt>
                <c:pt idx="3861">
                  <c:v>-0.15539600000000001</c:v>
                </c:pt>
                <c:pt idx="3862">
                  <c:v>5.0659000000000003E-2</c:v>
                </c:pt>
                <c:pt idx="3863">
                  <c:v>-4.0786999999999997E-2</c:v>
                </c:pt>
                <c:pt idx="3864">
                  <c:v>-2.9633E-2</c:v>
                </c:pt>
                <c:pt idx="3865">
                  <c:v>8.2686999999999997E-2</c:v>
                </c:pt>
                <c:pt idx="3866">
                  <c:v>-0.18887300000000001</c:v>
                </c:pt>
                <c:pt idx="3867">
                  <c:v>7.0144999999999999E-2</c:v>
                </c:pt>
                <c:pt idx="3868">
                  <c:v>0.24726899999999999</c:v>
                </c:pt>
                <c:pt idx="3869">
                  <c:v>0.27331499999999997</c:v>
                </c:pt>
                <c:pt idx="3870">
                  <c:v>0.35997000000000001</c:v>
                </c:pt>
                <c:pt idx="3871">
                  <c:v>0.37237500000000001</c:v>
                </c:pt>
                <c:pt idx="3872">
                  <c:v>0.37733499999999998</c:v>
                </c:pt>
                <c:pt idx="3873">
                  <c:v>0.13674900000000001</c:v>
                </c:pt>
                <c:pt idx="3874">
                  <c:v>3.6102000000000002E-2</c:v>
                </c:pt>
                <c:pt idx="3875">
                  <c:v>7.4721999999999997E-2</c:v>
                </c:pt>
                <c:pt idx="3876">
                  <c:v>5.7113999999999998E-2</c:v>
                </c:pt>
                <c:pt idx="3877">
                  <c:v>0.20167499999999999</c:v>
                </c:pt>
                <c:pt idx="3878">
                  <c:v>0.331482</c:v>
                </c:pt>
                <c:pt idx="3879">
                  <c:v>0.15095500000000001</c:v>
                </c:pt>
                <c:pt idx="3880">
                  <c:v>0.14746100000000001</c:v>
                </c:pt>
                <c:pt idx="3881">
                  <c:v>0.18917800000000001</c:v>
                </c:pt>
                <c:pt idx="3882">
                  <c:v>0.18853800000000001</c:v>
                </c:pt>
                <c:pt idx="3883">
                  <c:v>0.196274</c:v>
                </c:pt>
                <c:pt idx="3884">
                  <c:v>0.222107</c:v>
                </c:pt>
                <c:pt idx="3885">
                  <c:v>0.29086299999999998</c:v>
                </c:pt>
                <c:pt idx="3886">
                  <c:v>0.213806</c:v>
                </c:pt>
                <c:pt idx="3887">
                  <c:v>0.245285</c:v>
                </c:pt>
                <c:pt idx="3888">
                  <c:v>0.31564300000000001</c:v>
                </c:pt>
                <c:pt idx="3889">
                  <c:v>0.27754200000000001</c:v>
                </c:pt>
                <c:pt idx="3890">
                  <c:v>0.42521700000000001</c:v>
                </c:pt>
                <c:pt idx="3891">
                  <c:v>0.33378600000000003</c:v>
                </c:pt>
                <c:pt idx="3892">
                  <c:v>0.222855</c:v>
                </c:pt>
                <c:pt idx="3893">
                  <c:v>0.31414799999999998</c:v>
                </c:pt>
                <c:pt idx="3894">
                  <c:v>0.37510700000000002</c:v>
                </c:pt>
                <c:pt idx="3895">
                  <c:v>0.56224099999999999</c:v>
                </c:pt>
                <c:pt idx="3896">
                  <c:v>0.69995099999999999</c:v>
                </c:pt>
                <c:pt idx="3897">
                  <c:v>0.47483799999999998</c:v>
                </c:pt>
                <c:pt idx="3898">
                  <c:v>0.34794599999999998</c:v>
                </c:pt>
                <c:pt idx="3899">
                  <c:v>9.3292E-2</c:v>
                </c:pt>
                <c:pt idx="3900">
                  <c:v>-3.4012000000000001E-2</c:v>
                </c:pt>
                <c:pt idx="3901">
                  <c:v>-0.163437</c:v>
                </c:pt>
                <c:pt idx="3902">
                  <c:v>-0.43179299999999998</c:v>
                </c:pt>
                <c:pt idx="3903">
                  <c:v>-0.33785999999999999</c:v>
                </c:pt>
                <c:pt idx="3904">
                  <c:v>-0.23060600000000001</c:v>
                </c:pt>
                <c:pt idx="3905">
                  <c:v>-6.9335999999999995E-2</c:v>
                </c:pt>
                <c:pt idx="3906">
                  <c:v>0.11264</c:v>
                </c:pt>
                <c:pt idx="3907">
                  <c:v>0.21557599999999999</c:v>
                </c:pt>
                <c:pt idx="3908">
                  <c:v>0.26594499999999999</c:v>
                </c:pt>
                <c:pt idx="3909">
                  <c:v>0.29946899999999999</c:v>
                </c:pt>
                <c:pt idx="3910">
                  <c:v>0.426651</c:v>
                </c:pt>
                <c:pt idx="3911">
                  <c:v>0.50975000000000004</c:v>
                </c:pt>
                <c:pt idx="3912">
                  <c:v>0.60856600000000005</c:v>
                </c:pt>
                <c:pt idx="3913">
                  <c:v>0.73727399999999998</c:v>
                </c:pt>
                <c:pt idx="3914">
                  <c:v>0.74145499999999998</c:v>
                </c:pt>
                <c:pt idx="3915">
                  <c:v>0.60130300000000003</c:v>
                </c:pt>
                <c:pt idx="3916">
                  <c:v>0.63439900000000005</c:v>
                </c:pt>
                <c:pt idx="3917">
                  <c:v>0.79400599999999999</c:v>
                </c:pt>
                <c:pt idx="3918">
                  <c:v>0.99855000000000005</c:v>
                </c:pt>
                <c:pt idx="3919">
                  <c:v>0.94123800000000002</c:v>
                </c:pt>
                <c:pt idx="3920">
                  <c:v>0.89582799999999996</c:v>
                </c:pt>
                <c:pt idx="3921">
                  <c:v>0.83342000000000005</c:v>
                </c:pt>
                <c:pt idx="3922">
                  <c:v>0.70011900000000005</c:v>
                </c:pt>
                <c:pt idx="3923">
                  <c:v>0.556168</c:v>
                </c:pt>
                <c:pt idx="3924">
                  <c:v>0.59164399999999995</c:v>
                </c:pt>
                <c:pt idx="3925">
                  <c:v>0.68647800000000003</c:v>
                </c:pt>
                <c:pt idx="3926">
                  <c:v>0.83261099999999999</c:v>
                </c:pt>
                <c:pt idx="3927">
                  <c:v>0.95193499999999998</c:v>
                </c:pt>
                <c:pt idx="3928">
                  <c:v>1.068619</c:v>
                </c:pt>
                <c:pt idx="3929">
                  <c:v>1.0950009999999999</c:v>
                </c:pt>
                <c:pt idx="3930">
                  <c:v>1.414795</c:v>
                </c:pt>
                <c:pt idx="3931">
                  <c:v>1.571915</c:v>
                </c:pt>
                <c:pt idx="3932">
                  <c:v>1.530624</c:v>
                </c:pt>
                <c:pt idx="3933">
                  <c:v>1.487671</c:v>
                </c:pt>
                <c:pt idx="3934">
                  <c:v>1.4872590000000001</c:v>
                </c:pt>
                <c:pt idx="3935">
                  <c:v>1.2335659999999999</c:v>
                </c:pt>
                <c:pt idx="3936">
                  <c:v>1.335602</c:v>
                </c:pt>
                <c:pt idx="3937">
                  <c:v>1.3780669999999999</c:v>
                </c:pt>
                <c:pt idx="3938">
                  <c:v>1.0552220000000001</c:v>
                </c:pt>
                <c:pt idx="3939">
                  <c:v>0.44392399999999999</c:v>
                </c:pt>
                <c:pt idx="3940">
                  <c:v>5.246E-2</c:v>
                </c:pt>
                <c:pt idx="3941">
                  <c:v>0.28416400000000003</c:v>
                </c:pt>
                <c:pt idx="3942">
                  <c:v>0.61721800000000004</c:v>
                </c:pt>
                <c:pt idx="3943">
                  <c:v>0.78543099999999999</c:v>
                </c:pt>
                <c:pt idx="3944">
                  <c:v>0.39877299999999999</c:v>
                </c:pt>
                <c:pt idx="3945">
                  <c:v>-5.5603E-2</c:v>
                </c:pt>
                <c:pt idx="3946">
                  <c:v>-0.112549</c:v>
                </c:pt>
                <c:pt idx="3947">
                  <c:v>3.6437999999999998E-2</c:v>
                </c:pt>
                <c:pt idx="3948">
                  <c:v>0.11161799999999999</c:v>
                </c:pt>
                <c:pt idx="3949">
                  <c:v>-7.7147999999999994E-2</c:v>
                </c:pt>
                <c:pt idx="3950">
                  <c:v>0.12829599999999999</c:v>
                </c:pt>
                <c:pt idx="3951">
                  <c:v>0.221329</c:v>
                </c:pt>
                <c:pt idx="3952">
                  <c:v>0.31664999999999999</c:v>
                </c:pt>
                <c:pt idx="3953">
                  <c:v>0.49066199999999999</c:v>
                </c:pt>
                <c:pt idx="3954">
                  <c:v>0.452621</c:v>
                </c:pt>
                <c:pt idx="3955">
                  <c:v>0.42863499999999999</c:v>
                </c:pt>
                <c:pt idx="3956">
                  <c:v>0.95335400000000003</c:v>
                </c:pt>
                <c:pt idx="3957">
                  <c:v>0.84225499999999998</c:v>
                </c:pt>
                <c:pt idx="3958">
                  <c:v>1.1665190000000001</c:v>
                </c:pt>
                <c:pt idx="3959">
                  <c:v>1.4267730000000001</c:v>
                </c:pt>
                <c:pt idx="3960">
                  <c:v>1.468002</c:v>
                </c:pt>
                <c:pt idx="3961">
                  <c:v>1.071869</c:v>
                </c:pt>
                <c:pt idx="3962">
                  <c:v>1.0142519999999999</c:v>
                </c:pt>
                <c:pt idx="3963">
                  <c:v>1.129257</c:v>
                </c:pt>
                <c:pt idx="3964">
                  <c:v>1.438385</c:v>
                </c:pt>
                <c:pt idx="3965">
                  <c:v>1.6508179999999999</c:v>
                </c:pt>
                <c:pt idx="3966">
                  <c:v>1.5869899999999999</c:v>
                </c:pt>
                <c:pt idx="3967">
                  <c:v>1.5150600000000001</c:v>
                </c:pt>
                <c:pt idx="3968">
                  <c:v>1.3174129999999999</c:v>
                </c:pt>
                <c:pt idx="3969">
                  <c:v>1.052292</c:v>
                </c:pt>
                <c:pt idx="3970">
                  <c:v>0.99221800000000004</c:v>
                </c:pt>
                <c:pt idx="3971">
                  <c:v>0.98030099999999998</c:v>
                </c:pt>
                <c:pt idx="3972">
                  <c:v>0.80812099999999998</c:v>
                </c:pt>
                <c:pt idx="3973">
                  <c:v>1.0612490000000001</c:v>
                </c:pt>
                <c:pt idx="3974">
                  <c:v>1.053741</c:v>
                </c:pt>
                <c:pt idx="3975">
                  <c:v>1.0278929999999999</c:v>
                </c:pt>
                <c:pt idx="3976">
                  <c:v>1.1486050000000001</c:v>
                </c:pt>
                <c:pt idx="3977">
                  <c:v>1.170731</c:v>
                </c:pt>
                <c:pt idx="3978">
                  <c:v>1.23912</c:v>
                </c:pt>
                <c:pt idx="3979">
                  <c:v>1.16449</c:v>
                </c:pt>
                <c:pt idx="3980">
                  <c:v>1.173691</c:v>
                </c:pt>
                <c:pt idx="3981">
                  <c:v>1.3511660000000001</c:v>
                </c:pt>
                <c:pt idx="3982">
                  <c:v>1.5344089999999999</c:v>
                </c:pt>
                <c:pt idx="3983">
                  <c:v>1.2482759999999999</c:v>
                </c:pt>
                <c:pt idx="3984">
                  <c:v>0.49136400000000002</c:v>
                </c:pt>
                <c:pt idx="3985">
                  <c:v>0.38089000000000001</c:v>
                </c:pt>
                <c:pt idx="3986">
                  <c:v>0.413269</c:v>
                </c:pt>
                <c:pt idx="3987">
                  <c:v>0.63720699999999997</c:v>
                </c:pt>
                <c:pt idx="3988">
                  <c:v>0.57832300000000003</c:v>
                </c:pt>
                <c:pt idx="3989">
                  <c:v>0.131409</c:v>
                </c:pt>
                <c:pt idx="3990">
                  <c:v>0.41599999999999998</c:v>
                </c:pt>
                <c:pt idx="3991">
                  <c:v>-0.20036300000000001</c:v>
                </c:pt>
                <c:pt idx="3992">
                  <c:v>-8.9798000000000003E-2</c:v>
                </c:pt>
                <c:pt idx="3993">
                  <c:v>-3.4164E-2</c:v>
                </c:pt>
                <c:pt idx="3994">
                  <c:v>-9.4086000000000003E-2</c:v>
                </c:pt>
                <c:pt idx="3995">
                  <c:v>-4.863E-2</c:v>
                </c:pt>
                <c:pt idx="3996">
                  <c:v>-6.1034999999999999E-2</c:v>
                </c:pt>
                <c:pt idx="3997">
                  <c:v>-3.3035000000000002E-2</c:v>
                </c:pt>
                <c:pt idx="3998">
                  <c:v>0.126022</c:v>
                </c:pt>
                <c:pt idx="3999">
                  <c:v>0.26080300000000001</c:v>
                </c:pt>
                <c:pt idx="4000">
                  <c:v>0.45938099999999998</c:v>
                </c:pt>
                <c:pt idx="4001">
                  <c:v>0.53558300000000003</c:v>
                </c:pt>
                <c:pt idx="4002">
                  <c:v>0.70852700000000002</c:v>
                </c:pt>
                <c:pt idx="4003">
                  <c:v>0.70161399999999996</c:v>
                </c:pt>
                <c:pt idx="4004">
                  <c:v>1.0821529999999999</c:v>
                </c:pt>
                <c:pt idx="4005">
                  <c:v>1.372711</c:v>
                </c:pt>
                <c:pt idx="4006">
                  <c:v>1.390549</c:v>
                </c:pt>
                <c:pt idx="4007">
                  <c:v>1.180283</c:v>
                </c:pt>
                <c:pt idx="4008">
                  <c:v>0.91445900000000002</c:v>
                </c:pt>
                <c:pt idx="4009">
                  <c:v>0.91061400000000003</c:v>
                </c:pt>
                <c:pt idx="4010">
                  <c:v>1.0074620000000001</c:v>
                </c:pt>
                <c:pt idx="4011">
                  <c:v>1.1593629999999999</c:v>
                </c:pt>
                <c:pt idx="4012">
                  <c:v>1.274796</c:v>
                </c:pt>
                <c:pt idx="4013">
                  <c:v>1.281326</c:v>
                </c:pt>
                <c:pt idx="4014">
                  <c:v>1.1706240000000001</c:v>
                </c:pt>
                <c:pt idx="4015">
                  <c:v>1.0110779999999999</c:v>
                </c:pt>
                <c:pt idx="4016">
                  <c:v>0.888046</c:v>
                </c:pt>
                <c:pt idx="4017">
                  <c:v>0.82580600000000004</c:v>
                </c:pt>
                <c:pt idx="4018">
                  <c:v>0.62527500000000003</c:v>
                </c:pt>
                <c:pt idx="4019">
                  <c:v>0.64352399999999998</c:v>
                </c:pt>
                <c:pt idx="4020">
                  <c:v>0.62792999999999999</c:v>
                </c:pt>
                <c:pt idx="4021">
                  <c:v>0.31565900000000002</c:v>
                </c:pt>
                <c:pt idx="4022">
                  <c:v>0.30255100000000001</c:v>
                </c:pt>
                <c:pt idx="4023">
                  <c:v>0.32026700000000002</c:v>
                </c:pt>
                <c:pt idx="4024">
                  <c:v>0.24285899999999999</c:v>
                </c:pt>
                <c:pt idx="4025">
                  <c:v>8.8104000000000002E-2</c:v>
                </c:pt>
                <c:pt idx="4026">
                  <c:v>0.159637</c:v>
                </c:pt>
                <c:pt idx="4027">
                  <c:v>0.23912</c:v>
                </c:pt>
                <c:pt idx="4028">
                  <c:v>0.34751900000000002</c:v>
                </c:pt>
                <c:pt idx="4029">
                  <c:v>0.32800299999999999</c:v>
                </c:pt>
                <c:pt idx="4030">
                  <c:v>0.18832399999999999</c:v>
                </c:pt>
                <c:pt idx="4031">
                  <c:v>-1.1414000000000001E-2</c:v>
                </c:pt>
                <c:pt idx="4032">
                  <c:v>-9.6405000000000005E-2</c:v>
                </c:pt>
                <c:pt idx="4033">
                  <c:v>-0.143845</c:v>
                </c:pt>
                <c:pt idx="4034">
                  <c:v>-0.124741</c:v>
                </c:pt>
                <c:pt idx="4035">
                  <c:v>9.5370000000000003E-3</c:v>
                </c:pt>
                <c:pt idx="4036">
                  <c:v>7.0708999999999994E-2</c:v>
                </c:pt>
                <c:pt idx="4037">
                  <c:v>2.3972E-2</c:v>
                </c:pt>
                <c:pt idx="4038">
                  <c:v>-9.5519999999999994E-2</c:v>
                </c:pt>
                <c:pt idx="4039">
                  <c:v>-0.23263500000000001</c:v>
                </c:pt>
                <c:pt idx="4040">
                  <c:v>-0.27496300000000001</c:v>
                </c:pt>
                <c:pt idx="4041">
                  <c:v>-0.25236500000000001</c:v>
                </c:pt>
                <c:pt idx="4042">
                  <c:v>-0.20291100000000001</c:v>
                </c:pt>
                <c:pt idx="4043">
                  <c:v>-0.10055500000000001</c:v>
                </c:pt>
                <c:pt idx="4044">
                  <c:v>8.8440000000000005E-2</c:v>
                </c:pt>
                <c:pt idx="4045">
                  <c:v>0.19201699999999999</c:v>
                </c:pt>
                <c:pt idx="4046">
                  <c:v>0.18995699999999999</c:v>
                </c:pt>
                <c:pt idx="4047">
                  <c:v>0.36331200000000002</c:v>
                </c:pt>
                <c:pt idx="4048">
                  <c:v>0.43575999999999998</c:v>
                </c:pt>
                <c:pt idx="4049">
                  <c:v>0.45993000000000001</c:v>
                </c:pt>
                <c:pt idx="4050">
                  <c:v>0.72019999999999995</c:v>
                </c:pt>
                <c:pt idx="4051">
                  <c:v>0.76129199999999997</c:v>
                </c:pt>
                <c:pt idx="4052">
                  <c:v>0.67317199999999999</c:v>
                </c:pt>
                <c:pt idx="4053">
                  <c:v>0.617004</c:v>
                </c:pt>
                <c:pt idx="4054">
                  <c:v>0.53430200000000005</c:v>
                </c:pt>
                <c:pt idx="4055">
                  <c:v>0.566971</c:v>
                </c:pt>
                <c:pt idx="4056">
                  <c:v>0.74713099999999999</c:v>
                </c:pt>
                <c:pt idx="4057">
                  <c:v>0.90324400000000005</c:v>
                </c:pt>
                <c:pt idx="4058">
                  <c:v>0.87148999999999999</c:v>
                </c:pt>
                <c:pt idx="4059">
                  <c:v>0.92680399999999996</c:v>
                </c:pt>
                <c:pt idx="4060">
                  <c:v>0.70147700000000002</c:v>
                </c:pt>
                <c:pt idx="4061">
                  <c:v>0.66206399999999999</c:v>
                </c:pt>
                <c:pt idx="4062">
                  <c:v>0.66066000000000003</c:v>
                </c:pt>
                <c:pt idx="4063">
                  <c:v>0.73896799999999996</c:v>
                </c:pt>
                <c:pt idx="4064">
                  <c:v>0.84411599999999998</c:v>
                </c:pt>
                <c:pt idx="4065">
                  <c:v>0.99661299999999997</c:v>
                </c:pt>
                <c:pt idx="4066">
                  <c:v>1.101364</c:v>
                </c:pt>
                <c:pt idx="4067">
                  <c:v>1.1561429999999999</c:v>
                </c:pt>
                <c:pt idx="4068">
                  <c:v>1.2498020000000001</c:v>
                </c:pt>
                <c:pt idx="4069">
                  <c:v>1.316025</c:v>
                </c:pt>
                <c:pt idx="4070">
                  <c:v>1.3232569999999999</c:v>
                </c:pt>
                <c:pt idx="4071">
                  <c:v>1.4180759999999999</c:v>
                </c:pt>
                <c:pt idx="4072">
                  <c:v>1.4991760000000001</c:v>
                </c:pt>
                <c:pt idx="4073">
                  <c:v>1.45462</c:v>
                </c:pt>
                <c:pt idx="4074">
                  <c:v>1.1199950000000001</c:v>
                </c:pt>
                <c:pt idx="4075">
                  <c:v>0.63447600000000004</c:v>
                </c:pt>
                <c:pt idx="4076">
                  <c:v>0.51728799999999997</c:v>
                </c:pt>
                <c:pt idx="4077">
                  <c:v>0.84135400000000005</c:v>
                </c:pt>
                <c:pt idx="4078">
                  <c:v>1.37355</c:v>
                </c:pt>
                <c:pt idx="4079">
                  <c:v>1.2777099999999999</c:v>
                </c:pt>
                <c:pt idx="4080">
                  <c:v>0.68380700000000005</c:v>
                </c:pt>
                <c:pt idx="4081">
                  <c:v>0.18637100000000001</c:v>
                </c:pt>
                <c:pt idx="4082">
                  <c:v>-1.3488999999999999E-2</c:v>
                </c:pt>
                <c:pt idx="4083">
                  <c:v>9.5734E-2</c:v>
                </c:pt>
                <c:pt idx="4084">
                  <c:v>0.208954</c:v>
                </c:pt>
                <c:pt idx="4085">
                  <c:v>0.34513899999999997</c:v>
                </c:pt>
                <c:pt idx="4086">
                  <c:v>0.31530799999999998</c:v>
                </c:pt>
                <c:pt idx="4087">
                  <c:v>0.26879900000000001</c:v>
                </c:pt>
                <c:pt idx="4088">
                  <c:v>0.34434500000000001</c:v>
                </c:pt>
                <c:pt idx="4089">
                  <c:v>0.56379699999999999</c:v>
                </c:pt>
                <c:pt idx="4090">
                  <c:v>0.787018</c:v>
                </c:pt>
                <c:pt idx="4091">
                  <c:v>0.94204699999999997</c:v>
                </c:pt>
                <c:pt idx="4092">
                  <c:v>1.1009059999999999</c:v>
                </c:pt>
                <c:pt idx="4093">
                  <c:v>1.27504</c:v>
                </c:pt>
                <c:pt idx="4094">
                  <c:v>1.422104</c:v>
                </c:pt>
                <c:pt idx="4095">
                  <c:v>1.749374</c:v>
                </c:pt>
                <c:pt idx="4096">
                  <c:v>1.9890749999999999</c:v>
                </c:pt>
                <c:pt idx="4097">
                  <c:v>1.742645</c:v>
                </c:pt>
                <c:pt idx="4098">
                  <c:v>1.3887179999999999</c:v>
                </c:pt>
                <c:pt idx="4099">
                  <c:v>1.356155</c:v>
                </c:pt>
                <c:pt idx="4100">
                  <c:v>1.478119</c:v>
                </c:pt>
                <c:pt idx="4101">
                  <c:v>1.612274</c:v>
                </c:pt>
                <c:pt idx="4102">
                  <c:v>1.7111209999999999</c:v>
                </c:pt>
                <c:pt idx="4103">
                  <c:v>1.6244050000000001</c:v>
                </c:pt>
                <c:pt idx="4104">
                  <c:v>1.3097080000000001</c:v>
                </c:pt>
                <c:pt idx="4105">
                  <c:v>1.050797</c:v>
                </c:pt>
                <c:pt idx="4106">
                  <c:v>0.86686700000000005</c:v>
                </c:pt>
                <c:pt idx="4107">
                  <c:v>0.76980599999999999</c:v>
                </c:pt>
                <c:pt idx="4108">
                  <c:v>0.71814</c:v>
                </c:pt>
                <c:pt idx="4109">
                  <c:v>0.843719</c:v>
                </c:pt>
                <c:pt idx="4110">
                  <c:v>0.934998</c:v>
                </c:pt>
                <c:pt idx="4111">
                  <c:v>0.95086700000000002</c:v>
                </c:pt>
                <c:pt idx="4112">
                  <c:v>0.97624200000000005</c:v>
                </c:pt>
                <c:pt idx="4113">
                  <c:v>1.073593</c:v>
                </c:pt>
                <c:pt idx="4114">
                  <c:v>1.240265</c:v>
                </c:pt>
                <c:pt idx="4115">
                  <c:v>1.4196470000000001</c:v>
                </c:pt>
                <c:pt idx="4116">
                  <c:v>1.5532379999999999</c:v>
                </c:pt>
                <c:pt idx="4117">
                  <c:v>1.688293</c:v>
                </c:pt>
                <c:pt idx="4118">
                  <c:v>1.9014279999999999</c:v>
                </c:pt>
                <c:pt idx="4119">
                  <c:v>2.1647949999999998</c:v>
                </c:pt>
                <c:pt idx="4120">
                  <c:v>2.248535</c:v>
                </c:pt>
                <c:pt idx="4121">
                  <c:v>1.8845369999999999</c:v>
                </c:pt>
                <c:pt idx="4122">
                  <c:v>1.3556980000000001</c:v>
                </c:pt>
                <c:pt idx="4123">
                  <c:v>1.01268</c:v>
                </c:pt>
                <c:pt idx="4124">
                  <c:v>1.1019129999999999</c:v>
                </c:pt>
                <c:pt idx="4125">
                  <c:v>1.506027</c:v>
                </c:pt>
                <c:pt idx="4126">
                  <c:v>1.682571</c:v>
                </c:pt>
                <c:pt idx="4127">
                  <c:v>1.28064</c:v>
                </c:pt>
                <c:pt idx="4128">
                  <c:v>0.490616</c:v>
                </c:pt>
                <c:pt idx="4129">
                  <c:v>-5.5892999999999998E-2</c:v>
                </c:pt>
                <c:pt idx="4130">
                  <c:v>-6.8069000000000005E-2</c:v>
                </c:pt>
                <c:pt idx="4131">
                  <c:v>0.14114399999999999</c:v>
                </c:pt>
                <c:pt idx="4132">
                  <c:v>0.30804399999999998</c:v>
                </c:pt>
                <c:pt idx="4133">
                  <c:v>0.29655500000000001</c:v>
                </c:pt>
                <c:pt idx="4134">
                  <c:v>0.249832</c:v>
                </c:pt>
                <c:pt idx="4135">
                  <c:v>0.20272799999999999</c:v>
                </c:pt>
                <c:pt idx="4136">
                  <c:v>0.39903300000000003</c:v>
                </c:pt>
                <c:pt idx="4137">
                  <c:v>0.74896200000000002</c:v>
                </c:pt>
                <c:pt idx="4138">
                  <c:v>1.070557</c:v>
                </c:pt>
                <c:pt idx="4139">
                  <c:v>1.29332</c:v>
                </c:pt>
                <c:pt idx="4140">
                  <c:v>1.429092</c:v>
                </c:pt>
                <c:pt idx="4141">
                  <c:v>1.5792539999999999</c:v>
                </c:pt>
                <c:pt idx="4142">
                  <c:v>1.8638920000000001</c:v>
                </c:pt>
                <c:pt idx="4143">
                  <c:v>2.1361539999999999</c:v>
                </c:pt>
                <c:pt idx="4144">
                  <c:v>2.0200499999999999</c:v>
                </c:pt>
                <c:pt idx="4145">
                  <c:v>1.701889</c:v>
                </c:pt>
                <c:pt idx="4146">
                  <c:v>1.5433809999999999</c:v>
                </c:pt>
                <c:pt idx="4147">
                  <c:v>1.6563570000000001</c:v>
                </c:pt>
                <c:pt idx="4148">
                  <c:v>1.914215</c:v>
                </c:pt>
                <c:pt idx="4149">
                  <c:v>2.124161</c:v>
                </c:pt>
                <c:pt idx="4150">
                  <c:v>1.957748</c:v>
                </c:pt>
                <c:pt idx="4151">
                  <c:v>1.526886</c:v>
                </c:pt>
                <c:pt idx="4152">
                  <c:v>1.1377109999999999</c:v>
                </c:pt>
                <c:pt idx="4153">
                  <c:v>0.97691300000000003</c:v>
                </c:pt>
                <c:pt idx="4154">
                  <c:v>0.91877699999999995</c:v>
                </c:pt>
                <c:pt idx="4155">
                  <c:v>0.95536799999999999</c:v>
                </c:pt>
                <c:pt idx="4156">
                  <c:v>0.95120199999999999</c:v>
                </c:pt>
                <c:pt idx="4157">
                  <c:v>0.91603100000000004</c:v>
                </c:pt>
                <c:pt idx="4158">
                  <c:v>0.872116</c:v>
                </c:pt>
                <c:pt idx="4159">
                  <c:v>0.92730699999999999</c:v>
                </c:pt>
                <c:pt idx="4160">
                  <c:v>1.013123</c:v>
                </c:pt>
                <c:pt idx="4161">
                  <c:v>1.0852360000000001</c:v>
                </c:pt>
                <c:pt idx="4162">
                  <c:v>1.144104</c:v>
                </c:pt>
                <c:pt idx="4163">
                  <c:v>1.2827759999999999</c:v>
                </c:pt>
                <c:pt idx="4164">
                  <c:v>1.585251</c:v>
                </c:pt>
                <c:pt idx="4165">
                  <c:v>1.9932859999999999</c:v>
                </c:pt>
                <c:pt idx="4166">
                  <c:v>2.3609619999999998</c:v>
                </c:pt>
                <c:pt idx="4167">
                  <c:v>2.2924039999999999</c:v>
                </c:pt>
                <c:pt idx="4168">
                  <c:v>1.8549960000000001</c:v>
                </c:pt>
                <c:pt idx="4169">
                  <c:v>1.42218</c:v>
                </c:pt>
                <c:pt idx="4170">
                  <c:v>1.32663</c:v>
                </c:pt>
                <c:pt idx="4171">
                  <c:v>1.703003</c:v>
                </c:pt>
                <c:pt idx="4172">
                  <c:v>1.9029689999999999</c:v>
                </c:pt>
                <c:pt idx="4173">
                  <c:v>1.442383</c:v>
                </c:pt>
                <c:pt idx="4174">
                  <c:v>0.70340000000000003</c:v>
                </c:pt>
                <c:pt idx="4175">
                  <c:v>5.2200000000000003E-2</c:v>
                </c:pt>
                <c:pt idx="4176">
                  <c:v>-0.251938</c:v>
                </c:pt>
                <c:pt idx="4177">
                  <c:v>-0.138992</c:v>
                </c:pt>
                <c:pt idx="4178">
                  <c:v>1.8509000000000001E-2</c:v>
                </c:pt>
                <c:pt idx="4179">
                  <c:v>2.7390000000000001E-2</c:v>
                </c:pt>
                <c:pt idx="4180">
                  <c:v>-1.8539E-2</c:v>
                </c:pt>
                <c:pt idx="4181">
                  <c:v>-9.5209999999999999E-3</c:v>
                </c:pt>
                <c:pt idx="4182">
                  <c:v>0.20494100000000001</c:v>
                </c:pt>
                <c:pt idx="4183">
                  <c:v>0.611649</c:v>
                </c:pt>
                <c:pt idx="4184">
                  <c:v>1.018845</c:v>
                </c:pt>
                <c:pt idx="4185">
                  <c:v>1.2610779999999999</c:v>
                </c:pt>
                <c:pt idx="4186">
                  <c:v>1.4190670000000001</c:v>
                </c:pt>
                <c:pt idx="4187">
                  <c:v>1.726227</c:v>
                </c:pt>
                <c:pt idx="4188">
                  <c:v>2.0778050000000001</c:v>
                </c:pt>
                <c:pt idx="4189">
                  <c:v>2.2169340000000002</c:v>
                </c:pt>
                <c:pt idx="4190">
                  <c:v>2.0366059999999999</c:v>
                </c:pt>
                <c:pt idx="4191">
                  <c:v>1.6691279999999999</c:v>
                </c:pt>
                <c:pt idx="4192">
                  <c:v>1.526276</c:v>
                </c:pt>
                <c:pt idx="4193">
                  <c:v>1.6420140000000001</c:v>
                </c:pt>
                <c:pt idx="4194">
                  <c:v>1.943497</c:v>
                </c:pt>
                <c:pt idx="4195">
                  <c:v>2.1699980000000001</c:v>
                </c:pt>
                <c:pt idx="4196">
                  <c:v>1.9616849999999999</c:v>
                </c:pt>
                <c:pt idx="4197">
                  <c:v>1.5953520000000001</c:v>
                </c:pt>
                <c:pt idx="4198">
                  <c:v>1.2975620000000001</c:v>
                </c:pt>
                <c:pt idx="4199">
                  <c:v>1.044586</c:v>
                </c:pt>
                <c:pt idx="4200">
                  <c:v>0.96800200000000003</c:v>
                </c:pt>
                <c:pt idx="4201">
                  <c:v>1.00827</c:v>
                </c:pt>
                <c:pt idx="4202">
                  <c:v>0.98452799999999996</c:v>
                </c:pt>
                <c:pt idx="4203">
                  <c:v>0.92846700000000004</c:v>
                </c:pt>
                <c:pt idx="4204">
                  <c:v>0.90898100000000004</c:v>
                </c:pt>
                <c:pt idx="4205">
                  <c:v>0.95397900000000002</c:v>
                </c:pt>
                <c:pt idx="4206">
                  <c:v>1.0794220000000001</c:v>
                </c:pt>
                <c:pt idx="4207">
                  <c:v>1.213104</c:v>
                </c:pt>
                <c:pt idx="4208">
                  <c:v>1.3877409999999999</c:v>
                </c:pt>
                <c:pt idx="4209">
                  <c:v>1.580292</c:v>
                </c:pt>
                <c:pt idx="4210">
                  <c:v>1.851318</c:v>
                </c:pt>
                <c:pt idx="4211">
                  <c:v>2.077423</c:v>
                </c:pt>
                <c:pt idx="4212">
                  <c:v>1.981522</c:v>
                </c:pt>
                <c:pt idx="4213">
                  <c:v>1.4462280000000001</c:v>
                </c:pt>
                <c:pt idx="4214">
                  <c:v>1.011002</c:v>
                </c:pt>
                <c:pt idx="4215">
                  <c:v>0.81672699999999998</c:v>
                </c:pt>
                <c:pt idx="4216">
                  <c:v>0.86128199999999999</c:v>
                </c:pt>
                <c:pt idx="4217">
                  <c:v>0.82516500000000004</c:v>
                </c:pt>
                <c:pt idx="4218">
                  <c:v>0.63229400000000002</c:v>
                </c:pt>
                <c:pt idx="4219">
                  <c:v>0.39942899999999998</c:v>
                </c:pt>
                <c:pt idx="4220">
                  <c:v>0.21588099999999999</c:v>
                </c:pt>
                <c:pt idx="4221">
                  <c:v>-8.8440000000000005E-2</c:v>
                </c:pt>
                <c:pt idx="4222">
                  <c:v>-7.4142E-2</c:v>
                </c:pt>
                <c:pt idx="4223">
                  <c:v>-8.2686999999999997E-2</c:v>
                </c:pt>
                <c:pt idx="4224">
                  <c:v>-3.0655000000000002E-2</c:v>
                </c:pt>
                <c:pt idx="4225">
                  <c:v>8.0124000000000001E-2</c:v>
                </c:pt>
                <c:pt idx="4226">
                  <c:v>0.18490599999999999</c:v>
                </c:pt>
                <c:pt idx="4227">
                  <c:v>0.32379200000000002</c:v>
                </c:pt>
                <c:pt idx="4228">
                  <c:v>0.52261400000000002</c:v>
                </c:pt>
                <c:pt idx="4229">
                  <c:v>0.76521300000000003</c:v>
                </c:pt>
                <c:pt idx="4230">
                  <c:v>0.88783299999999998</c:v>
                </c:pt>
                <c:pt idx="4231">
                  <c:v>0.90707400000000005</c:v>
                </c:pt>
                <c:pt idx="4232">
                  <c:v>0.94332899999999997</c:v>
                </c:pt>
                <c:pt idx="4233">
                  <c:v>1.03653</c:v>
                </c:pt>
                <c:pt idx="4234">
                  <c:v>1.3225560000000001</c:v>
                </c:pt>
                <c:pt idx="4235">
                  <c:v>1.5968629999999999</c:v>
                </c:pt>
                <c:pt idx="4236">
                  <c:v>1.5025329999999999</c:v>
                </c:pt>
                <c:pt idx="4237">
                  <c:v>1.145081</c:v>
                </c:pt>
                <c:pt idx="4238">
                  <c:v>0.94351200000000002</c:v>
                </c:pt>
                <c:pt idx="4239">
                  <c:v>1.0529790000000001</c:v>
                </c:pt>
                <c:pt idx="4240">
                  <c:v>1.11113</c:v>
                </c:pt>
                <c:pt idx="4241">
                  <c:v>1.453613</c:v>
                </c:pt>
                <c:pt idx="4242">
                  <c:v>1.478378</c:v>
                </c:pt>
                <c:pt idx="4243">
                  <c:v>1.3916470000000001</c:v>
                </c:pt>
                <c:pt idx="4244">
                  <c:v>1.168884</c:v>
                </c:pt>
                <c:pt idx="4245">
                  <c:v>0.76356500000000005</c:v>
                </c:pt>
                <c:pt idx="4246">
                  <c:v>0.59153699999999998</c:v>
                </c:pt>
                <c:pt idx="4247">
                  <c:v>0.475159</c:v>
                </c:pt>
                <c:pt idx="4248">
                  <c:v>0.501892</c:v>
                </c:pt>
                <c:pt idx="4249">
                  <c:v>0.40119899999999997</c:v>
                </c:pt>
                <c:pt idx="4250">
                  <c:v>0.41363499999999997</c:v>
                </c:pt>
                <c:pt idx="4251">
                  <c:v>0.27981600000000001</c:v>
                </c:pt>
                <c:pt idx="4252">
                  <c:v>0.18542500000000001</c:v>
                </c:pt>
                <c:pt idx="4253">
                  <c:v>0.18920899999999999</c:v>
                </c:pt>
                <c:pt idx="4254">
                  <c:v>0.17497299999999999</c:v>
                </c:pt>
                <c:pt idx="4255">
                  <c:v>0.18865999999999999</c:v>
                </c:pt>
                <c:pt idx="4256">
                  <c:v>6.6558999999999993E-2</c:v>
                </c:pt>
                <c:pt idx="4257">
                  <c:v>0.124893</c:v>
                </c:pt>
                <c:pt idx="4258">
                  <c:v>0.13983200000000001</c:v>
                </c:pt>
                <c:pt idx="4259">
                  <c:v>0.26344299999999998</c:v>
                </c:pt>
                <c:pt idx="4260">
                  <c:v>-0.16767899999999999</c:v>
                </c:pt>
                <c:pt idx="4261">
                  <c:v>-0.226608</c:v>
                </c:pt>
                <c:pt idx="4262">
                  <c:v>-0.173264</c:v>
                </c:pt>
                <c:pt idx="4263">
                  <c:v>-0.17915300000000001</c:v>
                </c:pt>
                <c:pt idx="4264">
                  <c:v>-0.26855499999999999</c:v>
                </c:pt>
                <c:pt idx="4265">
                  <c:v>-0.36611900000000003</c:v>
                </c:pt>
                <c:pt idx="4266">
                  <c:v>-0.53089900000000001</c:v>
                </c:pt>
                <c:pt idx="4267">
                  <c:v>-0.61084000000000005</c:v>
                </c:pt>
                <c:pt idx="4268">
                  <c:v>-0.49079899999999999</c:v>
                </c:pt>
                <c:pt idx="4269">
                  <c:v>-0.639069</c:v>
                </c:pt>
                <c:pt idx="4270">
                  <c:v>-0.58036799999999999</c:v>
                </c:pt>
                <c:pt idx="4271">
                  <c:v>-0.426819</c:v>
                </c:pt>
                <c:pt idx="4272">
                  <c:v>-0.38651999999999997</c:v>
                </c:pt>
                <c:pt idx="4273">
                  <c:v>-0.24665799999999999</c:v>
                </c:pt>
                <c:pt idx="4274">
                  <c:v>-0.151367</c:v>
                </c:pt>
                <c:pt idx="4275">
                  <c:v>-0.248672</c:v>
                </c:pt>
                <c:pt idx="4276">
                  <c:v>-0.38488800000000001</c:v>
                </c:pt>
                <c:pt idx="4277">
                  <c:v>-0.25230399999999997</c:v>
                </c:pt>
                <c:pt idx="4278">
                  <c:v>1.7913999999999999E-2</c:v>
                </c:pt>
                <c:pt idx="4279">
                  <c:v>0.22636400000000001</c:v>
                </c:pt>
                <c:pt idx="4280">
                  <c:v>6.8832000000000004E-2</c:v>
                </c:pt>
                <c:pt idx="4281">
                  <c:v>2.4719999999999998E-3</c:v>
                </c:pt>
                <c:pt idx="4282">
                  <c:v>0.252579</c:v>
                </c:pt>
                <c:pt idx="4283">
                  <c:v>0.53544599999999998</c:v>
                </c:pt>
                <c:pt idx="4284">
                  <c:v>0.81611599999999995</c:v>
                </c:pt>
                <c:pt idx="4285">
                  <c:v>0.49351499999999998</c:v>
                </c:pt>
                <c:pt idx="4286">
                  <c:v>0.47022999999999998</c:v>
                </c:pt>
                <c:pt idx="4287">
                  <c:v>0.56924399999999997</c:v>
                </c:pt>
                <c:pt idx="4288">
                  <c:v>0.78637699999999999</c:v>
                </c:pt>
                <c:pt idx="4289">
                  <c:v>0.85237099999999999</c:v>
                </c:pt>
                <c:pt idx="4290">
                  <c:v>0.93347199999999997</c:v>
                </c:pt>
                <c:pt idx="4291">
                  <c:v>1.023544</c:v>
                </c:pt>
                <c:pt idx="4292">
                  <c:v>0.96966600000000003</c:v>
                </c:pt>
                <c:pt idx="4293">
                  <c:v>0.99497999999999998</c:v>
                </c:pt>
                <c:pt idx="4294">
                  <c:v>1.02742</c:v>
                </c:pt>
                <c:pt idx="4295">
                  <c:v>1.281204</c:v>
                </c:pt>
                <c:pt idx="4296">
                  <c:v>1.4717709999999999</c:v>
                </c:pt>
                <c:pt idx="4297">
                  <c:v>1.5523070000000001</c:v>
                </c:pt>
                <c:pt idx="4298">
                  <c:v>1.511261</c:v>
                </c:pt>
                <c:pt idx="4299">
                  <c:v>1.5781400000000001</c:v>
                </c:pt>
                <c:pt idx="4300">
                  <c:v>1.6723330000000001</c:v>
                </c:pt>
                <c:pt idx="4301">
                  <c:v>1.7147829999999999</c:v>
                </c:pt>
                <c:pt idx="4302">
                  <c:v>2.0179900000000002</c:v>
                </c:pt>
                <c:pt idx="4303">
                  <c:v>2.0458530000000001</c:v>
                </c:pt>
                <c:pt idx="4304">
                  <c:v>2.0066069999999998</c:v>
                </c:pt>
                <c:pt idx="4305">
                  <c:v>1.23732</c:v>
                </c:pt>
                <c:pt idx="4306">
                  <c:v>0.54565399999999997</c:v>
                </c:pt>
                <c:pt idx="4307">
                  <c:v>0.31106600000000001</c:v>
                </c:pt>
                <c:pt idx="4308">
                  <c:v>0.37704500000000002</c:v>
                </c:pt>
                <c:pt idx="4309">
                  <c:v>0.79037500000000005</c:v>
                </c:pt>
                <c:pt idx="4310">
                  <c:v>1.013687</c:v>
                </c:pt>
                <c:pt idx="4311">
                  <c:v>0.70872500000000005</c:v>
                </c:pt>
                <c:pt idx="4312">
                  <c:v>0.30339100000000002</c:v>
                </c:pt>
                <c:pt idx="4313">
                  <c:v>9.2345999999999998E-2</c:v>
                </c:pt>
                <c:pt idx="4314">
                  <c:v>1.239E-2</c:v>
                </c:pt>
                <c:pt idx="4315">
                  <c:v>7.1747000000000005E-2</c:v>
                </c:pt>
                <c:pt idx="4316">
                  <c:v>0.29646299999999998</c:v>
                </c:pt>
                <c:pt idx="4317">
                  <c:v>0.59449799999999997</c:v>
                </c:pt>
                <c:pt idx="4318">
                  <c:v>0.60285900000000003</c:v>
                </c:pt>
                <c:pt idx="4319">
                  <c:v>0.590225</c:v>
                </c:pt>
                <c:pt idx="4320">
                  <c:v>0.68951399999999996</c:v>
                </c:pt>
                <c:pt idx="4321">
                  <c:v>0.78611799999999998</c:v>
                </c:pt>
                <c:pt idx="4322">
                  <c:v>0.86155700000000002</c:v>
                </c:pt>
                <c:pt idx="4323">
                  <c:v>1.0861050000000001</c:v>
                </c:pt>
                <c:pt idx="4324">
                  <c:v>1.204361</c:v>
                </c:pt>
                <c:pt idx="4325">
                  <c:v>1.2944180000000001</c:v>
                </c:pt>
                <c:pt idx="4326">
                  <c:v>1.380692</c:v>
                </c:pt>
                <c:pt idx="4327">
                  <c:v>1.4731749999999999</c:v>
                </c:pt>
                <c:pt idx="4328">
                  <c:v>1.3114319999999999</c:v>
                </c:pt>
                <c:pt idx="4329">
                  <c:v>1.1690830000000001</c:v>
                </c:pt>
                <c:pt idx="4330">
                  <c:v>1.1315310000000001</c:v>
                </c:pt>
                <c:pt idx="4331">
                  <c:v>1.3003849999999999</c:v>
                </c:pt>
                <c:pt idx="4332">
                  <c:v>1.5979920000000001</c:v>
                </c:pt>
                <c:pt idx="4333">
                  <c:v>1.7161709999999999</c:v>
                </c:pt>
                <c:pt idx="4334">
                  <c:v>1.5773159999999999</c:v>
                </c:pt>
                <c:pt idx="4335">
                  <c:v>1.298996</c:v>
                </c:pt>
                <c:pt idx="4336">
                  <c:v>1.1414949999999999</c:v>
                </c:pt>
                <c:pt idx="4337">
                  <c:v>1.0845180000000001</c:v>
                </c:pt>
                <c:pt idx="4338">
                  <c:v>1.0986180000000001</c:v>
                </c:pt>
                <c:pt idx="4339">
                  <c:v>1.056961</c:v>
                </c:pt>
                <c:pt idx="4340">
                  <c:v>0.901779</c:v>
                </c:pt>
                <c:pt idx="4341">
                  <c:v>0.91107199999999999</c:v>
                </c:pt>
                <c:pt idx="4342">
                  <c:v>0.92974900000000005</c:v>
                </c:pt>
                <c:pt idx="4343">
                  <c:v>1.061188</c:v>
                </c:pt>
                <c:pt idx="4344">
                  <c:v>1.115982</c:v>
                </c:pt>
                <c:pt idx="4345">
                  <c:v>1.157867</c:v>
                </c:pt>
                <c:pt idx="4346">
                  <c:v>1.179276</c:v>
                </c:pt>
                <c:pt idx="4347">
                  <c:v>1.4230499999999999</c:v>
                </c:pt>
                <c:pt idx="4348">
                  <c:v>1.6137699999999999</c:v>
                </c:pt>
                <c:pt idx="4349">
                  <c:v>1.5778350000000001</c:v>
                </c:pt>
                <c:pt idx="4350">
                  <c:v>1.5175019999999999</c:v>
                </c:pt>
                <c:pt idx="4351">
                  <c:v>1.1659090000000001</c:v>
                </c:pt>
                <c:pt idx="4352">
                  <c:v>0.747498</c:v>
                </c:pt>
                <c:pt idx="4353">
                  <c:v>0.64726300000000003</c:v>
                </c:pt>
                <c:pt idx="4354">
                  <c:v>0.85311899999999996</c:v>
                </c:pt>
                <c:pt idx="4355">
                  <c:v>1.093933</c:v>
                </c:pt>
                <c:pt idx="4356">
                  <c:v>1.1333009999999999</c:v>
                </c:pt>
                <c:pt idx="4357">
                  <c:v>0.876328</c:v>
                </c:pt>
                <c:pt idx="4358">
                  <c:v>0.38853500000000002</c:v>
                </c:pt>
                <c:pt idx="4359">
                  <c:v>9.5060000000000006E-3</c:v>
                </c:pt>
                <c:pt idx="4360">
                  <c:v>-5.5557000000000002E-2</c:v>
                </c:pt>
                <c:pt idx="4361">
                  <c:v>0.19401599999999999</c:v>
                </c:pt>
                <c:pt idx="4362">
                  <c:v>8.2916000000000004E-2</c:v>
                </c:pt>
                <c:pt idx="4363">
                  <c:v>0.33680700000000002</c:v>
                </c:pt>
                <c:pt idx="4364">
                  <c:v>0.24554400000000001</c:v>
                </c:pt>
                <c:pt idx="4365">
                  <c:v>0.32411200000000001</c:v>
                </c:pt>
                <c:pt idx="4366">
                  <c:v>0.38720700000000002</c:v>
                </c:pt>
                <c:pt idx="4367">
                  <c:v>0.64245600000000003</c:v>
                </c:pt>
                <c:pt idx="4368">
                  <c:v>0.737564</c:v>
                </c:pt>
                <c:pt idx="4369">
                  <c:v>0.86088600000000004</c:v>
                </c:pt>
                <c:pt idx="4370">
                  <c:v>1.013687</c:v>
                </c:pt>
                <c:pt idx="4371">
                  <c:v>1.014175</c:v>
                </c:pt>
                <c:pt idx="4372">
                  <c:v>1.16275</c:v>
                </c:pt>
                <c:pt idx="4373">
                  <c:v>1.4806980000000001</c:v>
                </c:pt>
                <c:pt idx="4374">
                  <c:v>1.5756380000000001</c:v>
                </c:pt>
                <c:pt idx="4375">
                  <c:v>1.4918819999999999</c:v>
                </c:pt>
                <c:pt idx="4376">
                  <c:v>1.0425260000000001</c:v>
                </c:pt>
                <c:pt idx="4377">
                  <c:v>0.92207300000000003</c:v>
                </c:pt>
                <c:pt idx="4378">
                  <c:v>1.0112300000000001</c:v>
                </c:pt>
                <c:pt idx="4379">
                  <c:v>1.396927</c:v>
                </c:pt>
                <c:pt idx="4380">
                  <c:v>1.6252439999999999</c:v>
                </c:pt>
                <c:pt idx="4381">
                  <c:v>1.503708</c:v>
                </c:pt>
                <c:pt idx="4382">
                  <c:v>1.3244320000000001</c:v>
                </c:pt>
                <c:pt idx="4383">
                  <c:v>1.227295</c:v>
                </c:pt>
                <c:pt idx="4384">
                  <c:v>1.0892489999999999</c:v>
                </c:pt>
                <c:pt idx="4385">
                  <c:v>0.99754299999999996</c:v>
                </c:pt>
                <c:pt idx="4386">
                  <c:v>0.98890699999999998</c:v>
                </c:pt>
                <c:pt idx="4387">
                  <c:v>0.98800699999999997</c:v>
                </c:pt>
                <c:pt idx="4388">
                  <c:v>0.96995500000000001</c:v>
                </c:pt>
                <c:pt idx="4389">
                  <c:v>0.83563200000000004</c:v>
                </c:pt>
                <c:pt idx="4390">
                  <c:v>0.78665200000000002</c:v>
                </c:pt>
                <c:pt idx="4391">
                  <c:v>0.83647199999999999</c:v>
                </c:pt>
                <c:pt idx="4392">
                  <c:v>0.95512399999999997</c:v>
                </c:pt>
                <c:pt idx="4393">
                  <c:v>0.93083199999999999</c:v>
                </c:pt>
                <c:pt idx="4394">
                  <c:v>1.052856</c:v>
                </c:pt>
                <c:pt idx="4395">
                  <c:v>1.327744</c:v>
                </c:pt>
                <c:pt idx="4396">
                  <c:v>1.38974</c:v>
                </c:pt>
                <c:pt idx="4397">
                  <c:v>1.076965</c:v>
                </c:pt>
                <c:pt idx="4398">
                  <c:v>0.69300799999999996</c:v>
                </c:pt>
                <c:pt idx="4399">
                  <c:v>0.57423400000000002</c:v>
                </c:pt>
                <c:pt idx="4400">
                  <c:v>0.674759</c:v>
                </c:pt>
                <c:pt idx="4401">
                  <c:v>0.93284599999999995</c:v>
                </c:pt>
                <c:pt idx="4402">
                  <c:v>1.0983430000000001</c:v>
                </c:pt>
                <c:pt idx="4403">
                  <c:v>1.0051570000000001</c:v>
                </c:pt>
                <c:pt idx="4404">
                  <c:v>0.66407799999999995</c:v>
                </c:pt>
                <c:pt idx="4405">
                  <c:v>0.200623</c:v>
                </c:pt>
                <c:pt idx="4406">
                  <c:v>-1.114E-3</c:v>
                </c:pt>
                <c:pt idx="4407">
                  <c:v>2.5329999999999998E-2</c:v>
                </c:pt>
                <c:pt idx="4408">
                  <c:v>8.3470000000000003E-3</c:v>
                </c:pt>
                <c:pt idx="4409">
                  <c:v>3.9412999999999997E-2</c:v>
                </c:pt>
                <c:pt idx="4410">
                  <c:v>9.0026999999999996E-2</c:v>
                </c:pt>
                <c:pt idx="4411">
                  <c:v>0.18945300000000001</c:v>
                </c:pt>
                <c:pt idx="4412">
                  <c:v>0.25935399999999997</c:v>
                </c:pt>
                <c:pt idx="4413">
                  <c:v>0.384521</c:v>
                </c:pt>
                <c:pt idx="4414">
                  <c:v>0.55718999999999996</c:v>
                </c:pt>
                <c:pt idx="4415">
                  <c:v>0.70872500000000005</c:v>
                </c:pt>
                <c:pt idx="4416">
                  <c:v>0.94389299999999998</c:v>
                </c:pt>
                <c:pt idx="4417">
                  <c:v>1.1960139999999999</c:v>
                </c:pt>
                <c:pt idx="4418">
                  <c:v>1.254562</c:v>
                </c:pt>
                <c:pt idx="4419">
                  <c:v>1.0397339999999999</c:v>
                </c:pt>
                <c:pt idx="4420">
                  <c:v>0.94784500000000005</c:v>
                </c:pt>
                <c:pt idx="4421">
                  <c:v>1.1618040000000001</c:v>
                </c:pt>
                <c:pt idx="4422">
                  <c:v>1.3965000000000001</c:v>
                </c:pt>
                <c:pt idx="4423">
                  <c:v>1.6032869999999999</c:v>
                </c:pt>
                <c:pt idx="4424">
                  <c:v>1.6183320000000001</c:v>
                </c:pt>
                <c:pt idx="4425">
                  <c:v>1.4222109999999999</c:v>
                </c:pt>
                <c:pt idx="4426">
                  <c:v>1.218842</c:v>
                </c:pt>
                <c:pt idx="4427">
                  <c:v>1.098541</c:v>
                </c:pt>
                <c:pt idx="4428">
                  <c:v>0.98995999999999995</c:v>
                </c:pt>
                <c:pt idx="4429">
                  <c:v>0.94917300000000004</c:v>
                </c:pt>
                <c:pt idx="4430">
                  <c:v>0.95271300000000003</c:v>
                </c:pt>
                <c:pt idx="4431">
                  <c:v>0.90104700000000004</c:v>
                </c:pt>
                <c:pt idx="4432">
                  <c:v>0.84678600000000004</c:v>
                </c:pt>
                <c:pt idx="4433">
                  <c:v>0.87902800000000003</c:v>
                </c:pt>
                <c:pt idx="4434">
                  <c:v>0.90255700000000005</c:v>
                </c:pt>
                <c:pt idx="4435">
                  <c:v>0.92993199999999998</c:v>
                </c:pt>
                <c:pt idx="4436">
                  <c:v>1.0880129999999999</c:v>
                </c:pt>
                <c:pt idx="4437">
                  <c:v>1.0800780000000001</c:v>
                </c:pt>
                <c:pt idx="4438">
                  <c:v>1.140701</c:v>
                </c:pt>
                <c:pt idx="4439">
                  <c:v>1.3951420000000001</c:v>
                </c:pt>
                <c:pt idx="4440">
                  <c:v>1.6886140000000001</c:v>
                </c:pt>
                <c:pt idx="4441">
                  <c:v>1.7242740000000001</c:v>
                </c:pt>
                <c:pt idx="4442">
                  <c:v>1.3166960000000001</c:v>
                </c:pt>
                <c:pt idx="4443">
                  <c:v>0.73611499999999996</c:v>
                </c:pt>
                <c:pt idx="4444">
                  <c:v>0.59762599999999999</c:v>
                </c:pt>
                <c:pt idx="4445">
                  <c:v>0.86012299999999997</c:v>
                </c:pt>
                <c:pt idx="4446">
                  <c:v>1.2294160000000001</c:v>
                </c:pt>
                <c:pt idx="4447">
                  <c:v>1.1098790000000001</c:v>
                </c:pt>
                <c:pt idx="4448">
                  <c:v>0.52002000000000004</c:v>
                </c:pt>
                <c:pt idx="4449">
                  <c:v>0.118286</c:v>
                </c:pt>
                <c:pt idx="4450">
                  <c:v>-6.0913000000000002E-2</c:v>
                </c:pt>
                <c:pt idx="4451">
                  <c:v>-7.5484999999999997E-2</c:v>
                </c:pt>
                <c:pt idx="4452">
                  <c:v>9.5382999999999996E-2</c:v>
                </c:pt>
                <c:pt idx="4453">
                  <c:v>0.196213</c:v>
                </c:pt>
                <c:pt idx="4454">
                  <c:v>0.23080400000000001</c:v>
                </c:pt>
                <c:pt idx="4455">
                  <c:v>0.20582600000000001</c:v>
                </c:pt>
                <c:pt idx="4456">
                  <c:v>0.27912900000000002</c:v>
                </c:pt>
                <c:pt idx="4457">
                  <c:v>0.47160299999999999</c:v>
                </c:pt>
                <c:pt idx="4458">
                  <c:v>0.55621299999999996</c:v>
                </c:pt>
                <c:pt idx="4459">
                  <c:v>0.77781699999999998</c:v>
                </c:pt>
                <c:pt idx="4460">
                  <c:v>0.87751800000000002</c:v>
                </c:pt>
                <c:pt idx="4461">
                  <c:v>0.97909500000000005</c:v>
                </c:pt>
                <c:pt idx="4462">
                  <c:v>1.145737</c:v>
                </c:pt>
                <c:pt idx="4463">
                  <c:v>1.2746120000000001</c:v>
                </c:pt>
                <c:pt idx="4464">
                  <c:v>1.3958440000000001</c:v>
                </c:pt>
                <c:pt idx="4465">
                  <c:v>1.381821</c:v>
                </c:pt>
                <c:pt idx="4466">
                  <c:v>1.2956540000000001</c:v>
                </c:pt>
                <c:pt idx="4467">
                  <c:v>0.87289399999999995</c:v>
                </c:pt>
                <c:pt idx="4468">
                  <c:v>0.650146</c:v>
                </c:pt>
                <c:pt idx="4469">
                  <c:v>0.75634800000000002</c:v>
                </c:pt>
                <c:pt idx="4470">
                  <c:v>1.1116029999999999</c:v>
                </c:pt>
                <c:pt idx="4471">
                  <c:v>1.4139250000000001</c:v>
                </c:pt>
                <c:pt idx="4472">
                  <c:v>1.4166259999999999</c:v>
                </c:pt>
                <c:pt idx="4473">
                  <c:v>1.284454</c:v>
                </c:pt>
                <c:pt idx="4474">
                  <c:v>1.168701</c:v>
                </c:pt>
                <c:pt idx="4475">
                  <c:v>1.056335</c:v>
                </c:pt>
                <c:pt idx="4476">
                  <c:v>0.857819</c:v>
                </c:pt>
                <c:pt idx="4477">
                  <c:v>0.79058799999999996</c:v>
                </c:pt>
                <c:pt idx="4478">
                  <c:v>0.831009</c:v>
                </c:pt>
                <c:pt idx="4479">
                  <c:v>0.874664</c:v>
                </c:pt>
                <c:pt idx="4480">
                  <c:v>0.98043800000000003</c:v>
                </c:pt>
                <c:pt idx="4481">
                  <c:v>1.073318</c:v>
                </c:pt>
                <c:pt idx="4482">
                  <c:v>0.98319999999999996</c:v>
                </c:pt>
                <c:pt idx="4483">
                  <c:v>0.88839699999999999</c:v>
                </c:pt>
                <c:pt idx="4484">
                  <c:v>0.97538800000000003</c:v>
                </c:pt>
                <c:pt idx="4485">
                  <c:v>1.1428830000000001</c:v>
                </c:pt>
                <c:pt idx="4486">
                  <c:v>1.2904359999999999</c:v>
                </c:pt>
                <c:pt idx="4487">
                  <c:v>1.1745760000000001</c:v>
                </c:pt>
                <c:pt idx="4488">
                  <c:v>0.92413299999999998</c:v>
                </c:pt>
                <c:pt idx="4489">
                  <c:v>0.78088400000000002</c:v>
                </c:pt>
                <c:pt idx="4490">
                  <c:v>0.94616699999999998</c:v>
                </c:pt>
                <c:pt idx="4491">
                  <c:v>1.4340520000000001</c:v>
                </c:pt>
                <c:pt idx="4492">
                  <c:v>1.8078920000000001</c:v>
                </c:pt>
                <c:pt idx="4493">
                  <c:v>1.0405580000000001</c:v>
                </c:pt>
                <c:pt idx="4494">
                  <c:v>2.5756999999999999E-2</c:v>
                </c:pt>
                <c:pt idx="4495">
                  <c:v>-0.33537299999999998</c:v>
                </c:pt>
                <c:pt idx="4496">
                  <c:v>-0.25605800000000001</c:v>
                </c:pt>
                <c:pt idx="4497">
                  <c:v>-6.4539999999999997E-3</c:v>
                </c:pt>
                <c:pt idx="4498">
                  <c:v>0.30378699999999997</c:v>
                </c:pt>
                <c:pt idx="4499">
                  <c:v>0.40782200000000002</c:v>
                </c:pt>
                <c:pt idx="4500">
                  <c:v>0.45254499999999998</c:v>
                </c:pt>
                <c:pt idx="4501">
                  <c:v>0.373276</c:v>
                </c:pt>
                <c:pt idx="4502">
                  <c:v>0.25184600000000001</c:v>
                </c:pt>
                <c:pt idx="4503">
                  <c:v>0.23754900000000001</c:v>
                </c:pt>
                <c:pt idx="4504">
                  <c:v>0.31980900000000001</c:v>
                </c:pt>
                <c:pt idx="4505">
                  <c:v>0.43498199999999998</c:v>
                </c:pt>
                <c:pt idx="4506">
                  <c:v>0.63505599999999995</c:v>
                </c:pt>
                <c:pt idx="4507">
                  <c:v>0.82350199999999996</c:v>
                </c:pt>
                <c:pt idx="4508">
                  <c:v>0.92721600000000004</c:v>
                </c:pt>
                <c:pt idx="4509">
                  <c:v>1.080643</c:v>
                </c:pt>
                <c:pt idx="4510">
                  <c:v>1.436966</c:v>
                </c:pt>
                <c:pt idx="4511">
                  <c:v>1.6349180000000001</c:v>
                </c:pt>
                <c:pt idx="4512">
                  <c:v>1.4438930000000001</c:v>
                </c:pt>
                <c:pt idx="4513">
                  <c:v>0.99411000000000005</c:v>
                </c:pt>
                <c:pt idx="4514">
                  <c:v>0.75750700000000004</c:v>
                </c:pt>
                <c:pt idx="4515">
                  <c:v>0.778366</c:v>
                </c:pt>
                <c:pt idx="4516">
                  <c:v>0.965866</c:v>
                </c:pt>
                <c:pt idx="4517">
                  <c:v>1.1921079999999999</c:v>
                </c:pt>
                <c:pt idx="4518">
                  <c:v>1.299026</c:v>
                </c:pt>
                <c:pt idx="4519">
                  <c:v>1.2261960000000001</c:v>
                </c:pt>
                <c:pt idx="4520">
                  <c:v>0.97624200000000005</c:v>
                </c:pt>
                <c:pt idx="4521">
                  <c:v>0.65249599999999996</c:v>
                </c:pt>
                <c:pt idx="4522">
                  <c:v>0.49876399999999999</c:v>
                </c:pt>
                <c:pt idx="4523">
                  <c:v>0.54971300000000001</c:v>
                </c:pt>
                <c:pt idx="4524">
                  <c:v>0.623672</c:v>
                </c:pt>
                <c:pt idx="4525">
                  <c:v>0.80954000000000004</c:v>
                </c:pt>
                <c:pt idx="4526">
                  <c:v>0.880386</c:v>
                </c:pt>
                <c:pt idx="4527">
                  <c:v>0.87942500000000001</c:v>
                </c:pt>
                <c:pt idx="4528">
                  <c:v>0.90809600000000001</c:v>
                </c:pt>
                <c:pt idx="4529">
                  <c:v>0.923203</c:v>
                </c:pt>
                <c:pt idx="4530">
                  <c:v>0.84687800000000002</c:v>
                </c:pt>
                <c:pt idx="4531">
                  <c:v>0.79629499999999998</c:v>
                </c:pt>
                <c:pt idx="4532">
                  <c:v>0.90287799999999996</c:v>
                </c:pt>
                <c:pt idx="4533">
                  <c:v>1.1455379999999999</c:v>
                </c:pt>
                <c:pt idx="4534">
                  <c:v>1.4277500000000001</c:v>
                </c:pt>
                <c:pt idx="4535">
                  <c:v>1.5532379999999999</c:v>
                </c:pt>
                <c:pt idx="4536">
                  <c:v>1.3384400000000001</c:v>
                </c:pt>
                <c:pt idx="4537">
                  <c:v>0.96543900000000005</c:v>
                </c:pt>
                <c:pt idx="4538">
                  <c:v>0.74401899999999999</c:v>
                </c:pt>
                <c:pt idx="4539">
                  <c:v>0.78447</c:v>
                </c:pt>
                <c:pt idx="4540">
                  <c:v>1.034424</c:v>
                </c:pt>
                <c:pt idx="4541">
                  <c:v>1.034958</c:v>
                </c:pt>
                <c:pt idx="4542">
                  <c:v>0.74116499999999996</c:v>
                </c:pt>
                <c:pt idx="4543">
                  <c:v>0.412186</c:v>
                </c:pt>
                <c:pt idx="4544">
                  <c:v>0.214615</c:v>
                </c:pt>
                <c:pt idx="4545">
                  <c:v>0.18074000000000001</c:v>
                </c:pt>
                <c:pt idx="4546">
                  <c:v>0.24382000000000001</c:v>
                </c:pt>
                <c:pt idx="4547">
                  <c:v>0.30099500000000001</c:v>
                </c:pt>
                <c:pt idx="4548">
                  <c:v>0.33937099999999998</c:v>
                </c:pt>
                <c:pt idx="4549">
                  <c:v>0.39689600000000003</c:v>
                </c:pt>
                <c:pt idx="4550">
                  <c:v>0.43740800000000002</c:v>
                </c:pt>
                <c:pt idx="4551">
                  <c:v>0.428116</c:v>
                </c:pt>
                <c:pt idx="4552">
                  <c:v>0.45723000000000003</c:v>
                </c:pt>
                <c:pt idx="4553">
                  <c:v>0.61479200000000001</c:v>
                </c:pt>
                <c:pt idx="4554">
                  <c:v>0.78649899999999995</c:v>
                </c:pt>
                <c:pt idx="4555">
                  <c:v>0.98623700000000003</c:v>
                </c:pt>
                <c:pt idx="4556">
                  <c:v>1.0202180000000001</c:v>
                </c:pt>
                <c:pt idx="4557">
                  <c:v>1.0288999999999999</c:v>
                </c:pt>
                <c:pt idx="4558">
                  <c:v>1.132706</c:v>
                </c:pt>
                <c:pt idx="4559">
                  <c:v>1.2214050000000001</c:v>
                </c:pt>
                <c:pt idx="4560">
                  <c:v>1.2710570000000001</c:v>
                </c:pt>
                <c:pt idx="4561">
                  <c:v>1.3072509999999999</c:v>
                </c:pt>
                <c:pt idx="4562">
                  <c:v>1.3139339999999999</c:v>
                </c:pt>
                <c:pt idx="4563">
                  <c:v>1.2957460000000001</c:v>
                </c:pt>
                <c:pt idx="4564">
                  <c:v>1.2420960000000001</c:v>
                </c:pt>
                <c:pt idx="4565">
                  <c:v>1.1692499999999999</c:v>
                </c:pt>
                <c:pt idx="4566">
                  <c:v>1.0312809999999999</c:v>
                </c:pt>
                <c:pt idx="4567">
                  <c:v>0.96572899999999995</c:v>
                </c:pt>
                <c:pt idx="4568">
                  <c:v>1.027954</c:v>
                </c:pt>
                <c:pt idx="4569">
                  <c:v>1.180145</c:v>
                </c:pt>
                <c:pt idx="4570">
                  <c:v>1.259628</c:v>
                </c:pt>
                <c:pt idx="4571">
                  <c:v>1.2560880000000001</c:v>
                </c:pt>
                <c:pt idx="4572">
                  <c:v>1.2619629999999999</c:v>
                </c:pt>
                <c:pt idx="4573">
                  <c:v>1.31134</c:v>
                </c:pt>
                <c:pt idx="4574">
                  <c:v>1.3758999999999999</c:v>
                </c:pt>
                <c:pt idx="4575">
                  <c:v>1.355057</c:v>
                </c:pt>
                <c:pt idx="4576">
                  <c:v>1.317612</c:v>
                </c:pt>
                <c:pt idx="4577">
                  <c:v>1.3456570000000001</c:v>
                </c:pt>
                <c:pt idx="4578">
                  <c:v>1.451843</c:v>
                </c:pt>
                <c:pt idx="4579">
                  <c:v>1.571625</c:v>
                </c:pt>
                <c:pt idx="4580">
                  <c:v>1.579285</c:v>
                </c:pt>
                <c:pt idx="4581">
                  <c:v>1.222672</c:v>
                </c:pt>
                <c:pt idx="4582">
                  <c:v>0.78150900000000001</c:v>
                </c:pt>
                <c:pt idx="4583">
                  <c:v>0.68818699999999999</c:v>
                </c:pt>
                <c:pt idx="4584">
                  <c:v>1.2109380000000001</c:v>
                </c:pt>
                <c:pt idx="4585">
                  <c:v>1.2333369999999999</c:v>
                </c:pt>
                <c:pt idx="4586">
                  <c:v>0.57310499999999998</c:v>
                </c:pt>
                <c:pt idx="4587">
                  <c:v>0.20738200000000001</c:v>
                </c:pt>
                <c:pt idx="4588">
                  <c:v>-1.9226E-2</c:v>
                </c:pt>
                <c:pt idx="4589">
                  <c:v>-0.11312899999999999</c:v>
                </c:pt>
                <c:pt idx="4590">
                  <c:v>1.8051000000000001E-2</c:v>
                </c:pt>
                <c:pt idx="4591">
                  <c:v>0.22470100000000001</c:v>
                </c:pt>
                <c:pt idx="4592">
                  <c:v>0.38511699999999999</c:v>
                </c:pt>
                <c:pt idx="4593">
                  <c:v>0.51817299999999999</c:v>
                </c:pt>
                <c:pt idx="4594">
                  <c:v>0.53741499999999998</c:v>
                </c:pt>
                <c:pt idx="4595">
                  <c:v>0.55221600000000004</c:v>
                </c:pt>
                <c:pt idx="4596">
                  <c:v>0.62912000000000001</c:v>
                </c:pt>
                <c:pt idx="4597">
                  <c:v>0.73808300000000004</c:v>
                </c:pt>
                <c:pt idx="4598">
                  <c:v>0.87629699999999999</c:v>
                </c:pt>
                <c:pt idx="4599">
                  <c:v>1.0100100000000001</c:v>
                </c:pt>
                <c:pt idx="4600">
                  <c:v>1.3595729999999999</c:v>
                </c:pt>
                <c:pt idx="4601">
                  <c:v>1.758316</c:v>
                </c:pt>
                <c:pt idx="4602">
                  <c:v>1.780502</c:v>
                </c:pt>
                <c:pt idx="4603">
                  <c:v>1.4344330000000001</c:v>
                </c:pt>
                <c:pt idx="4604">
                  <c:v>1.094147</c:v>
                </c:pt>
                <c:pt idx="4605">
                  <c:v>1.0710299999999999</c:v>
                </c:pt>
                <c:pt idx="4606">
                  <c:v>1.2257229999999999</c:v>
                </c:pt>
                <c:pt idx="4607">
                  <c:v>1.3945160000000001</c:v>
                </c:pt>
                <c:pt idx="4608">
                  <c:v>1.490005</c:v>
                </c:pt>
                <c:pt idx="4609">
                  <c:v>1.4203190000000001</c:v>
                </c:pt>
                <c:pt idx="4610">
                  <c:v>1.2300420000000001</c:v>
                </c:pt>
                <c:pt idx="4611">
                  <c:v>1.0217590000000001</c:v>
                </c:pt>
                <c:pt idx="4612">
                  <c:v>0.82218899999999995</c:v>
                </c:pt>
                <c:pt idx="4613">
                  <c:v>0.70307900000000001</c:v>
                </c:pt>
                <c:pt idx="4614">
                  <c:v>0.64558400000000005</c:v>
                </c:pt>
                <c:pt idx="4615">
                  <c:v>0.64654500000000004</c:v>
                </c:pt>
                <c:pt idx="4616">
                  <c:v>0.717194</c:v>
                </c:pt>
                <c:pt idx="4617">
                  <c:v>0.77876299999999998</c:v>
                </c:pt>
                <c:pt idx="4618">
                  <c:v>0.83326699999999998</c:v>
                </c:pt>
                <c:pt idx="4619">
                  <c:v>0.94184900000000005</c:v>
                </c:pt>
                <c:pt idx="4620">
                  <c:v>1.0431060000000001</c:v>
                </c:pt>
                <c:pt idx="4621">
                  <c:v>1.136047</c:v>
                </c:pt>
                <c:pt idx="4622">
                  <c:v>1.2993619999999999</c:v>
                </c:pt>
                <c:pt idx="4623">
                  <c:v>1.4472959999999999</c:v>
                </c:pt>
                <c:pt idx="4624">
                  <c:v>1.6153869999999999</c:v>
                </c:pt>
                <c:pt idx="4625">
                  <c:v>1.538254</c:v>
                </c:pt>
                <c:pt idx="4626">
                  <c:v>1.1472469999999999</c:v>
                </c:pt>
                <c:pt idx="4627">
                  <c:v>0.81523100000000004</c:v>
                </c:pt>
                <c:pt idx="4628">
                  <c:v>0.81454499999999996</c:v>
                </c:pt>
                <c:pt idx="4629">
                  <c:v>1.352112</c:v>
                </c:pt>
                <c:pt idx="4630">
                  <c:v>1.6428990000000001</c:v>
                </c:pt>
                <c:pt idx="4631">
                  <c:v>1.28186</c:v>
                </c:pt>
                <c:pt idx="4632">
                  <c:v>0.65124499999999996</c:v>
                </c:pt>
                <c:pt idx="4633">
                  <c:v>0.28884900000000002</c:v>
                </c:pt>
                <c:pt idx="4634">
                  <c:v>-8.5938000000000001E-2</c:v>
                </c:pt>
                <c:pt idx="4635">
                  <c:v>-0.155472</c:v>
                </c:pt>
                <c:pt idx="4636">
                  <c:v>8.9767E-2</c:v>
                </c:pt>
                <c:pt idx="4637">
                  <c:v>0.34431499999999998</c:v>
                </c:pt>
                <c:pt idx="4638">
                  <c:v>0.49234</c:v>
                </c:pt>
                <c:pt idx="4639">
                  <c:v>0.49931300000000001</c:v>
                </c:pt>
                <c:pt idx="4640">
                  <c:v>0.46540799999999999</c:v>
                </c:pt>
                <c:pt idx="4641">
                  <c:v>0.42288199999999998</c:v>
                </c:pt>
                <c:pt idx="4642">
                  <c:v>0.55590799999999996</c:v>
                </c:pt>
                <c:pt idx="4643">
                  <c:v>0.72116100000000005</c:v>
                </c:pt>
                <c:pt idx="4644">
                  <c:v>0.91294900000000001</c:v>
                </c:pt>
                <c:pt idx="4645">
                  <c:v>1.2304379999999999</c:v>
                </c:pt>
                <c:pt idx="4646">
                  <c:v>1.633041</c:v>
                </c:pt>
                <c:pt idx="4647">
                  <c:v>1.7537689999999999</c:v>
                </c:pt>
                <c:pt idx="4648">
                  <c:v>1.535156</c:v>
                </c:pt>
                <c:pt idx="4649">
                  <c:v>1.1841429999999999</c:v>
                </c:pt>
                <c:pt idx="4650">
                  <c:v>1.047852</c:v>
                </c:pt>
                <c:pt idx="4651">
                  <c:v>1.1181950000000001</c:v>
                </c:pt>
                <c:pt idx="4652">
                  <c:v>1.3689119999999999</c:v>
                </c:pt>
                <c:pt idx="4653">
                  <c:v>1.5496669999999999</c:v>
                </c:pt>
                <c:pt idx="4654">
                  <c:v>1.33429</c:v>
                </c:pt>
                <c:pt idx="4655">
                  <c:v>1.0584720000000001</c:v>
                </c:pt>
                <c:pt idx="4656">
                  <c:v>0.86047399999999996</c:v>
                </c:pt>
                <c:pt idx="4657">
                  <c:v>0.72296099999999996</c:v>
                </c:pt>
                <c:pt idx="4658">
                  <c:v>0.61875899999999995</c:v>
                </c:pt>
                <c:pt idx="4659">
                  <c:v>0.55383300000000002</c:v>
                </c:pt>
                <c:pt idx="4660">
                  <c:v>0.52970899999999999</c:v>
                </c:pt>
                <c:pt idx="4661">
                  <c:v>0.57409699999999997</c:v>
                </c:pt>
                <c:pt idx="4662">
                  <c:v>0.59973100000000001</c:v>
                </c:pt>
                <c:pt idx="4663">
                  <c:v>0.551346</c:v>
                </c:pt>
                <c:pt idx="4664">
                  <c:v>0.49638399999999999</c:v>
                </c:pt>
                <c:pt idx="4665">
                  <c:v>0.52119400000000005</c:v>
                </c:pt>
                <c:pt idx="4666">
                  <c:v>0.57356300000000005</c:v>
                </c:pt>
                <c:pt idx="4667">
                  <c:v>0.71823099999999995</c:v>
                </c:pt>
                <c:pt idx="4668">
                  <c:v>0.97146600000000005</c:v>
                </c:pt>
                <c:pt idx="4669">
                  <c:v>1.275711</c:v>
                </c:pt>
                <c:pt idx="4670">
                  <c:v>1.335602</c:v>
                </c:pt>
                <c:pt idx="4671">
                  <c:v>1.0383910000000001</c:v>
                </c:pt>
                <c:pt idx="4672">
                  <c:v>0.65859999999999996</c:v>
                </c:pt>
                <c:pt idx="4673">
                  <c:v>0.703125</c:v>
                </c:pt>
                <c:pt idx="4674">
                  <c:v>0.928925</c:v>
                </c:pt>
                <c:pt idx="4675">
                  <c:v>0.88993800000000001</c:v>
                </c:pt>
                <c:pt idx="4676">
                  <c:v>0.50144999999999995</c:v>
                </c:pt>
                <c:pt idx="4677">
                  <c:v>0.193665</c:v>
                </c:pt>
                <c:pt idx="4678">
                  <c:v>0.18071000000000001</c:v>
                </c:pt>
                <c:pt idx="4679">
                  <c:v>0.161606</c:v>
                </c:pt>
                <c:pt idx="4680">
                  <c:v>0.11831700000000001</c:v>
                </c:pt>
                <c:pt idx="4681">
                  <c:v>0.14865100000000001</c:v>
                </c:pt>
                <c:pt idx="4682">
                  <c:v>0.21899399999999999</c:v>
                </c:pt>
                <c:pt idx="4683">
                  <c:v>0.276001</c:v>
                </c:pt>
                <c:pt idx="4684">
                  <c:v>0.26235999999999998</c:v>
                </c:pt>
                <c:pt idx="4685">
                  <c:v>0.259216</c:v>
                </c:pt>
                <c:pt idx="4686">
                  <c:v>0.29911799999999999</c:v>
                </c:pt>
                <c:pt idx="4687">
                  <c:v>0.40158100000000002</c:v>
                </c:pt>
                <c:pt idx="4688">
                  <c:v>0.56333900000000003</c:v>
                </c:pt>
                <c:pt idx="4689">
                  <c:v>0.67143200000000003</c:v>
                </c:pt>
                <c:pt idx="4690">
                  <c:v>0.773254</c:v>
                </c:pt>
                <c:pt idx="4691">
                  <c:v>1.0326690000000001</c:v>
                </c:pt>
                <c:pt idx="4692">
                  <c:v>1.2866359999999999</c:v>
                </c:pt>
                <c:pt idx="4693">
                  <c:v>1.2868189999999999</c:v>
                </c:pt>
                <c:pt idx="4694">
                  <c:v>1.094055</c:v>
                </c:pt>
                <c:pt idx="4695">
                  <c:v>0.86712599999999995</c:v>
                </c:pt>
                <c:pt idx="4696">
                  <c:v>0.77705400000000002</c:v>
                </c:pt>
                <c:pt idx="4697">
                  <c:v>0.86534100000000003</c:v>
                </c:pt>
                <c:pt idx="4698">
                  <c:v>1.017639</c:v>
                </c:pt>
                <c:pt idx="4699">
                  <c:v>0.95788600000000002</c:v>
                </c:pt>
                <c:pt idx="4700">
                  <c:v>0.78819300000000003</c:v>
                </c:pt>
                <c:pt idx="4701">
                  <c:v>0.64439400000000002</c:v>
                </c:pt>
                <c:pt idx="4702">
                  <c:v>0.55671700000000002</c:v>
                </c:pt>
                <c:pt idx="4703">
                  <c:v>0.49648999999999999</c:v>
                </c:pt>
                <c:pt idx="4704">
                  <c:v>0.49993900000000002</c:v>
                </c:pt>
                <c:pt idx="4705">
                  <c:v>0.55513000000000001</c:v>
                </c:pt>
                <c:pt idx="4706">
                  <c:v>0.61337299999999995</c:v>
                </c:pt>
                <c:pt idx="4707">
                  <c:v>0.66006500000000001</c:v>
                </c:pt>
                <c:pt idx="4708">
                  <c:v>0.67958099999999999</c:v>
                </c:pt>
                <c:pt idx="4709">
                  <c:v>0.67945900000000004</c:v>
                </c:pt>
                <c:pt idx="4710">
                  <c:v>0.69183300000000003</c:v>
                </c:pt>
                <c:pt idx="4711">
                  <c:v>0.77475000000000005</c:v>
                </c:pt>
                <c:pt idx="4712">
                  <c:v>0.905914</c:v>
                </c:pt>
                <c:pt idx="4713">
                  <c:v>1.000122</c:v>
                </c:pt>
                <c:pt idx="4714">
                  <c:v>1.130646</c:v>
                </c:pt>
                <c:pt idx="4715">
                  <c:v>1.3084260000000001</c:v>
                </c:pt>
                <c:pt idx="4716">
                  <c:v>1.581223</c:v>
                </c:pt>
                <c:pt idx="4717">
                  <c:v>1.7761990000000001</c:v>
                </c:pt>
                <c:pt idx="4718">
                  <c:v>1.5975490000000001</c:v>
                </c:pt>
                <c:pt idx="4719">
                  <c:v>1.093521</c:v>
                </c:pt>
                <c:pt idx="4720">
                  <c:v>0.75729400000000002</c:v>
                </c:pt>
                <c:pt idx="4721">
                  <c:v>0.87332200000000004</c:v>
                </c:pt>
                <c:pt idx="4722">
                  <c:v>1.1380619999999999</c:v>
                </c:pt>
                <c:pt idx="4723">
                  <c:v>1.0094909999999999</c:v>
                </c:pt>
                <c:pt idx="4724">
                  <c:v>0.62823499999999999</c:v>
                </c:pt>
                <c:pt idx="4725">
                  <c:v>0.32531700000000002</c:v>
                </c:pt>
                <c:pt idx="4726">
                  <c:v>0.173203</c:v>
                </c:pt>
                <c:pt idx="4727">
                  <c:v>6.9976999999999998E-2</c:v>
                </c:pt>
                <c:pt idx="4728">
                  <c:v>6.1629999999999997E-2</c:v>
                </c:pt>
                <c:pt idx="4729">
                  <c:v>0.177979</c:v>
                </c:pt>
                <c:pt idx="4730">
                  <c:v>0.28338600000000003</c:v>
                </c:pt>
                <c:pt idx="4731">
                  <c:v>0.38168299999999999</c:v>
                </c:pt>
                <c:pt idx="4732">
                  <c:v>0.43612699999999999</c:v>
                </c:pt>
                <c:pt idx="4733">
                  <c:v>0.47955300000000001</c:v>
                </c:pt>
                <c:pt idx="4734">
                  <c:v>0.53163099999999996</c:v>
                </c:pt>
                <c:pt idx="4735">
                  <c:v>0.63281200000000004</c:v>
                </c:pt>
                <c:pt idx="4736">
                  <c:v>0.773621</c:v>
                </c:pt>
                <c:pt idx="4737">
                  <c:v>0.966171</c:v>
                </c:pt>
                <c:pt idx="4738">
                  <c:v>1.3016049999999999</c:v>
                </c:pt>
                <c:pt idx="4739">
                  <c:v>1.5830379999999999</c:v>
                </c:pt>
                <c:pt idx="4740">
                  <c:v>1.613861</c:v>
                </c:pt>
                <c:pt idx="4741">
                  <c:v>1.4285890000000001</c:v>
                </c:pt>
                <c:pt idx="4742">
                  <c:v>1.1199950000000001</c:v>
                </c:pt>
                <c:pt idx="4743">
                  <c:v>0.95010399999999995</c:v>
                </c:pt>
                <c:pt idx="4744">
                  <c:v>0.96499599999999996</c:v>
                </c:pt>
                <c:pt idx="4745">
                  <c:v>1.188507</c:v>
                </c:pt>
                <c:pt idx="4746">
                  <c:v>1.3798520000000001</c:v>
                </c:pt>
                <c:pt idx="4747">
                  <c:v>1.3244629999999999</c:v>
                </c:pt>
                <c:pt idx="4748">
                  <c:v>1.207932</c:v>
                </c:pt>
                <c:pt idx="4749">
                  <c:v>1.1310579999999999</c:v>
                </c:pt>
                <c:pt idx="4750">
                  <c:v>1.101059</c:v>
                </c:pt>
                <c:pt idx="4751">
                  <c:v>1.0983890000000001</c:v>
                </c:pt>
                <c:pt idx="4752">
                  <c:v>1.056198</c:v>
                </c:pt>
                <c:pt idx="4753">
                  <c:v>0.97148100000000004</c:v>
                </c:pt>
                <c:pt idx="4754">
                  <c:v>0.92402600000000001</c:v>
                </c:pt>
                <c:pt idx="4755">
                  <c:v>0.93637099999999995</c:v>
                </c:pt>
                <c:pt idx="4756">
                  <c:v>1.0412140000000001</c:v>
                </c:pt>
                <c:pt idx="4757">
                  <c:v>1.1030120000000001</c:v>
                </c:pt>
                <c:pt idx="4758">
                  <c:v>1.09375</c:v>
                </c:pt>
                <c:pt idx="4759">
                  <c:v>1.0588839999999999</c:v>
                </c:pt>
                <c:pt idx="4760">
                  <c:v>0.99159200000000003</c:v>
                </c:pt>
                <c:pt idx="4761">
                  <c:v>1.0061800000000001</c:v>
                </c:pt>
                <c:pt idx="4762">
                  <c:v>0.88789399999999996</c:v>
                </c:pt>
                <c:pt idx="4763">
                  <c:v>0.58053600000000005</c:v>
                </c:pt>
                <c:pt idx="4764">
                  <c:v>0.227905</c:v>
                </c:pt>
                <c:pt idx="4765">
                  <c:v>-8.0062999999999995E-2</c:v>
                </c:pt>
                <c:pt idx="4766">
                  <c:v>-0.121735</c:v>
                </c:pt>
                <c:pt idx="4767">
                  <c:v>-7.0571999999999996E-2</c:v>
                </c:pt>
                <c:pt idx="4768">
                  <c:v>-8.8683999999999999E-2</c:v>
                </c:pt>
                <c:pt idx="4769">
                  <c:v>-0.10530100000000001</c:v>
                </c:pt>
                <c:pt idx="4770">
                  <c:v>0.12934899999999999</c:v>
                </c:pt>
                <c:pt idx="4771">
                  <c:v>-9.2285000000000006E-2</c:v>
                </c:pt>
                <c:pt idx="4772">
                  <c:v>8.9736999999999997E-2</c:v>
                </c:pt>
                <c:pt idx="4773">
                  <c:v>-0.159775</c:v>
                </c:pt>
                <c:pt idx="4774">
                  <c:v>-5.7738999999999999E-2</c:v>
                </c:pt>
                <c:pt idx="4775">
                  <c:v>0.29356399999999999</c:v>
                </c:pt>
                <c:pt idx="4776">
                  <c:v>0.31425500000000001</c:v>
                </c:pt>
                <c:pt idx="4777">
                  <c:v>0.66186500000000004</c:v>
                </c:pt>
                <c:pt idx="4778">
                  <c:v>0.79188499999999995</c:v>
                </c:pt>
                <c:pt idx="4779">
                  <c:v>0.50117500000000004</c:v>
                </c:pt>
                <c:pt idx="4780">
                  <c:v>0.48202499999999998</c:v>
                </c:pt>
                <c:pt idx="4781">
                  <c:v>0.69694500000000004</c:v>
                </c:pt>
                <c:pt idx="4782">
                  <c:v>0.68440199999999995</c:v>
                </c:pt>
                <c:pt idx="4783">
                  <c:v>1.333664</c:v>
                </c:pt>
                <c:pt idx="4784">
                  <c:v>1.235001</c:v>
                </c:pt>
                <c:pt idx="4785">
                  <c:v>0.52551300000000001</c:v>
                </c:pt>
                <c:pt idx="4786">
                  <c:v>0.10162400000000001</c:v>
                </c:pt>
                <c:pt idx="4787">
                  <c:v>0.20191999999999999</c:v>
                </c:pt>
                <c:pt idx="4788">
                  <c:v>0.56787100000000001</c:v>
                </c:pt>
                <c:pt idx="4789">
                  <c:v>1.074722</c:v>
                </c:pt>
                <c:pt idx="4790">
                  <c:v>1.3271329999999999</c:v>
                </c:pt>
                <c:pt idx="4791">
                  <c:v>1.8254239999999999</c:v>
                </c:pt>
                <c:pt idx="4792">
                  <c:v>2.4476170000000002</c:v>
                </c:pt>
                <c:pt idx="4793">
                  <c:v>0.84486399999999995</c:v>
                </c:pt>
                <c:pt idx="4794">
                  <c:v>0.45313999999999999</c:v>
                </c:pt>
                <c:pt idx="4795">
                  <c:v>5.0812000000000003E-2</c:v>
                </c:pt>
                <c:pt idx="4796">
                  <c:v>0.27928199999999997</c:v>
                </c:pt>
                <c:pt idx="4797">
                  <c:v>0.371811</c:v>
                </c:pt>
                <c:pt idx="4798">
                  <c:v>0.29324299999999998</c:v>
                </c:pt>
                <c:pt idx="4799">
                  <c:v>0.14419599999999999</c:v>
                </c:pt>
                <c:pt idx="4800">
                  <c:v>8.0170000000000005E-2</c:v>
                </c:pt>
                <c:pt idx="4801">
                  <c:v>0.26194800000000001</c:v>
                </c:pt>
                <c:pt idx="4802">
                  <c:v>0.24632299999999999</c:v>
                </c:pt>
                <c:pt idx="4803">
                  <c:v>0.75099199999999999</c:v>
                </c:pt>
                <c:pt idx="4804">
                  <c:v>1.2788090000000001</c:v>
                </c:pt>
                <c:pt idx="4805">
                  <c:v>1.88089</c:v>
                </c:pt>
                <c:pt idx="4806">
                  <c:v>2.183624</c:v>
                </c:pt>
                <c:pt idx="4807">
                  <c:v>1.7309110000000001</c:v>
                </c:pt>
                <c:pt idx="4808">
                  <c:v>1.4003749999999999</c:v>
                </c:pt>
                <c:pt idx="4809">
                  <c:v>1.2512970000000001</c:v>
                </c:pt>
                <c:pt idx="4810">
                  <c:v>0.88726799999999995</c:v>
                </c:pt>
                <c:pt idx="4811">
                  <c:v>0.63891600000000004</c:v>
                </c:pt>
                <c:pt idx="4812">
                  <c:v>0.15220600000000001</c:v>
                </c:pt>
                <c:pt idx="4813">
                  <c:v>-3.2851999999999999E-2</c:v>
                </c:pt>
                <c:pt idx="4814">
                  <c:v>-0.121948</c:v>
                </c:pt>
                <c:pt idx="4815">
                  <c:v>-0.277924</c:v>
                </c:pt>
                <c:pt idx="4816">
                  <c:v>-0.50431800000000004</c:v>
                </c:pt>
                <c:pt idx="4817">
                  <c:v>-0.38166800000000001</c:v>
                </c:pt>
                <c:pt idx="4818">
                  <c:v>0.14698800000000001</c:v>
                </c:pt>
                <c:pt idx="4819">
                  <c:v>0.51341199999999998</c:v>
                </c:pt>
                <c:pt idx="4820">
                  <c:v>1.194</c:v>
                </c:pt>
                <c:pt idx="4821">
                  <c:v>1.654236</c:v>
                </c:pt>
                <c:pt idx="4822">
                  <c:v>1.623184</c:v>
                </c:pt>
                <c:pt idx="4823">
                  <c:v>2.3420260000000002</c:v>
                </c:pt>
                <c:pt idx="4824">
                  <c:v>2.3812709999999999</c:v>
                </c:pt>
                <c:pt idx="4825">
                  <c:v>2.1376499999999998</c:v>
                </c:pt>
                <c:pt idx="4826">
                  <c:v>2.511215</c:v>
                </c:pt>
                <c:pt idx="4827">
                  <c:v>2.3343959999999999</c:v>
                </c:pt>
                <c:pt idx="4828">
                  <c:v>0.97096300000000002</c:v>
                </c:pt>
                <c:pt idx="4829">
                  <c:v>0.81312600000000002</c:v>
                </c:pt>
                <c:pt idx="4830">
                  <c:v>0.75012199999999996</c:v>
                </c:pt>
                <c:pt idx="4831">
                  <c:v>0.115402</c:v>
                </c:pt>
                <c:pt idx="4832">
                  <c:v>-2.4657999999999999E-2</c:v>
                </c:pt>
                <c:pt idx="4833">
                  <c:v>0.44659399999999999</c:v>
                </c:pt>
                <c:pt idx="4834">
                  <c:v>0.52746599999999999</c:v>
                </c:pt>
                <c:pt idx="4835">
                  <c:v>0.38050800000000001</c:v>
                </c:pt>
                <c:pt idx="4836">
                  <c:v>0.22283900000000001</c:v>
                </c:pt>
                <c:pt idx="4837">
                  <c:v>0.57475299999999996</c:v>
                </c:pt>
                <c:pt idx="4838">
                  <c:v>1.468307</c:v>
                </c:pt>
                <c:pt idx="4839">
                  <c:v>1.5390170000000001</c:v>
                </c:pt>
                <c:pt idx="4840">
                  <c:v>0.826797</c:v>
                </c:pt>
                <c:pt idx="4841">
                  <c:v>0.52674900000000002</c:v>
                </c:pt>
                <c:pt idx="4842">
                  <c:v>1.432388</c:v>
                </c:pt>
                <c:pt idx="4843">
                  <c:v>0.73942600000000003</c:v>
                </c:pt>
                <c:pt idx="4844">
                  <c:v>0.78639199999999998</c:v>
                </c:pt>
                <c:pt idx="4845">
                  <c:v>0.58531200000000005</c:v>
                </c:pt>
                <c:pt idx="4846">
                  <c:v>0.23089599999999999</c:v>
                </c:pt>
                <c:pt idx="4847">
                  <c:v>1.9577000000000001E-2</c:v>
                </c:pt>
                <c:pt idx="4848">
                  <c:v>0.28360000000000002</c:v>
                </c:pt>
                <c:pt idx="4849">
                  <c:v>0.176819</c:v>
                </c:pt>
                <c:pt idx="4850">
                  <c:v>0.330063</c:v>
                </c:pt>
                <c:pt idx="4851">
                  <c:v>0.25918600000000003</c:v>
                </c:pt>
                <c:pt idx="4852">
                  <c:v>-0.13456699999999999</c:v>
                </c:pt>
                <c:pt idx="4853">
                  <c:v>-5.2856E-2</c:v>
                </c:pt>
                <c:pt idx="4854">
                  <c:v>0.60049399999999997</c:v>
                </c:pt>
                <c:pt idx="4855">
                  <c:v>2.104355</c:v>
                </c:pt>
                <c:pt idx="4856">
                  <c:v>1.9369959999999999</c:v>
                </c:pt>
                <c:pt idx="4857">
                  <c:v>2.931473</c:v>
                </c:pt>
                <c:pt idx="4858">
                  <c:v>2.2563170000000001</c:v>
                </c:pt>
                <c:pt idx="4859">
                  <c:v>2.8564150000000001</c:v>
                </c:pt>
                <c:pt idx="4860">
                  <c:v>2.423279</c:v>
                </c:pt>
                <c:pt idx="4861">
                  <c:v>1.873154</c:v>
                </c:pt>
                <c:pt idx="4862">
                  <c:v>0.99641400000000002</c:v>
                </c:pt>
                <c:pt idx="4863">
                  <c:v>0.55116299999999996</c:v>
                </c:pt>
                <c:pt idx="4864">
                  <c:v>0.11941499999999999</c:v>
                </c:pt>
                <c:pt idx="4865">
                  <c:v>7.4009999999999996E-3</c:v>
                </c:pt>
                <c:pt idx="4866">
                  <c:v>8.0110000000000008E-3</c:v>
                </c:pt>
                <c:pt idx="4867">
                  <c:v>0.49174499999999999</c:v>
                </c:pt>
                <c:pt idx="4868">
                  <c:v>0.19253500000000001</c:v>
                </c:pt>
                <c:pt idx="4869">
                  <c:v>-5.9921000000000002E-2</c:v>
                </c:pt>
                <c:pt idx="4870">
                  <c:v>0.35502600000000001</c:v>
                </c:pt>
                <c:pt idx="4871">
                  <c:v>0.79284699999999997</c:v>
                </c:pt>
                <c:pt idx="4872">
                  <c:v>1.2105710000000001</c:v>
                </c:pt>
                <c:pt idx="4873">
                  <c:v>1.5378879999999999</c:v>
                </c:pt>
                <c:pt idx="4874">
                  <c:v>1.9344479999999999</c:v>
                </c:pt>
                <c:pt idx="4875">
                  <c:v>1.773941</c:v>
                </c:pt>
                <c:pt idx="4876">
                  <c:v>1.749817</c:v>
                </c:pt>
                <c:pt idx="4877">
                  <c:v>1.404388</c:v>
                </c:pt>
                <c:pt idx="4878">
                  <c:v>1.1710510000000001</c:v>
                </c:pt>
                <c:pt idx="4879">
                  <c:v>0.93101500000000004</c:v>
                </c:pt>
                <c:pt idx="4880">
                  <c:v>0.73741100000000004</c:v>
                </c:pt>
                <c:pt idx="4881">
                  <c:v>0.48713699999999999</c:v>
                </c:pt>
                <c:pt idx="4882">
                  <c:v>0.196213</c:v>
                </c:pt>
                <c:pt idx="4883">
                  <c:v>-4.0939000000000003E-2</c:v>
                </c:pt>
                <c:pt idx="4884">
                  <c:v>0.13217200000000001</c:v>
                </c:pt>
                <c:pt idx="4885">
                  <c:v>0.172791</c:v>
                </c:pt>
                <c:pt idx="4886">
                  <c:v>0.36004599999999998</c:v>
                </c:pt>
                <c:pt idx="4887">
                  <c:v>8.1070000000000003E-2</c:v>
                </c:pt>
                <c:pt idx="4888">
                  <c:v>0.115082</c:v>
                </c:pt>
                <c:pt idx="4889">
                  <c:v>1.601639</c:v>
                </c:pt>
                <c:pt idx="4890">
                  <c:v>2.1029049999999998</c:v>
                </c:pt>
                <c:pt idx="4891">
                  <c:v>1.8115079999999999</c:v>
                </c:pt>
                <c:pt idx="4892">
                  <c:v>2.2984619999999998</c:v>
                </c:pt>
                <c:pt idx="4893">
                  <c:v>2.7030789999999998</c:v>
                </c:pt>
                <c:pt idx="4894">
                  <c:v>2.9102480000000002</c:v>
                </c:pt>
                <c:pt idx="4895">
                  <c:v>1.987152</c:v>
                </c:pt>
                <c:pt idx="4896">
                  <c:v>1.1599429999999999</c:v>
                </c:pt>
                <c:pt idx="4897">
                  <c:v>0.70036299999999996</c:v>
                </c:pt>
                <c:pt idx="4898">
                  <c:v>0.240005</c:v>
                </c:pt>
                <c:pt idx="4899">
                  <c:v>8.9981000000000005E-2</c:v>
                </c:pt>
                <c:pt idx="4900">
                  <c:v>0.207764</c:v>
                </c:pt>
                <c:pt idx="4901">
                  <c:v>1.123E-2</c:v>
                </c:pt>
                <c:pt idx="4902">
                  <c:v>0.35322599999999998</c:v>
                </c:pt>
                <c:pt idx="4903">
                  <c:v>0.36181600000000003</c:v>
                </c:pt>
                <c:pt idx="4904">
                  <c:v>0.134598</c:v>
                </c:pt>
                <c:pt idx="4905">
                  <c:v>0.42993199999999998</c:v>
                </c:pt>
                <c:pt idx="4906">
                  <c:v>0.95625300000000002</c:v>
                </c:pt>
                <c:pt idx="4907">
                  <c:v>1.2965549999999999</c:v>
                </c:pt>
                <c:pt idx="4908">
                  <c:v>1.2175450000000001</c:v>
                </c:pt>
                <c:pt idx="4909">
                  <c:v>1.523315</c:v>
                </c:pt>
                <c:pt idx="4910">
                  <c:v>1.6855929999999999</c:v>
                </c:pt>
                <c:pt idx="4911">
                  <c:v>1.5522</c:v>
                </c:pt>
                <c:pt idx="4912">
                  <c:v>1.5658110000000001</c:v>
                </c:pt>
                <c:pt idx="4913">
                  <c:v>1.1840360000000001</c:v>
                </c:pt>
                <c:pt idx="4914">
                  <c:v>0.806091</c:v>
                </c:pt>
                <c:pt idx="4915">
                  <c:v>0.34832800000000003</c:v>
                </c:pt>
                <c:pt idx="4916">
                  <c:v>-9.5077999999999996E-2</c:v>
                </c:pt>
                <c:pt idx="4917">
                  <c:v>-0.116928</c:v>
                </c:pt>
                <c:pt idx="4918">
                  <c:v>-0.175507</c:v>
                </c:pt>
                <c:pt idx="4919">
                  <c:v>3.6469000000000001E-2</c:v>
                </c:pt>
                <c:pt idx="4920">
                  <c:v>0.286804</c:v>
                </c:pt>
                <c:pt idx="4921">
                  <c:v>0.229767</c:v>
                </c:pt>
                <c:pt idx="4922">
                  <c:v>0.41090399999999999</c:v>
                </c:pt>
                <c:pt idx="4923">
                  <c:v>0.81892399999999999</c:v>
                </c:pt>
                <c:pt idx="4924">
                  <c:v>0.44613599999999998</c:v>
                </c:pt>
                <c:pt idx="4925">
                  <c:v>0.99725299999999995</c:v>
                </c:pt>
                <c:pt idx="4926">
                  <c:v>2.9071349999999998</c:v>
                </c:pt>
                <c:pt idx="4927">
                  <c:v>3.3622890000000001</c:v>
                </c:pt>
                <c:pt idx="4928">
                  <c:v>3.220612</c:v>
                </c:pt>
                <c:pt idx="4929">
                  <c:v>3.0633699999999999</c:v>
                </c:pt>
                <c:pt idx="4930">
                  <c:v>1.8354490000000001</c:v>
                </c:pt>
                <c:pt idx="4931">
                  <c:v>0.55577100000000002</c:v>
                </c:pt>
                <c:pt idx="4932">
                  <c:v>1.5228E-2</c:v>
                </c:pt>
                <c:pt idx="4933">
                  <c:v>-6.6100999999999993E-2</c:v>
                </c:pt>
                <c:pt idx="4934">
                  <c:v>-0.20497099999999999</c:v>
                </c:pt>
                <c:pt idx="4935">
                  <c:v>-0.27710000000000001</c:v>
                </c:pt>
                <c:pt idx="4936">
                  <c:v>-0.214035</c:v>
                </c:pt>
                <c:pt idx="4937">
                  <c:v>-0.10514800000000001</c:v>
                </c:pt>
                <c:pt idx="4938">
                  <c:v>9.9196999999999994E-2</c:v>
                </c:pt>
                <c:pt idx="4939">
                  <c:v>0.43679800000000002</c:v>
                </c:pt>
                <c:pt idx="4940">
                  <c:v>0.73965499999999995</c:v>
                </c:pt>
                <c:pt idx="4941">
                  <c:v>1.5101929999999999</c:v>
                </c:pt>
                <c:pt idx="4942">
                  <c:v>2.2949069999999998</c:v>
                </c:pt>
                <c:pt idx="4943">
                  <c:v>2.5483699999999998</c:v>
                </c:pt>
                <c:pt idx="4944">
                  <c:v>1.3567659999999999</c:v>
                </c:pt>
                <c:pt idx="4945">
                  <c:v>0.92121900000000001</c:v>
                </c:pt>
                <c:pt idx="4946">
                  <c:v>0.81520099999999995</c:v>
                </c:pt>
                <c:pt idx="4947">
                  <c:v>0.81159999999999999</c:v>
                </c:pt>
                <c:pt idx="4948">
                  <c:v>0.78338600000000003</c:v>
                </c:pt>
                <c:pt idx="4949">
                  <c:v>0.71421800000000002</c:v>
                </c:pt>
                <c:pt idx="4950">
                  <c:v>0.60218799999999995</c:v>
                </c:pt>
                <c:pt idx="4951">
                  <c:v>0.22448699999999999</c:v>
                </c:pt>
                <c:pt idx="4952">
                  <c:v>6.9838999999999998E-2</c:v>
                </c:pt>
                <c:pt idx="4953">
                  <c:v>6.1371000000000002E-2</c:v>
                </c:pt>
                <c:pt idx="4954">
                  <c:v>7.6950000000000005E-2</c:v>
                </c:pt>
                <c:pt idx="4955">
                  <c:v>0.142487</c:v>
                </c:pt>
                <c:pt idx="4956">
                  <c:v>0.27079799999999998</c:v>
                </c:pt>
                <c:pt idx="4957">
                  <c:v>0.69819600000000004</c:v>
                </c:pt>
                <c:pt idx="4958">
                  <c:v>1.358276</c:v>
                </c:pt>
                <c:pt idx="4959">
                  <c:v>2.2474820000000002</c:v>
                </c:pt>
                <c:pt idx="4960">
                  <c:v>2.5739589999999999</c:v>
                </c:pt>
                <c:pt idx="4961">
                  <c:v>2.9463200000000001</c:v>
                </c:pt>
                <c:pt idx="4962">
                  <c:v>3.2926790000000001</c:v>
                </c:pt>
                <c:pt idx="4963">
                  <c:v>2.2821500000000001</c:v>
                </c:pt>
                <c:pt idx="4964">
                  <c:v>1.6477360000000001</c:v>
                </c:pt>
                <c:pt idx="4965">
                  <c:v>1.156525</c:v>
                </c:pt>
                <c:pt idx="4966">
                  <c:v>0.59812900000000002</c:v>
                </c:pt>
                <c:pt idx="4967">
                  <c:v>0.152725</c:v>
                </c:pt>
                <c:pt idx="4968">
                  <c:v>-0.110474</c:v>
                </c:pt>
                <c:pt idx="4969">
                  <c:v>0.15823400000000001</c:v>
                </c:pt>
                <c:pt idx="4970">
                  <c:v>0.44918799999999998</c:v>
                </c:pt>
                <c:pt idx="4971">
                  <c:v>0.23649600000000001</c:v>
                </c:pt>
                <c:pt idx="4972">
                  <c:v>0.25479099999999999</c:v>
                </c:pt>
                <c:pt idx="4973">
                  <c:v>0.61277800000000004</c:v>
                </c:pt>
                <c:pt idx="4974">
                  <c:v>1.0776209999999999</c:v>
                </c:pt>
                <c:pt idx="4975">
                  <c:v>1.3716280000000001</c:v>
                </c:pt>
                <c:pt idx="4976">
                  <c:v>1.219711</c:v>
                </c:pt>
                <c:pt idx="4977">
                  <c:v>1.2423249999999999</c:v>
                </c:pt>
                <c:pt idx="4978">
                  <c:v>1.5253909999999999</c:v>
                </c:pt>
                <c:pt idx="4979">
                  <c:v>1.3843380000000001</c:v>
                </c:pt>
                <c:pt idx="4980">
                  <c:v>0.96180699999999997</c:v>
                </c:pt>
                <c:pt idx="4981">
                  <c:v>0.78922999999999999</c:v>
                </c:pt>
                <c:pt idx="4982">
                  <c:v>0.76863099999999995</c:v>
                </c:pt>
                <c:pt idx="4983">
                  <c:v>0.77735900000000002</c:v>
                </c:pt>
                <c:pt idx="4984">
                  <c:v>0.61180100000000004</c:v>
                </c:pt>
                <c:pt idx="4985">
                  <c:v>0.24168400000000001</c:v>
                </c:pt>
                <c:pt idx="4986">
                  <c:v>-3.7291999999999999E-2</c:v>
                </c:pt>
                <c:pt idx="4987">
                  <c:v>-7.8201000000000007E-2</c:v>
                </c:pt>
                <c:pt idx="4988">
                  <c:v>-8.8958999999999996E-2</c:v>
                </c:pt>
                <c:pt idx="4989">
                  <c:v>0.110092</c:v>
                </c:pt>
                <c:pt idx="4990">
                  <c:v>0.68745400000000001</c:v>
                </c:pt>
                <c:pt idx="4991">
                  <c:v>1.4542390000000001</c:v>
                </c:pt>
                <c:pt idx="4992">
                  <c:v>1.7138519999999999</c:v>
                </c:pt>
                <c:pt idx="4993">
                  <c:v>2.2792210000000002</c:v>
                </c:pt>
                <c:pt idx="4994">
                  <c:v>2.8699490000000001</c:v>
                </c:pt>
                <c:pt idx="4995">
                  <c:v>3.170242</c:v>
                </c:pt>
                <c:pt idx="4996">
                  <c:v>2.5170140000000001</c:v>
                </c:pt>
                <c:pt idx="4997">
                  <c:v>1.899734</c:v>
                </c:pt>
                <c:pt idx="4998">
                  <c:v>1.570465</c:v>
                </c:pt>
                <c:pt idx="4999">
                  <c:v>1.0435490000000001</c:v>
                </c:pt>
                <c:pt idx="5000">
                  <c:v>0.41986099999999998</c:v>
                </c:pt>
                <c:pt idx="5001">
                  <c:v>-0.12834200000000001</c:v>
                </c:pt>
                <c:pt idx="5002">
                  <c:v>-0.20744299999999999</c:v>
                </c:pt>
                <c:pt idx="5003">
                  <c:v>0.42169200000000001</c:v>
                </c:pt>
                <c:pt idx="5004">
                  <c:v>0.51615900000000003</c:v>
                </c:pt>
                <c:pt idx="5005">
                  <c:v>0.277557</c:v>
                </c:pt>
                <c:pt idx="5006">
                  <c:v>0.33993499999999999</c:v>
                </c:pt>
                <c:pt idx="5007">
                  <c:v>0.57643100000000003</c:v>
                </c:pt>
                <c:pt idx="5008">
                  <c:v>0.98294099999999995</c:v>
                </c:pt>
                <c:pt idx="5009">
                  <c:v>1.401367</c:v>
                </c:pt>
                <c:pt idx="5010">
                  <c:v>1.763855</c:v>
                </c:pt>
                <c:pt idx="5011">
                  <c:v>1.1990970000000001</c:v>
                </c:pt>
                <c:pt idx="5012">
                  <c:v>1.0882259999999999</c:v>
                </c:pt>
                <c:pt idx="5013">
                  <c:v>1.0528409999999999</c:v>
                </c:pt>
                <c:pt idx="5014">
                  <c:v>1.0772090000000001</c:v>
                </c:pt>
                <c:pt idx="5015">
                  <c:v>1.031296</c:v>
                </c:pt>
                <c:pt idx="5016">
                  <c:v>0.90501399999999999</c:v>
                </c:pt>
                <c:pt idx="5017">
                  <c:v>0.72369399999999995</c:v>
                </c:pt>
                <c:pt idx="5018">
                  <c:v>0.41096500000000002</c:v>
                </c:pt>
                <c:pt idx="5019">
                  <c:v>0.15193200000000001</c:v>
                </c:pt>
                <c:pt idx="5020">
                  <c:v>3.7231E-2</c:v>
                </c:pt>
                <c:pt idx="5021">
                  <c:v>-5.7662999999999999E-2</c:v>
                </c:pt>
                <c:pt idx="5022">
                  <c:v>-7.3211999999999999E-2</c:v>
                </c:pt>
                <c:pt idx="5023">
                  <c:v>0.36712600000000001</c:v>
                </c:pt>
                <c:pt idx="5024">
                  <c:v>1.164963</c:v>
                </c:pt>
                <c:pt idx="5025">
                  <c:v>1.493927</c:v>
                </c:pt>
                <c:pt idx="5026">
                  <c:v>2.2425380000000001</c:v>
                </c:pt>
                <c:pt idx="5027">
                  <c:v>3.209381</c:v>
                </c:pt>
                <c:pt idx="5028">
                  <c:v>2.6578059999999999</c:v>
                </c:pt>
                <c:pt idx="5029">
                  <c:v>2.7099299999999999</c:v>
                </c:pt>
                <c:pt idx="5030">
                  <c:v>2.152374</c:v>
                </c:pt>
                <c:pt idx="5031">
                  <c:v>1.6369020000000001</c:v>
                </c:pt>
                <c:pt idx="5032">
                  <c:v>1.1752009999999999</c:v>
                </c:pt>
                <c:pt idx="5033">
                  <c:v>0.70561200000000002</c:v>
                </c:pt>
                <c:pt idx="5034">
                  <c:v>0.20321700000000001</c:v>
                </c:pt>
                <c:pt idx="5035">
                  <c:v>-0.18112200000000001</c:v>
                </c:pt>
                <c:pt idx="5036">
                  <c:v>0.24432400000000001</c:v>
                </c:pt>
                <c:pt idx="5037">
                  <c:v>0.601379</c:v>
                </c:pt>
                <c:pt idx="5038">
                  <c:v>0.28372199999999997</c:v>
                </c:pt>
                <c:pt idx="5039">
                  <c:v>0.22039800000000001</c:v>
                </c:pt>
                <c:pt idx="5040">
                  <c:v>0.49198900000000001</c:v>
                </c:pt>
                <c:pt idx="5041">
                  <c:v>0.80427599999999999</c:v>
                </c:pt>
                <c:pt idx="5042">
                  <c:v>1.0274049999999999</c:v>
                </c:pt>
                <c:pt idx="5043">
                  <c:v>1.4627840000000001</c:v>
                </c:pt>
                <c:pt idx="5044">
                  <c:v>1.610565</c:v>
                </c:pt>
                <c:pt idx="5045">
                  <c:v>1.3019259999999999</c:v>
                </c:pt>
                <c:pt idx="5046">
                  <c:v>1.0536190000000001</c:v>
                </c:pt>
                <c:pt idx="5047">
                  <c:v>1.0687709999999999</c:v>
                </c:pt>
                <c:pt idx="5048">
                  <c:v>1.1200410000000001</c:v>
                </c:pt>
                <c:pt idx="5049">
                  <c:v>1.0648040000000001</c:v>
                </c:pt>
                <c:pt idx="5050">
                  <c:v>0.92697099999999999</c:v>
                </c:pt>
                <c:pt idx="5051">
                  <c:v>0.61158800000000002</c:v>
                </c:pt>
                <c:pt idx="5052">
                  <c:v>0.221832</c:v>
                </c:pt>
                <c:pt idx="5053">
                  <c:v>-1.5793000000000001E-2</c:v>
                </c:pt>
                <c:pt idx="5054">
                  <c:v>-3.0318999999999999E-2</c:v>
                </c:pt>
                <c:pt idx="5055">
                  <c:v>8.3900000000000001E-4</c:v>
                </c:pt>
                <c:pt idx="5056">
                  <c:v>0.190277</c:v>
                </c:pt>
                <c:pt idx="5057">
                  <c:v>0.602356</c:v>
                </c:pt>
                <c:pt idx="5058">
                  <c:v>0.96807900000000002</c:v>
                </c:pt>
                <c:pt idx="5059">
                  <c:v>1.5845640000000001</c:v>
                </c:pt>
                <c:pt idx="5060">
                  <c:v>2.0456539999999999</c:v>
                </c:pt>
                <c:pt idx="5061">
                  <c:v>2.5317379999999998</c:v>
                </c:pt>
                <c:pt idx="5062">
                  <c:v>2.8245849999999999</c:v>
                </c:pt>
                <c:pt idx="5063">
                  <c:v>2.9560849999999999</c:v>
                </c:pt>
                <c:pt idx="5064">
                  <c:v>2.077728</c:v>
                </c:pt>
                <c:pt idx="5065">
                  <c:v>1.5512079999999999</c:v>
                </c:pt>
                <c:pt idx="5066">
                  <c:v>1.21814</c:v>
                </c:pt>
                <c:pt idx="5067">
                  <c:v>0.82621800000000001</c:v>
                </c:pt>
                <c:pt idx="5068">
                  <c:v>0.29627999999999999</c:v>
                </c:pt>
                <c:pt idx="5069">
                  <c:v>-4.4936999999999998E-2</c:v>
                </c:pt>
                <c:pt idx="5070">
                  <c:v>0.20549000000000001</c:v>
                </c:pt>
                <c:pt idx="5071">
                  <c:v>0.43496699999999999</c:v>
                </c:pt>
                <c:pt idx="5072">
                  <c:v>0.34858699999999998</c:v>
                </c:pt>
                <c:pt idx="5073">
                  <c:v>0.11697399999999999</c:v>
                </c:pt>
                <c:pt idx="5074">
                  <c:v>5.1773E-2</c:v>
                </c:pt>
                <c:pt idx="5075">
                  <c:v>0.406555</c:v>
                </c:pt>
                <c:pt idx="5076">
                  <c:v>1.0164029999999999</c:v>
                </c:pt>
                <c:pt idx="5077">
                  <c:v>1.642258</c:v>
                </c:pt>
                <c:pt idx="5078">
                  <c:v>2.0971679999999999</c:v>
                </c:pt>
                <c:pt idx="5079">
                  <c:v>1.7619320000000001</c:v>
                </c:pt>
                <c:pt idx="5080">
                  <c:v>1.430023</c:v>
                </c:pt>
                <c:pt idx="5081">
                  <c:v>1.201416</c:v>
                </c:pt>
                <c:pt idx="5082">
                  <c:v>1.1575930000000001</c:v>
                </c:pt>
                <c:pt idx="5083">
                  <c:v>1.074722</c:v>
                </c:pt>
                <c:pt idx="5084">
                  <c:v>0.82931500000000002</c:v>
                </c:pt>
                <c:pt idx="5085">
                  <c:v>0.50412000000000001</c:v>
                </c:pt>
                <c:pt idx="5086">
                  <c:v>0.19822699999999999</c:v>
                </c:pt>
                <c:pt idx="5087">
                  <c:v>4.3654999999999999E-2</c:v>
                </c:pt>
                <c:pt idx="5088">
                  <c:v>5.7530000000000003E-3</c:v>
                </c:pt>
                <c:pt idx="5089">
                  <c:v>-6.3827999999999996E-2</c:v>
                </c:pt>
                <c:pt idx="5090">
                  <c:v>-6.3171000000000005E-2</c:v>
                </c:pt>
                <c:pt idx="5091">
                  <c:v>0.478989</c:v>
                </c:pt>
                <c:pt idx="5092">
                  <c:v>1.2587740000000001</c:v>
                </c:pt>
                <c:pt idx="5093">
                  <c:v>1.9744569999999999</c:v>
                </c:pt>
                <c:pt idx="5094">
                  <c:v>1.9620359999999999</c:v>
                </c:pt>
                <c:pt idx="5095">
                  <c:v>2.379807</c:v>
                </c:pt>
                <c:pt idx="5096">
                  <c:v>2.6103670000000001</c:v>
                </c:pt>
                <c:pt idx="5097">
                  <c:v>2.8004910000000001</c:v>
                </c:pt>
                <c:pt idx="5098">
                  <c:v>2.0464020000000001</c:v>
                </c:pt>
                <c:pt idx="5099">
                  <c:v>1.4751890000000001</c:v>
                </c:pt>
                <c:pt idx="5100">
                  <c:v>1.430069</c:v>
                </c:pt>
                <c:pt idx="5101">
                  <c:v>0.85635399999999995</c:v>
                </c:pt>
                <c:pt idx="5102">
                  <c:v>0.18218999999999999</c:v>
                </c:pt>
                <c:pt idx="5103">
                  <c:v>-0.17954999999999999</c:v>
                </c:pt>
                <c:pt idx="5104">
                  <c:v>7.8598000000000001E-2</c:v>
                </c:pt>
                <c:pt idx="5105">
                  <c:v>0.372589</c:v>
                </c:pt>
                <c:pt idx="5106">
                  <c:v>0.37826500000000002</c:v>
                </c:pt>
                <c:pt idx="5107">
                  <c:v>0.20747399999999999</c:v>
                </c:pt>
                <c:pt idx="5108">
                  <c:v>0.22172500000000001</c:v>
                </c:pt>
                <c:pt idx="5109">
                  <c:v>0.65855399999999997</c:v>
                </c:pt>
                <c:pt idx="5110">
                  <c:v>1.1519010000000001</c:v>
                </c:pt>
                <c:pt idx="5111">
                  <c:v>1.621094</c:v>
                </c:pt>
                <c:pt idx="5112">
                  <c:v>1.8173520000000001</c:v>
                </c:pt>
                <c:pt idx="5113">
                  <c:v>1.531174</c:v>
                </c:pt>
                <c:pt idx="5114">
                  <c:v>1.212845</c:v>
                </c:pt>
                <c:pt idx="5115">
                  <c:v>1.1531370000000001</c:v>
                </c:pt>
                <c:pt idx="5116">
                  <c:v>1.2132419999999999</c:v>
                </c:pt>
                <c:pt idx="5117">
                  <c:v>1.1669309999999999</c:v>
                </c:pt>
                <c:pt idx="5118">
                  <c:v>0.912323</c:v>
                </c:pt>
                <c:pt idx="5119">
                  <c:v>0.55329899999999999</c:v>
                </c:pt>
                <c:pt idx="5120">
                  <c:v>0.20239299999999999</c:v>
                </c:pt>
                <c:pt idx="5121">
                  <c:v>-2.3453000000000002E-2</c:v>
                </c:pt>
                <c:pt idx="5122">
                  <c:v>-0.141296</c:v>
                </c:pt>
                <c:pt idx="5123">
                  <c:v>-8.7799000000000002E-2</c:v>
                </c:pt>
                <c:pt idx="5124">
                  <c:v>9.5337000000000005E-2</c:v>
                </c:pt>
                <c:pt idx="5125">
                  <c:v>0.39567600000000003</c:v>
                </c:pt>
                <c:pt idx="5126">
                  <c:v>0.95480299999999996</c:v>
                </c:pt>
                <c:pt idx="5127">
                  <c:v>2.026535</c:v>
                </c:pt>
                <c:pt idx="5128">
                  <c:v>2.491409</c:v>
                </c:pt>
                <c:pt idx="5129">
                  <c:v>2.8773499999999999</c:v>
                </c:pt>
                <c:pt idx="5130">
                  <c:v>2.57341</c:v>
                </c:pt>
                <c:pt idx="5131">
                  <c:v>2.6195369999999998</c:v>
                </c:pt>
                <c:pt idx="5132">
                  <c:v>2.1347960000000001</c:v>
                </c:pt>
                <c:pt idx="5133">
                  <c:v>1.6965939999999999</c:v>
                </c:pt>
                <c:pt idx="5134">
                  <c:v>1.2961119999999999</c:v>
                </c:pt>
                <c:pt idx="5135">
                  <c:v>0.64016700000000004</c:v>
                </c:pt>
                <c:pt idx="5136">
                  <c:v>1.2130999999999999E-2</c:v>
                </c:pt>
                <c:pt idx="5137">
                  <c:v>-0.29026800000000003</c:v>
                </c:pt>
                <c:pt idx="5138">
                  <c:v>5.2109000000000003E-2</c:v>
                </c:pt>
                <c:pt idx="5139">
                  <c:v>0.413269</c:v>
                </c:pt>
                <c:pt idx="5140">
                  <c:v>0.30445899999999998</c:v>
                </c:pt>
                <c:pt idx="5141">
                  <c:v>0.25373800000000002</c:v>
                </c:pt>
                <c:pt idx="5142">
                  <c:v>0.45989999999999998</c:v>
                </c:pt>
                <c:pt idx="5143">
                  <c:v>0.64407300000000001</c:v>
                </c:pt>
                <c:pt idx="5144">
                  <c:v>0.865707</c:v>
                </c:pt>
                <c:pt idx="5145">
                  <c:v>1.4894559999999999</c:v>
                </c:pt>
                <c:pt idx="5146">
                  <c:v>2.1522060000000001</c:v>
                </c:pt>
                <c:pt idx="5147">
                  <c:v>1.74501</c:v>
                </c:pt>
                <c:pt idx="5148">
                  <c:v>1.321747</c:v>
                </c:pt>
                <c:pt idx="5149">
                  <c:v>1.188507</c:v>
                </c:pt>
                <c:pt idx="5150">
                  <c:v>1.034592</c:v>
                </c:pt>
                <c:pt idx="5151">
                  <c:v>0.82942199999999999</c:v>
                </c:pt>
                <c:pt idx="5152">
                  <c:v>0.60745199999999999</c:v>
                </c:pt>
                <c:pt idx="5153">
                  <c:v>0.345306</c:v>
                </c:pt>
                <c:pt idx="5154">
                  <c:v>0.112625</c:v>
                </c:pt>
                <c:pt idx="5155">
                  <c:v>7.3105000000000003E-2</c:v>
                </c:pt>
                <c:pt idx="5156">
                  <c:v>1.4969E-2</c:v>
                </c:pt>
                <c:pt idx="5157">
                  <c:v>8.0409999999999995E-3</c:v>
                </c:pt>
                <c:pt idx="5158">
                  <c:v>0.14566000000000001</c:v>
                </c:pt>
                <c:pt idx="5159">
                  <c:v>0.36553999999999998</c:v>
                </c:pt>
                <c:pt idx="5160">
                  <c:v>0.72155800000000003</c:v>
                </c:pt>
                <c:pt idx="5161">
                  <c:v>1.856277</c:v>
                </c:pt>
                <c:pt idx="5162">
                  <c:v>2.1310880000000001</c:v>
                </c:pt>
                <c:pt idx="5163">
                  <c:v>2.3839109999999999</c:v>
                </c:pt>
                <c:pt idx="5164">
                  <c:v>2.4454959999999999</c:v>
                </c:pt>
                <c:pt idx="5165">
                  <c:v>2.6262509999999999</c:v>
                </c:pt>
                <c:pt idx="5166">
                  <c:v>2.5626530000000001</c:v>
                </c:pt>
                <c:pt idx="5167">
                  <c:v>1.792694</c:v>
                </c:pt>
                <c:pt idx="5168">
                  <c:v>1.468933</c:v>
                </c:pt>
                <c:pt idx="5169">
                  <c:v>1.113937</c:v>
                </c:pt>
                <c:pt idx="5170">
                  <c:v>0.57955900000000005</c:v>
                </c:pt>
                <c:pt idx="5171">
                  <c:v>0.17041000000000001</c:v>
                </c:pt>
                <c:pt idx="5172">
                  <c:v>-0.12739600000000001</c:v>
                </c:pt>
                <c:pt idx="5173">
                  <c:v>9.8586999999999994E-2</c:v>
                </c:pt>
                <c:pt idx="5174">
                  <c:v>0.38973999999999998</c:v>
                </c:pt>
                <c:pt idx="5175">
                  <c:v>0.34248400000000001</c:v>
                </c:pt>
                <c:pt idx="5176">
                  <c:v>0.36883500000000002</c:v>
                </c:pt>
                <c:pt idx="5177">
                  <c:v>0.65982099999999999</c:v>
                </c:pt>
                <c:pt idx="5178">
                  <c:v>1.0667420000000001</c:v>
                </c:pt>
                <c:pt idx="5179">
                  <c:v>1.5997619999999999</c:v>
                </c:pt>
                <c:pt idx="5180">
                  <c:v>1.8456729999999999</c:v>
                </c:pt>
                <c:pt idx="5181">
                  <c:v>1.277115</c:v>
                </c:pt>
                <c:pt idx="5182">
                  <c:v>1.2760009999999999</c:v>
                </c:pt>
                <c:pt idx="5183">
                  <c:v>1.148209</c:v>
                </c:pt>
                <c:pt idx="5184">
                  <c:v>1.0025790000000001</c:v>
                </c:pt>
                <c:pt idx="5185">
                  <c:v>0.88230900000000001</c:v>
                </c:pt>
                <c:pt idx="5186">
                  <c:v>0.794678</c:v>
                </c:pt>
                <c:pt idx="5187">
                  <c:v>0.63371299999999997</c:v>
                </c:pt>
                <c:pt idx="5188">
                  <c:v>0.31726100000000002</c:v>
                </c:pt>
                <c:pt idx="5189">
                  <c:v>-3.6361999999999998E-2</c:v>
                </c:pt>
                <c:pt idx="5190">
                  <c:v>-0.13456699999999999</c:v>
                </c:pt>
                <c:pt idx="5191">
                  <c:v>2.0996000000000001E-2</c:v>
                </c:pt>
                <c:pt idx="5192">
                  <c:v>5.1375999999999998E-2</c:v>
                </c:pt>
                <c:pt idx="5193">
                  <c:v>0.133636</c:v>
                </c:pt>
                <c:pt idx="5194">
                  <c:v>0.97570800000000002</c:v>
                </c:pt>
                <c:pt idx="5195">
                  <c:v>2.241959</c:v>
                </c:pt>
                <c:pt idx="5196">
                  <c:v>2.6881870000000001</c:v>
                </c:pt>
                <c:pt idx="5197">
                  <c:v>3.2499389999999999</c:v>
                </c:pt>
                <c:pt idx="5198">
                  <c:v>2.8308260000000001</c:v>
                </c:pt>
                <c:pt idx="5199">
                  <c:v>2.388077</c:v>
                </c:pt>
                <c:pt idx="5200">
                  <c:v>1.9002840000000001</c:v>
                </c:pt>
                <c:pt idx="5201">
                  <c:v>1.495193</c:v>
                </c:pt>
                <c:pt idx="5202">
                  <c:v>1.217041</c:v>
                </c:pt>
                <c:pt idx="5203">
                  <c:v>0.52743499999999999</c:v>
                </c:pt>
                <c:pt idx="5204">
                  <c:v>-0.119202</c:v>
                </c:pt>
                <c:pt idx="5205">
                  <c:v>-7.2449E-2</c:v>
                </c:pt>
                <c:pt idx="5206">
                  <c:v>0.44862400000000002</c:v>
                </c:pt>
                <c:pt idx="5207">
                  <c:v>0.31465100000000001</c:v>
                </c:pt>
                <c:pt idx="5208">
                  <c:v>0.24624599999999999</c:v>
                </c:pt>
                <c:pt idx="5209">
                  <c:v>0.22354099999999999</c:v>
                </c:pt>
                <c:pt idx="5210">
                  <c:v>0.27696199999999999</c:v>
                </c:pt>
                <c:pt idx="5211">
                  <c:v>0.64642299999999997</c:v>
                </c:pt>
                <c:pt idx="5212">
                  <c:v>1.0966340000000001</c:v>
                </c:pt>
                <c:pt idx="5213">
                  <c:v>1.7039949999999999</c:v>
                </c:pt>
                <c:pt idx="5214">
                  <c:v>2.0415800000000002</c:v>
                </c:pt>
                <c:pt idx="5215">
                  <c:v>1.366776</c:v>
                </c:pt>
                <c:pt idx="5216">
                  <c:v>1.1282810000000001</c:v>
                </c:pt>
                <c:pt idx="5217">
                  <c:v>1.169449</c:v>
                </c:pt>
                <c:pt idx="5218">
                  <c:v>1.129623</c:v>
                </c:pt>
                <c:pt idx="5219">
                  <c:v>0.95446799999999998</c:v>
                </c:pt>
                <c:pt idx="5220">
                  <c:v>0.73359700000000005</c:v>
                </c:pt>
                <c:pt idx="5221">
                  <c:v>0.508606</c:v>
                </c:pt>
                <c:pt idx="5222">
                  <c:v>0.257187</c:v>
                </c:pt>
                <c:pt idx="5223">
                  <c:v>2.4811E-2</c:v>
                </c:pt>
                <c:pt idx="5224">
                  <c:v>4.3839000000000003E-2</c:v>
                </c:pt>
                <c:pt idx="5225">
                  <c:v>4.5258E-2</c:v>
                </c:pt>
                <c:pt idx="5226">
                  <c:v>0.15365599999999999</c:v>
                </c:pt>
                <c:pt idx="5227">
                  <c:v>0.52589399999999997</c:v>
                </c:pt>
                <c:pt idx="5228">
                  <c:v>1.5675809999999999</c:v>
                </c:pt>
                <c:pt idx="5229">
                  <c:v>2.5413670000000002</c:v>
                </c:pt>
                <c:pt idx="5230">
                  <c:v>2.1321870000000001</c:v>
                </c:pt>
                <c:pt idx="5231">
                  <c:v>1.8144530000000001</c:v>
                </c:pt>
                <c:pt idx="5232">
                  <c:v>2.0319669999999999</c:v>
                </c:pt>
                <c:pt idx="5233">
                  <c:v>2.5697939999999999</c:v>
                </c:pt>
                <c:pt idx="5234">
                  <c:v>2.5011290000000002</c:v>
                </c:pt>
                <c:pt idx="5235">
                  <c:v>1.480591</c:v>
                </c:pt>
                <c:pt idx="5236">
                  <c:v>1.146606</c:v>
                </c:pt>
                <c:pt idx="5237">
                  <c:v>0.75804099999999996</c:v>
                </c:pt>
                <c:pt idx="5238">
                  <c:v>4.0985000000000001E-2</c:v>
                </c:pt>
                <c:pt idx="5239">
                  <c:v>-0.21096799999999999</c:v>
                </c:pt>
                <c:pt idx="5240">
                  <c:v>0.25534099999999998</c:v>
                </c:pt>
                <c:pt idx="5241">
                  <c:v>0.61428799999999995</c:v>
                </c:pt>
                <c:pt idx="5242">
                  <c:v>0.39424100000000001</c:v>
                </c:pt>
                <c:pt idx="5243">
                  <c:v>0.22601299999999999</c:v>
                </c:pt>
                <c:pt idx="5244">
                  <c:v>0.234879</c:v>
                </c:pt>
                <c:pt idx="5245">
                  <c:v>0.70431500000000002</c:v>
                </c:pt>
                <c:pt idx="5246">
                  <c:v>1.310638</c:v>
                </c:pt>
                <c:pt idx="5247">
                  <c:v>2.032578</c:v>
                </c:pt>
                <c:pt idx="5248">
                  <c:v>2.0731350000000002</c:v>
                </c:pt>
                <c:pt idx="5249">
                  <c:v>1.617661</c:v>
                </c:pt>
                <c:pt idx="5250">
                  <c:v>1.415497</c:v>
                </c:pt>
                <c:pt idx="5251">
                  <c:v>1.158722</c:v>
                </c:pt>
                <c:pt idx="5252">
                  <c:v>0.93992600000000004</c:v>
                </c:pt>
                <c:pt idx="5253">
                  <c:v>0.86204499999999995</c:v>
                </c:pt>
                <c:pt idx="5254">
                  <c:v>0.73783900000000002</c:v>
                </c:pt>
                <c:pt idx="5255">
                  <c:v>0.55915800000000004</c:v>
                </c:pt>
                <c:pt idx="5256">
                  <c:v>0.234848</c:v>
                </c:pt>
                <c:pt idx="5257">
                  <c:v>7.0403999999999994E-2</c:v>
                </c:pt>
                <c:pt idx="5258">
                  <c:v>7.2997999999999993E-2</c:v>
                </c:pt>
                <c:pt idx="5259">
                  <c:v>-4.6615999999999998E-2</c:v>
                </c:pt>
                <c:pt idx="5260">
                  <c:v>-0.14755199999999999</c:v>
                </c:pt>
                <c:pt idx="5261">
                  <c:v>0.28303499999999998</c:v>
                </c:pt>
                <c:pt idx="5262">
                  <c:v>0.90113799999999999</c:v>
                </c:pt>
                <c:pt idx="5263">
                  <c:v>1.465271</c:v>
                </c:pt>
                <c:pt idx="5264">
                  <c:v>2.089966</c:v>
                </c:pt>
                <c:pt idx="5265">
                  <c:v>3.0285030000000002</c:v>
                </c:pt>
                <c:pt idx="5266">
                  <c:v>3.4423979999999998</c:v>
                </c:pt>
                <c:pt idx="5267">
                  <c:v>2.348633</c:v>
                </c:pt>
                <c:pt idx="5268">
                  <c:v>1.7548520000000001</c:v>
                </c:pt>
                <c:pt idx="5269">
                  <c:v>1.463943</c:v>
                </c:pt>
                <c:pt idx="5270">
                  <c:v>1.2982480000000001</c:v>
                </c:pt>
                <c:pt idx="5271">
                  <c:v>0.724777</c:v>
                </c:pt>
                <c:pt idx="5272">
                  <c:v>8.3038000000000001E-2</c:v>
                </c:pt>
                <c:pt idx="5273">
                  <c:v>-0.172012</c:v>
                </c:pt>
                <c:pt idx="5274">
                  <c:v>0.14294399999999999</c:v>
                </c:pt>
                <c:pt idx="5275">
                  <c:v>0.27800000000000002</c:v>
                </c:pt>
                <c:pt idx="5276">
                  <c:v>0.30810500000000002</c:v>
                </c:pt>
                <c:pt idx="5277">
                  <c:v>0.20422399999999999</c:v>
                </c:pt>
                <c:pt idx="5278">
                  <c:v>0.23796100000000001</c:v>
                </c:pt>
                <c:pt idx="5279">
                  <c:v>0.80085799999999996</c:v>
                </c:pt>
                <c:pt idx="5280">
                  <c:v>1.408005</c:v>
                </c:pt>
                <c:pt idx="5281">
                  <c:v>2.150665</c:v>
                </c:pt>
                <c:pt idx="5282">
                  <c:v>1.5306090000000001</c:v>
                </c:pt>
                <c:pt idx="5283">
                  <c:v>1.245911</c:v>
                </c:pt>
                <c:pt idx="5284">
                  <c:v>1.560791</c:v>
                </c:pt>
                <c:pt idx="5285">
                  <c:v>1.438644</c:v>
                </c:pt>
                <c:pt idx="5286">
                  <c:v>1.2047270000000001</c:v>
                </c:pt>
                <c:pt idx="5287">
                  <c:v>1.0102390000000001</c:v>
                </c:pt>
                <c:pt idx="5288">
                  <c:v>0.74418600000000001</c:v>
                </c:pt>
                <c:pt idx="5289">
                  <c:v>0.49163800000000002</c:v>
                </c:pt>
                <c:pt idx="5290">
                  <c:v>0.172592</c:v>
                </c:pt>
                <c:pt idx="5291">
                  <c:v>3.6880000000000003E-2</c:v>
                </c:pt>
                <c:pt idx="5292">
                  <c:v>2.9708999999999999E-2</c:v>
                </c:pt>
                <c:pt idx="5293">
                  <c:v>-3.7704000000000001E-2</c:v>
                </c:pt>
                <c:pt idx="5294">
                  <c:v>-4.0099999999999997E-2</c:v>
                </c:pt>
                <c:pt idx="5295">
                  <c:v>0.16864000000000001</c:v>
                </c:pt>
                <c:pt idx="5296">
                  <c:v>0.83143599999999995</c:v>
                </c:pt>
                <c:pt idx="5297">
                  <c:v>2.185165</c:v>
                </c:pt>
                <c:pt idx="5298">
                  <c:v>2.4294739999999999</c:v>
                </c:pt>
                <c:pt idx="5299">
                  <c:v>2.0159449999999999</c:v>
                </c:pt>
                <c:pt idx="5300">
                  <c:v>1.9586330000000001</c:v>
                </c:pt>
                <c:pt idx="5301">
                  <c:v>2.4661249999999999</c:v>
                </c:pt>
                <c:pt idx="5302">
                  <c:v>2.7741549999999999</c:v>
                </c:pt>
                <c:pt idx="5303">
                  <c:v>2.3731080000000002</c:v>
                </c:pt>
                <c:pt idx="5304">
                  <c:v>-0.14474500000000001</c:v>
                </c:pt>
                <c:pt idx="5305">
                  <c:v>1.4731749999999999</c:v>
                </c:pt>
                <c:pt idx="5306">
                  <c:v>1.0564420000000001</c:v>
                </c:pt>
                <c:pt idx="5307">
                  <c:v>0.17575099999999999</c:v>
                </c:pt>
                <c:pt idx="5308">
                  <c:v>1.7548000000000001E-2</c:v>
                </c:pt>
                <c:pt idx="5309">
                  <c:v>0.216858</c:v>
                </c:pt>
                <c:pt idx="5310">
                  <c:v>0.141541</c:v>
                </c:pt>
                <c:pt idx="5311">
                  <c:v>-0.22372400000000001</c:v>
                </c:pt>
                <c:pt idx="5312">
                  <c:v>2.5894E-2</c:v>
                </c:pt>
                <c:pt idx="5313">
                  <c:v>0.32408100000000001</c:v>
                </c:pt>
                <c:pt idx="5314">
                  <c:v>0.86915600000000004</c:v>
                </c:pt>
                <c:pt idx="5315">
                  <c:v>1.5008999999999999</c:v>
                </c:pt>
                <c:pt idx="5316">
                  <c:v>1.789612</c:v>
                </c:pt>
                <c:pt idx="5317">
                  <c:v>1.476151</c:v>
                </c:pt>
                <c:pt idx="5318">
                  <c:v>1.523819</c:v>
                </c:pt>
                <c:pt idx="5319">
                  <c:v>1.432922</c:v>
                </c:pt>
                <c:pt idx="5320">
                  <c:v>1.2111050000000001</c:v>
                </c:pt>
                <c:pt idx="5321">
                  <c:v>1.037933</c:v>
                </c:pt>
                <c:pt idx="5322">
                  <c:v>1.149124</c:v>
                </c:pt>
                <c:pt idx="5323">
                  <c:v>0.80285600000000001</c:v>
                </c:pt>
                <c:pt idx="5324">
                  <c:v>0.61036699999999999</c:v>
                </c:pt>
                <c:pt idx="5325">
                  <c:v>9.6695000000000003E-2</c:v>
                </c:pt>
                <c:pt idx="5326">
                  <c:v>6.2714000000000006E-2</c:v>
                </c:pt>
                <c:pt idx="5327">
                  <c:v>0.258438</c:v>
                </c:pt>
                <c:pt idx="5328">
                  <c:v>0.30441299999999999</c:v>
                </c:pt>
                <c:pt idx="5329">
                  <c:v>0.69239799999999996</c:v>
                </c:pt>
                <c:pt idx="5330">
                  <c:v>9.0651999999999996E-2</c:v>
                </c:pt>
                <c:pt idx="5331">
                  <c:v>7.4431999999999998E-2</c:v>
                </c:pt>
                <c:pt idx="5332">
                  <c:v>1.644989</c:v>
                </c:pt>
                <c:pt idx="5333">
                  <c:v>2.607208</c:v>
                </c:pt>
                <c:pt idx="5334">
                  <c:v>2.1109469999999999</c:v>
                </c:pt>
                <c:pt idx="5335">
                  <c:v>2.3107760000000002</c:v>
                </c:pt>
                <c:pt idx="5336">
                  <c:v>1.9763790000000001</c:v>
                </c:pt>
                <c:pt idx="5337">
                  <c:v>2.2954409999999998</c:v>
                </c:pt>
                <c:pt idx="5338">
                  <c:v>2.1550600000000002</c:v>
                </c:pt>
                <c:pt idx="5339">
                  <c:v>0.51841700000000002</c:v>
                </c:pt>
                <c:pt idx="5340">
                  <c:v>0.18759200000000001</c:v>
                </c:pt>
                <c:pt idx="5341">
                  <c:v>5.4595999999999999E-2</c:v>
                </c:pt>
                <c:pt idx="5342">
                  <c:v>-4.4769000000000003E-2</c:v>
                </c:pt>
                <c:pt idx="5343">
                  <c:v>-6.8192000000000003E-2</c:v>
                </c:pt>
                <c:pt idx="5344">
                  <c:v>5.1223999999999999E-2</c:v>
                </c:pt>
                <c:pt idx="5345">
                  <c:v>0.38795499999999999</c:v>
                </c:pt>
                <c:pt idx="5346">
                  <c:v>0.56294299999999997</c:v>
                </c:pt>
                <c:pt idx="5347">
                  <c:v>0.110275</c:v>
                </c:pt>
                <c:pt idx="5348">
                  <c:v>0.77426099999999998</c:v>
                </c:pt>
                <c:pt idx="5349">
                  <c:v>0.98135399999999995</c:v>
                </c:pt>
                <c:pt idx="5350">
                  <c:v>1.230988</c:v>
                </c:pt>
                <c:pt idx="5351">
                  <c:v>1.1127929999999999</c:v>
                </c:pt>
                <c:pt idx="5352">
                  <c:v>1.6246640000000001</c:v>
                </c:pt>
                <c:pt idx="5353">
                  <c:v>2.1919400000000002</c:v>
                </c:pt>
                <c:pt idx="5354">
                  <c:v>1.9498439999999999</c:v>
                </c:pt>
                <c:pt idx="5355">
                  <c:v>1.2528840000000001</c:v>
                </c:pt>
                <c:pt idx="5356">
                  <c:v>1.0303500000000001</c:v>
                </c:pt>
                <c:pt idx="5357">
                  <c:v>1.0133970000000001</c:v>
                </c:pt>
                <c:pt idx="5358">
                  <c:v>0.50099199999999999</c:v>
                </c:pt>
                <c:pt idx="5359">
                  <c:v>0.11389199999999999</c:v>
                </c:pt>
                <c:pt idx="5360">
                  <c:v>-0.229492</c:v>
                </c:pt>
                <c:pt idx="5361">
                  <c:v>-7.1517999999999998E-2</c:v>
                </c:pt>
                <c:pt idx="5362">
                  <c:v>5.8395000000000002E-2</c:v>
                </c:pt>
                <c:pt idx="5363">
                  <c:v>0.18006900000000001</c:v>
                </c:pt>
                <c:pt idx="5364">
                  <c:v>0.34912100000000001</c:v>
                </c:pt>
                <c:pt idx="5365">
                  <c:v>0.13949600000000001</c:v>
                </c:pt>
                <c:pt idx="5366">
                  <c:v>0.65193199999999996</c:v>
                </c:pt>
                <c:pt idx="5367">
                  <c:v>2.2781980000000002</c:v>
                </c:pt>
                <c:pt idx="5368">
                  <c:v>1.8990629999999999</c:v>
                </c:pt>
                <c:pt idx="5369">
                  <c:v>2.4352420000000001</c:v>
                </c:pt>
                <c:pt idx="5370">
                  <c:v>2.8096920000000001</c:v>
                </c:pt>
                <c:pt idx="5371">
                  <c:v>2.540924</c:v>
                </c:pt>
                <c:pt idx="5372">
                  <c:v>2.0599370000000001</c:v>
                </c:pt>
                <c:pt idx="5373">
                  <c:v>1.3530880000000001</c:v>
                </c:pt>
                <c:pt idx="5374">
                  <c:v>0.77891500000000002</c:v>
                </c:pt>
                <c:pt idx="5375">
                  <c:v>0.174957</c:v>
                </c:pt>
                <c:pt idx="5376">
                  <c:v>-0.15829499999999999</c:v>
                </c:pt>
                <c:pt idx="5377">
                  <c:v>-0.2276</c:v>
                </c:pt>
                <c:pt idx="5378">
                  <c:v>-0.10287499999999999</c:v>
                </c:pt>
                <c:pt idx="5379">
                  <c:v>-8.0124000000000001E-2</c:v>
                </c:pt>
                <c:pt idx="5380">
                  <c:v>0.136353</c:v>
                </c:pt>
                <c:pt idx="5381">
                  <c:v>0.28738399999999997</c:v>
                </c:pt>
                <c:pt idx="5382">
                  <c:v>0.47868300000000003</c:v>
                </c:pt>
                <c:pt idx="5383">
                  <c:v>0.64056400000000002</c:v>
                </c:pt>
                <c:pt idx="5384">
                  <c:v>0.952179</c:v>
                </c:pt>
                <c:pt idx="5385">
                  <c:v>1.2697909999999999</c:v>
                </c:pt>
                <c:pt idx="5386">
                  <c:v>1.4605410000000001</c:v>
                </c:pt>
                <c:pt idx="5387">
                  <c:v>1.9232180000000001</c:v>
                </c:pt>
                <c:pt idx="5388">
                  <c:v>1.769852</c:v>
                </c:pt>
                <c:pt idx="5389">
                  <c:v>1.682571</c:v>
                </c:pt>
                <c:pt idx="5390">
                  <c:v>1.405151</c:v>
                </c:pt>
                <c:pt idx="5391">
                  <c:v>1.0570219999999999</c:v>
                </c:pt>
                <c:pt idx="5392">
                  <c:v>0.70741299999999996</c:v>
                </c:pt>
                <c:pt idx="5393">
                  <c:v>0.36752299999999999</c:v>
                </c:pt>
                <c:pt idx="5394">
                  <c:v>1.083E-3</c:v>
                </c:pt>
                <c:pt idx="5395">
                  <c:v>-0.20974699999999999</c:v>
                </c:pt>
                <c:pt idx="5396">
                  <c:v>8.4122000000000002E-2</c:v>
                </c:pt>
                <c:pt idx="5397">
                  <c:v>0.363983</c:v>
                </c:pt>
                <c:pt idx="5398">
                  <c:v>1.6265999999999999E-2</c:v>
                </c:pt>
                <c:pt idx="5399">
                  <c:v>-3.8817999999999998E-2</c:v>
                </c:pt>
                <c:pt idx="5400">
                  <c:v>0.18911700000000001</c:v>
                </c:pt>
                <c:pt idx="5401">
                  <c:v>1.010651</c:v>
                </c:pt>
                <c:pt idx="5402">
                  <c:v>1.4659880000000001</c:v>
                </c:pt>
                <c:pt idx="5403">
                  <c:v>1.23912</c:v>
                </c:pt>
                <c:pt idx="5404">
                  <c:v>1.6786650000000001</c:v>
                </c:pt>
                <c:pt idx="5405">
                  <c:v>2.285568</c:v>
                </c:pt>
                <c:pt idx="5406">
                  <c:v>2.7926030000000002</c:v>
                </c:pt>
                <c:pt idx="5407">
                  <c:v>2.8352360000000001</c:v>
                </c:pt>
                <c:pt idx="5408">
                  <c:v>2.0463710000000002</c:v>
                </c:pt>
                <c:pt idx="5409">
                  <c:v>1.1508480000000001</c:v>
                </c:pt>
                <c:pt idx="5410">
                  <c:v>0.46652199999999999</c:v>
                </c:pt>
                <c:pt idx="5411">
                  <c:v>5.0536999999999999E-2</c:v>
                </c:pt>
                <c:pt idx="5412">
                  <c:v>-0.21392800000000001</c:v>
                </c:pt>
                <c:pt idx="5413">
                  <c:v>-0.119766</c:v>
                </c:pt>
                <c:pt idx="5414">
                  <c:v>-6.9305000000000005E-2</c:v>
                </c:pt>
                <c:pt idx="5415">
                  <c:v>-8.3144999999999997E-2</c:v>
                </c:pt>
                <c:pt idx="5416">
                  <c:v>1.5625E-2</c:v>
                </c:pt>
                <c:pt idx="5417">
                  <c:v>0.10195899999999999</c:v>
                </c:pt>
                <c:pt idx="5418">
                  <c:v>0.55456499999999997</c:v>
                </c:pt>
                <c:pt idx="5419">
                  <c:v>1.2214050000000001</c:v>
                </c:pt>
                <c:pt idx="5420">
                  <c:v>1.868179</c:v>
                </c:pt>
                <c:pt idx="5421">
                  <c:v>2.409424</c:v>
                </c:pt>
                <c:pt idx="5422">
                  <c:v>1.515854</c:v>
                </c:pt>
                <c:pt idx="5423">
                  <c:v>1.061661</c:v>
                </c:pt>
                <c:pt idx="5424">
                  <c:v>0.890594</c:v>
                </c:pt>
                <c:pt idx="5425">
                  <c:v>0.83021500000000004</c:v>
                </c:pt>
                <c:pt idx="5426">
                  <c:v>0.75087000000000004</c:v>
                </c:pt>
                <c:pt idx="5427">
                  <c:v>0.57406599999999997</c:v>
                </c:pt>
                <c:pt idx="5428">
                  <c:v>0.39465299999999998</c:v>
                </c:pt>
                <c:pt idx="5429">
                  <c:v>0.14474500000000001</c:v>
                </c:pt>
                <c:pt idx="5430">
                  <c:v>-3.6713000000000003E-2</c:v>
                </c:pt>
                <c:pt idx="5431">
                  <c:v>-3.8376E-2</c:v>
                </c:pt>
                <c:pt idx="5432">
                  <c:v>-5.7709000000000003E-2</c:v>
                </c:pt>
                <c:pt idx="5433">
                  <c:v>9.6970000000000001E-2</c:v>
                </c:pt>
                <c:pt idx="5434">
                  <c:v>0.54844700000000002</c:v>
                </c:pt>
                <c:pt idx="5435">
                  <c:v>0.63221700000000003</c:v>
                </c:pt>
                <c:pt idx="5436">
                  <c:v>0.85192900000000005</c:v>
                </c:pt>
                <c:pt idx="5437">
                  <c:v>2.3321079999999998</c:v>
                </c:pt>
                <c:pt idx="5438">
                  <c:v>3.2514949999999998</c:v>
                </c:pt>
                <c:pt idx="5439">
                  <c:v>3.6579130000000002</c:v>
                </c:pt>
                <c:pt idx="5440">
                  <c:v>3.2237399999999998</c:v>
                </c:pt>
                <c:pt idx="5441">
                  <c:v>1.699783</c:v>
                </c:pt>
                <c:pt idx="5442">
                  <c:v>1.3883509999999999</c:v>
                </c:pt>
                <c:pt idx="5443">
                  <c:v>0.936859</c:v>
                </c:pt>
                <c:pt idx="5444">
                  <c:v>0.38136300000000001</c:v>
                </c:pt>
                <c:pt idx="5445">
                  <c:v>-0.15815699999999999</c:v>
                </c:pt>
                <c:pt idx="5446">
                  <c:v>-0.38922099999999998</c:v>
                </c:pt>
                <c:pt idx="5447">
                  <c:v>-0.230042</c:v>
                </c:pt>
                <c:pt idx="5448">
                  <c:v>0.20899999999999999</c:v>
                </c:pt>
                <c:pt idx="5449">
                  <c:v>0.35926799999999998</c:v>
                </c:pt>
                <c:pt idx="5450">
                  <c:v>0.51458700000000002</c:v>
                </c:pt>
                <c:pt idx="5451">
                  <c:v>0.70465100000000003</c:v>
                </c:pt>
                <c:pt idx="5452">
                  <c:v>0.86817900000000003</c:v>
                </c:pt>
                <c:pt idx="5453">
                  <c:v>1.2765960000000001</c:v>
                </c:pt>
                <c:pt idx="5454">
                  <c:v>1.839523</c:v>
                </c:pt>
                <c:pt idx="5455">
                  <c:v>1.0819700000000001</c:v>
                </c:pt>
                <c:pt idx="5456">
                  <c:v>1.126358</c:v>
                </c:pt>
                <c:pt idx="5457">
                  <c:v>1.263504</c:v>
                </c:pt>
                <c:pt idx="5458">
                  <c:v>1.2689820000000001</c:v>
                </c:pt>
                <c:pt idx="5459">
                  <c:v>1.1779630000000001</c:v>
                </c:pt>
                <c:pt idx="5460">
                  <c:v>0.99382000000000004</c:v>
                </c:pt>
                <c:pt idx="5461">
                  <c:v>0.72109999999999996</c:v>
                </c:pt>
                <c:pt idx="5462">
                  <c:v>0.41981499999999999</c:v>
                </c:pt>
                <c:pt idx="5463">
                  <c:v>8.5083000000000006E-2</c:v>
                </c:pt>
                <c:pt idx="5464">
                  <c:v>-0.11465500000000001</c:v>
                </c:pt>
                <c:pt idx="5465">
                  <c:v>-9.6785999999999997E-2</c:v>
                </c:pt>
                <c:pt idx="5466">
                  <c:v>-6.6314999999999999E-2</c:v>
                </c:pt>
                <c:pt idx="5467">
                  <c:v>0.31419399999999997</c:v>
                </c:pt>
                <c:pt idx="5468">
                  <c:v>0.77279699999999996</c:v>
                </c:pt>
                <c:pt idx="5469">
                  <c:v>1.2941130000000001</c:v>
                </c:pt>
                <c:pt idx="5470">
                  <c:v>1.796783</c:v>
                </c:pt>
                <c:pt idx="5471">
                  <c:v>2.8767550000000002</c:v>
                </c:pt>
                <c:pt idx="5472">
                  <c:v>3.2382810000000002</c:v>
                </c:pt>
                <c:pt idx="5473">
                  <c:v>2.2544249999999999</c:v>
                </c:pt>
                <c:pt idx="5474">
                  <c:v>2.07579</c:v>
                </c:pt>
                <c:pt idx="5475">
                  <c:v>1.699417</c:v>
                </c:pt>
                <c:pt idx="5476">
                  <c:v>1.3014829999999999</c:v>
                </c:pt>
                <c:pt idx="5477">
                  <c:v>0.85229500000000002</c:v>
                </c:pt>
                <c:pt idx="5478">
                  <c:v>0.37484699999999999</c:v>
                </c:pt>
                <c:pt idx="5479">
                  <c:v>-9.0881000000000003E-2</c:v>
                </c:pt>
                <c:pt idx="5480">
                  <c:v>-0.17918400000000001</c:v>
                </c:pt>
                <c:pt idx="5481">
                  <c:v>0.30806</c:v>
                </c:pt>
                <c:pt idx="5482">
                  <c:v>0.543045</c:v>
                </c:pt>
                <c:pt idx="5483">
                  <c:v>0.41813699999999998</c:v>
                </c:pt>
                <c:pt idx="5484">
                  <c:v>0.28800999999999999</c:v>
                </c:pt>
                <c:pt idx="5485">
                  <c:v>0.33219900000000002</c:v>
                </c:pt>
                <c:pt idx="5486">
                  <c:v>0.61262499999999998</c:v>
                </c:pt>
                <c:pt idx="5487">
                  <c:v>1.1118319999999999</c:v>
                </c:pt>
                <c:pt idx="5488">
                  <c:v>1.866501</c:v>
                </c:pt>
                <c:pt idx="5489">
                  <c:v>2.261536</c:v>
                </c:pt>
                <c:pt idx="5490">
                  <c:v>1.2272190000000001</c:v>
                </c:pt>
                <c:pt idx="5491">
                  <c:v>1.101013</c:v>
                </c:pt>
                <c:pt idx="5492">
                  <c:v>1.1347659999999999</c:v>
                </c:pt>
                <c:pt idx="5493">
                  <c:v>1.0643769999999999</c:v>
                </c:pt>
                <c:pt idx="5494">
                  <c:v>0.87063599999999997</c:v>
                </c:pt>
                <c:pt idx="5495">
                  <c:v>0.587418</c:v>
                </c:pt>
                <c:pt idx="5496">
                  <c:v>0.353516</c:v>
                </c:pt>
                <c:pt idx="5497">
                  <c:v>0.19969200000000001</c:v>
                </c:pt>
                <c:pt idx="5498">
                  <c:v>0.167404</c:v>
                </c:pt>
                <c:pt idx="5499">
                  <c:v>0.25085400000000002</c:v>
                </c:pt>
                <c:pt idx="5500">
                  <c:v>0.25225799999999998</c:v>
                </c:pt>
                <c:pt idx="5501">
                  <c:v>0.20646700000000001</c:v>
                </c:pt>
                <c:pt idx="5502">
                  <c:v>0.38801600000000003</c:v>
                </c:pt>
                <c:pt idx="5503">
                  <c:v>1.2633509999999999</c:v>
                </c:pt>
                <c:pt idx="5504">
                  <c:v>1.7441709999999999</c:v>
                </c:pt>
                <c:pt idx="5505">
                  <c:v>2.1832729999999998</c:v>
                </c:pt>
                <c:pt idx="5506">
                  <c:v>2.6388850000000001</c:v>
                </c:pt>
                <c:pt idx="5507">
                  <c:v>3.0444789999999999</c:v>
                </c:pt>
                <c:pt idx="5508">
                  <c:v>2.4562840000000001</c:v>
                </c:pt>
                <c:pt idx="5509">
                  <c:v>1.679443</c:v>
                </c:pt>
                <c:pt idx="5510">
                  <c:v>1.1950989999999999</c:v>
                </c:pt>
                <c:pt idx="5511">
                  <c:v>0.87861599999999995</c:v>
                </c:pt>
                <c:pt idx="5512">
                  <c:v>0.53889500000000001</c:v>
                </c:pt>
                <c:pt idx="5513">
                  <c:v>8.5708999999999994E-2</c:v>
                </c:pt>
                <c:pt idx="5514">
                  <c:v>-3.6284999999999998E-2</c:v>
                </c:pt>
                <c:pt idx="5515">
                  <c:v>0.224548</c:v>
                </c:pt>
                <c:pt idx="5516">
                  <c:v>0.33598299999999998</c:v>
                </c:pt>
                <c:pt idx="5517">
                  <c:v>0.52209499999999998</c:v>
                </c:pt>
                <c:pt idx="5518">
                  <c:v>0.454758</c:v>
                </c:pt>
                <c:pt idx="5519">
                  <c:v>0.408997</c:v>
                </c:pt>
                <c:pt idx="5520">
                  <c:v>0.686554</c:v>
                </c:pt>
                <c:pt idx="5521">
                  <c:v>1.22139</c:v>
                </c:pt>
                <c:pt idx="5522">
                  <c:v>1.782745</c:v>
                </c:pt>
                <c:pt idx="5523">
                  <c:v>1.8371729999999999</c:v>
                </c:pt>
                <c:pt idx="5524">
                  <c:v>1.2349239999999999</c:v>
                </c:pt>
                <c:pt idx="5525">
                  <c:v>1.153046</c:v>
                </c:pt>
                <c:pt idx="5526">
                  <c:v>1.1797489999999999</c:v>
                </c:pt>
                <c:pt idx="5527">
                  <c:v>1.0520020000000001</c:v>
                </c:pt>
                <c:pt idx="5528">
                  <c:v>0.85441599999999995</c:v>
                </c:pt>
                <c:pt idx="5529">
                  <c:v>0.634598</c:v>
                </c:pt>
                <c:pt idx="5530">
                  <c:v>0.39804099999999998</c:v>
                </c:pt>
                <c:pt idx="5531">
                  <c:v>0.17791699999999999</c:v>
                </c:pt>
                <c:pt idx="5532">
                  <c:v>0.143784</c:v>
                </c:pt>
                <c:pt idx="5533">
                  <c:v>0.18435699999999999</c:v>
                </c:pt>
                <c:pt idx="5534">
                  <c:v>9.6252000000000004E-2</c:v>
                </c:pt>
                <c:pt idx="5535">
                  <c:v>0.24946599999999999</c:v>
                </c:pt>
                <c:pt idx="5536">
                  <c:v>0.576187</c:v>
                </c:pt>
                <c:pt idx="5537">
                  <c:v>1.316147</c:v>
                </c:pt>
                <c:pt idx="5538">
                  <c:v>1.606293</c:v>
                </c:pt>
                <c:pt idx="5539">
                  <c:v>1.9530639999999999</c:v>
                </c:pt>
                <c:pt idx="5540">
                  <c:v>2.6890719999999999</c:v>
                </c:pt>
                <c:pt idx="5541">
                  <c:v>2.2946469999999999</c:v>
                </c:pt>
                <c:pt idx="5542">
                  <c:v>2.352554</c:v>
                </c:pt>
                <c:pt idx="5543">
                  <c:v>2.2521969999999998</c:v>
                </c:pt>
                <c:pt idx="5544">
                  <c:v>1.698502</c:v>
                </c:pt>
                <c:pt idx="5545">
                  <c:v>1.2350460000000001</c:v>
                </c:pt>
                <c:pt idx="5546">
                  <c:v>0.69140599999999997</c:v>
                </c:pt>
                <c:pt idx="5547">
                  <c:v>0.17305000000000001</c:v>
                </c:pt>
                <c:pt idx="5548">
                  <c:v>-0.13128699999999999</c:v>
                </c:pt>
                <c:pt idx="5549">
                  <c:v>0.11758399999999999</c:v>
                </c:pt>
                <c:pt idx="5550">
                  <c:v>0.49354599999999998</c:v>
                </c:pt>
                <c:pt idx="5551">
                  <c:v>0.62498500000000001</c:v>
                </c:pt>
                <c:pt idx="5552">
                  <c:v>0.580704</c:v>
                </c:pt>
                <c:pt idx="5553">
                  <c:v>0.43292199999999997</c:v>
                </c:pt>
                <c:pt idx="5554">
                  <c:v>0.607437</c:v>
                </c:pt>
                <c:pt idx="5555">
                  <c:v>0.99710100000000002</c:v>
                </c:pt>
                <c:pt idx="5556">
                  <c:v>1.5155940000000001</c:v>
                </c:pt>
                <c:pt idx="5557">
                  <c:v>1.8087009999999999</c:v>
                </c:pt>
                <c:pt idx="5558">
                  <c:v>1.1403049999999999</c:v>
                </c:pt>
                <c:pt idx="5559">
                  <c:v>0.90300000000000002</c:v>
                </c:pt>
                <c:pt idx="5560">
                  <c:v>0.93441799999999997</c:v>
                </c:pt>
                <c:pt idx="5561">
                  <c:v>1.0774539999999999</c:v>
                </c:pt>
                <c:pt idx="5562">
                  <c:v>1.0944210000000001</c:v>
                </c:pt>
                <c:pt idx="5563">
                  <c:v>0.94306900000000005</c:v>
                </c:pt>
                <c:pt idx="5564">
                  <c:v>0.63465899999999997</c:v>
                </c:pt>
                <c:pt idx="5565">
                  <c:v>0.35946699999999998</c:v>
                </c:pt>
                <c:pt idx="5566">
                  <c:v>0.15504499999999999</c:v>
                </c:pt>
                <c:pt idx="5567">
                  <c:v>6.2210000000000001E-2</c:v>
                </c:pt>
                <c:pt idx="5568">
                  <c:v>7.7423000000000006E-2</c:v>
                </c:pt>
                <c:pt idx="5569">
                  <c:v>0.141037</c:v>
                </c:pt>
                <c:pt idx="5570">
                  <c:v>0.22676099999999999</c:v>
                </c:pt>
                <c:pt idx="5571">
                  <c:v>0.81791700000000001</c:v>
                </c:pt>
                <c:pt idx="5572">
                  <c:v>1.8069919999999999</c:v>
                </c:pt>
                <c:pt idx="5573">
                  <c:v>2.0076749999999999</c:v>
                </c:pt>
                <c:pt idx="5574">
                  <c:v>2.655151</c:v>
                </c:pt>
                <c:pt idx="5575">
                  <c:v>2.7812190000000001</c:v>
                </c:pt>
                <c:pt idx="5576">
                  <c:v>2.2691650000000001</c:v>
                </c:pt>
                <c:pt idx="5577">
                  <c:v>1.8305819999999999</c:v>
                </c:pt>
                <c:pt idx="5578">
                  <c:v>1.4927220000000001</c:v>
                </c:pt>
                <c:pt idx="5579">
                  <c:v>1.1739200000000001</c:v>
                </c:pt>
                <c:pt idx="5580">
                  <c:v>1.0264279999999999</c:v>
                </c:pt>
                <c:pt idx="5581">
                  <c:v>0.51643399999999995</c:v>
                </c:pt>
                <c:pt idx="5582">
                  <c:v>2.9750000000000002E-3</c:v>
                </c:pt>
                <c:pt idx="5583">
                  <c:v>-4.1473000000000003E-2</c:v>
                </c:pt>
                <c:pt idx="5584">
                  <c:v>0.28745999999999999</c:v>
                </c:pt>
                <c:pt idx="5585">
                  <c:v>0.50730900000000001</c:v>
                </c:pt>
                <c:pt idx="5586">
                  <c:v>0.63261400000000001</c:v>
                </c:pt>
                <c:pt idx="5587">
                  <c:v>0.41599999999999998</c:v>
                </c:pt>
                <c:pt idx="5588">
                  <c:v>0.60496499999999997</c:v>
                </c:pt>
                <c:pt idx="5589">
                  <c:v>0.94122300000000003</c:v>
                </c:pt>
                <c:pt idx="5590">
                  <c:v>1.8214570000000001</c:v>
                </c:pt>
                <c:pt idx="5591">
                  <c:v>2.2088320000000001</c:v>
                </c:pt>
                <c:pt idx="5592">
                  <c:v>1.4044190000000001</c:v>
                </c:pt>
                <c:pt idx="5593">
                  <c:v>1.055588</c:v>
                </c:pt>
                <c:pt idx="5594">
                  <c:v>1.0619510000000001</c:v>
                </c:pt>
                <c:pt idx="5595">
                  <c:v>1.037048</c:v>
                </c:pt>
                <c:pt idx="5596">
                  <c:v>0.88595599999999997</c:v>
                </c:pt>
                <c:pt idx="5597">
                  <c:v>0.67205800000000004</c:v>
                </c:pt>
                <c:pt idx="5598">
                  <c:v>0.408997</c:v>
                </c:pt>
                <c:pt idx="5599">
                  <c:v>0.16566500000000001</c:v>
                </c:pt>
                <c:pt idx="5600">
                  <c:v>3.8149999999999998E-3</c:v>
                </c:pt>
                <c:pt idx="5601">
                  <c:v>-3.1342000000000002E-2</c:v>
                </c:pt>
                <c:pt idx="5602">
                  <c:v>0.16078200000000001</c:v>
                </c:pt>
                <c:pt idx="5603">
                  <c:v>0.30996699999999999</c:v>
                </c:pt>
                <c:pt idx="5604">
                  <c:v>0.248581</c:v>
                </c:pt>
                <c:pt idx="5605">
                  <c:v>1.0967100000000001</c:v>
                </c:pt>
                <c:pt idx="5606">
                  <c:v>2.2917179999999999</c:v>
                </c:pt>
                <c:pt idx="5607">
                  <c:v>2.516006</c:v>
                </c:pt>
                <c:pt idx="5608">
                  <c:v>2.142029</c:v>
                </c:pt>
                <c:pt idx="5609">
                  <c:v>2.0279690000000001</c:v>
                </c:pt>
                <c:pt idx="5610">
                  <c:v>2.3308110000000002</c:v>
                </c:pt>
                <c:pt idx="5611">
                  <c:v>2.1993710000000002</c:v>
                </c:pt>
                <c:pt idx="5612">
                  <c:v>1.4248810000000001</c:v>
                </c:pt>
                <c:pt idx="5613">
                  <c:v>0.98584000000000005</c:v>
                </c:pt>
                <c:pt idx="5614">
                  <c:v>0.72564700000000004</c:v>
                </c:pt>
                <c:pt idx="5615">
                  <c:v>0.30737300000000001</c:v>
                </c:pt>
                <c:pt idx="5616">
                  <c:v>-4.0237000000000002E-2</c:v>
                </c:pt>
                <c:pt idx="5617">
                  <c:v>0.122879</c:v>
                </c:pt>
                <c:pt idx="5618">
                  <c:v>0.34922799999999998</c:v>
                </c:pt>
                <c:pt idx="5619">
                  <c:v>0.42478900000000003</c:v>
                </c:pt>
                <c:pt idx="5620">
                  <c:v>0.33294699999999999</c:v>
                </c:pt>
                <c:pt idx="5621">
                  <c:v>0.335312</c:v>
                </c:pt>
                <c:pt idx="5622">
                  <c:v>0.48841899999999999</c:v>
                </c:pt>
                <c:pt idx="5623">
                  <c:v>0.87191799999999997</c:v>
                </c:pt>
                <c:pt idx="5624">
                  <c:v>1.4149780000000001</c:v>
                </c:pt>
                <c:pt idx="5625">
                  <c:v>1.8349759999999999</c:v>
                </c:pt>
                <c:pt idx="5626">
                  <c:v>1.6191709999999999</c:v>
                </c:pt>
                <c:pt idx="5627">
                  <c:v>1.42099</c:v>
                </c:pt>
                <c:pt idx="5628">
                  <c:v>1.3842620000000001</c:v>
                </c:pt>
                <c:pt idx="5629">
                  <c:v>1.327774</c:v>
                </c:pt>
                <c:pt idx="5630">
                  <c:v>1.2243040000000001</c:v>
                </c:pt>
                <c:pt idx="5631">
                  <c:v>0.97619599999999995</c:v>
                </c:pt>
                <c:pt idx="5632">
                  <c:v>0.59005700000000005</c:v>
                </c:pt>
                <c:pt idx="5633">
                  <c:v>0.20771800000000001</c:v>
                </c:pt>
                <c:pt idx="5634">
                  <c:v>-4.8461999999999998E-2</c:v>
                </c:pt>
                <c:pt idx="5635">
                  <c:v>-1.5778E-2</c:v>
                </c:pt>
                <c:pt idx="5636">
                  <c:v>9.8270000000000007E-3</c:v>
                </c:pt>
                <c:pt idx="5637">
                  <c:v>0.26205400000000001</c:v>
                </c:pt>
                <c:pt idx="5638">
                  <c:v>0.70082100000000003</c:v>
                </c:pt>
                <c:pt idx="5639">
                  <c:v>1.359329</c:v>
                </c:pt>
                <c:pt idx="5640">
                  <c:v>1.661545</c:v>
                </c:pt>
                <c:pt idx="5641">
                  <c:v>2.0338129999999999</c:v>
                </c:pt>
                <c:pt idx="5642">
                  <c:v>1.9689179999999999</c:v>
                </c:pt>
                <c:pt idx="5643">
                  <c:v>2.1410979999999999</c:v>
                </c:pt>
                <c:pt idx="5644">
                  <c:v>2.5856020000000002</c:v>
                </c:pt>
                <c:pt idx="5645">
                  <c:v>1.91571</c:v>
                </c:pt>
                <c:pt idx="5646">
                  <c:v>1.190399</c:v>
                </c:pt>
                <c:pt idx="5647">
                  <c:v>1.0355989999999999</c:v>
                </c:pt>
                <c:pt idx="5648">
                  <c:v>0.55423</c:v>
                </c:pt>
                <c:pt idx="5649">
                  <c:v>4.5990000000000003E-2</c:v>
                </c:pt>
                <c:pt idx="5650">
                  <c:v>-0.141434</c:v>
                </c:pt>
                <c:pt idx="5651">
                  <c:v>0.24945100000000001</c:v>
                </c:pt>
                <c:pt idx="5652">
                  <c:v>0.54983499999999996</c:v>
                </c:pt>
                <c:pt idx="5653">
                  <c:v>0.615143</c:v>
                </c:pt>
                <c:pt idx="5654">
                  <c:v>0.472412</c:v>
                </c:pt>
                <c:pt idx="5655">
                  <c:v>0.39982600000000001</c:v>
                </c:pt>
                <c:pt idx="5656">
                  <c:v>0.68341099999999999</c:v>
                </c:pt>
                <c:pt idx="5657">
                  <c:v>1.138336</c:v>
                </c:pt>
                <c:pt idx="5658">
                  <c:v>1.67543</c:v>
                </c:pt>
                <c:pt idx="5659">
                  <c:v>1.6430210000000001</c:v>
                </c:pt>
                <c:pt idx="5660">
                  <c:v>1.1809540000000001</c:v>
                </c:pt>
                <c:pt idx="5661">
                  <c:v>1.1148830000000001</c:v>
                </c:pt>
                <c:pt idx="5662">
                  <c:v>1.2602690000000001</c:v>
                </c:pt>
                <c:pt idx="5663">
                  <c:v>1.2352449999999999</c:v>
                </c:pt>
                <c:pt idx="5664">
                  <c:v>1.003403</c:v>
                </c:pt>
                <c:pt idx="5665">
                  <c:v>0.67906200000000005</c:v>
                </c:pt>
                <c:pt idx="5666">
                  <c:v>0.49145499999999998</c:v>
                </c:pt>
                <c:pt idx="5667">
                  <c:v>0.30583199999999999</c:v>
                </c:pt>
                <c:pt idx="5668">
                  <c:v>0.145035</c:v>
                </c:pt>
                <c:pt idx="5669">
                  <c:v>6.7367999999999997E-2</c:v>
                </c:pt>
                <c:pt idx="5670">
                  <c:v>0.137817</c:v>
                </c:pt>
                <c:pt idx="5671">
                  <c:v>0.195023</c:v>
                </c:pt>
                <c:pt idx="5672">
                  <c:v>0.63108799999999998</c:v>
                </c:pt>
                <c:pt idx="5673">
                  <c:v>1.3472440000000001</c:v>
                </c:pt>
                <c:pt idx="5674">
                  <c:v>1.7507630000000001</c:v>
                </c:pt>
                <c:pt idx="5675">
                  <c:v>2.7481230000000001</c:v>
                </c:pt>
                <c:pt idx="5676">
                  <c:v>2.0132289999999999</c:v>
                </c:pt>
                <c:pt idx="5677">
                  <c:v>1.9816590000000001</c:v>
                </c:pt>
                <c:pt idx="5678">
                  <c:v>2.4465789999999998</c:v>
                </c:pt>
                <c:pt idx="5679">
                  <c:v>2.1531220000000002</c:v>
                </c:pt>
                <c:pt idx="5680">
                  <c:v>1.213638</c:v>
                </c:pt>
                <c:pt idx="5681">
                  <c:v>0.97882100000000005</c:v>
                </c:pt>
                <c:pt idx="5682">
                  <c:v>0.67591900000000005</c:v>
                </c:pt>
                <c:pt idx="5683">
                  <c:v>0.17344699999999999</c:v>
                </c:pt>
                <c:pt idx="5684">
                  <c:v>-0.14036599999999999</c:v>
                </c:pt>
                <c:pt idx="5685">
                  <c:v>0.13769500000000001</c:v>
                </c:pt>
                <c:pt idx="5686">
                  <c:v>0.48414600000000002</c:v>
                </c:pt>
                <c:pt idx="5687">
                  <c:v>0.67080700000000004</c:v>
                </c:pt>
                <c:pt idx="5688">
                  <c:v>0.45405600000000002</c:v>
                </c:pt>
                <c:pt idx="5689">
                  <c:v>0.43843100000000002</c:v>
                </c:pt>
                <c:pt idx="5690">
                  <c:v>0.78132599999999996</c:v>
                </c:pt>
                <c:pt idx="5691">
                  <c:v>1.220505</c:v>
                </c:pt>
                <c:pt idx="5692">
                  <c:v>1.801132</c:v>
                </c:pt>
                <c:pt idx="5693">
                  <c:v>1.6911320000000001</c:v>
                </c:pt>
                <c:pt idx="5694">
                  <c:v>0.99668900000000005</c:v>
                </c:pt>
                <c:pt idx="5695">
                  <c:v>0.97358699999999998</c:v>
                </c:pt>
                <c:pt idx="5696">
                  <c:v>1.1422730000000001</c:v>
                </c:pt>
                <c:pt idx="5697">
                  <c:v>1.1488799999999999</c:v>
                </c:pt>
                <c:pt idx="5698">
                  <c:v>0.98170500000000005</c:v>
                </c:pt>
                <c:pt idx="5699">
                  <c:v>0.72375500000000004</c:v>
                </c:pt>
                <c:pt idx="5700">
                  <c:v>0.51388500000000004</c:v>
                </c:pt>
                <c:pt idx="5701">
                  <c:v>0.32666000000000001</c:v>
                </c:pt>
                <c:pt idx="5702">
                  <c:v>0.17094400000000001</c:v>
                </c:pt>
                <c:pt idx="5703">
                  <c:v>5.9859999999999997E-2</c:v>
                </c:pt>
                <c:pt idx="5704">
                  <c:v>2.9602E-2</c:v>
                </c:pt>
                <c:pt idx="5705">
                  <c:v>0.14063999999999999</c:v>
                </c:pt>
                <c:pt idx="5706">
                  <c:v>0.75520299999999996</c:v>
                </c:pt>
                <c:pt idx="5707">
                  <c:v>1.5555110000000001</c:v>
                </c:pt>
                <c:pt idx="5708">
                  <c:v>1.961716</c:v>
                </c:pt>
                <c:pt idx="5709">
                  <c:v>2.3206790000000002</c:v>
                </c:pt>
                <c:pt idx="5710">
                  <c:v>2.3354949999999999</c:v>
                </c:pt>
                <c:pt idx="5711">
                  <c:v>2.0851289999999998</c:v>
                </c:pt>
                <c:pt idx="5712">
                  <c:v>2.2750699999999999</c:v>
                </c:pt>
                <c:pt idx="5713">
                  <c:v>1.891464</c:v>
                </c:pt>
                <c:pt idx="5714">
                  <c:v>1.173233</c:v>
                </c:pt>
                <c:pt idx="5715">
                  <c:v>0.86457799999999996</c:v>
                </c:pt>
                <c:pt idx="5716">
                  <c:v>0.714279</c:v>
                </c:pt>
                <c:pt idx="5717">
                  <c:v>0.188522</c:v>
                </c:pt>
                <c:pt idx="5718">
                  <c:v>-3.4682999999999999E-2</c:v>
                </c:pt>
                <c:pt idx="5719">
                  <c:v>0.14591999999999999</c:v>
                </c:pt>
                <c:pt idx="5720">
                  <c:v>0.26353500000000002</c:v>
                </c:pt>
                <c:pt idx="5721">
                  <c:v>0.38526899999999997</c:v>
                </c:pt>
                <c:pt idx="5722">
                  <c:v>0.43160999999999999</c:v>
                </c:pt>
                <c:pt idx="5723">
                  <c:v>0.44558700000000001</c:v>
                </c:pt>
                <c:pt idx="5724">
                  <c:v>0.72033700000000001</c:v>
                </c:pt>
                <c:pt idx="5725">
                  <c:v>1.078201</c:v>
                </c:pt>
                <c:pt idx="5726">
                  <c:v>1.6514279999999999</c:v>
                </c:pt>
                <c:pt idx="5727">
                  <c:v>2.1247410000000002</c:v>
                </c:pt>
                <c:pt idx="5728">
                  <c:v>1.4516910000000001</c:v>
                </c:pt>
                <c:pt idx="5729">
                  <c:v>1.172882</c:v>
                </c:pt>
                <c:pt idx="5730">
                  <c:v>1.236526</c:v>
                </c:pt>
                <c:pt idx="5731">
                  <c:v>1.3110200000000001</c:v>
                </c:pt>
                <c:pt idx="5732">
                  <c:v>1.205368</c:v>
                </c:pt>
                <c:pt idx="5733">
                  <c:v>1.0154270000000001</c:v>
                </c:pt>
                <c:pt idx="5734">
                  <c:v>0.71923800000000004</c:v>
                </c:pt>
                <c:pt idx="5735">
                  <c:v>0.29310599999999998</c:v>
                </c:pt>
                <c:pt idx="5736">
                  <c:v>-4.4037E-2</c:v>
                </c:pt>
                <c:pt idx="5737">
                  <c:v>-0.11663800000000001</c:v>
                </c:pt>
                <c:pt idx="5738">
                  <c:v>-0.144592</c:v>
                </c:pt>
                <c:pt idx="5739">
                  <c:v>0.15934799999999999</c:v>
                </c:pt>
                <c:pt idx="5740">
                  <c:v>0.27767900000000001</c:v>
                </c:pt>
                <c:pt idx="5741">
                  <c:v>0.84031699999999998</c:v>
                </c:pt>
                <c:pt idx="5742">
                  <c:v>1.808014</c:v>
                </c:pt>
                <c:pt idx="5743">
                  <c:v>2.4219059999999999</c:v>
                </c:pt>
                <c:pt idx="5744">
                  <c:v>2.6466980000000002</c:v>
                </c:pt>
                <c:pt idx="5745">
                  <c:v>2.3871769999999999</c:v>
                </c:pt>
                <c:pt idx="5746">
                  <c:v>2.473373</c:v>
                </c:pt>
                <c:pt idx="5747">
                  <c:v>1.9134059999999999</c:v>
                </c:pt>
                <c:pt idx="5748">
                  <c:v>1.251495</c:v>
                </c:pt>
                <c:pt idx="5749">
                  <c:v>0.99464399999999997</c:v>
                </c:pt>
                <c:pt idx="5750">
                  <c:v>0.69574000000000003</c:v>
                </c:pt>
                <c:pt idx="5751">
                  <c:v>0.26995799999999998</c:v>
                </c:pt>
                <c:pt idx="5752">
                  <c:v>0.22001599999999999</c:v>
                </c:pt>
                <c:pt idx="5753">
                  <c:v>0.244781</c:v>
                </c:pt>
                <c:pt idx="5754">
                  <c:v>0.17193600000000001</c:v>
                </c:pt>
                <c:pt idx="5755">
                  <c:v>0.41378799999999999</c:v>
                </c:pt>
                <c:pt idx="5756">
                  <c:v>0.43028300000000003</c:v>
                </c:pt>
                <c:pt idx="5757">
                  <c:v>0.34004200000000001</c:v>
                </c:pt>
                <c:pt idx="5758">
                  <c:v>0.62953199999999998</c:v>
                </c:pt>
                <c:pt idx="5759">
                  <c:v>1.109299</c:v>
                </c:pt>
                <c:pt idx="5760">
                  <c:v>1.428604</c:v>
                </c:pt>
                <c:pt idx="5761">
                  <c:v>1.2844390000000001</c:v>
                </c:pt>
                <c:pt idx="5762">
                  <c:v>1.1206210000000001</c:v>
                </c:pt>
                <c:pt idx="5763">
                  <c:v>1.175079</c:v>
                </c:pt>
                <c:pt idx="5764">
                  <c:v>1.245285</c:v>
                </c:pt>
                <c:pt idx="5765">
                  <c:v>1.2219089999999999</c:v>
                </c:pt>
                <c:pt idx="5766">
                  <c:v>1.011368</c:v>
                </c:pt>
                <c:pt idx="5767">
                  <c:v>0.83650199999999997</c:v>
                </c:pt>
                <c:pt idx="5768">
                  <c:v>0.69801299999999999</c:v>
                </c:pt>
                <c:pt idx="5769">
                  <c:v>0.420074</c:v>
                </c:pt>
                <c:pt idx="5770">
                  <c:v>8.1145999999999996E-2</c:v>
                </c:pt>
                <c:pt idx="5771">
                  <c:v>6.3477000000000006E-2</c:v>
                </c:pt>
                <c:pt idx="5772">
                  <c:v>8.9050000000000004E-2</c:v>
                </c:pt>
                <c:pt idx="5773">
                  <c:v>6.1799999999999997E-3</c:v>
                </c:pt>
                <c:pt idx="5774">
                  <c:v>0.72883600000000004</c:v>
                </c:pt>
                <c:pt idx="5775">
                  <c:v>1.397446</c:v>
                </c:pt>
                <c:pt idx="5776">
                  <c:v>1.772308</c:v>
                </c:pt>
                <c:pt idx="5777">
                  <c:v>2.5241549999999999</c:v>
                </c:pt>
                <c:pt idx="5778">
                  <c:v>2.3727870000000002</c:v>
                </c:pt>
                <c:pt idx="5779">
                  <c:v>2.266953</c:v>
                </c:pt>
                <c:pt idx="5780">
                  <c:v>2.4761510000000002</c:v>
                </c:pt>
                <c:pt idx="5781">
                  <c:v>1.5510710000000001</c:v>
                </c:pt>
                <c:pt idx="5782">
                  <c:v>0.873062</c:v>
                </c:pt>
                <c:pt idx="5783">
                  <c:v>0.66526799999999997</c:v>
                </c:pt>
                <c:pt idx="5784">
                  <c:v>0.64723200000000003</c:v>
                </c:pt>
                <c:pt idx="5785">
                  <c:v>0.30752600000000002</c:v>
                </c:pt>
                <c:pt idx="5786">
                  <c:v>2.5878999999999999E-2</c:v>
                </c:pt>
                <c:pt idx="5787">
                  <c:v>0.202042</c:v>
                </c:pt>
                <c:pt idx="5788">
                  <c:v>0.26121499999999997</c:v>
                </c:pt>
                <c:pt idx="5789">
                  <c:v>0.23036200000000001</c:v>
                </c:pt>
                <c:pt idx="5790">
                  <c:v>0.18086199999999999</c:v>
                </c:pt>
                <c:pt idx="5791">
                  <c:v>0.21975700000000001</c:v>
                </c:pt>
                <c:pt idx="5792">
                  <c:v>0.73503099999999999</c:v>
                </c:pt>
                <c:pt idx="5793">
                  <c:v>1.425613</c:v>
                </c:pt>
                <c:pt idx="5794">
                  <c:v>2.2292179999999999</c:v>
                </c:pt>
                <c:pt idx="5795">
                  <c:v>2.1818849999999999</c:v>
                </c:pt>
                <c:pt idx="5796">
                  <c:v>1.5279240000000001</c:v>
                </c:pt>
                <c:pt idx="5797">
                  <c:v>1.6034999999999999</c:v>
                </c:pt>
                <c:pt idx="5798">
                  <c:v>1.581528</c:v>
                </c:pt>
                <c:pt idx="5799">
                  <c:v>1.4492339999999999</c:v>
                </c:pt>
                <c:pt idx="5800">
                  <c:v>1.107758</c:v>
                </c:pt>
                <c:pt idx="5801">
                  <c:v>0.64697300000000002</c:v>
                </c:pt>
                <c:pt idx="5802">
                  <c:v>0.180557</c:v>
                </c:pt>
                <c:pt idx="5803">
                  <c:v>-0.19828799999999999</c:v>
                </c:pt>
                <c:pt idx="5804">
                  <c:v>-0.20733599999999999</c:v>
                </c:pt>
                <c:pt idx="5805">
                  <c:v>-0.13047800000000001</c:v>
                </c:pt>
                <c:pt idx="5806">
                  <c:v>-0.114273</c:v>
                </c:pt>
                <c:pt idx="5807">
                  <c:v>-2.8091000000000001E-2</c:v>
                </c:pt>
                <c:pt idx="5808">
                  <c:v>0.14851400000000001</c:v>
                </c:pt>
                <c:pt idx="5809">
                  <c:v>0.594086</c:v>
                </c:pt>
                <c:pt idx="5810">
                  <c:v>0.91098000000000001</c:v>
                </c:pt>
                <c:pt idx="5811">
                  <c:v>3.01152</c:v>
                </c:pt>
                <c:pt idx="5812">
                  <c:v>3.753082</c:v>
                </c:pt>
                <c:pt idx="5813">
                  <c:v>2.8561709999999998</c:v>
                </c:pt>
                <c:pt idx="5814">
                  <c:v>2.723938</c:v>
                </c:pt>
                <c:pt idx="5815">
                  <c:v>1.9448700000000001</c:v>
                </c:pt>
                <c:pt idx="5816">
                  <c:v>1.2429349999999999</c:v>
                </c:pt>
                <c:pt idx="5817">
                  <c:v>0.98220799999999997</c:v>
                </c:pt>
                <c:pt idx="5818">
                  <c:v>0.66006500000000001</c:v>
                </c:pt>
                <c:pt idx="5819">
                  <c:v>0.151749</c:v>
                </c:pt>
                <c:pt idx="5820">
                  <c:v>-0.156281</c:v>
                </c:pt>
                <c:pt idx="5821">
                  <c:v>7.9497999999999999E-2</c:v>
                </c:pt>
                <c:pt idx="5822">
                  <c:v>0.38545200000000002</c:v>
                </c:pt>
                <c:pt idx="5823">
                  <c:v>0.38764999999999999</c:v>
                </c:pt>
                <c:pt idx="5824">
                  <c:v>0.35055500000000001</c:v>
                </c:pt>
                <c:pt idx="5825">
                  <c:v>0.54138200000000003</c:v>
                </c:pt>
                <c:pt idx="5826">
                  <c:v>0.85569799999999996</c:v>
                </c:pt>
                <c:pt idx="5827">
                  <c:v>1.3904110000000001</c:v>
                </c:pt>
                <c:pt idx="5828">
                  <c:v>1.800476</c:v>
                </c:pt>
                <c:pt idx="5829">
                  <c:v>1.5134890000000001</c:v>
                </c:pt>
                <c:pt idx="5830">
                  <c:v>1.3255920000000001</c:v>
                </c:pt>
                <c:pt idx="5831">
                  <c:v>1.314468</c:v>
                </c:pt>
                <c:pt idx="5832">
                  <c:v>1.234375</c:v>
                </c:pt>
                <c:pt idx="5833">
                  <c:v>1.0701290000000001</c:v>
                </c:pt>
                <c:pt idx="5834">
                  <c:v>0.91449000000000003</c:v>
                </c:pt>
                <c:pt idx="5835">
                  <c:v>0.74465899999999996</c:v>
                </c:pt>
                <c:pt idx="5836">
                  <c:v>0.48693799999999998</c:v>
                </c:pt>
                <c:pt idx="5837">
                  <c:v>0.145569</c:v>
                </c:pt>
                <c:pt idx="5838">
                  <c:v>-6.4209000000000002E-2</c:v>
                </c:pt>
                <c:pt idx="5839">
                  <c:v>-5.4245000000000002E-2</c:v>
                </c:pt>
                <c:pt idx="5840">
                  <c:v>-6.0042999999999999E-2</c:v>
                </c:pt>
                <c:pt idx="5841">
                  <c:v>8.9385999999999993E-2</c:v>
                </c:pt>
                <c:pt idx="5842">
                  <c:v>0.570496</c:v>
                </c:pt>
                <c:pt idx="5843">
                  <c:v>1.377518</c:v>
                </c:pt>
                <c:pt idx="5844">
                  <c:v>2.321701</c:v>
                </c:pt>
                <c:pt idx="5845">
                  <c:v>2.9046940000000001</c:v>
                </c:pt>
                <c:pt idx="5846">
                  <c:v>2.2333069999999999</c:v>
                </c:pt>
                <c:pt idx="5847">
                  <c:v>2.2157439999999999</c:v>
                </c:pt>
                <c:pt idx="5848">
                  <c:v>2.4241790000000001</c:v>
                </c:pt>
                <c:pt idx="5849">
                  <c:v>1.845993</c:v>
                </c:pt>
                <c:pt idx="5850">
                  <c:v>1.1303559999999999</c:v>
                </c:pt>
                <c:pt idx="5851">
                  <c:v>1.2080690000000001</c:v>
                </c:pt>
                <c:pt idx="5852">
                  <c:v>0.73902900000000005</c:v>
                </c:pt>
                <c:pt idx="5853">
                  <c:v>-3.0700999999999999E-2</c:v>
                </c:pt>
                <c:pt idx="5854">
                  <c:v>-3.8802999999999997E-2</c:v>
                </c:pt>
                <c:pt idx="5855">
                  <c:v>0.48156700000000002</c:v>
                </c:pt>
                <c:pt idx="5856">
                  <c:v>0.43077100000000002</c:v>
                </c:pt>
                <c:pt idx="5857">
                  <c:v>0.24623100000000001</c:v>
                </c:pt>
                <c:pt idx="5858">
                  <c:v>0.20108000000000001</c:v>
                </c:pt>
                <c:pt idx="5859">
                  <c:v>0.437195</c:v>
                </c:pt>
                <c:pt idx="5860">
                  <c:v>0.80282600000000004</c:v>
                </c:pt>
                <c:pt idx="5861">
                  <c:v>1.0738369999999999</c:v>
                </c:pt>
                <c:pt idx="5862">
                  <c:v>1.7404170000000001</c:v>
                </c:pt>
                <c:pt idx="5863">
                  <c:v>1.962906</c:v>
                </c:pt>
                <c:pt idx="5864">
                  <c:v>1.488693</c:v>
                </c:pt>
                <c:pt idx="5865">
                  <c:v>0.85069300000000003</c:v>
                </c:pt>
                <c:pt idx="5866">
                  <c:v>0.78008999999999995</c:v>
                </c:pt>
                <c:pt idx="5867">
                  <c:v>0.88766500000000004</c:v>
                </c:pt>
                <c:pt idx="5868">
                  <c:v>0.94004799999999999</c:v>
                </c:pt>
                <c:pt idx="5869">
                  <c:v>0.90864599999999995</c:v>
                </c:pt>
                <c:pt idx="5870">
                  <c:v>0.75207500000000005</c:v>
                </c:pt>
                <c:pt idx="5871">
                  <c:v>0.38574199999999997</c:v>
                </c:pt>
                <c:pt idx="5872">
                  <c:v>0.24615500000000001</c:v>
                </c:pt>
                <c:pt idx="5873">
                  <c:v>0.14863599999999999</c:v>
                </c:pt>
                <c:pt idx="5874">
                  <c:v>-2.9450000000000001E-3</c:v>
                </c:pt>
                <c:pt idx="5875">
                  <c:v>9.6100000000000005E-4</c:v>
                </c:pt>
                <c:pt idx="5876">
                  <c:v>0.74549900000000002</c:v>
                </c:pt>
                <c:pt idx="5877">
                  <c:v>1.2505040000000001</c:v>
                </c:pt>
                <c:pt idx="5878">
                  <c:v>1.6181490000000001</c:v>
                </c:pt>
                <c:pt idx="5879">
                  <c:v>2.4329679999999998</c:v>
                </c:pt>
                <c:pt idx="5880">
                  <c:v>2.6907649999999999</c:v>
                </c:pt>
                <c:pt idx="5881">
                  <c:v>2.6154169999999999</c:v>
                </c:pt>
                <c:pt idx="5882">
                  <c:v>2.5463870000000002</c:v>
                </c:pt>
                <c:pt idx="5883">
                  <c:v>1.855423</c:v>
                </c:pt>
                <c:pt idx="5884">
                  <c:v>1.056824</c:v>
                </c:pt>
                <c:pt idx="5885">
                  <c:v>0.86387599999999998</c:v>
                </c:pt>
                <c:pt idx="5886">
                  <c:v>0.54193100000000005</c:v>
                </c:pt>
                <c:pt idx="5887">
                  <c:v>3.8268999999999997E-2</c:v>
                </c:pt>
                <c:pt idx="5888">
                  <c:v>-6.4895999999999995E-2</c:v>
                </c:pt>
                <c:pt idx="5889">
                  <c:v>0.230713</c:v>
                </c:pt>
                <c:pt idx="5890">
                  <c:v>0.30275000000000002</c:v>
                </c:pt>
                <c:pt idx="5891">
                  <c:v>0.30888399999999999</c:v>
                </c:pt>
                <c:pt idx="5892">
                  <c:v>0.192749</c:v>
                </c:pt>
                <c:pt idx="5893">
                  <c:v>0.30871599999999999</c:v>
                </c:pt>
                <c:pt idx="5894">
                  <c:v>0.75231899999999996</c:v>
                </c:pt>
                <c:pt idx="5895">
                  <c:v>1.218124</c:v>
                </c:pt>
                <c:pt idx="5896">
                  <c:v>1.7052609999999999</c:v>
                </c:pt>
                <c:pt idx="5897">
                  <c:v>1.8578950000000001</c:v>
                </c:pt>
                <c:pt idx="5898">
                  <c:v>1.4782709999999999</c:v>
                </c:pt>
                <c:pt idx="5899">
                  <c:v>1.4981230000000001</c:v>
                </c:pt>
                <c:pt idx="5900">
                  <c:v>1.417511</c:v>
                </c:pt>
                <c:pt idx="5901">
                  <c:v>1.256073</c:v>
                </c:pt>
                <c:pt idx="5902">
                  <c:v>1.0940399999999999</c:v>
                </c:pt>
                <c:pt idx="5903">
                  <c:v>1.0164489999999999</c:v>
                </c:pt>
                <c:pt idx="5904">
                  <c:v>0.74531599999999998</c:v>
                </c:pt>
                <c:pt idx="5905">
                  <c:v>0.246277</c:v>
                </c:pt>
                <c:pt idx="5906">
                  <c:v>-0.13946500000000001</c:v>
                </c:pt>
                <c:pt idx="5907">
                  <c:v>-0.13975499999999999</c:v>
                </c:pt>
                <c:pt idx="5908">
                  <c:v>-3.2683999999999998E-2</c:v>
                </c:pt>
                <c:pt idx="5909">
                  <c:v>-8.4975999999999996E-2</c:v>
                </c:pt>
                <c:pt idx="5910">
                  <c:v>-2.6428E-2</c:v>
                </c:pt>
                <c:pt idx="5911">
                  <c:v>0.835785</c:v>
                </c:pt>
                <c:pt idx="5912">
                  <c:v>1.0836790000000001</c:v>
                </c:pt>
                <c:pt idx="5913">
                  <c:v>2.5729980000000001</c:v>
                </c:pt>
                <c:pt idx="5914">
                  <c:v>3.7124790000000001</c:v>
                </c:pt>
                <c:pt idx="5915">
                  <c:v>2.6827999999999999</c:v>
                </c:pt>
                <c:pt idx="5916">
                  <c:v>2.257126</c:v>
                </c:pt>
                <c:pt idx="5917">
                  <c:v>1.9839629999999999</c:v>
                </c:pt>
                <c:pt idx="5918">
                  <c:v>1.5833740000000001</c:v>
                </c:pt>
                <c:pt idx="5919">
                  <c:v>1.2144470000000001</c:v>
                </c:pt>
                <c:pt idx="5920">
                  <c:v>0.835144</c:v>
                </c:pt>
                <c:pt idx="5921">
                  <c:v>6.5643000000000007E-2</c:v>
                </c:pt>
                <c:pt idx="5922">
                  <c:v>-0.32771299999999998</c:v>
                </c:pt>
                <c:pt idx="5923">
                  <c:v>3.3783000000000001E-2</c:v>
                </c:pt>
                <c:pt idx="5924">
                  <c:v>0.25029000000000001</c:v>
                </c:pt>
                <c:pt idx="5925">
                  <c:v>0.345856</c:v>
                </c:pt>
                <c:pt idx="5926">
                  <c:v>2.7893000000000001E-2</c:v>
                </c:pt>
                <c:pt idx="5927">
                  <c:v>0.65321399999999996</c:v>
                </c:pt>
                <c:pt idx="5928">
                  <c:v>0.81835899999999995</c:v>
                </c:pt>
                <c:pt idx="5929">
                  <c:v>1.376892</c:v>
                </c:pt>
                <c:pt idx="5930">
                  <c:v>2.3599399999999999</c:v>
                </c:pt>
                <c:pt idx="5931">
                  <c:v>2.2998500000000002</c:v>
                </c:pt>
                <c:pt idx="5932">
                  <c:v>1.1942140000000001</c:v>
                </c:pt>
                <c:pt idx="5933">
                  <c:v>1.1595759999999999</c:v>
                </c:pt>
                <c:pt idx="5934">
                  <c:v>1.1871799999999999</c:v>
                </c:pt>
                <c:pt idx="5935">
                  <c:v>1.1131899999999999</c:v>
                </c:pt>
                <c:pt idx="5936">
                  <c:v>0.81254599999999999</c:v>
                </c:pt>
                <c:pt idx="5937">
                  <c:v>0.55552699999999999</c:v>
                </c:pt>
                <c:pt idx="5938">
                  <c:v>0.30986000000000002</c:v>
                </c:pt>
                <c:pt idx="5939">
                  <c:v>0.123291</c:v>
                </c:pt>
                <c:pt idx="5940">
                  <c:v>-0.10089099999999999</c:v>
                </c:pt>
                <c:pt idx="5941">
                  <c:v>-0.100021</c:v>
                </c:pt>
                <c:pt idx="5942">
                  <c:v>0.119217</c:v>
                </c:pt>
                <c:pt idx="5943">
                  <c:v>0.21238699999999999</c:v>
                </c:pt>
                <c:pt idx="5944">
                  <c:v>0.38734400000000002</c:v>
                </c:pt>
                <c:pt idx="5945">
                  <c:v>0.315216</c:v>
                </c:pt>
                <c:pt idx="5946">
                  <c:v>1.2949520000000001</c:v>
                </c:pt>
                <c:pt idx="5947">
                  <c:v>1.9760439999999999</c:v>
                </c:pt>
                <c:pt idx="5948">
                  <c:v>2.6555789999999999</c:v>
                </c:pt>
                <c:pt idx="5949">
                  <c:v>2.347305</c:v>
                </c:pt>
                <c:pt idx="5950">
                  <c:v>2.5329899999999999</c:v>
                </c:pt>
                <c:pt idx="5951">
                  <c:v>2.5922550000000002</c:v>
                </c:pt>
                <c:pt idx="5952">
                  <c:v>2.5779570000000001</c:v>
                </c:pt>
                <c:pt idx="5953">
                  <c:v>1.454315</c:v>
                </c:pt>
                <c:pt idx="5954">
                  <c:v>0.75247200000000003</c:v>
                </c:pt>
                <c:pt idx="5955">
                  <c:v>0.237152</c:v>
                </c:pt>
                <c:pt idx="5956">
                  <c:v>2.0598999999999999E-2</c:v>
                </c:pt>
                <c:pt idx="5957">
                  <c:v>-0.13436899999999999</c:v>
                </c:pt>
                <c:pt idx="5958">
                  <c:v>-0.18779000000000001</c:v>
                </c:pt>
                <c:pt idx="5959">
                  <c:v>-0.11296100000000001</c:v>
                </c:pt>
                <c:pt idx="5960">
                  <c:v>-8.0413999999999999E-2</c:v>
                </c:pt>
                <c:pt idx="5961">
                  <c:v>-1.7486999999999999E-2</c:v>
                </c:pt>
                <c:pt idx="5962">
                  <c:v>0.21812400000000001</c:v>
                </c:pt>
                <c:pt idx="5963">
                  <c:v>0.370224</c:v>
                </c:pt>
                <c:pt idx="5964">
                  <c:v>0.65251199999999998</c:v>
                </c:pt>
                <c:pt idx="5965">
                  <c:v>1.340103</c:v>
                </c:pt>
                <c:pt idx="5966">
                  <c:v>1.5935969999999999</c:v>
                </c:pt>
                <c:pt idx="5967">
                  <c:v>1.595367</c:v>
                </c:pt>
                <c:pt idx="5968">
                  <c:v>1.517517</c:v>
                </c:pt>
                <c:pt idx="5969">
                  <c:v>1.453918</c:v>
                </c:pt>
                <c:pt idx="5970">
                  <c:v>1.6163639999999999</c:v>
                </c:pt>
                <c:pt idx="5971">
                  <c:v>0.88297999999999999</c:v>
                </c:pt>
                <c:pt idx="5972">
                  <c:v>0.88699300000000003</c:v>
                </c:pt>
                <c:pt idx="5973">
                  <c:v>0.28221099999999999</c:v>
                </c:pt>
                <c:pt idx="5974">
                  <c:v>3.5233E-2</c:v>
                </c:pt>
                <c:pt idx="5975">
                  <c:v>-0.40310699999999999</c:v>
                </c:pt>
                <c:pt idx="5976">
                  <c:v>-2.3102000000000001E-2</c:v>
                </c:pt>
                <c:pt idx="5977">
                  <c:v>-2.1835E-2</c:v>
                </c:pt>
                <c:pt idx="5978">
                  <c:v>0.22583</c:v>
                </c:pt>
                <c:pt idx="5979">
                  <c:v>0.122604</c:v>
                </c:pt>
                <c:pt idx="5980">
                  <c:v>0.36869800000000003</c:v>
                </c:pt>
                <c:pt idx="5981">
                  <c:v>0.85855099999999995</c:v>
                </c:pt>
                <c:pt idx="5982">
                  <c:v>1.900452</c:v>
                </c:pt>
                <c:pt idx="5983">
                  <c:v>1.931854</c:v>
                </c:pt>
                <c:pt idx="5984">
                  <c:v>2.3184049999999998</c:v>
                </c:pt>
                <c:pt idx="5985">
                  <c:v>2.2342379999999999</c:v>
                </c:pt>
                <c:pt idx="5986">
                  <c:v>2.1786189999999999</c:v>
                </c:pt>
                <c:pt idx="5987">
                  <c:v>1.585831</c:v>
                </c:pt>
                <c:pt idx="5988">
                  <c:v>0.87773100000000004</c:v>
                </c:pt>
                <c:pt idx="5989">
                  <c:v>0.35914600000000002</c:v>
                </c:pt>
                <c:pt idx="5990">
                  <c:v>2.1179E-2</c:v>
                </c:pt>
                <c:pt idx="5991">
                  <c:v>-4.4266E-2</c:v>
                </c:pt>
                <c:pt idx="5992">
                  <c:v>-0.216782</c:v>
                </c:pt>
                <c:pt idx="5993">
                  <c:v>-8.8882000000000003E-2</c:v>
                </c:pt>
                <c:pt idx="5994">
                  <c:v>0.18412800000000001</c:v>
                </c:pt>
                <c:pt idx="5995">
                  <c:v>0.378357</c:v>
                </c:pt>
                <c:pt idx="5996">
                  <c:v>0.49346899999999999</c:v>
                </c:pt>
                <c:pt idx="5997">
                  <c:v>0.66114799999999996</c:v>
                </c:pt>
                <c:pt idx="5998">
                  <c:v>0.93452500000000005</c:v>
                </c:pt>
                <c:pt idx="5999">
                  <c:v>1.212296</c:v>
                </c:pt>
                <c:pt idx="6000">
                  <c:v>1.317383</c:v>
                </c:pt>
                <c:pt idx="6001">
                  <c:v>1.2245029999999999</c:v>
                </c:pt>
                <c:pt idx="6002">
                  <c:v>1.154633</c:v>
                </c:pt>
                <c:pt idx="6003">
                  <c:v>1.2960659999999999</c:v>
                </c:pt>
                <c:pt idx="6004">
                  <c:v>0.78759800000000002</c:v>
                </c:pt>
                <c:pt idx="6005">
                  <c:v>0.15382399999999999</c:v>
                </c:pt>
                <c:pt idx="6006">
                  <c:v>-0.15303</c:v>
                </c:pt>
                <c:pt idx="6007">
                  <c:v>-0.41703800000000002</c:v>
                </c:pt>
                <c:pt idx="6008">
                  <c:v>-0.58728000000000002</c:v>
                </c:pt>
                <c:pt idx="6009">
                  <c:v>-0.53800999999999999</c:v>
                </c:pt>
                <c:pt idx="6010">
                  <c:v>-0.70985399999999998</c:v>
                </c:pt>
                <c:pt idx="6011">
                  <c:v>-0.42216500000000001</c:v>
                </c:pt>
                <c:pt idx="6012">
                  <c:v>0.18392900000000001</c:v>
                </c:pt>
                <c:pt idx="6013">
                  <c:v>0.29010000000000002</c:v>
                </c:pt>
                <c:pt idx="6014">
                  <c:v>0.20230100000000001</c:v>
                </c:pt>
                <c:pt idx="6015">
                  <c:v>0.41365099999999999</c:v>
                </c:pt>
                <c:pt idx="6016">
                  <c:v>0.95944200000000002</c:v>
                </c:pt>
                <c:pt idx="6017">
                  <c:v>1.3730469999999999</c:v>
                </c:pt>
                <c:pt idx="6018">
                  <c:v>1.770065</c:v>
                </c:pt>
                <c:pt idx="6019">
                  <c:v>2.162048</c:v>
                </c:pt>
                <c:pt idx="6020">
                  <c:v>1.9671780000000001</c:v>
                </c:pt>
                <c:pt idx="6021">
                  <c:v>1.982224</c:v>
                </c:pt>
                <c:pt idx="6022">
                  <c:v>2.4161220000000001</c:v>
                </c:pt>
                <c:pt idx="6023">
                  <c:v>2.3444370000000001</c:v>
                </c:pt>
                <c:pt idx="6024">
                  <c:v>1.955673</c:v>
                </c:pt>
                <c:pt idx="6025">
                  <c:v>1.6193850000000001</c:v>
                </c:pt>
                <c:pt idx="6026">
                  <c:v>1.1618189999999999</c:v>
                </c:pt>
                <c:pt idx="6027">
                  <c:v>0.68398999999999999</c:v>
                </c:pt>
                <c:pt idx="6028">
                  <c:v>0.37861600000000001</c:v>
                </c:pt>
                <c:pt idx="6029">
                  <c:v>0.29917899999999997</c:v>
                </c:pt>
                <c:pt idx="6030">
                  <c:v>0.29255700000000001</c:v>
                </c:pt>
                <c:pt idx="6031">
                  <c:v>0.56146200000000002</c:v>
                </c:pt>
                <c:pt idx="6032">
                  <c:v>0.89975000000000005</c:v>
                </c:pt>
                <c:pt idx="6033">
                  <c:v>1.246597</c:v>
                </c:pt>
                <c:pt idx="6034">
                  <c:v>1.9254610000000001</c:v>
                </c:pt>
                <c:pt idx="6035">
                  <c:v>2.0348660000000001</c:v>
                </c:pt>
                <c:pt idx="6036">
                  <c:v>1.4949650000000001</c:v>
                </c:pt>
                <c:pt idx="6037">
                  <c:v>0.87353499999999995</c:v>
                </c:pt>
                <c:pt idx="6038">
                  <c:v>0.86656200000000005</c:v>
                </c:pt>
                <c:pt idx="6039">
                  <c:v>0.875336</c:v>
                </c:pt>
                <c:pt idx="6040">
                  <c:v>0.765625</c:v>
                </c:pt>
                <c:pt idx="6041">
                  <c:v>0.52304099999999998</c:v>
                </c:pt>
                <c:pt idx="6042">
                  <c:v>0.212891</c:v>
                </c:pt>
                <c:pt idx="6043">
                  <c:v>2.9312000000000001E-2</c:v>
                </c:pt>
                <c:pt idx="6044">
                  <c:v>0.140793</c:v>
                </c:pt>
                <c:pt idx="6045">
                  <c:v>0.322403</c:v>
                </c:pt>
                <c:pt idx="6046">
                  <c:v>0.365402</c:v>
                </c:pt>
                <c:pt idx="6047">
                  <c:v>0.47703600000000002</c:v>
                </c:pt>
                <c:pt idx="6048">
                  <c:v>0.99807699999999999</c:v>
                </c:pt>
                <c:pt idx="6049">
                  <c:v>1.6805730000000001</c:v>
                </c:pt>
                <c:pt idx="6050">
                  <c:v>2.249069</c:v>
                </c:pt>
                <c:pt idx="6051">
                  <c:v>2.8614809999999999</c:v>
                </c:pt>
                <c:pt idx="6052">
                  <c:v>3.2418819999999999</c:v>
                </c:pt>
                <c:pt idx="6053">
                  <c:v>3.046249</c:v>
                </c:pt>
                <c:pt idx="6054">
                  <c:v>2.567307</c:v>
                </c:pt>
                <c:pt idx="6055">
                  <c:v>1.924652</c:v>
                </c:pt>
                <c:pt idx="6056">
                  <c:v>1.470596</c:v>
                </c:pt>
                <c:pt idx="6057">
                  <c:v>1.105057</c:v>
                </c:pt>
                <c:pt idx="6058">
                  <c:v>0.83375500000000002</c:v>
                </c:pt>
                <c:pt idx="6059">
                  <c:v>0.58142099999999997</c:v>
                </c:pt>
                <c:pt idx="6060">
                  <c:v>0.39399699999999999</c:v>
                </c:pt>
                <c:pt idx="6061">
                  <c:v>0.54971300000000001</c:v>
                </c:pt>
                <c:pt idx="6062">
                  <c:v>0.24243200000000001</c:v>
                </c:pt>
                <c:pt idx="6063">
                  <c:v>-0.22081000000000001</c:v>
                </c:pt>
                <c:pt idx="6064">
                  <c:v>0.27737400000000001</c:v>
                </c:pt>
                <c:pt idx="6065">
                  <c:v>1.070114</c:v>
                </c:pt>
                <c:pt idx="6066">
                  <c:v>0.99832200000000004</c:v>
                </c:pt>
                <c:pt idx="6067">
                  <c:v>0.632355</c:v>
                </c:pt>
                <c:pt idx="6068">
                  <c:v>0.62074300000000004</c:v>
                </c:pt>
                <c:pt idx="6069">
                  <c:v>1.007935</c:v>
                </c:pt>
                <c:pt idx="6070">
                  <c:v>1.324173</c:v>
                </c:pt>
                <c:pt idx="6071">
                  <c:v>0.94348100000000001</c:v>
                </c:pt>
                <c:pt idx="6072">
                  <c:v>0.57324200000000003</c:v>
                </c:pt>
                <c:pt idx="6073">
                  <c:v>-0.17747499999999999</c:v>
                </c:pt>
                <c:pt idx="6074">
                  <c:v>0.95545999999999998</c:v>
                </c:pt>
                <c:pt idx="6075">
                  <c:v>4.7897000000000002E-2</c:v>
                </c:pt>
                <c:pt idx="6076">
                  <c:v>0.37893700000000002</c:v>
                </c:pt>
                <c:pt idx="6077">
                  <c:v>0.368896</c:v>
                </c:pt>
                <c:pt idx="6078">
                  <c:v>-0.28100599999999998</c:v>
                </c:pt>
                <c:pt idx="6079">
                  <c:v>0.36283900000000002</c:v>
                </c:pt>
                <c:pt idx="6080">
                  <c:v>0.40634199999999998</c:v>
                </c:pt>
                <c:pt idx="6081">
                  <c:v>0.281555</c:v>
                </c:pt>
                <c:pt idx="6082">
                  <c:v>0.44381700000000002</c:v>
                </c:pt>
                <c:pt idx="6083">
                  <c:v>1.06813</c:v>
                </c:pt>
                <c:pt idx="6084">
                  <c:v>1.179932</c:v>
                </c:pt>
                <c:pt idx="6085">
                  <c:v>0.94090300000000004</c:v>
                </c:pt>
                <c:pt idx="6086">
                  <c:v>1.4556119999999999</c:v>
                </c:pt>
                <c:pt idx="6087">
                  <c:v>1.9361109999999999</c:v>
                </c:pt>
                <c:pt idx="6088">
                  <c:v>1.6161650000000001</c:v>
                </c:pt>
                <c:pt idx="6089">
                  <c:v>1.2155910000000001</c:v>
                </c:pt>
                <c:pt idx="6090">
                  <c:v>0.61871299999999996</c:v>
                </c:pt>
                <c:pt idx="6091">
                  <c:v>0.28913899999999998</c:v>
                </c:pt>
                <c:pt idx="6092">
                  <c:v>0.10592699999999999</c:v>
                </c:pt>
                <c:pt idx="6093">
                  <c:v>-0.13259899999999999</c:v>
                </c:pt>
                <c:pt idx="6094">
                  <c:v>-0.28808600000000001</c:v>
                </c:pt>
                <c:pt idx="6095">
                  <c:v>-0.31306499999999998</c:v>
                </c:pt>
                <c:pt idx="6096">
                  <c:v>-0.156921</c:v>
                </c:pt>
                <c:pt idx="6097">
                  <c:v>-1.6022000000000002E-2</c:v>
                </c:pt>
                <c:pt idx="6098">
                  <c:v>-3.0304000000000001E-2</c:v>
                </c:pt>
                <c:pt idx="6099">
                  <c:v>0.564056</c:v>
                </c:pt>
                <c:pt idx="6100">
                  <c:v>0.70381199999999999</c:v>
                </c:pt>
                <c:pt idx="6101">
                  <c:v>0.72700500000000001</c:v>
                </c:pt>
                <c:pt idx="6102">
                  <c:v>0.95153799999999999</c:v>
                </c:pt>
                <c:pt idx="6103">
                  <c:v>1.107086</c:v>
                </c:pt>
                <c:pt idx="6104">
                  <c:v>1.271835</c:v>
                </c:pt>
                <c:pt idx="6105">
                  <c:v>1.2171479999999999</c:v>
                </c:pt>
                <c:pt idx="6106">
                  <c:v>0.99789399999999995</c:v>
                </c:pt>
                <c:pt idx="6107">
                  <c:v>0.80418400000000001</c:v>
                </c:pt>
                <c:pt idx="6108">
                  <c:v>0.54072600000000004</c:v>
                </c:pt>
                <c:pt idx="6109">
                  <c:v>0.247803</c:v>
                </c:pt>
                <c:pt idx="6110">
                  <c:v>2.0629999999999999E-2</c:v>
                </c:pt>
                <c:pt idx="6111">
                  <c:v>-6.3521999999999995E-2</c:v>
                </c:pt>
                <c:pt idx="6112">
                  <c:v>-0.119675</c:v>
                </c:pt>
                <c:pt idx="6113">
                  <c:v>-4.4631999999999998E-2</c:v>
                </c:pt>
                <c:pt idx="6114">
                  <c:v>0.22966</c:v>
                </c:pt>
                <c:pt idx="6115">
                  <c:v>0.28385899999999997</c:v>
                </c:pt>
                <c:pt idx="6116">
                  <c:v>0.34045399999999998</c:v>
                </c:pt>
                <c:pt idx="6117">
                  <c:v>1.1101840000000001</c:v>
                </c:pt>
                <c:pt idx="6118">
                  <c:v>1.4085240000000001</c:v>
                </c:pt>
                <c:pt idx="6119">
                  <c:v>1.6640779999999999</c:v>
                </c:pt>
                <c:pt idx="6120">
                  <c:v>2.0964809999999998</c:v>
                </c:pt>
                <c:pt idx="6121">
                  <c:v>1.6770780000000001</c:v>
                </c:pt>
                <c:pt idx="6122">
                  <c:v>1.202118</c:v>
                </c:pt>
                <c:pt idx="6123">
                  <c:v>0.92594900000000002</c:v>
                </c:pt>
                <c:pt idx="6124">
                  <c:v>0.69407700000000006</c:v>
                </c:pt>
                <c:pt idx="6125">
                  <c:v>0.34176600000000001</c:v>
                </c:pt>
                <c:pt idx="6126">
                  <c:v>0.236481</c:v>
                </c:pt>
                <c:pt idx="6127">
                  <c:v>0.13566600000000001</c:v>
                </c:pt>
                <c:pt idx="6128">
                  <c:v>-0.18388399999999999</c:v>
                </c:pt>
                <c:pt idx="6129">
                  <c:v>-0.17111199999999999</c:v>
                </c:pt>
                <c:pt idx="6130">
                  <c:v>0.11787400000000001</c:v>
                </c:pt>
                <c:pt idx="6131">
                  <c:v>0.20175199999999999</c:v>
                </c:pt>
                <c:pt idx="6132">
                  <c:v>0.18945300000000001</c:v>
                </c:pt>
                <c:pt idx="6133">
                  <c:v>0.42150900000000002</c:v>
                </c:pt>
                <c:pt idx="6134">
                  <c:v>0.83097799999999999</c:v>
                </c:pt>
                <c:pt idx="6135">
                  <c:v>1.0062260000000001</c:v>
                </c:pt>
                <c:pt idx="6136">
                  <c:v>0.95939600000000003</c:v>
                </c:pt>
                <c:pt idx="6137">
                  <c:v>1.086212</c:v>
                </c:pt>
                <c:pt idx="6138">
                  <c:v>1.311752</c:v>
                </c:pt>
                <c:pt idx="6139">
                  <c:v>1.251099</c:v>
                </c:pt>
                <c:pt idx="6140">
                  <c:v>1.165192</c:v>
                </c:pt>
                <c:pt idx="6141">
                  <c:v>1.040665</c:v>
                </c:pt>
                <c:pt idx="6142">
                  <c:v>0.80612200000000001</c:v>
                </c:pt>
                <c:pt idx="6143">
                  <c:v>0.41711399999999998</c:v>
                </c:pt>
                <c:pt idx="6144">
                  <c:v>1.3046E-2</c:v>
                </c:pt>
                <c:pt idx="6145">
                  <c:v>-0.24119599999999999</c:v>
                </c:pt>
                <c:pt idx="6146">
                  <c:v>-0.13670299999999999</c:v>
                </c:pt>
                <c:pt idx="6147">
                  <c:v>-9.3989999999999994E-3</c:v>
                </c:pt>
                <c:pt idx="6148">
                  <c:v>-7.0586999999999997E-2</c:v>
                </c:pt>
                <c:pt idx="6149">
                  <c:v>-0.13461300000000001</c:v>
                </c:pt>
                <c:pt idx="6150">
                  <c:v>2.9648000000000001E-2</c:v>
                </c:pt>
                <c:pt idx="6151">
                  <c:v>0.51973000000000003</c:v>
                </c:pt>
                <c:pt idx="6152">
                  <c:v>1.242432</c:v>
                </c:pt>
                <c:pt idx="6153">
                  <c:v>1.5699160000000001</c:v>
                </c:pt>
                <c:pt idx="6154">
                  <c:v>1.7540279999999999</c:v>
                </c:pt>
                <c:pt idx="6155">
                  <c:v>2.0390619999999999</c:v>
                </c:pt>
                <c:pt idx="6156">
                  <c:v>1.6967319999999999</c:v>
                </c:pt>
                <c:pt idx="6157">
                  <c:v>1.654495</c:v>
                </c:pt>
                <c:pt idx="6158">
                  <c:v>1.2128909999999999</c:v>
                </c:pt>
                <c:pt idx="6159">
                  <c:v>0.89894099999999999</c:v>
                </c:pt>
                <c:pt idx="6160">
                  <c:v>0.52526899999999999</c:v>
                </c:pt>
                <c:pt idx="6161">
                  <c:v>0.223465</c:v>
                </c:pt>
                <c:pt idx="6162">
                  <c:v>1.0132E-2</c:v>
                </c:pt>
                <c:pt idx="6163">
                  <c:v>-0.29899599999999998</c:v>
                </c:pt>
                <c:pt idx="6164">
                  <c:v>-0.24313399999999999</c:v>
                </c:pt>
                <c:pt idx="6165">
                  <c:v>-0.13058500000000001</c:v>
                </c:pt>
                <c:pt idx="6166">
                  <c:v>6.6818000000000002E-2</c:v>
                </c:pt>
                <c:pt idx="6167">
                  <c:v>0.180649</c:v>
                </c:pt>
                <c:pt idx="6168">
                  <c:v>0.271179</c:v>
                </c:pt>
                <c:pt idx="6169">
                  <c:v>0.65002400000000005</c:v>
                </c:pt>
                <c:pt idx="6170">
                  <c:v>1.062073</c:v>
                </c:pt>
                <c:pt idx="6171">
                  <c:v>1.3553470000000001</c:v>
                </c:pt>
                <c:pt idx="6172">
                  <c:v>1.682175</c:v>
                </c:pt>
                <c:pt idx="6173">
                  <c:v>1.702286</c:v>
                </c:pt>
                <c:pt idx="6174">
                  <c:v>1.730148</c:v>
                </c:pt>
                <c:pt idx="6175">
                  <c:v>1.5308379999999999</c:v>
                </c:pt>
                <c:pt idx="6176">
                  <c:v>1.2120820000000001</c:v>
                </c:pt>
                <c:pt idx="6177">
                  <c:v>0.60343899999999995</c:v>
                </c:pt>
                <c:pt idx="6178">
                  <c:v>0.41043099999999999</c:v>
                </c:pt>
                <c:pt idx="6179">
                  <c:v>3.8025000000000003E-2</c:v>
                </c:pt>
                <c:pt idx="6180">
                  <c:v>-0.382965</c:v>
                </c:pt>
                <c:pt idx="6181">
                  <c:v>-0.30624400000000002</c:v>
                </c:pt>
                <c:pt idx="6182">
                  <c:v>-0.21293599999999999</c:v>
                </c:pt>
                <c:pt idx="6183">
                  <c:v>0.19212299999999999</c:v>
                </c:pt>
                <c:pt idx="6184">
                  <c:v>0.140518</c:v>
                </c:pt>
                <c:pt idx="6185">
                  <c:v>-9.4024999999999997E-2</c:v>
                </c:pt>
                <c:pt idx="6186">
                  <c:v>0.54606600000000005</c:v>
                </c:pt>
                <c:pt idx="6187">
                  <c:v>1.262222</c:v>
                </c:pt>
                <c:pt idx="6188">
                  <c:v>1.8737790000000001</c:v>
                </c:pt>
                <c:pt idx="6189">
                  <c:v>2.0824129999999998</c:v>
                </c:pt>
                <c:pt idx="6190">
                  <c:v>2.2374269999999998</c:v>
                </c:pt>
                <c:pt idx="6191">
                  <c:v>1.7963260000000001</c:v>
                </c:pt>
                <c:pt idx="6192">
                  <c:v>1.692993</c:v>
                </c:pt>
                <c:pt idx="6193">
                  <c:v>1.1916199999999999</c:v>
                </c:pt>
                <c:pt idx="6194">
                  <c:v>0.70748900000000003</c:v>
                </c:pt>
                <c:pt idx="6195">
                  <c:v>0.356491</c:v>
                </c:pt>
                <c:pt idx="6196">
                  <c:v>-0.25294499999999998</c:v>
                </c:pt>
                <c:pt idx="6197">
                  <c:v>-0.45509300000000003</c:v>
                </c:pt>
                <c:pt idx="6198">
                  <c:v>-0.12535099999999999</c:v>
                </c:pt>
                <c:pt idx="6199">
                  <c:v>-6.8390000000000006E-2</c:v>
                </c:pt>
                <c:pt idx="6200">
                  <c:v>8.0077999999999996E-2</c:v>
                </c:pt>
                <c:pt idx="6201">
                  <c:v>0.125778</c:v>
                </c:pt>
                <c:pt idx="6202">
                  <c:v>0.235901</c:v>
                </c:pt>
                <c:pt idx="6203">
                  <c:v>0.64894099999999999</c:v>
                </c:pt>
                <c:pt idx="6204">
                  <c:v>0.96253999999999995</c:v>
                </c:pt>
                <c:pt idx="6205">
                  <c:v>1.2542880000000001</c:v>
                </c:pt>
                <c:pt idx="6206">
                  <c:v>1.3232569999999999</c:v>
                </c:pt>
                <c:pt idx="6207">
                  <c:v>1.558899</c:v>
                </c:pt>
                <c:pt idx="6208">
                  <c:v>1.7284390000000001</c:v>
                </c:pt>
                <c:pt idx="6209">
                  <c:v>1.4636229999999999</c:v>
                </c:pt>
                <c:pt idx="6210">
                  <c:v>1.175446</c:v>
                </c:pt>
                <c:pt idx="6211">
                  <c:v>0.87087999999999999</c:v>
                </c:pt>
                <c:pt idx="6212">
                  <c:v>0.448517</c:v>
                </c:pt>
                <c:pt idx="6213">
                  <c:v>5.5510999999999998E-2</c:v>
                </c:pt>
                <c:pt idx="6214">
                  <c:v>-0.23309299999999999</c:v>
                </c:pt>
                <c:pt idx="6215">
                  <c:v>-7.7988000000000002E-2</c:v>
                </c:pt>
                <c:pt idx="6216">
                  <c:v>0.24717700000000001</c:v>
                </c:pt>
                <c:pt idx="6217">
                  <c:v>0.34461999999999998</c:v>
                </c:pt>
                <c:pt idx="6218">
                  <c:v>0.52943399999999996</c:v>
                </c:pt>
                <c:pt idx="6219">
                  <c:v>0.50347900000000001</c:v>
                </c:pt>
                <c:pt idx="6220">
                  <c:v>0.46974199999999999</c:v>
                </c:pt>
                <c:pt idx="6221">
                  <c:v>1.112015</c:v>
                </c:pt>
                <c:pt idx="6222">
                  <c:v>2.0567470000000001</c:v>
                </c:pt>
                <c:pt idx="6223">
                  <c:v>2.0156559999999999</c:v>
                </c:pt>
                <c:pt idx="6224">
                  <c:v>2.045547</c:v>
                </c:pt>
                <c:pt idx="6225">
                  <c:v>1.732361</c:v>
                </c:pt>
                <c:pt idx="6226">
                  <c:v>1.4845429999999999</c:v>
                </c:pt>
                <c:pt idx="6227">
                  <c:v>1.116913</c:v>
                </c:pt>
                <c:pt idx="6228">
                  <c:v>0.78509499999999999</c:v>
                </c:pt>
                <c:pt idx="6229">
                  <c:v>0.37872299999999998</c:v>
                </c:pt>
                <c:pt idx="6230">
                  <c:v>0.18406700000000001</c:v>
                </c:pt>
                <c:pt idx="6231">
                  <c:v>0.339005</c:v>
                </c:pt>
                <c:pt idx="6232">
                  <c:v>0.48608400000000002</c:v>
                </c:pt>
                <c:pt idx="6233">
                  <c:v>0.813828</c:v>
                </c:pt>
                <c:pt idx="6234">
                  <c:v>0.53915400000000002</c:v>
                </c:pt>
                <c:pt idx="6235">
                  <c:v>0.124115</c:v>
                </c:pt>
                <c:pt idx="6236">
                  <c:v>-6.0287E-2</c:v>
                </c:pt>
                <c:pt idx="6237">
                  <c:v>-4.0889999999999998E-3</c:v>
                </c:pt>
                <c:pt idx="6238">
                  <c:v>-4.8446999999999997E-2</c:v>
                </c:pt>
                <c:pt idx="6239">
                  <c:v>-0.303726</c:v>
                </c:pt>
                <c:pt idx="6240">
                  <c:v>-0.57174700000000001</c:v>
                </c:pt>
                <c:pt idx="6241">
                  <c:v>-0.326797</c:v>
                </c:pt>
                <c:pt idx="6242">
                  <c:v>0.320801</c:v>
                </c:pt>
                <c:pt idx="6243">
                  <c:v>0.83596800000000004</c:v>
                </c:pt>
                <c:pt idx="6244">
                  <c:v>1.0587310000000001</c:v>
                </c:pt>
                <c:pt idx="6245">
                  <c:v>1.175797</c:v>
                </c:pt>
                <c:pt idx="6246">
                  <c:v>1.5099180000000001</c:v>
                </c:pt>
                <c:pt idx="6247">
                  <c:v>1.645966</c:v>
                </c:pt>
                <c:pt idx="6248">
                  <c:v>1.70224</c:v>
                </c:pt>
                <c:pt idx="6249">
                  <c:v>1.622406</c:v>
                </c:pt>
                <c:pt idx="6250">
                  <c:v>1.597183</c:v>
                </c:pt>
                <c:pt idx="6251">
                  <c:v>1.4840390000000001</c:v>
                </c:pt>
                <c:pt idx="6252">
                  <c:v>1.308136</c:v>
                </c:pt>
                <c:pt idx="6253">
                  <c:v>1.056427</c:v>
                </c:pt>
                <c:pt idx="6254">
                  <c:v>0.86315900000000001</c:v>
                </c:pt>
                <c:pt idx="6255">
                  <c:v>0.66210899999999995</c:v>
                </c:pt>
                <c:pt idx="6256">
                  <c:v>0.55163600000000002</c:v>
                </c:pt>
                <c:pt idx="6257">
                  <c:v>0.56358299999999995</c:v>
                </c:pt>
                <c:pt idx="6258">
                  <c:v>0.74842799999999998</c:v>
                </c:pt>
                <c:pt idx="6259">
                  <c:v>1.1195679999999999</c:v>
                </c:pt>
                <c:pt idx="6260">
                  <c:v>1.6104130000000001</c:v>
                </c:pt>
                <c:pt idx="6261">
                  <c:v>2.0498500000000002</c:v>
                </c:pt>
                <c:pt idx="6262">
                  <c:v>2.2040250000000001</c:v>
                </c:pt>
                <c:pt idx="6263">
                  <c:v>2.2384189999999999</c:v>
                </c:pt>
                <c:pt idx="6264">
                  <c:v>2.1997990000000001</c:v>
                </c:pt>
                <c:pt idx="6265">
                  <c:v>2.0820159999999999</c:v>
                </c:pt>
                <c:pt idx="6266">
                  <c:v>1.742737</c:v>
                </c:pt>
                <c:pt idx="6267">
                  <c:v>1.4624630000000001</c:v>
                </c:pt>
                <c:pt idx="6268">
                  <c:v>1.2376400000000001</c:v>
                </c:pt>
                <c:pt idx="6269">
                  <c:v>0.82823199999999997</c:v>
                </c:pt>
                <c:pt idx="6270">
                  <c:v>0.83489999999999998</c:v>
                </c:pt>
                <c:pt idx="6271">
                  <c:v>0.86335799999999996</c:v>
                </c:pt>
                <c:pt idx="6272">
                  <c:v>0.71571399999999996</c:v>
                </c:pt>
                <c:pt idx="6273">
                  <c:v>0.273895</c:v>
                </c:pt>
                <c:pt idx="6274">
                  <c:v>-0.38911400000000002</c:v>
                </c:pt>
                <c:pt idx="6275">
                  <c:v>-0.68086199999999997</c:v>
                </c:pt>
                <c:pt idx="6276">
                  <c:v>-0.60047899999999998</c:v>
                </c:pt>
                <c:pt idx="6277">
                  <c:v>-0.378189</c:v>
                </c:pt>
                <c:pt idx="6278">
                  <c:v>-0.32130399999999998</c:v>
                </c:pt>
                <c:pt idx="6279">
                  <c:v>-0.469696</c:v>
                </c:pt>
                <c:pt idx="6280">
                  <c:v>-0.710785</c:v>
                </c:pt>
                <c:pt idx="6281">
                  <c:v>-0.55470299999999995</c:v>
                </c:pt>
                <c:pt idx="6282">
                  <c:v>-0.27455099999999999</c:v>
                </c:pt>
                <c:pt idx="6283">
                  <c:v>-1.2817E-2</c:v>
                </c:pt>
                <c:pt idx="6284">
                  <c:v>0.25881999999999999</c:v>
                </c:pt>
                <c:pt idx="6285">
                  <c:v>0.62631199999999998</c:v>
                </c:pt>
                <c:pt idx="6286">
                  <c:v>1.088409</c:v>
                </c:pt>
                <c:pt idx="6287">
                  <c:v>1.5606690000000001</c:v>
                </c:pt>
                <c:pt idx="6288">
                  <c:v>1.979919</c:v>
                </c:pt>
                <c:pt idx="6289">
                  <c:v>2.4336850000000001</c:v>
                </c:pt>
                <c:pt idx="6290">
                  <c:v>2.7648160000000002</c:v>
                </c:pt>
                <c:pt idx="6291">
                  <c:v>2.5414430000000001</c:v>
                </c:pt>
                <c:pt idx="6292">
                  <c:v>2.3134769999999998</c:v>
                </c:pt>
                <c:pt idx="6293">
                  <c:v>2.4864199999999999</c:v>
                </c:pt>
                <c:pt idx="6294">
                  <c:v>2.5442960000000001</c:v>
                </c:pt>
                <c:pt idx="6295">
                  <c:v>2.504623</c:v>
                </c:pt>
                <c:pt idx="6296">
                  <c:v>2.3874360000000001</c:v>
                </c:pt>
                <c:pt idx="6297">
                  <c:v>2.2942499999999999</c:v>
                </c:pt>
                <c:pt idx="6298">
                  <c:v>2.247681</c:v>
                </c:pt>
                <c:pt idx="6299">
                  <c:v>2.2259370000000001</c:v>
                </c:pt>
                <c:pt idx="6300">
                  <c:v>2.1399080000000001</c:v>
                </c:pt>
                <c:pt idx="6301">
                  <c:v>1.7537990000000001</c:v>
                </c:pt>
                <c:pt idx="6302">
                  <c:v>1.7017519999999999</c:v>
                </c:pt>
                <c:pt idx="6303">
                  <c:v>1.7173609999999999</c:v>
                </c:pt>
                <c:pt idx="6304">
                  <c:v>1.7392879999999999</c:v>
                </c:pt>
                <c:pt idx="6305">
                  <c:v>1.6610259999999999</c:v>
                </c:pt>
                <c:pt idx="6306">
                  <c:v>1.0904240000000001</c:v>
                </c:pt>
                <c:pt idx="6307">
                  <c:v>0.52099600000000001</c:v>
                </c:pt>
                <c:pt idx="6308">
                  <c:v>-0.14636199999999999</c:v>
                </c:pt>
                <c:pt idx="6309">
                  <c:v>-0.66523699999999997</c:v>
                </c:pt>
                <c:pt idx="6310">
                  <c:v>-0.88401799999999997</c:v>
                </c:pt>
                <c:pt idx="6311">
                  <c:v>-0.75895699999999999</c:v>
                </c:pt>
                <c:pt idx="6312">
                  <c:v>-0.68785099999999999</c:v>
                </c:pt>
                <c:pt idx="6313">
                  <c:v>-0.83831800000000001</c:v>
                </c:pt>
                <c:pt idx="6314">
                  <c:v>-1.000534</c:v>
                </c:pt>
                <c:pt idx="6315">
                  <c:v>-0.83026100000000003</c:v>
                </c:pt>
                <c:pt idx="6316">
                  <c:v>-0.46084599999999998</c:v>
                </c:pt>
                <c:pt idx="6317">
                  <c:v>-0.12825</c:v>
                </c:pt>
                <c:pt idx="6318">
                  <c:v>0.19252</c:v>
                </c:pt>
                <c:pt idx="6319">
                  <c:v>0.69302399999999997</c:v>
                </c:pt>
                <c:pt idx="6320">
                  <c:v>1.4040220000000001</c:v>
                </c:pt>
                <c:pt idx="6321">
                  <c:v>2.291382</c:v>
                </c:pt>
                <c:pt idx="6322">
                  <c:v>2.8975680000000001</c:v>
                </c:pt>
                <c:pt idx="6323">
                  <c:v>2.862457</c:v>
                </c:pt>
                <c:pt idx="6324">
                  <c:v>3.021042</c:v>
                </c:pt>
                <c:pt idx="6325">
                  <c:v>2.7504729999999999</c:v>
                </c:pt>
                <c:pt idx="6326">
                  <c:v>2.574249</c:v>
                </c:pt>
                <c:pt idx="6327">
                  <c:v>2.2481230000000001</c:v>
                </c:pt>
                <c:pt idx="6328">
                  <c:v>2.1543269999999999</c:v>
                </c:pt>
                <c:pt idx="6329">
                  <c:v>2.1077119999999998</c:v>
                </c:pt>
                <c:pt idx="6330">
                  <c:v>2.0181879999999999</c:v>
                </c:pt>
                <c:pt idx="6331">
                  <c:v>1.9200440000000001</c:v>
                </c:pt>
                <c:pt idx="6332">
                  <c:v>1.8484799999999999</c:v>
                </c:pt>
                <c:pt idx="6333">
                  <c:v>1.8172759999999999</c:v>
                </c:pt>
                <c:pt idx="6334">
                  <c:v>1.679611</c:v>
                </c:pt>
                <c:pt idx="6335">
                  <c:v>1.5559540000000001</c:v>
                </c:pt>
                <c:pt idx="6336">
                  <c:v>1.4922489999999999</c:v>
                </c:pt>
                <c:pt idx="6337">
                  <c:v>1.40892</c:v>
                </c:pt>
                <c:pt idx="6338">
                  <c:v>1.8247990000000001</c:v>
                </c:pt>
                <c:pt idx="6339">
                  <c:v>2.573502</c:v>
                </c:pt>
                <c:pt idx="6340">
                  <c:v>2.9001009999999998</c:v>
                </c:pt>
                <c:pt idx="6341">
                  <c:v>1.9906010000000001</c:v>
                </c:pt>
                <c:pt idx="6342">
                  <c:v>0.71815499999999999</c:v>
                </c:pt>
                <c:pt idx="6343">
                  <c:v>-0.38569599999999998</c:v>
                </c:pt>
                <c:pt idx="6344">
                  <c:v>-0.47770699999999999</c:v>
                </c:pt>
                <c:pt idx="6345">
                  <c:v>-0.59928899999999996</c:v>
                </c:pt>
                <c:pt idx="6346">
                  <c:v>-0.88725299999999996</c:v>
                </c:pt>
                <c:pt idx="6347">
                  <c:v>-1.4814000000000001</c:v>
                </c:pt>
                <c:pt idx="6348">
                  <c:v>-1.722321</c:v>
                </c:pt>
                <c:pt idx="6349">
                  <c:v>-1.329132</c:v>
                </c:pt>
                <c:pt idx="6350">
                  <c:v>-0.74690199999999995</c:v>
                </c:pt>
                <c:pt idx="6351">
                  <c:v>-0.30448900000000001</c:v>
                </c:pt>
                <c:pt idx="6352">
                  <c:v>0.17901600000000001</c:v>
                </c:pt>
                <c:pt idx="6353">
                  <c:v>0.88412500000000005</c:v>
                </c:pt>
                <c:pt idx="6354">
                  <c:v>1.788467</c:v>
                </c:pt>
                <c:pt idx="6355">
                  <c:v>2.736923</c:v>
                </c:pt>
                <c:pt idx="6356">
                  <c:v>3.409103</c:v>
                </c:pt>
                <c:pt idx="6357">
                  <c:v>3.4002530000000002</c:v>
                </c:pt>
                <c:pt idx="6358">
                  <c:v>3.224869</c:v>
                </c:pt>
                <c:pt idx="6359">
                  <c:v>2.959015</c:v>
                </c:pt>
                <c:pt idx="6360">
                  <c:v>2.6414789999999999</c:v>
                </c:pt>
                <c:pt idx="6361">
                  <c:v>2.3465729999999998</c:v>
                </c:pt>
                <c:pt idx="6362">
                  <c:v>1.978073</c:v>
                </c:pt>
                <c:pt idx="6363">
                  <c:v>1.7957460000000001</c:v>
                </c:pt>
                <c:pt idx="6364">
                  <c:v>1.707001</c:v>
                </c:pt>
                <c:pt idx="6365">
                  <c:v>1.599869</c:v>
                </c:pt>
                <c:pt idx="6366">
                  <c:v>1.5274350000000001</c:v>
                </c:pt>
                <c:pt idx="6367">
                  <c:v>1.4647220000000001</c:v>
                </c:pt>
                <c:pt idx="6368">
                  <c:v>1.3702700000000001</c:v>
                </c:pt>
                <c:pt idx="6369">
                  <c:v>1.378174</c:v>
                </c:pt>
                <c:pt idx="6370">
                  <c:v>1.021835</c:v>
                </c:pt>
                <c:pt idx="6371">
                  <c:v>0.92489600000000005</c:v>
                </c:pt>
                <c:pt idx="6372">
                  <c:v>1.119019</c:v>
                </c:pt>
                <c:pt idx="6373">
                  <c:v>0.94908099999999995</c:v>
                </c:pt>
                <c:pt idx="6374">
                  <c:v>0.86631800000000003</c:v>
                </c:pt>
                <c:pt idx="6375">
                  <c:v>0.63566599999999995</c:v>
                </c:pt>
                <c:pt idx="6376">
                  <c:v>0.310944</c:v>
                </c:pt>
                <c:pt idx="6377">
                  <c:v>1.8692E-2</c:v>
                </c:pt>
                <c:pt idx="6378">
                  <c:v>-0.13412499999999999</c:v>
                </c:pt>
                <c:pt idx="6379">
                  <c:v>-0.26736500000000002</c:v>
                </c:pt>
                <c:pt idx="6380">
                  <c:v>-0.52978499999999995</c:v>
                </c:pt>
                <c:pt idx="6381">
                  <c:v>-0.59040800000000004</c:v>
                </c:pt>
                <c:pt idx="6382">
                  <c:v>-0.66914399999999996</c:v>
                </c:pt>
                <c:pt idx="6383">
                  <c:v>-0.64494300000000004</c:v>
                </c:pt>
                <c:pt idx="6384">
                  <c:v>-0.57553100000000001</c:v>
                </c:pt>
                <c:pt idx="6385">
                  <c:v>-0.48436000000000001</c:v>
                </c:pt>
                <c:pt idx="6386">
                  <c:v>-0.27870200000000001</c:v>
                </c:pt>
                <c:pt idx="6387">
                  <c:v>-6.4819000000000002E-2</c:v>
                </c:pt>
                <c:pt idx="6388">
                  <c:v>0.24612400000000001</c:v>
                </c:pt>
                <c:pt idx="6389">
                  <c:v>0.60682700000000001</c:v>
                </c:pt>
                <c:pt idx="6390">
                  <c:v>1.186874</c:v>
                </c:pt>
                <c:pt idx="6391">
                  <c:v>1.566711</c:v>
                </c:pt>
                <c:pt idx="6392">
                  <c:v>1.948029</c:v>
                </c:pt>
                <c:pt idx="6393">
                  <c:v>2.229584</c:v>
                </c:pt>
                <c:pt idx="6394">
                  <c:v>2.294022</c:v>
                </c:pt>
                <c:pt idx="6395">
                  <c:v>2.12825</c:v>
                </c:pt>
                <c:pt idx="6396">
                  <c:v>1.7596590000000001</c:v>
                </c:pt>
                <c:pt idx="6397">
                  <c:v>1.3283689999999999</c:v>
                </c:pt>
                <c:pt idx="6398">
                  <c:v>0.89588900000000005</c:v>
                </c:pt>
                <c:pt idx="6399">
                  <c:v>0.68357800000000002</c:v>
                </c:pt>
                <c:pt idx="6400">
                  <c:v>0.45355200000000001</c:v>
                </c:pt>
                <c:pt idx="6401">
                  <c:v>0.39144899999999999</c:v>
                </c:pt>
                <c:pt idx="6402">
                  <c:v>4.8141000000000003E-2</c:v>
                </c:pt>
                <c:pt idx="6403">
                  <c:v>0.17829900000000001</c:v>
                </c:pt>
                <c:pt idx="6404">
                  <c:v>0.25738499999999997</c:v>
                </c:pt>
                <c:pt idx="6405">
                  <c:v>0.25741599999999998</c:v>
                </c:pt>
                <c:pt idx="6406">
                  <c:v>0.29940800000000001</c:v>
                </c:pt>
                <c:pt idx="6407">
                  <c:v>0.52781699999999998</c:v>
                </c:pt>
                <c:pt idx="6408">
                  <c:v>0.90313699999999997</c:v>
                </c:pt>
                <c:pt idx="6409">
                  <c:v>1.071793</c:v>
                </c:pt>
                <c:pt idx="6410">
                  <c:v>1.149017</c:v>
                </c:pt>
                <c:pt idx="6411">
                  <c:v>0.80598400000000003</c:v>
                </c:pt>
                <c:pt idx="6412">
                  <c:v>0.51164200000000004</c:v>
                </c:pt>
                <c:pt idx="6413">
                  <c:v>0.334702</c:v>
                </c:pt>
                <c:pt idx="6414">
                  <c:v>-0.196793</c:v>
                </c:pt>
                <c:pt idx="6415">
                  <c:v>-0.70973200000000003</c:v>
                </c:pt>
                <c:pt idx="6416">
                  <c:v>-0.65701299999999996</c:v>
                </c:pt>
                <c:pt idx="6417">
                  <c:v>-0.63124100000000005</c:v>
                </c:pt>
                <c:pt idx="6418">
                  <c:v>-0.96226500000000004</c:v>
                </c:pt>
                <c:pt idx="6419">
                  <c:v>-0.95474199999999998</c:v>
                </c:pt>
                <c:pt idx="6420">
                  <c:v>-0.60913099999999998</c:v>
                </c:pt>
                <c:pt idx="6421">
                  <c:v>-0.193054</c:v>
                </c:pt>
                <c:pt idx="6422">
                  <c:v>-0.14508099999999999</c:v>
                </c:pt>
                <c:pt idx="6423">
                  <c:v>0.45155299999999998</c:v>
                </c:pt>
                <c:pt idx="6424">
                  <c:v>1.1649780000000001</c:v>
                </c:pt>
                <c:pt idx="6425">
                  <c:v>1.6372530000000001</c:v>
                </c:pt>
                <c:pt idx="6426">
                  <c:v>1.913162</c:v>
                </c:pt>
                <c:pt idx="6427">
                  <c:v>1.9731449999999999</c:v>
                </c:pt>
                <c:pt idx="6428">
                  <c:v>1.701263</c:v>
                </c:pt>
                <c:pt idx="6429">
                  <c:v>1.8671260000000001</c:v>
                </c:pt>
                <c:pt idx="6430">
                  <c:v>1.950577</c:v>
                </c:pt>
                <c:pt idx="6431">
                  <c:v>1.6290439999999999</c:v>
                </c:pt>
                <c:pt idx="6432">
                  <c:v>1.3509370000000001</c:v>
                </c:pt>
                <c:pt idx="6433">
                  <c:v>1.3708039999999999</c:v>
                </c:pt>
                <c:pt idx="6434">
                  <c:v>1.4487300000000001</c:v>
                </c:pt>
                <c:pt idx="6435">
                  <c:v>1.3410029999999999</c:v>
                </c:pt>
                <c:pt idx="6436">
                  <c:v>1.265976</c:v>
                </c:pt>
                <c:pt idx="6437">
                  <c:v>1.29277</c:v>
                </c:pt>
                <c:pt idx="6438">
                  <c:v>1.2484280000000001</c:v>
                </c:pt>
                <c:pt idx="6439">
                  <c:v>1.198807</c:v>
                </c:pt>
                <c:pt idx="6440">
                  <c:v>1.059631</c:v>
                </c:pt>
                <c:pt idx="6441">
                  <c:v>1.0811770000000001</c:v>
                </c:pt>
                <c:pt idx="6442">
                  <c:v>1.1450199999999999</c:v>
                </c:pt>
                <c:pt idx="6443">
                  <c:v>1.2232970000000001</c:v>
                </c:pt>
                <c:pt idx="6444">
                  <c:v>1.1722109999999999</c:v>
                </c:pt>
                <c:pt idx="6445">
                  <c:v>0.56771899999999997</c:v>
                </c:pt>
                <c:pt idx="6446">
                  <c:v>0.19692999999999999</c:v>
                </c:pt>
                <c:pt idx="6447">
                  <c:v>-0.18270900000000001</c:v>
                </c:pt>
                <c:pt idx="6448">
                  <c:v>-0.42242400000000002</c:v>
                </c:pt>
                <c:pt idx="6449">
                  <c:v>-0.56182900000000002</c:v>
                </c:pt>
                <c:pt idx="6450">
                  <c:v>-0.57736200000000004</c:v>
                </c:pt>
                <c:pt idx="6451">
                  <c:v>-0.52015699999999998</c:v>
                </c:pt>
                <c:pt idx="6452">
                  <c:v>-0.56808499999999995</c:v>
                </c:pt>
                <c:pt idx="6453">
                  <c:v>-0.43135099999999998</c:v>
                </c:pt>
                <c:pt idx="6454">
                  <c:v>-0.195938</c:v>
                </c:pt>
                <c:pt idx="6455">
                  <c:v>8.8836999999999999E-2</c:v>
                </c:pt>
                <c:pt idx="6456">
                  <c:v>0.362732</c:v>
                </c:pt>
                <c:pt idx="6457">
                  <c:v>0.50964399999999999</c:v>
                </c:pt>
                <c:pt idx="6458">
                  <c:v>0.95593300000000003</c:v>
                </c:pt>
                <c:pt idx="6459">
                  <c:v>1.604233</c:v>
                </c:pt>
                <c:pt idx="6460">
                  <c:v>2.0731350000000002</c:v>
                </c:pt>
                <c:pt idx="6461">
                  <c:v>2.3333889999999999</c:v>
                </c:pt>
                <c:pt idx="6462">
                  <c:v>2.350876</c:v>
                </c:pt>
                <c:pt idx="6463">
                  <c:v>2.2836460000000001</c:v>
                </c:pt>
                <c:pt idx="6464">
                  <c:v>2.1830750000000001</c:v>
                </c:pt>
                <c:pt idx="6465">
                  <c:v>2.1450499999999999</c:v>
                </c:pt>
                <c:pt idx="6466">
                  <c:v>1.9997560000000001</c:v>
                </c:pt>
                <c:pt idx="6467">
                  <c:v>1.776718</c:v>
                </c:pt>
                <c:pt idx="6468">
                  <c:v>1.6929320000000001</c:v>
                </c:pt>
                <c:pt idx="6469">
                  <c:v>1.589569</c:v>
                </c:pt>
                <c:pt idx="6470">
                  <c:v>1.3742220000000001</c:v>
                </c:pt>
                <c:pt idx="6471">
                  <c:v>1.302505</c:v>
                </c:pt>
                <c:pt idx="6472">
                  <c:v>1.2829280000000001</c:v>
                </c:pt>
                <c:pt idx="6473">
                  <c:v>1.228729</c:v>
                </c:pt>
                <c:pt idx="6474">
                  <c:v>1.169937</c:v>
                </c:pt>
                <c:pt idx="6475">
                  <c:v>1.156296</c:v>
                </c:pt>
                <c:pt idx="6476">
                  <c:v>1.002426</c:v>
                </c:pt>
                <c:pt idx="6477">
                  <c:v>1.3038179999999999</c:v>
                </c:pt>
                <c:pt idx="6478">
                  <c:v>1.6031040000000001</c:v>
                </c:pt>
                <c:pt idx="6479">
                  <c:v>1.472534</c:v>
                </c:pt>
                <c:pt idx="6480">
                  <c:v>0.72209199999999996</c:v>
                </c:pt>
                <c:pt idx="6481">
                  <c:v>0.16564899999999999</c:v>
                </c:pt>
                <c:pt idx="6482">
                  <c:v>0.151749</c:v>
                </c:pt>
                <c:pt idx="6483">
                  <c:v>-2.5298999999999999E-2</c:v>
                </c:pt>
                <c:pt idx="6484">
                  <c:v>-0.312363</c:v>
                </c:pt>
                <c:pt idx="6485">
                  <c:v>-0.59728999999999999</c:v>
                </c:pt>
                <c:pt idx="6486">
                  <c:v>-0.67085300000000003</c:v>
                </c:pt>
                <c:pt idx="6487">
                  <c:v>-0.5121</c:v>
                </c:pt>
                <c:pt idx="6488">
                  <c:v>-0.27511600000000003</c:v>
                </c:pt>
                <c:pt idx="6489">
                  <c:v>-9.3506000000000006E-2</c:v>
                </c:pt>
                <c:pt idx="6490">
                  <c:v>3.5019000000000002E-2</c:v>
                </c:pt>
                <c:pt idx="6491">
                  <c:v>0.36587500000000001</c:v>
                </c:pt>
                <c:pt idx="6492">
                  <c:v>0.91995199999999999</c:v>
                </c:pt>
                <c:pt idx="6493">
                  <c:v>1.54657</c:v>
                </c:pt>
                <c:pt idx="6494">
                  <c:v>2.1993260000000001</c:v>
                </c:pt>
                <c:pt idx="6495">
                  <c:v>2.6956329999999999</c:v>
                </c:pt>
                <c:pt idx="6496">
                  <c:v>2.9755250000000002</c:v>
                </c:pt>
                <c:pt idx="6497">
                  <c:v>2.9327999999999999</c:v>
                </c:pt>
                <c:pt idx="6498">
                  <c:v>2.4746090000000001</c:v>
                </c:pt>
                <c:pt idx="6499">
                  <c:v>2.1450200000000001</c:v>
                </c:pt>
                <c:pt idx="6500">
                  <c:v>1.9469909999999999</c:v>
                </c:pt>
                <c:pt idx="6501">
                  <c:v>1.5357209999999999</c:v>
                </c:pt>
                <c:pt idx="6502">
                  <c:v>1.387421</c:v>
                </c:pt>
                <c:pt idx="6503">
                  <c:v>1.254791</c:v>
                </c:pt>
                <c:pt idx="6504">
                  <c:v>1.3574219999999999</c:v>
                </c:pt>
                <c:pt idx="6505">
                  <c:v>1.363297</c:v>
                </c:pt>
                <c:pt idx="6506">
                  <c:v>1.493835</c:v>
                </c:pt>
                <c:pt idx="6507">
                  <c:v>1.535461</c:v>
                </c:pt>
                <c:pt idx="6508">
                  <c:v>1.385437</c:v>
                </c:pt>
                <c:pt idx="6509">
                  <c:v>1.3006740000000001</c:v>
                </c:pt>
                <c:pt idx="6510">
                  <c:v>1.747635</c:v>
                </c:pt>
                <c:pt idx="6511">
                  <c:v>2.479752</c:v>
                </c:pt>
                <c:pt idx="6512">
                  <c:v>2.4543759999999999</c:v>
                </c:pt>
                <c:pt idx="6513">
                  <c:v>1.7554019999999999</c:v>
                </c:pt>
                <c:pt idx="6514">
                  <c:v>0.77597000000000005</c:v>
                </c:pt>
                <c:pt idx="6515">
                  <c:v>0.37046800000000002</c:v>
                </c:pt>
                <c:pt idx="6516">
                  <c:v>0.17501800000000001</c:v>
                </c:pt>
                <c:pt idx="6517">
                  <c:v>-6.0928000000000003E-2</c:v>
                </c:pt>
                <c:pt idx="6518">
                  <c:v>-0.52038600000000002</c:v>
                </c:pt>
                <c:pt idx="6519">
                  <c:v>-1.072784</c:v>
                </c:pt>
                <c:pt idx="6520">
                  <c:v>-1.3840479999999999</c:v>
                </c:pt>
                <c:pt idx="6521">
                  <c:v>-1.1513979999999999</c:v>
                </c:pt>
                <c:pt idx="6522">
                  <c:v>-0.92266800000000004</c:v>
                </c:pt>
                <c:pt idx="6523">
                  <c:v>-0.73266600000000004</c:v>
                </c:pt>
                <c:pt idx="6524">
                  <c:v>-0.34956399999999999</c:v>
                </c:pt>
                <c:pt idx="6525">
                  <c:v>0.26251200000000002</c:v>
                </c:pt>
                <c:pt idx="6526">
                  <c:v>1.1038669999999999</c:v>
                </c:pt>
                <c:pt idx="6527">
                  <c:v>1.6909639999999999</c:v>
                </c:pt>
                <c:pt idx="6528">
                  <c:v>2.3764189999999998</c:v>
                </c:pt>
                <c:pt idx="6529">
                  <c:v>3.1302340000000002</c:v>
                </c:pt>
                <c:pt idx="6530">
                  <c:v>3.610519</c:v>
                </c:pt>
                <c:pt idx="6531">
                  <c:v>3.4981230000000001</c:v>
                </c:pt>
                <c:pt idx="6532">
                  <c:v>3.1463930000000002</c:v>
                </c:pt>
                <c:pt idx="6533">
                  <c:v>2.37738</c:v>
                </c:pt>
                <c:pt idx="6534">
                  <c:v>2.019028</c:v>
                </c:pt>
                <c:pt idx="6535">
                  <c:v>1.629623</c:v>
                </c:pt>
                <c:pt idx="6536">
                  <c:v>1.400085</c:v>
                </c:pt>
                <c:pt idx="6537">
                  <c:v>1.388916</c:v>
                </c:pt>
                <c:pt idx="6538">
                  <c:v>1.3911899999999999</c:v>
                </c:pt>
                <c:pt idx="6539">
                  <c:v>1.5554049999999999</c:v>
                </c:pt>
                <c:pt idx="6540">
                  <c:v>1.6179809999999999</c:v>
                </c:pt>
                <c:pt idx="6541">
                  <c:v>1.639832</c:v>
                </c:pt>
                <c:pt idx="6542">
                  <c:v>1.8252409999999999</c:v>
                </c:pt>
                <c:pt idx="6543">
                  <c:v>1.83284</c:v>
                </c:pt>
                <c:pt idx="6544">
                  <c:v>2.2132869999999998</c:v>
                </c:pt>
                <c:pt idx="6545">
                  <c:v>2.8358150000000002</c:v>
                </c:pt>
                <c:pt idx="6546">
                  <c:v>3.047882</c:v>
                </c:pt>
                <c:pt idx="6547">
                  <c:v>2.7395779999999998</c:v>
                </c:pt>
                <c:pt idx="6548">
                  <c:v>1.859375</c:v>
                </c:pt>
                <c:pt idx="6549">
                  <c:v>1.108841</c:v>
                </c:pt>
                <c:pt idx="6550">
                  <c:v>0.53118900000000002</c:v>
                </c:pt>
                <c:pt idx="6551">
                  <c:v>0.14463799999999999</c:v>
                </c:pt>
                <c:pt idx="6552">
                  <c:v>-0.12509200000000001</c:v>
                </c:pt>
                <c:pt idx="6553">
                  <c:v>-0.523285</c:v>
                </c:pt>
                <c:pt idx="6554">
                  <c:v>-0.90226700000000004</c:v>
                </c:pt>
                <c:pt idx="6555">
                  <c:v>-1.0718840000000001</c:v>
                </c:pt>
                <c:pt idx="6556">
                  <c:v>-1.1087039999999999</c:v>
                </c:pt>
                <c:pt idx="6557">
                  <c:v>-0.70352199999999998</c:v>
                </c:pt>
                <c:pt idx="6558">
                  <c:v>-0.46652199999999999</c:v>
                </c:pt>
                <c:pt idx="6559">
                  <c:v>-0.14765900000000001</c:v>
                </c:pt>
                <c:pt idx="6560">
                  <c:v>0.40742499999999998</c:v>
                </c:pt>
                <c:pt idx="6561">
                  <c:v>1.347839</c:v>
                </c:pt>
                <c:pt idx="6562">
                  <c:v>2.0912320000000002</c:v>
                </c:pt>
                <c:pt idx="6563">
                  <c:v>2.7707980000000001</c:v>
                </c:pt>
                <c:pt idx="6564">
                  <c:v>3.3904570000000001</c:v>
                </c:pt>
                <c:pt idx="6565">
                  <c:v>3.8298800000000002</c:v>
                </c:pt>
                <c:pt idx="6566">
                  <c:v>3.6106410000000002</c:v>
                </c:pt>
                <c:pt idx="6567">
                  <c:v>3.1568450000000001</c:v>
                </c:pt>
                <c:pt idx="6568">
                  <c:v>2.6196139999999999</c:v>
                </c:pt>
                <c:pt idx="6569">
                  <c:v>2.1876069999999999</c:v>
                </c:pt>
                <c:pt idx="6570">
                  <c:v>2.013763</c:v>
                </c:pt>
                <c:pt idx="6571">
                  <c:v>1.774384</c:v>
                </c:pt>
                <c:pt idx="6572">
                  <c:v>1.5207820000000001</c:v>
                </c:pt>
                <c:pt idx="6573">
                  <c:v>1.5516970000000001</c:v>
                </c:pt>
                <c:pt idx="6574">
                  <c:v>1.7566219999999999</c:v>
                </c:pt>
                <c:pt idx="6575">
                  <c:v>2.0481720000000001</c:v>
                </c:pt>
                <c:pt idx="6576">
                  <c:v>2.1547390000000002</c:v>
                </c:pt>
                <c:pt idx="6577">
                  <c:v>2.2604679999999999</c:v>
                </c:pt>
                <c:pt idx="6578">
                  <c:v>2.3433229999999998</c:v>
                </c:pt>
                <c:pt idx="6579">
                  <c:v>2.9854889999999998</c:v>
                </c:pt>
                <c:pt idx="6580">
                  <c:v>3.45607</c:v>
                </c:pt>
                <c:pt idx="6581">
                  <c:v>3.3096160000000001</c:v>
                </c:pt>
                <c:pt idx="6582">
                  <c:v>2.9043429999999999</c:v>
                </c:pt>
                <c:pt idx="6583">
                  <c:v>1.877502</c:v>
                </c:pt>
                <c:pt idx="6584">
                  <c:v>0.88383500000000004</c:v>
                </c:pt>
                <c:pt idx="6585">
                  <c:v>0.63481100000000001</c:v>
                </c:pt>
                <c:pt idx="6586">
                  <c:v>0.16511500000000001</c:v>
                </c:pt>
                <c:pt idx="6587">
                  <c:v>-0.46083099999999999</c:v>
                </c:pt>
                <c:pt idx="6588">
                  <c:v>-0.91749599999999998</c:v>
                </c:pt>
                <c:pt idx="6589">
                  <c:v>-1.177063</c:v>
                </c:pt>
                <c:pt idx="6590">
                  <c:v>-1.0902400000000001</c:v>
                </c:pt>
                <c:pt idx="6591">
                  <c:v>-0.654922</c:v>
                </c:pt>
                <c:pt idx="6592">
                  <c:v>-0.20524600000000001</c:v>
                </c:pt>
                <c:pt idx="6593">
                  <c:v>0.31265300000000001</c:v>
                </c:pt>
                <c:pt idx="6594">
                  <c:v>0.85765100000000005</c:v>
                </c:pt>
                <c:pt idx="6595">
                  <c:v>1.5878749999999999</c:v>
                </c:pt>
                <c:pt idx="6596">
                  <c:v>2.4942630000000001</c:v>
                </c:pt>
                <c:pt idx="6597">
                  <c:v>3.4255520000000002</c:v>
                </c:pt>
                <c:pt idx="6598">
                  <c:v>3.9327700000000001</c:v>
                </c:pt>
                <c:pt idx="6599">
                  <c:v>4.0238189999999996</c:v>
                </c:pt>
                <c:pt idx="6600">
                  <c:v>3.978256</c:v>
                </c:pt>
                <c:pt idx="6601">
                  <c:v>3.484375</c:v>
                </c:pt>
                <c:pt idx="6602">
                  <c:v>2.7378849999999999</c:v>
                </c:pt>
                <c:pt idx="6603">
                  <c:v>2.3780519999999998</c:v>
                </c:pt>
                <c:pt idx="6604">
                  <c:v>2.1849669999999999</c:v>
                </c:pt>
                <c:pt idx="6605">
                  <c:v>1.975082</c:v>
                </c:pt>
                <c:pt idx="6606">
                  <c:v>1.7733760000000001</c:v>
                </c:pt>
                <c:pt idx="6607">
                  <c:v>1.6252439999999999</c:v>
                </c:pt>
                <c:pt idx="6608">
                  <c:v>1.819016</c:v>
                </c:pt>
                <c:pt idx="6609">
                  <c:v>2.0252530000000002</c:v>
                </c:pt>
                <c:pt idx="6610">
                  <c:v>1.9597929999999999</c:v>
                </c:pt>
                <c:pt idx="6611">
                  <c:v>1.8407439999999999</c:v>
                </c:pt>
                <c:pt idx="6612">
                  <c:v>2.0240779999999998</c:v>
                </c:pt>
                <c:pt idx="6613">
                  <c:v>2.1554869999999999</c:v>
                </c:pt>
                <c:pt idx="6614">
                  <c:v>2.4552149999999999</c:v>
                </c:pt>
                <c:pt idx="6615">
                  <c:v>2.7584529999999998</c:v>
                </c:pt>
                <c:pt idx="6616">
                  <c:v>2.6558989999999998</c:v>
                </c:pt>
                <c:pt idx="6617">
                  <c:v>1.8486480000000001</c:v>
                </c:pt>
                <c:pt idx="6618">
                  <c:v>0.73863199999999996</c:v>
                </c:pt>
                <c:pt idx="6619">
                  <c:v>0.30662499999999998</c:v>
                </c:pt>
                <c:pt idx="6620">
                  <c:v>0.27555800000000003</c:v>
                </c:pt>
                <c:pt idx="6621">
                  <c:v>-7.7970000000000001E-3</c:v>
                </c:pt>
                <c:pt idx="6622">
                  <c:v>-0.52853399999999995</c:v>
                </c:pt>
                <c:pt idx="6623">
                  <c:v>-0.80680799999999997</c:v>
                </c:pt>
                <c:pt idx="6624">
                  <c:v>-0.89227299999999998</c:v>
                </c:pt>
                <c:pt idx="6625">
                  <c:v>-0.88827500000000004</c:v>
                </c:pt>
                <c:pt idx="6626">
                  <c:v>-0.57084699999999999</c:v>
                </c:pt>
                <c:pt idx="6627">
                  <c:v>-0.152695</c:v>
                </c:pt>
                <c:pt idx="6628">
                  <c:v>0.48568699999999998</c:v>
                </c:pt>
                <c:pt idx="6629">
                  <c:v>1.0688629999999999</c:v>
                </c:pt>
                <c:pt idx="6630">
                  <c:v>1.627151</c:v>
                </c:pt>
                <c:pt idx="6631">
                  <c:v>2.347153</c:v>
                </c:pt>
                <c:pt idx="6632">
                  <c:v>3.2843779999999998</c:v>
                </c:pt>
                <c:pt idx="6633">
                  <c:v>3.5109859999999999</c:v>
                </c:pt>
                <c:pt idx="6634">
                  <c:v>3.356827</c:v>
                </c:pt>
                <c:pt idx="6635">
                  <c:v>2.9947509999999999</c:v>
                </c:pt>
                <c:pt idx="6636">
                  <c:v>2.4222410000000001</c:v>
                </c:pt>
                <c:pt idx="6637">
                  <c:v>2.2132719999999999</c:v>
                </c:pt>
                <c:pt idx="6638">
                  <c:v>2.2548680000000001</c:v>
                </c:pt>
                <c:pt idx="6639">
                  <c:v>2.3773040000000001</c:v>
                </c:pt>
                <c:pt idx="6640">
                  <c:v>2.6601720000000002</c:v>
                </c:pt>
                <c:pt idx="6641">
                  <c:v>2.7635800000000001</c:v>
                </c:pt>
                <c:pt idx="6642">
                  <c:v>2.703201</c:v>
                </c:pt>
                <c:pt idx="6643">
                  <c:v>2.5863800000000001</c:v>
                </c:pt>
                <c:pt idx="6644">
                  <c:v>2.569229</c:v>
                </c:pt>
                <c:pt idx="6645">
                  <c:v>2.0352939999999999</c:v>
                </c:pt>
                <c:pt idx="6646">
                  <c:v>1.7752380000000001</c:v>
                </c:pt>
                <c:pt idx="6647">
                  <c:v>1.814972</c:v>
                </c:pt>
                <c:pt idx="6648">
                  <c:v>1.8818509999999999</c:v>
                </c:pt>
                <c:pt idx="6649">
                  <c:v>1.926941</c:v>
                </c:pt>
                <c:pt idx="6650">
                  <c:v>1.9805299999999999</c:v>
                </c:pt>
                <c:pt idx="6651">
                  <c:v>1.5294650000000001</c:v>
                </c:pt>
                <c:pt idx="6652">
                  <c:v>0.54452500000000004</c:v>
                </c:pt>
                <c:pt idx="6653">
                  <c:v>-0.48635899999999999</c:v>
                </c:pt>
                <c:pt idx="6654">
                  <c:v>-0.82452400000000003</c:v>
                </c:pt>
                <c:pt idx="6655">
                  <c:v>-0.93696599999999997</c:v>
                </c:pt>
                <c:pt idx="6656">
                  <c:v>-1.1225590000000001</c:v>
                </c:pt>
                <c:pt idx="6657">
                  <c:v>-1.343369</c:v>
                </c:pt>
                <c:pt idx="6658">
                  <c:v>-1.5719449999999999</c:v>
                </c:pt>
                <c:pt idx="6659">
                  <c:v>-1.7633509999999999</c:v>
                </c:pt>
                <c:pt idx="6660">
                  <c:v>-1.5003200000000001</c:v>
                </c:pt>
                <c:pt idx="6661">
                  <c:v>-1.1224209999999999</c:v>
                </c:pt>
                <c:pt idx="6662">
                  <c:v>-0.79069500000000004</c:v>
                </c:pt>
                <c:pt idx="6663">
                  <c:v>-0.35697899999999999</c:v>
                </c:pt>
                <c:pt idx="6664">
                  <c:v>-5.7297000000000001E-2</c:v>
                </c:pt>
                <c:pt idx="6665">
                  <c:v>0.76217699999999999</c:v>
                </c:pt>
                <c:pt idx="6666">
                  <c:v>1.714523</c:v>
                </c:pt>
                <c:pt idx="6667">
                  <c:v>2.326508</c:v>
                </c:pt>
                <c:pt idx="6668">
                  <c:v>2.8527979999999999</c:v>
                </c:pt>
                <c:pt idx="6669">
                  <c:v>3.3886409999999998</c:v>
                </c:pt>
                <c:pt idx="6670">
                  <c:v>3.3187869999999999</c:v>
                </c:pt>
                <c:pt idx="6671">
                  <c:v>2.8508610000000001</c:v>
                </c:pt>
                <c:pt idx="6672">
                  <c:v>2.506821</c:v>
                </c:pt>
                <c:pt idx="6673">
                  <c:v>2.5501399999999999</c:v>
                </c:pt>
                <c:pt idx="6674">
                  <c:v>2.5983580000000002</c:v>
                </c:pt>
                <c:pt idx="6675">
                  <c:v>2.468979</c:v>
                </c:pt>
                <c:pt idx="6676">
                  <c:v>2.291245</c:v>
                </c:pt>
                <c:pt idx="6677">
                  <c:v>2.1621700000000001</c:v>
                </c:pt>
                <c:pt idx="6678">
                  <c:v>2.159348</c:v>
                </c:pt>
                <c:pt idx="6679">
                  <c:v>2.0669249999999999</c:v>
                </c:pt>
                <c:pt idx="6680">
                  <c:v>1.9654389999999999</c:v>
                </c:pt>
                <c:pt idx="6681">
                  <c:v>1.589523</c:v>
                </c:pt>
                <c:pt idx="6682">
                  <c:v>1.4087369999999999</c:v>
                </c:pt>
                <c:pt idx="6683">
                  <c:v>2.0880130000000001</c:v>
                </c:pt>
                <c:pt idx="6684">
                  <c:v>2.4420929999999998</c:v>
                </c:pt>
                <c:pt idx="6685">
                  <c:v>2.115402</c:v>
                </c:pt>
                <c:pt idx="6686">
                  <c:v>1.4047240000000001</c:v>
                </c:pt>
                <c:pt idx="6687">
                  <c:v>0.18986500000000001</c:v>
                </c:pt>
                <c:pt idx="6688">
                  <c:v>-0.44441199999999997</c:v>
                </c:pt>
                <c:pt idx="6689">
                  <c:v>-0.65664699999999998</c:v>
                </c:pt>
                <c:pt idx="6690">
                  <c:v>-0.75910900000000003</c:v>
                </c:pt>
                <c:pt idx="6691">
                  <c:v>-0.94342000000000004</c:v>
                </c:pt>
                <c:pt idx="6692">
                  <c:v>-1.242264</c:v>
                </c:pt>
                <c:pt idx="6693">
                  <c:v>-1.534592</c:v>
                </c:pt>
                <c:pt idx="6694">
                  <c:v>-1.586624</c:v>
                </c:pt>
                <c:pt idx="6695">
                  <c:v>-1.2101900000000001</c:v>
                </c:pt>
                <c:pt idx="6696">
                  <c:v>-0.91404700000000005</c:v>
                </c:pt>
                <c:pt idx="6697">
                  <c:v>-0.69848600000000005</c:v>
                </c:pt>
                <c:pt idx="6698">
                  <c:v>-0.35389700000000002</c:v>
                </c:pt>
                <c:pt idx="6699">
                  <c:v>0.122101</c:v>
                </c:pt>
                <c:pt idx="6700">
                  <c:v>0.72480800000000001</c:v>
                </c:pt>
                <c:pt idx="6701">
                  <c:v>1.3769990000000001</c:v>
                </c:pt>
                <c:pt idx="6702">
                  <c:v>2.0738370000000002</c:v>
                </c:pt>
                <c:pt idx="6703">
                  <c:v>2.741241</c:v>
                </c:pt>
                <c:pt idx="6704">
                  <c:v>3.1481780000000001</c:v>
                </c:pt>
                <c:pt idx="6705">
                  <c:v>3.233368</c:v>
                </c:pt>
                <c:pt idx="6706">
                  <c:v>3.2645719999999998</c:v>
                </c:pt>
                <c:pt idx="6707">
                  <c:v>3.1911930000000002</c:v>
                </c:pt>
                <c:pt idx="6708">
                  <c:v>2.9639280000000001</c:v>
                </c:pt>
                <c:pt idx="6709">
                  <c:v>2.7527620000000002</c:v>
                </c:pt>
                <c:pt idx="6710">
                  <c:v>2.4556119999999999</c:v>
                </c:pt>
                <c:pt idx="6711">
                  <c:v>2.2983250000000002</c:v>
                </c:pt>
                <c:pt idx="6712">
                  <c:v>2.3948969999999998</c:v>
                </c:pt>
                <c:pt idx="6713">
                  <c:v>2.203827</c:v>
                </c:pt>
                <c:pt idx="6714">
                  <c:v>1.7577970000000001</c:v>
                </c:pt>
                <c:pt idx="6715">
                  <c:v>1.666855</c:v>
                </c:pt>
                <c:pt idx="6716">
                  <c:v>1.6825410000000001</c:v>
                </c:pt>
                <c:pt idx="6717">
                  <c:v>1.7237849999999999</c:v>
                </c:pt>
                <c:pt idx="6718">
                  <c:v>2.1276860000000002</c:v>
                </c:pt>
                <c:pt idx="6719">
                  <c:v>2.274429</c:v>
                </c:pt>
                <c:pt idx="6720">
                  <c:v>1.8076779999999999</c:v>
                </c:pt>
                <c:pt idx="6721">
                  <c:v>0.33992</c:v>
                </c:pt>
                <c:pt idx="6722">
                  <c:v>-0.448486</c:v>
                </c:pt>
                <c:pt idx="6723">
                  <c:v>-0.69694500000000004</c:v>
                </c:pt>
                <c:pt idx="6724">
                  <c:v>-0.60928300000000002</c:v>
                </c:pt>
                <c:pt idx="6725">
                  <c:v>-0.64932299999999998</c:v>
                </c:pt>
                <c:pt idx="6726">
                  <c:v>-0.87269600000000003</c:v>
                </c:pt>
                <c:pt idx="6727">
                  <c:v>-1.070953</c:v>
                </c:pt>
                <c:pt idx="6728">
                  <c:v>-1.016159</c:v>
                </c:pt>
                <c:pt idx="6729">
                  <c:v>-0.64895599999999998</c:v>
                </c:pt>
                <c:pt idx="6730">
                  <c:v>-0.35461399999999998</c:v>
                </c:pt>
                <c:pt idx="6731">
                  <c:v>-0.19644200000000001</c:v>
                </c:pt>
                <c:pt idx="6732">
                  <c:v>0.123016</c:v>
                </c:pt>
                <c:pt idx="6733">
                  <c:v>0.63101200000000002</c:v>
                </c:pt>
                <c:pt idx="6734">
                  <c:v>1.2876590000000001</c:v>
                </c:pt>
                <c:pt idx="6735">
                  <c:v>2.1258089999999998</c:v>
                </c:pt>
                <c:pt idx="6736">
                  <c:v>2.9920960000000001</c:v>
                </c:pt>
                <c:pt idx="6737">
                  <c:v>3.1790769999999999</c:v>
                </c:pt>
                <c:pt idx="6738">
                  <c:v>3.2489319999999999</c:v>
                </c:pt>
                <c:pt idx="6739">
                  <c:v>3.1392359999999999</c:v>
                </c:pt>
                <c:pt idx="6740">
                  <c:v>2.6926420000000002</c:v>
                </c:pt>
                <c:pt idx="6741">
                  <c:v>2.204269</c:v>
                </c:pt>
                <c:pt idx="6742">
                  <c:v>2.0681759999999998</c:v>
                </c:pt>
                <c:pt idx="6743">
                  <c:v>2.1527400000000001</c:v>
                </c:pt>
                <c:pt idx="6744">
                  <c:v>2.1166839999999998</c:v>
                </c:pt>
                <c:pt idx="6745">
                  <c:v>1.832611</c:v>
                </c:pt>
                <c:pt idx="6746">
                  <c:v>1.7541199999999999</c:v>
                </c:pt>
                <c:pt idx="6747">
                  <c:v>1.83342</c:v>
                </c:pt>
                <c:pt idx="6748">
                  <c:v>1.882401</c:v>
                </c:pt>
                <c:pt idx="6749">
                  <c:v>1.6802520000000001</c:v>
                </c:pt>
                <c:pt idx="6750">
                  <c:v>1.4902949999999999</c:v>
                </c:pt>
                <c:pt idx="6751">
                  <c:v>1.767868</c:v>
                </c:pt>
                <c:pt idx="6752">
                  <c:v>2.07457</c:v>
                </c:pt>
                <c:pt idx="6753">
                  <c:v>2.498154</c:v>
                </c:pt>
                <c:pt idx="6754">
                  <c:v>2.5101010000000001</c:v>
                </c:pt>
                <c:pt idx="6755">
                  <c:v>1.5318909999999999</c:v>
                </c:pt>
                <c:pt idx="6756">
                  <c:v>0.61727900000000002</c:v>
                </c:pt>
                <c:pt idx="6757">
                  <c:v>7.4619999999999999E-3</c:v>
                </c:pt>
                <c:pt idx="6758">
                  <c:v>-0.29095500000000002</c:v>
                </c:pt>
                <c:pt idx="6759">
                  <c:v>-0.68449400000000005</c:v>
                </c:pt>
                <c:pt idx="6760">
                  <c:v>-0.99290500000000004</c:v>
                </c:pt>
                <c:pt idx="6761">
                  <c:v>-1.0031589999999999</c:v>
                </c:pt>
                <c:pt idx="6762">
                  <c:v>-1.025299</c:v>
                </c:pt>
                <c:pt idx="6763">
                  <c:v>-0.96476700000000004</c:v>
                </c:pt>
                <c:pt idx="6764">
                  <c:v>-0.66862500000000002</c:v>
                </c:pt>
                <c:pt idx="6765">
                  <c:v>-0.29666100000000001</c:v>
                </c:pt>
                <c:pt idx="6766">
                  <c:v>8.3084000000000005E-2</c:v>
                </c:pt>
                <c:pt idx="6767">
                  <c:v>0.51780700000000002</c:v>
                </c:pt>
                <c:pt idx="6768">
                  <c:v>1.0125580000000001</c:v>
                </c:pt>
                <c:pt idx="6769">
                  <c:v>1.7883</c:v>
                </c:pt>
                <c:pt idx="6770">
                  <c:v>2.9292760000000002</c:v>
                </c:pt>
                <c:pt idx="6771">
                  <c:v>3.3317570000000001</c:v>
                </c:pt>
                <c:pt idx="6772">
                  <c:v>3.1100310000000002</c:v>
                </c:pt>
                <c:pt idx="6773">
                  <c:v>2.8226010000000001</c:v>
                </c:pt>
                <c:pt idx="6774">
                  <c:v>2.519012</c:v>
                </c:pt>
                <c:pt idx="6775">
                  <c:v>2.2272799999999999</c:v>
                </c:pt>
                <c:pt idx="6776">
                  <c:v>1.86293</c:v>
                </c:pt>
                <c:pt idx="6777">
                  <c:v>1.554489</c:v>
                </c:pt>
                <c:pt idx="6778">
                  <c:v>1.2094879999999999</c:v>
                </c:pt>
                <c:pt idx="6779">
                  <c:v>1.0361629999999999</c:v>
                </c:pt>
                <c:pt idx="6780">
                  <c:v>1.219543</c:v>
                </c:pt>
                <c:pt idx="6781">
                  <c:v>1.4681850000000001</c:v>
                </c:pt>
                <c:pt idx="6782">
                  <c:v>1.426712</c:v>
                </c:pt>
                <c:pt idx="6783">
                  <c:v>1.3515010000000001</c:v>
                </c:pt>
                <c:pt idx="6784">
                  <c:v>1.452545</c:v>
                </c:pt>
                <c:pt idx="6785">
                  <c:v>1.660355</c:v>
                </c:pt>
                <c:pt idx="6786">
                  <c:v>1.864868</c:v>
                </c:pt>
                <c:pt idx="6787">
                  <c:v>2.246445</c:v>
                </c:pt>
                <c:pt idx="6788">
                  <c:v>2.5071110000000001</c:v>
                </c:pt>
                <c:pt idx="6789">
                  <c:v>2.253952</c:v>
                </c:pt>
                <c:pt idx="6790">
                  <c:v>1.0941160000000001</c:v>
                </c:pt>
                <c:pt idx="6791">
                  <c:v>0.42713899999999999</c:v>
                </c:pt>
                <c:pt idx="6792">
                  <c:v>0.26280199999999998</c:v>
                </c:pt>
                <c:pt idx="6793">
                  <c:v>5.7831E-2</c:v>
                </c:pt>
                <c:pt idx="6794">
                  <c:v>-0.27955600000000003</c:v>
                </c:pt>
                <c:pt idx="6795">
                  <c:v>-0.71356200000000003</c:v>
                </c:pt>
                <c:pt idx="6796">
                  <c:v>-0.96069300000000002</c:v>
                </c:pt>
                <c:pt idx="6797">
                  <c:v>-0.89845299999999995</c:v>
                </c:pt>
                <c:pt idx="6798">
                  <c:v>-0.67231799999999997</c:v>
                </c:pt>
                <c:pt idx="6799">
                  <c:v>-0.42578100000000002</c:v>
                </c:pt>
                <c:pt idx="6800">
                  <c:v>-0.110504</c:v>
                </c:pt>
                <c:pt idx="6801">
                  <c:v>0.23205600000000001</c:v>
                </c:pt>
                <c:pt idx="6802">
                  <c:v>0.81572</c:v>
                </c:pt>
                <c:pt idx="6803">
                  <c:v>1.59375</c:v>
                </c:pt>
                <c:pt idx="6804">
                  <c:v>2.176682</c:v>
                </c:pt>
                <c:pt idx="6805">
                  <c:v>2.5726170000000002</c:v>
                </c:pt>
                <c:pt idx="6806">
                  <c:v>2.8443299999999998</c:v>
                </c:pt>
                <c:pt idx="6807">
                  <c:v>2.8623810000000001</c:v>
                </c:pt>
                <c:pt idx="6808">
                  <c:v>2.6770019999999999</c:v>
                </c:pt>
                <c:pt idx="6809">
                  <c:v>2.1641080000000001</c:v>
                </c:pt>
                <c:pt idx="6810">
                  <c:v>1.582138</c:v>
                </c:pt>
                <c:pt idx="6811">
                  <c:v>1.261703</c:v>
                </c:pt>
                <c:pt idx="6812">
                  <c:v>1.068222</c:v>
                </c:pt>
                <c:pt idx="6813">
                  <c:v>1.093445</c:v>
                </c:pt>
                <c:pt idx="6814">
                  <c:v>1.1864779999999999</c:v>
                </c:pt>
                <c:pt idx="6815">
                  <c:v>1.243652</c:v>
                </c:pt>
                <c:pt idx="6816">
                  <c:v>1.272842</c:v>
                </c:pt>
                <c:pt idx="6817">
                  <c:v>1.335693</c:v>
                </c:pt>
                <c:pt idx="6818">
                  <c:v>1.566025</c:v>
                </c:pt>
                <c:pt idx="6819">
                  <c:v>1.846085</c:v>
                </c:pt>
                <c:pt idx="6820">
                  <c:v>2.3821720000000002</c:v>
                </c:pt>
                <c:pt idx="6821">
                  <c:v>2.8719640000000002</c:v>
                </c:pt>
                <c:pt idx="6822">
                  <c:v>2.989258</c:v>
                </c:pt>
                <c:pt idx="6823">
                  <c:v>2.9701840000000002</c:v>
                </c:pt>
                <c:pt idx="6824">
                  <c:v>1.9977259999999999</c:v>
                </c:pt>
                <c:pt idx="6825">
                  <c:v>0.67263799999999996</c:v>
                </c:pt>
                <c:pt idx="6826">
                  <c:v>0.46106000000000003</c:v>
                </c:pt>
                <c:pt idx="6827">
                  <c:v>0.185806</c:v>
                </c:pt>
                <c:pt idx="6828">
                  <c:v>-0.41862500000000002</c:v>
                </c:pt>
                <c:pt idx="6829">
                  <c:v>-0.86467000000000005</c:v>
                </c:pt>
                <c:pt idx="6830">
                  <c:v>-1.169937</c:v>
                </c:pt>
                <c:pt idx="6831">
                  <c:v>-1.3333280000000001</c:v>
                </c:pt>
                <c:pt idx="6832">
                  <c:v>-1.1825410000000001</c:v>
                </c:pt>
                <c:pt idx="6833">
                  <c:v>-0.86422699999999997</c:v>
                </c:pt>
                <c:pt idx="6834">
                  <c:v>-0.46690399999999999</c:v>
                </c:pt>
                <c:pt idx="6835">
                  <c:v>0.20932000000000001</c:v>
                </c:pt>
                <c:pt idx="6836">
                  <c:v>0.79072600000000004</c:v>
                </c:pt>
                <c:pt idx="6837">
                  <c:v>1.903778</c:v>
                </c:pt>
                <c:pt idx="6838">
                  <c:v>2.7698520000000002</c:v>
                </c:pt>
                <c:pt idx="6839">
                  <c:v>3.5101619999999998</c:v>
                </c:pt>
                <c:pt idx="6840">
                  <c:v>3.8926090000000002</c:v>
                </c:pt>
                <c:pt idx="6841">
                  <c:v>3.727112</c:v>
                </c:pt>
                <c:pt idx="6842">
                  <c:v>3.3242189999999998</c:v>
                </c:pt>
                <c:pt idx="6843">
                  <c:v>2.6677249999999999</c:v>
                </c:pt>
                <c:pt idx="6844">
                  <c:v>1.9027400000000001</c:v>
                </c:pt>
                <c:pt idx="6845">
                  <c:v>1.7782750000000001</c:v>
                </c:pt>
                <c:pt idx="6846">
                  <c:v>1.7246250000000001</c:v>
                </c:pt>
                <c:pt idx="6847">
                  <c:v>1.6958470000000001</c:v>
                </c:pt>
                <c:pt idx="6848">
                  <c:v>1.7176359999999999</c:v>
                </c:pt>
                <c:pt idx="6849">
                  <c:v>2.038589</c:v>
                </c:pt>
                <c:pt idx="6850">
                  <c:v>2.118805</c:v>
                </c:pt>
                <c:pt idx="6851">
                  <c:v>2.1844640000000002</c:v>
                </c:pt>
                <c:pt idx="6852">
                  <c:v>2.1467900000000002</c:v>
                </c:pt>
                <c:pt idx="6853">
                  <c:v>2.1425779999999999</c:v>
                </c:pt>
                <c:pt idx="6854">
                  <c:v>2.3926240000000001</c:v>
                </c:pt>
                <c:pt idx="6855">
                  <c:v>2.9690859999999999</c:v>
                </c:pt>
                <c:pt idx="6856">
                  <c:v>3.2901609999999999</c:v>
                </c:pt>
                <c:pt idx="6857">
                  <c:v>3.3915709999999999</c:v>
                </c:pt>
                <c:pt idx="6858">
                  <c:v>1.961182</c:v>
                </c:pt>
                <c:pt idx="6859">
                  <c:v>0.765961</c:v>
                </c:pt>
                <c:pt idx="6860">
                  <c:v>-2.3712E-2</c:v>
                </c:pt>
                <c:pt idx="6861">
                  <c:v>-0.11021400000000001</c:v>
                </c:pt>
                <c:pt idx="6862">
                  <c:v>-0.28639199999999998</c:v>
                </c:pt>
                <c:pt idx="6863">
                  <c:v>-0.62258899999999995</c:v>
                </c:pt>
                <c:pt idx="6864">
                  <c:v>-1.054962</c:v>
                </c:pt>
                <c:pt idx="6865">
                  <c:v>-1.3010409999999999</c:v>
                </c:pt>
                <c:pt idx="6866">
                  <c:v>-1.0406340000000001</c:v>
                </c:pt>
                <c:pt idx="6867">
                  <c:v>-0.51150499999999999</c:v>
                </c:pt>
                <c:pt idx="6868">
                  <c:v>-0.192276</c:v>
                </c:pt>
                <c:pt idx="6869">
                  <c:v>0.122543</c:v>
                </c:pt>
                <c:pt idx="6870">
                  <c:v>0.53768899999999997</c:v>
                </c:pt>
                <c:pt idx="6871">
                  <c:v>1.3645480000000001</c:v>
                </c:pt>
                <c:pt idx="6872">
                  <c:v>2.6531980000000002</c:v>
                </c:pt>
                <c:pt idx="6873">
                  <c:v>3.5439609999999999</c:v>
                </c:pt>
                <c:pt idx="6874">
                  <c:v>3.882126</c:v>
                </c:pt>
                <c:pt idx="6875">
                  <c:v>3.7451319999999999</c:v>
                </c:pt>
                <c:pt idx="6876">
                  <c:v>3.3712309999999999</c:v>
                </c:pt>
                <c:pt idx="6877">
                  <c:v>2.8408660000000001</c:v>
                </c:pt>
                <c:pt idx="6878">
                  <c:v>2.4163060000000001</c:v>
                </c:pt>
                <c:pt idx="6879">
                  <c:v>2.0778660000000002</c:v>
                </c:pt>
                <c:pt idx="6880">
                  <c:v>1.797882</c:v>
                </c:pt>
                <c:pt idx="6881">
                  <c:v>1.889038</c:v>
                </c:pt>
                <c:pt idx="6882">
                  <c:v>1.7414400000000001</c:v>
                </c:pt>
                <c:pt idx="6883">
                  <c:v>1.801849</c:v>
                </c:pt>
                <c:pt idx="6884">
                  <c:v>1.8464050000000001</c:v>
                </c:pt>
                <c:pt idx="6885">
                  <c:v>1.810638</c:v>
                </c:pt>
                <c:pt idx="6886">
                  <c:v>1.752869</c:v>
                </c:pt>
                <c:pt idx="6887">
                  <c:v>1.7856749999999999</c:v>
                </c:pt>
                <c:pt idx="6888">
                  <c:v>2.027679</c:v>
                </c:pt>
                <c:pt idx="6889">
                  <c:v>2.7320859999999998</c:v>
                </c:pt>
                <c:pt idx="6890">
                  <c:v>3.2503199999999999</c:v>
                </c:pt>
                <c:pt idx="6891">
                  <c:v>3.284805</c:v>
                </c:pt>
                <c:pt idx="6892">
                  <c:v>2.3527680000000002</c:v>
                </c:pt>
                <c:pt idx="6893">
                  <c:v>1.2240599999999999</c:v>
                </c:pt>
                <c:pt idx="6894">
                  <c:v>0.47354099999999999</c:v>
                </c:pt>
                <c:pt idx="6895">
                  <c:v>-0.123795</c:v>
                </c:pt>
                <c:pt idx="6896">
                  <c:v>-0.19650300000000001</c:v>
                </c:pt>
                <c:pt idx="6897">
                  <c:v>-0.66514600000000002</c:v>
                </c:pt>
                <c:pt idx="6898">
                  <c:v>-1.184601</c:v>
                </c:pt>
                <c:pt idx="6899">
                  <c:v>-1.445648</c:v>
                </c:pt>
                <c:pt idx="6900">
                  <c:v>-1.293747</c:v>
                </c:pt>
                <c:pt idx="6901">
                  <c:v>-0.836731</c:v>
                </c:pt>
                <c:pt idx="6902">
                  <c:v>-0.53073099999999995</c:v>
                </c:pt>
                <c:pt idx="6903">
                  <c:v>-0.223969</c:v>
                </c:pt>
                <c:pt idx="6904">
                  <c:v>0.124588</c:v>
                </c:pt>
                <c:pt idx="6905">
                  <c:v>0.72901899999999997</c:v>
                </c:pt>
                <c:pt idx="6906">
                  <c:v>1.7528840000000001</c:v>
                </c:pt>
                <c:pt idx="6907">
                  <c:v>3.0637819999999998</c:v>
                </c:pt>
                <c:pt idx="6908">
                  <c:v>3.767166</c:v>
                </c:pt>
                <c:pt idx="6909">
                  <c:v>4.0534670000000004</c:v>
                </c:pt>
                <c:pt idx="6910">
                  <c:v>3.826111</c:v>
                </c:pt>
                <c:pt idx="6911">
                  <c:v>3.1473080000000002</c:v>
                </c:pt>
                <c:pt idx="6912">
                  <c:v>2.4390109999999998</c:v>
                </c:pt>
                <c:pt idx="6913">
                  <c:v>2.2204280000000001</c:v>
                </c:pt>
                <c:pt idx="6914">
                  <c:v>1.91214</c:v>
                </c:pt>
                <c:pt idx="6915">
                  <c:v>1.6963349999999999</c:v>
                </c:pt>
                <c:pt idx="6916">
                  <c:v>1.571045</c:v>
                </c:pt>
                <c:pt idx="6917">
                  <c:v>1.4345859999999999</c:v>
                </c:pt>
                <c:pt idx="6918">
                  <c:v>1.564484</c:v>
                </c:pt>
                <c:pt idx="6919">
                  <c:v>1.602692</c:v>
                </c:pt>
                <c:pt idx="6920">
                  <c:v>1.5684359999999999</c:v>
                </c:pt>
                <c:pt idx="6921">
                  <c:v>1.492264</c:v>
                </c:pt>
                <c:pt idx="6922">
                  <c:v>1.7185820000000001</c:v>
                </c:pt>
                <c:pt idx="6923">
                  <c:v>2.2979430000000001</c:v>
                </c:pt>
                <c:pt idx="6924">
                  <c:v>2.6951450000000001</c:v>
                </c:pt>
                <c:pt idx="6925">
                  <c:v>2.7018589999999998</c:v>
                </c:pt>
                <c:pt idx="6926">
                  <c:v>2.2767029999999999</c:v>
                </c:pt>
                <c:pt idx="6927">
                  <c:v>1.43364</c:v>
                </c:pt>
                <c:pt idx="6928">
                  <c:v>0.27934300000000001</c:v>
                </c:pt>
                <c:pt idx="6929">
                  <c:v>-0.126831</c:v>
                </c:pt>
                <c:pt idx="6930">
                  <c:v>-0.31991599999999998</c:v>
                </c:pt>
                <c:pt idx="6931">
                  <c:v>-0.68183899999999997</c:v>
                </c:pt>
                <c:pt idx="6932">
                  <c:v>-1.1274869999999999</c:v>
                </c:pt>
                <c:pt idx="6933">
                  <c:v>-1.2677609999999999</c:v>
                </c:pt>
                <c:pt idx="6934">
                  <c:v>-1.143661</c:v>
                </c:pt>
                <c:pt idx="6935">
                  <c:v>-0.82977299999999998</c:v>
                </c:pt>
                <c:pt idx="6936">
                  <c:v>-0.54794299999999996</c:v>
                </c:pt>
                <c:pt idx="6937">
                  <c:v>-0.112427</c:v>
                </c:pt>
                <c:pt idx="6938">
                  <c:v>0.38395699999999999</c:v>
                </c:pt>
                <c:pt idx="6939">
                  <c:v>1.0703119999999999</c:v>
                </c:pt>
                <c:pt idx="6940">
                  <c:v>1.9535370000000001</c:v>
                </c:pt>
                <c:pt idx="6941">
                  <c:v>2.766159</c:v>
                </c:pt>
                <c:pt idx="6942">
                  <c:v>3.2521209999999998</c:v>
                </c:pt>
                <c:pt idx="6943">
                  <c:v>3.4143520000000001</c:v>
                </c:pt>
                <c:pt idx="6944">
                  <c:v>3.2068479999999999</c:v>
                </c:pt>
                <c:pt idx="6945">
                  <c:v>2.825043</c:v>
                </c:pt>
                <c:pt idx="6946">
                  <c:v>2.6445159999999999</c:v>
                </c:pt>
                <c:pt idx="6947">
                  <c:v>2.4386749999999999</c:v>
                </c:pt>
                <c:pt idx="6948">
                  <c:v>2.1170499999999999</c:v>
                </c:pt>
                <c:pt idx="6949">
                  <c:v>1.8292539999999999</c:v>
                </c:pt>
                <c:pt idx="6950">
                  <c:v>1.6690830000000001</c:v>
                </c:pt>
                <c:pt idx="6951">
                  <c:v>1.715897</c:v>
                </c:pt>
                <c:pt idx="6952">
                  <c:v>1.941635</c:v>
                </c:pt>
                <c:pt idx="6953">
                  <c:v>1.9939420000000001</c:v>
                </c:pt>
                <c:pt idx="6954">
                  <c:v>2.0309599999999999</c:v>
                </c:pt>
                <c:pt idx="6955">
                  <c:v>2.0096129999999999</c:v>
                </c:pt>
                <c:pt idx="6956">
                  <c:v>2.239655</c:v>
                </c:pt>
                <c:pt idx="6957">
                  <c:v>2.6391450000000001</c:v>
                </c:pt>
                <c:pt idx="6958">
                  <c:v>3.0857999999999999</c:v>
                </c:pt>
                <c:pt idx="6959">
                  <c:v>3.2693940000000001</c:v>
                </c:pt>
                <c:pt idx="6960">
                  <c:v>2.6143190000000001</c:v>
                </c:pt>
                <c:pt idx="6961">
                  <c:v>1.2982640000000001</c:v>
                </c:pt>
                <c:pt idx="6962">
                  <c:v>0.74452200000000002</c:v>
                </c:pt>
                <c:pt idx="6963">
                  <c:v>0.31541400000000003</c:v>
                </c:pt>
                <c:pt idx="6964">
                  <c:v>2.9953E-2</c:v>
                </c:pt>
                <c:pt idx="6965">
                  <c:v>-0.32971200000000001</c:v>
                </c:pt>
                <c:pt idx="6966">
                  <c:v>-0.70401000000000002</c:v>
                </c:pt>
                <c:pt idx="6967">
                  <c:v>-0.886795</c:v>
                </c:pt>
                <c:pt idx="6968">
                  <c:v>-0.73596200000000001</c:v>
                </c:pt>
                <c:pt idx="6969">
                  <c:v>-0.35630800000000001</c:v>
                </c:pt>
                <c:pt idx="6970">
                  <c:v>-7.7590999999999993E-2</c:v>
                </c:pt>
                <c:pt idx="6971">
                  <c:v>0.40257300000000001</c:v>
                </c:pt>
                <c:pt idx="6972">
                  <c:v>0.98704499999999995</c:v>
                </c:pt>
                <c:pt idx="6973">
                  <c:v>1.7397</c:v>
                </c:pt>
                <c:pt idx="6974">
                  <c:v>2.5233460000000001</c:v>
                </c:pt>
                <c:pt idx="6975">
                  <c:v>3.2263639999999998</c:v>
                </c:pt>
                <c:pt idx="6976">
                  <c:v>3.5902099999999999</c:v>
                </c:pt>
                <c:pt idx="6977">
                  <c:v>3.6874389999999999</c:v>
                </c:pt>
                <c:pt idx="6978">
                  <c:v>3.4406129999999999</c:v>
                </c:pt>
                <c:pt idx="6979">
                  <c:v>2.8682400000000001</c:v>
                </c:pt>
                <c:pt idx="6980">
                  <c:v>2.2204130000000002</c:v>
                </c:pt>
                <c:pt idx="6981">
                  <c:v>1.8829959999999999</c:v>
                </c:pt>
                <c:pt idx="6982">
                  <c:v>1.8531489999999999</c:v>
                </c:pt>
                <c:pt idx="6983">
                  <c:v>1.7129669999999999</c:v>
                </c:pt>
                <c:pt idx="6984">
                  <c:v>1.3566739999999999</c:v>
                </c:pt>
                <c:pt idx="6985">
                  <c:v>1.319107</c:v>
                </c:pt>
                <c:pt idx="6986">
                  <c:v>1.4922489999999999</c:v>
                </c:pt>
                <c:pt idx="6987">
                  <c:v>1.7535860000000001</c:v>
                </c:pt>
                <c:pt idx="6988">
                  <c:v>1.7068179999999999</c:v>
                </c:pt>
                <c:pt idx="6989">
                  <c:v>1.792068</c:v>
                </c:pt>
                <c:pt idx="6990">
                  <c:v>2.1825410000000001</c:v>
                </c:pt>
                <c:pt idx="6991">
                  <c:v>2.7310940000000001</c:v>
                </c:pt>
                <c:pt idx="6992">
                  <c:v>3.2572939999999999</c:v>
                </c:pt>
                <c:pt idx="6993">
                  <c:v>3.4729610000000002</c:v>
                </c:pt>
                <c:pt idx="6994">
                  <c:v>3.0804749999999999</c:v>
                </c:pt>
                <c:pt idx="6995">
                  <c:v>1.600403</c:v>
                </c:pt>
                <c:pt idx="6996">
                  <c:v>0.47746300000000003</c:v>
                </c:pt>
                <c:pt idx="6997">
                  <c:v>0.42683399999999999</c:v>
                </c:pt>
                <c:pt idx="6998">
                  <c:v>0.16023299999999999</c:v>
                </c:pt>
                <c:pt idx="6999">
                  <c:v>-0.49804700000000002</c:v>
                </c:pt>
                <c:pt idx="7000">
                  <c:v>-1.0256350000000001</c:v>
                </c:pt>
                <c:pt idx="7001">
                  <c:v>-1.2715909999999999</c:v>
                </c:pt>
                <c:pt idx="7002">
                  <c:v>-1.1367339999999999</c:v>
                </c:pt>
                <c:pt idx="7003">
                  <c:v>-0.72601300000000002</c:v>
                </c:pt>
                <c:pt idx="7004">
                  <c:v>-0.334534</c:v>
                </c:pt>
                <c:pt idx="7005">
                  <c:v>0.142044</c:v>
                </c:pt>
                <c:pt idx="7006">
                  <c:v>0.72927900000000001</c:v>
                </c:pt>
                <c:pt idx="7007">
                  <c:v>1.5665439999999999</c:v>
                </c:pt>
                <c:pt idx="7008">
                  <c:v>2.6163789999999998</c:v>
                </c:pt>
                <c:pt idx="7009">
                  <c:v>3.689362</c:v>
                </c:pt>
                <c:pt idx="7010">
                  <c:v>4.240265</c:v>
                </c:pt>
                <c:pt idx="7011">
                  <c:v>4.5503850000000003</c:v>
                </c:pt>
                <c:pt idx="7012">
                  <c:v>4.1692499999999999</c:v>
                </c:pt>
                <c:pt idx="7013">
                  <c:v>3.3952640000000001</c:v>
                </c:pt>
                <c:pt idx="7014">
                  <c:v>2.6247250000000002</c:v>
                </c:pt>
                <c:pt idx="7015">
                  <c:v>2.2907869999999999</c:v>
                </c:pt>
                <c:pt idx="7016">
                  <c:v>2.3050380000000001</c:v>
                </c:pt>
                <c:pt idx="7017">
                  <c:v>2.1241910000000002</c:v>
                </c:pt>
                <c:pt idx="7018">
                  <c:v>1.984955</c:v>
                </c:pt>
                <c:pt idx="7019">
                  <c:v>2.0270229999999998</c:v>
                </c:pt>
                <c:pt idx="7020">
                  <c:v>2.0851899999999999</c:v>
                </c:pt>
                <c:pt idx="7021">
                  <c:v>2.1260219999999999</c:v>
                </c:pt>
                <c:pt idx="7022">
                  <c:v>2.2504430000000002</c:v>
                </c:pt>
                <c:pt idx="7023">
                  <c:v>2.2110439999999998</c:v>
                </c:pt>
                <c:pt idx="7024">
                  <c:v>2.2720790000000002</c:v>
                </c:pt>
                <c:pt idx="7025">
                  <c:v>2.9591370000000001</c:v>
                </c:pt>
                <c:pt idx="7026">
                  <c:v>3.6068120000000001</c:v>
                </c:pt>
                <c:pt idx="7027">
                  <c:v>3.4944760000000001</c:v>
                </c:pt>
                <c:pt idx="7028">
                  <c:v>3.0969699999999998</c:v>
                </c:pt>
                <c:pt idx="7029">
                  <c:v>1.838409</c:v>
                </c:pt>
                <c:pt idx="7030">
                  <c:v>0.85156200000000004</c:v>
                </c:pt>
                <c:pt idx="7031">
                  <c:v>0.25495899999999999</c:v>
                </c:pt>
                <c:pt idx="7032">
                  <c:v>8.3892999999999995E-2</c:v>
                </c:pt>
                <c:pt idx="7033">
                  <c:v>-0.22042800000000001</c:v>
                </c:pt>
                <c:pt idx="7034">
                  <c:v>-0.88351400000000002</c:v>
                </c:pt>
                <c:pt idx="7035">
                  <c:v>-1.1310119999999999</c:v>
                </c:pt>
                <c:pt idx="7036">
                  <c:v>-0.98399400000000004</c:v>
                </c:pt>
                <c:pt idx="7037">
                  <c:v>-0.58479300000000001</c:v>
                </c:pt>
                <c:pt idx="7038">
                  <c:v>-0.200043</c:v>
                </c:pt>
                <c:pt idx="7039">
                  <c:v>0.26463300000000001</c:v>
                </c:pt>
                <c:pt idx="7040">
                  <c:v>0.84060699999999999</c:v>
                </c:pt>
                <c:pt idx="7041">
                  <c:v>1.511414</c:v>
                </c:pt>
                <c:pt idx="7042">
                  <c:v>2.3605649999999998</c:v>
                </c:pt>
                <c:pt idx="7043">
                  <c:v>3.357437</c:v>
                </c:pt>
                <c:pt idx="7044">
                  <c:v>3.8961640000000002</c:v>
                </c:pt>
                <c:pt idx="7045">
                  <c:v>4.1056819999999998</c:v>
                </c:pt>
                <c:pt idx="7046">
                  <c:v>3.878952</c:v>
                </c:pt>
                <c:pt idx="7047">
                  <c:v>3.453217</c:v>
                </c:pt>
                <c:pt idx="7048">
                  <c:v>2.5939329999999998</c:v>
                </c:pt>
                <c:pt idx="7049">
                  <c:v>2.1184690000000002</c:v>
                </c:pt>
                <c:pt idx="7050">
                  <c:v>1.7883910000000001</c:v>
                </c:pt>
                <c:pt idx="7051">
                  <c:v>1.584824</c:v>
                </c:pt>
                <c:pt idx="7052">
                  <c:v>1.501404</c:v>
                </c:pt>
                <c:pt idx="7053">
                  <c:v>1.4099269999999999</c:v>
                </c:pt>
                <c:pt idx="7054">
                  <c:v>1.4533689999999999</c:v>
                </c:pt>
                <c:pt idx="7055">
                  <c:v>1.680237</c:v>
                </c:pt>
                <c:pt idx="7056">
                  <c:v>1.904495</c:v>
                </c:pt>
                <c:pt idx="7057">
                  <c:v>2.0836640000000002</c:v>
                </c:pt>
                <c:pt idx="7058">
                  <c:v>2.3924099999999999</c:v>
                </c:pt>
                <c:pt idx="7059">
                  <c:v>2.7159119999999999</c:v>
                </c:pt>
                <c:pt idx="7060">
                  <c:v>3.138474</c:v>
                </c:pt>
                <c:pt idx="7061">
                  <c:v>3.003403</c:v>
                </c:pt>
                <c:pt idx="7062">
                  <c:v>2.1724239999999999</c:v>
                </c:pt>
                <c:pt idx="7063">
                  <c:v>1.3497619999999999</c:v>
                </c:pt>
                <c:pt idx="7064">
                  <c:v>0.76593</c:v>
                </c:pt>
                <c:pt idx="7065">
                  <c:v>0.33895900000000001</c:v>
                </c:pt>
                <c:pt idx="7066">
                  <c:v>7.3943999999999996E-2</c:v>
                </c:pt>
                <c:pt idx="7067">
                  <c:v>-0.364151</c:v>
                </c:pt>
                <c:pt idx="7068">
                  <c:v>-0.79675300000000004</c:v>
                </c:pt>
                <c:pt idx="7069">
                  <c:v>-0.96991000000000005</c:v>
                </c:pt>
                <c:pt idx="7070">
                  <c:v>-0.86782800000000004</c:v>
                </c:pt>
                <c:pt idx="7071">
                  <c:v>-0.48469499999999999</c:v>
                </c:pt>
                <c:pt idx="7072">
                  <c:v>-7.4478000000000003E-2</c:v>
                </c:pt>
                <c:pt idx="7073">
                  <c:v>0.30998199999999998</c:v>
                </c:pt>
                <c:pt idx="7074">
                  <c:v>0.87148999999999999</c:v>
                </c:pt>
                <c:pt idx="7075">
                  <c:v>1.7961879999999999</c:v>
                </c:pt>
                <c:pt idx="7076">
                  <c:v>2.9774319999999999</c:v>
                </c:pt>
                <c:pt idx="7077">
                  <c:v>3.7420040000000001</c:v>
                </c:pt>
                <c:pt idx="7078">
                  <c:v>3.9662929999999998</c:v>
                </c:pt>
                <c:pt idx="7079">
                  <c:v>3.824173</c:v>
                </c:pt>
                <c:pt idx="7080">
                  <c:v>3.283112</c:v>
                </c:pt>
                <c:pt idx="7081">
                  <c:v>2.7402500000000001</c:v>
                </c:pt>
                <c:pt idx="7082">
                  <c:v>2.1545559999999999</c:v>
                </c:pt>
                <c:pt idx="7083">
                  <c:v>1.9842070000000001</c:v>
                </c:pt>
                <c:pt idx="7084">
                  <c:v>2.1114649999999999</c:v>
                </c:pt>
                <c:pt idx="7085">
                  <c:v>1.9235230000000001</c:v>
                </c:pt>
                <c:pt idx="7086">
                  <c:v>1.6797029999999999</c:v>
                </c:pt>
                <c:pt idx="7087">
                  <c:v>1.5388790000000001</c:v>
                </c:pt>
                <c:pt idx="7088">
                  <c:v>1.580902</c:v>
                </c:pt>
                <c:pt idx="7089">
                  <c:v>1.706955</c:v>
                </c:pt>
                <c:pt idx="7090">
                  <c:v>1.866455</c:v>
                </c:pt>
                <c:pt idx="7091">
                  <c:v>2.0283199999999999</c:v>
                </c:pt>
                <c:pt idx="7092">
                  <c:v>2.4104920000000001</c:v>
                </c:pt>
                <c:pt idx="7093">
                  <c:v>3.062195</c:v>
                </c:pt>
                <c:pt idx="7094">
                  <c:v>3.5100099999999999</c:v>
                </c:pt>
                <c:pt idx="7095">
                  <c:v>3.2548520000000001</c:v>
                </c:pt>
                <c:pt idx="7096">
                  <c:v>2.3822939999999999</c:v>
                </c:pt>
                <c:pt idx="7097">
                  <c:v>1.3559570000000001</c:v>
                </c:pt>
                <c:pt idx="7098">
                  <c:v>0.53811600000000004</c:v>
                </c:pt>
                <c:pt idx="7099">
                  <c:v>0.25</c:v>
                </c:pt>
                <c:pt idx="7100">
                  <c:v>4.9589999999999999E-3</c:v>
                </c:pt>
                <c:pt idx="7101">
                  <c:v>-0.52610800000000002</c:v>
                </c:pt>
                <c:pt idx="7102">
                  <c:v>-1.1553500000000001</c:v>
                </c:pt>
                <c:pt idx="7103">
                  <c:v>-1.447433</c:v>
                </c:pt>
                <c:pt idx="7104">
                  <c:v>-1.2494050000000001</c:v>
                </c:pt>
                <c:pt idx="7105">
                  <c:v>-0.80082699999999996</c:v>
                </c:pt>
                <c:pt idx="7106">
                  <c:v>-0.40409899999999999</c:v>
                </c:pt>
                <c:pt idx="7107">
                  <c:v>9.9579000000000001E-2</c:v>
                </c:pt>
                <c:pt idx="7108">
                  <c:v>0.84950300000000001</c:v>
                </c:pt>
                <c:pt idx="7109">
                  <c:v>2.0622410000000002</c:v>
                </c:pt>
                <c:pt idx="7110">
                  <c:v>3.1389619999999998</c:v>
                </c:pt>
                <c:pt idx="7111">
                  <c:v>4.0311579999999996</c:v>
                </c:pt>
                <c:pt idx="7112">
                  <c:v>4.483276</c:v>
                </c:pt>
                <c:pt idx="7113">
                  <c:v>4.3822479999999997</c:v>
                </c:pt>
                <c:pt idx="7114">
                  <c:v>3.7780459999999998</c:v>
                </c:pt>
                <c:pt idx="7115">
                  <c:v>3.1027529999999999</c:v>
                </c:pt>
                <c:pt idx="7116">
                  <c:v>2.3752900000000001</c:v>
                </c:pt>
                <c:pt idx="7117">
                  <c:v>2.1555939999999998</c:v>
                </c:pt>
                <c:pt idx="7118">
                  <c:v>1.9991300000000001</c:v>
                </c:pt>
                <c:pt idx="7119">
                  <c:v>1.7404329999999999</c:v>
                </c:pt>
                <c:pt idx="7120">
                  <c:v>1.601532</c:v>
                </c:pt>
                <c:pt idx="7121">
                  <c:v>1.7099150000000001</c:v>
                </c:pt>
                <c:pt idx="7122">
                  <c:v>1.824524</c:v>
                </c:pt>
                <c:pt idx="7123">
                  <c:v>2.0189970000000002</c:v>
                </c:pt>
                <c:pt idx="7124">
                  <c:v>2.0972749999999998</c:v>
                </c:pt>
                <c:pt idx="7125">
                  <c:v>2.2525629999999999</c:v>
                </c:pt>
                <c:pt idx="7126">
                  <c:v>2.786743</c:v>
                </c:pt>
                <c:pt idx="7127">
                  <c:v>3.4943849999999999</c:v>
                </c:pt>
                <c:pt idx="7128">
                  <c:v>3.6952970000000001</c:v>
                </c:pt>
                <c:pt idx="7129">
                  <c:v>3.0727690000000001</c:v>
                </c:pt>
                <c:pt idx="7130">
                  <c:v>1.9013059999999999</c:v>
                </c:pt>
                <c:pt idx="7131">
                  <c:v>1.001938</c:v>
                </c:pt>
                <c:pt idx="7132">
                  <c:v>0.51473999999999998</c:v>
                </c:pt>
                <c:pt idx="7133">
                  <c:v>0.15779099999999999</c:v>
                </c:pt>
                <c:pt idx="7134">
                  <c:v>-0.32797199999999999</c:v>
                </c:pt>
                <c:pt idx="7135">
                  <c:v>-0.89746099999999995</c:v>
                </c:pt>
                <c:pt idx="7136">
                  <c:v>-1.195694</c:v>
                </c:pt>
                <c:pt idx="7137">
                  <c:v>-1.04277</c:v>
                </c:pt>
                <c:pt idx="7138">
                  <c:v>-0.64009099999999997</c:v>
                </c:pt>
                <c:pt idx="7139">
                  <c:v>-0.323517</c:v>
                </c:pt>
                <c:pt idx="7140">
                  <c:v>0.19744900000000001</c:v>
                </c:pt>
                <c:pt idx="7141">
                  <c:v>0.86035200000000001</c:v>
                </c:pt>
                <c:pt idx="7142">
                  <c:v>1.745163</c:v>
                </c:pt>
                <c:pt idx="7143">
                  <c:v>2.8437350000000001</c:v>
                </c:pt>
                <c:pt idx="7144">
                  <c:v>3.8308870000000002</c:v>
                </c:pt>
                <c:pt idx="7145">
                  <c:v>4.3202360000000004</c:v>
                </c:pt>
                <c:pt idx="7146">
                  <c:v>4.2490839999999999</c:v>
                </c:pt>
                <c:pt idx="7147">
                  <c:v>3.9287109999999998</c:v>
                </c:pt>
                <c:pt idx="7148">
                  <c:v>3.3309169999999999</c:v>
                </c:pt>
                <c:pt idx="7149">
                  <c:v>2.516953</c:v>
                </c:pt>
                <c:pt idx="7150">
                  <c:v>2.1795960000000001</c:v>
                </c:pt>
                <c:pt idx="7151">
                  <c:v>2.0690309999999998</c:v>
                </c:pt>
                <c:pt idx="7152">
                  <c:v>1.746704</c:v>
                </c:pt>
                <c:pt idx="7153">
                  <c:v>1.4489749999999999</c:v>
                </c:pt>
                <c:pt idx="7154">
                  <c:v>1.2666630000000001</c:v>
                </c:pt>
                <c:pt idx="7155">
                  <c:v>1.539185</c:v>
                </c:pt>
                <c:pt idx="7156">
                  <c:v>1.840546</c:v>
                </c:pt>
                <c:pt idx="7157">
                  <c:v>1.8428960000000001</c:v>
                </c:pt>
                <c:pt idx="7158">
                  <c:v>1.7118679999999999</c:v>
                </c:pt>
                <c:pt idx="7159">
                  <c:v>2.045013</c:v>
                </c:pt>
                <c:pt idx="7160">
                  <c:v>2.7453460000000001</c:v>
                </c:pt>
                <c:pt idx="7161">
                  <c:v>3.4871669999999999</c:v>
                </c:pt>
                <c:pt idx="7162">
                  <c:v>3.2591709999999998</c:v>
                </c:pt>
                <c:pt idx="7163">
                  <c:v>2.2659609999999999</c:v>
                </c:pt>
                <c:pt idx="7164">
                  <c:v>1.5340579999999999</c:v>
                </c:pt>
                <c:pt idx="7165">
                  <c:v>0.89990199999999998</c:v>
                </c:pt>
                <c:pt idx="7166">
                  <c:v>0.254272</c:v>
                </c:pt>
                <c:pt idx="7167">
                  <c:v>-0.24465899999999999</c:v>
                </c:pt>
                <c:pt idx="7168">
                  <c:v>-0.84793099999999999</c:v>
                </c:pt>
                <c:pt idx="7169">
                  <c:v>-1.0199279999999999</c:v>
                </c:pt>
                <c:pt idx="7170">
                  <c:v>-0.84933499999999995</c:v>
                </c:pt>
                <c:pt idx="7171">
                  <c:v>-0.35881000000000002</c:v>
                </c:pt>
                <c:pt idx="7172">
                  <c:v>0.265289</c:v>
                </c:pt>
                <c:pt idx="7173">
                  <c:v>1.0056</c:v>
                </c:pt>
                <c:pt idx="7174">
                  <c:v>1.74054</c:v>
                </c:pt>
                <c:pt idx="7175">
                  <c:v>2.5009459999999999</c:v>
                </c:pt>
                <c:pt idx="7176">
                  <c:v>3.2823180000000001</c:v>
                </c:pt>
                <c:pt idx="7177">
                  <c:v>3.729752</c:v>
                </c:pt>
                <c:pt idx="7178">
                  <c:v>3.792068</c:v>
                </c:pt>
                <c:pt idx="7179">
                  <c:v>3.7839809999999998</c:v>
                </c:pt>
                <c:pt idx="7180">
                  <c:v>3.2403719999999998</c:v>
                </c:pt>
                <c:pt idx="7181">
                  <c:v>2.5646360000000001</c:v>
                </c:pt>
                <c:pt idx="7182">
                  <c:v>2.1228639999999999</c:v>
                </c:pt>
                <c:pt idx="7183">
                  <c:v>1.781174</c:v>
                </c:pt>
                <c:pt idx="7184">
                  <c:v>1.704742</c:v>
                </c:pt>
                <c:pt idx="7185">
                  <c:v>1.6901250000000001</c:v>
                </c:pt>
                <c:pt idx="7186">
                  <c:v>1.6039890000000001</c:v>
                </c:pt>
                <c:pt idx="7187">
                  <c:v>1.6174930000000001</c:v>
                </c:pt>
                <c:pt idx="7188">
                  <c:v>1.798996</c:v>
                </c:pt>
                <c:pt idx="7189">
                  <c:v>2.0543209999999998</c:v>
                </c:pt>
                <c:pt idx="7190">
                  <c:v>2.208145</c:v>
                </c:pt>
                <c:pt idx="7191">
                  <c:v>2.1421809999999999</c:v>
                </c:pt>
                <c:pt idx="7192">
                  <c:v>2.3914490000000002</c:v>
                </c:pt>
                <c:pt idx="7193">
                  <c:v>2.9746549999999998</c:v>
                </c:pt>
                <c:pt idx="7194">
                  <c:v>3.0104519999999999</c:v>
                </c:pt>
                <c:pt idx="7195">
                  <c:v>2.5441440000000002</c:v>
                </c:pt>
                <c:pt idx="7196">
                  <c:v>1.9435119999999999</c:v>
                </c:pt>
                <c:pt idx="7197">
                  <c:v>0.90269500000000003</c:v>
                </c:pt>
                <c:pt idx="7198">
                  <c:v>-0.10040300000000001</c:v>
                </c:pt>
                <c:pt idx="7199">
                  <c:v>0.223297</c:v>
                </c:pt>
                <c:pt idx="7200">
                  <c:v>0.27214100000000002</c:v>
                </c:pt>
                <c:pt idx="7201">
                  <c:v>-0.24188200000000001</c:v>
                </c:pt>
                <c:pt idx="7202">
                  <c:v>-0.62698399999999999</c:v>
                </c:pt>
                <c:pt idx="7203">
                  <c:v>-0.71540800000000004</c:v>
                </c:pt>
                <c:pt idx="7204">
                  <c:v>-0.37789899999999998</c:v>
                </c:pt>
                <c:pt idx="7205">
                  <c:v>0.24804699999999999</c:v>
                </c:pt>
                <c:pt idx="7206">
                  <c:v>0.83050500000000005</c:v>
                </c:pt>
                <c:pt idx="7207">
                  <c:v>1.294373</c:v>
                </c:pt>
                <c:pt idx="7208">
                  <c:v>1.8793949999999999</c:v>
                </c:pt>
                <c:pt idx="7209">
                  <c:v>2.672882</c:v>
                </c:pt>
                <c:pt idx="7210">
                  <c:v>3.4300839999999999</c:v>
                </c:pt>
                <c:pt idx="7211">
                  <c:v>3.7446139999999999</c:v>
                </c:pt>
                <c:pt idx="7212">
                  <c:v>3.696167</c:v>
                </c:pt>
                <c:pt idx="7213">
                  <c:v>3.3656769999999998</c:v>
                </c:pt>
                <c:pt idx="7214">
                  <c:v>2.750397</c:v>
                </c:pt>
                <c:pt idx="7215">
                  <c:v>2.269806</c:v>
                </c:pt>
                <c:pt idx="7216">
                  <c:v>1.988785</c:v>
                </c:pt>
                <c:pt idx="7217">
                  <c:v>1.827118</c:v>
                </c:pt>
                <c:pt idx="7218">
                  <c:v>1.659729</c:v>
                </c:pt>
                <c:pt idx="7219">
                  <c:v>1.547409</c:v>
                </c:pt>
                <c:pt idx="7220">
                  <c:v>1.505997</c:v>
                </c:pt>
                <c:pt idx="7221">
                  <c:v>1.6551359999999999</c:v>
                </c:pt>
                <c:pt idx="7222">
                  <c:v>1.9160919999999999</c:v>
                </c:pt>
                <c:pt idx="7223">
                  <c:v>2.174042</c:v>
                </c:pt>
                <c:pt idx="7224">
                  <c:v>2.2174070000000001</c:v>
                </c:pt>
                <c:pt idx="7225">
                  <c:v>2.2236180000000001</c:v>
                </c:pt>
                <c:pt idx="7226">
                  <c:v>2.769196</c:v>
                </c:pt>
                <c:pt idx="7227">
                  <c:v>3.9429319999999999</c:v>
                </c:pt>
                <c:pt idx="7228">
                  <c:v>4.3604279999999997</c:v>
                </c:pt>
                <c:pt idx="7229">
                  <c:v>4.293793</c:v>
                </c:pt>
                <c:pt idx="7230">
                  <c:v>2.7873990000000002</c:v>
                </c:pt>
                <c:pt idx="7231">
                  <c:v>1.4118040000000001</c:v>
                </c:pt>
                <c:pt idx="7232">
                  <c:v>0.66798400000000002</c:v>
                </c:pt>
                <c:pt idx="7233">
                  <c:v>0.39393600000000001</c:v>
                </c:pt>
                <c:pt idx="7234">
                  <c:v>-0.11232</c:v>
                </c:pt>
                <c:pt idx="7235">
                  <c:v>-0.93722499999999997</c:v>
                </c:pt>
                <c:pt idx="7236">
                  <c:v>-1.617966</c:v>
                </c:pt>
                <c:pt idx="7237">
                  <c:v>-1.7756959999999999</c:v>
                </c:pt>
                <c:pt idx="7238">
                  <c:v>-1.3607940000000001</c:v>
                </c:pt>
                <c:pt idx="7239">
                  <c:v>-0.77198800000000001</c:v>
                </c:pt>
                <c:pt idx="7240">
                  <c:v>-0.217529</c:v>
                </c:pt>
                <c:pt idx="7241">
                  <c:v>0.31896999999999998</c:v>
                </c:pt>
                <c:pt idx="7242">
                  <c:v>1.145203</c:v>
                </c:pt>
                <c:pt idx="7243">
                  <c:v>2.4208219999999998</c:v>
                </c:pt>
                <c:pt idx="7244">
                  <c:v>3.8254090000000001</c:v>
                </c:pt>
                <c:pt idx="7245">
                  <c:v>4.5237879999999997</c:v>
                </c:pt>
                <c:pt idx="7246">
                  <c:v>4.6166989999999997</c:v>
                </c:pt>
                <c:pt idx="7247">
                  <c:v>4.2348629999999998</c:v>
                </c:pt>
                <c:pt idx="7248">
                  <c:v>3.6943969999999999</c:v>
                </c:pt>
                <c:pt idx="7249">
                  <c:v>2.8439939999999999</c:v>
                </c:pt>
                <c:pt idx="7250">
                  <c:v>2.4830169999999998</c:v>
                </c:pt>
                <c:pt idx="7251">
                  <c:v>2.176666</c:v>
                </c:pt>
                <c:pt idx="7252">
                  <c:v>2.107513</c:v>
                </c:pt>
                <c:pt idx="7253">
                  <c:v>1.9997860000000001</c:v>
                </c:pt>
                <c:pt idx="7254">
                  <c:v>1.819412</c:v>
                </c:pt>
                <c:pt idx="7255">
                  <c:v>1.9719089999999999</c:v>
                </c:pt>
                <c:pt idx="7256">
                  <c:v>2.1436160000000002</c:v>
                </c:pt>
                <c:pt idx="7257">
                  <c:v>2.1873930000000001</c:v>
                </c:pt>
                <c:pt idx="7258">
                  <c:v>2.0791780000000002</c:v>
                </c:pt>
                <c:pt idx="7259">
                  <c:v>1.901276</c:v>
                </c:pt>
                <c:pt idx="7260">
                  <c:v>2.216202</c:v>
                </c:pt>
                <c:pt idx="7261">
                  <c:v>2.9720149999999999</c:v>
                </c:pt>
                <c:pt idx="7262">
                  <c:v>3.2848510000000002</c:v>
                </c:pt>
                <c:pt idx="7263">
                  <c:v>2.587555</c:v>
                </c:pt>
                <c:pt idx="7264">
                  <c:v>1.686356</c:v>
                </c:pt>
                <c:pt idx="7265">
                  <c:v>1.108932</c:v>
                </c:pt>
                <c:pt idx="7266">
                  <c:v>0.69894400000000001</c:v>
                </c:pt>
                <c:pt idx="7267">
                  <c:v>0.34078999999999998</c:v>
                </c:pt>
                <c:pt idx="7268">
                  <c:v>-8.1298999999999996E-2</c:v>
                </c:pt>
                <c:pt idx="7269">
                  <c:v>-0.43046600000000002</c:v>
                </c:pt>
                <c:pt idx="7270">
                  <c:v>-0.66230800000000001</c:v>
                </c:pt>
                <c:pt idx="7271">
                  <c:v>-0.53460700000000005</c:v>
                </c:pt>
                <c:pt idx="7272">
                  <c:v>-0.303116</c:v>
                </c:pt>
                <c:pt idx="7273">
                  <c:v>5.1880000000000003E-2</c:v>
                </c:pt>
                <c:pt idx="7274">
                  <c:v>0.44329800000000003</c:v>
                </c:pt>
                <c:pt idx="7275">
                  <c:v>0.77679399999999998</c:v>
                </c:pt>
                <c:pt idx="7276">
                  <c:v>1.210297</c:v>
                </c:pt>
                <c:pt idx="7277">
                  <c:v>1.822983</c:v>
                </c:pt>
                <c:pt idx="7278">
                  <c:v>2.457687</c:v>
                </c:pt>
                <c:pt idx="7279">
                  <c:v>2.930374</c:v>
                </c:pt>
                <c:pt idx="7280">
                  <c:v>2.9696500000000001</c:v>
                </c:pt>
                <c:pt idx="7281">
                  <c:v>3.0033720000000002</c:v>
                </c:pt>
                <c:pt idx="7282">
                  <c:v>2.7476039999999999</c:v>
                </c:pt>
                <c:pt idx="7283">
                  <c:v>2.4465789999999998</c:v>
                </c:pt>
                <c:pt idx="7284">
                  <c:v>2.0754239999999999</c:v>
                </c:pt>
                <c:pt idx="7285">
                  <c:v>1.602112</c:v>
                </c:pt>
                <c:pt idx="7286">
                  <c:v>1.1345829999999999</c:v>
                </c:pt>
                <c:pt idx="7287">
                  <c:v>0.79214499999999999</c:v>
                </c:pt>
                <c:pt idx="7288">
                  <c:v>0.54695099999999996</c:v>
                </c:pt>
                <c:pt idx="7289">
                  <c:v>0.21084600000000001</c:v>
                </c:pt>
                <c:pt idx="7290">
                  <c:v>0.157974</c:v>
                </c:pt>
                <c:pt idx="7291">
                  <c:v>9.8937999999999998E-2</c:v>
                </c:pt>
                <c:pt idx="7292">
                  <c:v>4.4998000000000003E-2</c:v>
                </c:pt>
                <c:pt idx="7293">
                  <c:v>0.17576600000000001</c:v>
                </c:pt>
                <c:pt idx="7294">
                  <c:v>0.259598</c:v>
                </c:pt>
                <c:pt idx="7295">
                  <c:v>0.50242600000000004</c:v>
                </c:pt>
                <c:pt idx="7296">
                  <c:v>0.564392</c:v>
                </c:pt>
                <c:pt idx="7297">
                  <c:v>0.76341199999999998</c:v>
                </c:pt>
                <c:pt idx="7298">
                  <c:v>0.90612800000000004</c:v>
                </c:pt>
                <c:pt idx="7299">
                  <c:v>0.82045000000000001</c:v>
                </c:pt>
                <c:pt idx="7300">
                  <c:v>0.91325400000000001</c:v>
                </c:pt>
                <c:pt idx="7301">
                  <c:v>0.91010999999999997</c:v>
                </c:pt>
                <c:pt idx="7302">
                  <c:v>0.724136</c:v>
                </c:pt>
                <c:pt idx="7303">
                  <c:v>0.57739300000000005</c:v>
                </c:pt>
                <c:pt idx="7304">
                  <c:v>0.59434500000000001</c:v>
                </c:pt>
                <c:pt idx="7305">
                  <c:v>0.72128300000000001</c:v>
                </c:pt>
                <c:pt idx="7306">
                  <c:v>0.802597</c:v>
                </c:pt>
                <c:pt idx="7307">
                  <c:v>0.77160600000000001</c:v>
                </c:pt>
                <c:pt idx="7308">
                  <c:v>0.91458099999999998</c:v>
                </c:pt>
                <c:pt idx="7309">
                  <c:v>1.108994</c:v>
                </c:pt>
                <c:pt idx="7310">
                  <c:v>1.251617</c:v>
                </c:pt>
                <c:pt idx="7311">
                  <c:v>1.468475</c:v>
                </c:pt>
                <c:pt idx="7312">
                  <c:v>1.628433</c:v>
                </c:pt>
                <c:pt idx="7313">
                  <c:v>1.652679</c:v>
                </c:pt>
                <c:pt idx="7314">
                  <c:v>1.4839629999999999</c:v>
                </c:pt>
                <c:pt idx="7315">
                  <c:v>1.52739</c:v>
                </c:pt>
                <c:pt idx="7316">
                  <c:v>1.4524840000000001</c:v>
                </c:pt>
                <c:pt idx="7317">
                  <c:v>1.4535979999999999</c:v>
                </c:pt>
                <c:pt idx="7318">
                  <c:v>1.5582579999999999</c:v>
                </c:pt>
                <c:pt idx="7319">
                  <c:v>1.563431</c:v>
                </c:pt>
                <c:pt idx="7320">
                  <c:v>1.504211</c:v>
                </c:pt>
                <c:pt idx="7321">
                  <c:v>1.4780880000000001</c:v>
                </c:pt>
                <c:pt idx="7322">
                  <c:v>1.490631</c:v>
                </c:pt>
                <c:pt idx="7323">
                  <c:v>1.4975430000000001</c:v>
                </c:pt>
                <c:pt idx="7324">
                  <c:v>1.6442110000000001</c:v>
                </c:pt>
                <c:pt idx="7325">
                  <c:v>1.668625</c:v>
                </c:pt>
                <c:pt idx="7326">
                  <c:v>1.7367250000000001</c:v>
                </c:pt>
                <c:pt idx="7327">
                  <c:v>1.7716369999999999</c:v>
                </c:pt>
                <c:pt idx="7328">
                  <c:v>1.8467249999999999</c:v>
                </c:pt>
                <c:pt idx="7329">
                  <c:v>2.2473139999999998</c:v>
                </c:pt>
                <c:pt idx="7330">
                  <c:v>2.7137910000000001</c:v>
                </c:pt>
                <c:pt idx="7331">
                  <c:v>2.2259829999999998</c:v>
                </c:pt>
                <c:pt idx="7332">
                  <c:v>1.027344</c:v>
                </c:pt>
                <c:pt idx="7333">
                  <c:v>0.65824899999999997</c:v>
                </c:pt>
                <c:pt idx="7334">
                  <c:v>0.554504</c:v>
                </c:pt>
                <c:pt idx="7335">
                  <c:v>0.39186100000000001</c:v>
                </c:pt>
                <c:pt idx="7336">
                  <c:v>0.166382</c:v>
                </c:pt>
                <c:pt idx="7337">
                  <c:v>-0.190857</c:v>
                </c:pt>
                <c:pt idx="7338">
                  <c:v>-0.406082</c:v>
                </c:pt>
                <c:pt idx="7339">
                  <c:v>-0.34062199999999998</c:v>
                </c:pt>
                <c:pt idx="7340">
                  <c:v>-9.9426E-2</c:v>
                </c:pt>
                <c:pt idx="7341">
                  <c:v>0.27783200000000002</c:v>
                </c:pt>
                <c:pt idx="7342">
                  <c:v>0.55941799999999997</c:v>
                </c:pt>
                <c:pt idx="7343">
                  <c:v>0.89151000000000002</c:v>
                </c:pt>
                <c:pt idx="7344">
                  <c:v>1.313995</c:v>
                </c:pt>
                <c:pt idx="7345">
                  <c:v>1.8262940000000001</c:v>
                </c:pt>
                <c:pt idx="7346">
                  <c:v>2.4578549999999999</c:v>
                </c:pt>
                <c:pt idx="7347">
                  <c:v>3.0317229999999999</c:v>
                </c:pt>
                <c:pt idx="7348">
                  <c:v>3.159958</c:v>
                </c:pt>
                <c:pt idx="7349">
                  <c:v>3.073242</c:v>
                </c:pt>
                <c:pt idx="7350">
                  <c:v>2.8045960000000001</c:v>
                </c:pt>
                <c:pt idx="7351">
                  <c:v>2.730988</c:v>
                </c:pt>
                <c:pt idx="7352">
                  <c:v>2.570999</c:v>
                </c:pt>
                <c:pt idx="7353">
                  <c:v>2.2561490000000002</c:v>
                </c:pt>
                <c:pt idx="7354">
                  <c:v>2.0503849999999999</c:v>
                </c:pt>
                <c:pt idx="7355">
                  <c:v>1.6008150000000001</c:v>
                </c:pt>
                <c:pt idx="7356">
                  <c:v>1.5809169999999999</c:v>
                </c:pt>
                <c:pt idx="7357">
                  <c:v>1.68869</c:v>
                </c:pt>
                <c:pt idx="7358">
                  <c:v>1.843628</c:v>
                </c:pt>
                <c:pt idx="7359">
                  <c:v>1.9489749999999999</c:v>
                </c:pt>
                <c:pt idx="7360">
                  <c:v>2.0554199999999998</c:v>
                </c:pt>
                <c:pt idx="7361">
                  <c:v>2.4740449999999998</c:v>
                </c:pt>
                <c:pt idx="7362">
                  <c:v>2.6700439999999999</c:v>
                </c:pt>
                <c:pt idx="7363">
                  <c:v>3.17807</c:v>
                </c:pt>
                <c:pt idx="7364">
                  <c:v>3.294708</c:v>
                </c:pt>
                <c:pt idx="7365">
                  <c:v>2.5205229999999998</c:v>
                </c:pt>
                <c:pt idx="7366">
                  <c:v>1.168625</c:v>
                </c:pt>
                <c:pt idx="7367">
                  <c:v>0.75976600000000005</c:v>
                </c:pt>
                <c:pt idx="7368">
                  <c:v>0.55357400000000001</c:v>
                </c:pt>
                <c:pt idx="7369">
                  <c:v>0.32377600000000001</c:v>
                </c:pt>
                <c:pt idx="7370">
                  <c:v>-0.15390000000000001</c:v>
                </c:pt>
                <c:pt idx="7371">
                  <c:v>-0.55447400000000002</c:v>
                </c:pt>
                <c:pt idx="7372">
                  <c:v>-0.80458099999999999</c:v>
                </c:pt>
                <c:pt idx="7373">
                  <c:v>-0.80482500000000001</c:v>
                </c:pt>
                <c:pt idx="7374">
                  <c:v>-0.54919399999999996</c:v>
                </c:pt>
                <c:pt idx="7375">
                  <c:v>-0.21928400000000001</c:v>
                </c:pt>
                <c:pt idx="7376">
                  <c:v>0.132965</c:v>
                </c:pt>
                <c:pt idx="7377">
                  <c:v>0.59750400000000004</c:v>
                </c:pt>
                <c:pt idx="7378">
                  <c:v>1.3556060000000001</c:v>
                </c:pt>
                <c:pt idx="7379">
                  <c:v>2.3335880000000002</c:v>
                </c:pt>
                <c:pt idx="7380">
                  <c:v>3.0518040000000002</c:v>
                </c:pt>
                <c:pt idx="7381">
                  <c:v>3.4972379999999998</c:v>
                </c:pt>
                <c:pt idx="7382">
                  <c:v>3.6312869999999999</c:v>
                </c:pt>
                <c:pt idx="7383">
                  <c:v>3.3389739999999999</c:v>
                </c:pt>
                <c:pt idx="7384">
                  <c:v>2.8518520000000001</c:v>
                </c:pt>
                <c:pt idx="7385">
                  <c:v>2.577896</c:v>
                </c:pt>
                <c:pt idx="7386">
                  <c:v>2.1487880000000001</c:v>
                </c:pt>
                <c:pt idx="7387">
                  <c:v>1.963455</c:v>
                </c:pt>
                <c:pt idx="7388">
                  <c:v>1.938202</c:v>
                </c:pt>
                <c:pt idx="7389">
                  <c:v>1.651443</c:v>
                </c:pt>
                <c:pt idx="7390">
                  <c:v>1.669006</c:v>
                </c:pt>
                <c:pt idx="7391">
                  <c:v>1.8629610000000001</c:v>
                </c:pt>
                <c:pt idx="7392">
                  <c:v>1.952545</c:v>
                </c:pt>
                <c:pt idx="7393">
                  <c:v>2.003952</c:v>
                </c:pt>
                <c:pt idx="7394">
                  <c:v>2.0547939999999998</c:v>
                </c:pt>
                <c:pt idx="7395">
                  <c:v>2.1268919999999998</c:v>
                </c:pt>
                <c:pt idx="7396">
                  <c:v>2.5285030000000002</c:v>
                </c:pt>
                <c:pt idx="7397">
                  <c:v>3.2180939999999998</c:v>
                </c:pt>
                <c:pt idx="7398">
                  <c:v>3.4791409999999998</c:v>
                </c:pt>
                <c:pt idx="7399">
                  <c:v>3.0722809999999998</c:v>
                </c:pt>
                <c:pt idx="7400">
                  <c:v>1.7608490000000001</c:v>
                </c:pt>
                <c:pt idx="7401">
                  <c:v>0.869614</c:v>
                </c:pt>
                <c:pt idx="7402">
                  <c:v>0.35824600000000001</c:v>
                </c:pt>
                <c:pt idx="7403">
                  <c:v>0.18296799999999999</c:v>
                </c:pt>
                <c:pt idx="7404">
                  <c:v>-0.27662700000000001</c:v>
                </c:pt>
                <c:pt idx="7405">
                  <c:v>-0.933029</c:v>
                </c:pt>
                <c:pt idx="7406">
                  <c:v>-1.173996</c:v>
                </c:pt>
                <c:pt idx="7407">
                  <c:v>-0.88943499999999998</c:v>
                </c:pt>
                <c:pt idx="7408">
                  <c:v>-0.433334</c:v>
                </c:pt>
                <c:pt idx="7409">
                  <c:v>-0.40409899999999999</c:v>
                </c:pt>
                <c:pt idx="7410">
                  <c:v>-0.14622499999999999</c:v>
                </c:pt>
                <c:pt idx="7411">
                  <c:v>0.41053800000000001</c:v>
                </c:pt>
                <c:pt idx="7412">
                  <c:v>1.365891</c:v>
                </c:pt>
                <c:pt idx="7413">
                  <c:v>2.4334720000000001</c:v>
                </c:pt>
                <c:pt idx="7414">
                  <c:v>3.3934479999999998</c:v>
                </c:pt>
                <c:pt idx="7415">
                  <c:v>3.9679869999999999</c:v>
                </c:pt>
                <c:pt idx="7416">
                  <c:v>4.0463259999999996</c:v>
                </c:pt>
                <c:pt idx="7417">
                  <c:v>3.6264799999999999</c:v>
                </c:pt>
                <c:pt idx="7418">
                  <c:v>2.9945369999999998</c:v>
                </c:pt>
                <c:pt idx="7419">
                  <c:v>2.2951510000000002</c:v>
                </c:pt>
                <c:pt idx="7420">
                  <c:v>1.7416229999999999</c:v>
                </c:pt>
                <c:pt idx="7421">
                  <c:v>1.3639680000000001</c:v>
                </c:pt>
                <c:pt idx="7422">
                  <c:v>1.182785</c:v>
                </c:pt>
                <c:pt idx="7423">
                  <c:v>1.016357</c:v>
                </c:pt>
                <c:pt idx="7424">
                  <c:v>1.1046750000000001</c:v>
                </c:pt>
                <c:pt idx="7425">
                  <c:v>1.2099299999999999</c:v>
                </c:pt>
                <c:pt idx="7426">
                  <c:v>1.3247530000000001</c:v>
                </c:pt>
                <c:pt idx="7427">
                  <c:v>1.4487300000000001</c:v>
                </c:pt>
                <c:pt idx="7428">
                  <c:v>1.5925450000000001</c:v>
                </c:pt>
                <c:pt idx="7429">
                  <c:v>1.8063659999999999</c:v>
                </c:pt>
                <c:pt idx="7430">
                  <c:v>2.3207550000000001</c:v>
                </c:pt>
                <c:pt idx="7431">
                  <c:v>2.8951570000000002</c:v>
                </c:pt>
                <c:pt idx="7432">
                  <c:v>3.0776669999999999</c:v>
                </c:pt>
                <c:pt idx="7433">
                  <c:v>2.740936</c:v>
                </c:pt>
                <c:pt idx="7434">
                  <c:v>1.8600920000000001</c:v>
                </c:pt>
                <c:pt idx="7435">
                  <c:v>1.2178800000000001</c:v>
                </c:pt>
                <c:pt idx="7436">
                  <c:v>0.83891300000000002</c:v>
                </c:pt>
                <c:pt idx="7437">
                  <c:v>0.39201399999999997</c:v>
                </c:pt>
                <c:pt idx="7438">
                  <c:v>-6.1263999999999999E-2</c:v>
                </c:pt>
                <c:pt idx="7439">
                  <c:v>-0.55093400000000003</c:v>
                </c:pt>
                <c:pt idx="7440">
                  <c:v>-0.72151200000000004</c:v>
                </c:pt>
                <c:pt idx="7441">
                  <c:v>-0.54490700000000003</c:v>
                </c:pt>
                <c:pt idx="7442">
                  <c:v>-0.248306</c:v>
                </c:pt>
                <c:pt idx="7443">
                  <c:v>2.1530000000000001E-2</c:v>
                </c:pt>
                <c:pt idx="7444">
                  <c:v>0.46948200000000001</c:v>
                </c:pt>
                <c:pt idx="7445">
                  <c:v>1.0409090000000001</c:v>
                </c:pt>
                <c:pt idx="7446">
                  <c:v>1.7647090000000001</c:v>
                </c:pt>
                <c:pt idx="7447">
                  <c:v>2.467911</c:v>
                </c:pt>
                <c:pt idx="7448">
                  <c:v>3.1024780000000001</c:v>
                </c:pt>
                <c:pt idx="7449">
                  <c:v>3.3529969999999998</c:v>
                </c:pt>
                <c:pt idx="7450">
                  <c:v>3.3201139999999998</c:v>
                </c:pt>
                <c:pt idx="7451">
                  <c:v>3.0411220000000001</c:v>
                </c:pt>
                <c:pt idx="7452">
                  <c:v>2.497223</c:v>
                </c:pt>
                <c:pt idx="7453">
                  <c:v>1.9482729999999999</c:v>
                </c:pt>
                <c:pt idx="7454">
                  <c:v>1.313431</c:v>
                </c:pt>
                <c:pt idx="7455">
                  <c:v>0.96641500000000002</c:v>
                </c:pt>
                <c:pt idx="7456">
                  <c:v>0.68031299999999995</c:v>
                </c:pt>
                <c:pt idx="7457">
                  <c:v>0.69223000000000001</c:v>
                </c:pt>
                <c:pt idx="7458">
                  <c:v>0.76834100000000005</c:v>
                </c:pt>
                <c:pt idx="7459">
                  <c:v>1.0843659999999999</c:v>
                </c:pt>
                <c:pt idx="7460">
                  <c:v>1.2845610000000001</c:v>
                </c:pt>
                <c:pt idx="7461">
                  <c:v>1.458771</c:v>
                </c:pt>
                <c:pt idx="7462">
                  <c:v>1.731293</c:v>
                </c:pt>
                <c:pt idx="7463">
                  <c:v>1.8986209999999999</c:v>
                </c:pt>
                <c:pt idx="7464">
                  <c:v>2.5569920000000002</c:v>
                </c:pt>
                <c:pt idx="7465">
                  <c:v>3.5653229999999998</c:v>
                </c:pt>
                <c:pt idx="7466">
                  <c:v>4.1138000000000003</c:v>
                </c:pt>
                <c:pt idx="7467">
                  <c:v>2.9383089999999998</c:v>
                </c:pt>
                <c:pt idx="7468">
                  <c:v>1.7743530000000001</c:v>
                </c:pt>
                <c:pt idx="7469">
                  <c:v>1.061035</c:v>
                </c:pt>
                <c:pt idx="7470">
                  <c:v>0.84634399999999999</c:v>
                </c:pt>
                <c:pt idx="7471">
                  <c:v>0.57078600000000002</c:v>
                </c:pt>
                <c:pt idx="7472">
                  <c:v>-0.11663800000000001</c:v>
                </c:pt>
                <c:pt idx="7473">
                  <c:v>-0.707565</c:v>
                </c:pt>
                <c:pt idx="7474">
                  <c:v>-0.84326199999999996</c:v>
                </c:pt>
                <c:pt idx="7475">
                  <c:v>-0.80471800000000004</c:v>
                </c:pt>
                <c:pt idx="7476">
                  <c:v>-0.564697</c:v>
                </c:pt>
                <c:pt idx="7477">
                  <c:v>-1.3016E-2</c:v>
                </c:pt>
                <c:pt idx="7478">
                  <c:v>0.462341</c:v>
                </c:pt>
                <c:pt idx="7479">
                  <c:v>0.95454399999999995</c:v>
                </c:pt>
                <c:pt idx="7480">
                  <c:v>1.542969</c:v>
                </c:pt>
                <c:pt idx="7481">
                  <c:v>2.4892270000000001</c:v>
                </c:pt>
                <c:pt idx="7482">
                  <c:v>3.4224239999999999</c:v>
                </c:pt>
                <c:pt idx="7483">
                  <c:v>3.8812259999999998</c:v>
                </c:pt>
                <c:pt idx="7484">
                  <c:v>3.9543460000000001</c:v>
                </c:pt>
                <c:pt idx="7485">
                  <c:v>3.6572719999999999</c:v>
                </c:pt>
                <c:pt idx="7486">
                  <c:v>2.8364720000000001</c:v>
                </c:pt>
                <c:pt idx="7487">
                  <c:v>2.1340789999999998</c:v>
                </c:pt>
                <c:pt idx="7488">
                  <c:v>1.862274</c:v>
                </c:pt>
                <c:pt idx="7489">
                  <c:v>1.71936</c:v>
                </c:pt>
                <c:pt idx="7490">
                  <c:v>1.5110779999999999</c:v>
                </c:pt>
                <c:pt idx="7491">
                  <c:v>1.266602</c:v>
                </c:pt>
                <c:pt idx="7492">
                  <c:v>1.23912</c:v>
                </c:pt>
                <c:pt idx="7493">
                  <c:v>1.3730009999999999</c:v>
                </c:pt>
                <c:pt idx="7494">
                  <c:v>1.4813689999999999</c:v>
                </c:pt>
                <c:pt idx="7495">
                  <c:v>1.5007779999999999</c:v>
                </c:pt>
                <c:pt idx="7496">
                  <c:v>1.5296780000000001</c:v>
                </c:pt>
                <c:pt idx="7497">
                  <c:v>1.7823789999999999</c:v>
                </c:pt>
                <c:pt idx="7498">
                  <c:v>2.1480709999999998</c:v>
                </c:pt>
                <c:pt idx="7499">
                  <c:v>2.8969119999999999</c:v>
                </c:pt>
                <c:pt idx="7500">
                  <c:v>3.0061339999999999</c:v>
                </c:pt>
                <c:pt idx="7501">
                  <c:v>3.0270389999999998</c:v>
                </c:pt>
                <c:pt idx="7502">
                  <c:v>2.0421450000000001</c:v>
                </c:pt>
                <c:pt idx="7503">
                  <c:v>0.70931999999999995</c:v>
                </c:pt>
                <c:pt idx="7504">
                  <c:v>0.37342799999999998</c:v>
                </c:pt>
                <c:pt idx="7505">
                  <c:v>0.14968899999999999</c:v>
                </c:pt>
                <c:pt idx="7506">
                  <c:v>-0.54742400000000002</c:v>
                </c:pt>
                <c:pt idx="7507">
                  <c:v>-0.92117300000000002</c:v>
                </c:pt>
                <c:pt idx="7508">
                  <c:v>-1.040985</c:v>
                </c:pt>
                <c:pt idx="7509">
                  <c:v>-0.93075600000000003</c:v>
                </c:pt>
                <c:pt idx="7510">
                  <c:v>-0.52383400000000002</c:v>
                </c:pt>
                <c:pt idx="7511">
                  <c:v>-0.25183100000000003</c:v>
                </c:pt>
                <c:pt idx="7512">
                  <c:v>0.120743</c:v>
                </c:pt>
                <c:pt idx="7513">
                  <c:v>0.63441499999999995</c:v>
                </c:pt>
                <c:pt idx="7514">
                  <c:v>1.402374</c:v>
                </c:pt>
                <c:pt idx="7515">
                  <c:v>2.4549259999999999</c:v>
                </c:pt>
                <c:pt idx="7516">
                  <c:v>3.1976010000000001</c:v>
                </c:pt>
                <c:pt idx="7517">
                  <c:v>3.6590729999999998</c:v>
                </c:pt>
                <c:pt idx="7518">
                  <c:v>3.7340089999999999</c:v>
                </c:pt>
                <c:pt idx="7519">
                  <c:v>3.4131619999999998</c:v>
                </c:pt>
                <c:pt idx="7520">
                  <c:v>2.759506</c:v>
                </c:pt>
                <c:pt idx="7521">
                  <c:v>2.1340479999999999</c:v>
                </c:pt>
                <c:pt idx="7522">
                  <c:v>1.7727660000000001</c:v>
                </c:pt>
                <c:pt idx="7523">
                  <c:v>1.684158</c:v>
                </c:pt>
                <c:pt idx="7524">
                  <c:v>1.513107</c:v>
                </c:pt>
                <c:pt idx="7525">
                  <c:v>1.161942</c:v>
                </c:pt>
                <c:pt idx="7526">
                  <c:v>1.104141</c:v>
                </c:pt>
                <c:pt idx="7527">
                  <c:v>1.445908</c:v>
                </c:pt>
                <c:pt idx="7528">
                  <c:v>1.687195</c:v>
                </c:pt>
                <c:pt idx="7529">
                  <c:v>1.806824</c:v>
                </c:pt>
                <c:pt idx="7530">
                  <c:v>1.688248</c:v>
                </c:pt>
                <c:pt idx="7531">
                  <c:v>2.0364840000000002</c:v>
                </c:pt>
                <c:pt idx="7532">
                  <c:v>2.5296940000000001</c:v>
                </c:pt>
                <c:pt idx="7533">
                  <c:v>2.7395019999999999</c:v>
                </c:pt>
                <c:pt idx="7534">
                  <c:v>2.6491549999999999</c:v>
                </c:pt>
                <c:pt idx="7535">
                  <c:v>2.0179749999999999</c:v>
                </c:pt>
                <c:pt idx="7536">
                  <c:v>1.5880890000000001</c:v>
                </c:pt>
                <c:pt idx="7537">
                  <c:v>1.0388790000000001</c:v>
                </c:pt>
                <c:pt idx="7538">
                  <c:v>0.486481</c:v>
                </c:pt>
                <c:pt idx="7539">
                  <c:v>5.9357E-2</c:v>
                </c:pt>
                <c:pt idx="7540">
                  <c:v>-0.30963099999999999</c:v>
                </c:pt>
                <c:pt idx="7541">
                  <c:v>-0.56224099999999999</c:v>
                </c:pt>
                <c:pt idx="7542">
                  <c:v>-0.84816000000000003</c:v>
                </c:pt>
                <c:pt idx="7543">
                  <c:v>-0.91708400000000001</c:v>
                </c:pt>
                <c:pt idx="7544">
                  <c:v>-0.80538900000000002</c:v>
                </c:pt>
                <c:pt idx="7545">
                  <c:v>-0.43016100000000002</c:v>
                </c:pt>
                <c:pt idx="7546">
                  <c:v>0.15615799999999999</c:v>
                </c:pt>
                <c:pt idx="7547">
                  <c:v>0.63500999999999996</c:v>
                </c:pt>
                <c:pt idx="7548">
                  <c:v>1.3154300000000001</c:v>
                </c:pt>
                <c:pt idx="7549">
                  <c:v>2.3068849999999999</c:v>
                </c:pt>
                <c:pt idx="7550">
                  <c:v>3.1557309999999998</c:v>
                </c:pt>
                <c:pt idx="7551">
                  <c:v>3.6922000000000001</c:v>
                </c:pt>
                <c:pt idx="7552">
                  <c:v>3.78511</c:v>
                </c:pt>
                <c:pt idx="7553">
                  <c:v>3.5019529999999999</c:v>
                </c:pt>
                <c:pt idx="7554">
                  <c:v>2.9019170000000001</c:v>
                </c:pt>
                <c:pt idx="7555">
                  <c:v>2.2411799999999999</c:v>
                </c:pt>
                <c:pt idx="7556">
                  <c:v>1.9226529999999999</c:v>
                </c:pt>
                <c:pt idx="7557">
                  <c:v>1.9978640000000001</c:v>
                </c:pt>
                <c:pt idx="7558">
                  <c:v>1.756073</c:v>
                </c:pt>
                <c:pt idx="7559">
                  <c:v>1.4149929999999999</c:v>
                </c:pt>
                <c:pt idx="7560">
                  <c:v>1.379929</c:v>
                </c:pt>
                <c:pt idx="7561">
                  <c:v>1.65567</c:v>
                </c:pt>
                <c:pt idx="7562">
                  <c:v>1.966156</c:v>
                </c:pt>
                <c:pt idx="7563">
                  <c:v>2.0370789999999999</c:v>
                </c:pt>
                <c:pt idx="7564">
                  <c:v>1.7871859999999999</c:v>
                </c:pt>
                <c:pt idx="7565">
                  <c:v>1.8478699999999999</c:v>
                </c:pt>
                <c:pt idx="7566">
                  <c:v>2.4082180000000002</c:v>
                </c:pt>
                <c:pt idx="7567">
                  <c:v>2.7961580000000001</c:v>
                </c:pt>
                <c:pt idx="7568">
                  <c:v>2.7200009999999999</c:v>
                </c:pt>
                <c:pt idx="7569">
                  <c:v>2.0511020000000002</c:v>
                </c:pt>
                <c:pt idx="7570">
                  <c:v>1.2934110000000001</c:v>
                </c:pt>
                <c:pt idx="7571">
                  <c:v>0.761185</c:v>
                </c:pt>
                <c:pt idx="7572">
                  <c:v>0.42192099999999999</c:v>
                </c:pt>
                <c:pt idx="7573">
                  <c:v>-5.0873000000000002E-2</c:v>
                </c:pt>
                <c:pt idx="7574">
                  <c:v>-0.40701300000000001</c:v>
                </c:pt>
                <c:pt idx="7575">
                  <c:v>-0.79377699999999995</c:v>
                </c:pt>
                <c:pt idx="7576">
                  <c:v>-0.95733599999999996</c:v>
                </c:pt>
                <c:pt idx="7577">
                  <c:v>-0.80700700000000003</c:v>
                </c:pt>
                <c:pt idx="7578">
                  <c:v>-0.51081799999999999</c:v>
                </c:pt>
                <c:pt idx="7579">
                  <c:v>-0.17094400000000001</c:v>
                </c:pt>
                <c:pt idx="7580">
                  <c:v>0.22486900000000001</c:v>
                </c:pt>
                <c:pt idx="7581">
                  <c:v>0.67710899999999996</c:v>
                </c:pt>
                <c:pt idx="7582">
                  <c:v>1.350922</c:v>
                </c:pt>
                <c:pt idx="7583">
                  <c:v>2.22464</c:v>
                </c:pt>
                <c:pt idx="7584">
                  <c:v>2.971848</c:v>
                </c:pt>
                <c:pt idx="7585">
                  <c:v>3.3853909999999998</c:v>
                </c:pt>
                <c:pt idx="7586">
                  <c:v>3.4918209999999998</c:v>
                </c:pt>
                <c:pt idx="7587">
                  <c:v>3.1782530000000002</c:v>
                </c:pt>
                <c:pt idx="7588">
                  <c:v>2.591812</c:v>
                </c:pt>
                <c:pt idx="7589">
                  <c:v>1.8224640000000001</c:v>
                </c:pt>
                <c:pt idx="7590">
                  <c:v>1.363281</c:v>
                </c:pt>
                <c:pt idx="7591">
                  <c:v>1.2450870000000001</c:v>
                </c:pt>
                <c:pt idx="7592">
                  <c:v>1.1333470000000001</c:v>
                </c:pt>
                <c:pt idx="7593">
                  <c:v>0.90599099999999999</c:v>
                </c:pt>
                <c:pt idx="7594">
                  <c:v>0.80779999999999996</c:v>
                </c:pt>
                <c:pt idx="7595">
                  <c:v>1.0258640000000001</c:v>
                </c:pt>
                <c:pt idx="7596">
                  <c:v>1.3276209999999999</c:v>
                </c:pt>
                <c:pt idx="7597">
                  <c:v>1.510437</c:v>
                </c:pt>
                <c:pt idx="7598">
                  <c:v>1.48349</c:v>
                </c:pt>
                <c:pt idx="7599">
                  <c:v>1.5829470000000001</c:v>
                </c:pt>
                <c:pt idx="7600">
                  <c:v>2.3365019999999999</c:v>
                </c:pt>
                <c:pt idx="7601">
                  <c:v>3.2301639999999998</c:v>
                </c:pt>
                <c:pt idx="7602">
                  <c:v>3.0496829999999999</c:v>
                </c:pt>
                <c:pt idx="7603">
                  <c:v>2.3228759999999999</c:v>
                </c:pt>
                <c:pt idx="7604">
                  <c:v>1.4754640000000001</c:v>
                </c:pt>
                <c:pt idx="7605">
                  <c:v>1.23204</c:v>
                </c:pt>
                <c:pt idx="7606">
                  <c:v>0.82505799999999996</c:v>
                </c:pt>
                <c:pt idx="7607">
                  <c:v>0.12948599999999999</c:v>
                </c:pt>
                <c:pt idx="7608">
                  <c:v>-0.50375400000000004</c:v>
                </c:pt>
                <c:pt idx="7609">
                  <c:v>-1.073914</c:v>
                </c:pt>
                <c:pt idx="7610">
                  <c:v>-1.198715</c:v>
                </c:pt>
                <c:pt idx="7611">
                  <c:v>-0.96423300000000001</c:v>
                </c:pt>
                <c:pt idx="7612">
                  <c:v>-0.79699699999999996</c:v>
                </c:pt>
                <c:pt idx="7613">
                  <c:v>-0.65715000000000001</c:v>
                </c:pt>
                <c:pt idx="7614">
                  <c:v>-0.22415199999999999</c:v>
                </c:pt>
                <c:pt idx="7615">
                  <c:v>0.438614</c:v>
                </c:pt>
                <c:pt idx="7616">
                  <c:v>1.3156129999999999</c:v>
                </c:pt>
                <c:pt idx="7617">
                  <c:v>2.4105379999999998</c:v>
                </c:pt>
                <c:pt idx="7618">
                  <c:v>3.2280880000000001</c:v>
                </c:pt>
                <c:pt idx="7619">
                  <c:v>3.6995849999999999</c:v>
                </c:pt>
                <c:pt idx="7620">
                  <c:v>3.5399020000000001</c:v>
                </c:pt>
                <c:pt idx="7621">
                  <c:v>3.0142820000000001</c:v>
                </c:pt>
                <c:pt idx="7622">
                  <c:v>2.2785489999999999</c:v>
                </c:pt>
                <c:pt idx="7623">
                  <c:v>1.584457</c:v>
                </c:pt>
                <c:pt idx="7624">
                  <c:v>1.3168489999999999</c:v>
                </c:pt>
                <c:pt idx="7625">
                  <c:v>1.306427</c:v>
                </c:pt>
                <c:pt idx="7626">
                  <c:v>1.2204440000000001</c:v>
                </c:pt>
                <c:pt idx="7627">
                  <c:v>0.94901999999999997</c:v>
                </c:pt>
                <c:pt idx="7628">
                  <c:v>0.92965699999999996</c:v>
                </c:pt>
                <c:pt idx="7629">
                  <c:v>1.0616909999999999</c:v>
                </c:pt>
                <c:pt idx="7630">
                  <c:v>1.307693</c:v>
                </c:pt>
                <c:pt idx="7631">
                  <c:v>1.5694889999999999</c:v>
                </c:pt>
                <c:pt idx="7632">
                  <c:v>1.6136630000000001</c:v>
                </c:pt>
                <c:pt idx="7633">
                  <c:v>1.785172</c:v>
                </c:pt>
                <c:pt idx="7634">
                  <c:v>2.2121729999999999</c:v>
                </c:pt>
                <c:pt idx="7635">
                  <c:v>2.4959259999999999</c:v>
                </c:pt>
                <c:pt idx="7636">
                  <c:v>2.6065830000000001</c:v>
                </c:pt>
                <c:pt idx="7637">
                  <c:v>2.201263</c:v>
                </c:pt>
                <c:pt idx="7638">
                  <c:v>1.645462</c:v>
                </c:pt>
                <c:pt idx="7639">
                  <c:v>1.0048220000000001</c:v>
                </c:pt>
                <c:pt idx="7640">
                  <c:v>0.38011200000000001</c:v>
                </c:pt>
                <c:pt idx="7641">
                  <c:v>-0.23516799999999999</c:v>
                </c:pt>
                <c:pt idx="7642">
                  <c:v>-0.74821499999999996</c:v>
                </c:pt>
                <c:pt idx="7643">
                  <c:v>-1.0173030000000001</c:v>
                </c:pt>
                <c:pt idx="7644">
                  <c:v>-0.86677599999999999</c:v>
                </c:pt>
                <c:pt idx="7645">
                  <c:v>-0.49581900000000001</c:v>
                </c:pt>
                <c:pt idx="7646">
                  <c:v>3.7948999999999997E-2</c:v>
                </c:pt>
                <c:pt idx="7647">
                  <c:v>0.51252699999999995</c:v>
                </c:pt>
                <c:pt idx="7648">
                  <c:v>1.141632</c:v>
                </c:pt>
                <c:pt idx="7649">
                  <c:v>1.591202</c:v>
                </c:pt>
                <c:pt idx="7650">
                  <c:v>1.96492</c:v>
                </c:pt>
                <c:pt idx="7651">
                  <c:v>2.3814700000000002</c:v>
                </c:pt>
                <c:pt idx="7652">
                  <c:v>2.6445919999999998</c:v>
                </c:pt>
                <c:pt idx="7653">
                  <c:v>2.666153</c:v>
                </c:pt>
                <c:pt idx="7654">
                  <c:v>2.6061399999999999</c:v>
                </c:pt>
                <c:pt idx="7655">
                  <c:v>2.2736360000000002</c:v>
                </c:pt>
                <c:pt idx="7656">
                  <c:v>1.9768680000000001</c:v>
                </c:pt>
                <c:pt idx="7657">
                  <c:v>1.866104</c:v>
                </c:pt>
                <c:pt idx="7658">
                  <c:v>1.6463779999999999</c:v>
                </c:pt>
                <c:pt idx="7659">
                  <c:v>1.3226169999999999</c:v>
                </c:pt>
                <c:pt idx="7660">
                  <c:v>1.2747649999999999</c:v>
                </c:pt>
                <c:pt idx="7661">
                  <c:v>1.267792</c:v>
                </c:pt>
                <c:pt idx="7662">
                  <c:v>1.409988</c:v>
                </c:pt>
                <c:pt idx="7663">
                  <c:v>1.6034090000000001</c:v>
                </c:pt>
                <c:pt idx="7664">
                  <c:v>1.6557310000000001</c:v>
                </c:pt>
                <c:pt idx="7665">
                  <c:v>1.5937809999999999</c:v>
                </c:pt>
                <c:pt idx="7666">
                  <c:v>1.8065640000000001</c:v>
                </c:pt>
                <c:pt idx="7667">
                  <c:v>2.2445680000000001</c:v>
                </c:pt>
                <c:pt idx="7668">
                  <c:v>2.279633</c:v>
                </c:pt>
                <c:pt idx="7669">
                  <c:v>2.4281459999999999</c:v>
                </c:pt>
                <c:pt idx="7670">
                  <c:v>2.093674</c:v>
                </c:pt>
                <c:pt idx="7671">
                  <c:v>1.534103</c:v>
                </c:pt>
                <c:pt idx="7672">
                  <c:v>0.90666199999999997</c:v>
                </c:pt>
                <c:pt idx="7673">
                  <c:v>0.472275</c:v>
                </c:pt>
                <c:pt idx="7674">
                  <c:v>2.861E-2</c:v>
                </c:pt>
                <c:pt idx="7675">
                  <c:v>-0.40654000000000001</c:v>
                </c:pt>
                <c:pt idx="7676">
                  <c:v>-0.63244599999999995</c:v>
                </c:pt>
                <c:pt idx="7677">
                  <c:v>-0.688446</c:v>
                </c:pt>
                <c:pt idx="7678">
                  <c:v>-0.56948900000000002</c:v>
                </c:pt>
                <c:pt idx="7679">
                  <c:v>-0.35832199999999997</c:v>
                </c:pt>
                <c:pt idx="7680">
                  <c:v>5.5999999999999999E-3</c:v>
                </c:pt>
                <c:pt idx="7681">
                  <c:v>0.41209400000000002</c:v>
                </c:pt>
                <c:pt idx="7682">
                  <c:v>0.90335100000000002</c:v>
                </c:pt>
                <c:pt idx="7683">
                  <c:v>1.507233</c:v>
                </c:pt>
                <c:pt idx="7684">
                  <c:v>2.2759399999999999</c:v>
                </c:pt>
                <c:pt idx="7685">
                  <c:v>2.8168030000000002</c:v>
                </c:pt>
                <c:pt idx="7686">
                  <c:v>3.335159</c:v>
                </c:pt>
                <c:pt idx="7687">
                  <c:v>3.4927060000000001</c:v>
                </c:pt>
                <c:pt idx="7688">
                  <c:v>3.270966</c:v>
                </c:pt>
                <c:pt idx="7689">
                  <c:v>2.5961759999999998</c:v>
                </c:pt>
                <c:pt idx="7690">
                  <c:v>1.9060520000000001</c:v>
                </c:pt>
                <c:pt idx="7691">
                  <c:v>1.4462740000000001</c:v>
                </c:pt>
                <c:pt idx="7692">
                  <c:v>1.2351380000000001</c:v>
                </c:pt>
                <c:pt idx="7693">
                  <c:v>1.15126</c:v>
                </c:pt>
                <c:pt idx="7694">
                  <c:v>0.96691899999999997</c:v>
                </c:pt>
                <c:pt idx="7695">
                  <c:v>0.89891100000000002</c:v>
                </c:pt>
                <c:pt idx="7696">
                  <c:v>0.92446899999999999</c:v>
                </c:pt>
                <c:pt idx="7697">
                  <c:v>1.033218</c:v>
                </c:pt>
                <c:pt idx="7698">
                  <c:v>1.1551670000000001</c:v>
                </c:pt>
                <c:pt idx="7699">
                  <c:v>1.3365629999999999</c:v>
                </c:pt>
                <c:pt idx="7700">
                  <c:v>1.68103</c:v>
                </c:pt>
                <c:pt idx="7701">
                  <c:v>2.7292179999999999</c:v>
                </c:pt>
                <c:pt idx="7702">
                  <c:v>3.205368</c:v>
                </c:pt>
                <c:pt idx="7703">
                  <c:v>2.9715880000000001</c:v>
                </c:pt>
                <c:pt idx="7704">
                  <c:v>2.4770509999999999</c:v>
                </c:pt>
                <c:pt idx="7705">
                  <c:v>2.133896</c:v>
                </c:pt>
                <c:pt idx="7706">
                  <c:v>1.61467</c:v>
                </c:pt>
                <c:pt idx="7707">
                  <c:v>0.87463400000000002</c:v>
                </c:pt>
                <c:pt idx="7708">
                  <c:v>0.21340899999999999</c:v>
                </c:pt>
                <c:pt idx="7709">
                  <c:v>-0.25553900000000002</c:v>
                </c:pt>
                <c:pt idx="7710">
                  <c:v>-0.57986499999999996</c:v>
                </c:pt>
                <c:pt idx="7711">
                  <c:v>-0.82496599999999998</c:v>
                </c:pt>
                <c:pt idx="7712">
                  <c:v>-0.92981000000000003</c:v>
                </c:pt>
                <c:pt idx="7713">
                  <c:v>-0.76300000000000001</c:v>
                </c:pt>
                <c:pt idx="7714">
                  <c:v>-0.38214100000000001</c:v>
                </c:pt>
                <c:pt idx="7715">
                  <c:v>5.3848E-2</c:v>
                </c:pt>
                <c:pt idx="7716">
                  <c:v>0.44854699999999997</c:v>
                </c:pt>
                <c:pt idx="7717">
                  <c:v>0.97105399999999997</c:v>
                </c:pt>
                <c:pt idx="7718">
                  <c:v>1.48204</c:v>
                </c:pt>
                <c:pt idx="7719">
                  <c:v>2.4434200000000001</c:v>
                </c:pt>
                <c:pt idx="7720">
                  <c:v>3.3909609999999999</c:v>
                </c:pt>
                <c:pt idx="7721">
                  <c:v>3.6571500000000001</c:v>
                </c:pt>
                <c:pt idx="7722">
                  <c:v>3.310349</c:v>
                </c:pt>
                <c:pt idx="7723">
                  <c:v>2.885834</c:v>
                </c:pt>
                <c:pt idx="7724">
                  <c:v>2.2863159999999998</c:v>
                </c:pt>
                <c:pt idx="7725">
                  <c:v>1.6692199999999999</c:v>
                </c:pt>
                <c:pt idx="7726">
                  <c:v>1.3532709999999999</c:v>
                </c:pt>
                <c:pt idx="7727">
                  <c:v>1.580444</c:v>
                </c:pt>
                <c:pt idx="7728">
                  <c:v>1.515228</c:v>
                </c:pt>
                <c:pt idx="7729">
                  <c:v>1.4515530000000001</c:v>
                </c:pt>
                <c:pt idx="7730">
                  <c:v>1.5737920000000001</c:v>
                </c:pt>
                <c:pt idx="7731">
                  <c:v>1.7201839999999999</c:v>
                </c:pt>
                <c:pt idx="7732">
                  <c:v>1.8992</c:v>
                </c:pt>
                <c:pt idx="7733">
                  <c:v>1.911179</c:v>
                </c:pt>
                <c:pt idx="7734">
                  <c:v>1.8549960000000001</c:v>
                </c:pt>
                <c:pt idx="7735">
                  <c:v>2.3410950000000001</c:v>
                </c:pt>
                <c:pt idx="7736">
                  <c:v>2.951813</c:v>
                </c:pt>
                <c:pt idx="7737">
                  <c:v>3.3037260000000002</c:v>
                </c:pt>
                <c:pt idx="7738">
                  <c:v>3.1105649999999998</c:v>
                </c:pt>
                <c:pt idx="7739">
                  <c:v>2.104797</c:v>
                </c:pt>
                <c:pt idx="7740">
                  <c:v>0.97175599999999995</c:v>
                </c:pt>
                <c:pt idx="7741">
                  <c:v>0.78378300000000001</c:v>
                </c:pt>
                <c:pt idx="7742">
                  <c:v>0.47003200000000001</c:v>
                </c:pt>
                <c:pt idx="7743">
                  <c:v>-6.6513000000000003E-2</c:v>
                </c:pt>
                <c:pt idx="7744">
                  <c:v>-0.60446200000000005</c:v>
                </c:pt>
                <c:pt idx="7745">
                  <c:v>-0.92923</c:v>
                </c:pt>
                <c:pt idx="7746">
                  <c:v>-1.0139769999999999</c:v>
                </c:pt>
                <c:pt idx="7747">
                  <c:v>-0.82980299999999996</c:v>
                </c:pt>
                <c:pt idx="7748">
                  <c:v>-0.60497999999999996</c:v>
                </c:pt>
                <c:pt idx="7749">
                  <c:v>-0.47831699999999999</c:v>
                </c:pt>
                <c:pt idx="7750">
                  <c:v>-6.7429000000000003E-2</c:v>
                </c:pt>
                <c:pt idx="7751">
                  <c:v>0.76135299999999995</c:v>
                </c:pt>
                <c:pt idx="7752">
                  <c:v>1.6121220000000001</c:v>
                </c:pt>
                <c:pt idx="7753">
                  <c:v>2.3974760000000002</c:v>
                </c:pt>
                <c:pt idx="7754">
                  <c:v>2.8975369999999998</c:v>
                </c:pt>
                <c:pt idx="7755">
                  <c:v>3.377869</c:v>
                </c:pt>
                <c:pt idx="7756">
                  <c:v>2.9050449999999999</c:v>
                </c:pt>
                <c:pt idx="7757">
                  <c:v>2.1032869999999999</c:v>
                </c:pt>
                <c:pt idx="7758">
                  <c:v>1.8365629999999999</c:v>
                </c:pt>
                <c:pt idx="7759">
                  <c:v>1.487579</c:v>
                </c:pt>
                <c:pt idx="7760">
                  <c:v>1.285568</c:v>
                </c:pt>
                <c:pt idx="7761">
                  <c:v>0.85778799999999999</c:v>
                </c:pt>
                <c:pt idx="7762">
                  <c:v>0.45254499999999998</c:v>
                </c:pt>
                <c:pt idx="7763">
                  <c:v>0.124695</c:v>
                </c:pt>
                <c:pt idx="7764">
                  <c:v>7.2905999999999999E-2</c:v>
                </c:pt>
                <c:pt idx="7765">
                  <c:v>7.5957999999999998E-2</c:v>
                </c:pt>
                <c:pt idx="7766">
                  <c:v>4.3915000000000003E-2</c:v>
                </c:pt>
                <c:pt idx="7767">
                  <c:v>4.9667000000000003E-2</c:v>
                </c:pt>
                <c:pt idx="7768">
                  <c:v>-5.7723999999999998E-2</c:v>
                </c:pt>
                <c:pt idx="7769">
                  <c:v>-0.158997</c:v>
                </c:pt>
                <c:pt idx="7770">
                  <c:v>-0.366531</c:v>
                </c:pt>
                <c:pt idx="7771">
                  <c:v>-0.38322400000000001</c:v>
                </c:pt>
                <c:pt idx="7772">
                  <c:v>-0.27403300000000003</c:v>
                </c:pt>
                <c:pt idx="7773">
                  <c:v>-0.32249499999999998</c:v>
                </c:pt>
                <c:pt idx="7774">
                  <c:v>-0.53010599999999997</c:v>
                </c:pt>
                <c:pt idx="7775">
                  <c:v>-0.65902700000000003</c:v>
                </c:pt>
                <c:pt idx="7776">
                  <c:v>-0.55546600000000002</c:v>
                </c:pt>
                <c:pt idx="7777">
                  <c:v>-0.53370700000000004</c:v>
                </c:pt>
                <c:pt idx="7778">
                  <c:v>-0.57543900000000003</c:v>
                </c:pt>
                <c:pt idx="7779">
                  <c:v>-0.65693699999999999</c:v>
                </c:pt>
                <c:pt idx="7780">
                  <c:v>-0.57591199999999998</c:v>
                </c:pt>
                <c:pt idx="7781">
                  <c:v>-0.52029400000000003</c:v>
                </c:pt>
                <c:pt idx="7782">
                  <c:v>-0.587982</c:v>
                </c:pt>
                <c:pt idx="7783">
                  <c:v>-0.79780600000000002</c:v>
                </c:pt>
                <c:pt idx="7784">
                  <c:v>-0.85255400000000003</c:v>
                </c:pt>
                <c:pt idx="7785">
                  <c:v>-0.85668900000000003</c:v>
                </c:pt>
                <c:pt idx="7786">
                  <c:v>-0.87087999999999999</c:v>
                </c:pt>
                <c:pt idx="7787">
                  <c:v>-0.90617400000000004</c:v>
                </c:pt>
                <c:pt idx="7788">
                  <c:v>-0.87800599999999995</c:v>
                </c:pt>
                <c:pt idx="7789">
                  <c:v>-0.84481799999999996</c:v>
                </c:pt>
                <c:pt idx="7790">
                  <c:v>-0.83378600000000003</c:v>
                </c:pt>
                <c:pt idx="7791">
                  <c:v>-0.81974800000000003</c:v>
                </c:pt>
                <c:pt idx="7792">
                  <c:v>-0.75949100000000003</c:v>
                </c:pt>
                <c:pt idx="7793">
                  <c:v>-0.78692600000000001</c:v>
                </c:pt>
                <c:pt idx="7794">
                  <c:v>-0.82122799999999996</c:v>
                </c:pt>
                <c:pt idx="7795">
                  <c:v>-0.720001</c:v>
                </c:pt>
                <c:pt idx="7796">
                  <c:v>-0.75882000000000005</c:v>
                </c:pt>
                <c:pt idx="7797">
                  <c:v>-0.75149500000000002</c:v>
                </c:pt>
                <c:pt idx="7798">
                  <c:v>-0.75817900000000005</c:v>
                </c:pt>
                <c:pt idx="7799">
                  <c:v>-0.79194600000000004</c:v>
                </c:pt>
                <c:pt idx="7800">
                  <c:v>-0.83053600000000005</c:v>
                </c:pt>
                <c:pt idx="7801">
                  <c:v>-0.84170500000000004</c:v>
                </c:pt>
                <c:pt idx="7802">
                  <c:v>-0.87355000000000005</c:v>
                </c:pt>
                <c:pt idx="7803">
                  <c:v>-0.86729400000000001</c:v>
                </c:pt>
                <c:pt idx="7804">
                  <c:v>-0.92526200000000003</c:v>
                </c:pt>
                <c:pt idx="7805">
                  <c:v>-0.95478799999999997</c:v>
                </c:pt>
                <c:pt idx="7806">
                  <c:v>-1.013687</c:v>
                </c:pt>
                <c:pt idx="7807">
                  <c:v>-0.94618199999999997</c:v>
                </c:pt>
                <c:pt idx="7808">
                  <c:v>-0.90419000000000005</c:v>
                </c:pt>
                <c:pt idx="7809">
                  <c:v>-0.87724299999999999</c:v>
                </c:pt>
                <c:pt idx="7810">
                  <c:v>-0.85742200000000002</c:v>
                </c:pt>
                <c:pt idx="7811">
                  <c:v>-0.85614000000000001</c:v>
                </c:pt>
                <c:pt idx="7812">
                  <c:v>-0.83099400000000001</c:v>
                </c:pt>
                <c:pt idx="7813">
                  <c:v>-0.84521500000000005</c:v>
                </c:pt>
                <c:pt idx="7814">
                  <c:v>-0.83058200000000004</c:v>
                </c:pt>
                <c:pt idx="7815">
                  <c:v>-0.83886700000000003</c:v>
                </c:pt>
                <c:pt idx="7816">
                  <c:v>-0.83431999999999995</c:v>
                </c:pt>
                <c:pt idx="7817">
                  <c:v>-0.85020399999999996</c:v>
                </c:pt>
                <c:pt idx="7818">
                  <c:v>-0.90440399999999999</c:v>
                </c:pt>
                <c:pt idx="7819">
                  <c:v>-0.94142199999999998</c:v>
                </c:pt>
                <c:pt idx="7820">
                  <c:v>-0.95336900000000002</c:v>
                </c:pt>
                <c:pt idx="7821">
                  <c:v>-0.92443799999999998</c:v>
                </c:pt>
                <c:pt idx="7822">
                  <c:v>-0.90684500000000001</c:v>
                </c:pt>
                <c:pt idx="7823">
                  <c:v>-0.89526399999999995</c:v>
                </c:pt>
                <c:pt idx="7824">
                  <c:v>-0.92454499999999995</c:v>
                </c:pt>
                <c:pt idx="7825">
                  <c:v>-0.93180799999999997</c:v>
                </c:pt>
                <c:pt idx="7826">
                  <c:v>-0.89898699999999998</c:v>
                </c:pt>
                <c:pt idx="7827">
                  <c:v>-0.88963300000000001</c:v>
                </c:pt>
                <c:pt idx="7828">
                  <c:v>-0.93983499999999998</c:v>
                </c:pt>
                <c:pt idx="7829">
                  <c:v>-0.95860299999999998</c:v>
                </c:pt>
                <c:pt idx="7830">
                  <c:v>-0.94880699999999996</c:v>
                </c:pt>
                <c:pt idx="7831">
                  <c:v>-0.94274899999999995</c:v>
                </c:pt>
                <c:pt idx="7832">
                  <c:v>-0.94311500000000004</c:v>
                </c:pt>
                <c:pt idx="7833">
                  <c:v>-0.94511400000000001</c:v>
                </c:pt>
                <c:pt idx="7834">
                  <c:v>-0.93629499999999999</c:v>
                </c:pt>
                <c:pt idx="7835">
                  <c:v>-0.89247100000000001</c:v>
                </c:pt>
                <c:pt idx="7836">
                  <c:v>-0.88839699999999999</c:v>
                </c:pt>
                <c:pt idx="7837">
                  <c:v>-0.90107700000000002</c:v>
                </c:pt>
                <c:pt idx="7838">
                  <c:v>-0.95100399999999996</c:v>
                </c:pt>
                <c:pt idx="7839">
                  <c:v>-0.92111200000000004</c:v>
                </c:pt>
                <c:pt idx="7840">
                  <c:v>-0.91705300000000001</c:v>
                </c:pt>
                <c:pt idx="7841">
                  <c:v>-0.90196200000000004</c:v>
                </c:pt>
                <c:pt idx="7842">
                  <c:v>-0.89897199999999999</c:v>
                </c:pt>
                <c:pt idx="7843">
                  <c:v>-0.91398599999999997</c:v>
                </c:pt>
              </c:numCache>
            </c:numRef>
          </c:val>
          <c:smooth val="0"/>
          <c:extLst>
            <c:ext xmlns:c16="http://schemas.microsoft.com/office/drawing/2014/chart" uri="{C3380CC4-5D6E-409C-BE32-E72D297353CC}">
              <c16:uniqueId val="{00000000-2BF3-410A-8AB2-33B90454B4BF}"/>
            </c:ext>
          </c:extLst>
        </c:ser>
        <c:dLbls>
          <c:showLegendKey val="0"/>
          <c:showVal val="0"/>
          <c:showCatName val="0"/>
          <c:showSerName val="0"/>
          <c:showPercent val="0"/>
          <c:showBubbleSize val="0"/>
        </c:dLbls>
        <c:smooth val="0"/>
        <c:axId val="988167667"/>
        <c:axId val="425214009"/>
      </c:lineChart>
      <c:catAx>
        <c:axId val="98816766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425214009"/>
        <c:crosses val="autoZero"/>
        <c:auto val="1"/>
        <c:lblAlgn val="ctr"/>
        <c:lblOffset val="100"/>
        <c:noMultiLvlLbl val="0"/>
      </c:catAx>
      <c:valAx>
        <c:axId val="42521400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9881676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[Accelerometer_2017_10_15.xlsx]Sheet2!$D$1</c:f>
              <c:strCache>
                <c:ptCount val="1"/>
                <c:pt idx="0">
                  <c:v>Accel_Z</c:v>
                </c:pt>
              </c:strCache>
            </c:strRef>
          </c:tx>
          <c:spPr>
            <a:ln w="28575" cap="rnd">
              <a:solidFill>
                <a:schemeClr val="accent1"/>
              </a:solidFill>
              <a:round/>
            </a:ln>
            <a:effectLst/>
          </c:spPr>
          <c:marker>
            <c:symbol val="none"/>
          </c:marker>
          <c:val>
            <c:numRef>
              <c:f>[Accelerometer_2017_10_15.xlsx]Sheet2!$D$2:$D$7845</c:f>
              <c:numCache>
                <c:formatCode>General</c:formatCode>
                <c:ptCount val="7844"/>
                <c:pt idx="0">
                  <c:v>-1.010605</c:v>
                </c:pt>
                <c:pt idx="1">
                  <c:v>-1.0070190000000001</c:v>
                </c:pt>
                <c:pt idx="2">
                  <c:v>-0.99217200000000005</c:v>
                </c:pt>
                <c:pt idx="3">
                  <c:v>-1.0060119999999999</c:v>
                </c:pt>
                <c:pt idx="4">
                  <c:v>-1.013336</c:v>
                </c:pt>
                <c:pt idx="5">
                  <c:v>-1.007538</c:v>
                </c:pt>
                <c:pt idx="6">
                  <c:v>-0.99856599999999995</c:v>
                </c:pt>
                <c:pt idx="7">
                  <c:v>-1.0018769999999999</c:v>
                </c:pt>
                <c:pt idx="8">
                  <c:v>-1.011414</c:v>
                </c:pt>
                <c:pt idx="9">
                  <c:v>-1.0097499999999999</c:v>
                </c:pt>
                <c:pt idx="10">
                  <c:v>-1.0096130000000001</c:v>
                </c:pt>
                <c:pt idx="11">
                  <c:v>-0.99507100000000004</c:v>
                </c:pt>
                <c:pt idx="12">
                  <c:v>-1.002121</c:v>
                </c:pt>
                <c:pt idx="13">
                  <c:v>-1.0122990000000001</c:v>
                </c:pt>
                <c:pt idx="14">
                  <c:v>-1.0071559999999999</c:v>
                </c:pt>
                <c:pt idx="15">
                  <c:v>-0.99964900000000001</c:v>
                </c:pt>
                <c:pt idx="16">
                  <c:v>-1.001312</c:v>
                </c:pt>
                <c:pt idx="17">
                  <c:v>-1.013123</c:v>
                </c:pt>
                <c:pt idx="18">
                  <c:v>-1.011887</c:v>
                </c:pt>
                <c:pt idx="19">
                  <c:v>-1.007889</c:v>
                </c:pt>
                <c:pt idx="20">
                  <c:v>-0.99426300000000001</c:v>
                </c:pt>
                <c:pt idx="21">
                  <c:v>-0.99914599999999998</c:v>
                </c:pt>
                <c:pt idx="22">
                  <c:v>-1.0118100000000001</c:v>
                </c:pt>
                <c:pt idx="23">
                  <c:v>-1.007584</c:v>
                </c:pt>
                <c:pt idx="24">
                  <c:v>-1.0033259999999999</c:v>
                </c:pt>
                <c:pt idx="25">
                  <c:v>-0.99856599999999995</c:v>
                </c:pt>
                <c:pt idx="26">
                  <c:v>-1.008759</c:v>
                </c:pt>
                <c:pt idx="27">
                  <c:v>-1.011978</c:v>
                </c:pt>
                <c:pt idx="28">
                  <c:v>-1.008453</c:v>
                </c:pt>
                <c:pt idx="29">
                  <c:v>-0.99638400000000005</c:v>
                </c:pt>
                <c:pt idx="30">
                  <c:v>-1.005417</c:v>
                </c:pt>
                <c:pt idx="31">
                  <c:v>-1.007172</c:v>
                </c:pt>
                <c:pt idx="32">
                  <c:v>-1.0097050000000001</c:v>
                </c:pt>
                <c:pt idx="33">
                  <c:v>-1.007233</c:v>
                </c:pt>
                <c:pt idx="34">
                  <c:v>-0.99751299999999998</c:v>
                </c:pt>
                <c:pt idx="35">
                  <c:v>-1.0086520000000001</c:v>
                </c:pt>
                <c:pt idx="36">
                  <c:v>-1.0132749999999999</c:v>
                </c:pt>
                <c:pt idx="37">
                  <c:v>-1.0084379999999999</c:v>
                </c:pt>
                <c:pt idx="38">
                  <c:v>-1.001007</c:v>
                </c:pt>
                <c:pt idx="39">
                  <c:v>-1.0000150000000001</c:v>
                </c:pt>
                <c:pt idx="40">
                  <c:v>-1.009293</c:v>
                </c:pt>
                <c:pt idx="41">
                  <c:v>-1.0113369999999999</c:v>
                </c:pt>
                <c:pt idx="42">
                  <c:v>-1.001465</c:v>
                </c:pt>
                <c:pt idx="43">
                  <c:v>-0.99882499999999996</c:v>
                </c:pt>
                <c:pt idx="44">
                  <c:v>-1.0040439999999999</c:v>
                </c:pt>
                <c:pt idx="45">
                  <c:v>-1.010437</c:v>
                </c:pt>
                <c:pt idx="46">
                  <c:v>-1.0073700000000001</c:v>
                </c:pt>
                <c:pt idx="47">
                  <c:v>-1.0027619999999999</c:v>
                </c:pt>
                <c:pt idx="48">
                  <c:v>-1.0036160000000001</c:v>
                </c:pt>
                <c:pt idx="49">
                  <c:v>-1.0066379999999999</c:v>
                </c:pt>
                <c:pt idx="50">
                  <c:v>-1.0059199999999999</c:v>
                </c:pt>
                <c:pt idx="51">
                  <c:v>-1.00621</c:v>
                </c:pt>
                <c:pt idx="52">
                  <c:v>-1.004562</c:v>
                </c:pt>
                <c:pt idx="53">
                  <c:v>-1.0057830000000001</c:v>
                </c:pt>
                <c:pt idx="54">
                  <c:v>-1.007919</c:v>
                </c:pt>
                <c:pt idx="55">
                  <c:v>-1.0095209999999999</c:v>
                </c:pt>
                <c:pt idx="56">
                  <c:v>-1.005997</c:v>
                </c:pt>
                <c:pt idx="57">
                  <c:v>-1.005585</c:v>
                </c:pt>
                <c:pt idx="58">
                  <c:v>-1.0045470000000001</c:v>
                </c:pt>
                <c:pt idx="59">
                  <c:v>-1.00528</c:v>
                </c:pt>
                <c:pt idx="60">
                  <c:v>-1.0049129999999999</c:v>
                </c:pt>
                <c:pt idx="61">
                  <c:v>-1.0059199999999999</c:v>
                </c:pt>
                <c:pt idx="62">
                  <c:v>-1.003647</c:v>
                </c:pt>
                <c:pt idx="63">
                  <c:v>-1.0061040000000001</c:v>
                </c:pt>
                <c:pt idx="64">
                  <c:v>-1.0077970000000001</c:v>
                </c:pt>
                <c:pt idx="65">
                  <c:v>-1.004456</c:v>
                </c:pt>
                <c:pt idx="66">
                  <c:v>-1.0059199999999999</c:v>
                </c:pt>
                <c:pt idx="67">
                  <c:v>-1.0056609999999999</c:v>
                </c:pt>
                <c:pt idx="68">
                  <c:v>-1.0052490000000001</c:v>
                </c:pt>
                <c:pt idx="69">
                  <c:v>-1.005325</c:v>
                </c:pt>
                <c:pt idx="70">
                  <c:v>-1.0034940000000001</c:v>
                </c:pt>
                <c:pt idx="71">
                  <c:v>-1.0061040000000001</c:v>
                </c:pt>
                <c:pt idx="72">
                  <c:v>-1.00383</c:v>
                </c:pt>
                <c:pt idx="73">
                  <c:v>-1.0037229999999999</c:v>
                </c:pt>
                <c:pt idx="74">
                  <c:v>-1.0077970000000001</c:v>
                </c:pt>
                <c:pt idx="75">
                  <c:v>-1.0048520000000001</c:v>
                </c:pt>
                <c:pt idx="76">
                  <c:v>-1.0081629999999999</c:v>
                </c:pt>
                <c:pt idx="77">
                  <c:v>-1.0063930000000001</c:v>
                </c:pt>
                <c:pt idx="78">
                  <c:v>-1.005692</c:v>
                </c:pt>
                <c:pt idx="79">
                  <c:v>-1.00647</c:v>
                </c:pt>
                <c:pt idx="80">
                  <c:v>-1.00528</c:v>
                </c:pt>
                <c:pt idx="81">
                  <c:v>-1.005066</c:v>
                </c:pt>
                <c:pt idx="82">
                  <c:v>-1.0069889999999999</c:v>
                </c:pt>
                <c:pt idx="83">
                  <c:v>-1.005646</c:v>
                </c:pt>
                <c:pt idx="84">
                  <c:v>-1.0057370000000001</c:v>
                </c:pt>
                <c:pt idx="85">
                  <c:v>-1.005493</c:v>
                </c:pt>
                <c:pt idx="86">
                  <c:v>-1.006149</c:v>
                </c:pt>
                <c:pt idx="87">
                  <c:v>-1.005447</c:v>
                </c:pt>
                <c:pt idx="88">
                  <c:v>-1.007935</c:v>
                </c:pt>
                <c:pt idx="89">
                  <c:v>-1.0040439999999999</c:v>
                </c:pt>
                <c:pt idx="90">
                  <c:v>-1.003433</c:v>
                </c:pt>
                <c:pt idx="91">
                  <c:v>-1.006699</c:v>
                </c:pt>
                <c:pt idx="92">
                  <c:v>-1.007217</c:v>
                </c:pt>
                <c:pt idx="93">
                  <c:v>-1.004883</c:v>
                </c:pt>
                <c:pt idx="94">
                  <c:v>-1.0066679999999999</c:v>
                </c:pt>
                <c:pt idx="95">
                  <c:v>-1.0046079999999999</c:v>
                </c:pt>
                <c:pt idx="96">
                  <c:v>-1.004318</c:v>
                </c:pt>
                <c:pt idx="97">
                  <c:v>-1.0076750000000001</c:v>
                </c:pt>
                <c:pt idx="98">
                  <c:v>-1.0072779999999999</c:v>
                </c:pt>
                <c:pt idx="99">
                  <c:v>-1.005325</c:v>
                </c:pt>
                <c:pt idx="100">
                  <c:v>-1.0052639999999999</c:v>
                </c:pt>
                <c:pt idx="101">
                  <c:v>-1.004929</c:v>
                </c:pt>
                <c:pt idx="102">
                  <c:v>-1.0074620000000001</c:v>
                </c:pt>
                <c:pt idx="103">
                  <c:v>-1.0031429999999999</c:v>
                </c:pt>
                <c:pt idx="104">
                  <c:v>-1.0080720000000001</c:v>
                </c:pt>
                <c:pt idx="105">
                  <c:v>-1.007919</c:v>
                </c:pt>
                <c:pt idx="106">
                  <c:v>-1.0052490000000001</c:v>
                </c:pt>
                <c:pt idx="107">
                  <c:v>-1.006119</c:v>
                </c:pt>
                <c:pt idx="108">
                  <c:v>-1.0046839999999999</c:v>
                </c:pt>
                <c:pt idx="109">
                  <c:v>-1.0062260000000001</c:v>
                </c:pt>
                <c:pt idx="110">
                  <c:v>-1.0040439999999999</c:v>
                </c:pt>
                <c:pt idx="111">
                  <c:v>-1.0057830000000001</c:v>
                </c:pt>
                <c:pt idx="112">
                  <c:v>-1.0053859999999999</c:v>
                </c:pt>
                <c:pt idx="113">
                  <c:v>-1.0071110000000001</c:v>
                </c:pt>
                <c:pt idx="114">
                  <c:v>-1.007263</c:v>
                </c:pt>
                <c:pt idx="115">
                  <c:v>-1.0054019999999999</c:v>
                </c:pt>
                <c:pt idx="116">
                  <c:v>-1.005539</c:v>
                </c:pt>
                <c:pt idx="117">
                  <c:v>-1.0041500000000001</c:v>
                </c:pt>
                <c:pt idx="118">
                  <c:v>-1.004974</c:v>
                </c:pt>
                <c:pt idx="119">
                  <c:v>-1.0074620000000001</c:v>
                </c:pt>
                <c:pt idx="120">
                  <c:v>-1.0071110000000001</c:v>
                </c:pt>
                <c:pt idx="121">
                  <c:v>-1.0060119999999999</c:v>
                </c:pt>
                <c:pt idx="122">
                  <c:v>-1.0060420000000001</c:v>
                </c:pt>
                <c:pt idx="123">
                  <c:v>-1.007233</c:v>
                </c:pt>
                <c:pt idx="124">
                  <c:v>-1.0056609999999999</c:v>
                </c:pt>
                <c:pt idx="125">
                  <c:v>-1.0044249999999999</c:v>
                </c:pt>
                <c:pt idx="126">
                  <c:v>-1.003479</c:v>
                </c:pt>
                <c:pt idx="127">
                  <c:v>-1.0076290000000001</c:v>
                </c:pt>
                <c:pt idx="128">
                  <c:v>-1.0055080000000001</c:v>
                </c:pt>
                <c:pt idx="129">
                  <c:v>-1.005981</c:v>
                </c:pt>
                <c:pt idx="130">
                  <c:v>-1.0033719999999999</c:v>
                </c:pt>
                <c:pt idx="131">
                  <c:v>-1.0059359999999999</c:v>
                </c:pt>
                <c:pt idx="132">
                  <c:v>-1.0078119999999999</c:v>
                </c:pt>
                <c:pt idx="133">
                  <c:v>-1.0037990000000001</c:v>
                </c:pt>
                <c:pt idx="134">
                  <c:v>-1.0052490000000001</c:v>
                </c:pt>
                <c:pt idx="135">
                  <c:v>-1.004578</c:v>
                </c:pt>
                <c:pt idx="136">
                  <c:v>-1.00383</c:v>
                </c:pt>
                <c:pt idx="137">
                  <c:v>-1.0066219999999999</c:v>
                </c:pt>
                <c:pt idx="138">
                  <c:v>-1.004364</c:v>
                </c:pt>
                <c:pt idx="139">
                  <c:v>-1.006027</c:v>
                </c:pt>
                <c:pt idx="140">
                  <c:v>-1.0069889999999999</c:v>
                </c:pt>
                <c:pt idx="141">
                  <c:v>-1.0050349999999999</c:v>
                </c:pt>
                <c:pt idx="142">
                  <c:v>-1.0069429999999999</c:v>
                </c:pt>
                <c:pt idx="143">
                  <c:v>-1.007431</c:v>
                </c:pt>
                <c:pt idx="144">
                  <c:v>-1.004456</c:v>
                </c:pt>
                <c:pt idx="145">
                  <c:v>-1.004364</c:v>
                </c:pt>
                <c:pt idx="146">
                  <c:v>-1.004791</c:v>
                </c:pt>
                <c:pt idx="147">
                  <c:v>-1.0036620000000001</c:v>
                </c:pt>
                <c:pt idx="148">
                  <c:v>-1.002319</c:v>
                </c:pt>
                <c:pt idx="149">
                  <c:v>-1.009018</c:v>
                </c:pt>
                <c:pt idx="150">
                  <c:v>-1.007004</c:v>
                </c:pt>
                <c:pt idx="151">
                  <c:v>-1.004745</c:v>
                </c:pt>
                <c:pt idx="152">
                  <c:v>-1.0019990000000001</c:v>
                </c:pt>
                <c:pt idx="153">
                  <c:v>-1.0056</c:v>
                </c:pt>
                <c:pt idx="154">
                  <c:v>-1.004486</c:v>
                </c:pt>
                <c:pt idx="155">
                  <c:v>-1.0059199999999999</c:v>
                </c:pt>
                <c:pt idx="156">
                  <c:v>-1.0058590000000001</c:v>
                </c:pt>
                <c:pt idx="157">
                  <c:v>-1.004715</c:v>
                </c:pt>
                <c:pt idx="158">
                  <c:v>-1.005768</c:v>
                </c:pt>
                <c:pt idx="159">
                  <c:v>-1.005096</c:v>
                </c:pt>
                <c:pt idx="160">
                  <c:v>-1.0072019999999999</c:v>
                </c:pt>
                <c:pt idx="161">
                  <c:v>-1.005539</c:v>
                </c:pt>
                <c:pt idx="162">
                  <c:v>-1.0075069999999999</c:v>
                </c:pt>
                <c:pt idx="163">
                  <c:v>-1.0058590000000001</c:v>
                </c:pt>
                <c:pt idx="164">
                  <c:v>-1.0067140000000001</c:v>
                </c:pt>
                <c:pt idx="165">
                  <c:v>-1.0057529999999999</c:v>
                </c:pt>
                <c:pt idx="166">
                  <c:v>-1.00441</c:v>
                </c:pt>
                <c:pt idx="167">
                  <c:v>-1.0051570000000001</c:v>
                </c:pt>
                <c:pt idx="168">
                  <c:v>-1.008057</c:v>
                </c:pt>
                <c:pt idx="169">
                  <c:v>-1.0040439999999999</c:v>
                </c:pt>
                <c:pt idx="170">
                  <c:v>-1.0063169999999999</c:v>
                </c:pt>
                <c:pt idx="171">
                  <c:v>-1.0069429999999999</c:v>
                </c:pt>
                <c:pt idx="172">
                  <c:v>-1.006256</c:v>
                </c:pt>
                <c:pt idx="173">
                  <c:v>-1.00563</c:v>
                </c:pt>
                <c:pt idx="174">
                  <c:v>-1.0053859999999999</c:v>
                </c:pt>
                <c:pt idx="175">
                  <c:v>-1.0057069999999999</c:v>
                </c:pt>
                <c:pt idx="176">
                  <c:v>-1.006958</c:v>
                </c:pt>
                <c:pt idx="177">
                  <c:v>-1.006119</c:v>
                </c:pt>
                <c:pt idx="178">
                  <c:v>-1.0053099999999999</c:v>
                </c:pt>
                <c:pt idx="179">
                  <c:v>-1.00705</c:v>
                </c:pt>
                <c:pt idx="180">
                  <c:v>-1.006165</c:v>
                </c:pt>
                <c:pt idx="181">
                  <c:v>-1.0042720000000001</c:v>
                </c:pt>
                <c:pt idx="182">
                  <c:v>-1.0072019999999999</c:v>
                </c:pt>
                <c:pt idx="183">
                  <c:v>-1.003876</c:v>
                </c:pt>
                <c:pt idx="184">
                  <c:v>-1.005188</c:v>
                </c:pt>
                <c:pt idx="185">
                  <c:v>-1.0067600000000001</c:v>
                </c:pt>
                <c:pt idx="186">
                  <c:v>-1.007584</c:v>
                </c:pt>
                <c:pt idx="187">
                  <c:v>-1.0055540000000001</c:v>
                </c:pt>
                <c:pt idx="188">
                  <c:v>-1.0032650000000001</c:v>
                </c:pt>
                <c:pt idx="189">
                  <c:v>-1.0043789999999999</c:v>
                </c:pt>
                <c:pt idx="190">
                  <c:v>-1.0064090000000001</c:v>
                </c:pt>
                <c:pt idx="191">
                  <c:v>-1.0072019999999999</c:v>
                </c:pt>
                <c:pt idx="192">
                  <c:v>-1.005722</c:v>
                </c:pt>
                <c:pt idx="193">
                  <c:v>-1.0039370000000001</c:v>
                </c:pt>
                <c:pt idx="194">
                  <c:v>-1.005142</c:v>
                </c:pt>
                <c:pt idx="195">
                  <c:v>-1.0044709999999999</c:v>
                </c:pt>
                <c:pt idx="196">
                  <c:v>-1.0069889999999999</c:v>
                </c:pt>
                <c:pt idx="197">
                  <c:v>-1.0040739999999999</c:v>
                </c:pt>
                <c:pt idx="198">
                  <c:v>-1.0064090000000001</c:v>
                </c:pt>
                <c:pt idx="199">
                  <c:v>-1.0067600000000001</c:v>
                </c:pt>
                <c:pt idx="200">
                  <c:v>-1.0074920000000001</c:v>
                </c:pt>
                <c:pt idx="201">
                  <c:v>-1.0066379999999999</c:v>
                </c:pt>
                <c:pt idx="202">
                  <c:v>-1.0061040000000001</c:v>
                </c:pt>
                <c:pt idx="203">
                  <c:v>-1.0059659999999999</c:v>
                </c:pt>
                <c:pt idx="204">
                  <c:v>-1.0067600000000001</c:v>
                </c:pt>
                <c:pt idx="205">
                  <c:v>-1.0075529999999999</c:v>
                </c:pt>
                <c:pt idx="206">
                  <c:v>-1.0048680000000001</c:v>
                </c:pt>
                <c:pt idx="207">
                  <c:v>-1.008087</c:v>
                </c:pt>
                <c:pt idx="208">
                  <c:v>-1.005112</c:v>
                </c:pt>
                <c:pt idx="209">
                  <c:v>-1.005951</c:v>
                </c:pt>
                <c:pt idx="210">
                  <c:v>-1.0057830000000001</c:v>
                </c:pt>
                <c:pt idx="211">
                  <c:v>-1.0038910000000001</c:v>
                </c:pt>
                <c:pt idx="212">
                  <c:v>-1.004669</c:v>
                </c:pt>
                <c:pt idx="213">
                  <c:v>-1.0043949999999999</c:v>
                </c:pt>
                <c:pt idx="214">
                  <c:v>-1.0069269999999999</c:v>
                </c:pt>
                <c:pt idx="215">
                  <c:v>-1.0086360000000001</c:v>
                </c:pt>
                <c:pt idx="216">
                  <c:v>-1.0038450000000001</c:v>
                </c:pt>
                <c:pt idx="217">
                  <c:v>-1.00621</c:v>
                </c:pt>
                <c:pt idx="218">
                  <c:v>-1.0053859999999999</c:v>
                </c:pt>
                <c:pt idx="219">
                  <c:v>-1.004456</c:v>
                </c:pt>
                <c:pt idx="220">
                  <c:v>-1.0065770000000001</c:v>
                </c:pt>
                <c:pt idx="221">
                  <c:v>-1.0065310000000001</c:v>
                </c:pt>
                <c:pt idx="222">
                  <c:v>-1.0028079999999999</c:v>
                </c:pt>
                <c:pt idx="223">
                  <c:v>-1.0058590000000001</c:v>
                </c:pt>
                <c:pt idx="224">
                  <c:v>-1.0035860000000001</c:v>
                </c:pt>
                <c:pt idx="225">
                  <c:v>-1.0049589999999999</c:v>
                </c:pt>
                <c:pt idx="226">
                  <c:v>-1.007401</c:v>
                </c:pt>
                <c:pt idx="227">
                  <c:v>-1.00528</c:v>
                </c:pt>
                <c:pt idx="228">
                  <c:v>-1.0062709999999999</c:v>
                </c:pt>
                <c:pt idx="229">
                  <c:v>-1.0046839999999999</c:v>
                </c:pt>
                <c:pt idx="230">
                  <c:v>-1.00383</c:v>
                </c:pt>
                <c:pt idx="231">
                  <c:v>-1.006821</c:v>
                </c:pt>
                <c:pt idx="232">
                  <c:v>-1.0079959999999999</c:v>
                </c:pt>
                <c:pt idx="233">
                  <c:v>-1.0070950000000001</c:v>
                </c:pt>
                <c:pt idx="234">
                  <c:v>-1.006348</c:v>
                </c:pt>
                <c:pt idx="235">
                  <c:v>-1.0080260000000001</c:v>
                </c:pt>
                <c:pt idx="236">
                  <c:v>-1.0070650000000001</c:v>
                </c:pt>
                <c:pt idx="237">
                  <c:v>-1.004837</c:v>
                </c:pt>
                <c:pt idx="238">
                  <c:v>-1.0054780000000001</c:v>
                </c:pt>
                <c:pt idx="239">
                  <c:v>-1.005646</c:v>
                </c:pt>
                <c:pt idx="240">
                  <c:v>-1.00589</c:v>
                </c:pt>
                <c:pt idx="241">
                  <c:v>-1.0059659999999999</c:v>
                </c:pt>
                <c:pt idx="242">
                  <c:v>-1.0065</c:v>
                </c:pt>
                <c:pt idx="243">
                  <c:v>-1.0061800000000001</c:v>
                </c:pt>
                <c:pt idx="244">
                  <c:v>-1.005066</c:v>
                </c:pt>
                <c:pt idx="245">
                  <c:v>-1.0055240000000001</c:v>
                </c:pt>
                <c:pt idx="246">
                  <c:v>-1.004089</c:v>
                </c:pt>
                <c:pt idx="247">
                  <c:v>-1.0041960000000001</c:v>
                </c:pt>
                <c:pt idx="248">
                  <c:v>-1.003784</c:v>
                </c:pt>
                <c:pt idx="249">
                  <c:v>-1.0066679999999999</c:v>
                </c:pt>
                <c:pt idx="250">
                  <c:v>-1.004929</c:v>
                </c:pt>
                <c:pt idx="251">
                  <c:v>-1.0041500000000001</c:v>
                </c:pt>
                <c:pt idx="252">
                  <c:v>-1.0037229999999999</c:v>
                </c:pt>
                <c:pt idx="253">
                  <c:v>-1.0061800000000001</c:v>
                </c:pt>
                <c:pt idx="254">
                  <c:v>-1.0057830000000001</c:v>
                </c:pt>
                <c:pt idx="255">
                  <c:v>-1.0055240000000001</c:v>
                </c:pt>
                <c:pt idx="256">
                  <c:v>-1.0072779999999999</c:v>
                </c:pt>
                <c:pt idx="257">
                  <c:v>-1.006348</c:v>
                </c:pt>
                <c:pt idx="258">
                  <c:v>-1.0060579999999999</c:v>
                </c:pt>
                <c:pt idx="259">
                  <c:v>-1.006149</c:v>
                </c:pt>
                <c:pt idx="260">
                  <c:v>-1.0071559999999999</c:v>
                </c:pt>
                <c:pt idx="261">
                  <c:v>-1.0055689999999999</c:v>
                </c:pt>
                <c:pt idx="262">
                  <c:v>-1.0065</c:v>
                </c:pt>
                <c:pt idx="263">
                  <c:v>-1.0070190000000001</c:v>
                </c:pt>
                <c:pt idx="264">
                  <c:v>-1.0063169999999999</c:v>
                </c:pt>
                <c:pt idx="265">
                  <c:v>-1.0071410000000001</c:v>
                </c:pt>
                <c:pt idx="266">
                  <c:v>-1.007401</c:v>
                </c:pt>
                <c:pt idx="267">
                  <c:v>-1.006027</c:v>
                </c:pt>
                <c:pt idx="268">
                  <c:v>-1.005463</c:v>
                </c:pt>
                <c:pt idx="269">
                  <c:v>-1.005463</c:v>
                </c:pt>
                <c:pt idx="270">
                  <c:v>-1.005951</c:v>
                </c:pt>
                <c:pt idx="271">
                  <c:v>-1.00528</c:v>
                </c:pt>
                <c:pt idx="272">
                  <c:v>-1.0071110000000001</c:v>
                </c:pt>
                <c:pt idx="273">
                  <c:v>-1.00499</c:v>
                </c:pt>
                <c:pt idx="274">
                  <c:v>-1.00647</c:v>
                </c:pt>
                <c:pt idx="275">
                  <c:v>-1.005325</c:v>
                </c:pt>
                <c:pt idx="276">
                  <c:v>-1.007217</c:v>
                </c:pt>
                <c:pt idx="277">
                  <c:v>-1.004135</c:v>
                </c:pt>
                <c:pt idx="278">
                  <c:v>-1.0038450000000001</c:v>
                </c:pt>
                <c:pt idx="279">
                  <c:v>-1.0059199999999999</c:v>
                </c:pt>
                <c:pt idx="280">
                  <c:v>-1.005447</c:v>
                </c:pt>
                <c:pt idx="281">
                  <c:v>-1.005981</c:v>
                </c:pt>
                <c:pt idx="282">
                  <c:v>-1.0057370000000001</c:v>
                </c:pt>
                <c:pt idx="283">
                  <c:v>-1.005096</c:v>
                </c:pt>
                <c:pt idx="284">
                  <c:v>-1.0061800000000001</c:v>
                </c:pt>
                <c:pt idx="285">
                  <c:v>-1.0050809999999999</c:v>
                </c:pt>
                <c:pt idx="286">
                  <c:v>-1.0063169999999999</c:v>
                </c:pt>
                <c:pt idx="287">
                  <c:v>-1.0030209999999999</c:v>
                </c:pt>
                <c:pt idx="288">
                  <c:v>-1.0065919999999999</c:v>
                </c:pt>
                <c:pt idx="289">
                  <c:v>-1.006027</c:v>
                </c:pt>
                <c:pt idx="290">
                  <c:v>-1.005722</c:v>
                </c:pt>
                <c:pt idx="291">
                  <c:v>-1.006332</c:v>
                </c:pt>
                <c:pt idx="292">
                  <c:v>-1.0052639999999999</c:v>
                </c:pt>
                <c:pt idx="293">
                  <c:v>-1.006699</c:v>
                </c:pt>
                <c:pt idx="294">
                  <c:v>-1.005905</c:v>
                </c:pt>
                <c:pt idx="295">
                  <c:v>-1.0030060000000001</c:v>
                </c:pt>
                <c:pt idx="296">
                  <c:v>-1.007034</c:v>
                </c:pt>
                <c:pt idx="297">
                  <c:v>-1.005722</c:v>
                </c:pt>
                <c:pt idx="298">
                  <c:v>-1.0062709999999999</c:v>
                </c:pt>
                <c:pt idx="299">
                  <c:v>-1.0049129999999999</c:v>
                </c:pt>
                <c:pt idx="300">
                  <c:v>-1.0030060000000001</c:v>
                </c:pt>
                <c:pt idx="301">
                  <c:v>-1.0076449999999999</c:v>
                </c:pt>
                <c:pt idx="302">
                  <c:v>-1.0063169999999999</c:v>
                </c:pt>
                <c:pt idx="303">
                  <c:v>-1.0045470000000001</c:v>
                </c:pt>
                <c:pt idx="304">
                  <c:v>-1.00499</c:v>
                </c:pt>
                <c:pt idx="305">
                  <c:v>-1.005798</c:v>
                </c:pt>
                <c:pt idx="306">
                  <c:v>-1.007538</c:v>
                </c:pt>
                <c:pt idx="307">
                  <c:v>-1.004715</c:v>
                </c:pt>
                <c:pt idx="308">
                  <c:v>-1.0059199999999999</c:v>
                </c:pt>
                <c:pt idx="309">
                  <c:v>-1.0054019999999999</c:v>
                </c:pt>
                <c:pt idx="310">
                  <c:v>-1.0043949999999999</c:v>
                </c:pt>
                <c:pt idx="311">
                  <c:v>-1.0039670000000001</c:v>
                </c:pt>
                <c:pt idx="312">
                  <c:v>-1.0061040000000001</c:v>
                </c:pt>
                <c:pt idx="313">
                  <c:v>-1.0072779999999999</c:v>
                </c:pt>
                <c:pt idx="314">
                  <c:v>-1.0056149999999999</c:v>
                </c:pt>
                <c:pt idx="315">
                  <c:v>-1.0056609999999999</c:v>
                </c:pt>
                <c:pt idx="316">
                  <c:v>-1.0049129999999999</c:v>
                </c:pt>
                <c:pt idx="317">
                  <c:v>-1.0046999999999999</c:v>
                </c:pt>
                <c:pt idx="318">
                  <c:v>-1.0052190000000001</c:v>
                </c:pt>
                <c:pt idx="319">
                  <c:v>-1.0060420000000001</c:v>
                </c:pt>
                <c:pt idx="320">
                  <c:v>-1.0057830000000001</c:v>
                </c:pt>
                <c:pt idx="321">
                  <c:v>-1.0053859999999999</c:v>
                </c:pt>
                <c:pt idx="322">
                  <c:v>-1.0042420000000001</c:v>
                </c:pt>
                <c:pt idx="323">
                  <c:v>-1.006332</c:v>
                </c:pt>
                <c:pt idx="324">
                  <c:v>-1.007385</c:v>
                </c:pt>
                <c:pt idx="325">
                  <c:v>-1.00621</c:v>
                </c:pt>
                <c:pt idx="326">
                  <c:v>-1.0052190000000001</c:v>
                </c:pt>
                <c:pt idx="327">
                  <c:v>-1.006027</c:v>
                </c:pt>
                <c:pt idx="328">
                  <c:v>-1.0055080000000001</c:v>
                </c:pt>
                <c:pt idx="329">
                  <c:v>-1.0044249999999999</c:v>
                </c:pt>
                <c:pt idx="330">
                  <c:v>-1.005646</c:v>
                </c:pt>
                <c:pt idx="331">
                  <c:v>-1.0069269999999999</c:v>
                </c:pt>
                <c:pt idx="332">
                  <c:v>-1.0073240000000001</c:v>
                </c:pt>
                <c:pt idx="333">
                  <c:v>-1.007431</c:v>
                </c:pt>
                <c:pt idx="334">
                  <c:v>-1.004486</c:v>
                </c:pt>
                <c:pt idx="335">
                  <c:v>-1.00441</c:v>
                </c:pt>
                <c:pt idx="336">
                  <c:v>-1.0046079999999999</c:v>
                </c:pt>
                <c:pt idx="337">
                  <c:v>-1.004791</c:v>
                </c:pt>
                <c:pt idx="338">
                  <c:v>-1.007034</c:v>
                </c:pt>
                <c:pt idx="339">
                  <c:v>-1.005493</c:v>
                </c:pt>
                <c:pt idx="340">
                  <c:v>-1.006332</c:v>
                </c:pt>
                <c:pt idx="341">
                  <c:v>-1.0065770000000001</c:v>
                </c:pt>
                <c:pt idx="342">
                  <c:v>-1.0055689999999999</c:v>
                </c:pt>
                <c:pt idx="343">
                  <c:v>-1.006729</c:v>
                </c:pt>
                <c:pt idx="344">
                  <c:v>-1.0056</c:v>
                </c:pt>
                <c:pt idx="345">
                  <c:v>-1.007034</c:v>
                </c:pt>
                <c:pt idx="346">
                  <c:v>-1.00499</c:v>
                </c:pt>
                <c:pt idx="347">
                  <c:v>-1.0053559999999999</c:v>
                </c:pt>
                <c:pt idx="348">
                  <c:v>-1.007126</c:v>
                </c:pt>
                <c:pt idx="349">
                  <c:v>-1.0061800000000001</c:v>
                </c:pt>
                <c:pt idx="350">
                  <c:v>-1.0048980000000001</c:v>
                </c:pt>
                <c:pt idx="351">
                  <c:v>-1.0055689999999999</c:v>
                </c:pt>
                <c:pt idx="352">
                  <c:v>-1.0065770000000001</c:v>
                </c:pt>
                <c:pt idx="353">
                  <c:v>-1.006699</c:v>
                </c:pt>
                <c:pt idx="354">
                  <c:v>-1.0070650000000001</c:v>
                </c:pt>
                <c:pt idx="355">
                  <c:v>-1.004791</c:v>
                </c:pt>
                <c:pt idx="356">
                  <c:v>-1.0050049999999999</c:v>
                </c:pt>
                <c:pt idx="357">
                  <c:v>-1.004669</c:v>
                </c:pt>
                <c:pt idx="358">
                  <c:v>-1.003433</c:v>
                </c:pt>
                <c:pt idx="359">
                  <c:v>-1.0043029999999999</c:v>
                </c:pt>
                <c:pt idx="360">
                  <c:v>-1.006256</c:v>
                </c:pt>
                <c:pt idx="361">
                  <c:v>-1.004211</c:v>
                </c:pt>
                <c:pt idx="362">
                  <c:v>-1.006149</c:v>
                </c:pt>
                <c:pt idx="363">
                  <c:v>-1.00441</c:v>
                </c:pt>
                <c:pt idx="364">
                  <c:v>-1.004578</c:v>
                </c:pt>
                <c:pt idx="365">
                  <c:v>-1.006729</c:v>
                </c:pt>
                <c:pt idx="366">
                  <c:v>-1.0057830000000001</c:v>
                </c:pt>
                <c:pt idx="367">
                  <c:v>-1.0052190000000001</c:v>
                </c:pt>
                <c:pt idx="368">
                  <c:v>-1.0041960000000001</c:v>
                </c:pt>
                <c:pt idx="369">
                  <c:v>-1.0070190000000001</c:v>
                </c:pt>
                <c:pt idx="370">
                  <c:v>-1.004059</c:v>
                </c:pt>
                <c:pt idx="371">
                  <c:v>-1.0039370000000001</c:v>
                </c:pt>
                <c:pt idx="372">
                  <c:v>-1.0052639999999999</c:v>
                </c:pt>
                <c:pt idx="373">
                  <c:v>-1.0065919999999999</c:v>
                </c:pt>
                <c:pt idx="374">
                  <c:v>-1.0054780000000001</c:v>
                </c:pt>
                <c:pt idx="375">
                  <c:v>-1.005692</c:v>
                </c:pt>
                <c:pt idx="376">
                  <c:v>-1.0045930000000001</c:v>
                </c:pt>
                <c:pt idx="377">
                  <c:v>-1.004211</c:v>
                </c:pt>
                <c:pt idx="378">
                  <c:v>-1.0076449999999999</c:v>
                </c:pt>
                <c:pt idx="379">
                  <c:v>-1.005997</c:v>
                </c:pt>
                <c:pt idx="380">
                  <c:v>-1.0055689999999999</c:v>
                </c:pt>
                <c:pt idx="381">
                  <c:v>-1.004227</c:v>
                </c:pt>
                <c:pt idx="382">
                  <c:v>-1.006027</c:v>
                </c:pt>
                <c:pt idx="383">
                  <c:v>-1.0041659999999999</c:v>
                </c:pt>
                <c:pt idx="384">
                  <c:v>-1.00621</c:v>
                </c:pt>
                <c:pt idx="385">
                  <c:v>-1.0075229999999999</c:v>
                </c:pt>
                <c:pt idx="386">
                  <c:v>-1.006912</c:v>
                </c:pt>
                <c:pt idx="387">
                  <c:v>-1.006195</c:v>
                </c:pt>
                <c:pt idx="388">
                  <c:v>-1.0081329999999999</c:v>
                </c:pt>
                <c:pt idx="389">
                  <c:v>-1.0057830000000001</c:v>
                </c:pt>
                <c:pt idx="390">
                  <c:v>-1.0058750000000001</c:v>
                </c:pt>
                <c:pt idx="391">
                  <c:v>-1.0052190000000001</c:v>
                </c:pt>
                <c:pt idx="392">
                  <c:v>-1.007355</c:v>
                </c:pt>
                <c:pt idx="393">
                  <c:v>-1.0048220000000001</c:v>
                </c:pt>
                <c:pt idx="394">
                  <c:v>-1.0072479999999999</c:v>
                </c:pt>
                <c:pt idx="395">
                  <c:v>-1.0033110000000001</c:v>
                </c:pt>
                <c:pt idx="396">
                  <c:v>-1.003098</c:v>
                </c:pt>
                <c:pt idx="397">
                  <c:v>-1.005493</c:v>
                </c:pt>
                <c:pt idx="398">
                  <c:v>-1.008453</c:v>
                </c:pt>
                <c:pt idx="399">
                  <c:v>-1.007004</c:v>
                </c:pt>
                <c:pt idx="400">
                  <c:v>-1.007263</c:v>
                </c:pt>
                <c:pt idx="401">
                  <c:v>-1.005905</c:v>
                </c:pt>
                <c:pt idx="402">
                  <c:v>-1.005997</c:v>
                </c:pt>
                <c:pt idx="403">
                  <c:v>-1.005692</c:v>
                </c:pt>
                <c:pt idx="404">
                  <c:v>-1.0041659999999999</c:v>
                </c:pt>
                <c:pt idx="405">
                  <c:v>-1.0063169999999999</c:v>
                </c:pt>
                <c:pt idx="406">
                  <c:v>-1.008011</c:v>
                </c:pt>
                <c:pt idx="407">
                  <c:v>-1.0053099999999999</c:v>
                </c:pt>
                <c:pt idx="408">
                  <c:v>-1.0051730000000001</c:v>
                </c:pt>
                <c:pt idx="409">
                  <c:v>-1.0057830000000001</c:v>
                </c:pt>
                <c:pt idx="410">
                  <c:v>-1.0062260000000001</c:v>
                </c:pt>
                <c:pt idx="411">
                  <c:v>-1.0062260000000001</c:v>
                </c:pt>
                <c:pt idx="412">
                  <c:v>-1.00589</c:v>
                </c:pt>
                <c:pt idx="413">
                  <c:v>-1.0062260000000001</c:v>
                </c:pt>
                <c:pt idx="414">
                  <c:v>-1.006424</c:v>
                </c:pt>
                <c:pt idx="415">
                  <c:v>-1.005188</c:v>
                </c:pt>
                <c:pt idx="416">
                  <c:v>-1.004974</c:v>
                </c:pt>
                <c:pt idx="417">
                  <c:v>-1.005493</c:v>
                </c:pt>
                <c:pt idx="418">
                  <c:v>-1.0055240000000001</c:v>
                </c:pt>
                <c:pt idx="419">
                  <c:v>-1.0061800000000001</c:v>
                </c:pt>
                <c:pt idx="420">
                  <c:v>-1.0051570000000001</c:v>
                </c:pt>
                <c:pt idx="421">
                  <c:v>-1.004013</c:v>
                </c:pt>
                <c:pt idx="422">
                  <c:v>-1.004227</c:v>
                </c:pt>
                <c:pt idx="423">
                  <c:v>-1.005234</c:v>
                </c:pt>
                <c:pt idx="424">
                  <c:v>-1.001816</c:v>
                </c:pt>
                <c:pt idx="425">
                  <c:v>-1.008087</c:v>
                </c:pt>
                <c:pt idx="426">
                  <c:v>-1.0090790000000001</c:v>
                </c:pt>
                <c:pt idx="427">
                  <c:v>-1.0083009999999999</c:v>
                </c:pt>
                <c:pt idx="428">
                  <c:v>-1.0079499999999999</c:v>
                </c:pt>
                <c:pt idx="429">
                  <c:v>-1.004135</c:v>
                </c:pt>
                <c:pt idx="430">
                  <c:v>-1.0027619999999999</c:v>
                </c:pt>
                <c:pt idx="431">
                  <c:v>-1.008408</c:v>
                </c:pt>
                <c:pt idx="432">
                  <c:v>-1.011063</c:v>
                </c:pt>
                <c:pt idx="433">
                  <c:v>-1.0090939999999999</c:v>
                </c:pt>
                <c:pt idx="434">
                  <c:v>-1.004135</c:v>
                </c:pt>
                <c:pt idx="435">
                  <c:v>-1.0021059999999999</c:v>
                </c:pt>
                <c:pt idx="436">
                  <c:v>-1.006958</c:v>
                </c:pt>
                <c:pt idx="437">
                  <c:v>-1.00766</c:v>
                </c:pt>
                <c:pt idx="438">
                  <c:v>-1.007889</c:v>
                </c:pt>
                <c:pt idx="439">
                  <c:v>-1.005997</c:v>
                </c:pt>
                <c:pt idx="440">
                  <c:v>-1.003479</c:v>
                </c:pt>
                <c:pt idx="441">
                  <c:v>-1.005188</c:v>
                </c:pt>
                <c:pt idx="442">
                  <c:v>-1.0065310000000001</c:v>
                </c:pt>
                <c:pt idx="443">
                  <c:v>-1.0080720000000001</c:v>
                </c:pt>
                <c:pt idx="444">
                  <c:v>-1.003876</c:v>
                </c:pt>
                <c:pt idx="445">
                  <c:v>-1.0049589999999999</c:v>
                </c:pt>
                <c:pt idx="446">
                  <c:v>-1.0050809999999999</c:v>
                </c:pt>
                <c:pt idx="447">
                  <c:v>-1.005981</c:v>
                </c:pt>
                <c:pt idx="448">
                  <c:v>-1.007309</c:v>
                </c:pt>
                <c:pt idx="449">
                  <c:v>-1.0072479999999999</c:v>
                </c:pt>
                <c:pt idx="450">
                  <c:v>-1.0047759999999999</c:v>
                </c:pt>
                <c:pt idx="451">
                  <c:v>-1.00528</c:v>
                </c:pt>
                <c:pt idx="452">
                  <c:v>-1.0067600000000001</c:v>
                </c:pt>
                <c:pt idx="453">
                  <c:v>-1.005112</c:v>
                </c:pt>
                <c:pt idx="454">
                  <c:v>-1.0050809999999999</c:v>
                </c:pt>
                <c:pt idx="455">
                  <c:v>-1.004929</c:v>
                </c:pt>
                <c:pt idx="456">
                  <c:v>-1.0060119999999999</c:v>
                </c:pt>
                <c:pt idx="457">
                  <c:v>-1.0062869999999999</c:v>
                </c:pt>
                <c:pt idx="458">
                  <c:v>-1.0032810000000001</c:v>
                </c:pt>
                <c:pt idx="459">
                  <c:v>-1.002594</c:v>
                </c:pt>
                <c:pt idx="460">
                  <c:v>-1.0043029999999999</c:v>
                </c:pt>
                <c:pt idx="461">
                  <c:v>-1.005539</c:v>
                </c:pt>
                <c:pt idx="462">
                  <c:v>-1.007965</c:v>
                </c:pt>
                <c:pt idx="463">
                  <c:v>-1.006729</c:v>
                </c:pt>
                <c:pt idx="464">
                  <c:v>-1.006653</c:v>
                </c:pt>
                <c:pt idx="465">
                  <c:v>-1.0055689999999999</c:v>
                </c:pt>
                <c:pt idx="466">
                  <c:v>-1.003479</c:v>
                </c:pt>
                <c:pt idx="467">
                  <c:v>-1.0070950000000001</c:v>
                </c:pt>
                <c:pt idx="468">
                  <c:v>-1.0083009999999999</c:v>
                </c:pt>
                <c:pt idx="469">
                  <c:v>-1.009933</c:v>
                </c:pt>
                <c:pt idx="470">
                  <c:v>-1.0043329999999999</c:v>
                </c:pt>
                <c:pt idx="471">
                  <c:v>-1.0065459999999999</c:v>
                </c:pt>
                <c:pt idx="472">
                  <c:v>-1.0071559999999999</c:v>
                </c:pt>
                <c:pt idx="473">
                  <c:v>-1.00705</c:v>
                </c:pt>
                <c:pt idx="474">
                  <c:v>-1.010864</c:v>
                </c:pt>
                <c:pt idx="475">
                  <c:v>-1.0074920000000001</c:v>
                </c:pt>
                <c:pt idx="476">
                  <c:v>-1.00502</c:v>
                </c:pt>
                <c:pt idx="477">
                  <c:v>-1.0051730000000001</c:v>
                </c:pt>
                <c:pt idx="478">
                  <c:v>-1.004089</c:v>
                </c:pt>
                <c:pt idx="479">
                  <c:v>-1.005493</c:v>
                </c:pt>
                <c:pt idx="480">
                  <c:v>-1.007309</c:v>
                </c:pt>
                <c:pt idx="481">
                  <c:v>-1.0056149999999999</c:v>
                </c:pt>
                <c:pt idx="482">
                  <c:v>-1.0054780000000001</c:v>
                </c:pt>
                <c:pt idx="483">
                  <c:v>-1.0052490000000001</c:v>
                </c:pt>
                <c:pt idx="484">
                  <c:v>-1.0063629999999999</c:v>
                </c:pt>
                <c:pt idx="485">
                  <c:v>-1.00499</c:v>
                </c:pt>
                <c:pt idx="486">
                  <c:v>-1.004807</c:v>
                </c:pt>
                <c:pt idx="487">
                  <c:v>-1.004791</c:v>
                </c:pt>
                <c:pt idx="488">
                  <c:v>-1.004578</c:v>
                </c:pt>
                <c:pt idx="489">
                  <c:v>-1.0052639999999999</c:v>
                </c:pt>
                <c:pt idx="490">
                  <c:v>-1.004623</c:v>
                </c:pt>
                <c:pt idx="491">
                  <c:v>-1.0064390000000001</c:v>
                </c:pt>
                <c:pt idx="492">
                  <c:v>-1.0068509999999999</c:v>
                </c:pt>
                <c:pt idx="493">
                  <c:v>-1.004105</c:v>
                </c:pt>
                <c:pt idx="494">
                  <c:v>-1.004623</c:v>
                </c:pt>
                <c:pt idx="495">
                  <c:v>-1.0042880000000001</c:v>
                </c:pt>
                <c:pt idx="496">
                  <c:v>-1.0059199999999999</c:v>
                </c:pt>
                <c:pt idx="497">
                  <c:v>-1.004807</c:v>
                </c:pt>
                <c:pt idx="498">
                  <c:v>-1.0046390000000001</c:v>
                </c:pt>
                <c:pt idx="499">
                  <c:v>-1.004761</c:v>
                </c:pt>
                <c:pt idx="500">
                  <c:v>-1.004227</c:v>
                </c:pt>
                <c:pt idx="501">
                  <c:v>-1.0065919999999999</c:v>
                </c:pt>
                <c:pt idx="502">
                  <c:v>-1.0036320000000001</c:v>
                </c:pt>
                <c:pt idx="503">
                  <c:v>-0.95976300000000003</c:v>
                </c:pt>
                <c:pt idx="504">
                  <c:v>-0.97720300000000004</c:v>
                </c:pt>
                <c:pt idx="505">
                  <c:v>-1.0278020000000001</c:v>
                </c:pt>
                <c:pt idx="506">
                  <c:v>-1.0278929999999999</c:v>
                </c:pt>
                <c:pt idx="507">
                  <c:v>-1.004089</c:v>
                </c:pt>
                <c:pt idx="508">
                  <c:v>-0.99716199999999999</c:v>
                </c:pt>
                <c:pt idx="509">
                  <c:v>-0.99781799999999998</c:v>
                </c:pt>
                <c:pt idx="510">
                  <c:v>-1.0034179999999999</c:v>
                </c:pt>
                <c:pt idx="511">
                  <c:v>-1.005539</c:v>
                </c:pt>
                <c:pt idx="512">
                  <c:v>-1.006561</c:v>
                </c:pt>
                <c:pt idx="513">
                  <c:v>-1.0061800000000001</c:v>
                </c:pt>
                <c:pt idx="514">
                  <c:v>-1.008087</c:v>
                </c:pt>
                <c:pt idx="515">
                  <c:v>-1.004669</c:v>
                </c:pt>
                <c:pt idx="516">
                  <c:v>-1.0044709999999999</c:v>
                </c:pt>
                <c:pt idx="517">
                  <c:v>-1.005722</c:v>
                </c:pt>
                <c:pt idx="518">
                  <c:v>-1.0063629999999999</c:v>
                </c:pt>
                <c:pt idx="519">
                  <c:v>-1.0069889999999999</c:v>
                </c:pt>
                <c:pt idx="520">
                  <c:v>-1.004578</c:v>
                </c:pt>
                <c:pt idx="521">
                  <c:v>-1.00621</c:v>
                </c:pt>
                <c:pt idx="522">
                  <c:v>-1.00621</c:v>
                </c:pt>
                <c:pt idx="523">
                  <c:v>-1.0036929999999999</c:v>
                </c:pt>
                <c:pt idx="524">
                  <c:v>-1.006683</c:v>
                </c:pt>
                <c:pt idx="525">
                  <c:v>-1.0055240000000001</c:v>
                </c:pt>
                <c:pt idx="526">
                  <c:v>-1.0084379999999999</c:v>
                </c:pt>
                <c:pt idx="527">
                  <c:v>-1.0043029999999999</c:v>
                </c:pt>
                <c:pt idx="528">
                  <c:v>-1.0043949999999999</c:v>
                </c:pt>
                <c:pt idx="529">
                  <c:v>-1.0059199999999999</c:v>
                </c:pt>
                <c:pt idx="530">
                  <c:v>-1.003128</c:v>
                </c:pt>
                <c:pt idx="531">
                  <c:v>-1.003342</c:v>
                </c:pt>
                <c:pt idx="532">
                  <c:v>-1.0067140000000001</c:v>
                </c:pt>
                <c:pt idx="533">
                  <c:v>-1.0077970000000001</c:v>
                </c:pt>
                <c:pt idx="534">
                  <c:v>-1.00563</c:v>
                </c:pt>
                <c:pt idx="535">
                  <c:v>-1.0055689999999999</c:v>
                </c:pt>
                <c:pt idx="536">
                  <c:v>-1.005493</c:v>
                </c:pt>
                <c:pt idx="537">
                  <c:v>-1.0059359999999999</c:v>
                </c:pt>
                <c:pt idx="538">
                  <c:v>-0.98263500000000004</c:v>
                </c:pt>
                <c:pt idx="539">
                  <c:v>-0.97944600000000004</c:v>
                </c:pt>
                <c:pt idx="540">
                  <c:v>-1.0165709999999999</c:v>
                </c:pt>
                <c:pt idx="541">
                  <c:v>-1.0238799999999999</c:v>
                </c:pt>
                <c:pt idx="542">
                  <c:v>-1.00647</c:v>
                </c:pt>
                <c:pt idx="543">
                  <c:v>-1.0012209999999999</c:v>
                </c:pt>
                <c:pt idx="544">
                  <c:v>-0.99870300000000001</c:v>
                </c:pt>
                <c:pt idx="545">
                  <c:v>-1.0027619999999999</c:v>
                </c:pt>
                <c:pt idx="546">
                  <c:v>-1.010086</c:v>
                </c:pt>
                <c:pt idx="547">
                  <c:v>-1.010254</c:v>
                </c:pt>
                <c:pt idx="548">
                  <c:v>-1.004181</c:v>
                </c:pt>
                <c:pt idx="549">
                  <c:v>-1.004211</c:v>
                </c:pt>
                <c:pt idx="550">
                  <c:v>-1.005112</c:v>
                </c:pt>
                <c:pt idx="551">
                  <c:v>-1.00769</c:v>
                </c:pt>
                <c:pt idx="552">
                  <c:v>-1.0071870000000001</c:v>
                </c:pt>
                <c:pt idx="553">
                  <c:v>-1.003479</c:v>
                </c:pt>
                <c:pt idx="554">
                  <c:v>-1.00589</c:v>
                </c:pt>
                <c:pt idx="555">
                  <c:v>-1.007034</c:v>
                </c:pt>
                <c:pt idx="556">
                  <c:v>-1.007401</c:v>
                </c:pt>
                <c:pt idx="557">
                  <c:v>-1.0046539999999999</c:v>
                </c:pt>
                <c:pt idx="558">
                  <c:v>-1.005447</c:v>
                </c:pt>
                <c:pt idx="559">
                  <c:v>-1.0058750000000001</c:v>
                </c:pt>
                <c:pt idx="560">
                  <c:v>-1.007034</c:v>
                </c:pt>
                <c:pt idx="561">
                  <c:v>-1.0062709999999999</c:v>
                </c:pt>
                <c:pt idx="562">
                  <c:v>-1.003738</c:v>
                </c:pt>
                <c:pt idx="563">
                  <c:v>-1.006027</c:v>
                </c:pt>
                <c:pt idx="564">
                  <c:v>-1.005463</c:v>
                </c:pt>
                <c:pt idx="565">
                  <c:v>-1.0078119999999999</c:v>
                </c:pt>
                <c:pt idx="566">
                  <c:v>-1.006775</c:v>
                </c:pt>
                <c:pt idx="567">
                  <c:v>-1.003922</c:v>
                </c:pt>
                <c:pt idx="568">
                  <c:v>-1.0075529999999999</c:v>
                </c:pt>
                <c:pt idx="569">
                  <c:v>-1.00502</c:v>
                </c:pt>
                <c:pt idx="570">
                  <c:v>-1.0079959999999999</c:v>
                </c:pt>
                <c:pt idx="571">
                  <c:v>-1.005234</c:v>
                </c:pt>
                <c:pt idx="572">
                  <c:v>-1.0068360000000001</c:v>
                </c:pt>
                <c:pt idx="573">
                  <c:v>-1.0046839999999999</c:v>
                </c:pt>
                <c:pt idx="574">
                  <c:v>-1.0068049999999999</c:v>
                </c:pt>
                <c:pt idx="575">
                  <c:v>-1.006729</c:v>
                </c:pt>
                <c:pt idx="576">
                  <c:v>-1.0041199999999999</c:v>
                </c:pt>
                <c:pt idx="577">
                  <c:v>-1.004089</c:v>
                </c:pt>
                <c:pt idx="578">
                  <c:v>-1.006454</c:v>
                </c:pt>
                <c:pt idx="579">
                  <c:v>-1.0075069999999999</c:v>
                </c:pt>
                <c:pt idx="580">
                  <c:v>-1.0055540000000001</c:v>
                </c:pt>
                <c:pt idx="581">
                  <c:v>-1.03772</c:v>
                </c:pt>
                <c:pt idx="582">
                  <c:v>-1.0192410000000001</c:v>
                </c:pt>
                <c:pt idx="583">
                  <c:v>-0.98634299999999997</c:v>
                </c:pt>
                <c:pt idx="584">
                  <c:v>-0.99243199999999998</c:v>
                </c:pt>
                <c:pt idx="585">
                  <c:v>-1.005768</c:v>
                </c:pt>
                <c:pt idx="586">
                  <c:v>-1.0167390000000001</c:v>
                </c:pt>
                <c:pt idx="587">
                  <c:v>-1.0081329999999999</c:v>
                </c:pt>
                <c:pt idx="588">
                  <c:v>-1.0026550000000001</c:v>
                </c:pt>
                <c:pt idx="589">
                  <c:v>-0.999969</c:v>
                </c:pt>
                <c:pt idx="590">
                  <c:v>-1.004059</c:v>
                </c:pt>
                <c:pt idx="591">
                  <c:v>-1.006561</c:v>
                </c:pt>
                <c:pt idx="592">
                  <c:v>-1.008972</c:v>
                </c:pt>
                <c:pt idx="593">
                  <c:v>-1.0069429999999999</c:v>
                </c:pt>
                <c:pt idx="594">
                  <c:v>-1.004486</c:v>
                </c:pt>
                <c:pt idx="595">
                  <c:v>-1.0062409999999999</c:v>
                </c:pt>
                <c:pt idx="596">
                  <c:v>-1.0064390000000001</c:v>
                </c:pt>
                <c:pt idx="597">
                  <c:v>-1.0071559999999999</c:v>
                </c:pt>
                <c:pt idx="598">
                  <c:v>-1.0049440000000001</c:v>
                </c:pt>
                <c:pt idx="599">
                  <c:v>-1.007004</c:v>
                </c:pt>
                <c:pt idx="600">
                  <c:v>-1.007843</c:v>
                </c:pt>
                <c:pt idx="601">
                  <c:v>-1.0060119999999999</c:v>
                </c:pt>
                <c:pt idx="602">
                  <c:v>-1.0046839999999999</c:v>
                </c:pt>
                <c:pt idx="603">
                  <c:v>-1.0071559999999999</c:v>
                </c:pt>
                <c:pt idx="604">
                  <c:v>-1.0062709999999999</c:v>
                </c:pt>
                <c:pt idx="605">
                  <c:v>-1.00766</c:v>
                </c:pt>
                <c:pt idx="606">
                  <c:v>-1.0030669999999999</c:v>
                </c:pt>
                <c:pt idx="607">
                  <c:v>-1.006302</c:v>
                </c:pt>
                <c:pt idx="608">
                  <c:v>-1.0046079999999999</c:v>
                </c:pt>
                <c:pt idx="609">
                  <c:v>-1.0078119999999999</c:v>
                </c:pt>
                <c:pt idx="610">
                  <c:v>-1.0043789999999999</c:v>
                </c:pt>
                <c:pt idx="611">
                  <c:v>-1.0037990000000001</c:v>
                </c:pt>
                <c:pt idx="612">
                  <c:v>-1.0052030000000001</c:v>
                </c:pt>
                <c:pt idx="613">
                  <c:v>-1.004181</c:v>
                </c:pt>
                <c:pt idx="614">
                  <c:v>-1.006149</c:v>
                </c:pt>
                <c:pt idx="615">
                  <c:v>-1.007782</c:v>
                </c:pt>
                <c:pt idx="616">
                  <c:v>-1.0053859999999999</c:v>
                </c:pt>
                <c:pt idx="617">
                  <c:v>-1.006378</c:v>
                </c:pt>
                <c:pt idx="618">
                  <c:v>-1.0062869999999999</c:v>
                </c:pt>
                <c:pt idx="619">
                  <c:v>-0.99111899999999997</c:v>
                </c:pt>
                <c:pt idx="620">
                  <c:v>-0.97699000000000003</c:v>
                </c:pt>
                <c:pt idx="621">
                  <c:v>-1.020065</c:v>
                </c:pt>
                <c:pt idx="622">
                  <c:v>-1.024338</c:v>
                </c:pt>
                <c:pt idx="623">
                  <c:v>-1.0093989999999999</c:v>
                </c:pt>
                <c:pt idx="624">
                  <c:v>-0.99909999999999999</c:v>
                </c:pt>
                <c:pt idx="625">
                  <c:v>-1.0014190000000001</c:v>
                </c:pt>
                <c:pt idx="626">
                  <c:v>-1.0110319999999999</c:v>
                </c:pt>
                <c:pt idx="627">
                  <c:v>-1.0130920000000001</c:v>
                </c:pt>
                <c:pt idx="628">
                  <c:v>-1.008057</c:v>
                </c:pt>
                <c:pt idx="629">
                  <c:v>-1.0032350000000001</c:v>
                </c:pt>
                <c:pt idx="630">
                  <c:v>-1.0025630000000001</c:v>
                </c:pt>
                <c:pt idx="631">
                  <c:v>-1.0062260000000001</c:v>
                </c:pt>
                <c:pt idx="632">
                  <c:v>-1.0096590000000001</c:v>
                </c:pt>
                <c:pt idx="633">
                  <c:v>-1.0065770000000001</c:v>
                </c:pt>
                <c:pt idx="634">
                  <c:v>-1.0049440000000001</c:v>
                </c:pt>
                <c:pt idx="635">
                  <c:v>-1.004562</c:v>
                </c:pt>
                <c:pt idx="636">
                  <c:v>-1.007355</c:v>
                </c:pt>
                <c:pt idx="637">
                  <c:v>-1.00647</c:v>
                </c:pt>
                <c:pt idx="638">
                  <c:v>-1.0082089999999999</c:v>
                </c:pt>
                <c:pt idx="639">
                  <c:v>-1.007233</c:v>
                </c:pt>
                <c:pt idx="640">
                  <c:v>-1.005646</c:v>
                </c:pt>
                <c:pt idx="641">
                  <c:v>-1.004623</c:v>
                </c:pt>
                <c:pt idx="642">
                  <c:v>-1.005371</c:v>
                </c:pt>
                <c:pt idx="643">
                  <c:v>-1.0068969999999999</c:v>
                </c:pt>
                <c:pt idx="644">
                  <c:v>-1.008041</c:v>
                </c:pt>
                <c:pt idx="645">
                  <c:v>-1.007919</c:v>
                </c:pt>
                <c:pt idx="646">
                  <c:v>-1.0068509999999999</c:v>
                </c:pt>
                <c:pt idx="647">
                  <c:v>-1.0065770000000001</c:v>
                </c:pt>
                <c:pt idx="648">
                  <c:v>-1.0069889999999999</c:v>
                </c:pt>
                <c:pt idx="649">
                  <c:v>-1.0029749999999999</c:v>
                </c:pt>
                <c:pt idx="650">
                  <c:v>-1.005997</c:v>
                </c:pt>
                <c:pt idx="651">
                  <c:v>-1.005463</c:v>
                </c:pt>
                <c:pt idx="652">
                  <c:v>-1.0084839999999999</c:v>
                </c:pt>
                <c:pt idx="653">
                  <c:v>-1.0071410000000001</c:v>
                </c:pt>
                <c:pt idx="654">
                  <c:v>-1.0051730000000001</c:v>
                </c:pt>
                <c:pt idx="655">
                  <c:v>-1.0051570000000001</c:v>
                </c:pt>
                <c:pt idx="656">
                  <c:v>-1.004181</c:v>
                </c:pt>
                <c:pt idx="657">
                  <c:v>-1.0059659999999999</c:v>
                </c:pt>
                <c:pt idx="658">
                  <c:v>-1.0088200000000001</c:v>
                </c:pt>
                <c:pt idx="659">
                  <c:v>-1.0040279999999999</c:v>
                </c:pt>
                <c:pt idx="660">
                  <c:v>-1.004486</c:v>
                </c:pt>
                <c:pt idx="661">
                  <c:v>-1.0072939999999999</c:v>
                </c:pt>
                <c:pt idx="662">
                  <c:v>-1.0022740000000001</c:v>
                </c:pt>
                <c:pt idx="663">
                  <c:v>-1.0074160000000001</c:v>
                </c:pt>
                <c:pt idx="664">
                  <c:v>-1.008499</c:v>
                </c:pt>
                <c:pt idx="665">
                  <c:v>-1.005692</c:v>
                </c:pt>
                <c:pt idx="666">
                  <c:v>-1.007233</c:v>
                </c:pt>
                <c:pt idx="667">
                  <c:v>-1.0032350000000001</c:v>
                </c:pt>
                <c:pt idx="668">
                  <c:v>-1.0064090000000001</c:v>
                </c:pt>
                <c:pt idx="669">
                  <c:v>-1.008591</c:v>
                </c:pt>
                <c:pt idx="670">
                  <c:v>-1.0045010000000001</c:v>
                </c:pt>
                <c:pt idx="671">
                  <c:v>-1.006607</c:v>
                </c:pt>
                <c:pt idx="672">
                  <c:v>-1.0075529999999999</c:v>
                </c:pt>
                <c:pt idx="673">
                  <c:v>-1.0031589999999999</c:v>
                </c:pt>
                <c:pt idx="674">
                  <c:v>-1.0074160000000001</c:v>
                </c:pt>
                <c:pt idx="675">
                  <c:v>-1.006653</c:v>
                </c:pt>
                <c:pt idx="676">
                  <c:v>-1.009995</c:v>
                </c:pt>
                <c:pt idx="677">
                  <c:v>-1.004135</c:v>
                </c:pt>
                <c:pt idx="678">
                  <c:v>-1.003525</c:v>
                </c:pt>
                <c:pt idx="679">
                  <c:v>-1.005142</c:v>
                </c:pt>
                <c:pt idx="680">
                  <c:v>-1.0069729999999999</c:v>
                </c:pt>
                <c:pt idx="681">
                  <c:v>-1.0070650000000001</c:v>
                </c:pt>
                <c:pt idx="682">
                  <c:v>-1.0027619999999999</c:v>
                </c:pt>
                <c:pt idx="683">
                  <c:v>-1.003708</c:v>
                </c:pt>
                <c:pt idx="684">
                  <c:v>-1.010086</c:v>
                </c:pt>
                <c:pt idx="685">
                  <c:v>-1.0248870000000001</c:v>
                </c:pt>
                <c:pt idx="686">
                  <c:v>-1.0243070000000001</c:v>
                </c:pt>
                <c:pt idx="687">
                  <c:v>-0.99098200000000003</c:v>
                </c:pt>
                <c:pt idx="688">
                  <c:v>-0.99345399999999995</c:v>
                </c:pt>
                <c:pt idx="689">
                  <c:v>-1.0081329999999999</c:v>
                </c:pt>
                <c:pt idx="690">
                  <c:v>-1.011398</c:v>
                </c:pt>
                <c:pt idx="691">
                  <c:v>-1.0051730000000001</c:v>
                </c:pt>
                <c:pt idx="692">
                  <c:v>-0.99528499999999998</c:v>
                </c:pt>
                <c:pt idx="693">
                  <c:v>-1.0053099999999999</c:v>
                </c:pt>
                <c:pt idx="694">
                  <c:v>-1.007843</c:v>
                </c:pt>
                <c:pt idx="695">
                  <c:v>-1.0121309999999999</c:v>
                </c:pt>
                <c:pt idx="696">
                  <c:v>-1.006027</c:v>
                </c:pt>
                <c:pt idx="697">
                  <c:v>-1.001328</c:v>
                </c:pt>
                <c:pt idx="698">
                  <c:v>-1.0075989999999999</c:v>
                </c:pt>
                <c:pt idx="699">
                  <c:v>-1.009857</c:v>
                </c:pt>
                <c:pt idx="700">
                  <c:v>-1.0057069999999999</c:v>
                </c:pt>
                <c:pt idx="701">
                  <c:v>-1.0004120000000001</c:v>
                </c:pt>
                <c:pt idx="702">
                  <c:v>-1.004578</c:v>
                </c:pt>
                <c:pt idx="703">
                  <c:v>-1.013809</c:v>
                </c:pt>
                <c:pt idx="704">
                  <c:v>-1.0088649999999999</c:v>
                </c:pt>
                <c:pt idx="705">
                  <c:v>-1.005539</c:v>
                </c:pt>
                <c:pt idx="706">
                  <c:v>-1.0011289999999999</c:v>
                </c:pt>
                <c:pt idx="707">
                  <c:v>-1.003479</c:v>
                </c:pt>
                <c:pt idx="708">
                  <c:v>-1.0088649999999999</c:v>
                </c:pt>
                <c:pt idx="709">
                  <c:v>-1.006958</c:v>
                </c:pt>
                <c:pt idx="710">
                  <c:v>-1.0029600000000001</c:v>
                </c:pt>
                <c:pt idx="711">
                  <c:v>-1.0021359999999999</c:v>
                </c:pt>
                <c:pt idx="712">
                  <c:v>-1.0114590000000001</c:v>
                </c:pt>
                <c:pt idx="713">
                  <c:v>-1.007706</c:v>
                </c:pt>
                <c:pt idx="714">
                  <c:v>-1.004974</c:v>
                </c:pt>
                <c:pt idx="715">
                  <c:v>-1.0171809999999999</c:v>
                </c:pt>
                <c:pt idx="716">
                  <c:v>-1.00325</c:v>
                </c:pt>
                <c:pt idx="717">
                  <c:v>-1.00441</c:v>
                </c:pt>
                <c:pt idx="718">
                  <c:v>-1.003601</c:v>
                </c:pt>
                <c:pt idx="719">
                  <c:v>-1.0068509999999999</c:v>
                </c:pt>
                <c:pt idx="720">
                  <c:v>-1.004745</c:v>
                </c:pt>
                <c:pt idx="721">
                  <c:v>-1.0100709999999999</c:v>
                </c:pt>
                <c:pt idx="722">
                  <c:v>-1.007889</c:v>
                </c:pt>
                <c:pt idx="723">
                  <c:v>-1.0082549999999999</c:v>
                </c:pt>
                <c:pt idx="724">
                  <c:v>-1.0017400000000001</c:v>
                </c:pt>
                <c:pt idx="725">
                  <c:v>-1.004486</c:v>
                </c:pt>
                <c:pt idx="726">
                  <c:v>-1.007568</c:v>
                </c:pt>
                <c:pt idx="727">
                  <c:v>-1.0079959999999999</c:v>
                </c:pt>
                <c:pt idx="728">
                  <c:v>-1.004532</c:v>
                </c:pt>
                <c:pt idx="729">
                  <c:v>-1.0018309999999999</c:v>
                </c:pt>
                <c:pt idx="730">
                  <c:v>-1.005844</c:v>
                </c:pt>
                <c:pt idx="731">
                  <c:v>-1.0130159999999999</c:v>
                </c:pt>
                <c:pt idx="732">
                  <c:v>-1.0115510000000001</c:v>
                </c:pt>
                <c:pt idx="733">
                  <c:v>-1.004089</c:v>
                </c:pt>
                <c:pt idx="734">
                  <c:v>-1.0019229999999999</c:v>
                </c:pt>
                <c:pt idx="735">
                  <c:v>-1.0043789999999999</c:v>
                </c:pt>
                <c:pt idx="736">
                  <c:v>-1.0068820000000001</c:v>
                </c:pt>
                <c:pt idx="737">
                  <c:v>-1.0075989999999999</c:v>
                </c:pt>
                <c:pt idx="738">
                  <c:v>-1.005646</c:v>
                </c:pt>
                <c:pt idx="739">
                  <c:v>-1.001968</c:v>
                </c:pt>
                <c:pt idx="740">
                  <c:v>-1.008759</c:v>
                </c:pt>
                <c:pt idx="741">
                  <c:v>-1.007172</c:v>
                </c:pt>
                <c:pt idx="742">
                  <c:v>-1.0078119999999999</c:v>
                </c:pt>
                <c:pt idx="743">
                  <c:v>-1.003036</c:v>
                </c:pt>
                <c:pt idx="744">
                  <c:v>-1.003433</c:v>
                </c:pt>
                <c:pt idx="745">
                  <c:v>-1.007126</c:v>
                </c:pt>
                <c:pt idx="746">
                  <c:v>-1.006683</c:v>
                </c:pt>
                <c:pt idx="747">
                  <c:v>-1.0047759999999999</c:v>
                </c:pt>
                <c:pt idx="748">
                  <c:v>-0.99807699999999999</c:v>
                </c:pt>
                <c:pt idx="749">
                  <c:v>-1.0079959999999999</c:v>
                </c:pt>
                <c:pt idx="750">
                  <c:v>-1.0080260000000001</c:v>
                </c:pt>
                <c:pt idx="751">
                  <c:v>-1.0075069999999999</c:v>
                </c:pt>
                <c:pt idx="752">
                  <c:v>-1.0051270000000001</c:v>
                </c:pt>
                <c:pt idx="753">
                  <c:v>-1.0029600000000001</c:v>
                </c:pt>
                <c:pt idx="754">
                  <c:v>-1.0062869999999999</c:v>
                </c:pt>
                <c:pt idx="755">
                  <c:v>-1.0087429999999999</c:v>
                </c:pt>
                <c:pt idx="756">
                  <c:v>-1.00441</c:v>
                </c:pt>
                <c:pt idx="757">
                  <c:v>-1.0008539999999999</c:v>
                </c:pt>
                <c:pt idx="758">
                  <c:v>-1.0079959999999999</c:v>
                </c:pt>
                <c:pt idx="759">
                  <c:v>-1.0112760000000001</c:v>
                </c:pt>
                <c:pt idx="760">
                  <c:v>-1.0104979999999999</c:v>
                </c:pt>
                <c:pt idx="761">
                  <c:v>-1.004181</c:v>
                </c:pt>
                <c:pt idx="762">
                  <c:v>-1.0019990000000001</c:v>
                </c:pt>
                <c:pt idx="763">
                  <c:v>-1.0057529999999999</c:v>
                </c:pt>
                <c:pt idx="764">
                  <c:v>-1.0092620000000001</c:v>
                </c:pt>
                <c:pt idx="765">
                  <c:v>-1.0051570000000001</c:v>
                </c:pt>
                <c:pt idx="766">
                  <c:v>-1.0052190000000001</c:v>
                </c:pt>
                <c:pt idx="767">
                  <c:v>-1.0028840000000001</c:v>
                </c:pt>
                <c:pt idx="768">
                  <c:v>-1.011063</c:v>
                </c:pt>
                <c:pt idx="769">
                  <c:v>-1.0086059999999999</c:v>
                </c:pt>
                <c:pt idx="770">
                  <c:v>-1.0054780000000001</c:v>
                </c:pt>
                <c:pt idx="771">
                  <c:v>-1.0043489999999999</c:v>
                </c:pt>
                <c:pt idx="772">
                  <c:v>-1.0034940000000001</c:v>
                </c:pt>
                <c:pt idx="773">
                  <c:v>-1.008575</c:v>
                </c:pt>
                <c:pt idx="774">
                  <c:v>-1.006912</c:v>
                </c:pt>
                <c:pt idx="775">
                  <c:v>-1.005066</c:v>
                </c:pt>
                <c:pt idx="776">
                  <c:v>-1.001007</c:v>
                </c:pt>
                <c:pt idx="777">
                  <c:v>-1.007736</c:v>
                </c:pt>
                <c:pt idx="778">
                  <c:v>-1.010132</c:v>
                </c:pt>
                <c:pt idx="779">
                  <c:v>-1.0050349999999999</c:v>
                </c:pt>
                <c:pt idx="780">
                  <c:v>-1.003036</c:v>
                </c:pt>
                <c:pt idx="781">
                  <c:v>-1.0028079999999999</c:v>
                </c:pt>
                <c:pt idx="782">
                  <c:v>-1.007126</c:v>
                </c:pt>
                <c:pt idx="783">
                  <c:v>-1.008804</c:v>
                </c:pt>
                <c:pt idx="784">
                  <c:v>-1.0031589999999999</c:v>
                </c:pt>
                <c:pt idx="785">
                  <c:v>-1.0009920000000001</c:v>
                </c:pt>
                <c:pt idx="786">
                  <c:v>-1.0054780000000001</c:v>
                </c:pt>
                <c:pt idx="787">
                  <c:v>-1.013382</c:v>
                </c:pt>
                <c:pt idx="788">
                  <c:v>-1.0083770000000001</c:v>
                </c:pt>
                <c:pt idx="789">
                  <c:v>-1.004807</c:v>
                </c:pt>
                <c:pt idx="790">
                  <c:v>-1.0009459999999999</c:v>
                </c:pt>
                <c:pt idx="791">
                  <c:v>-1.0037689999999999</c:v>
                </c:pt>
                <c:pt idx="792">
                  <c:v>-1.006821</c:v>
                </c:pt>
                <c:pt idx="793">
                  <c:v>-1.0039979999999999</c:v>
                </c:pt>
                <c:pt idx="794">
                  <c:v>-1.0068509999999999</c:v>
                </c:pt>
                <c:pt idx="795">
                  <c:v>-1.0036929999999999</c:v>
                </c:pt>
                <c:pt idx="796">
                  <c:v>-1.0116579999999999</c:v>
                </c:pt>
                <c:pt idx="797">
                  <c:v>-1.0113829999999999</c:v>
                </c:pt>
                <c:pt idx="798">
                  <c:v>-1.003647</c:v>
                </c:pt>
                <c:pt idx="799">
                  <c:v>-1.002945</c:v>
                </c:pt>
                <c:pt idx="800">
                  <c:v>-1.006348</c:v>
                </c:pt>
                <c:pt idx="801">
                  <c:v>-1.006866</c:v>
                </c:pt>
                <c:pt idx="802">
                  <c:v>-1.0085299999999999</c:v>
                </c:pt>
                <c:pt idx="803">
                  <c:v>-1.0034940000000001</c:v>
                </c:pt>
                <c:pt idx="804">
                  <c:v>-0.998108</c:v>
                </c:pt>
                <c:pt idx="805">
                  <c:v>-1.008057</c:v>
                </c:pt>
                <c:pt idx="806">
                  <c:v>-1.0097499999999999</c:v>
                </c:pt>
                <c:pt idx="807">
                  <c:v>-1.0070650000000001</c:v>
                </c:pt>
                <c:pt idx="808">
                  <c:v>-1.004227</c:v>
                </c:pt>
                <c:pt idx="809">
                  <c:v>-1.0033259999999999</c:v>
                </c:pt>
                <c:pt idx="810">
                  <c:v>-1.0070190000000001</c:v>
                </c:pt>
                <c:pt idx="811">
                  <c:v>-1.010132</c:v>
                </c:pt>
                <c:pt idx="812">
                  <c:v>-1.003571</c:v>
                </c:pt>
                <c:pt idx="813">
                  <c:v>-1.002594</c:v>
                </c:pt>
                <c:pt idx="814">
                  <c:v>-1.0080720000000001</c:v>
                </c:pt>
                <c:pt idx="815">
                  <c:v>-1.0086980000000001</c:v>
                </c:pt>
                <c:pt idx="816">
                  <c:v>-1.0088200000000001</c:v>
                </c:pt>
                <c:pt idx="817">
                  <c:v>-1.005814</c:v>
                </c:pt>
                <c:pt idx="818">
                  <c:v>-1.0019990000000001</c:v>
                </c:pt>
                <c:pt idx="819">
                  <c:v>-1.0060119999999999</c:v>
                </c:pt>
                <c:pt idx="820">
                  <c:v>-1.0069889999999999</c:v>
                </c:pt>
                <c:pt idx="821">
                  <c:v>-1.0039979999999999</c:v>
                </c:pt>
                <c:pt idx="822">
                  <c:v>-1.0052490000000001</c:v>
                </c:pt>
                <c:pt idx="823">
                  <c:v>-1.0089870000000001</c:v>
                </c:pt>
                <c:pt idx="824">
                  <c:v>-1.0102390000000001</c:v>
                </c:pt>
                <c:pt idx="825">
                  <c:v>-1.009293</c:v>
                </c:pt>
                <c:pt idx="826">
                  <c:v>-1.00444</c:v>
                </c:pt>
                <c:pt idx="827">
                  <c:v>-1.0014799999999999</c:v>
                </c:pt>
                <c:pt idx="828">
                  <c:v>-1.0057529999999999</c:v>
                </c:pt>
                <c:pt idx="829">
                  <c:v>-1.0090790000000001</c:v>
                </c:pt>
                <c:pt idx="830">
                  <c:v>-1.0066679999999999</c:v>
                </c:pt>
                <c:pt idx="831">
                  <c:v>-1.0033110000000001</c:v>
                </c:pt>
                <c:pt idx="832">
                  <c:v>-0.999359</c:v>
                </c:pt>
                <c:pt idx="833">
                  <c:v>-1.011749</c:v>
                </c:pt>
                <c:pt idx="834">
                  <c:v>-1.008575</c:v>
                </c:pt>
                <c:pt idx="835">
                  <c:v>-1.0079039999999999</c:v>
                </c:pt>
                <c:pt idx="836">
                  <c:v>-1.0038149999999999</c:v>
                </c:pt>
                <c:pt idx="837">
                  <c:v>-1.038681</c:v>
                </c:pt>
                <c:pt idx="838">
                  <c:v>-1.0084839999999999</c:v>
                </c:pt>
                <c:pt idx="839">
                  <c:v>-0.99414100000000005</c:v>
                </c:pt>
                <c:pt idx="840">
                  <c:v>-0.99391200000000002</c:v>
                </c:pt>
                <c:pt idx="841">
                  <c:v>-0.99890100000000004</c:v>
                </c:pt>
                <c:pt idx="842">
                  <c:v>-1.0149379999999999</c:v>
                </c:pt>
                <c:pt idx="843">
                  <c:v>-1.0150760000000001</c:v>
                </c:pt>
                <c:pt idx="844">
                  <c:v>-1.004791</c:v>
                </c:pt>
                <c:pt idx="845">
                  <c:v>-1.001587</c:v>
                </c:pt>
                <c:pt idx="846">
                  <c:v>-1.0026550000000001</c:v>
                </c:pt>
                <c:pt idx="847">
                  <c:v>-1.0077970000000001</c:v>
                </c:pt>
                <c:pt idx="848">
                  <c:v>-1.009811</c:v>
                </c:pt>
                <c:pt idx="849">
                  <c:v>-1.0053859999999999</c:v>
                </c:pt>
                <c:pt idx="850">
                  <c:v>-1.0006409999999999</c:v>
                </c:pt>
                <c:pt idx="851">
                  <c:v>-1.0036160000000001</c:v>
                </c:pt>
                <c:pt idx="852">
                  <c:v>-1.0106809999999999</c:v>
                </c:pt>
                <c:pt idx="853">
                  <c:v>-1.0094909999999999</c:v>
                </c:pt>
                <c:pt idx="854">
                  <c:v>-1.0062260000000001</c:v>
                </c:pt>
                <c:pt idx="855">
                  <c:v>-1.002243</c:v>
                </c:pt>
                <c:pt idx="856">
                  <c:v>-1.00708</c:v>
                </c:pt>
                <c:pt idx="857">
                  <c:v>-1.0079959999999999</c:v>
                </c:pt>
                <c:pt idx="858">
                  <c:v>-1.0052490000000001</c:v>
                </c:pt>
                <c:pt idx="859">
                  <c:v>-1.0047759999999999</c:v>
                </c:pt>
                <c:pt idx="860">
                  <c:v>-1.0038149999999999</c:v>
                </c:pt>
                <c:pt idx="861">
                  <c:v>-1.009995</c:v>
                </c:pt>
                <c:pt idx="862">
                  <c:v>-1.009781</c:v>
                </c:pt>
                <c:pt idx="863">
                  <c:v>-1.0030060000000001</c:v>
                </c:pt>
                <c:pt idx="864">
                  <c:v>-1.0008090000000001</c:v>
                </c:pt>
                <c:pt idx="865">
                  <c:v>-1.006165</c:v>
                </c:pt>
                <c:pt idx="866">
                  <c:v>-1.0087280000000001</c:v>
                </c:pt>
                <c:pt idx="867">
                  <c:v>-1.0058750000000001</c:v>
                </c:pt>
                <c:pt idx="868">
                  <c:v>-1.0046079999999999</c:v>
                </c:pt>
                <c:pt idx="869">
                  <c:v>-0.99983200000000005</c:v>
                </c:pt>
                <c:pt idx="870">
                  <c:v>-1.0098419999999999</c:v>
                </c:pt>
                <c:pt idx="871">
                  <c:v>-1.006561</c:v>
                </c:pt>
                <c:pt idx="872">
                  <c:v>-1.0081180000000001</c:v>
                </c:pt>
                <c:pt idx="873">
                  <c:v>-1.004486</c:v>
                </c:pt>
                <c:pt idx="874">
                  <c:v>-1.0003660000000001</c:v>
                </c:pt>
                <c:pt idx="875">
                  <c:v>-0.98745700000000003</c:v>
                </c:pt>
                <c:pt idx="876">
                  <c:v>-0.99412500000000004</c:v>
                </c:pt>
                <c:pt idx="877">
                  <c:v>-1.0144960000000001</c:v>
                </c:pt>
                <c:pt idx="878">
                  <c:v>-1.012939</c:v>
                </c:pt>
                <c:pt idx="879">
                  <c:v>-1.007584</c:v>
                </c:pt>
                <c:pt idx="880">
                  <c:v>-1.004456</c:v>
                </c:pt>
                <c:pt idx="881">
                  <c:v>-1.0071870000000001</c:v>
                </c:pt>
                <c:pt idx="882">
                  <c:v>-1.005325</c:v>
                </c:pt>
                <c:pt idx="883">
                  <c:v>-1.0026250000000001</c:v>
                </c:pt>
                <c:pt idx="884">
                  <c:v>-1.007843</c:v>
                </c:pt>
                <c:pt idx="885">
                  <c:v>-1.0093380000000001</c:v>
                </c:pt>
                <c:pt idx="886">
                  <c:v>-1.0029300000000001</c:v>
                </c:pt>
                <c:pt idx="887">
                  <c:v>-1.00119</c:v>
                </c:pt>
                <c:pt idx="888">
                  <c:v>-1.002502</c:v>
                </c:pt>
                <c:pt idx="889">
                  <c:v>-1.013992</c:v>
                </c:pt>
                <c:pt idx="890">
                  <c:v>-1.0089109999999999</c:v>
                </c:pt>
                <c:pt idx="891">
                  <c:v>-1.004745</c:v>
                </c:pt>
                <c:pt idx="892">
                  <c:v>-1.003525</c:v>
                </c:pt>
                <c:pt idx="893">
                  <c:v>-1.007477</c:v>
                </c:pt>
                <c:pt idx="894">
                  <c:v>-1.007233</c:v>
                </c:pt>
                <c:pt idx="895">
                  <c:v>-1.007004</c:v>
                </c:pt>
                <c:pt idx="896">
                  <c:v>-1.0033719999999999</c:v>
                </c:pt>
                <c:pt idx="897">
                  <c:v>-0.999664</c:v>
                </c:pt>
                <c:pt idx="898">
                  <c:v>-1.0119020000000001</c:v>
                </c:pt>
                <c:pt idx="899">
                  <c:v>-1.0129090000000001</c:v>
                </c:pt>
                <c:pt idx="900">
                  <c:v>-1.0043949999999999</c:v>
                </c:pt>
                <c:pt idx="901">
                  <c:v>-0.99798600000000004</c:v>
                </c:pt>
                <c:pt idx="902">
                  <c:v>-1.0052639999999999</c:v>
                </c:pt>
                <c:pt idx="903">
                  <c:v>-1.0089570000000001</c:v>
                </c:pt>
                <c:pt idx="904">
                  <c:v>-1.009155</c:v>
                </c:pt>
                <c:pt idx="905">
                  <c:v>-1.0067600000000001</c:v>
                </c:pt>
                <c:pt idx="906">
                  <c:v>-0.99926800000000005</c:v>
                </c:pt>
                <c:pt idx="907">
                  <c:v>-1.0065310000000001</c:v>
                </c:pt>
                <c:pt idx="908">
                  <c:v>-1.0075529999999999</c:v>
                </c:pt>
                <c:pt idx="909">
                  <c:v>-1.0104059999999999</c:v>
                </c:pt>
                <c:pt idx="910">
                  <c:v>-1.0037229999999999</c:v>
                </c:pt>
                <c:pt idx="911">
                  <c:v>-1.000885</c:v>
                </c:pt>
                <c:pt idx="912">
                  <c:v>-1.0088200000000001</c:v>
                </c:pt>
                <c:pt idx="913">
                  <c:v>-1.009155</c:v>
                </c:pt>
                <c:pt idx="914">
                  <c:v>-1.003571</c:v>
                </c:pt>
                <c:pt idx="915">
                  <c:v>-1.0012970000000001</c:v>
                </c:pt>
                <c:pt idx="916">
                  <c:v>-1.0056</c:v>
                </c:pt>
                <c:pt idx="917">
                  <c:v>-1.01091</c:v>
                </c:pt>
                <c:pt idx="918">
                  <c:v>-1.0119320000000001</c:v>
                </c:pt>
                <c:pt idx="919">
                  <c:v>-1.005295</c:v>
                </c:pt>
                <c:pt idx="920">
                  <c:v>-1.0015719999999999</c:v>
                </c:pt>
                <c:pt idx="921">
                  <c:v>-1.005768</c:v>
                </c:pt>
                <c:pt idx="922">
                  <c:v>-1.0073240000000001</c:v>
                </c:pt>
                <c:pt idx="923">
                  <c:v>-1.0052490000000001</c:v>
                </c:pt>
                <c:pt idx="924">
                  <c:v>-1.0043329999999999</c:v>
                </c:pt>
                <c:pt idx="925">
                  <c:v>-1.0043789999999999</c:v>
                </c:pt>
                <c:pt idx="926">
                  <c:v>-1.009476</c:v>
                </c:pt>
                <c:pt idx="927">
                  <c:v>-1.010651</c:v>
                </c:pt>
                <c:pt idx="928">
                  <c:v>-1.005905</c:v>
                </c:pt>
                <c:pt idx="929">
                  <c:v>-1.0027470000000001</c:v>
                </c:pt>
                <c:pt idx="930">
                  <c:v>-1.002991</c:v>
                </c:pt>
                <c:pt idx="931">
                  <c:v>-1.008224</c:v>
                </c:pt>
                <c:pt idx="932">
                  <c:v>-1.008194</c:v>
                </c:pt>
                <c:pt idx="933">
                  <c:v>-1.005676</c:v>
                </c:pt>
                <c:pt idx="934">
                  <c:v>-0.99929800000000002</c:v>
                </c:pt>
                <c:pt idx="935">
                  <c:v>-1.010818</c:v>
                </c:pt>
                <c:pt idx="936">
                  <c:v>-1.0094909999999999</c:v>
                </c:pt>
                <c:pt idx="937">
                  <c:v>-1.0054780000000001</c:v>
                </c:pt>
                <c:pt idx="938">
                  <c:v>-1.0009459999999999</c:v>
                </c:pt>
                <c:pt idx="939">
                  <c:v>-1.0033570000000001</c:v>
                </c:pt>
                <c:pt idx="940">
                  <c:v>-1.010254</c:v>
                </c:pt>
                <c:pt idx="941">
                  <c:v>-1.009995</c:v>
                </c:pt>
                <c:pt idx="942">
                  <c:v>-1.002365</c:v>
                </c:pt>
                <c:pt idx="943">
                  <c:v>-1.0041500000000001</c:v>
                </c:pt>
                <c:pt idx="944">
                  <c:v>-1.0035400000000001</c:v>
                </c:pt>
                <c:pt idx="945">
                  <c:v>-1.011673</c:v>
                </c:pt>
                <c:pt idx="946">
                  <c:v>-1.008759</c:v>
                </c:pt>
                <c:pt idx="947">
                  <c:v>-1.004105</c:v>
                </c:pt>
                <c:pt idx="948">
                  <c:v>-1.0027159999999999</c:v>
                </c:pt>
                <c:pt idx="949">
                  <c:v>-1.006027</c:v>
                </c:pt>
                <c:pt idx="950">
                  <c:v>-1.0052639999999999</c:v>
                </c:pt>
                <c:pt idx="951">
                  <c:v>-1.007889</c:v>
                </c:pt>
                <c:pt idx="952">
                  <c:v>-1.004135</c:v>
                </c:pt>
                <c:pt idx="953">
                  <c:v>-0.99914599999999998</c:v>
                </c:pt>
                <c:pt idx="954">
                  <c:v>-1.010178</c:v>
                </c:pt>
                <c:pt idx="955">
                  <c:v>-1.011002</c:v>
                </c:pt>
                <c:pt idx="956">
                  <c:v>-1.0074620000000001</c:v>
                </c:pt>
                <c:pt idx="957">
                  <c:v>-1.0041199999999999</c:v>
                </c:pt>
                <c:pt idx="958">
                  <c:v>-1.0042880000000001</c:v>
                </c:pt>
                <c:pt idx="959">
                  <c:v>-1.004883</c:v>
                </c:pt>
                <c:pt idx="960">
                  <c:v>-1.0090479999999999</c:v>
                </c:pt>
                <c:pt idx="961">
                  <c:v>-1.0021819999999999</c:v>
                </c:pt>
                <c:pt idx="962">
                  <c:v>-1.00322</c:v>
                </c:pt>
                <c:pt idx="963">
                  <c:v>-1.0030209999999999</c:v>
                </c:pt>
                <c:pt idx="964">
                  <c:v>-1.009064</c:v>
                </c:pt>
                <c:pt idx="965">
                  <c:v>-1.010132</c:v>
                </c:pt>
                <c:pt idx="966">
                  <c:v>-1.005997</c:v>
                </c:pt>
                <c:pt idx="967">
                  <c:v>-1.002686</c:v>
                </c:pt>
                <c:pt idx="968">
                  <c:v>-1.00322</c:v>
                </c:pt>
                <c:pt idx="969">
                  <c:v>-1.0065</c:v>
                </c:pt>
                <c:pt idx="970">
                  <c:v>-1.0060119999999999</c:v>
                </c:pt>
                <c:pt idx="971">
                  <c:v>-1.0037229999999999</c:v>
                </c:pt>
                <c:pt idx="972">
                  <c:v>-1.0014190000000001</c:v>
                </c:pt>
                <c:pt idx="973">
                  <c:v>-1.005066</c:v>
                </c:pt>
                <c:pt idx="974">
                  <c:v>-1.010086</c:v>
                </c:pt>
                <c:pt idx="975">
                  <c:v>-1.008942</c:v>
                </c:pt>
                <c:pt idx="976">
                  <c:v>-1.005096</c:v>
                </c:pt>
                <c:pt idx="977">
                  <c:v>-1.002869</c:v>
                </c:pt>
                <c:pt idx="978">
                  <c:v>-1.005722</c:v>
                </c:pt>
                <c:pt idx="979">
                  <c:v>-1.007782</c:v>
                </c:pt>
                <c:pt idx="980">
                  <c:v>-1.00708</c:v>
                </c:pt>
                <c:pt idx="981">
                  <c:v>-1.004532</c:v>
                </c:pt>
                <c:pt idx="982">
                  <c:v>-1.003555</c:v>
                </c:pt>
                <c:pt idx="983">
                  <c:v>-1.007919</c:v>
                </c:pt>
                <c:pt idx="984">
                  <c:v>-1.0086360000000001</c:v>
                </c:pt>
                <c:pt idx="985">
                  <c:v>-1.0079039999999999</c:v>
                </c:pt>
                <c:pt idx="986">
                  <c:v>-1.003708</c:v>
                </c:pt>
                <c:pt idx="987">
                  <c:v>-1.003906</c:v>
                </c:pt>
                <c:pt idx="988">
                  <c:v>-1.0051730000000001</c:v>
                </c:pt>
                <c:pt idx="989">
                  <c:v>-1.008316</c:v>
                </c:pt>
                <c:pt idx="990">
                  <c:v>-1.0038910000000001</c:v>
                </c:pt>
                <c:pt idx="991">
                  <c:v>-1.0049129999999999</c:v>
                </c:pt>
                <c:pt idx="992">
                  <c:v>-1.007309</c:v>
                </c:pt>
                <c:pt idx="993">
                  <c:v>-1.0050349999999999</c:v>
                </c:pt>
                <c:pt idx="994">
                  <c:v>-1.004929</c:v>
                </c:pt>
                <c:pt idx="995">
                  <c:v>-1.0086820000000001</c:v>
                </c:pt>
                <c:pt idx="996">
                  <c:v>-1.0055689999999999</c:v>
                </c:pt>
                <c:pt idx="997">
                  <c:v>-1.007263</c:v>
                </c:pt>
                <c:pt idx="998">
                  <c:v>-1.0066219999999999</c:v>
                </c:pt>
                <c:pt idx="999">
                  <c:v>-1.004807</c:v>
                </c:pt>
                <c:pt idx="1000">
                  <c:v>-1.0071110000000001</c:v>
                </c:pt>
                <c:pt idx="1001">
                  <c:v>-1.0062260000000001</c:v>
                </c:pt>
                <c:pt idx="1002">
                  <c:v>-1.0053859999999999</c:v>
                </c:pt>
                <c:pt idx="1003">
                  <c:v>-1.0059659999999999</c:v>
                </c:pt>
                <c:pt idx="1004">
                  <c:v>-1.006119</c:v>
                </c:pt>
                <c:pt idx="1005">
                  <c:v>-1.0039830000000001</c:v>
                </c:pt>
                <c:pt idx="1006">
                  <c:v>-1.0063930000000001</c:v>
                </c:pt>
                <c:pt idx="1007">
                  <c:v>-1.006195</c:v>
                </c:pt>
                <c:pt idx="1008">
                  <c:v>-1.0053559999999999</c:v>
                </c:pt>
                <c:pt idx="1009">
                  <c:v>-1.004929</c:v>
                </c:pt>
                <c:pt idx="1010">
                  <c:v>-1.0046539999999999</c:v>
                </c:pt>
                <c:pt idx="1011">
                  <c:v>-1.0049589999999999</c:v>
                </c:pt>
                <c:pt idx="1012">
                  <c:v>-1.0065</c:v>
                </c:pt>
                <c:pt idx="1013">
                  <c:v>-1.005371</c:v>
                </c:pt>
                <c:pt idx="1014">
                  <c:v>-1.003738</c:v>
                </c:pt>
                <c:pt idx="1015">
                  <c:v>-1.0073240000000001</c:v>
                </c:pt>
                <c:pt idx="1016">
                  <c:v>-1.0078739999999999</c:v>
                </c:pt>
                <c:pt idx="1017">
                  <c:v>-1.0065310000000001</c:v>
                </c:pt>
                <c:pt idx="1018">
                  <c:v>-1.0058750000000001</c:v>
                </c:pt>
                <c:pt idx="1019">
                  <c:v>-1.003433</c:v>
                </c:pt>
                <c:pt idx="1020">
                  <c:v>-1.0050049999999999</c:v>
                </c:pt>
                <c:pt idx="1021">
                  <c:v>-1.00441</c:v>
                </c:pt>
                <c:pt idx="1022">
                  <c:v>-1.0073240000000001</c:v>
                </c:pt>
                <c:pt idx="1023">
                  <c:v>-1.0072479999999999</c:v>
                </c:pt>
                <c:pt idx="1024">
                  <c:v>-1.005325</c:v>
                </c:pt>
                <c:pt idx="1025">
                  <c:v>-1.0043789999999999</c:v>
                </c:pt>
                <c:pt idx="1026">
                  <c:v>-1.005112</c:v>
                </c:pt>
                <c:pt idx="1027">
                  <c:v>-1.009674</c:v>
                </c:pt>
                <c:pt idx="1028">
                  <c:v>-1.005371</c:v>
                </c:pt>
                <c:pt idx="1029">
                  <c:v>-1.004745</c:v>
                </c:pt>
                <c:pt idx="1030">
                  <c:v>-1.003708</c:v>
                </c:pt>
                <c:pt idx="1031">
                  <c:v>-1.0048680000000001</c:v>
                </c:pt>
                <c:pt idx="1032">
                  <c:v>-1.0069269999999999</c:v>
                </c:pt>
                <c:pt idx="1033">
                  <c:v>-1.0044249999999999</c:v>
                </c:pt>
                <c:pt idx="1034">
                  <c:v>-1.0074460000000001</c:v>
                </c:pt>
                <c:pt idx="1035">
                  <c:v>-1.0059659999999999</c:v>
                </c:pt>
                <c:pt idx="1036">
                  <c:v>-1.0065</c:v>
                </c:pt>
                <c:pt idx="1037">
                  <c:v>-1.0080720000000001</c:v>
                </c:pt>
                <c:pt idx="1038">
                  <c:v>-1.002853</c:v>
                </c:pt>
                <c:pt idx="1039">
                  <c:v>-1.00325</c:v>
                </c:pt>
                <c:pt idx="1040">
                  <c:v>-1.0076750000000001</c:v>
                </c:pt>
                <c:pt idx="1041">
                  <c:v>-1.007217</c:v>
                </c:pt>
                <c:pt idx="1042">
                  <c:v>-1.006775</c:v>
                </c:pt>
                <c:pt idx="1043">
                  <c:v>-1.00563</c:v>
                </c:pt>
                <c:pt idx="1044">
                  <c:v>-1.004013</c:v>
                </c:pt>
                <c:pt idx="1045">
                  <c:v>-1.006866</c:v>
                </c:pt>
                <c:pt idx="1046">
                  <c:v>-1.0058290000000001</c:v>
                </c:pt>
                <c:pt idx="1047">
                  <c:v>-1.0068820000000001</c:v>
                </c:pt>
                <c:pt idx="1048">
                  <c:v>-1.0071559999999999</c:v>
                </c:pt>
                <c:pt idx="1049">
                  <c:v>-1.003906</c:v>
                </c:pt>
                <c:pt idx="1050">
                  <c:v>-1.0043789999999999</c:v>
                </c:pt>
                <c:pt idx="1051">
                  <c:v>-1.005951</c:v>
                </c:pt>
                <c:pt idx="1052">
                  <c:v>-1.010162</c:v>
                </c:pt>
                <c:pt idx="1053">
                  <c:v>-1.0104059999999999</c:v>
                </c:pt>
                <c:pt idx="1054">
                  <c:v>-1.0055540000000001</c:v>
                </c:pt>
                <c:pt idx="1055">
                  <c:v>-1.003876</c:v>
                </c:pt>
                <c:pt idx="1056">
                  <c:v>-1.0004729999999999</c:v>
                </c:pt>
                <c:pt idx="1057">
                  <c:v>-1.006348</c:v>
                </c:pt>
                <c:pt idx="1058">
                  <c:v>-1.006027</c:v>
                </c:pt>
                <c:pt idx="1059">
                  <c:v>-1.007233</c:v>
                </c:pt>
                <c:pt idx="1060">
                  <c:v>-1.003555</c:v>
                </c:pt>
                <c:pt idx="1061">
                  <c:v>-1.0067440000000001</c:v>
                </c:pt>
                <c:pt idx="1062">
                  <c:v>-1.0051570000000001</c:v>
                </c:pt>
                <c:pt idx="1063">
                  <c:v>-1.006149</c:v>
                </c:pt>
                <c:pt idx="1064">
                  <c:v>-1.009781</c:v>
                </c:pt>
                <c:pt idx="1065">
                  <c:v>-1.0074160000000001</c:v>
                </c:pt>
                <c:pt idx="1066">
                  <c:v>-1.0029600000000001</c:v>
                </c:pt>
                <c:pt idx="1067">
                  <c:v>-0.99745200000000001</c:v>
                </c:pt>
                <c:pt idx="1068">
                  <c:v>-1.002335</c:v>
                </c:pt>
                <c:pt idx="1069">
                  <c:v>-1.008713</c:v>
                </c:pt>
                <c:pt idx="1070">
                  <c:v>-1.00621</c:v>
                </c:pt>
                <c:pt idx="1071">
                  <c:v>-1.006821</c:v>
                </c:pt>
                <c:pt idx="1072">
                  <c:v>-1.0104679999999999</c:v>
                </c:pt>
                <c:pt idx="1073">
                  <c:v>-1.005447</c:v>
                </c:pt>
                <c:pt idx="1074">
                  <c:v>-1.0034639999999999</c:v>
                </c:pt>
                <c:pt idx="1075">
                  <c:v>-1.007614</c:v>
                </c:pt>
                <c:pt idx="1076">
                  <c:v>-1.008621</c:v>
                </c:pt>
                <c:pt idx="1077">
                  <c:v>-1.0059359999999999</c:v>
                </c:pt>
                <c:pt idx="1078">
                  <c:v>-1.0059659999999999</c:v>
                </c:pt>
                <c:pt idx="1079">
                  <c:v>-1.005981</c:v>
                </c:pt>
                <c:pt idx="1080">
                  <c:v>-1.0051570000000001</c:v>
                </c:pt>
                <c:pt idx="1081">
                  <c:v>-1.0014190000000001</c:v>
                </c:pt>
                <c:pt idx="1082">
                  <c:v>-1.005951</c:v>
                </c:pt>
                <c:pt idx="1083">
                  <c:v>-1.006516</c:v>
                </c:pt>
                <c:pt idx="1084">
                  <c:v>-1.003738</c:v>
                </c:pt>
                <c:pt idx="1085">
                  <c:v>-1.0049589999999999</c:v>
                </c:pt>
                <c:pt idx="1086">
                  <c:v>-1.007584</c:v>
                </c:pt>
                <c:pt idx="1087">
                  <c:v>-1.009125</c:v>
                </c:pt>
                <c:pt idx="1088">
                  <c:v>-1.0099640000000001</c:v>
                </c:pt>
                <c:pt idx="1089">
                  <c:v>-1.0070650000000001</c:v>
                </c:pt>
                <c:pt idx="1090">
                  <c:v>-1.011703</c:v>
                </c:pt>
                <c:pt idx="1091">
                  <c:v>-1.0177</c:v>
                </c:pt>
                <c:pt idx="1092">
                  <c:v>-1.013077</c:v>
                </c:pt>
                <c:pt idx="1093">
                  <c:v>-1.002014</c:v>
                </c:pt>
                <c:pt idx="1094">
                  <c:v>-1.0009159999999999</c:v>
                </c:pt>
                <c:pt idx="1095">
                  <c:v>-1.0060119999999999</c:v>
                </c:pt>
                <c:pt idx="1096">
                  <c:v>-1.00119</c:v>
                </c:pt>
                <c:pt idx="1097">
                  <c:v>-1.005066</c:v>
                </c:pt>
                <c:pt idx="1098">
                  <c:v>-1.011139</c:v>
                </c:pt>
                <c:pt idx="1099">
                  <c:v>-1.0066219999999999</c:v>
                </c:pt>
                <c:pt idx="1100">
                  <c:v>-1.002426</c:v>
                </c:pt>
                <c:pt idx="1101">
                  <c:v>-1.0057830000000001</c:v>
                </c:pt>
                <c:pt idx="1102">
                  <c:v>-1.004974</c:v>
                </c:pt>
                <c:pt idx="1103">
                  <c:v>-0.99850499999999998</c:v>
                </c:pt>
                <c:pt idx="1104">
                  <c:v>-1.005905</c:v>
                </c:pt>
                <c:pt idx="1105">
                  <c:v>-1.004791</c:v>
                </c:pt>
                <c:pt idx="1106">
                  <c:v>-1.010635</c:v>
                </c:pt>
                <c:pt idx="1107">
                  <c:v>-1.007034</c:v>
                </c:pt>
                <c:pt idx="1108">
                  <c:v>-1.0094909999999999</c:v>
                </c:pt>
                <c:pt idx="1109">
                  <c:v>-1.011398</c:v>
                </c:pt>
                <c:pt idx="1110">
                  <c:v>-1.009369</c:v>
                </c:pt>
                <c:pt idx="1111">
                  <c:v>-1.00238</c:v>
                </c:pt>
                <c:pt idx="1112">
                  <c:v>-1.005844</c:v>
                </c:pt>
                <c:pt idx="1113">
                  <c:v>-1.0003359999999999</c:v>
                </c:pt>
                <c:pt idx="1114">
                  <c:v>-1.00502</c:v>
                </c:pt>
                <c:pt idx="1115">
                  <c:v>-1.009674</c:v>
                </c:pt>
                <c:pt idx="1116">
                  <c:v>-1.003784</c:v>
                </c:pt>
                <c:pt idx="1117">
                  <c:v>-1.004715</c:v>
                </c:pt>
                <c:pt idx="1118">
                  <c:v>-1.0109250000000001</c:v>
                </c:pt>
                <c:pt idx="1119">
                  <c:v>-1.010956</c:v>
                </c:pt>
                <c:pt idx="1120">
                  <c:v>-1.0059359999999999</c:v>
                </c:pt>
                <c:pt idx="1121">
                  <c:v>-1.0041199999999999</c:v>
                </c:pt>
                <c:pt idx="1122">
                  <c:v>-1.00705</c:v>
                </c:pt>
                <c:pt idx="1123">
                  <c:v>-1.0109710000000001</c:v>
                </c:pt>
                <c:pt idx="1124">
                  <c:v>-1.0046079999999999</c:v>
                </c:pt>
                <c:pt idx="1125">
                  <c:v>-1.0078579999999999</c:v>
                </c:pt>
                <c:pt idx="1126">
                  <c:v>-1.004227</c:v>
                </c:pt>
                <c:pt idx="1127">
                  <c:v>-1.003922</c:v>
                </c:pt>
                <c:pt idx="1128">
                  <c:v>-1.0052030000000001</c:v>
                </c:pt>
                <c:pt idx="1129">
                  <c:v>-1.0093840000000001</c:v>
                </c:pt>
                <c:pt idx="1130">
                  <c:v>-1.0052030000000001</c:v>
                </c:pt>
                <c:pt idx="1131">
                  <c:v>-1.00383</c:v>
                </c:pt>
                <c:pt idx="1132">
                  <c:v>-1.0067440000000001</c:v>
                </c:pt>
                <c:pt idx="1133">
                  <c:v>-1.0082549999999999</c:v>
                </c:pt>
                <c:pt idx="1134">
                  <c:v>-1.005371</c:v>
                </c:pt>
                <c:pt idx="1135">
                  <c:v>-1.0084230000000001</c:v>
                </c:pt>
                <c:pt idx="1136">
                  <c:v>-1.010529</c:v>
                </c:pt>
                <c:pt idx="1137">
                  <c:v>-1.0265200000000001</c:v>
                </c:pt>
                <c:pt idx="1138">
                  <c:v>-0.98484799999999995</c:v>
                </c:pt>
                <c:pt idx="1139">
                  <c:v>-1.0123899999999999</c:v>
                </c:pt>
                <c:pt idx="1140">
                  <c:v>-1.0014190000000001</c:v>
                </c:pt>
                <c:pt idx="1141">
                  <c:v>-1.0117799999999999</c:v>
                </c:pt>
                <c:pt idx="1142">
                  <c:v>-0.99067700000000003</c:v>
                </c:pt>
                <c:pt idx="1143">
                  <c:v>-1.031204</c:v>
                </c:pt>
                <c:pt idx="1144">
                  <c:v>-0.99972499999999997</c:v>
                </c:pt>
                <c:pt idx="1145">
                  <c:v>-0.99388100000000001</c:v>
                </c:pt>
                <c:pt idx="1146">
                  <c:v>-0.98548899999999995</c:v>
                </c:pt>
                <c:pt idx="1147">
                  <c:v>-1.0207980000000001</c:v>
                </c:pt>
                <c:pt idx="1148">
                  <c:v>-1.0243530000000001</c:v>
                </c:pt>
                <c:pt idx="1149">
                  <c:v>-1.003555</c:v>
                </c:pt>
                <c:pt idx="1150">
                  <c:v>-0.98407</c:v>
                </c:pt>
                <c:pt idx="1151">
                  <c:v>-0.99380500000000005</c:v>
                </c:pt>
                <c:pt idx="1152">
                  <c:v>-0.99748199999999998</c:v>
                </c:pt>
                <c:pt idx="1153">
                  <c:v>-1.0231319999999999</c:v>
                </c:pt>
                <c:pt idx="1154">
                  <c:v>-1.0025630000000001</c:v>
                </c:pt>
                <c:pt idx="1155">
                  <c:v>-0.98190299999999997</c:v>
                </c:pt>
                <c:pt idx="1156">
                  <c:v>-1.009933</c:v>
                </c:pt>
                <c:pt idx="1157">
                  <c:v>-1.001144</c:v>
                </c:pt>
                <c:pt idx="1158">
                  <c:v>-0.99639900000000003</c:v>
                </c:pt>
                <c:pt idx="1159">
                  <c:v>-1.0201260000000001</c:v>
                </c:pt>
                <c:pt idx="1160">
                  <c:v>-1.004807</c:v>
                </c:pt>
                <c:pt idx="1161">
                  <c:v>-1.003433</c:v>
                </c:pt>
                <c:pt idx="1162">
                  <c:v>-0.98172000000000004</c:v>
                </c:pt>
                <c:pt idx="1163">
                  <c:v>-1.0009459999999999</c:v>
                </c:pt>
                <c:pt idx="1164">
                  <c:v>-1.0101929999999999</c:v>
                </c:pt>
                <c:pt idx="1165">
                  <c:v>-1.0174099999999999</c:v>
                </c:pt>
                <c:pt idx="1166">
                  <c:v>-1.0000309999999999</c:v>
                </c:pt>
                <c:pt idx="1167">
                  <c:v>-1.019714</c:v>
                </c:pt>
                <c:pt idx="1168">
                  <c:v>-1.0354460000000001</c:v>
                </c:pt>
                <c:pt idx="1169">
                  <c:v>-0.99642900000000001</c:v>
                </c:pt>
                <c:pt idx="1170">
                  <c:v>-0.99911499999999998</c:v>
                </c:pt>
                <c:pt idx="1171">
                  <c:v>-1.0086980000000001</c:v>
                </c:pt>
                <c:pt idx="1172">
                  <c:v>-1.0168299999999999</c:v>
                </c:pt>
                <c:pt idx="1173">
                  <c:v>-1.002823</c:v>
                </c:pt>
                <c:pt idx="1174">
                  <c:v>-1.001358</c:v>
                </c:pt>
                <c:pt idx="1175">
                  <c:v>-1.0143279999999999</c:v>
                </c:pt>
                <c:pt idx="1176">
                  <c:v>-1.0053099999999999</c:v>
                </c:pt>
                <c:pt idx="1177">
                  <c:v>-1.0045930000000001</c:v>
                </c:pt>
                <c:pt idx="1178">
                  <c:v>-1.020599</c:v>
                </c:pt>
                <c:pt idx="1179">
                  <c:v>-1.006332</c:v>
                </c:pt>
                <c:pt idx="1180">
                  <c:v>-1.0060880000000001</c:v>
                </c:pt>
                <c:pt idx="1181">
                  <c:v>-1.0077510000000001</c:v>
                </c:pt>
                <c:pt idx="1182">
                  <c:v>-1.0075069999999999</c:v>
                </c:pt>
                <c:pt idx="1183">
                  <c:v>-1.026718</c:v>
                </c:pt>
                <c:pt idx="1184">
                  <c:v>-0.97976700000000005</c:v>
                </c:pt>
                <c:pt idx="1185">
                  <c:v>-1.002686</c:v>
                </c:pt>
                <c:pt idx="1186">
                  <c:v>-0.98584000000000005</c:v>
                </c:pt>
                <c:pt idx="1187">
                  <c:v>-1.0038450000000001</c:v>
                </c:pt>
                <c:pt idx="1188">
                  <c:v>-1.0119629999999999</c:v>
                </c:pt>
                <c:pt idx="1189">
                  <c:v>-0.99183699999999997</c:v>
                </c:pt>
                <c:pt idx="1190">
                  <c:v>-1.001465</c:v>
                </c:pt>
                <c:pt idx="1191">
                  <c:v>-1.0064090000000001</c:v>
                </c:pt>
                <c:pt idx="1192">
                  <c:v>-0.99957300000000004</c:v>
                </c:pt>
                <c:pt idx="1193">
                  <c:v>-0.93597399999999997</c:v>
                </c:pt>
                <c:pt idx="1194">
                  <c:v>-0.95732099999999998</c:v>
                </c:pt>
                <c:pt idx="1195">
                  <c:v>-1.011169</c:v>
                </c:pt>
                <c:pt idx="1196">
                  <c:v>-1.0399320000000001</c:v>
                </c:pt>
                <c:pt idx="1197">
                  <c:v>-1.0287630000000001</c:v>
                </c:pt>
                <c:pt idx="1198">
                  <c:v>-1.016937</c:v>
                </c:pt>
                <c:pt idx="1199">
                  <c:v>-1.011368</c:v>
                </c:pt>
                <c:pt idx="1200">
                  <c:v>-1.01088</c:v>
                </c:pt>
                <c:pt idx="1201">
                  <c:v>-1.0079959999999999</c:v>
                </c:pt>
                <c:pt idx="1202">
                  <c:v>-0.97526599999999997</c:v>
                </c:pt>
                <c:pt idx="1203">
                  <c:v>-1.0005189999999999</c:v>
                </c:pt>
                <c:pt idx="1204">
                  <c:v>-0.99321000000000004</c:v>
                </c:pt>
                <c:pt idx="1205">
                  <c:v>-0.99417100000000003</c:v>
                </c:pt>
                <c:pt idx="1206">
                  <c:v>-0.99948099999999995</c:v>
                </c:pt>
                <c:pt idx="1207">
                  <c:v>-1.004227</c:v>
                </c:pt>
                <c:pt idx="1208">
                  <c:v>-1.001282</c:v>
                </c:pt>
                <c:pt idx="1209">
                  <c:v>-1.00116</c:v>
                </c:pt>
                <c:pt idx="1210">
                  <c:v>-1.00325</c:v>
                </c:pt>
                <c:pt idx="1211">
                  <c:v>-1.00119</c:v>
                </c:pt>
                <c:pt idx="1212">
                  <c:v>-1.001144</c:v>
                </c:pt>
                <c:pt idx="1213">
                  <c:v>-1.006424</c:v>
                </c:pt>
                <c:pt idx="1214">
                  <c:v>-1.0074160000000001</c:v>
                </c:pt>
                <c:pt idx="1215">
                  <c:v>-0.99801600000000001</c:v>
                </c:pt>
                <c:pt idx="1216">
                  <c:v>-0.99255400000000005</c:v>
                </c:pt>
                <c:pt idx="1217">
                  <c:v>-1.0399020000000001</c:v>
                </c:pt>
                <c:pt idx="1218">
                  <c:v>-0.99668900000000005</c:v>
                </c:pt>
                <c:pt idx="1219">
                  <c:v>-1.021515</c:v>
                </c:pt>
                <c:pt idx="1220">
                  <c:v>-1.014648</c:v>
                </c:pt>
                <c:pt idx="1221">
                  <c:v>-0.99348400000000003</c:v>
                </c:pt>
                <c:pt idx="1222">
                  <c:v>-1.035507</c:v>
                </c:pt>
                <c:pt idx="1223">
                  <c:v>-1.0000150000000001</c:v>
                </c:pt>
                <c:pt idx="1224">
                  <c:v>-1.0023960000000001</c:v>
                </c:pt>
                <c:pt idx="1225">
                  <c:v>-1.0086520000000001</c:v>
                </c:pt>
                <c:pt idx="1226">
                  <c:v>-1.0076750000000001</c:v>
                </c:pt>
                <c:pt idx="1227">
                  <c:v>-1.0059199999999999</c:v>
                </c:pt>
                <c:pt idx="1228">
                  <c:v>-1.004089</c:v>
                </c:pt>
                <c:pt idx="1229">
                  <c:v>-1.004791</c:v>
                </c:pt>
                <c:pt idx="1230">
                  <c:v>-1.006683</c:v>
                </c:pt>
                <c:pt idx="1231">
                  <c:v>-1.0084379999999999</c:v>
                </c:pt>
                <c:pt idx="1232">
                  <c:v>-1.0066679999999999</c:v>
                </c:pt>
                <c:pt idx="1233">
                  <c:v>-1.006653</c:v>
                </c:pt>
                <c:pt idx="1234">
                  <c:v>-1.0044709999999999</c:v>
                </c:pt>
                <c:pt idx="1235">
                  <c:v>-1.0043789999999999</c:v>
                </c:pt>
                <c:pt idx="1236">
                  <c:v>-1.005066</c:v>
                </c:pt>
                <c:pt idx="1237">
                  <c:v>-1.0134430000000001</c:v>
                </c:pt>
                <c:pt idx="1238">
                  <c:v>-0.99954200000000004</c:v>
                </c:pt>
                <c:pt idx="1239">
                  <c:v>-1.0082549999999999</c:v>
                </c:pt>
                <c:pt idx="1240">
                  <c:v>-1.00177</c:v>
                </c:pt>
                <c:pt idx="1241">
                  <c:v>-1.003098</c:v>
                </c:pt>
                <c:pt idx="1242">
                  <c:v>-1.0044249999999999</c:v>
                </c:pt>
                <c:pt idx="1243">
                  <c:v>-1.006119</c:v>
                </c:pt>
                <c:pt idx="1244">
                  <c:v>-1.006149</c:v>
                </c:pt>
                <c:pt idx="1245">
                  <c:v>-1.0028079999999999</c:v>
                </c:pt>
                <c:pt idx="1246">
                  <c:v>-1.0048220000000001</c:v>
                </c:pt>
                <c:pt idx="1247">
                  <c:v>-1.00708</c:v>
                </c:pt>
                <c:pt idx="1248">
                  <c:v>-1.0061340000000001</c:v>
                </c:pt>
                <c:pt idx="1249">
                  <c:v>-1.008392</c:v>
                </c:pt>
                <c:pt idx="1250">
                  <c:v>-1.0112300000000001</c:v>
                </c:pt>
                <c:pt idx="1251">
                  <c:v>-1.007385</c:v>
                </c:pt>
                <c:pt idx="1252">
                  <c:v>-1.0049589999999999</c:v>
                </c:pt>
                <c:pt idx="1253">
                  <c:v>-1.007889</c:v>
                </c:pt>
                <c:pt idx="1254">
                  <c:v>-1.004089</c:v>
                </c:pt>
                <c:pt idx="1255">
                  <c:v>-1.006607</c:v>
                </c:pt>
                <c:pt idx="1256">
                  <c:v>-1.0076290000000001</c:v>
                </c:pt>
                <c:pt idx="1257">
                  <c:v>-1.005371</c:v>
                </c:pt>
                <c:pt idx="1258">
                  <c:v>-1.0060579999999999</c:v>
                </c:pt>
                <c:pt idx="1259">
                  <c:v>-1.0050049999999999</c:v>
                </c:pt>
                <c:pt idx="1260">
                  <c:v>-1.0050049999999999</c:v>
                </c:pt>
                <c:pt idx="1261">
                  <c:v>-1.0065770000000001</c:v>
                </c:pt>
                <c:pt idx="1262">
                  <c:v>-1.005844</c:v>
                </c:pt>
                <c:pt idx="1263">
                  <c:v>-1.009018</c:v>
                </c:pt>
                <c:pt idx="1264">
                  <c:v>-1.0078279999999999</c:v>
                </c:pt>
                <c:pt idx="1265">
                  <c:v>-1.010437</c:v>
                </c:pt>
                <c:pt idx="1266">
                  <c:v>-1.018494</c:v>
                </c:pt>
                <c:pt idx="1267">
                  <c:v>-0.99662799999999996</c:v>
                </c:pt>
                <c:pt idx="1268">
                  <c:v>-0.98481799999999997</c:v>
                </c:pt>
                <c:pt idx="1269">
                  <c:v>-1.0189360000000001</c:v>
                </c:pt>
                <c:pt idx="1270">
                  <c:v>-1.0060119999999999</c:v>
                </c:pt>
                <c:pt idx="1271">
                  <c:v>-1.005463</c:v>
                </c:pt>
                <c:pt idx="1272">
                  <c:v>-1.0035099999999999</c:v>
                </c:pt>
                <c:pt idx="1273">
                  <c:v>-1.0021359999999999</c:v>
                </c:pt>
                <c:pt idx="1274">
                  <c:v>-1.009781</c:v>
                </c:pt>
                <c:pt idx="1275">
                  <c:v>-1.0153350000000001</c:v>
                </c:pt>
                <c:pt idx="1276">
                  <c:v>-0.99281299999999995</c:v>
                </c:pt>
                <c:pt idx="1277">
                  <c:v>-1.019836</c:v>
                </c:pt>
                <c:pt idx="1278">
                  <c:v>-1.0185999999999999</c:v>
                </c:pt>
                <c:pt idx="1279">
                  <c:v>-0.98841900000000005</c:v>
                </c:pt>
                <c:pt idx="1280">
                  <c:v>-1.009369</c:v>
                </c:pt>
                <c:pt idx="1281">
                  <c:v>-1.0253300000000001</c:v>
                </c:pt>
                <c:pt idx="1282">
                  <c:v>-1.00444</c:v>
                </c:pt>
                <c:pt idx="1283">
                  <c:v>-1.00827</c:v>
                </c:pt>
                <c:pt idx="1284">
                  <c:v>-0.98951699999999998</c:v>
                </c:pt>
                <c:pt idx="1285">
                  <c:v>-0.99537699999999996</c:v>
                </c:pt>
                <c:pt idx="1286">
                  <c:v>-1.0171509999999999</c:v>
                </c:pt>
                <c:pt idx="1287">
                  <c:v>-1.1035459999999999</c:v>
                </c:pt>
                <c:pt idx="1288">
                  <c:v>-1.036224</c:v>
                </c:pt>
                <c:pt idx="1289">
                  <c:v>-0.98246800000000001</c:v>
                </c:pt>
                <c:pt idx="1290">
                  <c:v>-0.99475100000000005</c:v>
                </c:pt>
                <c:pt idx="1291">
                  <c:v>-0.98089599999999999</c:v>
                </c:pt>
                <c:pt idx="1292">
                  <c:v>-1.038483</c:v>
                </c:pt>
                <c:pt idx="1293">
                  <c:v>-1.0345150000000001</c:v>
                </c:pt>
                <c:pt idx="1294">
                  <c:v>-0.97584499999999996</c:v>
                </c:pt>
                <c:pt idx="1295">
                  <c:v>-0.94042999999999999</c:v>
                </c:pt>
                <c:pt idx="1296">
                  <c:v>-1.007919</c:v>
                </c:pt>
                <c:pt idx="1297">
                  <c:v>-0.96784999999999999</c:v>
                </c:pt>
                <c:pt idx="1298">
                  <c:v>-0.96429399999999998</c:v>
                </c:pt>
                <c:pt idx="1299">
                  <c:v>-1.076141</c:v>
                </c:pt>
                <c:pt idx="1300">
                  <c:v>-1.091766</c:v>
                </c:pt>
                <c:pt idx="1301">
                  <c:v>-0.99761999999999995</c:v>
                </c:pt>
                <c:pt idx="1302">
                  <c:v>-0.98712200000000005</c:v>
                </c:pt>
                <c:pt idx="1303">
                  <c:v>-0.979599</c:v>
                </c:pt>
                <c:pt idx="1304">
                  <c:v>-0.89526399999999995</c:v>
                </c:pt>
                <c:pt idx="1305">
                  <c:v>-1.0095829999999999</c:v>
                </c:pt>
                <c:pt idx="1306">
                  <c:v>-1.1159520000000001</c:v>
                </c:pt>
                <c:pt idx="1307">
                  <c:v>-1.024521</c:v>
                </c:pt>
                <c:pt idx="1308">
                  <c:v>-0.99746699999999999</c:v>
                </c:pt>
                <c:pt idx="1309">
                  <c:v>-1.0680540000000001</c:v>
                </c:pt>
                <c:pt idx="1310">
                  <c:v>-1.0233760000000001</c:v>
                </c:pt>
                <c:pt idx="1311">
                  <c:v>-0.963287</c:v>
                </c:pt>
                <c:pt idx="1312">
                  <c:v>-1.00885</c:v>
                </c:pt>
                <c:pt idx="1313">
                  <c:v>-0.92364500000000005</c:v>
                </c:pt>
                <c:pt idx="1314">
                  <c:v>-1.062271</c:v>
                </c:pt>
                <c:pt idx="1315">
                  <c:v>-0.98353599999999997</c:v>
                </c:pt>
                <c:pt idx="1316">
                  <c:v>-0.93550100000000003</c:v>
                </c:pt>
                <c:pt idx="1317">
                  <c:v>-1.159348</c:v>
                </c:pt>
                <c:pt idx="1318">
                  <c:v>-1.026672</c:v>
                </c:pt>
                <c:pt idx="1319">
                  <c:v>-0.96658299999999997</c:v>
                </c:pt>
                <c:pt idx="1320">
                  <c:v>-0.94505300000000003</c:v>
                </c:pt>
                <c:pt idx="1321">
                  <c:v>-0.99675000000000002</c:v>
                </c:pt>
                <c:pt idx="1322">
                  <c:v>-1.096848</c:v>
                </c:pt>
                <c:pt idx="1323">
                  <c:v>-1.029739</c:v>
                </c:pt>
                <c:pt idx="1324">
                  <c:v>-0.92782600000000004</c:v>
                </c:pt>
                <c:pt idx="1325">
                  <c:v>-0.9375</c:v>
                </c:pt>
                <c:pt idx="1326">
                  <c:v>-0.90171800000000002</c:v>
                </c:pt>
                <c:pt idx="1327">
                  <c:v>-0.91818200000000005</c:v>
                </c:pt>
                <c:pt idx="1328">
                  <c:v>-0.986008</c:v>
                </c:pt>
                <c:pt idx="1329">
                  <c:v>-1.0572809999999999</c:v>
                </c:pt>
                <c:pt idx="1330">
                  <c:v>-1.036224</c:v>
                </c:pt>
                <c:pt idx="1331">
                  <c:v>-1.0048980000000001</c:v>
                </c:pt>
                <c:pt idx="1332">
                  <c:v>-1.0013430000000001</c:v>
                </c:pt>
                <c:pt idx="1333">
                  <c:v>-1.048889</c:v>
                </c:pt>
                <c:pt idx="1334">
                  <c:v>-1.0394129999999999</c:v>
                </c:pt>
                <c:pt idx="1335">
                  <c:v>-1.0088809999999999</c:v>
                </c:pt>
                <c:pt idx="1336">
                  <c:v>-0.94116200000000005</c:v>
                </c:pt>
                <c:pt idx="1337">
                  <c:v>-1.0258480000000001</c:v>
                </c:pt>
                <c:pt idx="1338">
                  <c:v>-1.0734250000000001</c:v>
                </c:pt>
                <c:pt idx="1339">
                  <c:v>-1.014465</c:v>
                </c:pt>
                <c:pt idx="1340">
                  <c:v>-0.96807900000000002</c:v>
                </c:pt>
                <c:pt idx="1341">
                  <c:v>-1.0086980000000001</c:v>
                </c:pt>
                <c:pt idx="1342">
                  <c:v>-0.96240199999999998</c:v>
                </c:pt>
                <c:pt idx="1343">
                  <c:v>-0.97077899999999995</c:v>
                </c:pt>
                <c:pt idx="1344">
                  <c:v>-1.0033570000000001</c:v>
                </c:pt>
                <c:pt idx="1345">
                  <c:v>-0.98497000000000001</c:v>
                </c:pt>
                <c:pt idx="1346">
                  <c:v>-0.96214299999999997</c:v>
                </c:pt>
                <c:pt idx="1347">
                  <c:v>-0.93927000000000005</c:v>
                </c:pt>
                <c:pt idx="1348">
                  <c:v>-1.023773</c:v>
                </c:pt>
                <c:pt idx="1349">
                  <c:v>-1.042816</c:v>
                </c:pt>
                <c:pt idx="1350">
                  <c:v>-1.0048980000000001</c:v>
                </c:pt>
                <c:pt idx="1351">
                  <c:v>-1.0233460000000001</c:v>
                </c:pt>
                <c:pt idx="1352">
                  <c:v>-1.0797270000000001</c:v>
                </c:pt>
                <c:pt idx="1353">
                  <c:v>-1.038681</c:v>
                </c:pt>
                <c:pt idx="1354">
                  <c:v>-1.024902</c:v>
                </c:pt>
                <c:pt idx="1355">
                  <c:v>-1.0334779999999999</c:v>
                </c:pt>
                <c:pt idx="1356">
                  <c:v>-1.0029300000000001</c:v>
                </c:pt>
                <c:pt idx="1357">
                  <c:v>-0.97721899999999995</c:v>
                </c:pt>
                <c:pt idx="1358">
                  <c:v>-0.97392299999999998</c:v>
                </c:pt>
                <c:pt idx="1359">
                  <c:v>-1.0680240000000001</c:v>
                </c:pt>
                <c:pt idx="1360">
                  <c:v>-0.95471200000000001</c:v>
                </c:pt>
                <c:pt idx="1361">
                  <c:v>-0.97882100000000005</c:v>
                </c:pt>
                <c:pt idx="1362">
                  <c:v>-0.96852099999999997</c:v>
                </c:pt>
                <c:pt idx="1363">
                  <c:v>-1.0416719999999999</c:v>
                </c:pt>
                <c:pt idx="1364">
                  <c:v>-1.087448</c:v>
                </c:pt>
                <c:pt idx="1365">
                  <c:v>-0.99992400000000004</c:v>
                </c:pt>
                <c:pt idx="1366">
                  <c:v>-0.99682599999999999</c:v>
                </c:pt>
                <c:pt idx="1367">
                  <c:v>-1.011765</c:v>
                </c:pt>
                <c:pt idx="1368">
                  <c:v>-1.0040739999999999</c:v>
                </c:pt>
                <c:pt idx="1369">
                  <c:v>-0.98763999999999996</c:v>
                </c:pt>
                <c:pt idx="1370">
                  <c:v>-0.94982900000000003</c:v>
                </c:pt>
                <c:pt idx="1371">
                  <c:v>-0.97415200000000002</c:v>
                </c:pt>
                <c:pt idx="1372">
                  <c:v>-0.98371900000000001</c:v>
                </c:pt>
                <c:pt idx="1373">
                  <c:v>-1.0154270000000001</c:v>
                </c:pt>
                <c:pt idx="1374">
                  <c:v>-1.048843</c:v>
                </c:pt>
                <c:pt idx="1375">
                  <c:v>-1.094009</c:v>
                </c:pt>
                <c:pt idx="1376">
                  <c:v>-0.990707</c:v>
                </c:pt>
                <c:pt idx="1377">
                  <c:v>-1.005722</c:v>
                </c:pt>
                <c:pt idx="1378">
                  <c:v>-1.0121770000000001</c:v>
                </c:pt>
                <c:pt idx="1379">
                  <c:v>-0.98925799999999997</c:v>
                </c:pt>
                <c:pt idx="1380">
                  <c:v>-1.004089</c:v>
                </c:pt>
                <c:pt idx="1381">
                  <c:v>-1.0038149999999999</c:v>
                </c:pt>
                <c:pt idx="1382">
                  <c:v>-1.0163120000000001</c:v>
                </c:pt>
                <c:pt idx="1383">
                  <c:v>-1.0095369999999999</c:v>
                </c:pt>
                <c:pt idx="1384">
                  <c:v>-1.012054</c:v>
                </c:pt>
                <c:pt idx="1385">
                  <c:v>-1.096786</c:v>
                </c:pt>
                <c:pt idx="1386">
                  <c:v>-1.0869139999999999</c:v>
                </c:pt>
                <c:pt idx="1387">
                  <c:v>-0.89779699999999996</c:v>
                </c:pt>
                <c:pt idx="1388">
                  <c:v>-0.86972000000000005</c:v>
                </c:pt>
                <c:pt idx="1389">
                  <c:v>-0.89530900000000002</c:v>
                </c:pt>
                <c:pt idx="1390">
                  <c:v>-0.98324599999999995</c:v>
                </c:pt>
                <c:pt idx="1391">
                  <c:v>-1.3612820000000001</c:v>
                </c:pt>
                <c:pt idx="1392">
                  <c:v>-1.052689</c:v>
                </c:pt>
                <c:pt idx="1393">
                  <c:v>-0.96337899999999999</c:v>
                </c:pt>
                <c:pt idx="1394">
                  <c:v>-1.012421</c:v>
                </c:pt>
                <c:pt idx="1395">
                  <c:v>-0.87474099999999999</c:v>
                </c:pt>
                <c:pt idx="1396">
                  <c:v>-0.93838500000000002</c:v>
                </c:pt>
                <c:pt idx="1397">
                  <c:v>-0.87428300000000003</c:v>
                </c:pt>
                <c:pt idx="1398">
                  <c:v>-1.0116270000000001</c:v>
                </c:pt>
                <c:pt idx="1399">
                  <c:v>-1.0616000000000001</c:v>
                </c:pt>
                <c:pt idx="1400">
                  <c:v>-0.98242200000000002</c:v>
                </c:pt>
                <c:pt idx="1401">
                  <c:v>-0.92675799999999997</c:v>
                </c:pt>
                <c:pt idx="1402">
                  <c:v>-0.99028000000000005</c:v>
                </c:pt>
                <c:pt idx="1403">
                  <c:v>-0.98246800000000001</c:v>
                </c:pt>
                <c:pt idx="1404">
                  <c:v>-1.0026250000000001</c:v>
                </c:pt>
                <c:pt idx="1405">
                  <c:v>-1.0574190000000001</c:v>
                </c:pt>
                <c:pt idx="1406">
                  <c:v>-0.96148699999999998</c:v>
                </c:pt>
                <c:pt idx="1407">
                  <c:v>-1.0470429999999999</c:v>
                </c:pt>
                <c:pt idx="1408">
                  <c:v>-1.049301</c:v>
                </c:pt>
                <c:pt idx="1409">
                  <c:v>-0.96446200000000004</c:v>
                </c:pt>
                <c:pt idx="1410">
                  <c:v>-1.0242770000000001</c:v>
                </c:pt>
                <c:pt idx="1411">
                  <c:v>-0.97915600000000003</c:v>
                </c:pt>
                <c:pt idx="1412">
                  <c:v>-1.0291140000000001</c:v>
                </c:pt>
                <c:pt idx="1413">
                  <c:v>-1.003098</c:v>
                </c:pt>
                <c:pt idx="1414">
                  <c:v>-1.0115970000000001</c:v>
                </c:pt>
                <c:pt idx="1415">
                  <c:v>-1.0284120000000001</c:v>
                </c:pt>
                <c:pt idx="1416">
                  <c:v>-0.98026999999999997</c:v>
                </c:pt>
                <c:pt idx="1417">
                  <c:v>-0.99374399999999996</c:v>
                </c:pt>
                <c:pt idx="1418">
                  <c:v>-1.001984</c:v>
                </c:pt>
                <c:pt idx="1419">
                  <c:v>-1.023911</c:v>
                </c:pt>
                <c:pt idx="1420">
                  <c:v>-1.0304720000000001</c:v>
                </c:pt>
                <c:pt idx="1421">
                  <c:v>-1.0170589999999999</c:v>
                </c:pt>
                <c:pt idx="1422">
                  <c:v>-1.0238039999999999</c:v>
                </c:pt>
                <c:pt idx="1423">
                  <c:v>-0.986649</c:v>
                </c:pt>
                <c:pt idx="1424">
                  <c:v>-0.98806799999999995</c:v>
                </c:pt>
                <c:pt idx="1425">
                  <c:v>-0.99737500000000001</c:v>
                </c:pt>
                <c:pt idx="1426">
                  <c:v>-1.01709</c:v>
                </c:pt>
                <c:pt idx="1427">
                  <c:v>-0.98739600000000005</c:v>
                </c:pt>
                <c:pt idx="1428">
                  <c:v>-1.015091</c:v>
                </c:pt>
                <c:pt idx="1429">
                  <c:v>-1.0180359999999999</c:v>
                </c:pt>
                <c:pt idx="1430">
                  <c:v>-0.97553999999999996</c:v>
                </c:pt>
                <c:pt idx="1431">
                  <c:v>-1.0011749999999999</c:v>
                </c:pt>
                <c:pt idx="1432">
                  <c:v>-1.0133669999999999</c:v>
                </c:pt>
                <c:pt idx="1433">
                  <c:v>-0.98541299999999998</c:v>
                </c:pt>
                <c:pt idx="1434">
                  <c:v>-0.99443099999999995</c:v>
                </c:pt>
                <c:pt idx="1435">
                  <c:v>-1.01004</c:v>
                </c:pt>
                <c:pt idx="1436">
                  <c:v>-1.016052</c:v>
                </c:pt>
                <c:pt idx="1437">
                  <c:v>-0.99406399999999995</c:v>
                </c:pt>
                <c:pt idx="1438">
                  <c:v>-1.162094</c:v>
                </c:pt>
                <c:pt idx="1439">
                  <c:v>-0.93911699999999998</c:v>
                </c:pt>
                <c:pt idx="1440">
                  <c:v>-1.023544</c:v>
                </c:pt>
                <c:pt idx="1441">
                  <c:v>-1.044891</c:v>
                </c:pt>
                <c:pt idx="1442">
                  <c:v>-0.96342499999999998</c:v>
                </c:pt>
                <c:pt idx="1443">
                  <c:v>-0.90338099999999999</c:v>
                </c:pt>
                <c:pt idx="1444">
                  <c:v>-0.95991499999999996</c:v>
                </c:pt>
                <c:pt idx="1445">
                  <c:v>-0.99063100000000004</c:v>
                </c:pt>
                <c:pt idx="1446">
                  <c:v>-0.97048999999999996</c:v>
                </c:pt>
                <c:pt idx="1447">
                  <c:v>-1.0417179999999999</c:v>
                </c:pt>
                <c:pt idx="1448">
                  <c:v>-0.99888600000000005</c:v>
                </c:pt>
                <c:pt idx="1449">
                  <c:v>-1.031296</c:v>
                </c:pt>
                <c:pt idx="1450">
                  <c:v>-1.003876</c:v>
                </c:pt>
                <c:pt idx="1451">
                  <c:v>-1.001709</c:v>
                </c:pt>
                <c:pt idx="1452">
                  <c:v>-1.0053859999999999</c:v>
                </c:pt>
                <c:pt idx="1453">
                  <c:v>-1.004211</c:v>
                </c:pt>
                <c:pt idx="1454">
                  <c:v>-0.97779799999999994</c:v>
                </c:pt>
                <c:pt idx="1455">
                  <c:v>-0.93733200000000005</c:v>
                </c:pt>
                <c:pt idx="1456">
                  <c:v>-0.96579000000000004</c:v>
                </c:pt>
                <c:pt idx="1457">
                  <c:v>-1.0409550000000001</c:v>
                </c:pt>
                <c:pt idx="1458">
                  <c:v>-1.0086360000000001</c:v>
                </c:pt>
                <c:pt idx="1459">
                  <c:v>-1.001099</c:v>
                </c:pt>
                <c:pt idx="1460">
                  <c:v>-0.97393799999999997</c:v>
                </c:pt>
                <c:pt idx="1461">
                  <c:v>-0.97059600000000001</c:v>
                </c:pt>
                <c:pt idx="1462">
                  <c:v>-1.0506740000000001</c:v>
                </c:pt>
                <c:pt idx="1463">
                  <c:v>-0.92646799999999996</c:v>
                </c:pt>
                <c:pt idx="1464">
                  <c:v>-1.2500309999999999</c:v>
                </c:pt>
                <c:pt idx="1465">
                  <c:v>-1.0671539999999999</c:v>
                </c:pt>
                <c:pt idx="1466">
                  <c:v>-1.0008090000000001</c:v>
                </c:pt>
                <c:pt idx="1467">
                  <c:v>-0.98365800000000003</c:v>
                </c:pt>
                <c:pt idx="1468">
                  <c:v>-0.97660800000000003</c:v>
                </c:pt>
                <c:pt idx="1469">
                  <c:v>-1.0650630000000001</c:v>
                </c:pt>
                <c:pt idx="1470">
                  <c:v>-1.021622</c:v>
                </c:pt>
                <c:pt idx="1471">
                  <c:v>-1.062454</c:v>
                </c:pt>
                <c:pt idx="1472">
                  <c:v>-1.0182500000000001</c:v>
                </c:pt>
                <c:pt idx="1473">
                  <c:v>-0.98936500000000005</c:v>
                </c:pt>
                <c:pt idx="1474">
                  <c:v>-1.0070650000000001</c:v>
                </c:pt>
                <c:pt idx="1475">
                  <c:v>-1.0385439999999999</c:v>
                </c:pt>
                <c:pt idx="1476">
                  <c:v>-0.98831199999999997</c:v>
                </c:pt>
                <c:pt idx="1477">
                  <c:v>-1.00528</c:v>
                </c:pt>
                <c:pt idx="1478">
                  <c:v>-1.0037229999999999</c:v>
                </c:pt>
                <c:pt idx="1479">
                  <c:v>-1.01152</c:v>
                </c:pt>
                <c:pt idx="1480">
                  <c:v>-1.00264</c:v>
                </c:pt>
                <c:pt idx="1481">
                  <c:v>-1.0102390000000001</c:v>
                </c:pt>
                <c:pt idx="1482">
                  <c:v>-1.014221</c:v>
                </c:pt>
                <c:pt idx="1483">
                  <c:v>-0.99452200000000002</c:v>
                </c:pt>
                <c:pt idx="1484">
                  <c:v>-1.003082</c:v>
                </c:pt>
                <c:pt idx="1485">
                  <c:v>-1.0030520000000001</c:v>
                </c:pt>
                <c:pt idx="1486">
                  <c:v>-1.0041960000000001</c:v>
                </c:pt>
                <c:pt idx="1487">
                  <c:v>-1.0058290000000001</c:v>
                </c:pt>
                <c:pt idx="1488">
                  <c:v>-1.0071559999999999</c:v>
                </c:pt>
                <c:pt idx="1489">
                  <c:v>-1.006775</c:v>
                </c:pt>
                <c:pt idx="1490">
                  <c:v>-1.0063629999999999</c:v>
                </c:pt>
                <c:pt idx="1491">
                  <c:v>-1.006454</c:v>
                </c:pt>
                <c:pt idx="1492">
                  <c:v>-1.0079499999999999</c:v>
                </c:pt>
                <c:pt idx="1493">
                  <c:v>-1.006912</c:v>
                </c:pt>
                <c:pt idx="1494">
                  <c:v>-1.0016480000000001</c:v>
                </c:pt>
                <c:pt idx="1495">
                  <c:v>-1.0053859999999999</c:v>
                </c:pt>
                <c:pt idx="1496">
                  <c:v>-1.008392</c:v>
                </c:pt>
                <c:pt idx="1497">
                  <c:v>-1.009506</c:v>
                </c:pt>
                <c:pt idx="1498">
                  <c:v>-1.0195160000000001</c:v>
                </c:pt>
                <c:pt idx="1499">
                  <c:v>-1.010162</c:v>
                </c:pt>
                <c:pt idx="1500">
                  <c:v>-1.0084839999999999</c:v>
                </c:pt>
                <c:pt idx="1501">
                  <c:v>-1.002335</c:v>
                </c:pt>
                <c:pt idx="1502">
                  <c:v>-1.004089</c:v>
                </c:pt>
                <c:pt idx="1503">
                  <c:v>-1.006607</c:v>
                </c:pt>
                <c:pt idx="1504">
                  <c:v>-1.005188</c:v>
                </c:pt>
                <c:pt idx="1505">
                  <c:v>-1.00766</c:v>
                </c:pt>
                <c:pt idx="1506">
                  <c:v>-1.0057529999999999</c:v>
                </c:pt>
                <c:pt idx="1507">
                  <c:v>-1.0049589999999999</c:v>
                </c:pt>
                <c:pt idx="1508">
                  <c:v>-1.007309</c:v>
                </c:pt>
                <c:pt idx="1509">
                  <c:v>-1.0083310000000001</c:v>
                </c:pt>
                <c:pt idx="1510">
                  <c:v>-1.005295</c:v>
                </c:pt>
                <c:pt idx="1511">
                  <c:v>-1.005722</c:v>
                </c:pt>
                <c:pt idx="1512">
                  <c:v>-1.0043489999999999</c:v>
                </c:pt>
                <c:pt idx="1513">
                  <c:v>-1.008621</c:v>
                </c:pt>
                <c:pt idx="1514">
                  <c:v>-1.0080720000000001</c:v>
                </c:pt>
                <c:pt idx="1515">
                  <c:v>-1.0043029999999999</c:v>
                </c:pt>
                <c:pt idx="1516">
                  <c:v>-1.006027</c:v>
                </c:pt>
                <c:pt idx="1517">
                  <c:v>-1.007126</c:v>
                </c:pt>
                <c:pt idx="1518">
                  <c:v>-1.0059199999999999</c:v>
                </c:pt>
                <c:pt idx="1519">
                  <c:v>-1.0074920000000001</c:v>
                </c:pt>
                <c:pt idx="1520">
                  <c:v>-1.006302</c:v>
                </c:pt>
                <c:pt idx="1521">
                  <c:v>-1.0061340000000001</c:v>
                </c:pt>
                <c:pt idx="1522">
                  <c:v>-1.0057529999999999</c:v>
                </c:pt>
                <c:pt idx="1523">
                  <c:v>-1.0053559999999999</c:v>
                </c:pt>
                <c:pt idx="1524">
                  <c:v>-1.0065</c:v>
                </c:pt>
                <c:pt idx="1525">
                  <c:v>-1.0050809999999999</c:v>
                </c:pt>
                <c:pt idx="1526">
                  <c:v>-1.006195</c:v>
                </c:pt>
                <c:pt idx="1527">
                  <c:v>-1.006332</c:v>
                </c:pt>
                <c:pt idx="1528">
                  <c:v>-1.007614</c:v>
                </c:pt>
                <c:pt idx="1529">
                  <c:v>-1.00563</c:v>
                </c:pt>
                <c:pt idx="1530">
                  <c:v>-1.005814</c:v>
                </c:pt>
                <c:pt idx="1531">
                  <c:v>-1.006561</c:v>
                </c:pt>
                <c:pt idx="1532">
                  <c:v>-1.0067440000000001</c:v>
                </c:pt>
                <c:pt idx="1533">
                  <c:v>-1.004791</c:v>
                </c:pt>
                <c:pt idx="1534">
                  <c:v>-1.0049589999999999</c:v>
                </c:pt>
                <c:pt idx="1535">
                  <c:v>-1.0055540000000001</c:v>
                </c:pt>
                <c:pt idx="1536">
                  <c:v>-1.0065919999999999</c:v>
                </c:pt>
                <c:pt idx="1537">
                  <c:v>-1.004929</c:v>
                </c:pt>
                <c:pt idx="1538">
                  <c:v>-1.0055240000000001</c:v>
                </c:pt>
                <c:pt idx="1539">
                  <c:v>-1.0063169999999999</c:v>
                </c:pt>
                <c:pt idx="1540">
                  <c:v>-1.006348</c:v>
                </c:pt>
                <c:pt idx="1541">
                  <c:v>-1.00769</c:v>
                </c:pt>
                <c:pt idx="1542">
                  <c:v>-1.00589</c:v>
                </c:pt>
                <c:pt idx="1543">
                  <c:v>-1.007538</c:v>
                </c:pt>
                <c:pt idx="1544">
                  <c:v>-1.0059199999999999</c:v>
                </c:pt>
                <c:pt idx="1545">
                  <c:v>-1.005676</c:v>
                </c:pt>
                <c:pt idx="1546">
                  <c:v>-1.006073</c:v>
                </c:pt>
                <c:pt idx="1547">
                  <c:v>-1.008392</c:v>
                </c:pt>
                <c:pt idx="1548">
                  <c:v>-1.006119</c:v>
                </c:pt>
                <c:pt idx="1549">
                  <c:v>-1.004807</c:v>
                </c:pt>
                <c:pt idx="1550">
                  <c:v>-1.005463</c:v>
                </c:pt>
                <c:pt idx="1551">
                  <c:v>-1.0057529999999999</c:v>
                </c:pt>
                <c:pt idx="1552">
                  <c:v>-1.0075069999999999</c:v>
                </c:pt>
                <c:pt idx="1553">
                  <c:v>-1.0069429999999999</c:v>
                </c:pt>
                <c:pt idx="1554">
                  <c:v>-1.00621</c:v>
                </c:pt>
                <c:pt idx="1555">
                  <c:v>-1.0075989999999999</c:v>
                </c:pt>
                <c:pt idx="1556">
                  <c:v>-1.0069889999999999</c:v>
                </c:pt>
                <c:pt idx="1557">
                  <c:v>-1.004089</c:v>
                </c:pt>
                <c:pt idx="1558">
                  <c:v>-1.00647</c:v>
                </c:pt>
                <c:pt idx="1559">
                  <c:v>-1.0068969999999999</c:v>
                </c:pt>
                <c:pt idx="1560">
                  <c:v>-1.006821</c:v>
                </c:pt>
                <c:pt idx="1561">
                  <c:v>-1.006729</c:v>
                </c:pt>
                <c:pt idx="1562">
                  <c:v>-1.0054320000000001</c:v>
                </c:pt>
                <c:pt idx="1563">
                  <c:v>-1.0044249999999999</c:v>
                </c:pt>
                <c:pt idx="1564">
                  <c:v>-1.007843</c:v>
                </c:pt>
                <c:pt idx="1565">
                  <c:v>-1.006699</c:v>
                </c:pt>
                <c:pt idx="1566">
                  <c:v>-1.009506</c:v>
                </c:pt>
                <c:pt idx="1567">
                  <c:v>-1.0079039999999999</c:v>
                </c:pt>
                <c:pt idx="1568">
                  <c:v>-1.0075989999999999</c:v>
                </c:pt>
                <c:pt idx="1569">
                  <c:v>-1.004059</c:v>
                </c:pt>
                <c:pt idx="1570">
                  <c:v>-1.0041199999999999</c:v>
                </c:pt>
                <c:pt idx="1571">
                  <c:v>-1.0008090000000001</c:v>
                </c:pt>
                <c:pt idx="1572">
                  <c:v>-1.0025329999999999</c:v>
                </c:pt>
                <c:pt idx="1573">
                  <c:v>-1.0045170000000001</c:v>
                </c:pt>
                <c:pt idx="1574">
                  <c:v>-1.014572</c:v>
                </c:pt>
                <c:pt idx="1575">
                  <c:v>-1.0177609999999999</c:v>
                </c:pt>
                <c:pt idx="1576">
                  <c:v>-1.012802</c:v>
                </c:pt>
                <c:pt idx="1577">
                  <c:v>-1.0122070000000001</c:v>
                </c:pt>
                <c:pt idx="1578">
                  <c:v>-1.0070190000000001</c:v>
                </c:pt>
                <c:pt idx="1579">
                  <c:v>-1.010284</c:v>
                </c:pt>
                <c:pt idx="1580">
                  <c:v>-1.0047299999999999</c:v>
                </c:pt>
                <c:pt idx="1581">
                  <c:v>-1.00499</c:v>
                </c:pt>
                <c:pt idx="1582">
                  <c:v>-1.0048680000000001</c:v>
                </c:pt>
                <c:pt idx="1583">
                  <c:v>-1.004715</c:v>
                </c:pt>
                <c:pt idx="1584">
                  <c:v>-1.0083009999999999</c:v>
                </c:pt>
                <c:pt idx="1585">
                  <c:v>-1.007233</c:v>
                </c:pt>
                <c:pt idx="1586">
                  <c:v>-1.0075529999999999</c:v>
                </c:pt>
                <c:pt idx="1587">
                  <c:v>-1.0064850000000001</c:v>
                </c:pt>
                <c:pt idx="1588">
                  <c:v>-1.0065459999999999</c:v>
                </c:pt>
                <c:pt idx="1589">
                  <c:v>-1.007126</c:v>
                </c:pt>
                <c:pt idx="1590">
                  <c:v>-1.004974</c:v>
                </c:pt>
                <c:pt idx="1591">
                  <c:v>-1.0039830000000001</c:v>
                </c:pt>
                <c:pt idx="1592">
                  <c:v>-1.005142</c:v>
                </c:pt>
                <c:pt idx="1593">
                  <c:v>-1.0052490000000001</c:v>
                </c:pt>
                <c:pt idx="1594">
                  <c:v>-1.0075529999999999</c:v>
                </c:pt>
                <c:pt idx="1595">
                  <c:v>-1.005646</c:v>
                </c:pt>
                <c:pt idx="1596">
                  <c:v>-1.006516</c:v>
                </c:pt>
                <c:pt idx="1597">
                  <c:v>-1.007477</c:v>
                </c:pt>
                <c:pt idx="1598">
                  <c:v>-1.0052030000000001</c:v>
                </c:pt>
                <c:pt idx="1599">
                  <c:v>-1.006332</c:v>
                </c:pt>
                <c:pt idx="1600">
                  <c:v>-1.0051570000000001</c:v>
                </c:pt>
                <c:pt idx="1601">
                  <c:v>-1.0039670000000001</c:v>
                </c:pt>
                <c:pt idx="1602">
                  <c:v>-1.0070950000000001</c:v>
                </c:pt>
                <c:pt idx="1603">
                  <c:v>-1.0075989999999999</c:v>
                </c:pt>
                <c:pt idx="1604">
                  <c:v>-1.005997</c:v>
                </c:pt>
                <c:pt idx="1605">
                  <c:v>-1.0073240000000001</c:v>
                </c:pt>
                <c:pt idx="1606">
                  <c:v>-1.0075069999999999</c:v>
                </c:pt>
                <c:pt idx="1607">
                  <c:v>-1.0057529999999999</c:v>
                </c:pt>
                <c:pt idx="1608">
                  <c:v>-1.006348</c:v>
                </c:pt>
                <c:pt idx="1609">
                  <c:v>-1.004807</c:v>
                </c:pt>
                <c:pt idx="1610">
                  <c:v>-1.0066379999999999</c:v>
                </c:pt>
                <c:pt idx="1611">
                  <c:v>-1.0048220000000001</c:v>
                </c:pt>
                <c:pt idx="1612">
                  <c:v>-1.0065310000000001</c:v>
                </c:pt>
                <c:pt idx="1613">
                  <c:v>-1.0067600000000001</c:v>
                </c:pt>
                <c:pt idx="1614">
                  <c:v>-1.00444</c:v>
                </c:pt>
                <c:pt idx="1615">
                  <c:v>-1.0019990000000001</c:v>
                </c:pt>
                <c:pt idx="1616">
                  <c:v>-1.0083009999999999</c:v>
                </c:pt>
                <c:pt idx="1617">
                  <c:v>-1.006165</c:v>
                </c:pt>
                <c:pt idx="1618">
                  <c:v>-1.0029300000000001</c:v>
                </c:pt>
                <c:pt idx="1619">
                  <c:v>-1.005646</c:v>
                </c:pt>
                <c:pt idx="1620">
                  <c:v>-1.006729</c:v>
                </c:pt>
                <c:pt idx="1621">
                  <c:v>-1.007584</c:v>
                </c:pt>
                <c:pt idx="1622">
                  <c:v>-1.0064850000000001</c:v>
                </c:pt>
                <c:pt idx="1623">
                  <c:v>-1.0071559999999999</c:v>
                </c:pt>
                <c:pt idx="1624">
                  <c:v>-1.005463</c:v>
                </c:pt>
                <c:pt idx="1625">
                  <c:v>-1.0042420000000001</c:v>
                </c:pt>
                <c:pt idx="1626">
                  <c:v>-1.0057529999999999</c:v>
                </c:pt>
                <c:pt idx="1627">
                  <c:v>-1.00647</c:v>
                </c:pt>
                <c:pt idx="1628">
                  <c:v>-1.0068969999999999</c:v>
                </c:pt>
                <c:pt idx="1629">
                  <c:v>-1.00708</c:v>
                </c:pt>
                <c:pt idx="1630">
                  <c:v>-1.003571</c:v>
                </c:pt>
                <c:pt idx="1631">
                  <c:v>-1.0059199999999999</c:v>
                </c:pt>
                <c:pt idx="1632">
                  <c:v>-1.0059199999999999</c:v>
                </c:pt>
                <c:pt idx="1633">
                  <c:v>-1.005676</c:v>
                </c:pt>
                <c:pt idx="1634">
                  <c:v>-1.00766</c:v>
                </c:pt>
                <c:pt idx="1635">
                  <c:v>-1.008942</c:v>
                </c:pt>
                <c:pt idx="1636">
                  <c:v>-1.0060119999999999</c:v>
                </c:pt>
                <c:pt idx="1637">
                  <c:v>-1.003738</c:v>
                </c:pt>
                <c:pt idx="1638">
                  <c:v>-1.004456</c:v>
                </c:pt>
                <c:pt idx="1639">
                  <c:v>-1.004227</c:v>
                </c:pt>
                <c:pt idx="1640">
                  <c:v>-1.0066679999999999</c:v>
                </c:pt>
                <c:pt idx="1641">
                  <c:v>-1.006195</c:v>
                </c:pt>
                <c:pt idx="1642">
                  <c:v>-1.006256</c:v>
                </c:pt>
                <c:pt idx="1643">
                  <c:v>-1.004089</c:v>
                </c:pt>
                <c:pt idx="1644">
                  <c:v>-1.0057830000000001</c:v>
                </c:pt>
                <c:pt idx="1645">
                  <c:v>-1.0046079999999999</c:v>
                </c:pt>
                <c:pt idx="1646">
                  <c:v>-1.0065310000000001</c:v>
                </c:pt>
                <c:pt idx="1647">
                  <c:v>-1.00528</c:v>
                </c:pt>
                <c:pt idx="1648">
                  <c:v>-1.005692</c:v>
                </c:pt>
                <c:pt idx="1649">
                  <c:v>-1.006561</c:v>
                </c:pt>
                <c:pt idx="1650">
                  <c:v>-1.005417</c:v>
                </c:pt>
                <c:pt idx="1651">
                  <c:v>-1.0059359999999999</c:v>
                </c:pt>
                <c:pt idx="1652">
                  <c:v>-1.0060579999999999</c:v>
                </c:pt>
                <c:pt idx="1653">
                  <c:v>-1.0059199999999999</c:v>
                </c:pt>
                <c:pt idx="1654">
                  <c:v>-1.006302</c:v>
                </c:pt>
                <c:pt idx="1655">
                  <c:v>-1.0067900000000001</c:v>
                </c:pt>
                <c:pt idx="1656">
                  <c:v>-1.00769</c:v>
                </c:pt>
                <c:pt idx="1657">
                  <c:v>-1.00647</c:v>
                </c:pt>
                <c:pt idx="1658">
                  <c:v>-1.006378</c:v>
                </c:pt>
                <c:pt idx="1659">
                  <c:v>-1.0104519999999999</c:v>
                </c:pt>
                <c:pt idx="1660">
                  <c:v>-1.0049589999999999</c:v>
                </c:pt>
                <c:pt idx="1661">
                  <c:v>-1.020111</c:v>
                </c:pt>
                <c:pt idx="1662">
                  <c:v>-1.02742</c:v>
                </c:pt>
                <c:pt idx="1663">
                  <c:v>-1.0565640000000001</c:v>
                </c:pt>
                <c:pt idx="1664">
                  <c:v>-1.064117</c:v>
                </c:pt>
                <c:pt idx="1665">
                  <c:v>-1.0743259999999999</c:v>
                </c:pt>
                <c:pt idx="1666">
                  <c:v>-1.003952</c:v>
                </c:pt>
                <c:pt idx="1667">
                  <c:v>-1.002686</c:v>
                </c:pt>
                <c:pt idx="1668">
                  <c:v>-1.072449</c:v>
                </c:pt>
                <c:pt idx="1669">
                  <c:v>-1.0857540000000001</c:v>
                </c:pt>
                <c:pt idx="1670">
                  <c:v>-1.0562739999999999</c:v>
                </c:pt>
                <c:pt idx="1671">
                  <c:v>-1.1241300000000001</c:v>
                </c:pt>
                <c:pt idx="1672">
                  <c:v>-1.194366</c:v>
                </c:pt>
                <c:pt idx="1673">
                  <c:v>-1.133926</c:v>
                </c:pt>
                <c:pt idx="1674">
                  <c:v>-1.1093440000000001</c:v>
                </c:pt>
                <c:pt idx="1675">
                  <c:v>-1.3411869999999999</c:v>
                </c:pt>
                <c:pt idx="1676">
                  <c:v>-1.3611150000000001</c:v>
                </c:pt>
                <c:pt idx="1677">
                  <c:v>-1.2237089999999999</c:v>
                </c:pt>
                <c:pt idx="1678">
                  <c:v>-1.160156</c:v>
                </c:pt>
                <c:pt idx="1679">
                  <c:v>-1.184555</c:v>
                </c:pt>
                <c:pt idx="1680">
                  <c:v>-1.1259459999999999</c:v>
                </c:pt>
                <c:pt idx="1681">
                  <c:v>-1.0161439999999999</c:v>
                </c:pt>
                <c:pt idx="1682">
                  <c:v>-1.0243070000000001</c:v>
                </c:pt>
                <c:pt idx="1683">
                  <c:v>-1.096298</c:v>
                </c:pt>
                <c:pt idx="1684">
                  <c:v>-0.98582499999999995</c:v>
                </c:pt>
                <c:pt idx="1685">
                  <c:v>-0.754135</c:v>
                </c:pt>
                <c:pt idx="1686">
                  <c:v>-0.63993800000000001</c:v>
                </c:pt>
                <c:pt idx="1687">
                  <c:v>-0.81323199999999995</c:v>
                </c:pt>
                <c:pt idx="1688">
                  <c:v>-1.021301</c:v>
                </c:pt>
                <c:pt idx="1689">
                  <c:v>-0.96951299999999996</c:v>
                </c:pt>
                <c:pt idx="1690">
                  <c:v>-0.82200600000000001</c:v>
                </c:pt>
                <c:pt idx="1691">
                  <c:v>-0.86459399999999997</c:v>
                </c:pt>
                <c:pt idx="1692">
                  <c:v>-1.0552060000000001</c:v>
                </c:pt>
                <c:pt idx="1693">
                  <c:v>-0.79168700000000003</c:v>
                </c:pt>
                <c:pt idx="1694">
                  <c:v>6.2225000000000003E-2</c:v>
                </c:pt>
                <c:pt idx="1695">
                  <c:v>2.7222E-2</c:v>
                </c:pt>
                <c:pt idx="1696">
                  <c:v>-0.31591799999999998</c:v>
                </c:pt>
                <c:pt idx="1697">
                  <c:v>-0.618896</c:v>
                </c:pt>
                <c:pt idx="1698">
                  <c:v>-0.834229</c:v>
                </c:pt>
                <c:pt idx="1699">
                  <c:v>-0.80914299999999995</c:v>
                </c:pt>
                <c:pt idx="1700">
                  <c:v>-0.98800699999999997</c:v>
                </c:pt>
                <c:pt idx="1701">
                  <c:v>-0.96154799999999996</c:v>
                </c:pt>
                <c:pt idx="1702">
                  <c:v>-0.57116699999999998</c:v>
                </c:pt>
                <c:pt idx="1703">
                  <c:v>-0.43571500000000002</c:v>
                </c:pt>
                <c:pt idx="1704">
                  <c:v>-1.0091859999999999</c:v>
                </c:pt>
                <c:pt idx="1705">
                  <c:v>-1.046753</c:v>
                </c:pt>
                <c:pt idx="1706">
                  <c:v>-0.91697700000000004</c:v>
                </c:pt>
                <c:pt idx="1707">
                  <c:v>-1.053329</c:v>
                </c:pt>
                <c:pt idx="1708">
                  <c:v>-0.82199100000000003</c:v>
                </c:pt>
                <c:pt idx="1709">
                  <c:v>-0.82154799999999994</c:v>
                </c:pt>
                <c:pt idx="1710">
                  <c:v>-0.76832599999999995</c:v>
                </c:pt>
                <c:pt idx="1711">
                  <c:v>-0.72740199999999999</c:v>
                </c:pt>
                <c:pt idx="1712">
                  <c:v>-0.91221600000000003</c:v>
                </c:pt>
                <c:pt idx="1713">
                  <c:v>-1.025055</c:v>
                </c:pt>
                <c:pt idx="1714">
                  <c:v>-1.079742</c:v>
                </c:pt>
                <c:pt idx="1715">
                  <c:v>-1.255676</c:v>
                </c:pt>
                <c:pt idx="1716">
                  <c:v>-1.3744959999999999</c:v>
                </c:pt>
                <c:pt idx="1717">
                  <c:v>-1.348541</c:v>
                </c:pt>
                <c:pt idx="1718">
                  <c:v>-1.300278</c:v>
                </c:pt>
                <c:pt idx="1719">
                  <c:v>-1.5647580000000001</c:v>
                </c:pt>
                <c:pt idx="1720">
                  <c:v>-1.6991270000000001</c:v>
                </c:pt>
                <c:pt idx="1721">
                  <c:v>-1.512222</c:v>
                </c:pt>
                <c:pt idx="1722">
                  <c:v>-1.3276520000000001</c:v>
                </c:pt>
                <c:pt idx="1723">
                  <c:v>-0.97454799999999997</c:v>
                </c:pt>
                <c:pt idx="1724">
                  <c:v>-0.93315099999999995</c:v>
                </c:pt>
                <c:pt idx="1725">
                  <c:v>-0.54548600000000003</c:v>
                </c:pt>
                <c:pt idx="1726">
                  <c:v>-0.40965299999999999</c:v>
                </c:pt>
                <c:pt idx="1727">
                  <c:v>-0.474213</c:v>
                </c:pt>
                <c:pt idx="1728">
                  <c:v>-0.36056500000000002</c:v>
                </c:pt>
                <c:pt idx="1729">
                  <c:v>-0.106049</c:v>
                </c:pt>
                <c:pt idx="1730">
                  <c:v>5.2062999999999998E-2</c:v>
                </c:pt>
                <c:pt idx="1731">
                  <c:v>0.23155200000000001</c:v>
                </c:pt>
                <c:pt idx="1732">
                  <c:v>-0.464142</c:v>
                </c:pt>
                <c:pt idx="1733">
                  <c:v>0.14538599999999999</c:v>
                </c:pt>
                <c:pt idx="1734">
                  <c:v>0.98684700000000003</c:v>
                </c:pt>
                <c:pt idx="1735">
                  <c:v>1.039261</c:v>
                </c:pt>
                <c:pt idx="1736">
                  <c:v>4.8340000000000001E-2</c:v>
                </c:pt>
                <c:pt idx="1737">
                  <c:v>-0.271729</c:v>
                </c:pt>
                <c:pt idx="1738">
                  <c:v>-0.10732999999999999</c:v>
                </c:pt>
                <c:pt idx="1739">
                  <c:v>0.26551799999999998</c:v>
                </c:pt>
                <c:pt idx="1740">
                  <c:v>-2.7831999999999999E-2</c:v>
                </c:pt>
                <c:pt idx="1741">
                  <c:v>-0.24052399999999999</c:v>
                </c:pt>
                <c:pt idx="1742">
                  <c:v>1.0839540000000001</c:v>
                </c:pt>
                <c:pt idx="1743">
                  <c:v>-5.5603E-2</c:v>
                </c:pt>
                <c:pt idx="1744">
                  <c:v>-0.91729700000000003</c:v>
                </c:pt>
                <c:pt idx="1745">
                  <c:v>-0.81793199999999999</c:v>
                </c:pt>
                <c:pt idx="1746">
                  <c:v>-0.33477800000000002</c:v>
                </c:pt>
                <c:pt idx="1747">
                  <c:v>5.1178000000000001E-2</c:v>
                </c:pt>
                <c:pt idx="1748">
                  <c:v>0.43661499999999998</c:v>
                </c:pt>
                <c:pt idx="1749">
                  <c:v>0.29335</c:v>
                </c:pt>
                <c:pt idx="1750">
                  <c:v>-0.45538299999999998</c:v>
                </c:pt>
                <c:pt idx="1751">
                  <c:v>-0.87641899999999995</c:v>
                </c:pt>
                <c:pt idx="1752">
                  <c:v>-1.693695</c:v>
                </c:pt>
                <c:pt idx="1753">
                  <c:v>-0.76046800000000003</c:v>
                </c:pt>
                <c:pt idx="1754">
                  <c:v>-1.083725</c:v>
                </c:pt>
                <c:pt idx="1755">
                  <c:v>1.8845000000000001E-2</c:v>
                </c:pt>
                <c:pt idx="1756">
                  <c:v>0.71812399999999998</c:v>
                </c:pt>
                <c:pt idx="1757">
                  <c:v>0.361313</c:v>
                </c:pt>
                <c:pt idx="1758">
                  <c:v>-0.204788</c:v>
                </c:pt>
                <c:pt idx="1759">
                  <c:v>-0.29785200000000001</c:v>
                </c:pt>
                <c:pt idx="1760">
                  <c:v>-0.10611</c:v>
                </c:pt>
                <c:pt idx="1761">
                  <c:v>-6.105E-2</c:v>
                </c:pt>
                <c:pt idx="1762">
                  <c:v>-0.22039800000000001</c:v>
                </c:pt>
                <c:pt idx="1763">
                  <c:v>-0.426788</c:v>
                </c:pt>
                <c:pt idx="1764">
                  <c:v>-0.66747999999999996</c:v>
                </c:pt>
                <c:pt idx="1765">
                  <c:v>-0.76104700000000003</c:v>
                </c:pt>
                <c:pt idx="1766">
                  <c:v>-0.54516600000000004</c:v>
                </c:pt>
                <c:pt idx="1767">
                  <c:v>-0.43197600000000003</c:v>
                </c:pt>
                <c:pt idx="1768">
                  <c:v>-0.36734</c:v>
                </c:pt>
                <c:pt idx="1769">
                  <c:v>-0.24835199999999999</c:v>
                </c:pt>
                <c:pt idx="1770">
                  <c:v>4.4662E-2</c:v>
                </c:pt>
                <c:pt idx="1771">
                  <c:v>0.66302499999999998</c:v>
                </c:pt>
                <c:pt idx="1772">
                  <c:v>1.2733760000000001</c:v>
                </c:pt>
                <c:pt idx="1773">
                  <c:v>1.40181</c:v>
                </c:pt>
                <c:pt idx="1774">
                  <c:v>0.94506800000000002</c:v>
                </c:pt>
                <c:pt idx="1775">
                  <c:v>-0.48704500000000001</c:v>
                </c:pt>
                <c:pt idx="1776">
                  <c:v>-1.7291559999999999</c:v>
                </c:pt>
                <c:pt idx="1777">
                  <c:v>-0.96202100000000002</c:v>
                </c:pt>
                <c:pt idx="1778">
                  <c:v>-0.60293600000000003</c:v>
                </c:pt>
                <c:pt idx="1779">
                  <c:v>9.7518999999999995E-2</c:v>
                </c:pt>
                <c:pt idx="1780">
                  <c:v>0.47059600000000001</c:v>
                </c:pt>
                <c:pt idx="1781">
                  <c:v>0.67210400000000003</c:v>
                </c:pt>
                <c:pt idx="1782">
                  <c:v>0.618896</c:v>
                </c:pt>
                <c:pt idx="1783">
                  <c:v>0.45925899999999997</c:v>
                </c:pt>
                <c:pt idx="1784">
                  <c:v>0.19839499999999999</c:v>
                </c:pt>
                <c:pt idx="1785">
                  <c:v>7.1944999999999995E-2</c:v>
                </c:pt>
                <c:pt idx="1786">
                  <c:v>-0.114075</c:v>
                </c:pt>
                <c:pt idx="1787">
                  <c:v>-6.8512000000000003E-2</c:v>
                </c:pt>
                <c:pt idx="1788">
                  <c:v>2.9373E-2</c:v>
                </c:pt>
                <c:pt idx="1789">
                  <c:v>0.23602300000000001</c:v>
                </c:pt>
                <c:pt idx="1790">
                  <c:v>0.100052</c:v>
                </c:pt>
                <c:pt idx="1791">
                  <c:v>-0.195297</c:v>
                </c:pt>
                <c:pt idx="1792">
                  <c:v>-0.185562</c:v>
                </c:pt>
                <c:pt idx="1793">
                  <c:v>-9.5276E-2</c:v>
                </c:pt>
                <c:pt idx="1794">
                  <c:v>4.1579999999999999E-2</c:v>
                </c:pt>
                <c:pt idx="1795">
                  <c:v>0.22100800000000001</c:v>
                </c:pt>
                <c:pt idx="1796">
                  <c:v>0.27876299999999998</c:v>
                </c:pt>
                <c:pt idx="1797">
                  <c:v>0.10211199999999999</c:v>
                </c:pt>
                <c:pt idx="1798">
                  <c:v>-9.3796000000000004E-2</c:v>
                </c:pt>
                <c:pt idx="1799">
                  <c:v>-0.119507</c:v>
                </c:pt>
                <c:pt idx="1800">
                  <c:v>4.3045E-2</c:v>
                </c:pt>
                <c:pt idx="1801">
                  <c:v>0.16706799999999999</c:v>
                </c:pt>
                <c:pt idx="1802">
                  <c:v>-5.7738999999999999E-2</c:v>
                </c:pt>
                <c:pt idx="1803">
                  <c:v>-0.93562299999999998</c:v>
                </c:pt>
                <c:pt idx="1804">
                  <c:v>-1.9117580000000001</c:v>
                </c:pt>
                <c:pt idx="1805">
                  <c:v>-0.18145800000000001</c:v>
                </c:pt>
                <c:pt idx="1806">
                  <c:v>0.81191999999999998</c:v>
                </c:pt>
                <c:pt idx="1807">
                  <c:v>0.43995699999999999</c:v>
                </c:pt>
                <c:pt idx="1808">
                  <c:v>-0.96627799999999997</c:v>
                </c:pt>
                <c:pt idx="1809">
                  <c:v>-0.98947099999999999</c:v>
                </c:pt>
                <c:pt idx="1810">
                  <c:v>-0.411713</c:v>
                </c:pt>
                <c:pt idx="1811">
                  <c:v>-0.153229</c:v>
                </c:pt>
                <c:pt idx="1812">
                  <c:v>-0.11802700000000001</c:v>
                </c:pt>
                <c:pt idx="1813">
                  <c:v>-0.179947</c:v>
                </c:pt>
                <c:pt idx="1814">
                  <c:v>-0.30302400000000002</c:v>
                </c:pt>
                <c:pt idx="1815">
                  <c:v>-0.40505999999999998</c:v>
                </c:pt>
                <c:pt idx="1816">
                  <c:v>-0.41558800000000001</c:v>
                </c:pt>
                <c:pt idx="1817">
                  <c:v>-0.40901199999999999</c:v>
                </c:pt>
                <c:pt idx="1818">
                  <c:v>-0.41783100000000001</c:v>
                </c:pt>
                <c:pt idx="1819">
                  <c:v>-0.40966799999999998</c:v>
                </c:pt>
                <c:pt idx="1820">
                  <c:v>-0.395096</c:v>
                </c:pt>
                <c:pt idx="1821">
                  <c:v>-0.29038999999999998</c:v>
                </c:pt>
                <c:pt idx="1822">
                  <c:v>-0.11280800000000001</c:v>
                </c:pt>
                <c:pt idx="1823">
                  <c:v>3.3828999999999998E-2</c:v>
                </c:pt>
                <c:pt idx="1824">
                  <c:v>0.19073499999999999</c:v>
                </c:pt>
                <c:pt idx="1825">
                  <c:v>0.24642900000000001</c:v>
                </c:pt>
                <c:pt idx="1826">
                  <c:v>0.12492399999999999</c:v>
                </c:pt>
                <c:pt idx="1827">
                  <c:v>-0.10150099999999999</c:v>
                </c:pt>
                <c:pt idx="1828">
                  <c:v>-1.0577240000000001</c:v>
                </c:pt>
                <c:pt idx="1829">
                  <c:v>-0.79225199999999996</c:v>
                </c:pt>
                <c:pt idx="1830">
                  <c:v>-3.4940000000000001E-3</c:v>
                </c:pt>
                <c:pt idx="1831">
                  <c:v>0.43299900000000002</c:v>
                </c:pt>
                <c:pt idx="1832">
                  <c:v>0.234238</c:v>
                </c:pt>
                <c:pt idx="1833">
                  <c:v>-0.73835799999999996</c:v>
                </c:pt>
                <c:pt idx="1834">
                  <c:v>-0.62531999999999999</c:v>
                </c:pt>
                <c:pt idx="1835">
                  <c:v>8.4015000000000006E-2</c:v>
                </c:pt>
                <c:pt idx="1836">
                  <c:v>0.55552699999999999</c:v>
                </c:pt>
                <c:pt idx="1837">
                  <c:v>0.577179</c:v>
                </c:pt>
                <c:pt idx="1838">
                  <c:v>0.265961</c:v>
                </c:pt>
                <c:pt idx="1839">
                  <c:v>-0.158081</c:v>
                </c:pt>
                <c:pt idx="1840">
                  <c:v>-0.36909500000000001</c:v>
                </c:pt>
                <c:pt idx="1841">
                  <c:v>-0.29667700000000002</c:v>
                </c:pt>
                <c:pt idx="1842">
                  <c:v>-0.287109</c:v>
                </c:pt>
                <c:pt idx="1843">
                  <c:v>-0.207291</c:v>
                </c:pt>
                <c:pt idx="1844">
                  <c:v>-0.110031</c:v>
                </c:pt>
                <c:pt idx="1845">
                  <c:v>-2.1042000000000002E-2</c:v>
                </c:pt>
                <c:pt idx="1846">
                  <c:v>4.8569000000000001E-2</c:v>
                </c:pt>
                <c:pt idx="1847">
                  <c:v>0.12536600000000001</c:v>
                </c:pt>
                <c:pt idx="1848">
                  <c:v>7.0846999999999993E-2</c:v>
                </c:pt>
                <c:pt idx="1849">
                  <c:v>-0.14891099999999999</c:v>
                </c:pt>
                <c:pt idx="1850">
                  <c:v>-0.26713599999999998</c:v>
                </c:pt>
                <c:pt idx="1851">
                  <c:v>-0.23144500000000001</c:v>
                </c:pt>
                <c:pt idx="1852">
                  <c:v>-9.8557000000000006E-2</c:v>
                </c:pt>
                <c:pt idx="1853">
                  <c:v>0.178619</c:v>
                </c:pt>
                <c:pt idx="1854">
                  <c:v>-9.0316999999999995E-2</c:v>
                </c:pt>
                <c:pt idx="1855">
                  <c:v>-0.62785299999999999</c:v>
                </c:pt>
                <c:pt idx="1856">
                  <c:v>-0.96843000000000001</c:v>
                </c:pt>
                <c:pt idx="1857">
                  <c:v>-0.82646200000000003</c:v>
                </c:pt>
                <c:pt idx="1858">
                  <c:v>0.25299100000000002</c:v>
                </c:pt>
                <c:pt idx="1859">
                  <c:v>1.0512999999999999</c:v>
                </c:pt>
                <c:pt idx="1860">
                  <c:v>0.228104</c:v>
                </c:pt>
                <c:pt idx="1861">
                  <c:v>-0.86401399999999995</c:v>
                </c:pt>
                <c:pt idx="1862">
                  <c:v>-0.59404000000000001</c:v>
                </c:pt>
                <c:pt idx="1863">
                  <c:v>-0.30047600000000002</c:v>
                </c:pt>
                <c:pt idx="1864">
                  <c:v>-0.204849</c:v>
                </c:pt>
                <c:pt idx="1865">
                  <c:v>-0.14241000000000001</c:v>
                </c:pt>
                <c:pt idx="1866">
                  <c:v>-6.5460000000000004E-2</c:v>
                </c:pt>
                <c:pt idx="1867">
                  <c:v>-0.20793200000000001</c:v>
                </c:pt>
                <c:pt idx="1868">
                  <c:v>-0.284943</c:v>
                </c:pt>
                <c:pt idx="1869">
                  <c:v>-0.34307900000000002</c:v>
                </c:pt>
                <c:pt idx="1870">
                  <c:v>-0.327621</c:v>
                </c:pt>
                <c:pt idx="1871">
                  <c:v>-0.31275900000000001</c:v>
                </c:pt>
                <c:pt idx="1872">
                  <c:v>-0.31152299999999999</c:v>
                </c:pt>
                <c:pt idx="1873">
                  <c:v>-0.27096599999999998</c:v>
                </c:pt>
                <c:pt idx="1874">
                  <c:v>-4.4921999999999997E-2</c:v>
                </c:pt>
                <c:pt idx="1875">
                  <c:v>0.25897199999999998</c:v>
                </c:pt>
                <c:pt idx="1876">
                  <c:v>0.50085400000000002</c:v>
                </c:pt>
                <c:pt idx="1877">
                  <c:v>-2.0889000000000001E-2</c:v>
                </c:pt>
                <c:pt idx="1878">
                  <c:v>-0.69850199999999996</c:v>
                </c:pt>
                <c:pt idx="1879">
                  <c:v>-0.72569300000000003</c:v>
                </c:pt>
                <c:pt idx="1880">
                  <c:v>-0.670242</c:v>
                </c:pt>
                <c:pt idx="1881">
                  <c:v>-0.30241400000000002</c:v>
                </c:pt>
                <c:pt idx="1882">
                  <c:v>0.200012</c:v>
                </c:pt>
                <c:pt idx="1883">
                  <c:v>0.429199</c:v>
                </c:pt>
                <c:pt idx="1884">
                  <c:v>-7.0949999999999997E-3</c:v>
                </c:pt>
                <c:pt idx="1885">
                  <c:v>-0.51269500000000001</c:v>
                </c:pt>
                <c:pt idx="1886">
                  <c:v>-0.52624499999999996</c:v>
                </c:pt>
                <c:pt idx="1887">
                  <c:v>-3.4682999999999999E-2</c:v>
                </c:pt>
                <c:pt idx="1888">
                  <c:v>0.35746800000000001</c:v>
                </c:pt>
                <c:pt idx="1889">
                  <c:v>0.326874</c:v>
                </c:pt>
                <c:pt idx="1890">
                  <c:v>0.173065</c:v>
                </c:pt>
                <c:pt idx="1891">
                  <c:v>8.3632999999999999E-2</c:v>
                </c:pt>
                <c:pt idx="1892">
                  <c:v>5.4748999999999999E-2</c:v>
                </c:pt>
                <c:pt idx="1893">
                  <c:v>-8.0429E-2</c:v>
                </c:pt>
                <c:pt idx="1894">
                  <c:v>-0.31485000000000002</c:v>
                </c:pt>
                <c:pt idx="1895">
                  <c:v>-0.50933799999999996</c:v>
                </c:pt>
                <c:pt idx="1896">
                  <c:v>-0.52551300000000001</c:v>
                </c:pt>
                <c:pt idx="1897">
                  <c:v>-0.233597</c:v>
                </c:pt>
                <c:pt idx="1898">
                  <c:v>6.1650000000000003E-3</c:v>
                </c:pt>
                <c:pt idx="1899">
                  <c:v>8.9828000000000005E-2</c:v>
                </c:pt>
                <c:pt idx="1900">
                  <c:v>1.6617E-2</c:v>
                </c:pt>
                <c:pt idx="1901">
                  <c:v>-0.15390000000000001</c:v>
                </c:pt>
                <c:pt idx="1902">
                  <c:v>-0.23480200000000001</c:v>
                </c:pt>
                <c:pt idx="1903">
                  <c:v>-9.0316999999999995E-2</c:v>
                </c:pt>
                <c:pt idx="1904">
                  <c:v>0.28015099999999998</c:v>
                </c:pt>
                <c:pt idx="1905">
                  <c:v>0.49841299999999999</c:v>
                </c:pt>
                <c:pt idx="1906">
                  <c:v>0.36453200000000002</c:v>
                </c:pt>
                <c:pt idx="1907">
                  <c:v>-0.15650900000000001</c:v>
                </c:pt>
                <c:pt idx="1908">
                  <c:v>-1.3857269999999999</c:v>
                </c:pt>
                <c:pt idx="1909">
                  <c:v>-1.113861</c:v>
                </c:pt>
                <c:pt idx="1910">
                  <c:v>-0.32051099999999999</c:v>
                </c:pt>
                <c:pt idx="1911">
                  <c:v>0.35871900000000001</c:v>
                </c:pt>
                <c:pt idx="1912">
                  <c:v>0.51237500000000002</c:v>
                </c:pt>
                <c:pt idx="1913">
                  <c:v>-9.2788999999999996E-2</c:v>
                </c:pt>
                <c:pt idx="1914">
                  <c:v>-0.60708600000000001</c:v>
                </c:pt>
                <c:pt idx="1915">
                  <c:v>-0.50888100000000003</c:v>
                </c:pt>
                <c:pt idx="1916">
                  <c:v>-0.33316000000000001</c:v>
                </c:pt>
                <c:pt idx="1917">
                  <c:v>-0.15124499999999999</c:v>
                </c:pt>
                <c:pt idx="1918">
                  <c:v>-0.12324499999999999</c:v>
                </c:pt>
                <c:pt idx="1919">
                  <c:v>-0.173126</c:v>
                </c:pt>
                <c:pt idx="1920">
                  <c:v>-0.19294700000000001</c:v>
                </c:pt>
                <c:pt idx="1921">
                  <c:v>-0.202957</c:v>
                </c:pt>
                <c:pt idx="1922">
                  <c:v>-0.25651600000000002</c:v>
                </c:pt>
                <c:pt idx="1923">
                  <c:v>-0.24194299999999999</c:v>
                </c:pt>
                <c:pt idx="1924">
                  <c:v>9.8270000000000007E-3</c:v>
                </c:pt>
                <c:pt idx="1925">
                  <c:v>0.39852900000000002</c:v>
                </c:pt>
                <c:pt idx="1926">
                  <c:v>0.54428100000000001</c:v>
                </c:pt>
                <c:pt idx="1927">
                  <c:v>-2.4733999999999999E-2</c:v>
                </c:pt>
                <c:pt idx="1928">
                  <c:v>-1.232132</c:v>
                </c:pt>
                <c:pt idx="1929">
                  <c:v>-0.66165200000000002</c:v>
                </c:pt>
                <c:pt idx="1930">
                  <c:v>-0.12478599999999999</c:v>
                </c:pt>
                <c:pt idx="1931">
                  <c:v>0.20727499999999999</c:v>
                </c:pt>
                <c:pt idx="1932">
                  <c:v>0.46450799999999998</c:v>
                </c:pt>
                <c:pt idx="1933">
                  <c:v>0.18615699999999999</c:v>
                </c:pt>
                <c:pt idx="1934">
                  <c:v>-0.65112300000000001</c:v>
                </c:pt>
                <c:pt idx="1935">
                  <c:v>-0.65809600000000001</c:v>
                </c:pt>
                <c:pt idx="1936">
                  <c:v>-0.35606399999999999</c:v>
                </c:pt>
                <c:pt idx="1937">
                  <c:v>-0.26409899999999997</c:v>
                </c:pt>
                <c:pt idx="1938">
                  <c:v>-0.20469699999999999</c:v>
                </c:pt>
                <c:pt idx="1939">
                  <c:v>3.8483000000000003E-2</c:v>
                </c:pt>
                <c:pt idx="1940">
                  <c:v>0.17782600000000001</c:v>
                </c:pt>
                <c:pt idx="1941">
                  <c:v>-6.4255000000000007E-2</c:v>
                </c:pt>
                <c:pt idx="1942">
                  <c:v>-0.11113000000000001</c:v>
                </c:pt>
                <c:pt idx="1943">
                  <c:v>0.109406</c:v>
                </c:pt>
                <c:pt idx="1944">
                  <c:v>0.19995099999999999</c:v>
                </c:pt>
                <c:pt idx="1945">
                  <c:v>0.23814399999999999</c:v>
                </c:pt>
                <c:pt idx="1946">
                  <c:v>0.246643</c:v>
                </c:pt>
                <c:pt idx="1947">
                  <c:v>0.22544900000000001</c:v>
                </c:pt>
                <c:pt idx="1948">
                  <c:v>0.20216400000000001</c:v>
                </c:pt>
                <c:pt idx="1949">
                  <c:v>0.116882</c:v>
                </c:pt>
                <c:pt idx="1950">
                  <c:v>-1.4312999999999999E-2</c:v>
                </c:pt>
                <c:pt idx="1951">
                  <c:v>-8.9005000000000001E-2</c:v>
                </c:pt>
                <c:pt idx="1952">
                  <c:v>-5.5832E-2</c:v>
                </c:pt>
                <c:pt idx="1953">
                  <c:v>-3.0640000000000001E-2</c:v>
                </c:pt>
                <c:pt idx="1954">
                  <c:v>-0.113022</c:v>
                </c:pt>
                <c:pt idx="1955">
                  <c:v>-0.30535899999999999</c:v>
                </c:pt>
                <c:pt idx="1956">
                  <c:v>-0.55619799999999997</c:v>
                </c:pt>
                <c:pt idx="1957">
                  <c:v>-0.64973400000000003</c:v>
                </c:pt>
                <c:pt idx="1958">
                  <c:v>-0.47682200000000002</c:v>
                </c:pt>
                <c:pt idx="1959">
                  <c:v>-6.3171000000000005E-2</c:v>
                </c:pt>
                <c:pt idx="1960">
                  <c:v>0.33709699999999998</c:v>
                </c:pt>
                <c:pt idx="1961">
                  <c:v>0.56347700000000001</c:v>
                </c:pt>
                <c:pt idx="1962">
                  <c:v>0.14804100000000001</c:v>
                </c:pt>
                <c:pt idx="1963">
                  <c:v>-0.96928400000000003</c:v>
                </c:pt>
                <c:pt idx="1964">
                  <c:v>-1.552551</c:v>
                </c:pt>
                <c:pt idx="1965">
                  <c:v>-0.15029899999999999</c:v>
                </c:pt>
                <c:pt idx="1966">
                  <c:v>0.248306</c:v>
                </c:pt>
                <c:pt idx="1967">
                  <c:v>0.36230499999999999</c:v>
                </c:pt>
                <c:pt idx="1968">
                  <c:v>0.29957600000000001</c:v>
                </c:pt>
                <c:pt idx="1969">
                  <c:v>5.6594999999999999E-2</c:v>
                </c:pt>
                <c:pt idx="1970">
                  <c:v>-0.319077</c:v>
                </c:pt>
                <c:pt idx="1971">
                  <c:v>-0.64854400000000001</c:v>
                </c:pt>
                <c:pt idx="1972">
                  <c:v>-0.54724099999999998</c:v>
                </c:pt>
                <c:pt idx="1973">
                  <c:v>-0.14721699999999999</c:v>
                </c:pt>
                <c:pt idx="1974">
                  <c:v>-0.50346400000000002</c:v>
                </c:pt>
                <c:pt idx="1975">
                  <c:v>-0.86788900000000002</c:v>
                </c:pt>
                <c:pt idx="1976">
                  <c:v>-0.46554600000000002</c:v>
                </c:pt>
                <c:pt idx="1977">
                  <c:v>-0.32771299999999998</c:v>
                </c:pt>
                <c:pt idx="1978">
                  <c:v>-0.41079700000000002</c:v>
                </c:pt>
                <c:pt idx="1979">
                  <c:v>-0.38150000000000001</c:v>
                </c:pt>
                <c:pt idx="1980">
                  <c:v>-0.289352</c:v>
                </c:pt>
                <c:pt idx="1981">
                  <c:v>-0.14657600000000001</c:v>
                </c:pt>
                <c:pt idx="1982">
                  <c:v>-5.2047999999999997E-2</c:v>
                </c:pt>
                <c:pt idx="1983">
                  <c:v>-2.7404999999999999E-2</c:v>
                </c:pt>
                <c:pt idx="1984">
                  <c:v>-0.38874799999999998</c:v>
                </c:pt>
                <c:pt idx="1985">
                  <c:v>-0.67369100000000004</c:v>
                </c:pt>
                <c:pt idx="1986">
                  <c:v>-0.80822799999999995</c:v>
                </c:pt>
                <c:pt idx="1987">
                  <c:v>-0.71070900000000004</c:v>
                </c:pt>
                <c:pt idx="1988">
                  <c:v>-0.43604999999999999</c:v>
                </c:pt>
                <c:pt idx="1989">
                  <c:v>-0.167572</c:v>
                </c:pt>
                <c:pt idx="1990">
                  <c:v>6.3751000000000002E-2</c:v>
                </c:pt>
                <c:pt idx="1991">
                  <c:v>8.9263999999999996E-2</c:v>
                </c:pt>
                <c:pt idx="1992">
                  <c:v>-0.10466</c:v>
                </c:pt>
                <c:pt idx="1993">
                  <c:v>-0.42538500000000001</c:v>
                </c:pt>
                <c:pt idx="1994">
                  <c:v>-0.52079799999999998</c:v>
                </c:pt>
                <c:pt idx="1995">
                  <c:v>-0.17500299999999999</c:v>
                </c:pt>
                <c:pt idx="1996">
                  <c:v>-0.12471</c:v>
                </c:pt>
                <c:pt idx="1997">
                  <c:v>-0.185303</c:v>
                </c:pt>
                <c:pt idx="1998">
                  <c:v>-0.27542100000000003</c:v>
                </c:pt>
                <c:pt idx="1999">
                  <c:v>-0.26710499999999998</c:v>
                </c:pt>
                <c:pt idx="2000">
                  <c:v>-0.16178899999999999</c:v>
                </c:pt>
                <c:pt idx="2001">
                  <c:v>-4.3045E-2</c:v>
                </c:pt>
                <c:pt idx="2002">
                  <c:v>2.1332E-2</c:v>
                </c:pt>
                <c:pt idx="2003">
                  <c:v>4.5288000000000002E-2</c:v>
                </c:pt>
                <c:pt idx="2004">
                  <c:v>5.3162000000000001E-2</c:v>
                </c:pt>
                <c:pt idx="2005">
                  <c:v>0.100296</c:v>
                </c:pt>
                <c:pt idx="2006">
                  <c:v>0.212479</c:v>
                </c:pt>
                <c:pt idx="2007">
                  <c:v>0.239014</c:v>
                </c:pt>
                <c:pt idx="2008">
                  <c:v>0.16000400000000001</c:v>
                </c:pt>
                <c:pt idx="2009">
                  <c:v>3.7018000000000002E-2</c:v>
                </c:pt>
                <c:pt idx="2010">
                  <c:v>-0.110641</c:v>
                </c:pt>
                <c:pt idx="2011">
                  <c:v>-0.180038</c:v>
                </c:pt>
                <c:pt idx="2012">
                  <c:v>-0.36904900000000002</c:v>
                </c:pt>
                <c:pt idx="2013">
                  <c:v>-0.40095500000000001</c:v>
                </c:pt>
                <c:pt idx="2014">
                  <c:v>-0.12870799999999999</c:v>
                </c:pt>
                <c:pt idx="2015">
                  <c:v>0.142899</c:v>
                </c:pt>
                <c:pt idx="2016">
                  <c:v>0.39955099999999999</c:v>
                </c:pt>
                <c:pt idx="2017">
                  <c:v>0.67369100000000004</c:v>
                </c:pt>
                <c:pt idx="2018">
                  <c:v>0.75773599999999997</c:v>
                </c:pt>
                <c:pt idx="2019">
                  <c:v>0.32774399999999998</c:v>
                </c:pt>
                <c:pt idx="2020">
                  <c:v>-3.8522029999999998</c:v>
                </c:pt>
                <c:pt idx="2021">
                  <c:v>-0.113663</c:v>
                </c:pt>
                <c:pt idx="2022">
                  <c:v>1.233231</c:v>
                </c:pt>
                <c:pt idx="2023">
                  <c:v>0.77374299999999996</c:v>
                </c:pt>
                <c:pt idx="2024">
                  <c:v>-0.46887200000000001</c:v>
                </c:pt>
                <c:pt idx="2025">
                  <c:v>-0.18592800000000001</c:v>
                </c:pt>
                <c:pt idx="2026">
                  <c:v>-0.21879599999999999</c:v>
                </c:pt>
                <c:pt idx="2027">
                  <c:v>4.512E-2</c:v>
                </c:pt>
                <c:pt idx="2028">
                  <c:v>0.25761400000000001</c:v>
                </c:pt>
                <c:pt idx="2029">
                  <c:v>3.7368999999999999E-2</c:v>
                </c:pt>
                <c:pt idx="2030">
                  <c:v>-9.1202000000000005E-2</c:v>
                </c:pt>
                <c:pt idx="2031">
                  <c:v>-0.22495999999999999</c:v>
                </c:pt>
                <c:pt idx="2032">
                  <c:v>-0.24026500000000001</c:v>
                </c:pt>
                <c:pt idx="2033">
                  <c:v>-0.27088899999999999</c:v>
                </c:pt>
                <c:pt idx="2034">
                  <c:v>-0.19686899999999999</c:v>
                </c:pt>
                <c:pt idx="2035">
                  <c:v>-0.14385999999999999</c:v>
                </c:pt>
                <c:pt idx="2036">
                  <c:v>-0.29681400000000002</c:v>
                </c:pt>
                <c:pt idx="2037">
                  <c:v>-0.52653499999999998</c:v>
                </c:pt>
                <c:pt idx="2038">
                  <c:v>-0.388992</c:v>
                </c:pt>
                <c:pt idx="2039">
                  <c:v>-4.4311999999999997E-2</c:v>
                </c:pt>
                <c:pt idx="2040">
                  <c:v>6.1157000000000003E-2</c:v>
                </c:pt>
                <c:pt idx="2041">
                  <c:v>3.9902E-2</c:v>
                </c:pt>
                <c:pt idx="2042">
                  <c:v>0.22616600000000001</c:v>
                </c:pt>
                <c:pt idx="2043">
                  <c:v>0.38041700000000001</c:v>
                </c:pt>
                <c:pt idx="2044">
                  <c:v>0.23997499999999999</c:v>
                </c:pt>
                <c:pt idx="2045">
                  <c:v>-5.9906000000000001E-2</c:v>
                </c:pt>
                <c:pt idx="2046">
                  <c:v>-0.16778599999999999</c:v>
                </c:pt>
                <c:pt idx="2047">
                  <c:v>-0.16744999999999999</c:v>
                </c:pt>
                <c:pt idx="2048">
                  <c:v>-0.211365</c:v>
                </c:pt>
                <c:pt idx="2049">
                  <c:v>-0.62127699999999997</c:v>
                </c:pt>
                <c:pt idx="2050">
                  <c:v>-1.0263819999999999</c:v>
                </c:pt>
                <c:pt idx="2051">
                  <c:v>-0.35224899999999998</c:v>
                </c:pt>
                <c:pt idx="2052">
                  <c:v>0.24562100000000001</c:v>
                </c:pt>
                <c:pt idx="2053">
                  <c:v>0.41465800000000003</c:v>
                </c:pt>
                <c:pt idx="2054">
                  <c:v>0.35023500000000002</c:v>
                </c:pt>
                <c:pt idx="2055">
                  <c:v>0.293076</c:v>
                </c:pt>
                <c:pt idx="2056">
                  <c:v>0.270264</c:v>
                </c:pt>
                <c:pt idx="2057">
                  <c:v>0.30490099999999998</c:v>
                </c:pt>
                <c:pt idx="2058">
                  <c:v>-0.124664</c:v>
                </c:pt>
                <c:pt idx="2059">
                  <c:v>-0.78570600000000002</c:v>
                </c:pt>
                <c:pt idx="2060">
                  <c:v>-0.32399</c:v>
                </c:pt>
                <c:pt idx="2061">
                  <c:v>0.102524</c:v>
                </c:pt>
                <c:pt idx="2062">
                  <c:v>0.195938</c:v>
                </c:pt>
                <c:pt idx="2063">
                  <c:v>-5.7280999999999999E-2</c:v>
                </c:pt>
                <c:pt idx="2064">
                  <c:v>-0.18554699999999999</c:v>
                </c:pt>
                <c:pt idx="2065">
                  <c:v>-4.9453999999999998E-2</c:v>
                </c:pt>
                <c:pt idx="2066">
                  <c:v>0.187973</c:v>
                </c:pt>
                <c:pt idx="2067">
                  <c:v>4.9468999999999999E-2</c:v>
                </c:pt>
                <c:pt idx="2068">
                  <c:v>-0.23846400000000001</c:v>
                </c:pt>
                <c:pt idx="2069">
                  <c:v>-0.66093400000000002</c:v>
                </c:pt>
                <c:pt idx="2070">
                  <c:v>-0.44302399999999997</c:v>
                </c:pt>
                <c:pt idx="2071">
                  <c:v>-0.53154000000000001</c:v>
                </c:pt>
                <c:pt idx="2072">
                  <c:v>-0.44047500000000001</c:v>
                </c:pt>
                <c:pt idx="2073">
                  <c:v>0.52334599999999998</c:v>
                </c:pt>
                <c:pt idx="2074">
                  <c:v>0.29097000000000001</c:v>
                </c:pt>
                <c:pt idx="2075">
                  <c:v>-0.42378199999999999</c:v>
                </c:pt>
                <c:pt idx="2076">
                  <c:v>-0.435776</c:v>
                </c:pt>
                <c:pt idx="2077">
                  <c:v>-0.35220299999999999</c:v>
                </c:pt>
                <c:pt idx="2078">
                  <c:v>-0.109268</c:v>
                </c:pt>
                <c:pt idx="2079">
                  <c:v>-7.6965000000000006E-2</c:v>
                </c:pt>
                <c:pt idx="2080">
                  <c:v>-4.1458000000000002E-2</c:v>
                </c:pt>
                <c:pt idx="2081">
                  <c:v>-4.2937999999999997E-2</c:v>
                </c:pt>
                <c:pt idx="2082">
                  <c:v>-6.9855E-2</c:v>
                </c:pt>
                <c:pt idx="2083">
                  <c:v>-0.30696099999999998</c:v>
                </c:pt>
                <c:pt idx="2084">
                  <c:v>-0.35714699999999999</c:v>
                </c:pt>
                <c:pt idx="2085">
                  <c:v>-0.29565399999999997</c:v>
                </c:pt>
                <c:pt idx="2086">
                  <c:v>-0.27059899999999998</c:v>
                </c:pt>
                <c:pt idx="2087">
                  <c:v>-0.26814300000000002</c:v>
                </c:pt>
                <c:pt idx="2088">
                  <c:v>-0.18714900000000001</c:v>
                </c:pt>
                <c:pt idx="2089">
                  <c:v>9.0941999999999995E-2</c:v>
                </c:pt>
                <c:pt idx="2090">
                  <c:v>0.36863699999999999</c:v>
                </c:pt>
                <c:pt idx="2091">
                  <c:v>0.58210799999999996</c:v>
                </c:pt>
                <c:pt idx="2092">
                  <c:v>0.55050699999999997</c:v>
                </c:pt>
                <c:pt idx="2093">
                  <c:v>7.3898000000000005E-2</c:v>
                </c:pt>
                <c:pt idx="2094">
                  <c:v>-0.14768999999999999</c:v>
                </c:pt>
                <c:pt idx="2095">
                  <c:v>-0.50190699999999999</c:v>
                </c:pt>
                <c:pt idx="2096">
                  <c:v>-0.103378</c:v>
                </c:pt>
                <c:pt idx="2097">
                  <c:v>0.20355200000000001</c:v>
                </c:pt>
                <c:pt idx="2098">
                  <c:v>0.21693399999999999</c:v>
                </c:pt>
                <c:pt idx="2099">
                  <c:v>-0.11634799999999999</c:v>
                </c:pt>
                <c:pt idx="2100">
                  <c:v>-0.33088699999999999</c:v>
                </c:pt>
                <c:pt idx="2101">
                  <c:v>0.23338300000000001</c:v>
                </c:pt>
                <c:pt idx="2102">
                  <c:v>0.36520399999999997</c:v>
                </c:pt>
                <c:pt idx="2103">
                  <c:v>0.370529</c:v>
                </c:pt>
                <c:pt idx="2104">
                  <c:v>0.389847</c:v>
                </c:pt>
                <c:pt idx="2105">
                  <c:v>0.28004499999999999</c:v>
                </c:pt>
                <c:pt idx="2106">
                  <c:v>0.17923</c:v>
                </c:pt>
                <c:pt idx="2107">
                  <c:v>5.3573999999999997E-2</c:v>
                </c:pt>
                <c:pt idx="2108">
                  <c:v>0.158142</c:v>
                </c:pt>
                <c:pt idx="2109">
                  <c:v>0.18971299999999999</c:v>
                </c:pt>
                <c:pt idx="2110">
                  <c:v>0.13707</c:v>
                </c:pt>
                <c:pt idx="2111">
                  <c:v>5.8990000000000001E-2</c:v>
                </c:pt>
                <c:pt idx="2112">
                  <c:v>-2.6962E-2</c:v>
                </c:pt>
                <c:pt idx="2113">
                  <c:v>-5.3162000000000001E-2</c:v>
                </c:pt>
                <c:pt idx="2114">
                  <c:v>7.6995999999999995E-2</c:v>
                </c:pt>
                <c:pt idx="2115">
                  <c:v>0.17625399999999999</c:v>
                </c:pt>
                <c:pt idx="2116">
                  <c:v>0.225464</c:v>
                </c:pt>
                <c:pt idx="2117">
                  <c:v>0.28764299999999998</c:v>
                </c:pt>
                <c:pt idx="2118">
                  <c:v>0.30113200000000001</c:v>
                </c:pt>
                <c:pt idx="2119">
                  <c:v>0.23754900000000001</c:v>
                </c:pt>
                <c:pt idx="2120">
                  <c:v>-0.12712100000000001</c:v>
                </c:pt>
                <c:pt idx="2121">
                  <c:v>2.2949000000000001E-2</c:v>
                </c:pt>
                <c:pt idx="2122">
                  <c:v>-0.27888499999999999</c:v>
                </c:pt>
                <c:pt idx="2123">
                  <c:v>-0.23677100000000001</c:v>
                </c:pt>
                <c:pt idx="2124">
                  <c:v>0.28768899999999997</c:v>
                </c:pt>
                <c:pt idx="2125">
                  <c:v>0.74475100000000005</c:v>
                </c:pt>
                <c:pt idx="2126">
                  <c:v>0.52592499999999998</c:v>
                </c:pt>
                <c:pt idx="2127">
                  <c:v>-0.382996</c:v>
                </c:pt>
                <c:pt idx="2128">
                  <c:v>-0.57466099999999998</c:v>
                </c:pt>
                <c:pt idx="2129">
                  <c:v>-0.24993899999999999</c:v>
                </c:pt>
                <c:pt idx="2130">
                  <c:v>-0.61511199999999999</c:v>
                </c:pt>
                <c:pt idx="2131">
                  <c:v>7.0175000000000001E-2</c:v>
                </c:pt>
                <c:pt idx="2132">
                  <c:v>5.1804000000000003E-2</c:v>
                </c:pt>
                <c:pt idx="2133">
                  <c:v>-0.12512200000000001</c:v>
                </c:pt>
                <c:pt idx="2134">
                  <c:v>-0.17807000000000001</c:v>
                </c:pt>
                <c:pt idx="2135">
                  <c:v>-0.16230800000000001</c:v>
                </c:pt>
                <c:pt idx="2136">
                  <c:v>-0.44656400000000002</c:v>
                </c:pt>
                <c:pt idx="2137">
                  <c:v>-0.52446000000000004</c:v>
                </c:pt>
                <c:pt idx="2138">
                  <c:v>-0.42716999999999999</c:v>
                </c:pt>
                <c:pt idx="2139">
                  <c:v>-0.17337</c:v>
                </c:pt>
                <c:pt idx="2140">
                  <c:v>-0.33480799999999999</c:v>
                </c:pt>
                <c:pt idx="2141">
                  <c:v>-0.30442799999999998</c:v>
                </c:pt>
                <c:pt idx="2142">
                  <c:v>-0.22009300000000001</c:v>
                </c:pt>
                <c:pt idx="2143">
                  <c:v>-0.852661</c:v>
                </c:pt>
                <c:pt idx="2144">
                  <c:v>-0.60082999999999998</c:v>
                </c:pt>
                <c:pt idx="2145">
                  <c:v>-0.73556500000000002</c:v>
                </c:pt>
                <c:pt idx="2146">
                  <c:v>-0.31274400000000002</c:v>
                </c:pt>
                <c:pt idx="2147">
                  <c:v>0.11450200000000001</c:v>
                </c:pt>
                <c:pt idx="2148">
                  <c:v>-2.4139000000000001E-2</c:v>
                </c:pt>
                <c:pt idx="2149">
                  <c:v>-4.6295000000000003E-2</c:v>
                </c:pt>
                <c:pt idx="2150">
                  <c:v>-0.106506</c:v>
                </c:pt>
                <c:pt idx="2151">
                  <c:v>-0.44937100000000002</c:v>
                </c:pt>
                <c:pt idx="2152">
                  <c:v>-0.44186399999999998</c:v>
                </c:pt>
                <c:pt idx="2153">
                  <c:v>-0.19645699999999999</c:v>
                </c:pt>
                <c:pt idx="2154">
                  <c:v>7.6767000000000002E-2</c:v>
                </c:pt>
                <c:pt idx="2155">
                  <c:v>7.7728000000000005E-2</c:v>
                </c:pt>
                <c:pt idx="2156">
                  <c:v>-9.5947000000000005E-2</c:v>
                </c:pt>
                <c:pt idx="2157">
                  <c:v>-0.173538</c:v>
                </c:pt>
                <c:pt idx="2158">
                  <c:v>-4.6096999999999999E-2</c:v>
                </c:pt>
                <c:pt idx="2159">
                  <c:v>-2.3712E-2</c:v>
                </c:pt>
                <c:pt idx="2160">
                  <c:v>-1.2267999999999999E-2</c:v>
                </c:pt>
                <c:pt idx="2161">
                  <c:v>-0.11222799999999999</c:v>
                </c:pt>
                <c:pt idx="2162">
                  <c:v>-0.21699499999999999</c:v>
                </c:pt>
                <c:pt idx="2163">
                  <c:v>-0.31254599999999999</c:v>
                </c:pt>
                <c:pt idx="2164">
                  <c:v>-0.31671100000000002</c:v>
                </c:pt>
                <c:pt idx="2165">
                  <c:v>-0.123123</c:v>
                </c:pt>
                <c:pt idx="2166">
                  <c:v>2.3529000000000001E-2</c:v>
                </c:pt>
                <c:pt idx="2167">
                  <c:v>0.128693</c:v>
                </c:pt>
                <c:pt idx="2168">
                  <c:v>-8.7920999999999999E-2</c:v>
                </c:pt>
                <c:pt idx="2169">
                  <c:v>-0.224075</c:v>
                </c:pt>
                <c:pt idx="2170">
                  <c:v>-0.40295399999999998</c:v>
                </c:pt>
                <c:pt idx="2171">
                  <c:v>-0.56236299999999995</c:v>
                </c:pt>
                <c:pt idx="2172">
                  <c:v>-0.42849700000000002</c:v>
                </c:pt>
                <c:pt idx="2173">
                  <c:v>-0.52449000000000001</c:v>
                </c:pt>
                <c:pt idx="2174">
                  <c:v>-0.32501200000000002</c:v>
                </c:pt>
                <c:pt idx="2175">
                  <c:v>0.14193700000000001</c:v>
                </c:pt>
                <c:pt idx="2176">
                  <c:v>0.24881</c:v>
                </c:pt>
                <c:pt idx="2177">
                  <c:v>-0.511154</c:v>
                </c:pt>
                <c:pt idx="2178">
                  <c:v>-0.86898799999999998</c:v>
                </c:pt>
                <c:pt idx="2179">
                  <c:v>-0.67056300000000002</c:v>
                </c:pt>
                <c:pt idx="2180">
                  <c:v>-0.46449299999999999</c:v>
                </c:pt>
                <c:pt idx="2181">
                  <c:v>-0.36146499999999998</c:v>
                </c:pt>
                <c:pt idx="2182">
                  <c:v>-0.23138400000000001</c:v>
                </c:pt>
                <c:pt idx="2183">
                  <c:v>-0.259857</c:v>
                </c:pt>
                <c:pt idx="2184">
                  <c:v>-0.34903000000000001</c:v>
                </c:pt>
                <c:pt idx="2185">
                  <c:v>-0.51875300000000002</c:v>
                </c:pt>
                <c:pt idx="2186">
                  <c:v>-0.57360800000000001</c:v>
                </c:pt>
                <c:pt idx="2187">
                  <c:v>-0.57791099999999995</c:v>
                </c:pt>
                <c:pt idx="2188">
                  <c:v>-0.484207</c:v>
                </c:pt>
                <c:pt idx="2189">
                  <c:v>-0.60542300000000004</c:v>
                </c:pt>
                <c:pt idx="2190">
                  <c:v>-0.75315900000000002</c:v>
                </c:pt>
                <c:pt idx="2191">
                  <c:v>-0.74656699999999998</c:v>
                </c:pt>
                <c:pt idx="2192">
                  <c:v>-0.57629399999999997</c:v>
                </c:pt>
                <c:pt idx="2193">
                  <c:v>-0.37638899999999997</c:v>
                </c:pt>
                <c:pt idx="2194">
                  <c:v>-0.28118900000000002</c:v>
                </c:pt>
                <c:pt idx="2195">
                  <c:v>-0.21485899999999999</c:v>
                </c:pt>
                <c:pt idx="2196">
                  <c:v>-0.33293200000000001</c:v>
                </c:pt>
                <c:pt idx="2197">
                  <c:v>-0.57931500000000002</c:v>
                </c:pt>
                <c:pt idx="2198">
                  <c:v>-0.50360099999999997</c:v>
                </c:pt>
                <c:pt idx="2199">
                  <c:v>-0.269287</c:v>
                </c:pt>
                <c:pt idx="2200">
                  <c:v>-7.8279999999999999E-3</c:v>
                </c:pt>
                <c:pt idx="2201">
                  <c:v>-8.4152000000000005E-2</c:v>
                </c:pt>
                <c:pt idx="2202">
                  <c:v>-0.50430299999999995</c:v>
                </c:pt>
                <c:pt idx="2203">
                  <c:v>-0.79899600000000004</c:v>
                </c:pt>
                <c:pt idx="2204">
                  <c:v>-0.54017599999999999</c:v>
                </c:pt>
                <c:pt idx="2205">
                  <c:v>-0.36035200000000001</c:v>
                </c:pt>
                <c:pt idx="2206">
                  <c:v>-0.32168600000000003</c:v>
                </c:pt>
                <c:pt idx="2207">
                  <c:v>-0.20805399999999999</c:v>
                </c:pt>
                <c:pt idx="2208">
                  <c:v>-0.15165699999999999</c:v>
                </c:pt>
                <c:pt idx="2209">
                  <c:v>1.5213000000000001E-2</c:v>
                </c:pt>
                <c:pt idx="2210">
                  <c:v>-0.197433</c:v>
                </c:pt>
                <c:pt idx="2211">
                  <c:v>-0.24127199999999999</c:v>
                </c:pt>
                <c:pt idx="2212">
                  <c:v>-0.336395</c:v>
                </c:pt>
                <c:pt idx="2213">
                  <c:v>-0.426315</c:v>
                </c:pt>
                <c:pt idx="2214">
                  <c:v>-0.36706499999999997</c:v>
                </c:pt>
                <c:pt idx="2215">
                  <c:v>-0.26005600000000001</c:v>
                </c:pt>
                <c:pt idx="2216">
                  <c:v>-0.17118800000000001</c:v>
                </c:pt>
                <c:pt idx="2217">
                  <c:v>-0.138351</c:v>
                </c:pt>
                <c:pt idx="2218">
                  <c:v>-0.191467</c:v>
                </c:pt>
                <c:pt idx="2219">
                  <c:v>-0.24929799999999999</c:v>
                </c:pt>
                <c:pt idx="2220">
                  <c:v>-0.49777199999999999</c:v>
                </c:pt>
                <c:pt idx="2221">
                  <c:v>-0.85528599999999999</c:v>
                </c:pt>
                <c:pt idx="2222">
                  <c:v>-0.90200800000000003</c:v>
                </c:pt>
                <c:pt idx="2223">
                  <c:v>-0.68496699999999999</c:v>
                </c:pt>
                <c:pt idx="2224">
                  <c:v>-0.35612500000000002</c:v>
                </c:pt>
                <c:pt idx="2225">
                  <c:v>3.5811999999999997E-2</c:v>
                </c:pt>
                <c:pt idx="2226">
                  <c:v>-2.8015000000000002E-2</c:v>
                </c:pt>
                <c:pt idx="2227">
                  <c:v>-0.56771899999999997</c:v>
                </c:pt>
                <c:pt idx="2228">
                  <c:v>-0.80715899999999996</c:v>
                </c:pt>
                <c:pt idx="2229">
                  <c:v>-0.54948399999999997</c:v>
                </c:pt>
                <c:pt idx="2230">
                  <c:v>-0.293381</c:v>
                </c:pt>
                <c:pt idx="2231">
                  <c:v>-0.21893299999999999</c:v>
                </c:pt>
                <c:pt idx="2232">
                  <c:v>-0.30751000000000001</c:v>
                </c:pt>
                <c:pt idx="2233">
                  <c:v>-0.474823</c:v>
                </c:pt>
                <c:pt idx="2234">
                  <c:v>-0.469223</c:v>
                </c:pt>
                <c:pt idx="2235">
                  <c:v>-0.4758</c:v>
                </c:pt>
                <c:pt idx="2236">
                  <c:v>-0.48677100000000001</c:v>
                </c:pt>
                <c:pt idx="2237">
                  <c:v>-0.48831200000000002</c:v>
                </c:pt>
                <c:pt idx="2238">
                  <c:v>-0.49340800000000001</c:v>
                </c:pt>
                <c:pt idx="2239">
                  <c:v>-0.49587999999999999</c:v>
                </c:pt>
                <c:pt idx="2240">
                  <c:v>-0.48173500000000002</c:v>
                </c:pt>
                <c:pt idx="2241">
                  <c:v>-0.374695</c:v>
                </c:pt>
                <c:pt idx="2242">
                  <c:v>-0.17968799999999999</c:v>
                </c:pt>
                <c:pt idx="2243">
                  <c:v>-0.32664500000000002</c:v>
                </c:pt>
                <c:pt idx="2244">
                  <c:v>-0.26010100000000003</c:v>
                </c:pt>
                <c:pt idx="2245">
                  <c:v>-0.36666900000000002</c:v>
                </c:pt>
                <c:pt idx="2246">
                  <c:v>-0.50691200000000003</c:v>
                </c:pt>
                <c:pt idx="2247">
                  <c:v>-0.32614100000000001</c:v>
                </c:pt>
                <c:pt idx="2248">
                  <c:v>1.0817999999999999E-2</c:v>
                </c:pt>
                <c:pt idx="2249">
                  <c:v>-9.9257999999999999E-2</c:v>
                </c:pt>
                <c:pt idx="2250">
                  <c:v>-0.225021</c:v>
                </c:pt>
                <c:pt idx="2251">
                  <c:v>-0.44897500000000001</c:v>
                </c:pt>
                <c:pt idx="2252">
                  <c:v>-0.43344100000000002</c:v>
                </c:pt>
                <c:pt idx="2253">
                  <c:v>-0.212753</c:v>
                </c:pt>
                <c:pt idx="2254">
                  <c:v>-0.108871</c:v>
                </c:pt>
                <c:pt idx="2255">
                  <c:v>7.2662000000000004E-2</c:v>
                </c:pt>
                <c:pt idx="2256">
                  <c:v>0.12603800000000001</c:v>
                </c:pt>
                <c:pt idx="2257">
                  <c:v>-2.2202E-2</c:v>
                </c:pt>
                <c:pt idx="2258">
                  <c:v>-0.17402599999999999</c:v>
                </c:pt>
                <c:pt idx="2259">
                  <c:v>-8.6609000000000005E-2</c:v>
                </c:pt>
                <c:pt idx="2260">
                  <c:v>-5.9112999999999999E-2</c:v>
                </c:pt>
                <c:pt idx="2261">
                  <c:v>-0.11572300000000001</c:v>
                </c:pt>
                <c:pt idx="2262">
                  <c:v>-0.29956100000000002</c:v>
                </c:pt>
                <c:pt idx="2263">
                  <c:v>-0.43899500000000002</c:v>
                </c:pt>
                <c:pt idx="2264">
                  <c:v>-0.34753400000000001</c:v>
                </c:pt>
                <c:pt idx="2265">
                  <c:v>-0.28306599999999998</c:v>
                </c:pt>
                <c:pt idx="2266">
                  <c:v>-0.225693</c:v>
                </c:pt>
                <c:pt idx="2267">
                  <c:v>-0.25222800000000001</c:v>
                </c:pt>
                <c:pt idx="2268">
                  <c:v>-0.43374600000000002</c:v>
                </c:pt>
                <c:pt idx="2269">
                  <c:v>-0.70385699999999995</c:v>
                </c:pt>
                <c:pt idx="2270">
                  <c:v>-0.79670700000000005</c:v>
                </c:pt>
                <c:pt idx="2271">
                  <c:v>-0.35563699999999998</c:v>
                </c:pt>
                <c:pt idx="2272">
                  <c:v>0.40843200000000002</c:v>
                </c:pt>
                <c:pt idx="2273">
                  <c:v>0.81979400000000002</c:v>
                </c:pt>
                <c:pt idx="2274">
                  <c:v>0.38844299999999998</c:v>
                </c:pt>
                <c:pt idx="2275">
                  <c:v>-0.17222599999999999</c:v>
                </c:pt>
                <c:pt idx="2276">
                  <c:v>-0.50234999999999996</c:v>
                </c:pt>
                <c:pt idx="2277">
                  <c:v>-0.66766400000000004</c:v>
                </c:pt>
                <c:pt idx="2278">
                  <c:v>-0.32034299999999999</c:v>
                </c:pt>
                <c:pt idx="2279">
                  <c:v>-0.12139900000000001</c:v>
                </c:pt>
                <c:pt idx="2280">
                  <c:v>-4.1824E-2</c:v>
                </c:pt>
                <c:pt idx="2281">
                  <c:v>-2.861E-2</c:v>
                </c:pt>
                <c:pt idx="2282">
                  <c:v>-0.150284</c:v>
                </c:pt>
                <c:pt idx="2283">
                  <c:v>-0.28459200000000001</c:v>
                </c:pt>
                <c:pt idx="2284">
                  <c:v>-0.33557100000000001</c:v>
                </c:pt>
                <c:pt idx="2285">
                  <c:v>-0.27154499999999998</c:v>
                </c:pt>
                <c:pt idx="2286">
                  <c:v>-5.3787000000000001E-2</c:v>
                </c:pt>
                <c:pt idx="2287">
                  <c:v>0.212784</c:v>
                </c:pt>
                <c:pt idx="2288">
                  <c:v>0.32426500000000003</c:v>
                </c:pt>
                <c:pt idx="2289">
                  <c:v>-4.5456000000000003E-2</c:v>
                </c:pt>
                <c:pt idx="2290">
                  <c:v>-0.37373400000000001</c:v>
                </c:pt>
                <c:pt idx="2291">
                  <c:v>-0.60340899999999997</c:v>
                </c:pt>
                <c:pt idx="2292">
                  <c:v>-1.0737920000000001</c:v>
                </c:pt>
                <c:pt idx="2293">
                  <c:v>-0.47404499999999999</c:v>
                </c:pt>
                <c:pt idx="2294">
                  <c:v>0.52717599999999998</c:v>
                </c:pt>
                <c:pt idx="2295">
                  <c:v>0.28099099999999999</c:v>
                </c:pt>
                <c:pt idx="2296">
                  <c:v>-0.59861799999999998</c:v>
                </c:pt>
                <c:pt idx="2297">
                  <c:v>-0.27177400000000002</c:v>
                </c:pt>
                <c:pt idx="2298">
                  <c:v>8.6060000000000008E-3</c:v>
                </c:pt>
                <c:pt idx="2299">
                  <c:v>-1.2146000000000001E-2</c:v>
                </c:pt>
                <c:pt idx="2300">
                  <c:v>3.4561000000000001E-2</c:v>
                </c:pt>
                <c:pt idx="2301">
                  <c:v>4.2923000000000003E-2</c:v>
                </c:pt>
                <c:pt idx="2302">
                  <c:v>-3.9809999999999998E-2</c:v>
                </c:pt>
                <c:pt idx="2303">
                  <c:v>-2.0218E-2</c:v>
                </c:pt>
                <c:pt idx="2304">
                  <c:v>1.5900000000000001E-2</c:v>
                </c:pt>
                <c:pt idx="2305">
                  <c:v>-6.7398E-2</c:v>
                </c:pt>
                <c:pt idx="2306">
                  <c:v>-5.8043999999999998E-2</c:v>
                </c:pt>
                <c:pt idx="2307">
                  <c:v>-2.3421999999999998E-2</c:v>
                </c:pt>
                <c:pt idx="2308">
                  <c:v>-6.6360000000000002E-2</c:v>
                </c:pt>
                <c:pt idx="2309">
                  <c:v>-1.4969E-2</c:v>
                </c:pt>
                <c:pt idx="2310">
                  <c:v>8.2244999999999999E-2</c:v>
                </c:pt>
                <c:pt idx="2311">
                  <c:v>-1.7609E-2</c:v>
                </c:pt>
                <c:pt idx="2312">
                  <c:v>-0.16217000000000001</c:v>
                </c:pt>
                <c:pt idx="2313">
                  <c:v>-0.16766400000000001</c:v>
                </c:pt>
                <c:pt idx="2314">
                  <c:v>-0.20077500000000001</c:v>
                </c:pt>
                <c:pt idx="2315">
                  <c:v>-0.23170499999999999</c:v>
                </c:pt>
                <c:pt idx="2316">
                  <c:v>-0.22309899999999999</c:v>
                </c:pt>
                <c:pt idx="2317">
                  <c:v>-0.35707100000000003</c:v>
                </c:pt>
                <c:pt idx="2318">
                  <c:v>-0.47117599999999998</c:v>
                </c:pt>
                <c:pt idx="2319">
                  <c:v>-0.57006800000000002</c:v>
                </c:pt>
                <c:pt idx="2320">
                  <c:v>-0.50549299999999997</c:v>
                </c:pt>
                <c:pt idx="2321">
                  <c:v>0.122375</c:v>
                </c:pt>
                <c:pt idx="2322">
                  <c:v>0.816971</c:v>
                </c:pt>
                <c:pt idx="2323">
                  <c:v>0.66453600000000002</c:v>
                </c:pt>
                <c:pt idx="2324">
                  <c:v>-0.124329</c:v>
                </c:pt>
                <c:pt idx="2325">
                  <c:v>-0.53741499999999998</c:v>
                </c:pt>
                <c:pt idx="2326">
                  <c:v>-0.74624599999999996</c:v>
                </c:pt>
                <c:pt idx="2327">
                  <c:v>-0.50628700000000004</c:v>
                </c:pt>
                <c:pt idx="2328">
                  <c:v>-0.27221699999999999</c:v>
                </c:pt>
                <c:pt idx="2329">
                  <c:v>6.2621999999999997E-2</c:v>
                </c:pt>
                <c:pt idx="2330">
                  <c:v>0.25999499999999998</c:v>
                </c:pt>
                <c:pt idx="2331">
                  <c:v>0.14913899999999999</c:v>
                </c:pt>
                <c:pt idx="2332">
                  <c:v>-0.104523</c:v>
                </c:pt>
                <c:pt idx="2333">
                  <c:v>-0.300873</c:v>
                </c:pt>
                <c:pt idx="2334">
                  <c:v>-0.31906099999999998</c:v>
                </c:pt>
                <c:pt idx="2335">
                  <c:v>-7.0144999999999999E-2</c:v>
                </c:pt>
                <c:pt idx="2336">
                  <c:v>0.32643100000000003</c:v>
                </c:pt>
                <c:pt idx="2337">
                  <c:v>0.54214499999999999</c:v>
                </c:pt>
                <c:pt idx="2338">
                  <c:v>0.55064400000000002</c:v>
                </c:pt>
                <c:pt idx="2339">
                  <c:v>-0.36915599999999998</c:v>
                </c:pt>
                <c:pt idx="2340">
                  <c:v>-0.63250700000000004</c:v>
                </c:pt>
                <c:pt idx="2341">
                  <c:v>-1.0623629999999999</c:v>
                </c:pt>
                <c:pt idx="2342">
                  <c:v>-0.738174</c:v>
                </c:pt>
                <c:pt idx="2343">
                  <c:v>0.34638999999999998</c:v>
                </c:pt>
                <c:pt idx="2344">
                  <c:v>0.57278399999999996</c:v>
                </c:pt>
                <c:pt idx="2345">
                  <c:v>-1.01738</c:v>
                </c:pt>
                <c:pt idx="2346">
                  <c:v>-1.09761</c:v>
                </c:pt>
                <c:pt idx="2347">
                  <c:v>-0.17659</c:v>
                </c:pt>
                <c:pt idx="2348">
                  <c:v>0.127167</c:v>
                </c:pt>
                <c:pt idx="2349">
                  <c:v>0.27742</c:v>
                </c:pt>
                <c:pt idx="2350">
                  <c:v>0.43446400000000002</c:v>
                </c:pt>
                <c:pt idx="2351">
                  <c:v>0.41064499999999998</c:v>
                </c:pt>
                <c:pt idx="2352">
                  <c:v>0.324127</c:v>
                </c:pt>
                <c:pt idx="2353">
                  <c:v>2.1652000000000001E-2</c:v>
                </c:pt>
                <c:pt idx="2354">
                  <c:v>-0.48049900000000001</c:v>
                </c:pt>
                <c:pt idx="2355">
                  <c:v>8.7204000000000004E-2</c:v>
                </c:pt>
                <c:pt idx="2356">
                  <c:v>0.29197699999999999</c:v>
                </c:pt>
                <c:pt idx="2357">
                  <c:v>3.0776999999999999E-2</c:v>
                </c:pt>
                <c:pt idx="2358">
                  <c:v>-0.222</c:v>
                </c:pt>
                <c:pt idx="2359">
                  <c:v>-0.20233200000000001</c:v>
                </c:pt>
                <c:pt idx="2360">
                  <c:v>-0.24166899999999999</c:v>
                </c:pt>
                <c:pt idx="2361">
                  <c:v>-0.28372199999999997</c:v>
                </c:pt>
                <c:pt idx="2362">
                  <c:v>-0.21527099999999999</c:v>
                </c:pt>
                <c:pt idx="2363">
                  <c:v>-0.31529200000000002</c:v>
                </c:pt>
                <c:pt idx="2364">
                  <c:v>-0.41287200000000002</c:v>
                </c:pt>
                <c:pt idx="2365">
                  <c:v>-0.476242</c:v>
                </c:pt>
                <c:pt idx="2366">
                  <c:v>-0.52891500000000002</c:v>
                </c:pt>
                <c:pt idx="2367">
                  <c:v>-0.50781200000000004</c:v>
                </c:pt>
                <c:pt idx="2368">
                  <c:v>6.4788999999999999E-2</c:v>
                </c:pt>
                <c:pt idx="2369">
                  <c:v>0.312668</c:v>
                </c:pt>
                <c:pt idx="2370">
                  <c:v>0.48353600000000002</c:v>
                </c:pt>
                <c:pt idx="2371">
                  <c:v>1.4053E-2</c:v>
                </c:pt>
                <c:pt idx="2372">
                  <c:v>-0.52896100000000001</c:v>
                </c:pt>
                <c:pt idx="2373">
                  <c:v>-0.57040400000000002</c:v>
                </c:pt>
                <c:pt idx="2374">
                  <c:v>-0.42968800000000001</c:v>
                </c:pt>
                <c:pt idx="2375">
                  <c:v>-0.286163</c:v>
                </c:pt>
                <c:pt idx="2376">
                  <c:v>-0.19796800000000001</c:v>
                </c:pt>
                <c:pt idx="2377">
                  <c:v>-6.5032999999999994E-2</c:v>
                </c:pt>
                <c:pt idx="2378">
                  <c:v>9.4599999999999997E-3</c:v>
                </c:pt>
                <c:pt idx="2379">
                  <c:v>-0.17541499999999999</c:v>
                </c:pt>
                <c:pt idx="2380">
                  <c:v>-0.27705400000000002</c:v>
                </c:pt>
                <c:pt idx="2381">
                  <c:v>-0.32591199999999998</c:v>
                </c:pt>
                <c:pt idx="2382">
                  <c:v>-0.20056199999999999</c:v>
                </c:pt>
                <c:pt idx="2383">
                  <c:v>-5.0629E-2</c:v>
                </c:pt>
                <c:pt idx="2384">
                  <c:v>4.0511999999999999E-2</c:v>
                </c:pt>
                <c:pt idx="2385">
                  <c:v>0.20462</c:v>
                </c:pt>
                <c:pt idx="2386">
                  <c:v>0.16569500000000001</c:v>
                </c:pt>
                <c:pt idx="2387">
                  <c:v>-0.45472699999999999</c:v>
                </c:pt>
                <c:pt idx="2388">
                  <c:v>-0.72666900000000001</c:v>
                </c:pt>
                <c:pt idx="2389">
                  <c:v>-0.38250699999999999</c:v>
                </c:pt>
                <c:pt idx="2390">
                  <c:v>-7.4448E-2</c:v>
                </c:pt>
                <c:pt idx="2391">
                  <c:v>0.44840999999999998</c:v>
                </c:pt>
                <c:pt idx="2392">
                  <c:v>0.85260000000000002</c:v>
                </c:pt>
                <c:pt idx="2393">
                  <c:v>-2.5528559999999998</c:v>
                </c:pt>
                <c:pt idx="2394">
                  <c:v>-0.22587599999999999</c:v>
                </c:pt>
                <c:pt idx="2395">
                  <c:v>0.55415300000000001</c:v>
                </c:pt>
                <c:pt idx="2396">
                  <c:v>0.42222599999999999</c:v>
                </c:pt>
                <c:pt idx="2397">
                  <c:v>0.36610399999999998</c:v>
                </c:pt>
                <c:pt idx="2398">
                  <c:v>0.36299100000000001</c:v>
                </c:pt>
                <c:pt idx="2399">
                  <c:v>0.30946400000000002</c:v>
                </c:pt>
                <c:pt idx="2400">
                  <c:v>0.228882</c:v>
                </c:pt>
                <c:pt idx="2401">
                  <c:v>-0.95094299999999998</c:v>
                </c:pt>
                <c:pt idx="2402">
                  <c:v>-0.73712200000000005</c:v>
                </c:pt>
                <c:pt idx="2403">
                  <c:v>0.14993300000000001</c:v>
                </c:pt>
                <c:pt idx="2404">
                  <c:v>-1.8051000000000001E-2</c:v>
                </c:pt>
                <c:pt idx="2405">
                  <c:v>-0.38406400000000002</c:v>
                </c:pt>
                <c:pt idx="2406">
                  <c:v>-0.326324</c:v>
                </c:pt>
                <c:pt idx="2407">
                  <c:v>-0.18554699999999999</c:v>
                </c:pt>
                <c:pt idx="2408">
                  <c:v>-0.138596</c:v>
                </c:pt>
                <c:pt idx="2409">
                  <c:v>-1.9257E-2</c:v>
                </c:pt>
                <c:pt idx="2410">
                  <c:v>0.140961</c:v>
                </c:pt>
                <c:pt idx="2411">
                  <c:v>0.150253</c:v>
                </c:pt>
                <c:pt idx="2412">
                  <c:v>2.9139999999999999E-3</c:v>
                </c:pt>
                <c:pt idx="2413">
                  <c:v>-0.338287</c:v>
                </c:pt>
                <c:pt idx="2414">
                  <c:v>-0.63484200000000002</c:v>
                </c:pt>
                <c:pt idx="2415">
                  <c:v>-0.85623199999999999</c:v>
                </c:pt>
                <c:pt idx="2416">
                  <c:v>-0.54183999999999999</c:v>
                </c:pt>
                <c:pt idx="2417">
                  <c:v>-0.167328</c:v>
                </c:pt>
                <c:pt idx="2418">
                  <c:v>0.376328</c:v>
                </c:pt>
                <c:pt idx="2419">
                  <c:v>0.56828299999999998</c:v>
                </c:pt>
                <c:pt idx="2420">
                  <c:v>0.106293</c:v>
                </c:pt>
                <c:pt idx="2421">
                  <c:v>-0.41093400000000002</c:v>
                </c:pt>
                <c:pt idx="2422">
                  <c:v>-0.53330999999999995</c:v>
                </c:pt>
                <c:pt idx="2423">
                  <c:v>-0.401505</c:v>
                </c:pt>
                <c:pt idx="2424">
                  <c:v>-0.13070699999999999</c:v>
                </c:pt>
                <c:pt idx="2425">
                  <c:v>-5.7785000000000003E-2</c:v>
                </c:pt>
                <c:pt idx="2426">
                  <c:v>-0.110809</c:v>
                </c:pt>
                <c:pt idx="2427">
                  <c:v>-0.18367</c:v>
                </c:pt>
                <c:pt idx="2428">
                  <c:v>-0.20333899999999999</c:v>
                </c:pt>
                <c:pt idx="2429">
                  <c:v>-0.20327799999999999</c:v>
                </c:pt>
                <c:pt idx="2430">
                  <c:v>-0.22525000000000001</c:v>
                </c:pt>
                <c:pt idx="2431">
                  <c:v>-0.182114</c:v>
                </c:pt>
                <c:pt idx="2432">
                  <c:v>-0.10670499999999999</c:v>
                </c:pt>
                <c:pt idx="2433">
                  <c:v>6.2484999999999999E-2</c:v>
                </c:pt>
                <c:pt idx="2434">
                  <c:v>0.273148</c:v>
                </c:pt>
                <c:pt idx="2435">
                  <c:v>0.41470299999999999</c:v>
                </c:pt>
                <c:pt idx="2436">
                  <c:v>-0.19303899999999999</c:v>
                </c:pt>
                <c:pt idx="2437">
                  <c:v>-0.94285600000000003</c:v>
                </c:pt>
                <c:pt idx="2438">
                  <c:v>-0.74572799999999995</c:v>
                </c:pt>
                <c:pt idx="2439">
                  <c:v>-0.30160500000000001</c:v>
                </c:pt>
                <c:pt idx="2440">
                  <c:v>0.37645000000000001</c:v>
                </c:pt>
                <c:pt idx="2441">
                  <c:v>0.33740199999999998</c:v>
                </c:pt>
                <c:pt idx="2442">
                  <c:v>0.60519400000000001</c:v>
                </c:pt>
                <c:pt idx="2443">
                  <c:v>-1.9515999999999999E-2</c:v>
                </c:pt>
                <c:pt idx="2444">
                  <c:v>-1.5392459999999999</c:v>
                </c:pt>
                <c:pt idx="2445">
                  <c:v>-0.36756899999999998</c:v>
                </c:pt>
                <c:pt idx="2446">
                  <c:v>0.37387100000000001</c:v>
                </c:pt>
                <c:pt idx="2447">
                  <c:v>0.204514</c:v>
                </c:pt>
                <c:pt idx="2448">
                  <c:v>4.0114999999999998E-2</c:v>
                </c:pt>
                <c:pt idx="2449">
                  <c:v>-4.7299999999999998E-3</c:v>
                </c:pt>
                <c:pt idx="2450">
                  <c:v>1.0451999999999999E-2</c:v>
                </c:pt>
                <c:pt idx="2451">
                  <c:v>-8.4763000000000005E-2</c:v>
                </c:pt>
                <c:pt idx="2452">
                  <c:v>-8.2718E-2</c:v>
                </c:pt>
                <c:pt idx="2453">
                  <c:v>-9.6985000000000002E-2</c:v>
                </c:pt>
                <c:pt idx="2454">
                  <c:v>-0.11849999999999999</c:v>
                </c:pt>
                <c:pt idx="2455">
                  <c:v>-2.2522E-2</c:v>
                </c:pt>
                <c:pt idx="2456">
                  <c:v>7.2205000000000005E-2</c:v>
                </c:pt>
                <c:pt idx="2457">
                  <c:v>6.1279E-2</c:v>
                </c:pt>
                <c:pt idx="2458">
                  <c:v>-5.6259000000000003E-2</c:v>
                </c:pt>
                <c:pt idx="2459">
                  <c:v>-0.193466</c:v>
                </c:pt>
                <c:pt idx="2460">
                  <c:v>-0.30958599999999997</c:v>
                </c:pt>
                <c:pt idx="2461">
                  <c:v>-0.42791699999999999</c:v>
                </c:pt>
                <c:pt idx="2462">
                  <c:v>-0.462173</c:v>
                </c:pt>
                <c:pt idx="2463">
                  <c:v>-0.64366100000000004</c:v>
                </c:pt>
                <c:pt idx="2464">
                  <c:v>-0.59446699999999997</c:v>
                </c:pt>
                <c:pt idx="2465">
                  <c:v>-0.36103800000000003</c:v>
                </c:pt>
                <c:pt idx="2466">
                  <c:v>1.6968E-2</c:v>
                </c:pt>
                <c:pt idx="2467">
                  <c:v>0.31572</c:v>
                </c:pt>
                <c:pt idx="2468">
                  <c:v>0.43269299999999999</c:v>
                </c:pt>
                <c:pt idx="2469">
                  <c:v>-2.7633999999999999E-2</c:v>
                </c:pt>
                <c:pt idx="2470">
                  <c:v>-0.41229199999999999</c:v>
                </c:pt>
                <c:pt idx="2471">
                  <c:v>-0.58787500000000004</c:v>
                </c:pt>
                <c:pt idx="2472">
                  <c:v>-0.52964800000000001</c:v>
                </c:pt>
                <c:pt idx="2473">
                  <c:v>-0.261932</c:v>
                </c:pt>
                <c:pt idx="2474">
                  <c:v>9.4909999999999994E-3</c:v>
                </c:pt>
                <c:pt idx="2475">
                  <c:v>0.136078</c:v>
                </c:pt>
                <c:pt idx="2476">
                  <c:v>-9.5687999999999995E-2</c:v>
                </c:pt>
                <c:pt idx="2477">
                  <c:v>-0.20367399999999999</c:v>
                </c:pt>
                <c:pt idx="2478">
                  <c:v>-0.25300600000000001</c:v>
                </c:pt>
                <c:pt idx="2479">
                  <c:v>-0.17741399999999999</c:v>
                </c:pt>
                <c:pt idx="2480">
                  <c:v>-0.106354</c:v>
                </c:pt>
                <c:pt idx="2481">
                  <c:v>-5.8594E-2</c:v>
                </c:pt>
                <c:pt idx="2482">
                  <c:v>-1.4862E-2</c:v>
                </c:pt>
                <c:pt idx="2483">
                  <c:v>0.110443</c:v>
                </c:pt>
                <c:pt idx="2484">
                  <c:v>0.22615099999999999</c:v>
                </c:pt>
                <c:pt idx="2485">
                  <c:v>8.8500000000000002E-3</c:v>
                </c:pt>
                <c:pt idx="2486">
                  <c:v>-0.52903699999999998</c:v>
                </c:pt>
                <c:pt idx="2487">
                  <c:v>-0.82308999999999999</c:v>
                </c:pt>
                <c:pt idx="2488">
                  <c:v>-0.80198700000000001</c:v>
                </c:pt>
                <c:pt idx="2489">
                  <c:v>-9.1292999999999999E-2</c:v>
                </c:pt>
                <c:pt idx="2490">
                  <c:v>0.65199300000000004</c:v>
                </c:pt>
                <c:pt idx="2491">
                  <c:v>0.78529400000000005</c:v>
                </c:pt>
                <c:pt idx="2492">
                  <c:v>-0.228745</c:v>
                </c:pt>
                <c:pt idx="2493">
                  <c:v>-0.59558100000000003</c:v>
                </c:pt>
                <c:pt idx="2494">
                  <c:v>-0.27845799999999998</c:v>
                </c:pt>
                <c:pt idx="2495">
                  <c:v>-6.4116999999999993E-2</c:v>
                </c:pt>
                <c:pt idx="2496">
                  <c:v>0.25071700000000002</c:v>
                </c:pt>
                <c:pt idx="2497">
                  <c:v>0.234512</c:v>
                </c:pt>
                <c:pt idx="2498">
                  <c:v>-0.198654</c:v>
                </c:pt>
                <c:pt idx="2499">
                  <c:v>-0.21740699999999999</c:v>
                </c:pt>
                <c:pt idx="2500">
                  <c:v>2.1163999999999999E-2</c:v>
                </c:pt>
                <c:pt idx="2501">
                  <c:v>1.7166000000000001E-2</c:v>
                </c:pt>
                <c:pt idx="2502">
                  <c:v>-9.3353000000000005E-2</c:v>
                </c:pt>
                <c:pt idx="2503">
                  <c:v>-0.102966</c:v>
                </c:pt>
                <c:pt idx="2504">
                  <c:v>-5.9586E-2</c:v>
                </c:pt>
                <c:pt idx="2505">
                  <c:v>-1.3809E-2</c:v>
                </c:pt>
                <c:pt idx="2506">
                  <c:v>-2.7771000000000001E-2</c:v>
                </c:pt>
                <c:pt idx="2507">
                  <c:v>-0.103088</c:v>
                </c:pt>
                <c:pt idx="2508">
                  <c:v>-0.17755099999999999</c:v>
                </c:pt>
                <c:pt idx="2509">
                  <c:v>-0.25297500000000001</c:v>
                </c:pt>
                <c:pt idx="2510">
                  <c:v>-0.33059699999999997</c:v>
                </c:pt>
                <c:pt idx="2511">
                  <c:v>-0.383133</c:v>
                </c:pt>
                <c:pt idx="2512">
                  <c:v>-0.67207300000000003</c:v>
                </c:pt>
                <c:pt idx="2513">
                  <c:v>-0.66110199999999997</c:v>
                </c:pt>
                <c:pt idx="2514">
                  <c:v>-0.57356300000000005</c:v>
                </c:pt>
                <c:pt idx="2515">
                  <c:v>0.11219800000000001</c:v>
                </c:pt>
                <c:pt idx="2516">
                  <c:v>0.56935100000000005</c:v>
                </c:pt>
                <c:pt idx="2517">
                  <c:v>0.61248800000000003</c:v>
                </c:pt>
                <c:pt idx="2518">
                  <c:v>0.24458299999999999</c:v>
                </c:pt>
                <c:pt idx="2519">
                  <c:v>-0.27717599999999998</c:v>
                </c:pt>
                <c:pt idx="2520">
                  <c:v>-0.62587000000000004</c:v>
                </c:pt>
                <c:pt idx="2521">
                  <c:v>-0.67161599999999999</c:v>
                </c:pt>
                <c:pt idx="2522">
                  <c:v>-0.42721599999999998</c:v>
                </c:pt>
                <c:pt idx="2523">
                  <c:v>-4.4387999999999997E-2</c:v>
                </c:pt>
                <c:pt idx="2524">
                  <c:v>0.134018</c:v>
                </c:pt>
                <c:pt idx="2525">
                  <c:v>3.4561000000000001E-2</c:v>
                </c:pt>
                <c:pt idx="2526">
                  <c:v>-0.16995199999999999</c:v>
                </c:pt>
                <c:pt idx="2527">
                  <c:v>-0.20318600000000001</c:v>
                </c:pt>
                <c:pt idx="2528">
                  <c:v>-0.212479</c:v>
                </c:pt>
                <c:pt idx="2529">
                  <c:v>-0.12062100000000001</c:v>
                </c:pt>
                <c:pt idx="2530">
                  <c:v>1.0817999999999999E-2</c:v>
                </c:pt>
                <c:pt idx="2531">
                  <c:v>0.13569600000000001</c:v>
                </c:pt>
                <c:pt idx="2532">
                  <c:v>0.28805500000000001</c:v>
                </c:pt>
                <c:pt idx="2533">
                  <c:v>0.43853799999999998</c:v>
                </c:pt>
                <c:pt idx="2534">
                  <c:v>-0.164322</c:v>
                </c:pt>
                <c:pt idx="2535">
                  <c:v>-1.228226</c:v>
                </c:pt>
                <c:pt idx="2536">
                  <c:v>-0.87092599999999998</c:v>
                </c:pt>
                <c:pt idx="2537">
                  <c:v>-0.361176</c:v>
                </c:pt>
                <c:pt idx="2538">
                  <c:v>1.7807E-2</c:v>
                </c:pt>
                <c:pt idx="2539">
                  <c:v>0.25535600000000003</c:v>
                </c:pt>
                <c:pt idx="2540">
                  <c:v>0.53286699999999998</c:v>
                </c:pt>
                <c:pt idx="2541">
                  <c:v>-7.1990999999999999E-2</c:v>
                </c:pt>
                <c:pt idx="2542">
                  <c:v>-0.92541499999999999</c:v>
                </c:pt>
                <c:pt idx="2543">
                  <c:v>-0.27131699999999997</c:v>
                </c:pt>
                <c:pt idx="2544">
                  <c:v>0.24410999999999999</c:v>
                </c:pt>
                <c:pt idx="2545">
                  <c:v>0.43550100000000003</c:v>
                </c:pt>
                <c:pt idx="2546">
                  <c:v>0.23722799999999999</c:v>
                </c:pt>
                <c:pt idx="2547">
                  <c:v>-0.127777</c:v>
                </c:pt>
                <c:pt idx="2548">
                  <c:v>-0.107666</c:v>
                </c:pt>
                <c:pt idx="2549">
                  <c:v>-4.0146000000000001E-2</c:v>
                </c:pt>
                <c:pt idx="2550">
                  <c:v>-1.2527E-2</c:v>
                </c:pt>
                <c:pt idx="2551">
                  <c:v>-5.3268000000000003E-2</c:v>
                </c:pt>
                <c:pt idx="2552">
                  <c:v>-0.102936</c:v>
                </c:pt>
                <c:pt idx="2553">
                  <c:v>-0.19952400000000001</c:v>
                </c:pt>
                <c:pt idx="2554">
                  <c:v>-0.133682</c:v>
                </c:pt>
                <c:pt idx="2555">
                  <c:v>-4.6753000000000003E-2</c:v>
                </c:pt>
                <c:pt idx="2556">
                  <c:v>-9.8754999999999996E-2</c:v>
                </c:pt>
                <c:pt idx="2557">
                  <c:v>-0.24580399999999999</c:v>
                </c:pt>
                <c:pt idx="2558">
                  <c:v>-0.38781700000000002</c:v>
                </c:pt>
                <c:pt idx="2559">
                  <c:v>-0.60916099999999995</c:v>
                </c:pt>
                <c:pt idx="2560">
                  <c:v>-0.83692900000000003</c:v>
                </c:pt>
                <c:pt idx="2561">
                  <c:v>-0.68531799999999998</c:v>
                </c:pt>
                <c:pt idx="2562">
                  <c:v>-0.304703</c:v>
                </c:pt>
                <c:pt idx="2563">
                  <c:v>0.40803499999999998</c:v>
                </c:pt>
                <c:pt idx="2564">
                  <c:v>1.0256959999999999</c:v>
                </c:pt>
                <c:pt idx="2565">
                  <c:v>0.47555500000000001</c:v>
                </c:pt>
                <c:pt idx="2566">
                  <c:v>-0.452484</c:v>
                </c:pt>
                <c:pt idx="2567">
                  <c:v>-0.56355299999999997</c:v>
                </c:pt>
                <c:pt idx="2568">
                  <c:v>-0.47003200000000001</c:v>
                </c:pt>
                <c:pt idx="2569">
                  <c:v>-0.22341900000000001</c:v>
                </c:pt>
                <c:pt idx="2570">
                  <c:v>-4.4299999999999998E-4</c:v>
                </c:pt>
                <c:pt idx="2571">
                  <c:v>1.7899000000000002E-2</c:v>
                </c:pt>
                <c:pt idx="2572">
                  <c:v>-0.154831</c:v>
                </c:pt>
                <c:pt idx="2573">
                  <c:v>-0.258743</c:v>
                </c:pt>
                <c:pt idx="2574">
                  <c:v>-0.25169399999999997</c:v>
                </c:pt>
                <c:pt idx="2575">
                  <c:v>-0.248672</c:v>
                </c:pt>
                <c:pt idx="2576">
                  <c:v>-0.191635</c:v>
                </c:pt>
                <c:pt idx="2577">
                  <c:v>-0.13168299999999999</c:v>
                </c:pt>
                <c:pt idx="2578">
                  <c:v>-0.12016300000000001</c:v>
                </c:pt>
                <c:pt idx="2579">
                  <c:v>-3.8177000000000003E-2</c:v>
                </c:pt>
                <c:pt idx="2580">
                  <c:v>9.6435999999999994E-2</c:v>
                </c:pt>
                <c:pt idx="2581">
                  <c:v>0.21913099999999999</c:v>
                </c:pt>
                <c:pt idx="2582">
                  <c:v>0.13266</c:v>
                </c:pt>
                <c:pt idx="2583">
                  <c:v>-7.2860999999999995E-2</c:v>
                </c:pt>
                <c:pt idx="2584">
                  <c:v>-3.4224999999999998E-2</c:v>
                </c:pt>
                <c:pt idx="2585">
                  <c:v>-0.54702799999999996</c:v>
                </c:pt>
                <c:pt idx="2586">
                  <c:v>-0.95277400000000001</c:v>
                </c:pt>
                <c:pt idx="2587">
                  <c:v>-0.55084200000000005</c:v>
                </c:pt>
                <c:pt idx="2588">
                  <c:v>0.13867199999999999</c:v>
                </c:pt>
                <c:pt idx="2589">
                  <c:v>0.48985299999999998</c:v>
                </c:pt>
                <c:pt idx="2590">
                  <c:v>0.37411499999999998</c:v>
                </c:pt>
                <c:pt idx="2591">
                  <c:v>-0.53675799999999996</c:v>
                </c:pt>
                <c:pt idx="2592">
                  <c:v>-0.49424699999999999</c:v>
                </c:pt>
                <c:pt idx="2593">
                  <c:v>-6.5323000000000006E-2</c:v>
                </c:pt>
                <c:pt idx="2594">
                  <c:v>0.10377500000000001</c:v>
                </c:pt>
                <c:pt idx="2595">
                  <c:v>0.162216</c:v>
                </c:pt>
                <c:pt idx="2596">
                  <c:v>0.17825299999999999</c:v>
                </c:pt>
                <c:pt idx="2597">
                  <c:v>0.111237</c:v>
                </c:pt>
                <c:pt idx="2598">
                  <c:v>1.5335E-2</c:v>
                </c:pt>
                <c:pt idx="2599">
                  <c:v>4.3594000000000001E-2</c:v>
                </c:pt>
                <c:pt idx="2600">
                  <c:v>5.9631000000000003E-2</c:v>
                </c:pt>
                <c:pt idx="2601">
                  <c:v>8.3496000000000001E-2</c:v>
                </c:pt>
                <c:pt idx="2602">
                  <c:v>4.0648999999999998E-2</c:v>
                </c:pt>
                <c:pt idx="2603">
                  <c:v>6.6314999999999999E-2</c:v>
                </c:pt>
                <c:pt idx="2604">
                  <c:v>6.8024000000000001E-2</c:v>
                </c:pt>
                <c:pt idx="2605">
                  <c:v>-0.113159</c:v>
                </c:pt>
                <c:pt idx="2606">
                  <c:v>-0.26617400000000002</c:v>
                </c:pt>
                <c:pt idx="2607">
                  <c:v>-0.24087500000000001</c:v>
                </c:pt>
                <c:pt idx="2608">
                  <c:v>-0.124969</c:v>
                </c:pt>
                <c:pt idx="2609">
                  <c:v>-0.12217699999999999</c:v>
                </c:pt>
                <c:pt idx="2610">
                  <c:v>-0.34101900000000002</c:v>
                </c:pt>
                <c:pt idx="2611">
                  <c:v>-0.50218200000000002</c:v>
                </c:pt>
                <c:pt idx="2612">
                  <c:v>-0.547821</c:v>
                </c:pt>
                <c:pt idx="2613">
                  <c:v>-0.258469</c:v>
                </c:pt>
                <c:pt idx="2614">
                  <c:v>9.4986000000000001E-2</c:v>
                </c:pt>
                <c:pt idx="2615">
                  <c:v>0.47476200000000002</c:v>
                </c:pt>
                <c:pt idx="2616">
                  <c:v>0.28299000000000002</c:v>
                </c:pt>
                <c:pt idx="2617">
                  <c:v>-0.17121900000000001</c:v>
                </c:pt>
                <c:pt idx="2618">
                  <c:v>-0.66009499999999999</c:v>
                </c:pt>
                <c:pt idx="2619">
                  <c:v>-0.56759599999999999</c:v>
                </c:pt>
                <c:pt idx="2620">
                  <c:v>-0.27183499999999999</c:v>
                </c:pt>
                <c:pt idx="2621">
                  <c:v>-6.1295000000000002E-2</c:v>
                </c:pt>
                <c:pt idx="2622">
                  <c:v>8.6273000000000002E-2</c:v>
                </c:pt>
                <c:pt idx="2623">
                  <c:v>4.5746000000000002E-2</c:v>
                </c:pt>
                <c:pt idx="2624">
                  <c:v>-0.14538599999999999</c:v>
                </c:pt>
                <c:pt idx="2625">
                  <c:v>-9.9395999999999998E-2</c:v>
                </c:pt>
                <c:pt idx="2626">
                  <c:v>-0.12907399999999999</c:v>
                </c:pt>
                <c:pt idx="2627">
                  <c:v>-0.115082</c:v>
                </c:pt>
                <c:pt idx="2628">
                  <c:v>7.1579000000000004E-2</c:v>
                </c:pt>
                <c:pt idx="2629">
                  <c:v>0.28709400000000002</c:v>
                </c:pt>
                <c:pt idx="2630">
                  <c:v>0.21815499999999999</c:v>
                </c:pt>
                <c:pt idx="2631">
                  <c:v>-0.13220199999999999</c:v>
                </c:pt>
                <c:pt idx="2632">
                  <c:v>-0.83160400000000001</c:v>
                </c:pt>
                <c:pt idx="2633">
                  <c:v>-1.3339840000000001</c:v>
                </c:pt>
                <c:pt idx="2634">
                  <c:v>-0.49893199999999999</c:v>
                </c:pt>
                <c:pt idx="2635">
                  <c:v>0.33526600000000001</c:v>
                </c:pt>
                <c:pt idx="2636">
                  <c:v>0.72299199999999997</c:v>
                </c:pt>
                <c:pt idx="2637">
                  <c:v>0.62239100000000003</c:v>
                </c:pt>
                <c:pt idx="2638">
                  <c:v>2.4764999999999999E-2</c:v>
                </c:pt>
                <c:pt idx="2639">
                  <c:v>-0.61236599999999997</c:v>
                </c:pt>
                <c:pt idx="2640">
                  <c:v>-0.58233599999999996</c:v>
                </c:pt>
                <c:pt idx="2641">
                  <c:v>-8.2699999999999996E-3</c:v>
                </c:pt>
                <c:pt idx="2642">
                  <c:v>0.37182599999999999</c:v>
                </c:pt>
                <c:pt idx="2643">
                  <c:v>0.492004</c:v>
                </c:pt>
                <c:pt idx="2644">
                  <c:v>0.39488200000000001</c:v>
                </c:pt>
                <c:pt idx="2645">
                  <c:v>0.14005999999999999</c:v>
                </c:pt>
                <c:pt idx="2646">
                  <c:v>-0.33135999999999999</c:v>
                </c:pt>
                <c:pt idx="2647">
                  <c:v>-0.46107500000000001</c:v>
                </c:pt>
                <c:pt idx="2648">
                  <c:v>-0.45112600000000003</c:v>
                </c:pt>
                <c:pt idx="2649">
                  <c:v>-0.32888800000000001</c:v>
                </c:pt>
                <c:pt idx="2650">
                  <c:v>7.2372000000000006E-2</c:v>
                </c:pt>
                <c:pt idx="2651">
                  <c:v>0.216309</c:v>
                </c:pt>
                <c:pt idx="2652">
                  <c:v>0.35995500000000002</c:v>
                </c:pt>
                <c:pt idx="2653">
                  <c:v>0.45166000000000001</c:v>
                </c:pt>
                <c:pt idx="2654">
                  <c:v>0.47566199999999997</c:v>
                </c:pt>
                <c:pt idx="2655">
                  <c:v>0.49557499999999999</c:v>
                </c:pt>
                <c:pt idx="2656">
                  <c:v>0.55606100000000003</c:v>
                </c:pt>
                <c:pt idx="2657">
                  <c:v>0.54119899999999999</c:v>
                </c:pt>
                <c:pt idx="2658">
                  <c:v>0.36734</c:v>
                </c:pt>
                <c:pt idx="2659">
                  <c:v>0.223297</c:v>
                </c:pt>
                <c:pt idx="2660">
                  <c:v>0.113693</c:v>
                </c:pt>
                <c:pt idx="2661">
                  <c:v>-2.8747999999999999E-2</c:v>
                </c:pt>
                <c:pt idx="2662">
                  <c:v>-1.3152010000000001</c:v>
                </c:pt>
                <c:pt idx="2663">
                  <c:v>-0.908447</c:v>
                </c:pt>
                <c:pt idx="2664">
                  <c:v>-0.70143100000000003</c:v>
                </c:pt>
                <c:pt idx="2665">
                  <c:v>-0.76704399999999995</c:v>
                </c:pt>
                <c:pt idx="2666">
                  <c:v>-0.74784899999999999</c:v>
                </c:pt>
                <c:pt idx="2667">
                  <c:v>-0.55593899999999996</c:v>
                </c:pt>
                <c:pt idx="2668">
                  <c:v>-0.23280300000000001</c:v>
                </c:pt>
                <c:pt idx="2669">
                  <c:v>0.415634</c:v>
                </c:pt>
                <c:pt idx="2670">
                  <c:v>0.53730800000000001</c:v>
                </c:pt>
                <c:pt idx="2671">
                  <c:v>0.58641100000000002</c:v>
                </c:pt>
                <c:pt idx="2672">
                  <c:v>-5.1299999999999998E-2</c:v>
                </c:pt>
                <c:pt idx="2673">
                  <c:v>-0.78897099999999998</c:v>
                </c:pt>
                <c:pt idx="2674">
                  <c:v>-0.71244799999999997</c:v>
                </c:pt>
                <c:pt idx="2675">
                  <c:v>-0.15298500000000001</c:v>
                </c:pt>
                <c:pt idx="2676">
                  <c:v>-1.7776E-2</c:v>
                </c:pt>
                <c:pt idx="2677">
                  <c:v>0.15115400000000001</c:v>
                </c:pt>
                <c:pt idx="2678">
                  <c:v>0.10730000000000001</c:v>
                </c:pt>
                <c:pt idx="2679">
                  <c:v>-0.19592300000000001</c:v>
                </c:pt>
                <c:pt idx="2680">
                  <c:v>-0.28289799999999998</c:v>
                </c:pt>
                <c:pt idx="2681">
                  <c:v>-0.22123699999999999</c:v>
                </c:pt>
                <c:pt idx="2682">
                  <c:v>-8.7096999999999994E-2</c:v>
                </c:pt>
                <c:pt idx="2683">
                  <c:v>1.9897000000000001E-2</c:v>
                </c:pt>
                <c:pt idx="2684">
                  <c:v>6.2896999999999995E-2</c:v>
                </c:pt>
                <c:pt idx="2685">
                  <c:v>0.14771999999999999</c:v>
                </c:pt>
                <c:pt idx="2686">
                  <c:v>0.149338</c:v>
                </c:pt>
                <c:pt idx="2687">
                  <c:v>-2.9236000000000002E-2</c:v>
                </c:pt>
                <c:pt idx="2688">
                  <c:v>-0.72303799999999996</c:v>
                </c:pt>
                <c:pt idx="2689">
                  <c:v>-0.76394700000000004</c:v>
                </c:pt>
                <c:pt idx="2690">
                  <c:v>-0.35290500000000002</c:v>
                </c:pt>
                <c:pt idx="2691">
                  <c:v>-0.38685599999999998</c:v>
                </c:pt>
                <c:pt idx="2692">
                  <c:v>-0.22062699999999999</c:v>
                </c:pt>
                <c:pt idx="2693">
                  <c:v>-0.10470599999999999</c:v>
                </c:pt>
                <c:pt idx="2694">
                  <c:v>-0.18513499999999999</c:v>
                </c:pt>
                <c:pt idx="2695">
                  <c:v>-0.103363</c:v>
                </c:pt>
                <c:pt idx="2696">
                  <c:v>-0.37013200000000002</c:v>
                </c:pt>
                <c:pt idx="2697">
                  <c:v>-0.28892499999999999</c:v>
                </c:pt>
                <c:pt idx="2698">
                  <c:v>7.8934000000000004E-2</c:v>
                </c:pt>
                <c:pt idx="2699">
                  <c:v>0.35775800000000002</c:v>
                </c:pt>
                <c:pt idx="2700">
                  <c:v>0.30279499999999998</c:v>
                </c:pt>
                <c:pt idx="2701">
                  <c:v>0.112732</c:v>
                </c:pt>
                <c:pt idx="2702">
                  <c:v>0.22761500000000001</c:v>
                </c:pt>
                <c:pt idx="2703">
                  <c:v>0.23796100000000001</c:v>
                </c:pt>
                <c:pt idx="2704">
                  <c:v>2.4048E-2</c:v>
                </c:pt>
                <c:pt idx="2705">
                  <c:v>-9.5077999999999996E-2</c:v>
                </c:pt>
                <c:pt idx="2706">
                  <c:v>2.8930999999999998E-2</c:v>
                </c:pt>
                <c:pt idx="2707">
                  <c:v>4.9544999999999999E-2</c:v>
                </c:pt>
                <c:pt idx="2708">
                  <c:v>-0.12548799999999999</c:v>
                </c:pt>
                <c:pt idx="2709">
                  <c:v>-0.28703299999999998</c:v>
                </c:pt>
                <c:pt idx="2710">
                  <c:v>-0.28987099999999999</c:v>
                </c:pt>
                <c:pt idx="2711">
                  <c:v>-0.21434</c:v>
                </c:pt>
                <c:pt idx="2712">
                  <c:v>-0.31776399999999999</c:v>
                </c:pt>
                <c:pt idx="2713">
                  <c:v>-0.51359600000000005</c:v>
                </c:pt>
                <c:pt idx="2714">
                  <c:v>-0.39790300000000001</c:v>
                </c:pt>
                <c:pt idx="2715">
                  <c:v>-0.30720500000000001</c:v>
                </c:pt>
                <c:pt idx="2716">
                  <c:v>-0.27145399999999997</c:v>
                </c:pt>
                <c:pt idx="2717">
                  <c:v>-0.33779900000000002</c:v>
                </c:pt>
                <c:pt idx="2718">
                  <c:v>-0.50271600000000005</c:v>
                </c:pt>
                <c:pt idx="2719">
                  <c:v>-0.18327299999999999</c:v>
                </c:pt>
                <c:pt idx="2720">
                  <c:v>0.363846</c:v>
                </c:pt>
                <c:pt idx="2721">
                  <c:v>0.31625399999999998</c:v>
                </c:pt>
                <c:pt idx="2722">
                  <c:v>-0.39912399999999998</c:v>
                </c:pt>
                <c:pt idx="2723">
                  <c:v>-0.49349999999999999</c:v>
                </c:pt>
                <c:pt idx="2724">
                  <c:v>-0.32434099999999999</c:v>
                </c:pt>
                <c:pt idx="2725">
                  <c:v>-0.18710299999999999</c:v>
                </c:pt>
                <c:pt idx="2726">
                  <c:v>-0.17454500000000001</c:v>
                </c:pt>
                <c:pt idx="2727">
                  <c:v>-9.9837999999999996E-2</c:v>
                </c:pt>
                <c:pt idx="2728">
                  <c:v>-7.3868000000000003E-2</c:v>
                </c:pt>
                <c:pt idx="2729">
                  <c:v>-0.13520799999999999</c:v>
                </c:pt>
                <c:pt idx="2730">
                  <c:v>-0.24493400000000001</c:v>
                </c:pt>
                <c:pt idx="2731">
                  <c:v>-0.27349899999999999</c:v>
                </c:pt>
                <c:pt idx="2732">
                  <c:v>-0.25589000000000001</c:v>
                </c:pt>
                <c:pt idx="2733">
                  <c:v>-0.208923</c:v>
                </c:pt>
                <c:pt idx="2734">
                  <c:v>-0.20794699999999999</c:v>
                </c:pt>
                <c:pt idx="2735">
                  <c:v>-0.210785</c:v>
                </c:pt>
                <c:pt idx="2736">
                  <c:v>-0.13034100000000001</c:v>
                </c:pt>
                <c:pt idx="2737">
                  <c:v>0.13658100000000001</c:v>
                </c:pt>
                <c:pt idx="2738">
                  <c:v>0.33795199999999997</c:v>
                </c:pt>
                <c:pt idx="2739">
                  <c:v>0.43364000000000003</c:v>
                </c:pt>
                <c:pt idx="2740">
                  <c:v>-0.304398</c:v>
                </c:pt>
                <c:pt idx="2741">
                  <c:v>-0.86656200000000005</c:v>
                </c:pt>
                <c:pt idx="2742">
                  <c:v>-0.88650499999999999</c:v>
                </c:pt>
                <c:pt idx="2743">
                  <c:v>-0.307251</c:v>
                </c:pt>
                <c:pt idx="2744">
                  <c:v>0.42913800000000002</c:v>
                </c:pt>
                <c:pt idx="2745">
                  <c:v>0.75424199999999997</c:v>
                </c:pt>
                <c:pt idx="2746">
                  <c:v>0.42684899999999998</c:v>
                </c:pt>
                <c:pt idx="2747">
                  <c:v>-0.67544599999999999</c:v>
                </c:pt>
                <c:pt idx="2748">
                  <c:v>-0.81814600000000004</c:v>
                </c:pt>
                <c:pt idx="2749">
                  <c:v>-0.44271899999999997</c:v>
                </c:pt>
                <c:pt idx="2750">
                  <c:v>5.0034000000000002E-2</c:v>
                </c:pt>
                <c:pt idx="2751">
                  <c:v>0.13050800000000001</c:v>
                </c:pt>
                <c:pt idx="2752">
                  <c:v>7.077E-2</c:v>
                </c:pt>
                <c:pt idx="2753">
                  <c:v>3.2104000000000001E-2</c:v>
                </c:pt>
                <c:pt idx="2754">
                  <c:v>6.9808999999999996E-2</c:v>
                </c:pt>
                <c:pt idx="2755">
                  <c:v>9.4574000000000005E-2</c:v>
                </c:pt>
                <c:pt idx="2756">
                  <c:v>-3.8010000000000002E-2</c:v>
                </c:pt>
                <c:pt idx="2757">
                  <c:v>-0.151703</c:v>
                </c:pt>
                <c:pt idx="2758">
                  <c:v>-0.173676</c:v>
                </c:pt>
                <c:pt idx="2759">
                  <c:v>-6.1034999999999999E-2</c:v>
                </c:pt>
                <c:pt idx="2760">
                  <c:v>5.6168000000000003E-2</c:v>
                </c:pt>
                <c:pt idx="2761">
                  <c:v>0.106506</c:v>
                </c:pt>
                <c:pt idx="2762">
                  <c:v>-2.5253000000000001E-2</c:v>
                </c:pt>
                <c:pt idx="2763">
                  <c:v>-0.212646</c:v>
                </c:pt>
                <c:pt idx="2764">
                  <c:v>-0.36848399999999998</c:v>
                </c:pt>
                <c:pt idx="2765">
                  <c:v>-0.381546</c:v>
                </c:pt>
                <c:pt idx="2766">
                  <c:v>-0.29458600000000001</c:v>
                </c:pt>
                <c:pt idx="2767">
                  <c:v>-0.48014800000000002</c:v>
                </c:pt>
                <c:pt idx="2768">
                  <c:v>-0.51776100000000003</c:v>
                </c:pt>
                <c:pt idx="2769">
                  <c:v>-0.19445799999999999</c:v>
                </c:pt>
                <c:pt idx="2770">
                  <c:v>0.211227</c:v>
                </c:pt>
                <c:pt idx="2771">
                  <c:v>0.57047999999999999</c:v>
                </c:pt>
                <c:pt idx="2772">
                  <c:v>0.31018099999999998</c:v>
                </c:pt>
                <c:pt idx="2773">
                  <c:v>-0.13592499999999999</c:v>
                </c:pt>
                <c:pt idx="2774">
                  <c:v>-0.52793900000000005</c:v>
                </c:pt>
                <c:pt idx="2775">
                  <c:v>-0.85945099999999996</c:v>
                </c:pt>
                <c:pt idx="2776">
                  <c:v>-0.55429099999999998</c:v>
                </c:pt>
                <c:pt idx="2777">
                  <c:v>3.4470000000000001E-2</c:v>
                </c:pt>
                <c:pt idx="2778">
                  <c:v>0.285721</c:v>
                </c:pt>
                <c:pt idx="2779">
                  <c:v>0.18971299999999999</c:v>
                </c:pt>
                <c:pt idx="2780">
                  <c:v>-0.133102</c:v>
                </c:pt>
                <c:pt idx="2781">
                  <c:v>-0.32391399999999998</c:v>
                </c:pt>
                <c:pt idx="2782">
                  <c:v>-0.35751300000000003</c:v>
                </c:pt>
                <c:pt idx="2783">
                  <c:v>-0.34326200000000001</c:v>
                </c:pt>
                <c:pt idx="2784">
                  <c:v>-0.29190100000000002</c:v>
                </c:pt>
                <c:pt idx="2785">
                  <c:v>-1.3138E-2</c:v>
                </c:pt>
                <c:pt idx="2786">
                  <c:v>0.19839499999999999</c:v>
                </c:pt>
                <c:pt idx="2787">
                  <c:v>0.26220700000000002</c:v>
                </c:pt>
                <c:pt idx="2788">
                  <c:v>-4.4021999999999999E-2</c:v>
                </c:pt>
                <c:pt idx="2789">
                  <c:v>0.11482199999999999</c:v>
                </c:pt>
                <c:pt idx="2790">
                  <c:v>7.9819000000000001E-2</c:v>
                </c:pt>
                <c:pt idx="2791">
                  <c:v>-6.195E-3</c:v>
                </c:pt>
                <c:pt idx="2792">
                  <c:v>-0.101074</c:v>
                </c:pt>
                <c:pt idx="2793">
                  <c:v>-8.8242000000000001E-2</c:v>
                </c:pt>
                <c:pt idx="2794">
                  <c:v>-8.6151000000000005E-2</c:v>
                </c:pt>
                <c:pt idx="2795">
                  <c:v>-0.325623</c:v>
                </c:pt>
                <c:pt idx="2796">
                  <c:v>-0.79534899999999997</c:v>
                </c:pt>
                <c:pt idx="2797">
                  <c:v>-0.78391999999999995</c:v>
                </c:pt>
                <c:pt idx="2798">
                  <c:v>-0.15080299999999999</c:v>
                </c:pt>
                <c:pt idx="2799">
                  <c:v>3.7948999999999997E-2</c:v>
                </c:pt>
                <c:pt idx="2800">
                  <c:v>6.058E-3</c:v>
                </c:pt>
                <c:pt idx="2801">
                  <c:v>-7.4920000000000004E-3</c:v>
                </c:pt>
                <c:pt idx="2802">
                  <c:v>3.1447999999999997E-2</c:v>
                </c:pt>
                <c:pt idx="2803">
                  <c:v>-1.1383000000000001E-2</c:v>
                </c:pt>
                <c:pt idx="2804">
                  <c:v>-0.14880399999999999</c:v>
                </c:pt>
                <c:pt idx="2805">
                  <c:v>-0.24292</c:v>
                </c:pt>
                <c:pt idx="2806">
                  <c:v>-0.217422</c:v>
                </c:pt>
                <c:pt idx="2807">
                  <c:v>-0.25456200000000001</c:v>
                </c:pt>
                <c:pt idx="2808">
                  <c:v>-0.37744100000000003</c:v>
                </c:pt>
                <c:pt idx="2809">
                  <c:v>-0.34265099999999998</c:v>
                </c:pt>
                <c:pt idx="2810">
                  <c:v>-0.19262699999999999</c:v>
                </c:pt>
                <c:pt idx="2811">
                  <c:v>-0.30998199999999998</c:v>
                </c:pt>
                <c:pt idx="2812">
                  <c:v>-0.57533299999999998</c:v>
                </c:pt>
                <c:pt idx="2813">
                  <c:v>-1.0687409999999999</c:v>
                </c:pt>
                <c:pt idx="2814">
                  <c:v>-1.222809</c:v>
                </c:pt>
                <c:pt idx="2815">
                  <c:v>-0.61900299999999997</c:v>
                </c:pt>
                <c:pt idx="2816">
                  <c:v>-0.38526899999999997</c:v>
                </c:pt>
                <c:pt idx="2817">
                  <c:v>8.7890999999999997E-2</c:v>
                </c:pt>
                <c:pt idx="2818">
                  <c:v>0.88922100000000004</c:v>
                </c:pt>
                <c:pt idx="2819">
                  <c:v>0.43571500000000002</c:v>
                </c:pt>
                <c:pt idx="2820">
                  <c:v>-0.325409</c:v>
                </c:pt>
                <c:pt idx="2821">
                  <c:v>-0.62231400000000003</c:v>
                </c:pt>
                <c:pt idx="2822">
                  <c:v>-0.11895799999999999</c:v>
                </c:pt>
                <c:pt idx="2823">
                  <c:v>-0.18493699999999999</c:v>
                </c:pt>
                <c:pt idx="2824">
                  <c:v>-0.34933500000000001</c:v>
                </c:pt>
                <c:pt idx="2825">
                  <c:v>-0.171768</c:v>
                </c:pt>
                <c:pt idx="2826">
                  <c:v>-0.112396</c:v>
                </c:pt>
                <c:pt idx="2827">
                  <c:v>-0.31336999999999998</c:v>
                </c:pt>
                <c:pt idx="2828">
                  <c:v>-0.39422600000000002</c:v>
                </c:pt>
                <c:pt idx="2829">
                  <c:v>-8.8332999999999995E-2</c:v>
                </c:pt>
                <c:pt idx="2830">
                  <c:v>-0.193832</c:v>
                </c:pt>
                <c:pt idx="2831">
                  <c:v>-0.342499</c:v>
                </c:pt>
                <c:pt idx="2832">
                  <c:v>-0.372421</c:v>
                </c:pt>
                <c:pt idx="2833">
                  <c:v>-0.54425000000000001</c:v>
                </c:pt>
                <c:pt idx="2834">
                  <c:v>-0.44094800000000001</c:v>
                </c:pt>
                <c:pt idx="2835">
                  <c:v>-0.16409299999999999</c:v>
                </c:pt>
                <c:pt idx="2836">
                  <c:v>-7.1091000000000001E-2</c:v>
                </c:pt>
                <c:pt idx="2837">
                  <c:v>-0.76019300000000001</c:v>
                </c:pt>
                <c:pt idx="2838">
                  <c:v>-0.597885</c:v>
                </c:pt>
                <c:pt idx="2839">
                  <c:v>-0.64083900000000005</c:v>
                </c:pt>
                <c:pt idx="2840">
                  <c:v>-0.38000499999999998</c:v>
                </c:pt>
                <c:pt idx="2841">
                  <c:v>-9.5061999999999994E-2</c:v>
                </c:pt>
                <c:pt idx="2842">
                  <c:v>-4.0390000000000002E-2</c:v>
                </c:pt>
                <c:pt idx="2843">
                  <c:v>-0.45176699999999997</c:v>
                </c:pt>
                <c:pt idx="2844">
                  <c:v>-0.43174699999999999</c:v>
                </c:pt>
                <c:pt idx="2845">
                  <c:v>-0.26856999999999998</c:v>
                </c:pt>
                <c:pt idx="2846">
                  <c:v>-2.359E-2</c:v>
                </c:pt>
                <c:pt idx="2847">
                  <c:v>2.5391E-2</c:v>
                </c:pt>
                <c:pt idx="2848">
                  <c:v>-6.9458000000000006E-2</c:v>
                </c:pt>
                <c:pt idx="2849">
                  <c:v>-0.220749</c:v>
                </c:pt>
                <c:pt idx="2850">
                  <c:v>-0.170151</c:v>
                </c:pt>
                <c:pt idx="2851">
                  <c:v>-7.6904E-2</c:v>
                </c:pt>
                <c:pt idx="2852">
                  <c:v>-0.123138</c:v>
                </c:pt>
                <c:pt idx="2853">
                  <c:v>-0.140656</c:v>
                </c:pt>
                <c:pt idx="2854">
                  <c:v>-8.4792999999999993E-2</c:v>
                </c:pt>
                <c:pt idx="2855">
                  <c:v>1.976E-2</c:v>
                </c:pt>
                <c:pt idx="2856">
                  <c:v>-6.9213999999999998E-2</c:v>
                </c:pt>
                <c:pt idx="2857">
                  <c:v>-4.1702000000000003E-2</c:v>
                </c:pt>
                <c:pt idx="2858">
                  <c:v>-9.5291000000000001E-2</c:v>
                </c:pt>
                <c:pt idx="2859">
                  <c:v>-0.127411</c:v>
                </c:pt>
                <c:pt idx="2860">
                  <c:v>-0.28721600000000003</c:v>
                </c:pt>
                <c:pt idx="2861">
                  <c:v>-0.31472800000000001</c:v>
                </c:pt>
                <c:pt idx="2862">
                  <c:v>-0.40602100000000002</c:v>
                </c:pt>
                <c:pt idx="2863">
                  <c:v>-0.49702499999999999</c:v>
                </c:pt>
                <c:pt idx="2864">
                  <c:v>-0.52861000000000002</c:v>
                </c:pt>
                <c:pt idx="2865">
                  <c:v>-0.48710599999999998</c:v>
                </c:pt>
                <c:pt idx="2866">
                  <c:v>-0.330399</c:v>
                </c:pt>
                <c:pt idx="2867">
                  <c:v>-5.8043999999999998E-2</c:v>
                </c:pt>
                <c:pt idx="2868">
                  <c:v>-3.3173000000000001E-2</c:v>
                </c:pt>
                <c:pt idx="2869">
                  <c:v>-0.49081399999999997</c:v>
                </c:pt>
                <c:pt idx="2870">
                  <c:v>-0.79475399999999996</c:v>
                </c:pt>
                <c:pt idx="2871">
                  <c:v>-0.76013200000000003</c:v>
                </c:pt>
                <c:pt idx="2872">
                  <c:v>-0.58081099999999997</c:v>
                </c:pt>
                <c:pt idx="2873">
                  <c:v>-0.37455699999999997</c:v>
                </c:pt>
                <c:pt idx="2874">
                  <c:v>-0.372589</c:v>
                </c:pt>
                <c:pt idx="2875">
                  <c:v>-0.46574399999999999</c:v>
                </c:pt>
                <c:pt idx="2876">
                  <c:v>-0.42271399999999998</c:v>
                </c:pt>
                <c:pt idx="2877">
                  <c:v>-0.44406099999999998</c:v>
                </c:pt>
                <c:pt idx="2878">
                  <c:v>-0.46276899999999999</c:v>
                </c:pt>
                <c:pt idx="2879">
                  <c:v>-0.41996800000000001</c:v>
                </c:pt>
                <c:pt idx="2880">
                  <c:v>-0.50112900000000005</c:v>
                </c:pt>
                <c:pt idx="2881">
                  <c:v>-0.63095100000000004</c:v>
                </c:pt>
                <c:pt idx="2882">
                  <c:v>-0.70780900000000002</c:v>
                </c:pt>
                <c:pt idx="2883">
                  <c:v>-0.50378400000000001</c:v>
                </c:pt>
                <c:pt idx="2884">
                  <c:v>-0.32295200000000002</c:v>
                </c:pt>
                <c:pt idx="2885">
                  <c:v>-0.30784600000000001</c:v>
                </c:pt>
                <c:pt idx="2886">
                  <c:v>-0.323685</c:v>
                </c:pt>
                <c:pt idx="2887">
                  <c:v>-0.48826599999999998</c:v>
                </c:pt>
                <c:pt idx="2888">
                  <c:v>-0.47073399999999999</c:v>
                </c:pt>
                <c:pt idx="2889">
                  <c:v>-0.54078700000000002</c:v>
                </c:pt>
                <c:pt idx="2890">
                  <c:v>-0.19015499999999999</c:v>
                </c:pt>
                <c:pt idx="2891">
                  <c:v>-0.17575099999999999</c:v>
                </c:pt>
                <c:pt idx="2892">
                  <c:v>9.4436999999999993E-2</c:v>
                </c:pt>
                <c:pt idx="2893">
                  <c:v>-8.0154000000000003E-2</c:v>
                </c:pt>
                <c:pt idx="2894">
                  <c:v>-0.44682300000000003</c:v>
                </c:pt>
                <c:pt idx="2895">
                  <c:v>-0.29330400000000001</c:v>
                </c:pt>
                <c:pt idx="2896">
                  <c:v>-0.14119000000000001</c:v>
                </c:pt>
                <c:pt idx="2897">
                  <c:v>-9.9074999999999996E-2</c:v>
                </c:pt>
                <c:pt idx="2898">
                  <c:v>-0.35917700000000002</c:v>
                </c:pt>
                <c:pt idx="2899">
                  <c:v>-0.28994799999999998</c:v>
                </c:pt>
                <c:pt idx="2900">
                  <c:v>-0.214142</c:v>
                </c:pt>
                <c:pt idx="2901">
                  <c:v>-0.13322400000000001</c:v>
                </c:pt>
                <c:pt idx="2902">
                  <c:v>-0.24302699999999999</c:v>
                </c:pt>
                <c:pt idx="2903">
                  <c:v>-0.18574499999999999</c:v>
                </c:pt>
                <c:pt idx="2904">
                  <c:v>-0.24975600000000001</c:v>
                </c:pt>
                <c:pt idx="2905">
                  <c:v>-0.26561000000000001</c:v>
                </c:pt>
                <c:pt idx="2906">
                  <c:v>-0.238403</c:v>
                </c:pt>
                <c:pt idx="2907">
                  <c:v>-0.165878</c:v>
                </c:pt>
                <c:pt idx="2908">
                  <c:v>-0.15527299999999999</c:v>
                </c:pt>
                <c:pt idx="2909">
                  <c:v>-0.23625199999999999</c:v>
                </c:pt>
                <c:pt idx="2910">
                  <c:v>-0.26367200000000002</c:v>
                </c:pt>
                <c:pt idx="2911">
                  <c:v>-0.200653</c:v>
                </c:pt>
                <c:pt idx="2912">
                  <c:v>-0.30653399999999997</c:v>
                </c:pt>
                <c:pt idx="2913">
                  <c:v>-1.202774</c:v>
                </c:pt>
                <c:pt idx="2914">
                  <c:v>-0.55456499999999997</c:v>
                </c:pt>
                <c:pt idx="2915">
                  <c:v>-0.160553</c:v>
                </c:pt>
                <c:pt idx="2916">
                  <c:v>-0.18832399999999999</c:v>
                </c:pt>
                <c:pt idx="2917">
                  <c:v>-0.41751100000000002</c:v>
                </c:pt>
                <c:pt idx="2918">
                  <c:v>-0.61549399999999999</c:v>
                </c:pt>
                <c:pt idx="2919">
                  <c:v>-0.54157999999999995</c:v>
                </c:pt>
                <c:pt idx="2920">
                  <c:v>-0.56343100000000002</c:v>
                </c:pt>
                <c:pt idx="2921">
                  <c:v>-0.43026700000000001</c:v>
                </c:pt>
                <c:pt idx="2922">
                  <c:v>-0.26400800000000002</c:v>
                </c:pt>
                <c:pt idx="2923">
                  <c:v>-0.27642800000000001</c:v>
                </c:pt>
                <c:pt idx="2924">
                  <c:v>-0.29875200000000002</c:v>
                </c:pt>
                <c:pt idx="2925">
                  <c:v>-0.320602</c:v>
                </c:pt>
                <c:pt idx="2926">
                  <c:v>-0.46769699999999997</c:v>
                </c:pt>
                <c:pt idx="2927">
                  <c:v>-0.46859699999999999</c:v>
                </c:pt>
                <c:pt idx="2928">
                  <c:v>-0.35484300000000002</c:v>
                </c:pt>
                <c:pt idx="2929">
                  <c:v>-0.221863</c:v>
                </c:pt>
                <c:pt idx="2930">
                  <c:v>-0.407364</c:v>
                </c:pt>
                <c:pt idx="2931">
                  <c:v>-0.42918400000000001</c:v>
                </c:pt>
                <c:pt idx="2932">
                  <c:v>-0.36825600000000003</c:v>
                </c:pt>
                <c:pt idx="2933">
                  <c:v>-0.27932699999999999</c:v>
                </c:pt>
                <c:pt idx="2934">
                  <c:v>-0.20622299999999999</c:v>
                </c:pt>
                <c:pt idx="2935">
                  <c:v>-0.904053</c:v>
                </c:pt>
                <c:pt idx="2936">
                  <c:v>-0.62738000000000005</c:v>
                </c:pt>
                <c:pt idx="2937">
                  <c:v>-0.20408599999999999</c:v>
                </c:pt>
                <c:pt idx="2938">
                  <c:v>-3.8878999999999997E-2</c:v>
                </c:pt>
                <c:pt idx="2939">
                  <c:v>6.3827999999999996E-2</c:v>
                </c:pt>
                <c:pt idx="2940">
                  <c:v>-4.8830000000000002E-3</c:v>
                </c:pt>
                <c:pt idx="2941">
                  <c:v>-0.39285300000000001</c:v>
                </c:pt>
                <c:pt idx="2942">
                  <c:v>-0.57372999999999996</c:v>
                </c:pt>
                <c:pt idx="2943">
                  <c:v>-0.34011799999999998</c:v>
                </c:pt>
                <c:pt idx="2944">
                  <c:v>-0.13365199999999999</c:v>
                </c:pt>
                <c:pt idx="2945">
                  <c:v>-0.17497299999999999</c:v>
                </c:pt>
                <c:pt idx="2946">
                  <c:v>-0.27259800000000001</c:v>
                </c:pt>
                <c:pt idx="2947">
                  <c:v>-5.8533000000000002E-2</c:v>
                </c:pt>
                <c:pt idx="2948">
                  <c:v>-0.15158099999999999</c:v>
                </c:pt>
                <c:pt idx="2949">
                  <c:v>-0.172348</c:v>
                </c:pt>
                <c:pt idx="2950">
                  <c:v>-0.104675</c:v>
                </c:pt>
                <c:pt idx="2951">
                  <c:v>-0.20846600000000001</c:v>
                </c:pt>
                <c:pt idx="2952">
                  <c:v>-0.26795999999999998</c:v>
                </c:pt>
                <c:pt idx="2953">
                  <c:v>-0.27645900000000001</c:v>
                </c:pt>
                <c:pt idx="2954">
                  <c:v>-0.277588</c:v>
                </c:pt>
                <c:pt idx="2955">
                  <c:v>-0.39602700000000002</c:v>
                </c:pt>
                <c:pt idx="2956">
                  <c:v>-0.872116</c:v>
                </c:pt>
                <c:pt idx="2957">
                  <c:v>-0.97189300000000001</c:v>
                </c:pt>
                <c:pt idx="2958">
                  <c:v>-0.81541399999999997</c:v>
                </c:pt>
                <c:pt idx="2959">
                  <c:v>-0.46868900000000002</c:v>
                </c:pt>
                <c:pt idx="2960">
                  <c:v>0.26139800000000002</c:v>
                </c:pt>
                <c:pt idx="2961">
                  <c:v>0.40840100000000001</c:v>
                </c:pt>
                <c:pt idx="2962">
                  <c:v>0.85926800000000003</c:v>
                </c:pt>
                <c:pt idx="2963">
                  <c:v>-0.26681500000000002</c:v>
                </c:pt>
                <c:pt idx="2964">
                  <c:v>-0.55425999999999997</c:v>
                </c:pt>
                <c:pt idx="2965">
                  <c:v>-0.46345500000000001</c:v>
                </c:pt>
                <c:pt idx="2966">
                  <c:v>-0.25591999999999998</c:v>
                </c:pt>
                <c:pt idx="2967">
                  <c:v>2.9678E-2</c:v>
                </c:pt>
                <c:pt idx="2968">
                  <c:v>0.20011899999999999</c:v>
                </c:pt>
                <c:pt idx="2969">
                  <c:v>8.0398999999999998E-2</c:v>
                </c:pt>
                <c:pt idx="2970">
                  <c:v>-0.22988900000000001</c:v>
                </c:pt>
                <c:pt idx="2971">
                  <c:v>-0.36695899999999998</c:v>
                </c:pt>
                <c:pt idx="2972">
                  <c:v>-0.33204699999999998</c:v>
                </c:pt>
                <c:pt idx="2973">
                  <c:v>-0.24662800000000001</c:v>
                </c:pt>
                <c:pt idx="2974">
                  <c:v>-0.142517</c:v>
                </c:pt>
                <c:pt idx="2975">
                  <c:v>-0.12004099999999999</c:v>
                </c:pt>
                <c:pt idx="2976">
                  <c:v>-0.14663699999999999</c:v>
                </c:pt>
                <c:pt idx="2977">
                  <c:v>-0.15618899999999999</c:v>
                </c:pt>
                <c:pt idx="2978">
                  <c:v>-1.1139E-2</c:v>
                </c:pt>
                <c:pt idx="2979">
                  <c:v>0.182648</c:v>
                </c:pt>
                <c:pt idx="2980">
                  <c:v>0.54428100000000001</c:v>
                </c:pt>
                <c:pt idx="2981">
                  <c:v>-4.4144000000000003E-2</c:v>
                </c:pt>
                <c:pt idx="2982">
                  <c:v>-0.994919</c:v>
                </c:pt>
                <c:pt idx="2983">
                  <c:v>-0.99591099999999999</c:v>
                </c:pt>
                <c:pt idx="2984">
                  <c:v>-0.59762599999999999</c:v>
                </c:pt>
                <c:pt idx="2985">
                  <c:v>0.284607</c:v>
                </c:pt>
                <c:pt idx="2986">
                  <c:v>0.48821999999999999</c:v>
                </c:pt>
                <c:pt idx="2987">
                  <c:v>-0.113068</c:v>
                </c:pt>
                <c:pt idx="2988">
                  <c:v>-0.57681300000000002</c:v>
                </c:pt>
                <c:pt idx="2989">
                  <c:v>-0.28270000000000001</c:v>
                </c:pt>
                <c:pt idx="2990">
                  <c:v>-2.6474000000000001E-2</c:v>
                </c:pt>
                <c:pt idx="2991">
                  <c:v>0.173569</c:v>
                </c:pt>
                <c:pt idx="2992">
                  <c:v>4.7043000000000001E-2</c:v>
                </c:pt>
                <c:pt idx="2993">
                  <c:v>-0.11402900000000001</c:v>
                </c:pt>
                <c:pt idx="2994">
                  <c:v>-0.123474</c:v>
                </c:pt>
                <c:pt idx="2995">
                  <c:v>1.1580999999999999E-2</c:v>
                </c:pt>
                <c:pt idx="2996">
                  <c:v>5.9158000000000002E-2</c:v>
                </c:pt>
                <c:pt idx="2997">
                  <c:v>5.3421000000000003E-2</c:v>
                </c:pt>
                <c:pt idx="2998">
                  <c:v>7.5287000000000007E-2</c:v>
                </c:pt>
                <c:pt idx="2999">
                  <c:v>4.8537999999999998E-2</c:v>
                </c:pt>
                <c:pt idx="3000">
                  <c:v>-5.5690000000000002E-3</c:v>
                </c:pt>
                <c:pt idx="3001">
                  <c:v>1.5259E-2</c:v>
                </c:pt>
                <c:pt idx="3002">
                  <c:v>4.8965000000000002E-2</c:v>
                </c:pt>
                <c:pt idx="3003">
                  <c:v>5.2200000000000003E-2</c:v>
                </c:pt>
                <c:pt idx="3004">
                  <c:v>-8.1008999999999998E-2</c:v>
                </c:pt>
                <c:pt idx="3005">
                  <c:v>-0.16165199999999999</c:v>
                </c:pt>
                <c:pt idx="3006">
                  <c:v>-7.6813000000000006E-2</c:v>
                </c:pt>
                <c:pt idx="3007">
                  <c:v>-0.24209600000000001</c:v>
                </c:pt>
                <c:pt idx="3008">
                  <c:v>-0.30618299999999998</c:v>
                </c:pt>
                <c:pt idx="3009">
                  <c:v>-0.65217599999999998</c:v>
                </c:pt>
                <c:pt idx="3010">
                  <c:v>-0.69212300000000004</c:v>
                </c:pt>
                <c:pt idx="3011">
                  <c:v>-0.33448800000000001</c:v>
                </c:pt>
                <c:pt idx="3012">
                  <c:v>-6.9122000000000003E-2</c:v>
                </c:pt>
                <c:pt idx="3013">
                  <c:v>0.36650100000000002</c:v>
                </c:pt>
                <c:pt idx="3014">
                  <c:v>0.198624</c:v>
                </c:pt>
                <c:pt idx="3015">
                  <c:v>-0.43009900000000001</c:v>
                </c:pt>
                <c:pt idx="3016">
                  <c:v>-0.63874799999999998</c:v>
                </c:pt>
                <c:pt idx="3017">
                  <c:v>-0.41549700000000001</c:v>
                </c:pt>
                <c:pt idx="3018">
                  <c:v>-0.14630099999999999</c:v>
                </c:pt>
                <c:pt idx="3019">
                  <c:v>-3.6713000000000003E-2</c:v>
                </c:pt>
                <c:pt idx="3020">
                  <c:v>5.1102000000000002E-2</c:v>
                </c:pt>
                <c:pt idx="3021">
                  <c:v>-5.4320000000000002E-3</c:v>
                </c:pt>
                <c:pt idx="3022">
                  <c:v>-0.131027</c:v>
                </c:pt>
                <c:pt idx="3023">
                  <c:v>-0.24440000000000001</c:v>
                </c:pt>
                <c:pt idx="3024">
                  <c:v>-0.22373999999999999</c:v>
                </c:pt>
                <c:pt idx="3025">
                  <c:v>-0.15429699999999999</c:v>
                </c:pt>
                <c:pt idx="3026">
                  <c:v>0.115906</c:v>
                </c:pt>
                <c:pt idx="3027">
                  <c:v>0.39132699999999998</c:v>
                </c:pt>
                <c:pt idx="3028">
                  <c:v>0.46801799999999999</c:v>
                </c:pt>
                <c:pt idx="3029">
                  <c:v>-0.24710099999999999</c:v>
                </c:pt>
                <c:pt idx="3030">
                  <c:v>-1.1357269999999999</c:v>
                </c:pt>
                <c:pt idx="3031">
                  <c:v>-0.479767</c:v>
                </c:pt>
                <c:pt idx="3032">
                  <c:v>-0.73663299999999998</c:v>
                </c:pt>
                <c:pt idx="3033">
                  <c:v>-0.41168199999999999</c:v>
                </c:pt>
                <c:pt idx="3034">
                  <c:v>0.396088</c:v>
                </c:pt>
                <c:pt idx="3035">
                  <c:v>0.40744000000000002</c:v>
                </c:pt>
                <c:pt idx="3036">
                  <c:v>-0.53147900000000003</c:v>
                </c:pt>
                <c:pt idx="3037">
                  <c:v>-0.26309199999999999</c:v>
                </c:pt>
                <c:pt idx="3038">
                  <c:v>-4.9728000000000001E-2</c:v>
                </c:pt>
                <c:pt idx="3039">
                  <c:v>0.133469</c:v>
                </c:pt>
                <c:pt idx="3040">
                  <c:v>0.108124</c:v>
                </c:pt>
                <c:pt idx="3041">
                  <c:v>6.5582000000000001E-2</c:v>
                </c:pt>
                <c:pt idx="3042">
                  <c:v>-5.5079999999999999E-3</c:v>
                </c:pt>
                <c:pt idx="3043">
                  <c:v>-7.0526000000000005E-2</c:v>
                </c:pt>
                <c:pt idx="3044">
                  <c:v>-0.112183</c:v>
                </c:pt>
                <c:pt idx="3045">
                  <c:v>-0.17141700000000001</c:v>
                </c:pt>
                <c:pt idx="3046">
                  <c:v>-0.14561499999999999</c:v>
                </c:pt>
                <c:pt idx="3047">
                  <c:v>-0.10241699999999999</c:v>
                </c:pt>
                <c:pt idx="3048">
                  <c:v>-0.110733</c:v>
                </c:pt>
                <c:pt idx="3049">
                  <c:v>-0.138489</c:v>
                </c:pt>
                <c:pt idx="3050">
                  <c:v>-0.123184</c:v>
                </c:pt>
                <c:pt idx="3051">
                  <c:v>-9.1034000000000004E-2</c:v>
                </c:pt>
                <c:pt idx="3052">
                  <c:v>-5.4137999999999999E-2</c:v>
                </c:pt>
                <c:pt idx="3053">
                  <c:v>-0.14801</c:v>
                </c:pt>
                <c:pt idx="3054">
                  <c:v>-0.39267000000000002</c:v>
                </c:pt>
                <c:pt idx="3055">
                  <c:v>-0.60926800000000003</c:v>
                </c:pt>
                <c:pt idx="3056">
                  <c:v>-0.49488799999999999</c:v>
                </c:pt>
                <c:pt idx="3057">
                  <c:v>-0.168015</c:v>
                </c:pt>
                <c:pt idx="3058">
                  <c:v>-4.0451000000000001E-2</c:v>
                </c:pt>
                <c:pt idx="3059">
                  <c:v>0.49656699999999998</c:v>
                </c:pt>
                <c:pt idx="3060">
                  <c:v>0.32125900000000002</c:v>
                </c:pt>
                <c:pt idx="3061">
                  <c:v>-0.35673500000000002</c:v>
                </c:pt>
                <c:pt idx="3062">
                  <c:v>-0.62263500000000005</c:v>
                </c:pt>
                <c:pt idx="3063">
                  <c:v>-0.54438799999999998</c:v>
                </c:pt>
                <c:pt idx="3064">
                  <c:v>-0.36051899999999998</c:v>
                </c:pt>
                <c:pt idx="3065">
                  <c:v>-0.117218</c:v>
                </c:pt>
                <c:pt idx="3066">
                  <c:v>8.6853E-2</c:v>
                </c:pt>
                <c:pt idx="3067">
                  <c:v>3.0304000000000001E-2</c:v>
                </c:pt>
                <c:pt idx="3068">
                  <c:v>-0.12085</c:v>
                </c:pt>
                <c:pt idx="3069">
                  <c:v>-0.18864400000000001</c:v>
                </c:pt>
                <c:pt idx="3070">
                  <c:v>-0.17102100000000001</c:v>
                </c:pt>
                <c:pt idx="3071">
                  <c:v>-0.10577400000000001</c:v>
                </c:pt>
                <c:pt idx="3072">
                  <c:v>-1.8645999999999999E-2</c:v>
                </c:pt>
                <c:pt idx="3073">
                  <c:v>5.0323E-2</c:v>
                </c:pt>
                <c:pt idx="3074">
                  <c:v>0.20036300000000001</c:v>
                </c:pt>
                <c:pt idx="3075">
                  <c:v>0.23278799999999999</c:v>
                </c:pt>
                <c:pt idx="3076">
                  <c:v>-0.49980200000000002</c:v>
                </c:pt>
                <c:pt idx="3077">
                  <c:v>-0.94673200000000002</c:v>
                </c:pt>
                <c:pt idx="3078">
                  <c:v>-0.46722399999999997</c:v>
                </c:pt>
                <c:pt idx="3079">
                  <c:v>-0.56463600000000003</c:v>
                </c:pt>
                <c:pt idx="3080">
                  <c:v>4.1840000000000002E-2</c:v>
                </c:pt>
                <c:pt idx="3081">
                  <c:v>0.34732099999999999</c:v>
                </c:pt>
                <c:pt idx="3082">
                  <c:v>0.40200799999999998</c:v>
                </c:pt>
                <c:pt idx="3083">
                  <c:v>-0.194885</c:v>
                </c:pt>
                <c:pt idx="3084">
                  <c:v>-0.40531899999999998</c:v>
                </c:pt>
                <c:pt idx="3085">
                  <c:v>-0.39387499999999998</c:v>
                </c:pt>
                <c:pt idx="3086">
                  <c:v>1.3428000000000001E-2</c:v>
                </c:pt>
                <c:pt idx="3087">
                  <c:v>0.279221</c:v>
                </c:pt>
                <c:pt idx="3088">
                  <c:v>0.14305100000000001</c:v>
                </c:pt>
                <c:pt idx="3089">
                  <c:v>-0.12027</c:v>
                </c:pt>
                <c:pt idx="3090">
                  <c:v>-0.102951</c:v>
                </c:pt>
                <c:pt idx="3091">
                  <c:v>-4.3471999999999997E-2</c:v>
                </c:pt>
                <c:pt idx="3092">
                  <c:v>3.5004E-2</c:v>
                </c:pt>
                <c:pt idx="3093">
                  <c:v>6.0241999999999997E-2</c:v>
                </c:pt>
                <c:pt idx="3094">
                  <c:v>-4.7683999999999997E-2</c:v>
                </c:pt>
                <c:pt idx="3095">
                  <c:v>-0.12889100000000001</c:v>
                </c:pt>
                <c:pt idx="3096">
                  <c:v>-6.5430000000000002E-2</c:v>
                </c:pt>
                <c:pt idx="3097">
                  <c:v>-9.2147999999999994E-2</c:v>
                </c:pt>
                <c:pt idx="3098">
                  <c:v>-0.10438500000000001</c:v>
                </c:pt>
                <c:pt idx="3099">
                  <c:v>-0.126862</c:v>
                </c:pt>
                <c:pt idx="3100">
                  <c:v>-0.17410300000000001</c:v>
                </c:pt>
                <c:pt idx="3101">
                  <c:v>-0.33068799999999998</c:v>
                </c:pt>
                <c:pt idx="3102">
                  <c:v>-0.27526899999999999</c:v>
                </c:pt>
                <c:pt idx="3103">
                  <c:v>-0.43745400000000001</c:v>
                </c:pt>
                <c:pt idx="3104">
                  <c:v>-0.55383300000000002</c:v>
                </c:pt>
                <c:pt idx="3105">
                  <c:v>-0.30400100000000002</c:v>
                </c:pt>
                <c:pt idx="3106">
                  <c:v>0.145233</c:v>
                </c:pt>
                <c:pt idx="3107">
                  <c:v>0.600159</c:v>
                </c:pt>
                <c:pt idx="3108">
                  <c:v>0.44072</c:v>
                </c:pt>
                <c:pt idx="3109">
                  <c:v>-0.31549100000000002</c:v>
                </c:pt>
                <c:pt idx="3110">
                  <c:v>-0.55563399999999996</c:v>
                </c:pt>
                <c:pt idx="3111">
                  <c:v>-0.53440900000000002</c:v>
                </c:pt>
                <c:pt idx="3112">
                  <c:v>-0.34573399999999999</c:v>
                </c:pt>
                <c:pt idx="3113">
                  <c:v>-0.14305100000000001</c:v>
                </c:pt>
                <c:pt idx="3114">
                  <c:v>5.9753000000000001E-2</c:v>
                </c:pt>
                <c:pt idx="3115">
                  <c:v>-9.4299999999999991E-3</c:v>
                </c:pt>
                <c:pt idx="3116">
                  <c:v>-9.3093999999999996E-2</c:v>
                </c:pt>
                <c:pt idx="3117">
                  <c:v>-0.156052</c:v>
                </c:pt>
                <c:pt idx="3118">
                  <c:v>-0.18684400000000001</c:v>
                </c:pt>
                <c:pt idx="3119">
                  <c:v>-0.13952600000000001</c:v>
                </c:pt>
                <c:pt idx="3120">
                  <c:v>-9.1660000000000005E-2</c:v>
                </c:pt>
                <c:pt idx="3121">
                  <c:v>7.9009999999999997E-2</c:v>
                </c:pt>
                <c:pt idx="3122">
                  <c:v>0.27285799999999999</c:v>
                </c:pt>
                <c:pt idx="3123">
                  <c:v>0.28070099999999998</c:v>
                </c:pt>
                <c:pt idx="3124">
                  <c:v>-0.43235800000000002</c:v>
                </c:pt>
                <c:pt idx="3125">
                  <c:v>-0.87928799999999996</c:v>
                </c:pt>
                <c:pt idx="3126">
                  <c:v>-0.62928799999999996</c:v>
                </c:pt>
                <c:pt idx="3127">
                  <c:v>-0.53913900000000003</c:v>
                </c:pt>
                <c:pt idx="3128">
                  <c:v>4.0191999999999999E-2</c:v>
                </c:pt>
                <c:pt idx="3129">
                  <c:v>0.377502</c:v>
                </c:pt>
                <c:pt idx="3130">
                  <c:v>0.33532699999999999</c:v>
                </c:pt>
                <c:pt idx="3131">
                  <c:v>-0.27174399999999999</c:v>
                </c:pt>
                <c:pt idx="3132">
                  <c:v>-0.30116300000000001</c:v>
                </c:pt>
                <c:pt idx="3133">
                  <c:v>-0.19278000000000001</c:v>
                </c:pt>
                <c:pt idx="3134">
                  <c:v>1.5015000000000001E-2</c:v>
                </c:pt>
                <c:pt idx="3135">
                  <c:v>0.210281</c:v>
                </c:pt>
                <c:pt idx="3136">
                  <c:v>7.3074E-2</c:v>
                </c:pt>
                <c:pt idx="3137">
                  <c:v>-0.130661</c:v>
                </c:pt>
                <c:pt idx="3138">
                  <c:v>-9.0957999999999997E-2</c:v>
                </c:pt>
                <c:pt idx="3139">
                  <c:v>5.9951999999999998E-2</c:v>
                </c:pt>
                <c:pt idx="3140">
                  <c:v>6.2407999999999998E-2</c:v>
                </c:pt>
                <c:pt idx="3141">
                  <c:v>-3.1326E-2</c:v>
                </c:pt>
                <c:pt idx="3142">
                  <c:v>-0.14802599999999999</c:v>
                </c:pt>
                <c:pt idx="3143">
                  <c:v>-0.18896499999999999</c:v>
                </c:pt>
                <c:pt idx="3144">
                  <c:v>-0.23078899999999999</c:v>
                </c:pt>
                <c:pt idx="3145">
                  <c:v>-0.30180400000000002</c:v>
                </c:pt>
                <c:pt idx="3146">
                  <c:v>-0.29629499999999998</c:v>
                </c:pt>
                <c:pt idx="3147">
                  <c:v>-0.28842200000000001</c:v>
                </c:pt>
                <c:pt idx="3148">
                  <c:v>-0.40660099999999999</c:v>
                </c:pt>
                <c:pt idx="3149">
                  <c:v>-0.631027</c:v>
                </c:pt>
                <c:pt idx="3150">
                  <c:v>-0.56817600000000001</c:v>
                </c:pt>
                <c:pt idx="3151">
                  <c:v>-0.490097</c:v>
                </c:pt>
                <c:pt idx="3152">
                  <c:v>0.122391</c:v>
                </c:pt>
                <c:pt idx="3153">
                  <c:v>0.39787299999999998</c:v>
                </c:pt>
                <c:pt idx="3154">
                  <c:v>0.47981299999999999</c:v>
                </c:pt>
                <c:pt idx="3155">
                  <c:v>6.2468999999999997E-2</c:v>
                </c:pt>
                <c:pt idx="3156">
                  <c:v>-0.41348299999999999</c:v>
                </c:pt>
                <c:pt idx="3157">
                  <c:v>-0.50123600000000001</c:v>
                </c:pt>
                <c:pt idx="3158">
                  <c:v>-0.283447</c:v>
                </c:pt>
                <c:pt idx="3159">
                  <c:v>1.7989999999999999E-2</c:v>
                </c:pt>
                <c:pt idx="3160">
                  <c:v>-6.1799999999999997E-3</c:v>
                </c:pt>
                <c:pt idx="3161">
                  <c:v>-0.199402</c:v>
                </c:pt>
                <c:pt idx="3162">
                  <c:v>-0.27699299999999999</c:v>
                </c:pt>
                <c:pt idx="3163">
                  <c:v>-0.26927200000000001</c:v>
                </c:pt>
                <c:pt idx="3164">
                  <c:v>-0.101685</c:v>
                </c:pt>
                <c:pt idx="3165">
                  <c:v>-0.174789</c:v>
                </c:pt>
                <c:pt idx="3166">
                  <c:v>-0.208679</c:v>
                </c:pt>
                <c:pt idx="3167">
                  <c:v>4.6020999999999999E-2</c:v>
                </c:pt>
                <c:pt idx="3168">
                  <c:v>0.14721699999999999</c:v>
                </c:pt>
                <c:pt idx="3169">
                  <c:v>0.23082</c:v>
                </c:pt>
                <c:pt idx="3170">
                  <c:v>-0.14593500000000001</c:v>
                </c:pt>
                <c:pt idx="3171">
                  <c:v>-0.93794299999999997</c:v>
                </c:pt>
                <c:pt idx="3172">
                  <c:v>-0.67900099999999997</c:v>
                </c:pt>
                <c:pt idx="3173">
                  <c:v>-0.44897500000000001</c:v>
                </c:pt>
                <c:pt idx="3174">
                  <c:v>-0.25886500000000001</c:v>
                </c:pt>
                <c:pt idx="3175">
                  <c:v>-0.17413300000000001</c:v>
                </c:pt>
                <c:pt idx="3176">
                  <c:v>-2.1530000000000001E-2</c:v>
                </c:pt>
                <c:pt idx="3177">
                  <c:v>-3.5964999999999997E-2</c:v>
                </c:pt>
                <c:pt idx="3178">
                  <c:v>-0.17976400000000001</c:v>
                </c:pt>
                <c:pt idx="3179">
                  <c:v>-5.3101000000000002E-2</c:v>
                </c:pt>
                <c:pt idx="3180">
                  <c:v>-2.0844000000000001E-2</c:v>
                </c:pt>
                <c:pt idx="3181">
                  <c:v>-3.4882000000000003E-2</c:v>
                </c:pt>
                <c:pt idx="3182">
                  <c:v>4.8522999999999997E-2</c:v>
                </c:pt>
                <c:pt idx="3183">
                  <c:v>5.1117000000000003E-2</c:v>
                </c:pt>
                <c:pt idx="3184">
                  <c:v>-1.0989999999999999E-3</c:v>
                </c:pt>
                <c:pt idx="3185">
                  <c:v>-0.38656600000000002</c:v>
                </c:pt>
                <c:pt idx="3186">
                  <c:v>-0.40931699999999999</c:v>
                </c:pt>
                <c:pt idx="3187">
                  <c:v>-0.18754599999999999</c:v>
                </c:pt>
                <c:pt idx="3188">
                  <c:v>-0.176346</c:v>
                </c:pt>
                <c:pt idx="3189">
                  <c:v>-0.32174700000000001</c:v>
                </c:pt>
                <c:pt idx="3190">
                  <c:v>-0.41081200000000001</c:v>
                </c:pt>
                <c:pt idx="3191">
                  <c:v>-0.23693800000000001</c:v>
                </c:pt>
                <c:pt idx="3192">
                  <c:v>1.8783999999999999E-2</c:v>
                </c:pt>
                <c:pt idx="3193">
                  <c:v>1.3167999999999999E-2</c:v>
                </c:pt>
                <c:pt idx="3194">
                  <c:v>-0.28698699999999999</c:v>
                </c:pt>
                <c:pt idx="3195">
                  <c:v>-1.273682</c:v>
                </c:pt>
                <c:pt idx="3196">
                  <c:v>-0.56977800000000001</c:v>
                </c:pt>
                <c:pt idx="3197">
                  <c:v>-0.59816000000000003</c:v>
                </c:pt>
                <c:pt idx="3198">
                  <c:v>-0.37609900000000002</c:v>
                </c:pt>
                <c:pt idx="3199">
                  <c:v>-0.115402</c:v>
                </c:pt>
                <c:pt idx="3200">
                  <c:v>0.56797799999999998</c:v>
                </c:pt>
                <c:pt idx="3201">
                  <c:v>0.67655900000000002</c:v>
                </c:pt>
                <c:pt idx="3202">
                  <c:v>0.11405899999999999</c:v>
                </c:pt>
                <c:pt idx="3203">
                  <c:v>-0.33926400000000001</c:v>
                </c:pt>
                <c:pt idx="3204">
                  <c:v>-0.22053500000000001</c:v>
                </c:pt>
                <c:pt idx="3205">
                  <c:v>-0.42503400000000002</c:v>
                </c:pt>
                <c:pt idx="3206">
                  <c:v>-0.34265099999999998</c:v>
                </c:pt>
                <c:pt idx="3207">
                  <c:v>-0.40092499999999998</c:v>
                </c:pt>
                <c:pt idx="3208">
                  <c:v>-0.18803400000000001</c:v>
                </c:pt>
                <c:pt idx="3209">
                  <c:v>-9.4971E-2</c:v>
                </c:pt>
                <c:pt idx="3210">
                  <c:v>-0.383301</c:v>
                </c:pt>
                <c:pt idx="3211">
                  <c:v>-0.52648899999999998</c:v>
                </c:pt>
                <c:pt idx="3212">
                  <c:v>-0.15237400000000001</c:v>
                </c:pt>
                <c:pt idx="3213">
                  <c:v>5.1498000000000002E-2</c:v>
                </c:pt>
                <c:pt idx="3214">
                  <c:v>0.28831499999999999</c:v>
                </c:pt>
                <c:pt idx="3215">
                  <c:v>0.16291800000000001</c:v>
                </c:pt>
                <c:pt idx="3216">
                  <c:v>-0.17808499999999999</c:v>
                </c:pt>
                <c:pt idx="3217">
                  <c:v>-0.44018600000000002</c:v>
                </c:pt>
                <c:pt idx="3218">
                  <c:v>-0.60043299999999999</c:v>
                </c:pt>
                <c:pt idx="3219">
                  <c:v>-0.50289899999999998</c:v>
                </c:pt>
                <c:pt idx="3220">
                  <c:v>-0.408356</c:v>
                </c:pt>
                <c:pt idx="3221">
                  <c:v>1.5121000000000001E-2</c:v>
                </c:pt>
                <c:pt idx="3222">
                  <c:v>-9.3033000000000005E-2</c:v>
                </c:pt>
                <c:pt idx="3223">
                  <c:v>-0.47441100000000003</c:v>
                </c:pt>
                <c:pt idx="3224">
                  <c:v>-0.45489499999999999</c:v>
                </c:pt>
                <c:pt idx="3225">
                  <c:v>-0.318436</c:v>
                </c:pt>
                <c:pt idx="3226">
                  <c:v>-0.119659</c:v>
                </c:pt>
                <c:pt idx="3227">
                  <c:v>2.8412E-2</c:v>
                </c:pt>
                <c:pt idx="3228">
                  <c:v>5.8365E-2</c:v>
                </c:pt>
                <c:pt idx="3229">
                  <c:v>0.15537999999999999</c:v>
                </c:pt>
                <c:pt idx="3230">
                  <c:v>-0.33308399999999999</c:v>
                </c:pt>
                <c:pt idx="3231">
                  <c:v>-9.5001000000000002E-2</c:v>
                </c:pt>
                <c:pt idx="3232">
                  <c:v>0.29275499999999999</c:v>
                </c:pt>
                <c:pt idx="3233">
                  <c:v>0.148117</c:v>
                </c:pt>
                <c:pt idx="3234">
                  <c:v>-1.6169999999999999E-3</c:v>
                </c:pt>
                <c:pt idx="3235">
                  <c:v>0.12820400000000001</c:v>
                </c:pt>
                <c:pt idx="3236">
                  <c:v>-0.22750899999999999</c:v>
                </c:pt>
                <c:pt idx="3237">
                  <c:v>-0.17608599999999999</c:v>
                </c:pt>
                <c:pt idx="3238">
                  <c:v>2.6016000000000001E-2</c:v>
                </c:pt>
                <c:pt idx="3239">
                  <c:v>0.122849</c:v>
                </c:pt>
                <c:pt idx="3240">
                  <c:v>-0.160522</c:v>
                </c:pt>
                <c:pt idx="3241">
                  <c:v>-0.554535</c:v>
                </c:pt>
                <c:pt idx="3242">
                  <c:v>-0.54917899999999997</c:v>
                </c:pt>
                <c:pt idx="3243">
                  <c:v>-0.66274999999999995</c:v>
                </c:pt>
                <c:pt idx="3244">
                  <c:v>-0.53620900000000005</c:v>
                </c:pt>
                <c:pt idx="3245">
                  <c:v>-0.61976600000000004</c:v>
                </c:pt>
                <c:pt idx="3246">
                  <c:v>-0.63749699999999998</c:v>
                </c:pt>
                <c:pt idx="3247">
                  <c:v>-0.56133999999999995</c:v>
                </c:pt>
                <c:pt idx="3248">
                  <c:v>-0.66874699999999998</c:v>
                </c:pt>
                <c:pt idx="3249">
                  <c:v>-1.016861</c:v>
                </c:pt>
                <c:pt idx="3250">
                  <c:v>-1.317123</c:v>
                </c:pt>
                <c:pt idx="3251">
                  <c:v>-1.29155</c:v>
                </c:pt>
                <c:pt idx="3252">
                  <c:v>-1.114136</c:v>
                </c:pt>
                <c:pt idx="3253">
                  <c:v>-1.000259</c:v>
                </c:pt>
                <c:pt idx="3254">
                  <c:v>-1.054962</c:v>
                </c:pt>
                <c:pt idx="3255">
                  <c:v>-1.16394</c:v>
                </c:pt>
                <c:pt idx="3256">
                  <c:v>-1.278305</c:v>
                </c:pt>
                <c:pt idx="3257">
                  <c:v>-1.3329009999999999</c:v>
                </c:pt>
                <c:pt idx="3258">
                  <c:v>-1.41774</c:v>
                </c:pt>
                <c:pt idx="3259">
                  <c:v>-1.412247</c:v>
                </c:pt>
                <c:pt idx="3260">
                  <c:v>-1.39212</c:v>
                </c:pt>
                <c:pt idx="3261">
                  <c:v>-1.4724269999999999</c:v>
                </c:pt>
                <c:pt idx="3262">
                  <c:v>-1.608673</c:v>
                </c:pt>
                <c:pt idx="3263">
                  <c:v>-1.543472</c:v>
                </c:pt>
                <c:pt idx="3264">
                  <c:v>-1.2639009999999999</c:v>
                </c:pt>
                <c:pt idx="3265">
                  <c:v>-0.96669000000000005</c:v>
                </c:pt>
                <c:pt idx="3266">
                  <c:v>-1.0319670000000001</c:v>
                </c:pt>
                <c:pt idx="3267">
                  <c:v>-1.1516569999999999</c:v>
                </c:pt>
                <c:pt idx="3268">
                  <c:v>-1.0468139999999999</c:v>
                </c:pt>
                <c:pt idx="3269">
                  <c:v>-0.75642399999999999</c:v>
                </c:pt>
                <c:pt idx="3270">
                  <c:v>-0.41958600000000001</c:v>
                </c:pt>
                <c:pt idx="3271">
                  <c:v>-0.25158700000000001</c:v>
                </c:pt>
                <c:pt idx="3272">
                  <c:v>-0.14132700000000001</c:v>
                </c:pt>
                <c:pt idx="3273">
                  <c:v>5.0902999999999997E-2</c:v>
                </c:pt>
                <c:pt idx="3274">
                  <c:v>-0.11795</c:v>
                </c:pt>
                <c:pt idx="3275">
                  <c:v>-0.126083</c:v>
                </c:pt>
                <c:pt idx="3276">
                  <c:v>-0.21485899999999999</c:v>
                </c:pt>
                <c:pt idx="3277">
                  <c:v>-0.140961</c:v>
                </c:pt>
                <c:pt idx="3278">
                  <c:v>0.145874</c:v>
                </c:pt>
                <c:pt idx="3279">
                  <c:v>0.23910500000000001</c:v>
                </c:pt>
                <c:pt idx="3280">
                  <c:v>6.7459000000000005E-2</c:v>
                </c:pt>
                <c:pt idx="3281">
                  <c:v>-0.164413</c:v>
                </c:pt>
                <c:pt idx="3282">
                  <c:v>-0.57182299999999997</c:v>
                </c:pt>
                <c:pt idx="3283">
                  <c:v>-0.97877499999999995</c:v>
                </c:pt>
                <c:pt idx="3284">
                  <c:v>-1.1715549999999999</c:v>
                </c:pt>
                <c:pt idx="3285">
                  <c:v>-1.143265</c:v>
                </c:pt>
                <c:pt idx="3286">
                  <c:v>-1.145508</c:v>
                </c:pt>
                <c:pt idx="3287">
                  <c:v>-1.2948759999999999</c:v>
                </c:pt>
                <c:pt idx="3288">
                  <c:v>-1.5985720000000001</c:v>
                </c:pt>
                <c:pt idx="3289">
                  <c:v>-1.92012</c:v>
                </c:pt>
                <c:pt idx="3290">
                  <c:v>-1.9708859999999999</c:v>
                </c:pt>
                <c:pt idx="3291">
                  <c:v>-1.7835540000000001</c:v>
                </c:pt>
                <c:pt idx="3292">
                  <c:v>-1.508926</c:v>
                </c:pt>
                <c:pt idx="3293">
                  <c:v>-1.2617799999999999</c:v>
                </c:pt>
                <c:pt idx="3294">
                  <c:v>-1.1984250000000001</c:v>
                </c:pt>
                <c:pt idx="3295">
                  <c:v>-1.4643250000000001</c:v>
                </c:pt>
                <c:pt idx="3296">
                  <c:v>-1.7677609999999999</c:v>
                </c:pt>
                <c:pt idx="3297">
                  <c:v>-1.8399509999999999</c:v>
                </c:pt>
                <c:pt idx="3298">
                  <c:v>-1.5496829999999999</c:v>
                </c:pt>
                <c:pt idx="3299">
                  <c:v>-1.0940859999999999</c:v>
                </c:pt>
                <c:pt idx="3300">
                  <c:v>-0.78703299999999998</c:v>
                </c:pt>
                <c:pt idx="3301">
                  <c:v>-0.77429199999999998</c:v>
                </c:pt>
                <c:pt idx="3302">
                  <c:v>-0.86946100000000004</c:v>
                </c:pt>
                <c:pt idx="3303">
                  <c:v>-1.026627</c:v>
                </c:pt>
                <c:pt idx="3304">
                  <c:v>-1.1942440000000001</c:v>
                </c:pt>
                <c:pt idx="3305">
                  <c:v>-1.2603150000000001</c:v>
                </c:pt>
                <c:pt idx="3306">
                  <c:v>-1.210739</c:v>
                </c:pt>
                <c:pt idx="3307">
                  <c:v>-1.0821689999999999</c:v>
                </c:pt>
                <c:pt idx="3308">
                  <c:v>-1.0094909999999999</c:v>
                </c:pt>
                <c:pt idx="3309">
                  <c:v>-1.0547789999999999</c:v>
                </c:pt>
                <c:pt idx="3310">
                  <c:v>-1.197235</c:v>
                </c:pt>
                <c:pt idx="3311">
                  <c:v>-1.3146359999999999</c:v>
                </c:pt>
                <c:pt idx="3312">
                  <c:v>-1.259323</c:v>
                </c:pt>
                <c:pt idx="3313">
                  <c:v>-1.149948</c:v>
                </c:pt>
                <c:pt idx="3314">
                  <c:v>-1.1282350000000001</c:v>
                </c:pt>
                <c:pt idx="3315">
                  <c:v>-1.1582790000000001</c:v>
                </c:pt>
                <c:pt idx="3316">
                  <c:v>-1.0993040000000001</c:v>
                </c:pt>
                <c:pt idx="3317">
                  <c:v>-0.85212699999999997</c:v>
                </c:pt>
                <c:pt idx="3318">
                  <c:v>-0.46252399999999999</c:v>
                </c:pt>
                <c:pt idx="3319">
                  <c:v>-0.38424700000000001</c:v>
                </c:pt>
                <c:pt idx="3320">
                  <c:v>-0.702515</c:v>
                </c:pt>
                <c:pt idx="3321">
                  <c:v>-0.87026999999999999</c:v>
                </c:pt>
                <c:pt idx="3322">
                  <c:v>-0.61621099999999995</c:v>
                </c:pt>
                <c:pt idx="3323">
                  <c:v>-0.13104199999999999</c:v>
                </c:pt>
                <c:pt idx="3324">
                  <c:v>9.4436999999999993E-2</c:v>
                </c:pt>
                <c:pt idx="3325">
                  <c:v>7.8673999999999994E-2</c:v>
                </c:pt>
                <c:pt idx="3326">
                  <c:v>-8.4182999999999994E-2</c:v>
                </c:pt>
                <c:pt idx="3327">
                  <c:v>-0.415771</c:v>
                </c:pt>
                <c:pt idx="3328">
                  <c:v>-0.75401300000000004</c:v>
                </c:pt>
                <c:pt idx="3329">
                  <c:v>-0.91528299999999996</c:v>
                </c:pt>
                <c:pt idx="3330">
                  <c:v>-0.89436300000000002</c:v>
                </c:pt>
                <c:pt idx="3331">
                  <c:v>-0.85119599999999995</c:v>
                </c:pt>
                <c:pt idx="3332">
                  <c:v>-0.83291599999999999</c:v>
                </c:pt>
                <c:pt idx="3333">
                  <c:v>-0.76367200000000002</c:v>
                </c:pt>
                <c:pt idx="3334">
                  <c:v>-0.70448299999999997</c:v>
                </c:pt>
                <c:pt idx="3335">
                  <c:v>-0.74632299999999996</c:v>
                </c:pt>
                <c:pt idx="3336">
                  <c:v>-0.82931500000000002</c:v>
                </c:pt>
                <c:pt idx="3337">
                  <c:v>-0.74122600000000005</c:v>
                </c:pt>
                <c:pt idx="3338">
                  <c:v>-0.65295400000000003</c:v>
                </c:pt>
                <c:pt idx="3339">
                  <c:v>-0.59887699999999999</c:v>
                </c:pt>
                <c:pt idx="3340">
                  <c:v>-0.69854700000000003</c:v>
                </c:pt>
                <c:pt idx="3341">
                  <c:v>-0.95230099999999995</c:v>
                </c:pt>
                <c:pt idx="3342">
                  <c:v>-1.560791</c:v>
                </c:pt>
                <c:pt idx="3343">
                  <c:v>-1.8940889999999999</c:v>
                </c:pt>
                <c:pt idx="3344">
                  <c:v>-1.7826390000000001</c:v>
                </c:pt>
                <c:pt idx="3345">
                  <c:v>-1.622757</c:v>
                </c:pt>
                <c:pt idx="3346">
                  <c:v>-1.486359</c:v>
                </c:pt>
                <c:pt idx="3347">
                  <c:v>-1.4443049999999999</c:v>
                </c:pt>
                <c:pt idx="3348">
                  <c:v>-1.4868159999999999</c:v>
                </c:pt>
                <c:pt idx="3349">
                  <c:v>-1.5708310000000001</c:v>
                </c:pt>
                <c:pt idx="3350">
                  <c:v>-1.607483</c:v>
                </c:pt>
                <c:pt idx="3351">
                  <c:v>-1.440445</c:v>
                </c:pt>
                <c:pt idx="3352">
                  <c:v>-1.2259059999999999</c:v>
                </c:pt>
                <c:pt idx="3353">
                  <c:v>-1.1732180000000001</c:v>
                </c:pt>
                <c:pt idx="3354">
                  <c:v>-1.103729</c:v>
                </c:pt>
                <c:pt idx="3355">
                  <c:v>-0.93080099999999999</c:v>
                </c:pt>
                <c:pt idx="3356">
                  <c:v>-0.78024300000000002</c:v>
                </c:pt>
                <c:pt idx="3357">
                  <c:v>-0.84260599999999997</c:v>
                </c:pt>
                <c:pt idx="3358">
                  <c:v>-0.99923700000000004</c:v>
                </c:pt>
                <c:pt idx="3359">
                  <c:v>-0.97244299999999995</c:v>
                </c:pt>
                <c:pt idx="3360">
                  <c:v>-0.85626199999999997</c:v>
                </c:pt>
                <c:pt idx="3361">
                  <c:v>-0.84875500000000004</c:v>
                </c:pt>
                <c:pt idx="3362">
                  <c:v>-0.80778499999999998</c:v>
                </c:pt>
                <c:pt idx="3363">
                  <c:v>-0.85458400000000001</c:v>
                </c:pt>
                <c:pt idx="3364">
                  <c:v>-0.66474900000000003</c:v>
                </c:pt>
                <c:pt idx="3365">
                  <c:v>-0.42884800000000001</c:v>
                </c:pt>
                <c:pt idx="3366">
                  <c:v>-0.241089</c:v>
                </c:pt>
                <c:pt idx="3367">
                  <c:v>-0.30554199999999998</c:v>
                </c:pt>
                <c:pt idx="3368">
                  <c:v>-0.77554299999999998</c:v>
                </c:pt>
                <c:pt idx="3369">
                  <c:v>-1.0017400000000001</c:v>
                </c:pt>
                <c:pt idx="3370">
                  <c:v>-0.71182299999999998</c:v>
                </c:pt>
                <c:pt idx="3371">
                  <c:v>-0.64681999999999995</c:v>
                </c:pt>
                <c:pt idx="3372">
                  <c:v>-0.69763200000000003</c:v>
                </c:pt>
                <c:pt idx="3373">
                  <c:v>-0.68055699999999997</c:v>
                </c:pt>
                <c:pt idx="3374">
                  <c:v>-0.51791399999999999</c:v>
                </c:pt>
                <c:pt idx="3375">
                  <c:v>-0.619614</c:v>
                </c:pt>
                <c:pt idx="3376">
                  <c:v>-0.70237700000000003</c:v>
                </c:pt>
                <c:pt idx="3377">
                  <c:v>-0.67471300000000001</c:v>
                </c:pt>
                <c:pt idx="3378">
                  <c:v>-1.3243560000000001</c:v>
                </c:pt>
                <c:pt idx="3379">
                  <c:v>-1.1342159999999999</c:v>
                </c:pt>
                <c:pt idx="3380">
                  <c:v>-0.79255699999999996</c:v>
                </c:pt>
                <c:pt idx="3381">
                  <c:v>-0.91972399999999999</c:v>
                </c:pt>
                <c:pt idx="3382">
                  <c:v>-0.861572</c:v>
                </c:pt>
                <c:pt idx="3383">
                  <c:v>-0.80914299999999995</c:v>
                </c:pt>
                <c:pt idx="3384">
                  <c:v>-0.70637499999999998</c:v>
                </c:pt>
                <c:pt idx="3385">
                  <c:v>-0.72611999999999999</c:v>
                </c:pt>
                <c:pt idx="3386">
                  <c:v>-1.327164</c:v>
                </c:pt>
                <c:pt idx="3387">
                  <c:v>-0.97250400000000004</c:v>
                </c:pt>
                <c:pt idx="3388">
                  <c:v>-0.74754299999999996</c:v>
                </c:pt>
                <c:pt idx="3389">
                  <c:v>-0.980576</c:v>
                </c:pt>
                <c:pt idx="3390">
                  <c:v>-1.114182</c:v>
                </c:pt>
                <c:pt idx="3391">
                  <c:v>-1.0231170000000001</c:v>
                </c:pt>
                <c:pt idx="3392">
                  <c:v>-0.900787</c:v>
                </c:pt>
                <c:pt idx="3393">
                  <c:v>-0.94734200000000002</c:v>
                </c:pt>
                <c:pt idx="3394">
                  <c:v>-0.76532</c:v>
                </c:pt>
                <c:pt idx="3395">
                  <c:v>-0.67353799999999997</c:v>
                </c:pt>
                <c:pt idx="3396">
                  <c:v>-0.50329599999999997</c:v>
                </c:pt>
                <c:pt idx="3397">
                  <c:v>-0.37803599999999998</c:v>
                </c:pt>
                <c:pt idx="3398">
                  <c:v>-0.69474800000000003</c:v>
                </c:pt>
                <c:pt idx="3399">
                  <c:v>-1.285736</c:v>
                </c:pt>
                <c:pt idx="3400">
                  <c:v>-1.322449</c:v>
                </c:pt>
                <c:pt idx="3401">
                  <c:v>-1.1598820000000001</c:v>
                </c:pt>
                <c:pt idx="3402">
                  <c:v>-1.2200470000000001</c:v>
                </c:pt>
                <c:pt idx="3403">
                  <c:v>-1.3015749999999999</c:v>
                </c:pt>
                <c:pt idx="3404">
                  <c:v>-1.5746770000000001</c:v>
                </c:pt>
                <c:pt idx="3405">
                  <c:v>-1.5728150000000001</c:v>
                </c:pt>
                <c:pt idx="3406">
                  <c:v>-1.076065</c:v>
                </c:pt>
                <c:pt idx="3407">
                  <c:v>-0.35907</c:v>
                </c:pt>
                <c:pt idx="3408">
                  <c:v>-0.243118</c:v>
                </c:pt>
                <c:pt idx="3409">
                  <c:v>-0.38270599999999999</c:v>
                </c:pt>
                <c:pt idx="3410">
                  <c:v>-0.51544199999999996</c:v>
                </c:pt>
                <c:pt idx="3411">
                  <c:v>-0.50337200000000004</c:v>
                </c:pt>
                <c:pt idx="3412">
                  <c:v>-0.41964699999999999</c:v>
                </c:pt>
                <c:pt idx="3413">
                  <c:v>-0.38952599999999998</c:v>
                </c:pt>
                <c:pt idx="3414">
                  <c:v>-0.22300700000000001</c:v>
                </c:pt>
                <c:pt idx="3415">
                  <c:v>-5.1207999999999997E-2</c:v>
                </c:pt>
                <c:pt idx="3416">
                  <c:v>3.0151000000000001E-2</c:v>
                </c:pt>
                <c:pt idx="3417">
                  <c:v>-0.163712</c:v>
                </c:pt>
                <c:pt idx="3418">
                  <c:v>-0.30773899999999998</c:v>
                </c:pt>
                <c:pt idx="3419">
                  <c:v>-0.240707</c:v>
                </c:pt>
                <c:pt idx="3420">
                  <c:v>-0.23030100000000001</c:v>
                </c:pt>
                <c:pt idx="3421">
                  <c:v>-0.22331200000000001</c:v>
                </c:pt>
                <c:pt idx="3422">
                  <c:v>-0.55954000000000004</c:v>
                </c:pt>
                <c:pt idx="3423">
                  <c:v>-0.84989899999999996</c:v>
                </c:pt>
                <c:pt idx="3424">
                  <c:v>-0.903671</c:v>
                </c:pt>
                <c:pt idx="3425">
                  <c:v>-0.98658800000000002</c:v>
                </c:pt>
                <c:pt idx="3426">
                  <c:v>-1.042419</c:v>
                </c:pt>
                <c:pt idx="3427">
                  <c:v>-0.94752499999999995</c:v>
                </c:pt>
                <c:pt idx="3428">
                  <c:v>-0.74102800000000002</c:v>
                </c:pt>
                <c:pt idx="3429">
                  <c:v>-0.60929900000000004</c:v>
                </c:pt>
                <c:pt idx="3430">
                  <c:v>-0.56578099999999998</c:v>
                </c:pt>
                <c:pt idx="3431">
                  <c:v>-0.62637299999999996</c:v>
                </c:pt>
                <c:pt idx="3432">
                  <c:v>-0.71485900000000002</c:v>
                </c:pt>
                <c:pt idx="3433">
                  <c:v>-0.98262000000000005</c:v>
                </c:pt>
                <c:pt idx="3434">
                  <c:v>-1.1979519999999999</c:v>
                </c:pt>
                <c:pt idx="3435">
                  <c:v>-0.85455300000000001</c:v>
                </c:pt>
                <c:pt idx="3436">
                  <c:v>-0.56404100000000001</c:v>
                </c:pt>
                <c:pt idx="3437">
                  <c:v>-0.525864</c:v>
                </c:pt>
                <c:pt idx="3438">
                  <c:v>-0.84260599999999997</c:v>
                </c:pt>
                <c:pt idx="3439">
                  <c:v>-1.50264</c:v>
                </c:pt>
                <c:pt idx="3440">
                  <c:v>-1.8953549999999999</c:v>
                </c:pt>
                <c:pt idx="3441">
                  <c:v>-1.6992799999999999</c:v>
                </c:pt>
                <c:pt idx="3442">
                  <c:v>-1.178696</c:v>
                </c:pt>
                <c:pt idx="3443">
                  <c:v>-0.80423</c:v>
                </c:pt>
                <c:pt idx="3444">
                  <c:v>-0.70369000000000004</c:v>
                </c:pt>
                <c:pt idx="3445">
                  <c:v>-0.81955</c:v>
                </c:pt>
                <c:pt idx="3446">
                  <c:v>-1.0612950000000001</c:v>
                </c:pt>
                <c:pt idx="3447">
                  <c:v>-1.134506</c:v>
                </c:pt>
                <c:pt idx="3448">
                  <c:v>-0.951233</c:v>
                </c:pt>
                <c:pt idx="3449">
                  <c:v>-0.70271300000000003</c:v>
                </c:pt>
                <c:pt idx="3450">
                  <c:v>-0.65429700000000002</c:v>
                </c:pt>
                <c:pt idx="3451">
                  <c:v>-0.66593899999999995</c:v>
                </c:pt>
                <c:pt idx="3452">
                  <c:v>-0.58113099999999995</c:v>
                </c:pt>
                <c:pt idx="3453">
                  <c:v>-0.38195800000000002</c:v>
                </c:pt>
                <c:pt idx="3454">
                  <c:v>-0.25389099999999998</c:v>
                </c:pt>
                <c:pt idx="3455">
                  <c:v>-0.239761</c:v>
                </c:pt>
                <c:pt idx="3456">
                  <c:v>-0.29283100000000001</c:v>
                </c:pt>
                <c:pt idx="3457">
                  <c:v>-0.40502899999999997</c:v>
                </c:pt>
                <c:pt idx="3458">
                  <c:v>-0.38536100000000001</c:v>
                </c:pt>
                <c:pt idx="3459">
                  <c:v>-0.31359900000000002</c:v>
                </c:pt>
                <c:pt idx="3460">
                  <c:v>-0.13824500000000001</c:v>
                </c:pt>
                <c:pt idx="3461">
                  <c:v>0.25120500000000001</c:v>
                </c:pt>
                <c:pt idx="3462">
                  <c:v>0.36332700000000001</c:v>
                </c:pt>
                <c:pt idx="3463">
                  <c:v>0.140594</c:v>
                </c:pt>
                <c:pt idx="3464">
                  <c:v>-0.396866</c:v>
                </c:pt>
                <c:pt idx="3465">
                  <c:v>-0.28961199999999998</c:v>
                </c:pt>
                <c:pt idx="3466">
                  <c:v>5.7967999999999999E-2</c:v>
                </c:pt>
                <c:pt idx="3467">
                  <c:v>0.26089499999999999</c:v>
                </c:pt>
                <c:pt idx="3468">
                  <c:v>0.34785500000000003</c:v>
                </c:pt>
                <c:pt idx="3469">
                  <c:v>0.36149599999999998</c:v>
                </c:pt>
                <c:pt idx="3470">
                  <c:v>0.19957</c:v>
                </c:pt>
                <c:pt idx="3471">
                  <c:v>9.4024999999999997E-2</c:v>
                </c:pt>
                <c:pt idx="3472">
                  <c:v>7.7545000000000003E-2</c:v>
                </c:pt>
                <c:pt idx="3473">
                  <c:v>2.0142E-2</c:v>
                </c:pt>
                <c:pt idx="3474">
                  <c:v>-5.0644000000000002E-2</c:v>
                </c:pt>
                <c:pt idx="3475">
                  <c:v>-0.100296</c:v>
                </c:pt>
                <c:pt idx="3476">
                  <c:v>-8.8653999999999997E-2</c:v>
                </c:pt>
                <c:pt idx="3477">
                  <c:v>-2.6901000000000001E-2</c:v>
                </c:pt>
                <c:pt idx="3478">
                  <c:v>-3.7064E-2</c:v>
                </c:pt>
                <c:pt idx="3479">
                  <c:v>-0.19430500000000001</c:v>
                </c:pt>
                <c:pt idx="3480">
                  <c:v>-0.40223700000000001</c:v>
                </c:pt>
                <c:pt idx="3481">
                  <c:v>-0.38656600000000002</c:v>
                </c:pt>
                <c:pt idx="3482">
                  <c:v>-0.33660899999999999</c:v>
                </c:pt>
                <c:pt idx="3483">
                  <c:v>-0.54797399999999996</c:v>
                </c:pt>
                <c:pt idx="3484">
                  <c:v>-1.0700069999999999</c:v>
                </c:pt>
                <c:pt idx="3485">
                  <c:v>-1.541199</c:v>
                </c:pt>
                <c:pt idx="3486">
                  <c:v>-1.7144470000000001</c:v>
                </c:pt>
                <c:pt idx="3487">
                  <c:v>-1.6598660000000001</c:v>
                </c:pt>
                <c:pt idx="3488">
                  <c:v>-1.4608000000000001</c:v>
                </c:pt>
                <c:pt idx="3489">
                  <c:v>-1.265137</c:v>
                </c:pt>
                <c:pt idx="3490">
                  <c:v>-1.197479</c:v>
                </c:pt>
                <c:pt idx="3491">
                  <c:v>-1.1862029999999999</c:v>
                </c:pt>
                <c:pt idx="3492">
                  <c:v>-1.1738740000000001</c:v>
                </c:pt>
                <c:pt idx="3493">
                  <c:v>-1.0994109999999999</c:v>
                </c:pt>
                <c:pt idx="3494">
                  <c:v>-0.95892299999999997</c:v>
                </c:pt>
                <c:pt idx="3495">
                  <c:v>-0.88987700000000003</c:v>
                </c:pt>
                <c:pt idx="3496">
                  <c:v>-0.79444899999999996</c:v>
                </c:pt>
                <c:pt idx="3497">
                  <c:v>-0.59654200000000002</c:v>
                </c:pt>
                <c:pt idx="3498">
                  <c:v>-0.393982</c:v>
                </c:pt>
                <c:pt idx="3499">
                  <c:v>-0.31694</c:v>
                </c:pt>
                <c:pt idx="3500">
                  <c:v>-0.22692899999999999</c:v>
                </c:pt>
                <c:pt idx="3501">
                  <c:v>-5.1681999999999999E-2</c:v>
                </c:pt>
                <c:pt idx="3502">
                  <c:v>2.8992E-2</c:v>
                </c:pt>
                <c:pt idx="3503">
                  <c:v>-0.13353000000000001</c:v>
                </c:pt>
                <c:pt idx="3504">
                  <c:v>-0.230209</c:v>
                </c:pt>
                <c:pt idx="3505">
                  <c:v>-0.13227800000000001</c:v>
                </c:pt>
                <c:pt idx="3506">
                  <c:v>5.0476E-2</c:v>
                </c:pt>
                <c:pt idx="3507">
                  <c:v>0.281754</c:v>
                </c:pt>
                <c:pt idx="3508">
                  <c:v>0.47201500000000002</c:v>
                </c:pt>
                <c:pt idx="3509">
                  <c:v>0.39082299999999998</c:v>
                </c:pt>
                <c:pt idx="3510">
                  <c:v>-2.9159999999999998E-2</c:v>
                </c:pt>
                <c:pt idx="3511">
                  <c:v>-0.27091999999999999</c:v>
                </c:pt>
                <c:pt idx="3512">
                  <c:v>-0.35125699999999999</c:v>
                </c:pt>
                <c:pt idx="3513">
                  <c:v>-0.40013100000000001</c:v>
                </c:pt>
                <c:pt idx="3514">
                  <c:v>-0.47424300000000003</c:v>
                </c:pt>
                <c:pt idx="3515">
                  <c:v>-0.43257099999999998</c:v>
                </c:pt>
                <c:pt idx="3516">
                  <c:v>-0.5625</c:v>
                </c:pt>
                <c:pt idx="3517">
                  <c:v>-0.71943699999999999</c:v>
                </c:pt>
                <c:pt idx="3518">
                  <c:v>-0.81195099999999998</c:v>
                </c:pt>
                <c:pt idx="3519">
                  <c:v>-0.91416900000000001</c:v>
                </c:pt>
                <c:pt idx="3520">
                  <c:v>-0.97851600000000005</c:v>
                </c:pt>
                <c:pt idx="3521">
                  <c:v>-0.87146000000000001</c:v>
                </c:pt>
                <c:pt idx="3522">
                  <c:v>-0.70236200000000004</c:v>
                </c:pt>
                <c:pt idx="3523">
                  <c:v>-0.76415999999999995</c:v>
                </c:pt>
                <c:pt idx="3524">
                  <c:v>-0.77316300000000004</c:v>
                </c:pt>
                <c:pt idx="3525">
                  <c:v>-1.1412659999999999</c:v>
                </c:pt>
                <c:pt idx="3526">
                  <c:v>-1.256378</c:v>
                </c:pt>
                <c:pt idx="3527">
                  <c:v>-1.0187839999999999</c:v>
                </c:pt>
                <c:pt idx="3528">
                  <c:v>-0.72228999999999999</c:v>
                </c:pt>
                <c:pt idx="3529">
                  <c:v>-0.55088800000000004</c:v>
                </c:pt>
                <c:pt idx="3530">
                  <c:v>-0.592499</c:v>
                </c:pt>
                <c:pt idx="3531">
                  <c:v>-0.77868700000000002</c:v>
                </c:pt>
                <c:pt idx="3532">
                  <c:v>-1.0537570000000001</c:v>
                </c:pt>
                <c:pt idx="3533">
                  <c:v>-1.18428</c:v>
                </c:pt>
                <c:pt idx="3534">
                  <c:v>-1.215805</c:v>
                </c:pt>
                <c:pt idx="3535">
                  <c:v>-1.112595</c:v>
                </c:pt>
                <c:pt idx="3536">
                  <c:v>-0.92912300000000003</c:v>
                </c:pt>
                <c:pt idx="3537">
                  <c:v>-0.80564899999999995</c:v>
                </c:pt>
                <c:pt idx="3538">
                  <c:v>-0.91125500000000004</c:v>
                </c:pt>
                <c:pt idx="3539">
                  <c:v>-1.0623320000000001</c:v>
                </c:pt>
                <c:pt idx="3540">
                  <c:v>-1.005676</c:v>
                </c:pt>
                <c:pt idx="3541">
                  <c:v>-0.890961</c:v>
                </c:pt>
                <c:pt idx="3542">
                  <c:v>-0.83036799999999999</c:v>
                </c:pt>
                <c:pt idx="3543">
                  <c:v>-0.859375</c:v>
                </c:pt>
                <c:pt idx="3544">
                  <c:v>-0.89410400000000001</c:v>
                </c:pt>
                <c:pt idx="3545">
                  <c:v>-0.85685699999999998</c:v>
                </c:pt>
                <c:pt idx="3546">
                  <c:v>-0.66966199999999998</c:v>
                </c:pt>
                <c:pt idx="3547">
                  <c:v>-0.234207</c:v>
                </c:pt>
                <c:pt idx="3548">
                  <c:v>0.220169</c:v>
                </c:pt>
                <c:pt idx="3549">
                  <c:v>0.231659</c:v>
                </c:pt>
                <c:pt idx="3550">
                  <c:v>5.2840999999999999E-2</c:v>
                </c:pt>
                <c:pt idx="3551">
                  <c:v>0.10199</c:v>
                </c:pt>
                <c:pt idx="3552">
                  <c:v>0.48251300000000003</c:v>
                </c:pt>
                <c:pt idx="3553">
                  <c:v>0.85566699999999996</c:v>
                </c:pt>
                <c:pt idx="3554">
                  <c:v>0.88497899999999996</c:v>
                </c:pt>
                <c:pt idx="3555">
                  <c:v>0.49879499999999999</c:v>
                </c:pt>
                <c:pt idx="3556">
                  <c:v>1.2939000000000001E-2</c:v>
                </c:pt>
                <c:pt idx="3557">
                  <c:v>-0.25117499999999998</c:v>
                </c:pt>
                <c:pt idx="3558">
                  <c:v>-0.18801899999999999</c:v>
                </c:pt>
                <c:pt idx="3559">
                  <c:v>3.6727999999999997E-2</c:v>
                </c:pt>
                <c:pt idx="3560">
                  <c:v>6.7031999999999994E-2</c:v>
                </c:pt>
                <c:pt idx="3561">
                  <c:v>1.5457E-2</c:v>
                </c:pt>
                <c:pt idx="3562">
                  <c:v>-0.15370200000000001</c:v>
                </c:pt>
                <c:pt idx="3563">
                  <c:v>-0.31285099999999999</c:v>
                </c:pt>
                <c:pt idx="3564">
                  <c:v>-0.40892000000000001</c:v>
                </c:pt>
                <c:pt idx="3565">
                  <c:v>-0.49656699999999998</c:v>
                </c:pt>
                <c:pt idx="3566">
                  <c:v>-0.58525099999999997</c:v>
                </c:pt>
                <c:pt idx="3567">
                  <c:v>-0.56884800000000002</c:v>
                </c:pt>
                <c:pt idx="3568">
                  <c:v>-0.489838</c:v>
                </c:pt>
                <c:pt idx="3569">
                  <c:v>-0.43135099999999998</c:v>
                </c:pt>
                <c:pt idx="3570">
                  <c:v>-0.51425200000000004</c:v>
                </c:pt>
                <c:pt idx="3571">
                  <c:v>-0.72833300000000001</c:v>
                </c:pt>
                <c:pt idx="3572">
                  <c:v>-0.98959399999999997</c:v>
                </c:pt>
                <c:pt idx="3573">
                  <c:v>-1.077515</c:v>
                </c:pt>
                <c:pt idx="3574">
                  <c:v>-0.74330099999999999</c:v>
                </c:pt>
                <c:pt idx="3575">
                  <c:v>-0.26278699999999999</c:v>
                </c:pt>
                <c:pt idx="3576">
                  <c:v>5.7098000000000003E-2</c:v>
                </c:pt>
                <c:pt idx="3577">
                  <c:v>6.8390000000000006E-2</c:v>
                </c:pt>
                <c:pt idx="3578">
                  <c:v>-0.25898700000000002</c:v>
                </c:pt>
                <c:pt idx="3579">
                  <c:v>-0.54254199999999997</c:v>
                </c:pt>
                <c:pt idx="3580">
                  <c:v>-0.52587899999999999</c:v>
                </c:pt>
                <c:pt idx="3581">
                  <c:v>-0.26092500000000002</c:v>
                </c:pt>
                <c:pt idx="3582">
                  <c:v>6.2668000000000001E-2</c:v>
                </c:pt>
                <c:pt idx="3583">
                  <c:v>0.171097</c:v>
                </c:pt>
                <c:pt idx="3584">
                  <c:v>6.8252999999999994E-2</c:v>
                </c:pt>
                <c:pt idx="3585">
                  <c:v>-5.0216999999999998E-2</c:v>
                </c:pt>
                <c:pt idx="3586">
                  <c:v>-0.121887</c:v>
                </c:pt>
                <c:pt idx="3587">
                  <c:v>-0.129272</c:v>
                </c:pt>
                <c:pt idx="3588">
                  <c:v>-0.166412</c:v>
                </c:pt>
                <c:pt idx="3589">
                  <c:v>-0.172592</c:v>
                </c:pt>
                <c:pt idx="3590">
                  <c:v>-0.19778399999999999</c:v>
                </c:pt>
                <c:pt idx="3591">
                  <c:v>-0.18132000000000001</c:v>
                </c:pt>
                <c:pt idx="3592">
                  <c:v>-9.5901E-2</c:v>
                </c:pt>
                <c:pt idx="3593">
                  <c:v>2.6793999999999998E-2</c:v>
                </c:pt>
                <c:pt idx="3594">
                  <c:v>7.9009999999999997E-2</c:v>
                </c:pt>
                <c:pt idx="3595">
                  <c:v>-1.6768999999999999E-2</c:v>
                </c:pt>
                <c:pt idx="3596">
                  <c:v>-9.9700999999999998E-2</c:v>
                </c:pt>
                <c:pt idx="3597">
                  <c:v>-5.5176000000000003E-2</c:v>
                </c:pt>
                <c:pt idx="3598">
                  <c:v>0.15660099999999999</c:v>
                </c:pt>
                <c:pt idx="3599">
                  <c:v>0.41467300000000001</c:v>
                </c:pt>
                <c:pt idx="3600">
                  <c:v>0.51710500000000004</c:v>
                </c:pt>
                <c:pt idx="3601">
                  <c:v>0.31906099999999998</c:v>
                </c:pt>
                <c:pt idx="3602">
                  <c:v>7.9361000000000001E-2</c:v>
                </c:pt>
                <c:pt idx="3603">
                  <c:v>-9.9640000000000006E-3</c:v>
                </c:pt>
                <c:pt idx="3604">
                  <c:v>-3.8620000000000002E-2</c:v>
                </c:pt>
                <c:pt idx="3605">
                  <c:v>-4.1717999999999998E-2</c:v>
                </c:pt>
                <c:pt idx="3606">
                  <c:v>-2.7695000000000001E-2</c:v>
                </c:pt>
                <c:pt idx="3607">
                  <c:v>-3.8878999999999997E-2</c:v>
                </c:pt>
                <c:pt idx="3608">
                  <c:v>-7.0296999999999998E-2</c:v>
                </c:pt>
                <c:pt idx="3609">
                  <c:v>-8.6989999999999998E-2</c:v>
                </c:pt>
                <c:pt idx="3610">
                  <c:v>-6.5230999999999997E-2</c:v>
                </c:pt>
                <c:pt idx="3611">
                  <c:v>-5.1070999999999998E-2</c:v>
                </c:pt>
                <c:pt idx="3612">
                  <c:v>-7.5989000000000001E-2</c:v>
                </c:pt>
                <c:pt idx="3613">
                  <c:v>-0.12664800000000001</c:v>
                </c:pt>
                <c:pt idx="3614">
                  <c:v>-0.196548</c:v>
                </c:pt>
                <c:pt idx="3615">
                  <c:v>-0.21316499999999999</c:v>
                </c:pt>
                <c:pt idx="3616">
                  <c:v>-0.25079299999999999</c:v>
                </c:pt>
                <c:pt idx="3617">
                  <c:v>-0.39054899999999998</c:v>
                </c:pt>
                <c:pt idx="3618">
                  <c:v>-0.485184</c:v>
                </c:pt>
                <c:pt idx="3619">
                  <c:v>-0.41159099999999998</c:v>
                </c:pt>
                <c:pt idx="3620">
                  <c:v>-0.19574</c:v>
                </c:pt>
                <c:pt idx="3621">
                  <c:v>0.100281</c:v>
                </c:pt>
                <c:pt idx="3622">
                  <c:v>0.16645799999999999</c:v>
                </c:pt>
                <c:pt idx="3623">
                  <c:v>-0.13319400000000001</c:v>
                </c:pt>
                <c:pt idx="3624">
                  <c:v>-0.59088099999999999</c:v>
                </c:pt>
                <c:pt idx="3625">
                  <c:v>-0.81723000000000001</c:v>
                </c:pt>
                <c:pt idx="3626">
                  <c:v>-0.66630599999999995</c:v>
                </c:pt>
                <c:pt idx="3627">
                  <c:v>-0.31909199999999999</c:v>
                </c:pt>
                <c:pt idx="3628">
                  <c:v>-2.8167999999999999E-2</c:v>
                </c:pt>
                <c:pt idx="3629">
                  <c:v>0.102768</c:v>
                </c:pt>
                <c:pt idx="3630">
                  <c:v>7.4051000000000006E-2</c:v>
                </c:pt>
                <c:pt idx="3631">
                  <c:v>-5.0949000000000001E-2</c:v>
                </c:pt>
                <c:pt idx="3632">
                  <c:v>-0.206177</c:v>
                </c:pt>
                <c:pt idx="3633">
                  <c:v>-0.28743000000000002</c:v>
                </c:pt>
                <c:pt idx="3634">
                  <c:v>-0.26272600000000002</c:v>
                </c:pt>
                <c:pt idx="3635">
                  <c:v>-0.17179900000000001</c:v>
                </c:pt>
                <c:pt idx="3636">
                  <c:v>-7.8598000000000001E-2</c:v>
                </c:pt>
                <c:pt idx="3637">
                  <c:v>-6.6666000000000003E-2</c:v>
                </c:pt>
                <c:pt idx="3638">
                  <c:v>-6.1279E-2</c:v>
                </c:pt>
                <c:pt idx="3639">
                  <c:v>-6.5841999999999998E-2</c:v>
                </c:pt>
                <c:pt idx="3640">
                  <c:v>-4.8293999999999997E-2</c:v>
                </c:pt>
                <c:pt idx="3641">
                  <c:v>-4.0786999999999997E-2</c:v>
                </c:pt>
                <c:pt idx="3642">
                  <c:v>-9.2133000000000007E-2</c:v>
                </c:pt>
                <c:pt idx="3643">
                  <c:v>-0.115143</c:v>
                </c:pt>
                <c:pt idx="3644">
                  <c:v>-3.5979999999999998E-2</c:v>
                </c:pt>
                <c:pt idx="3645">
                  <c:v>9.3613000000000002E-2</c:v>
                </c:pt>
                <c:pt idx="3646">
                  <c:v>0.19416800000000001</c:v>
                </c:pt>
                <c:pt idx="3647">
                  <c:v>0.18879699999999999</c:v>
                </c:pt>
                <c:pt idx="3648">
                  <c:v>0.141571</c:v>
                </c:pt>
                <c:pt idx="3649">
                  <c:v>2.2155999999999999E-2</c:v>
                </c:pt>
                <c:pt idx="3650">
                  <c:v>-0.10968</c:v>
                </c:pt>
                <c:pt idx="3651">
                  <c:v>-0.134995</c:v>
                </c:pt>
                <c:pt idx="3652">
                  <c:v>-4.3137000000000002E-2</c:v>
                </c:pt>
                <c:pt idx="3653">
                  <c:v>7.2585999999999998E-2</c:v>
                </c:pt>
                <c:pt idx="3654">
                  <c:v>0.104797</c:v>
                </c:pt>
                <c:pt idx="3655">
                  <c:v>7.6705999999999996E-2</c:v>
                </c:pt>
                <c:pt idx="3656">
                  <c:v>-4.9129999999999998E-3</c:v>
                </c:pt>
                <c:pt idx="3657">
                  <c:v>-0.124878</c:v>
                </c:pt>
                <c:pt idx="3658">
                  <c:v>-0.18026700000000001</c:v>
                </c:pt>
                <c:pt idx="3659">
                  <c:v>-0.18701200000000001</c:v>
                </c:pt>
                <c:pt idx="3660">
                  <c:v>-0.161301</c:v>
                </c:pt>
                <c:pt idx="3661">
                  <c:v>-0.101425</c:v>
                </c:pt>
                <c:pt idx="3662">
                  <c:v>-5.9357E-2</c:v>
                </c:pt>
                <c:pt idx="3663">
                  <c:v>-0.107483</c:v>
                </c:pt>
                <c:pt idx="3664">
                  <c:v>-0.263351</c:v>
                </c:pt>
                <c:pt idx="3665">
                  <c:v>-0.40156599999999998</c:v>
                </c:pt>
                <c:pt idx="3666">
                  <c:v>-0.40519699999999997</c:v>
                </c:pt>
                <c:pt idx="3667">
                  <c:v>-0.273285</c:v>
                </c:pt>
                <c:pt idx="3668">
                  <c:v>-8.6441000000000004E-2</c:v>
                </c:pt>
                <c:pt idx="3669">
                  <c:v>6.8390000000000006E-2</c:v>
                </c:pt>
                <c:pt idx="3670">
                  <c:v>-7.0200000000000004E-4</c:v>
                </c:pt>
                <c:pt idx="3671">
                  <c:v>-0.29563899999999999</c:v>
                </c:pt>
                <c:pt idx="3672">
                  <c:v>-0.62820399999999998</c:v>
                </c:pt>
                <c:pt idx="3673">
                  <c:v>-0.78295899999999996</c:v>
                </c:pt>
                <c:pt idx="3674">
                  <c:v>-0.57229600000000003</c:v>
                </c:pt>
                <c:pt idx="3675">
                  <c:v>-0.21138000000000001</c:v>
                </c:pt>
                <c:pt idx="3676">
                  <c:v>2.8136999999999999E-2</c:v>
                </c:pt>
                <c:pt idx="3677">
                  <c:v>0.11097700000000001</c:v>
                </c:pt>
                <c:pt idx="3678">
                  <c:v>2.8915E-2</c:v>
                </c:pt>
                <c:pt idx="3679">
                  <c:v>-0.111343</c:v>
                </c:pt>
                <c:pt idx="3680">
                  <c:v>-0.25164799999999998</c:v>
                </c:pt>
                <c:pt idx="3681">
                  <c:v>-0.35652200000000001</c:v>
                </c:pt>
                <c:pt idx="3682">
                  <c:v>-0.39353900000000003</c:v>
                </c:pt>
                <c:pt idx="3683">
                  <c:v>-0.38136300000000001</c:v>
                </c:pt>
                <c:pt idx="3684">
                  <c:v>-0.32621800000000001</c:v>
                </c:pt>
                <c:pt idx="3685">
                  <c:v>-0.24060100000000001</c:v>
                </c:pt>
                <c:pt idx="3686">
                  <c:v>-0.154755</c:v>
                </c:pt>
                <c:pt idx="3687">
                  <c:v>-0.112534</c:v>
                </c:pt>
                <c:pt idx="3688">
                  <c:v>-0.15595999999999999</c:v>
                </c:pt>
                <c:pt idx="3689">
                  <c:v>-0.190216</c:v>
                </c:pt>
                <c:pt idx="3690">
                  <c:v>-0.13302600000000001</c:v>
                </c:pt>
                <c:pt idx="3691">
                  <c:v>5.1284999999999997E-2</c:v>
                </c:pt>
                <c:pt idx="3692">
                  <c:v>0.267258</c:v>
                </c:pt>
                <c:pt idx="3693">
                  <c:v>0.166351</c:v>
                </c:pt>
                <c:pt idx="3694">
                  <c:v>-2.1957000000000001E-2</c:v>
                </c:pt>
                <c:pt idx="3695">
                  <c:v>-0.12551899999999999</c:v>
                </c:pt>
                <c:pt idx="3696">
                  <c:v>-7.7835000000000001E-2</c:v>
                </c:pt>
                <c:pt idx="3697">
                  <c:v>-4.6309999999999997E-2</c:v>
                </c:pt>
                <c:pt idx="3698">
                  <c:v>-2.8487999999999999E-2</c:v>
                </c:pt>
                <c:pt idx="3699">
                  <c:v>5.8139999999999997E-3</c:v>
                </c:pt>
                <c:pt idx="3700">
                  <c:v>5.8685000000000001E-2</c:v>
                </c:pt>
                <c:pt idx="3701">
                  <c:v>6.3477000000000006E-2</c:v>
                </c:pt>
                <c:pt idx="3702">
                  <c:v>2.4948000000000001E-2</c:v>
                </c:pt>
                <c:pt idx="3703">
                  <c:v>1.1047E-2</c:v>
                </c:pt>
                <c:pt idx="3704">
                  <c:v>4.0466000000000002E-2</c:v>
                </c:pt>
                <c:pt idx="3705">
                  <c:v>6.6100999999999993E-2</c:v>
                </c:pt>
                <c:pt idx="3706">
                  <c:v>0.103683</c:v>
                </c:pt>
                <c:pt idx="3707">
                  <c:v>0.12814300000000001</c:v>
                </c:pt>
                <c:pt idx="3708">
                  <c:v>0.113708</c:v>
                </c:pt>
                <c:pt idx="3709">
                  <c:v>-4.4601000000000002E-2</c:v>
                </c:pt>
                <c:pt idx="3710">
                  <c:v>-0.36759900000000001</c:v>
                </c:pt>
                <c:pt idx="3711">
                  <c:v>-0.56903099999999995</c:v>
                </c:pt>
                <c:pt idx="3712">
                  <c:v>-0.49523899999999998</c:v>
                </c:pt>
                <c:pt idx="3713">
                  <c:v>-7.3195999999999997E-2</c:v>
                </c:pt>
                <c:pt idx="3714">
                  <c:v>0.33970600000000001</c:v>
                </c:pt>
                <c:pt idx="3715">
                  <c:v>0.373062</c:v>
                </c:pt>
                <c:pt idx="3716">
                  <c:v>3.0776999999999999E-2</c:v>
                </c:pt>
                <c:pt idx="3717">
                  <c:v>-0.45797700000000002</c:v>
                </c:pt>
                <c:pt idx="3718">
                  <c:v>-0.78807099999999997</c:v>
                </c:pt>
                <c:pt idx="3719">
                  <c:v>-0.73580900000000005</c:v>
                </c:pt>
                <c:pt idx="3720">
                  <c:v>-0.452988</c:v>
                </c:pt>
                <c:pt idx="3721">
                  <c:v>-0.138626</c:v>
                </c:pt>
                <c:pt idx="3722">
                  <c:v>-1.5671000000000001E-2</c:v>
                </c:pt>
                <c:pt idx="3723">
                  <c:v>-6.6666000000000003E-2</c:v>
                </c:pt>
                <c:pt idx="3724">
                  <c:v>-0.18853800000000001</c:v>
                </c:pt>
                <c:pt idx="3725">
                  <c:v>-0.35469099999999998</c:v>
                </c:pt>
                <c:pt idx="3726">
                  <c:v>-0.46533200000000002</c:v>
                </c:pt>
                <c:pt idx="3727">
                  <c:v>-0.49853500000000001</c:v>
                </c:pt>
                <c:pt idx="3728">
                  <c:v>-0.48933399999999999</c:v>
                </c:pt>
                <c:pt idx="3729">
                  <c:v>-0.43815599999999999</c:v>
                </c:pt>
                <c:pt idx="3730">
                  <c:v>-0.33851599999999998</c:v>
                </c:pt>
                <c:pt idx="3731">
                  <c:v>-0.228882</c:v>
                </c:pt>
                <c:pt idx="3732">
                  <c:v>-0.15182499999999999</c:v>
                </c:pt>
                <c:pt idx="3733">
                  <c:v>-0.14491299999999999</c:v>
                </c:pt>
                <c:pt idx="3734">
                  <c:v>-0.180283</c:v>
                </c:pt>
                <c:pt idx="3735">
                  <c:v>-0.23313900000000001</c:v>
                </c:pt>
                <c:pt idx="3736">
                  <c:v>-0.248947</c:v>
                </c:pt>
                <c:pt idx="3737">
                  <c:v>-0.18650800000000001</c:v>
                </c:pt>
                <c:pt idx="3738">
                  <c:v>-2.7251999999999998E-2</c:v>
                </c:pt>
                <c:pt idx="3739">
                  <c:v>0.122574</c:v>
                </c:pt>
                <c:pt idx="3740">
                  <c:v>0.309311</c:v>
                </c:pt>
                <c:pt idx="3741">
                  <c:v>0.34323100000000001</c:v>
                </c:pt>
                <c:pt idx="3742">
                  <c:v>0.21392800000000001</c:v>
                </c:pt>
                <c:pt idx="3743">
                  <c:v>0.14074700000000001</c:v>
                </c:pt>
                <c:pt idx="3744">
                  <c:v>0.258133</c:v>
                </c:pt>
                <c:pt idx="3745">
                  <c:v>0.38963300000000001</c:v>
                </c:pt>
                <c:pt idx="3746">
                  <c:v>0.46269199999999999</c:v>
                </c:pt>
                <c:pt idx="3747">
                  <c:v>0.300537</c:v>
                </c:pt>
                <c:pt idx="3748">
                  <c:v>0.27339200000000002</c:v>
                </c:pt>
                <c:pt idx="3749">
                  <c:v>0.28378300000000001</c:v>
                </c:pt>
                <c:pt idx="3750">
                  <c:v>0.23494000000000001</c:v>
                </c:pt>
                <c:pt idx="3751">
                  <c:v>0.15725700000000001</c:v>
                </c:pt>
                <c:pt idx="3752">
                  <c:v>0.152252</c:v>
                </c:pt>
                <c:pt idx="3753">
                  <c:v>0.15382399999999999</c:v>
                </c:pt>
                <c:pt idx="3754">
                  <c:v>4.0009000000000003E-2</c:v>
                </c:pt>
                <c:pt idx="3755">
                  <c:v>-0.28102100000000002</c:v>
                </c:pt>
                <c:pt idx="3756">
                  <c:v>-0.73936500000000005</c:v>
                </c:pt>
                <c:pt idx="3757">
                  <c:v>-0.86799599999999999</c:v>
                </c:pt>
                <c:pt idx="3758">
                  <c:v>-0.81071499999999996</c:v>
                </c:pt>
                <c:pt idx="3759">
                  <c:v>-0.57862899999999995</c:v>
                </c:pt>
                <c:pt idx="3760">
                  <c:v>-0.37783800000000001</c:v>
                </c:pt>
                <c:pt idx="3761">
                  <c:v>-0.45606999999999998</c:v>
                </c:pt>
                <c:pt idx="3762">
                  <c:v>-0.63588</c:v>
                </c:pt>
                <c:pt idx="3763">
                  <c:v>-0.78341700000000003</c:v>
                </c:pt>
                <c:pt idx="3764">
                  <c:v>-0.94503800000000004</c:v>
                </c:pt>
                <c:pt idx="3765">
                  <c:v>-1.083664</c:v>
                </c:pt>
                <c:pt idx="3766">
                  <c:v>-0.92517099999999997</c:v>
                </c:pt>
                <c:pt idx="3767">
                  <c:v>-0.72839399999999999</c:v>
                </c:pt>
                <c:pt idx="3768">
                  <c:v>-0.51333600000000001</c:v>
                </c:pt>
                <c:pt idx="3769">
                  <c:v>-0.52143899999999999</c:v>
                </c:pt>
                <c:pt idx="3770">
                  <c:v>-0.52532999999999996</c:v>
                </c:pt>
                <c:pt idx="3771">
                  <c:v>-0.61236599999999997</c:v>
                </c:pt>
                <c:pt idx="3772">
                  <c:v>-0.63240099999999999</c:v>
                </c:pt>
                <c:pt idx="3773">
                  <c:v>-0.80532800000000004</c:v>
                </c:pt>
                <c:pt idx="3774">
                  <c:v>-0.92533900000000002</c:v>
                </c:pt>
                <c:pt idx="3775">
                  <c:v>-0.71914699999999998</c:v>
                </c:pt>
                <c:pt idx="3776">
                  <c:v>-0.55934099999999998</c:v>
                </c:pt>
                <c:pt idx="3777">
                  <c:v>-0.59051500000000001</c:v>
                </c:pt>
                <c:pt idx="3778">
                  <c:v>-0.72009299999999998</c:v>
                </c:pt>
                <c:pt idx="3779">
                  <c:v>-0.69828800000000002</c:v>
                </c:pt>
                <c:pt idx="3780">
                  <c:v>-0.65534999999999999</c:v>
                </c:pt>
                <c:pt idx="3781">
                  <c:v>-0.49259900000000001</c:v>
                </c:pt>
                <c:pt idx="3782">
                  <c:v>-0.41325400000000001</c:v>
                </c:pt>
                <c:pt idx="3783">
                  <c:v>-0.30308499999999999</c:v>
                </c:pt>
                <c:pt idx="3784">
                  <c:v>-0.30555700000000002</c:v>
                </c:pt>
                <c:pt idx="3785">
                  <c:v>-0.38151600000000002</c:v>
                </c:pt>
                <c:pt idx="3786">
                  <c:v>-0.39813199999999999</c:v>
                </c:pt>
                <c:pt idx="3787">
                  <c:v>-0.20957899999999999</c:v>
                </c:pt>
                <c:pt idx="3788">
                  <c:v>-0.125778</c:v>
                </c:pt>
                <c:pt idx="3789">
                  <c:v>-0.148117</c:v>
                </c:pt>
                <c:pt idx="3790">
                  <c:v>-0.15567</c:v>
                </c:pt>
                <c:pt idx="3791">
                  <c:v>-2.6870999999999999E-2</c:v>
                </c:pt>
                <c:pt idx="3792">
                  <c:v>2.3865000000000001E-2</c:v>
                </c:pt>
                <c:pt idx="3793">
                  <c:v>4.0280000000000003E-3</c:v>
                </c:pt>
                <c:pt idx="3794">
                  <c:v>-8.9721999999999996E-2</c:v>
                </c:pt>
                <c:pt idx="3795">
                  <c:v>-0.122101</c:v>
                </c:pt>
                <c:pt idx="3796">
                  <c:v>-0.15934799999999999</c:v>
                </c:pt>
                <c:pt idx="3797">
                  <c:v>-0.213531</c:v>
                </c:pt>
                <c:pt idx="3798">
                  <c:v>-0.26263399999999998</c:v>
                </c:pt>
                <c:pt idx="3799">
                  <c:v>-0.27977000000000002</c:v>
                </c:pt>
                <c:pt idx="3800">
                  <c:v>-0.49212600000000001</c:v>
                </c:pt>
                <c:pt idx="3801">
                  <c:v>-0.78692600000000001</c:v>
                </c:pt>
                <c:pt idx="3802">
                  <c:v>-0.82550000000000001</c:v>
                </c:pt>
                <c:pt idx="3803">
                  <c:v>-0.71797200000000005</c:v>
                </c:pt>
                <c:pt idx="3804">
                  <c:v>-0.45649699999999999</c:v>
                </c:pt>
                <c:pt idx="3805">
                  <c:v>-0.24870300000000001</c:v>
                </c:pt>
                <c:pt idx="3806">
                  <c:v>-0.73597699999999999</c:v>
                </c:pt>
                <c:pt idx="3807">
                  <c:v>-1.330368</c:v>
                </c:pt>
                <c:pt idx="3808">
                  <c:v>-1.3411709999999999</c:v>
                </c:pt>
                <c:pt idx="3809">
                  <c:v>-0.92601</c:v>
                </c:pt>
                <c:pt idx="3810">
                  <c:v>-0.74908399999999997</c:v>
                </c:pt>
                <c:pt idx="3811">
                  <c:v>-1.061539</c:v>
                </c:pt>
                <c:pt idx="3812">
                  <c:v>-1.0747990000000001</c:v>
                </c:pt>
                <c:pt idx="3813">
                  <c:v>-0.93199200000000004</c:v>
                </c:pt>
                <c:pt idx="3814">
                  <c:v>-0.93093899999999996</c:v>
                </c:pt>
                <c:pt idx="3815">
                  <c:v>-1.193802</c:v>
                </c:pt>
                <c:pt idx="3816">
                  <c:v>-1.605621</c:v>
                </c:pt>
                <c:pt idx="3817">
                  <c:v>-1.6563110000000001</c:v>
                </c:pt>
                <c:pt idx="3818">
                  <c:v>-1.5931090000000001</c:v>
                </c:pt>
                <c:pt idx="3819">
                  <c:v>-1.5359799999999999</c:v>
                </c:pt>
                <c:pt idx="3820">
                  <c:v>-1.5885769999999999</c:v>
                </c:pt>
                <c:pt idx="3821">
                  <c:v>-1.554001</c:v>
                </c:pt>
                <c:pt idx="3822">
                  <c:v>-1.3078460000000001</c:v>
                </c:pt>
                <c:pt idx="3823">
                  <c:v>-1.11087</c:v>
                </c:pt>
                <c:pt idx="3824">
                  <c:v>-1.1642300000000001</c:v>
                </c:pt>
                <c:pt idx="3825">
                  <c:v>-1.225403</c:v>
                </c:pt>
                <c:pt idx="3826">
                  <c:v>-1.096268</c:v>
                </c:pt>
                <c:pt idx="3827">
                  <c:v>-0.80752599999999997</c:v>
                </c:pt>
                <c:pt idx="3828">
                  <c:v>-0.47894300000000001</c:v>
                </c:pt>
                <c:pt idx="3829">
                  <c:v>-0.114166</c:v>
                </c:pt>
                <c:pt idx="3830">
                  <c:v>-0.12982199999999999</c:v>
                </c:pt>
                <c:pt idx="3831">
                  <c:v>-0.65776100000000004</c:v>
                </c:pt>
                <c:pt idx="3832">
                  <c:v>-0.62641899999999995</c:v>
                </c:pt>
                <c:pt idx="3833">
                  <c:v>-0.300568</c:v>
                </c:pt>
                <c:pt idx="3834">
                  <c:v>-9.6343999999999999E-2</c:v>
                </c:pt>
                <c:pt idx="3835">
                  <c:v>-8.0260000000000001E-3</c:v>
                </c:pt>
                <c:pt idx="3836">
                  <c:v>9.1171000000000002E-2</c:v>
                </c:pt>
                <c:pt idx="3837">
                  <c:v>-2.1697999999999999E-2</c:v>
                </c:pt>
                <c:pt idx="3838">
                  <c:v>-0.17474400000000001</c:v>
                </c:pt>
                <c:pt idx="3839">
                  <c:v>-0.38272099999999998</c:v>
                </c:pt>
                <c:pt idx="3840">
                  <c:v>-0.50270099999999995</c:v>
                </c:pt>
                <c:pt idx="3841">
                  <c:v>-0.74937399999999998</c:v>
                </c:pt>
                <c:pt idx="3842">
                  <c:v>-0.873444</c:v>
                </c:pt>
                <c:pt idx="3843">
                  <c:v>-0.90379299999999996</c:v>
                </c:pt>
                <c:pt idx="3844">
                  <c:v>-0.97581499999999999</c:v>
                </c:pt>
                <c:pt idx="3845">
                  <c:v>-0.98527500000000001</c:v>
                </c:pt>
                <c:pt idx="3846">
                  <c:v>-0.95034799999999997</c:v>
                </c:pt>
                <c:pt idx="3847">
                  <c:v>-1.354385</c:v>
                </c:pt>
                <c:pt idx="3848">
                  <c:v>-1.49501</c:v>
                </c:pt>
                <c:pt idx="3849">
                  <c:v>-1.193878</c:v>
                </c:pt>
                <c:pt idx="3850">
                  <c:v>-0.55859400000000003</c:v>
                </c:pt>
                <c:pt idx="3851">
                  <c:v>-0.27859499999999998</c:v>
                </c:pt>
                <c:pt idx="3852">
                  <c:v>-0.51692199999999999</c:v>
                </c:pt>
                <c:pt idx="3853">
                  <c:v>-1.016937</c:v>
                </c:pt>
                <c:pt idx="3854">
                  <c:v>-1.6945650000000001</c:v>
                </c:pt>
                <c:pt idx="3855">
                  <c:v>-1.8833009999999999</c:v>
                </c:pt>
                <c:pt idx="3856">
                  <c:v>-1.6343840000000001</c:v>
                </c:pt>
                <c:pt idx="3857">
                  <c:v>-1.123138</c:v>
                </c:pt>
                <c:pt idx="3858">
                  <c:v>-1.0002439999999999</c:v>
                </c:pt>
                <c:pt idx="3859">
                  <c:v>-1.2726139999999999</c:v>
                </c:pt>
                <c:pt idx="3860">
                  <c:v>-1.1241909999999999</c:v>
                </c:pt>
                <c:pt idx="3861">
                  <c:v>-0.90881299999999998</c:v>
                </c:pt>
                <c:pt idx="3862">
                  <c:v>-0.94850199999999996</c:v>
                </c:pt>
                <c:pt idx="3863">
                  <c:v>-0.97770699999999999</c:v>
                </c:pt>
                <c:pt idx="3864">
                  <c:v>-1.1932830000000001</c:v>
                </c:pt>
                <c:pt idx="3865">
                  <c:v>-1.043884</c:v>
                </c:pt>
                <c:pt idx="3866">
                  <c:v>-0.94529700000000005</c:v>
                </c:pt>
                <c:pt idx="3867">
                  <c:v>-1.1007229999999999</c:v>
                </c:pt>
                <c:pt idx="3868">
                  <c:v>-0.69403099999999995</c:v>
                </c:pt>
                <c:pt idx="3869">
                  <c:v>-0.67219499999999999</c:v>
                </c:pt>
                <c:pt idx="3870">
                  <c:v>-0.978912</c:v>
                </c:pt>
                <c:pt idx="3871">
                  <c:v>-1.203964</c:v>
                </c:pt>
                <c:pt idx="3872">
                  <c:v>-1.0081329999999999</c:v>
                </c:pt>
                <c:pt idx="3873">
                  <c:v>-0.750336</c:v>
                </c:pt>
                <c:pt idx="3874">
                  <c:v>-0.420319</c:v>
                </c:pt>
                <c:pt idx="3875">
                  <c:v>-0.45770300000000003</c:v>
                </c:pt>
                <c:pt idx="3876">
                  <c:v>-0.72534200000000004</c:v>
                </c:pt>
                <c:pt idx="3877">
                  <c:v>-0.807037</c:v>
                </c:pt>
                <c:pt idx="3878">
                  <c:v>-0.93283099999999997</c:v>
                </c:pt>
                <c:pt idx="3879">
                  <c:v>-1.067825</c:v>
                </c:pt>
                <c:pt idx="3880">
                  <c:v>-0.94021600000000005</c:v>
                </c:pt>
                <c:pt idx="3881">
                  <c:v>-0.67135599999999995</c:v>
                </c:pt>
                <c:pt idx="3882">
                  <c:v>-0.53909300000000004</c:v>
                </c:pt>
                <c:pt idx="3883">
                  <c:v>-0.50085400000000002</c:v>
                </c:pt>
                <c:pt idx="3884">
                  <c:v>-0.73114000000000001</c:v>
                </c:pt>
                <c:pt idx="3885">
                  <c:v>-1.273666</c:v>
                </c:pt>
                <c:pt idx="3886">
                  <c:v>-0.84092699999999998</c:v>
                </c:pt>
                <c:pt idx="3887">
                  <c:v>-0.72523499999999996</c:v>
                </c:pt>
                <c:pt idx="3888">
                  <c:v>-0.48551899999999998</c:v>
                </c:pt>
                <c:pt idx="3889">
                  <c:v>-0.48966999999999999</c:v>
                </c:pt>
                <c:pt idx="3890">
                  <c:v>-0.81416299999999997</c:v>
                </c:pt>
                <c:pt idx="3891">
                  <c:v>-0.96981799999999996</c:v>
                </c:pt>
                <c:pt idx="3892">
                  <c:v>-0.85073900000000002</c:v>
                </c:pt>
                <c:pt idx="3893">
                  <c:v>-0.35966500000000001</c:v>
                </c:pt>
                <c:pt idx="3894">
                  <c:v>9.5519999999999997E-3</c:v>
                </c:pt>
                <c:pt idx="3895">
                  <c:v>5.9478999999999997E-2</c:v>
                </c:pt>
                <c:pt idx="3896">
                  <c:v>-0.307556</c:v>
                </c:pt>
                <c:pt idx="3897">
                  <c:v>-0.80793800000000005</c:v>
                </c:pt>
                <c:pt idx="3898">
                  <c:v>-1.25563</c:v>
                </c:pt>
                <c:pt idx="3899">
                  <c:v>-1.374344</c:v>
                </c:pt>
                <c:pt idx="3900">
                  <c:v>-1.0040279999999999</c:v>
                </c:pt>
                <c:pt idx="3901">
                  <c:v>-0.79986599999999997</c:v>
                </c:pt>
                <c:pt idx="3902">
                  <c:v>-0.97947700000000004</c:v>
                </c:pt>
                <c:pt idx="3903">
                  <c:v>-1.387451</c:v>
                </c:pt>
                <c:pt idx="3904">
                  <c:v>-1.61879</c:v>
                </c:pt>
                <c:pt idx="3905">
                  <c:v>-1.6771240000000001</c:v>
                </c:pt>
                <c:pt idx="3906">
                  <c:v>-1.7824549999999999</c:v>
                </c:pt>
                <c:pt idx="3907">
                  <c:v>-1.768402</c:v>
                </c:pt>
                <c:pt idx="3908">
                  <c:v>-1.5584260000000001</c:v>
                </c:pt>
                <c:pt idx="3909">
                  <c:v>-1.3450470000000001</c:v>
                </c:pt>
                <c:pt idx="3910">
                  <c:v>-1.088287</c:v>
                </c:pt>
                <c:pt idx="3911">
                  <c:v>-0.79328900000000002</c:v>
                </c:pt>
                <c:pt idx="3912">
                  <c:v>-0.60733000000000004</c:v>
                </c:pt>
                <c:pt idx="3913">
                  <c:v>-0.41551199999999999</c:v>
                </c:pt>
                <c:pt idx="3914">
                  <c:v>-0.32340999999999998</c:v>
                </c:pt>
                <c:pt idx="3915">
                  <c:v>-0.41781600000000002</c:v>
                </c:pt>
                <c:pt idx="3916">
                  <c:v>-0.34931899999999999</c:v>
                </c:pt>
                <c:pt idx="3917">
                  <c:v>-4.2269999999999999E-3</c:v>
                </c:pt>
                <c:pt idx="3918">
                  <c:v>0.42930600000000002</c:v>
                </c:pt>
                <c:pt idx="3919">
                  <c:v>0.44763199999999997</c:v>
                </c:pt>
                <c:pt idx="3920">
                  <c:v>0.15710399999999999</c:v>
                </c:pt>
                <c:pt idx="3921">
                  <c:v>-3.6789000000000002E-2</c:v>
                </c:pt>
                <c:pt idx="3922">
                  <c:v>-8.8973999999999998E-2</c:v>
                </c:pt>
                <c:pt idx="3923">
                  <c:v>0.29269400000000001</c:v>
                </c:pt>
                <c:pt idx="3924">
                  <c:v>0.62622100000000003</c:v>
                </c:pt>
                <c:pt idx="3925">
                  <c:v>0.430954</c:v>
                </c:pt>
                <c:pt idx="3926">
                  <c:v>0.223694</c:v>
                </c:pt>
                <c:pt idx="3927">
                  <c:v>0.187302</c:v>
                </c:pt>
                <c:pt idx="3928">
                  <c:v>0.26902799999999999</c:v>
                </c:pt>
                <c:pt idx="3929">
                  <c:v>0.27140799999999998</c:v>
                </c:pt>
                <c:pt idx="3930">
                  <c:v>5.9402000000000003E-2</c:v>
                </c:pt>
                <c:pt idx="3931">
                  <c:v>-0.100967</c:v>
                </c:pt>
                <c:pt idx="3932">
                  <c:v>-6.1339999999999999E-2</c:v>
                </c:pt>
                <c:pt idx="3933">
                  <c:v>-0.18077099999999999</c:v>
                </c:pt>
                <c:pt idx="3934">
                  <c:v>-0.38397199999999998</c:v>
                </c:pt>
                <c:pt idx="3935">
                  <c:v>-0.464783</c:v>
                </c:pt>
                <c:pt idx="3936">
                  <c:v>-0.41520699999999999</c:v>
                </c:pt>
                <c:pt idx="3937">
                  <c:v>-0.249893</c:v>
                </c:pt>
                <c:pt idx="3938">
                  <c:v>-0.48681600000000003</c:v>
                </c:pt>
                <c:pt idx="3939">
                  <c:v>-0.73053000000000001</c:v>
                </c:pt>
                <c:pt idx="3940">
                  <c:v>-0.77545200000000003</c:v>
                </c:pt>
                <c:pt idx="3941">
                  <c:v>-0.57911699999999999</c:v>
                </c:pt>
                <c:pt idx="3942">
                  <c:v>-0.18437200000000001</c:v>
                </c:pt>
                <c:pt idx="3943">
                  <c:v>-0.14410400000000001</c:v>
                </c:pt>
                <c:pt idx="3944">
                  <c:v>-0.72714199999999996</c:v>
                </c:pt>
                <c:pt idx="3945">
                  <c:v>-1.0654140000000001</c:v>
                </c:pt>
                <c:pt idx="3946">
                  <c:v>-0.90989699999999996</c:v>
                </c:pt>
                <c:pt idx="3947">
                  <c:v>-0.71667499999999995</c:v>
                </c:pt>
                <c:pt idx="3948">
                  <c:v>-0.50894200000000001</c:v>
                </c:pt>
                <c:pt idx="3949">
                  <c:v>-0.40260299999999999</c:v>
                </c:pt>
                <c:pt idx="3950">
                  <c:v>-0.55598400000000003</c:v>
                </c:pt>
                <c:pt idx="3951">
                  <c:v>-0.74797100000000005</c:v>
                </c:pt>
                <c:pt idx="3952">
                  <c:v>-0.53662100000000001</c:v>
                </c:pt>
                <c:pt idx="3953">
                  <c:v>-0.37553399999999998</c:v>
                </c:pt>
                <c:pt idx="3954">
                  <c:v>-0.40770000000000001</c:v>
                </c:pt>
                <c:pt idx="3955">
                  <c:v>-0.53163099999999996</c:v>
                </c:pt>
                <c:pt idx="3956">
                  <c:v>-0.60922200000000004</c:v>
                </c:pt>
                <c:pt idx="3957">
                  <c:v>-0.50144999999999995</c:v>
                </c:pt>
                <c:pt idx="3958">
                  <c:v>-0.469833</c:v>
                </c:pt>
                <c:pt idx="3959">
                  <c:v>-0.41380299999999998</c:v>
                </c:pt>
                <c:pt idx="3960">
                  <c:v>-0.40679900000000002</c:v>
                </c:pt>
                <c:pt idx="3961">
                  <c:v>-0.27560400000000002</c:v>
                </c:pt>
                <c:pt idx="3962">
                  <c:v>-0.14382900000000001</c:v>
                </c:pt>
                <c:pt idx="3963">
                  <c:v>-0.19921900000000001</c:v>
                </c:pt>
                <c:pt idx="3964">
                  <c:v>-0.17132600000000001</c:v>
                </c:pt>
                <c:pt idx="3965">
                  <c:v>-5.1117000000000003E-2</c:v>
                </c:pt>
                <c:pt idx="3966">
                  <c:v>-0.100693</c:v>
                </c:pt>
                <c:pt idx="3967">
                  <c:v>-4.9740000000000001E-3</c:v>
                </c:pt>
                <c:pt idx="3968">
                  <c:v>-5.4306E-2</c:v>
                </c:pt>
                <c:pt idx="3969">
                  <c:v>-7.2480000000000001E-3</c:v>
                </c:pt>
                <c:pt idx="3970">
                  <c:v>0.25520300000000001</c:v>
                </c:pt>
                <c:pt idx="3971">
                  <c:v>0.435944</c:v>
                </c:pt>
                <c:pt idx="3972">
                  <c:v>0.46990999999999999</c:v>
                </c:pt>
                <c:pt idx="3973">
                  <c:v>0.35931400000000002</c:v>
                </c:pt>
                <c:pt idx="3974">
                  <c:v>8.3312999999999998E-2</c:v>
                </c:pt>
                <c:pt idx="3975">
                  <c:v>-6.6909999999999997E-2</c:v>
                </c:pt>
                <c:pt idx="3976">
                  <c:v>7.7147999999999994E-2</c:v>
                </c:pt>
                <c:pt idx="3977">
                  <c:v>1.8005E-2</c:v>
                </c:pt>
                <c:pt idx="3978">
                  <c:v>-0.30015599999999998</c:v>
                </c:pt>
                <c:pt idx="3979">
                  <c:v>-0.37182599999999999</c:v>
                </c:pt>
                <c:pt idx="3980">
                  <c:v>-0.30204799999999998</c:v>
                </c:pt>
                <c:pt idx="3981">
                  <c:v>-0.10331700000000001</c:v>
                </c:pt>
                <c:pt idx="3982">
                  <c:v>-0.33799699999999999</c:v>
                </c:pt>
                <c:pt idx="3983">
                  <c:v>-0.64988699999999999</c:v>
                </c:pt>
                <c:pt idx="3984">
                  <c:v>-0.80024700000000004</c:v>
                </c:pt>
                <c:pt idx="3985">
                  <c:v>-0.51258899999999996</c:v>
                </c:pt>
                <c:pt idx="3986">
                  <c:v>-0.42098999999999998</c:v>
                </c:pt>
                <c:pt idx="3987">
                  <c:v>-0.337173</c:v>
                </c:pt>
                <c:pt idx="3988">
                  <c:v>-0.34359699999999999</c:v>
                </c:pt>
                <c:pt idx="3989">
                  <c:v>-0.20019500000000001</c:v>
                </c:pt>
                <c:pt idx="3990">
                  <c:v>-0.56320199999999998</c:v>
                </c:pt>
                <c:pt idx="3991">
                  <c:v>-0.74807699999999999</c:v>
                </c:pt>
                <c:pt idx="3992">
                  <c:v>-0.58015399999999995</c:v>
                </c:pt>
                <c:pt idx="3993">
                  <c:v>-0.31808500000000001</c:v>
                </c:pt>
                <c:pt idx="3994">
                  <c:v>-0.33354200000000001</c:v>
                </c:pt>
                <c:pt idx="3995">
                  <c:v>-0.177567</c:v>
                </c:pt>
                <c:pt idx="3996">
                  <c:v>-0.23655699999999999</c:v>
                </c:pt>
                <c:pt idx="3997">
                  <c:v>-0.33488499999999999</c:v>
                </c:pt>
                <c:pt idx="3998">
                  <c:v>-0.33630399999999999</c:v>
                </c:pt>
                <c:pt idx="3999">
                  <c:v>-0.46284500000000001</c:v>
                </c:pt>
                <c:pt idx="4000">
                  <c:v>-0.58309900000000003</c:v>
                </c:pt>
                <c:pt idx="4001">
                  <c:v>-0.66346700000000003</c:v>
                </c:pt>
                <c:pt idx="4002">
                  <c:v>-0.57128900000000005</c:v>
                </c:pt>
                <c:pt idx="4003">
                  <c:v>-0.62690699999999999</c:v>
                </c:pt>
                <c:pt idx="4004">
                  <c:v>-0.39711000000000002</c:v>
                </c:pt>
                <c:pt idx="4005">
                  <c:v>-0.244614</c:v>
                </c:pt>
                <c:pt idx="4006">
                  <c:v>-9.5229999999999995E-2</c:v>
                </c:pt>
                <c:pt idx="4007">
                  <c:v>-0.25598100000000001</c:v>
                </c:pt>
                <c:pt idx="4008">
                  <c:v>-0.42372100000000001</c:v>
                </c:pt>
                <c:pt idx="4009">
                  <c:v>-0.37851000000000001</c:v>
                </c:pt>
                <c:pt idx="4010">
                  <c:v>-0.19117700000000001</c:v>
                </c:pt>
                <c:pt idx="4011">
                  <c:v>-0.10527</c:v>
                </c:pt>
                <c:pt idx="4012">
                  <c:v>-3.8665999999999999E-2</c:v>
                </c:pt>
                <c:pt idx="4013">
                  <c:v>-0.10466</c:v>
                </c:pt>
                <c:pt idx="4014">
                  <c:v>-0.137985</c:v>
                </c:pt>
                <c:pt idx="4015">
                  <c:v>5.0049999999999999E-3</c:v>
                </c:pt>
                <c:pt idx="4016">
                  <c:v>4.5761000000000003E-2</c:v>
                </c:pt>
                <c:pt idx="4017">
                  <c:v>-0.13983200000000001</c:v>
                </c:pt>
                <c:pt idx="4018">
                  <c:v>-0.10992399999999999</c:v>
                </c:pt>
                <c:pt idx="4019">
                  <c:v>1.9470000000000001E-2</c:v>
                </c:pt>
                <c:pt idx="4020">
                  <c:v>9.1720999999999997E-2</c:v>
                </c:pt>
                <c:pt idx="4021">
                  <c:v>7.6340000000000005E-2</c:v>
                </c:pt>
                <c:pt idx="4022">
                  <c:v>-0.13092000000000001</c:v>
                </c:pt>
                <c:pt idx="4023">
                  <c:v>-0.48904399999999998</c:v>
                </c:pt>
                <c:pt idx="4024">
                  <c:v>-0.55473300000000003</c:v>
                </c:pt>
                <c:pt idx="4025">
                  <c:v>-0.47550999999999999</c:v>
                </c:pt>
                <c:pt idx="4026">
                  <c:v>-0.53776599999999997</c:v>
                </c:pt>
                <c:pt idx="4027">
                  <c:v>-0.61592100000000005</c:v>
                </c:pt>
                <c:pt idx="4028">
                  <c:v>-0.72582999999999998</c:v>
                </c:pt>
                <c:pt idx="4029">
                  <c:v>-0.89677399999999996</c:v>
                </c:pt>
                <c:pt idx="4030">
                  <c:v>-0.86662300000000003</c:v>
                </c:pt>
                <c:pt idx="4031">
                  <c:v>-0.90335100000000002</c:v>
                </c:pt>
                <c:pt idx="4032">
                  <c:v>-0.77418500000000001</c:v>
                </c:pt>
                <c:pt idx="4033">
                  <c:v>-0.643509</c:v>
                </c:pt>
                <c:pt idx="4034">
                  <c:v>-0.42065399999999997</c:v>
                </c:pt>
                <c:pt idx="4035">
                  <c:v>-0.48069800000000001</c:v>
                </c:pt>
                <c:pt idx="4036">
                  <c:v>-0.99543800000000005</c:v>
                </c:pt>
                <c:pt idx="4037">
                  <c:v>-1.5644530000000001</c:v>
                </c:pt>
                <c:pt idx="4038">
                  <c:v>-1.681152</c:v>
                </c:pt>
                <c:pt idx="4039">
                  <c:v>-1.5466610000000001</c:v>
                </c:pt>
                <c:pt idx="4040">
                  <c:v>-1.3166659999999999</c:v>
                </c:pt>
                <c:pt idx="4041">
                  <c:v>-1.0446930000000001</c:v>
                </c:pt>
                <c:pt idx="4042">
                  <c:v>-0.88676500000000003</c:v>
                </c:pt>
                <c:pt idx="4043">
                  <c:v>-0.76477099999999998</c:v>
                </c:pt>
                <c:pt idx="4044">
                  <c:v>-0.76905800000000002</c:v>
                </c:pt>
                <c:pt idx="4045">
                  <c:v>-0.81936600000000004</c:v>
                </c:pt>
                <c:pt idx="4046">
                  <c:v>-1.03746</c:v>
                </c:pt>
                <c:pt idx="4047">
                  <c:v>-0.921234</c:v>
                </c:pt>
                <c:pt idx="4048">
                  <c:v>-0.67175300000000004</c:v>
                </c:pt>
                <c:pt idx="4049">
                  <c:v>-0.47949199999999997</c:v>
                </c:pt>
                <c:pt idx="4050">
                  <c:v>-0.33633400000000002</c:v>
                </c:pt>
                <c:pt idx="4051">
                  <c:v>-0.31071500000000002</c:v>
                </c:pt>
                <c:pt idx="4052">
                  <c:v>-0.28669699999999998</c:v>
                </c:pt>
                <c:pt idx="4053">
                  <c:v>-0.161972</c:v>
                </c:pt>
                <c:pt idx="4054">
                  <c:v>-6.4026E-2</c:v>
                </c:pt>
                <c:pt idx="4055">
                  <c:v>-1.9713999999999999E-2</c:v>
                </c:pt>
                <c:pt idx="4056">
                  <c:v>0.145508</c:v>
                </c:pt>
                <c:pt idx="4057">
                  <c:v>0.270065</c:v>
                </c:pt>
                <c:pt idx="4058">
                  <c:v>0.38801600000000003</c:v>
                </c:pt>
                <c:pt idx="4059">
                  <c:v>-0.10716199999999999</c:v>
                </c:pt>
                <c:pt idx="4060">
                  <c:v>-0.17269899999999999</c:v>
                </c:pt>
                <c:pt idx="4061">
                  <c:v>-0.19459499999999999</c:v>
                </c:pt>
                <c:pt idx="4062">
                  <c:v>5.4929999999999996E-3</c:v>
                </c:pt>
                <c:pt idx="4063">
                  <c:v>0.106216</c:v>
                </c:pt>
                <c:pt idx="4064">
                  <c:v>8.5738999999999996E-2</c:v>
                </c:pt>
                <c:pt idx="4065">
                  <c:v>-5.3879000000000003E-2</c:v>
                </c:pt>
                <c:pt idx="4066">
                  <c:v>-0.200378</c:v>
                </c:pt>
                <c:pt idx="4067">
                  <c:v>-0.256577</c:v>
                </c:pt>
                <c:pt idx="4068">
                  <c:v>-0.28208899999999998</c:v>
                </c:pt>
                <c:pt idx="4069">
                  <c:v>-0.32469199999999998</c:v>
                </c:pt>
                <c:pt idx="4070">
                  <c:v>-0.31294300000000003</c:v>
                </c:pt>
                <c:pt idx="4071">
                  <c:v>-0.25910899999999998</c:v>
                </c:pt>
                <c:pt idx="4072">
                  <c:v>-0.23188800000000001</c:v>
                </c:pt>
                <c:pt idx="4073">
                  <c:v>-0.36908000000000002</c:v>
                </c:pt>
                <c:pt idx="4074">
                  <c:v>-0.49519299999999999</c:v>
                </c:pt>
                <c:pt idx="4075">
                  <c:v>-0.495056</c:v>
                </c:pt>
                <c:pt idx="4076">
                  <c:v>-0.429672</c:v>
                </c:pt>
                <c:pt idx="4077">
                  <c:v>-0.27577200000000002</c:v>
                </c:pt>
                <c:pt idx="4078">
                  <c:v>-6.0593000000000001E-2</c:v>
                </c:pt>
                <c:pt idx="4079">
                  <c:v>-6.4987000000000003E-2</c:v>
                </c:pt>
                <c:pt idx="4080">
                  <c:v>-0.361267</c:v>
                </c:pt>
                <c:pt idx="4081">
                  <c:v>-0.62751800000000002</c:v>
                </c:pt>
                <c:pt idx="4082">
                  <c:v>-0.68681300000000001</c:v>
                </c:pt>
                <c:pt idx="4083">
                  <c:v>-0.485016</c:v>
                </c:pt>
                <c:pt idx="4084">
                  <c:v>-0.16104099999999999</c:v>
                </c:pt>
                <c:pt idx="4085">
                  <c:v>-0.157501</c:v>
                </c:pt>
                <c:pt idx="4086">
                  <c:v>-0.31811499999999998</c:v>
                </c:pt>
                <c:pt idx="4087">
                  <c:v>-0.39924599999999999</c:v>
                </c:pt>
                <c:pt idx="4088">
                  <c:v>-0.43072500000000002</c:v>
                </c:pt>
                <c:pt idx="4089">
                  <c:v>-0.41531400000000002</c:v>
                </c:pt>
                <c:pt idx="4090">
                  <c:v>-0.40303</c:v>
                </c:pt>
                <c:pt idx="4091">
                  <c:v>-0.39263900000000002</c:v>
                </c:pt>
                <c:pt idx="4092">
                  <c:v>-0.40618900000000002</c:v>
                </c:pt>
                <c:pt idx="4093">
                  <c:v>-0.42309600000000003</c:v>
                </c:pt>
                <c:pt idx="4094">
                  <c:v>-0.39446999999999999</c:v>
                </c:pt>
                <c:pt idx="4095">
                  <c:v>-0.34059099999999998</c:v>
                </c:pt>
                <c:pt idx="4096">
                  <c:v>-0.27761799999999998</c:v>
                </c:pt>
                <c:pt idx="4097">
                  <c:v>-0.14238000000000001</c:v>
                </c:pt>
                <c:pt idx="4098">
                  <c:v>-9.6527000000000002E-2</c:v>
                </c:pt>
                <c:pt idx="4099">
                  <c:v>-0.16064500000000001</c:v>
                </c:pt>
                <c:pt idx="4100">
                  <c:v>-7.6110999999999998E-2</c:v>
                </c:pt>
                <c:pt idx="4101">
                  <c:v>2.9937999999999999E-2</c:v>
                </c:pt>
                <c:pt idx="4102">
                  <c:v>0.103821</c:v>
                </c:pt>
                <c:pt idx="4103">
                  <c:v>0.18121300000000001</c:v>
                </c:pt>
                <c:pt idx="4104">
                  <c:v>5.9325999999999997E-2</c:v>
                </c:pt>
                <c:pt idx="4105">
                  <c:v>-9.0881000000000003E-2</c:v>
                </c:pt>
                <c:pt idx="4106">
                  <c:v>-4.6020999999999999E-2</c:v>
                </c:pt>
                <c:pt idx="4107">
                  <c:v>0.19564799999999999</c:v>
                </c:pt>
                <c:pt idx="4108">
                  <c:v>0.48283399999999999</c:v>
                </c:pt>
                <c:pt idx="4109">
                  <c:v>0.608429</c:v>
                </c:pt>
                <c:pt idx="4110">
                  <c:v>0.49227900000000002</c:v>
                </c:pt>
                <c:pt idx="4111">
                  <c:v>0.254166</c:v>
                </c:pt>
                <c:pt idx="4112">
                  <c:v>0.17022699999999999</c:v>
                </c:pt>
                <c:pt idx="4113">
                  <c:v>0.20826700000000001</c:v>
                </c:pt>
                <c:pt idx="4114">
                  <c:v>0.141983</c:v>
                </c:pt>
                <c:pt idx="4115">
                  <c:v>1.9257E-2</c:v>
                </c:pt>
                <c:pt idx="4116">
                  <c:v>-0.108932</c:v>
                </c:pt>
                <c:pt idx="4117">
                  <c:v>-0.15249599999999999</c:v>
                </c:pt>
                <c:pt idx="4118">
                  <c:v>-0.13581799999999999</c:v>
                </c:pt>
                <c:pt idx="4119">
                  <c:v>-6.3034000000000007E-2</c:v>
                </c:pt>
                <c:pt idx="4120">
                  <c:v>-8.6181999999999995E-2</c:v>
                </c:pt>
                <c:pt idx="4121">
                  <c:v>-0.277252</c:v>
                </c:pt>
                <c:pt idx="4122">
                  <c:v>-0.42066999999999999</c:v>
                </c:pt>
                <c:pt idx="4123">
                  <c:v>-0.38916000000000001</c:v>
                </c:pt>
                <c:pt idx="4124">
                  <c:v>-0.24465899999999999</c:v>
                </c:pt>
                <c:pt idx="4125">
                  <c:v>-0.102066</c:v>
                </c:pt>
                <c:pt idx="4126">
                  <c:v>-0.123367</c:v>
                </c:pt>
                <c:pt idx="4127">
                  <c:v>-0.43527199999999999</c:v>
                </c:pt>
                <c:pt idx="4128">
                  <c:v>-0.68106100000000003</c:v>
                </c:pt>
                <c:pt idx="4129">
                  <c:v>-0.66418500000000003</c:v>
                </c:pt>
                <c:pt idx="4130">
                  <c:v>-0.28254699999999999</c:v>
                </c:pt>
                <c:pt idx="4131">
                  <c:v>4.6401999999999999E-2</c:v>
                </c:pt>
                <c:pt idx="4132">
                  <c:v>6.3263E-2</c:v>
                </c:pt>
                <c:pt idx="4133">
                  <c:v>-0.17218</c:v>
                </c:pt>
                <c:pt idx="4134">
                  <c:v>-0.42771900000000002</c:v>
                </c:pt>
                <c:pt idx="4135">
                  <c:v>-0.61068699999999998</c:v>
                </c:pt>
                <c:pt idx="4136">
                  <c:v>-0.72695900000000002</c:v>
                </c:pt>
                <c:pt idx="4137">
                  <c:v>-0.70875500000000002</c:v>
                </c:pt>
                <c:pt idx="4138">
                  <c:v>-0.56649799999999995</c:v>
                </c:pt>
                <c:pt idx="4139">
                  <c:v>-0.44252000000000002</c:v>
                </c:pt>
                <c:pt idx="4140">
                  <c:v>-0.35150100000000001</c:v>
                </c:pt>
                <c:pt idx="4141">
                  <c:v>-0.28259299999999998</c:v>
                </c:pt>
                <c:pt idx="4142">
                  <c:v>-0.23399400000000001</c:v>
                </c:pt>
                <c:pt idx="4143">
                  <c:v>-0.24537700000000001</c:v>
                </c:pt>
                <c:pt idx="4144">
                  <c:v>-0.28814699999999999</c:v>
                </c:pt>
                <c:pt idx="4145">
                  <c:v>-0.42468299999999998</c:v>
                </c:pt>
                <c:pt idx="4146">
                  <c:v>-0.416153</c:v>
                </c:pt>
                <c:pt idx="4147">
                  <c:v>-0.27712999999999999</c:v>
                </c:pt>
                <c:pt idx="4148">
                  <c:v>-0.12995899999999999</c:v>
                </c:pt>
                <c:pt idx="4149">
                  <c:v>3.6469000000000001E-2</c:v>
                </c:pt>
                <c:pt idx="4150">
                  <c:v>0.26510600000000001</c:v>
                </c:pt>
                <c:pt idx="4151">
                  <c:v>0.25917099999999998</c:v>
                </c:pt>
                <c:pt idx="4152">
                  <c:v>3.6319999999999998E-3</c:v>
                </c:pt>
                <c:pt idx="4153">
                  <c:v>-0.137512</c:v>
                </c:pt>
                <c:pt idx="4154">
                  <c:v>3.2302999999999998E-2</c:v>
                </c:pt>
                <c:pt idx="4155">
                  <c:v>0.391266</c:v>
                </c:pt>
                <c:pt idx="4156">
                  <c:v>0.75787400000000005</c:v>
                </c:pt>
                <c:pt idx="4157">
                  <c:v>0.612869</c:v>
                </c:pt>
                <c:pt idx="4158">
                  <c:v>0.31346099999999999</c:v>
                </c:pt>
                <c:pt idx="4159">
                  <c:v>0.110794</c:v>
                </c:pt>
                <c:pt idx="4160">
                  <c:v>8.8074E-2</c:v>
                </c:pt>
                <c:pt idx="4161">
                  <c:v>0.12840299999999999</c:v>
                </c:pt>
                <c:pt idx="4162">
                  <c:v>7.7025999999999997E-2</c:v>
                </c:pt>
                <c:pt idx="4163">
                  <c:v>-5.0460999999999999E-2</c:v>
                </c:pt>
                <c:pt idx="4164">
                  <c:v>-0.14762900000000001</c:v>
                </c:pt>
                <c:pt idx="4165">
                  <c:v>-0.13317899999999999</c:v>
                </c:pt>
                <c:pt idx="4166">
                  <c:v>-0.18537899999999999</c:v>
                </c:pt>
                <c:pt idx="4167">
                  <c:v>-0.34243800000000002</c:v>
                </c:pt>
                <c:pt idx="4168">
                  <c:v>-0.550674</c:v>
                </c:pt>
                <c:pt idx="4169">
                  <c:v>-0.61439500000000002</c:v>
                </c:pt>
                <c:pt idx="4170">
                  <c:v>-0.53993199999999997</c:v>
                </c:pt>
                <c:pt idx="4171">
                  <c:v>-0.34138499999999999</c:v>
                </c:pt>
                <c:pt idx="4172">
                  <c:v>-0.166992</c:v>
                </c:pt>
                <c:pt idx="4173">
                  <c:v>-0.27327000000000001</c:v>
                </c:pt>
                <c:pt idx="4174">
                  <c:v>-0.51608299999999996</c:v>
                </c:pt>
                <c:pt idx="4175">
                  <c:v>-0.64450099999999999</c:v>
                </c:pt>
                <c:pt idx="4176">
                  <c:v>-0.41361999999999999</c:v>
                </c:pt>
                <c:pt idx="4177">
                  <c:v>-2.3788E-2</c:v>
                </c:pt>
                <c:pt idx="4178">
                  <c:v>0.138733</c:v>
                </c:pt>
                <c:pt idx="4179">
                  <c:v>7.2189000000000003E-2</c:v>
                </c:pt>
                <c:pt idx="4180">
                  <c:v>-0.19567899999999999</c:v>
                </c:pt>
                <c:pt idx="4181">
                  <c:v>-0.40273999999999999</c:v>
                </c:pt>
                <c:pt idx="4182">
                  <c:v>-0.53643799999999997</c:v>
                </c:pt>
                <c:pt idx="4183">
                  <c:v>-0.57136500000000001</c:v>
                </c:pt>
                <c:pt idx="4184">
                  <c:v>-0.517563</c:v>
                </c:pt>
                <c:pt idx="4185">
                  <c:v>-0.48939500000000002</c:v>
                </c:pt>
                <c:pt idx="4186">
                  <c:v>-0.46635399999999999</c:v>
                </c:pt>
                <c:pt idx="4187">
                  <c:v>-0.48085</c:v>
                </c:pt>
                <c:pt idx="4188">
                  <c:v>-0.39210499999999998</c:v>
                </c:pt>
                <c:pt idx="4189">
                  <c:v>-0.193359</c:v>
                </c:pt>
                <c:pt idx="4190">
                  <c:v>-0.12779199999999999</c:v>
                </c:pt>
                <c:pt idx="4191">
                  <c:v>-0.26106299999999999</c:v>
                </c:pt>
                <c:pt idx="4192">
                  <c:v>-0.37628200000000001</c:v>
                </c:pt>
                <c:pt idx="4193">
                  <c:v>-0.33300800000000003</c:v>
                </c:pt>
                <c:pt idx="4194">
                  <c:v>-0.143539</c:v>
                </c:pt>
                <c:pt idx="4195">
                  <c:v>7.2144E-2</c:v>
                </c:pt>
                <c:pt idx="4196">
                  <c:v>0.27272000000000002</c:v>
                </c:pt>
                <c:pt idx="4197">
                  <c:v>0.23848</c:v>
                </c:pt>
                <c:pt idx="4198">
                  <c:v>5.3879000000000003E-2</c:v>
                </c:pt>
                <c:pt idx="4199">
                  <c:v>-4.1809999999999998E-3</c:v>
                </c:pt>
                <c:pt idx="4200">
                  <c:v>0.14074700000000001</c:v>
                </c:pt>
                <c:pt idx="4201">
                  <c:v>0.390793</c:v>
                </c:pt>
                <c:pt idx="4202">
                  <c:v>0.49018899999999999</c:v>
                </c:pt>
                <c:pt idx="4203">
                  <c:v>0.30801400000000001</c:v>
                </c:pt>
                <c:pt idx="4204">
                  <c:v>0.12399300000000001</c:v>
                </c:pt>
                <c:pt idx="4205">
                  <c:v>1.846E-3</c:v>
                </c:pt>
                <c:pt idx="4206">
                  <c:v>-4.6172999999999999E-2</c:v>
                </c:pt>
                <c:pt idx="4207">
                  <c:v>-6.5673999999999996E-2</c:v>
                </c:pt>
                <c:pt idx="4208">
                  <c:v>-0.105804</c:v>
                </c:pt>
                <c:pt idx="4209">
                  <c:v>-0.16755700000000001</c:v>
                </c:pt>
                <c:pt idx="4210">
                  <c:v>-0.17747499999999999</c:v>
                </c:pt>
                <c:pt idx="4211">
                  <c:v>-0.15783700000000001</c:v>
                </c:pt>
                <c:pt idx="4212">
                  <c:v>-0.35098299999999999</c:v>
                </c:pt>
                <c:pt idx="4213">
                  <c:v>-0.74705500000000002</c:v>
                </c:pt>
                <c:pt idx="4214">
                  <c:v>-0.91101100000000002</c:v>
                </c:pt>
                <c:pt idx="4215">
                  <c:v>-0.71052599999999999</c:v>
                </c:pt>
                <c:pt idx="4216">
                  <c:v>-0.42213400000000001</c:v>
                </c:pt>
                <c:pt idx="4217">
                  <c:v>-0.25909399999999999</c:v>
                </c:pt>
                <c:pt idx="4218">
                  <c:v>-0.33610499999999999</c:v>
                </c:pt>
                <c:pt idx="4219">
                  <c:v>-0.50517299999999998</c:v>
                </c:pt>
                <c:pt idx="4220">
                  <c:v>-0.65144299999999999</c:v>
                </c:pt>
                <c:pt idx="4221">
                  <c:v>-0.62733499999999998</c:v>
                </c:pt>
                <c:pt idx="4222">
                  <c:v>-0.46928399999999998</c:v>
                </c:pt>
                <c:pt idx="4223">
                  <c:v>-0.430313</c:v>
                </c:pt>
                <c:pt idx="4224">
                  <c:v>-0.431641</c:v>
                </c:pt>
                <c:pt idx="4225">
                  <c:v>-0.46755999999999998</c:v>
                </c:pt>
                <c:pt idx="4226">
                  <c:v>-0.45356800000000003</c:v>
                </c:pt>
                <c:pt idx="4227">
                  <c:v>-0.39080799999999999</c:v>
                </c:pt>
                <c:pt idx="4228">
                  <c:v>-0.38496399999999997</c:v>
                </c:pt>
                <c:pt idx="4229">
                  <c:v>-0.60508700000000004</c:v>
                </c:pt>
                <c:pt idx="4230">
                  <c:v>-0.73568699999999998</c:v>
                </c:pt>
                <c:pt idx="4231">
                  <c:v>-0.82818599999999998</c:v>
                </c:pt>
                <c:pt idx="4232">
                  <c:v>-0.78251599999999999</c:v>
                </c:pt>
                <c:pt idx="4233">
                  <c:v>-0.609039</c:v>
                </c:pt>
                <c:pt idx="4234">
                  <c:v>-0.54869100000000004</c:v>
                </c:pt>
                <c:pt idx="4235">
                  <c:v>-0.46470600000000001</c:v>
                </c:pt>
                <c:pt idx="4236">
                  <c:v>-0.30206300000000003</c:v>
                </c:pt>
                <c:pt idx="4237">
                  <c:v>-0.29452499999999998</c:v>
                </c:pt>
                <c:pt idx="4238">
                  <c:v>-0.460617</c:v>
                </c:pt>
                <c:pt idx="4239">
                  <c:v>-0.550369</c:v>
                </c:pt>
                <c:pt idx="4240">
                  <c:v>-0.36729400000000001</c:v>
                </c:pt>
                <c:pt idx="4241">
                  <c:v>-0.14823900000000001</c:v>
                </c:pt>
                <c:pt idx="4242">
                  <c:v>-0.23841899999999999</c:v>
                </c:pt>
                <c:pt idx="4243">
                  <c:v>-0.255768</c:v>
                </c:pt>
                <c:pt idx="4244">
                  <c:v>-0.23608399999999999</c:v>
                </c:pt>
                <c:pt idx="4245">
                  <c:v>-0.167328</c:v>
                </c:pt>
                <c:pt idx="4246">
                  <c:v>-0.14529400000000001</c:v>
                </c:pt>
                <c:pt idx="4247">
                  <c:v>-0.18138099999999999</c:v>
                </c:pt>
                <c:pt idx="4248">
                  <c:v>-0.34489399999999998</c:v>
                </c:pt>
                <c:pt idx="4249">
                  <c:v>-0.29852299999999998</c:v>
                </c:pt>
                <c:pt idx="4250">
                  <c:v>-0.22811899999999999</c:v>
                </c:pt>
                <c:pt idx="4251">
                  <c:v>-0.46073900000000001</c:v>
                </c:pt>
                <c:pt idx="4252">
                  <c:v>-0.721634</c:v>
                </c:pt>
                <c:pt idx="4253">
                  <c:v>-0.81448399999999999</c:v>
                </c:pt>
                <c:pt idx="4254">
                  <c:v>-0.82627899999999999</c:v>
                </c:pt>
                <c:pt idx="4255">
                  <c:v>-0.68896500000000005</c:v>
                </c:pt>
                <c:pt idx="4256">
                  <c:v>-0.64692700000000003</c:v>
                </c:pt>
                <c:pt idx="4257">
                  <c:v>-0.85491899999999998</c:v>
                </c:pt>
                <c:pt idx="4258">
                  <c:v>-1.0475460000000001</c:v>
                </c:pt>
                <c:pt idx="4259">
                  <c:v>-1.1824650000000001</c:v>
                </c:pt>
                <c:pt idx="4260">
                  <c:v>-1.0944670000000001</c:v>
                </c:pt>
                <c:pt idx="4261">
                  <c:v>-0.95726</c:v>
                </c:pt>
                <c:pt idx="4262">
                  <c:v>-0.95924399999999999</c:v>
                </c:pt>
                <c:pt idx="4263">
                  <c:v>-0.63388100000000003</c:v>
                </c:pt>
                <c:pt idx="4264">
                  <c:v>-0.60757399999999995</c:v>
                </c:pt>
                <c:pt idx="4265">
                  <c:v>-0.76757799999999998</c:v>
                </c:pt>
                <c:pt idx="4266">
                  <c:v>-0.986877</c:v>
                </c:pt>
                <c:pt idx="4267">
                  <c:v>-1.390274</c:v>
                </c:pt>
                <c:pt idx="4268">
                  <c:v>-1.7654719999999999</c:v>
                </c:pt>
                <c:pt idx="4269">
                  <c:v>-1.4987029999999999</c:v>
                </c:pt>
                <c:pt idx="4270">
                  <c:v>-1.23201</c:v>
                </c:pt>
                <c:pt idx="4271">
                  <c:v>-1.172134</c:v>
                </c:pt>
                <c:pt idx="4272">
                  <c:v>-1.282913</c:v>
                </c:pt>
                <c:pt idx="4273">
                  <c:v>-1.296875</c:v>
                </c:pt>
                <c:pt idx="4274">
                  <c:v>-1.159332</c:v>
                </c:pt>
                <c:pt idx="4275">
                  <c:v>-1.146652</c:v>
                </c:pt>
                <c:pt idx="4276">
                  <c:v>-0.92016600000000004</c:v>
                </c:pt>
                <c:pt idx="4277">
                  <c:v>-0.94392399999999999</c:v>
                </c:pt>
                <c:pt idx="4278">
                  <c:v>-1.173508</c:v>
                </c:pt>
                <c:pt idx="4279">
                  <c:v>-1.448807</c:v>
                </c:pt>
                <c:pt idx="4280">
                  <c:v>-1.1580809999999999</c:v>
                </c:pt>
                <c:pt idx="4281">
                  <c:v>-0.88813799999999998</c:v>
                </c:pt>
                <c:pt idx="4282">
                  <c:v>-0.57966600000000001</c:v>
                </c:pt>
                <c:pt idx="4283">
                  <c:v>-0.85180699999999998</c:v>
                </c:pt>
                <c:pt idx="4284">
                  <c:v>-0.39439400000000002</c:v>
                </c:pt>
                <c:pt idx="4285">
                  <c:v>-0.37803599999999998</c:v>
                </c:pt>
                <c:pt idx="4286">
                  <c:v>-0.31248500000000001</c:v>
                </c:pt>
                <c:pt idx="4287">
                  <c:v>-0.26478600000000002</c:v>
                </c:pt>
                <c:pt idx="4288">
                  <c:v>0.13409399999999999</c:v>
                </c:pt>
                <c:pt idx="4289">
                  <c:v>0.297043</c:v>
                </c:pt>
                <c:pt idx="4290">
                  <c:v>9.0026999999999996E-2</c:v>
                </c:pt>
                <c:pt idx="4291">
                  <c:v>-7.1259000000000003E-2</c:v>
                </c:pt>
                <c:pt idx="4292">
                  <c:v>-4.8126000000000002E-2</c:v>
                </c:pt>
                <c:pt idx="4293">
                  <c:v>7.5729000000000005E-2</c:v>
                </c:pt>
                <c:pt idx="4294">
                  <c:v>-4.9484E-2</c:v>
                </c:pt>
                <c:pt idx="4295">
                  <c:v>-0.34997600000000001</c:v>
                </c:pt>
                <c:pt idx="4296">
                  <c:v>-0.60943599999999998</c:v>
                </c:pt>
                <c:pt idx="4297">
                  <c:v>-0.74067700000000003</c:v>
                </c:pt>
                <c:pt idx="4298">
                  <c:v>-0.79010000000000002</c:v>
                </c:pt>
                <c:pt idx="4299">
                  <c:v>-0.74314899999999995</c:v>
                </c:pt>
                <c:pt idx="4300">
                  <c:v>-0.63304099999999996</c:v>
                </c:pt>
                <c:pt idx="4301">
                  <c:v>-0.77789299999999995</c:v>
                </c:pt>
                <c:pt idx="4302">
                  <c:v>-1.0799099999999999</c:v>
                </c:pt>
                <c:pt idx="4303">
                  <c:v>-1.2045589999999999</c:v>
                </c:pt>
                <c:pt idx="4304">
                  <c:v>-1.2642819999999999</c:v>
                </c:pt>
                <c:pt idx="4305">
                  <c:v>-1.292068</c:v>
                </c:pt>
                <c:pt idx="4306">
                  <c:v>-1.19574</c:v>
                </c:pt>
                <c:pt idx="4307">
                  <c:v>-0.73486300000000004</c:v>
                </c:pt>
                <c:pt idx="4308">
                  <c:v>-0.36341899999999999</c:v>
                </c:pt>
                <c:pt idx="4309">
                  <c:v>-0.485489</c:v>
                </c:pt>
                <c:pt idx="4310">
                  <c:v>-0.992004</c:v>
                </c:pt>
                <c:pt idx="4311">
                  <c:v>-1.1319429999999999</c:v>
                </c:pt>
                <c:pt idx="4312">
                  <c:v>-0.85485800000000001</c:v>
                </c:pt>
                <c:pt idx="4313">
                  <c:v>-0.732819</c:v>
                </c:pt>
                <c:pt idx="4314">
                  <c:v>-0.66493199999999997</c:v>
                </c:pt>
                <c:pt idx="4315">
                  <c:v>-0.48554999999999998</c:v>
                </c:pt>
                <c:pt idx="4316">
                  <c:v>-0.42402600000000001</c:v>
                </c:pt>
                <c:pt idx="4317">
                  <c:v>-0.72241200000000005</c:v>
                </c:pt>
                <c:pt idx="4318">
                  <c:v>-0.74327100000000002</c:v>
                </c:pt>
                <c:pt idx="4319">
                  <c:v>-0.53547699999999998</c:v>
                </c:pt>
                <c:pt idx="4320">
                  <c:v>-0.42991600000000002</c:v>
                </c:pt>
                <c:pt idx="4321">
                  <c:v>-0.34118700000000002</c:v>
                </c:pt>
                <c:pt idx="4322">
                  <c:v>-0.370087</c:v>
                </c:pt>
                <c:pt idx="4323">
                  <c:v>-0.57728599999999997</c:v>
                </c:pt>
                <c:pt idx="4324">
                  <c:v>-0.68612700000000004</c:v>
                </c:pt>
                <c:pt idx="4325">
                  <c:v>-0.62368800000000002</c:v>
                </c:pt>
                <c:pt idx="4326">
                  <c:v>-0.46276899999999999</c:v>
                </c:pt>
                <c:pt idx="4327">
                  <c:v>-0.36386099999999999</c:v>
                </c:pt>
                <c:pt idx="4328">
                  <c:v>-0.38496399999999997</c:v>
                </c:pt>
                <c:pt idx="4329">
                  <c:v>-0.52357500000000001</c:v>
                </c:pt>
                <c:pt idx="4330">
                  <c:v>-0.37142900000000001</c:v>
                </c:pt>
                <c:pt idx="4331">
                  <c:v>-0.25556899999999999</c:v>
                </c:pt>
                <c:pt idx="4332">
                  <c:v>-0.17938200000000001</c:v>
                </c:pt>
                <c:pt idx="4333">
                  <c:v>-0.237259</c:v>
                </c:pt>
                <c:pt idx="4334">
                  <c:v>-0.23490900000000001</c:v>
                </c:pt>
                <c:pt idx="4335">
                  <c:v>-7.6767000000000002E-2</c:v>
                </c:pt>
                <c:pt idx="4336">
                  <c:v>1.7059000000000001E-2</c:v>
                </c:pt>
                <c:pt idx="4337">
                  <c:v>2.0553999999999999E-2</c:v>
                </c:pt>
                <c:pt idx="4338">
                  <c:v>-8.8913000000000006E-2</c:v>
                </c:pt>
                <c:pt idx="4339">
                  <c:v>-6.7809999999999995E-2</c:v>
                </c:pt>
                <c:pt idx="4340">
                  <c:v>0.18437200000000001</c:v>
                </c:pt>
                <c:pt idx="4341">
                  <c:v>0.102356</c:v>
                </c:pt>
                <c:pt idx="4342">
                  <c:v>-9.7808999999999993E-2</c:v>
                </c:pt>
                <c:pt idx="4343">
                  <c:v>-0.31723000000000001</c:v>
                </c:pt>
                <c:pt idx="4344">
                  <c:v>-0.41317700000000002</c:v>
                </c:pt>
                <c:pt idx="4345">
                  <c:v>-0.32840000000000003</c:v>
                </c:pt>
                <c:pt idx="4346">
                  <c:v>-0.162048</c:v>
                </c:pt>
                <c:pt idx="4347">
                  <c:v>-0.38073699999999999</c:v>
                </c:pt>
                <c:pt idx="4348">
                  <c:v>-0.67204299999999995</c:v>
                </c:pt>
                <c:pt idx="4349">
                  <c:v>-0.63980099999999995</c:v>
                </c:pt>
                <c:pt idx="4350">
                  <c:v>-0.582291</c:v>
                </c:pt>
                <c:pt idx="4351">
                  <c:v>-0.64178500000000005</c:v>
                </c:pt>
                <c:pt idx="4352">
                  <c:v>-0.53045699999999996</c:v>
                </c:pt>
                <c:pt idx="4353">
                  <c:v>-0.34320099999999998</c:v>
                </c:pt>
                <c:pt idx="4354">
                  <c:v>-0.112762</c:v>
                </c:pt>
                <c:pt idx="4355">
                  <c:v>-0.17576600000000001</c:v>
                </c:pt>
                <c:pt idx="4356">
                  <c:v>-0.49798599999999998</c:v>
                </c:pt>
                <c:pt idx="4357">
                  <c:v>-0.84591700000000003</c:v>
                </c:pt>
                <c:pt idx="4358">
                  <c:v>-0.80229200000000001</c:v>
                </c:pt>
                <c:pt idx="4359">
                  <c:v>-0.59513899999999997</c:v>
                </c:pt>
                <c:pt idx="4360">
                  <c:v>-0.443741</c:v>
                </c:pt>
                <c:pt idx="4361">
                  <c:v>-0.48060599999999998</c:v>
                </c:pt>
                <c:pt idx="4362">
                  <c:v>-0.481354</c:v>
                </c:pt>
                <c:pt idx="4363">
                  <c:v>-0.319687</c:v>
                </c:pt>
                <c:pt idx="4364">
                  <c:v>-0.52780199999999999</c:v>
                </c:pt>
                <c:pt idx="4365">
                  <c:v>-0.54789699999999997</c:v>
                </c:pt>
                <c:pt idx="4366">
                  <c:v>-0.59419299999999997</c:v>
                </c:pt>
                <c:pt idx="4367">
                  <c:v>-0.815002</c:v>
                </c:pt>
                <c:pt idx="4368">
                  <c:v>-0.78717000000000004</c:v>
                </c:pt>
                <c:pt idx="4369">
                  <c:v>-0.765594</c:v>
                </c:pt>
                <c:pt idx="4370">
                  <c:v>-0.78526300000000004</c:v>
                </c:pt>
                <c:pt idx="4371">
                  <c:v>-0.737869</c:v>
                </c:pt>
                <c:pt idx="4372">
                  <c:v>-0.68289200000000005</c:v>
                </c:pt>
                <c:pt idx="4373">
                  <c:v>-0.64657600000000004</c:v>
                </c:pt>
                <c:pt idx="4374">
                  <c:v>-0.75375400000000004</c:v>
                </c:pt>
                <c:pt idx="4375">
                  <c:v>-0.83438100000000004</c:v>
                </c:pt>
                <c:pt idx="4376">
                  <c:v>-0.70753500000000003</c:v>
                </c:pt>
                <c:pt idx="4377">
                  <c:v>-0.539215</c:v>
                </c:pt>
                <c:pt idx="4378">
                  <c:v>-0.20871000000000001</c:v>
                </c:pt>
                <c:pt idx="4379">
                  <c:v>-6.9778000000000007E-2</c:v>
                </c:pt>
                <c:pt idx="4380">
                  <c:v>-0.27207900000000002</c:v>
                </c:pt>
                <c:pt idx="4381">
                  <c:v>-0.38079800000000003</c:v>
                </c:pt>
                <c:pt idx="4382">
                  <c:v>-0.26916499999999999</c:v>
                </c:pt>
                <c:pt idx="4383">
                  <c:v>-0.20489499999999999</c:v>
                </c:pt>
                <c:pt idx="4384">
                  <c:v>-0.13888500000000001</c:v>
                </c:pt>
                <c:pt idx="4385">
                  <c:v>-0.11021400000000001</c:v>
                </c:pt>
                <c:pt idx="4386">
                  <c:v>-0.106354</c:v>
                </c:pt>
                <c:pt idx="4387">
                  <c:v>-7.3898000000000005E-2</c:v>
                </c:pt>
                <c:pt idx="4388">
                  <c:v>-0.15515100000000001</c:v>
                </c:pt>
                <c:pt idx="4389">
                  <c:v>-0.34695399999999998</c:v>
                </c:pt>
                <c:pt idx="4390">
                  <c:v>-0.42738300000000001</c:v>
                </c:pt>
                <c:pt idx="4391">
                  <c:v>-0.27415499999999998</c:v>
                </c:pt>
                <c:pt idx="4392">
                  <c:v>-0.28370699999999999</c:v>
                </c:pt>
                <c:pt idx="4393">
                  <c:v>-0.29853800000000003</c:v>
                </c:pt>
                <c:pt idx="4394">
                  <c:v>-0.31347700000000001</c:v>
                </c:pt>
                <c:pt idx="4395">
                  <c:v>-0.42666599999999999</c:v>
                </c:pt>
                <c:pt idx="4396">
                  <c:v>-0.65350299999999995</c:v>
                </c:pt>
                <c:pt idx="4397">
                  <c:v>-0.80436700000000005</c:v>
                </c:pt>
                <c:pt idx="4398">
                  <c:v>-0.69018599999999997</c:v>
                </c:pt>
                <c:pt idx="4399">
                  <c:v>-0.52470399999999995</c:v>
                </c:pt>
                <c:pt idx="4400">
                  <c:v>-0.378494</c:v>
                </c:pt>
                <c:pt idx="4401">
                  <c:v>-0.42736800000000003</c:v>
                </c:pt>
                <c:pt idx="4402">
                  <c:v>-0.61590599999999995</c:v>
                </c:pt>
                <c:pt idx="4403">
                  <c:v>-0.80896000000000001</c:v>
                </c:pt>
                <c:pt idx="4404">
                  <c:v>-1.0200959999999999</c:v>
                </c:pt>
                <c:pt idx="4405">
                  <c:v>-1.0773010000000001</c:v>
                </c:pt>
                <c:pt idx="4406">
                  <c:v>-0.87570199999999998</c:v>
                </c:pt>
                <c:pt idx="4407">
                  <c:v>-0.58363299999999996</c:v>
                </c:pt>
                <c:pt idx="4408">
                  <c:v>-0.32673600000000003</c:v>
                </c:pt>
                <c:pt idx="4409">
                  <c:v>-0.23490900000000001</c:v>
                </c:pt>
                <c:pt idx="4410">
                  <c:v>-0.367645</c:v>
                </c:pt>
                <c:pt idx="4411">
                  <c:v>-0.64164699999999997</c:v>
                </c:pt>
                <c:pt idx="4412">
                  <c:v>-0.71795699999999996</c:v>
                </c:pt>
                <c:pt idx="4413">
                  <c:v>-0.65481599999999995</c:v>
                </c:pt>
                <c:pt idx="4414">
                  <c:v>-0.63220200000000004</c:v>
                </c:pt>
                <c:pt idx="4415">
                  <c:v>-0.58839399999999997</c:v>
                </c:pt>
                <c:pt idx="4416">
                  <c:v>-0.65585300000000002</c:v>
                </c:pt>
                <c:pt idx="4417">
                  <c:v>-0.63270599999999999</c:v>
                </c:pt>
                <c:pt idx="4418">
                  <c:v>-0.52638200000000002</c:v>
                </c:pt>
                <c:pt idx="4419">
                  <c:v>-0.34098800000000001</c:v>
                </c:pt>
                <c:pt idx="4420">
                  <c:v>-0.14805599999999999</c:v>
                </c:pt>
                <c:pt idx="4421">
                  <c:v>-0.284302</c:v>
                </c:pt>
                <c:pt idx="4422">
                  <c:v>-0.46795700000000001</c:v>
                </c:pt>
                <c:pt idx="4423">
                  <c:v>-0.614761</c:v>
                </c:pt>
                <c:pt idx="4424">
                  <c:v>-0.72044399999999997</c:v>
                </c:pt>
                <c:pt idx="4425">
                  <c:v>-0.757355</c:v>
                </c:pt>
                <c:pt idx="4426">
                  <c:v>-0.60966500000000001</c:v>
                </c:pt>
                <c:pt idx="4427">
                  <c:v>-0.33149699999999999</c:v>
                </c:pt>
                <c:pt idx="4428">
                  <c:v>-2.4628000000000001E-2</c:v>
                </c:pt>
                <c:pt idx="4429">
                  <c:v>0.102219</c:v>
                </c:pt>
                <c:pt idx="4430">
                  <c:v>0.149002</c:v>
                </c:pt>
                <c:pt idx="4431">
                  <c:v>8.5723999999999995E-2</c:v>
                </c:pt>
                <c:pt idx="4432">
                  <c:v>-3.0669999999999999E-2</c:v>
                </c:pt>
                <c:pt idx="4433">
                  <c:v>-9.0149000000000007E-2</c:v>
                </c:pt>
                <c:pt idx="4434">
                  <c:v>6.8359000000000003E-2</c:v>
                </c:pt>
                <c:pt idx="4435">
                  <c:v>4.0191999999999999E-2</c:v>
                </c:pt>
                <c:pt idx="4436">
                  <c:v>-0.151917</c:v>
                </c:pt>
                <c:pt idx="4437">
                  <c:v>-0.20793200000000001</c:v>
                </c:pt>
                <c:pt idx="4438">
                  <c:v>-0.18127399999999999</c:v>
                </c:pt>
                <c:pt idx="4439">
                  <c:v>-0.25489800000000001</c:v>
                </c:pt>
                <c:pt idx="4440">
                  <c:v>-0.43779000000000001</c:v>
                </c:pt>
                <c:pt idx="4441">
                  <c:v>-0.70375100000000002</c:v>
                </c:pt>
                <c:pt idx="4442">
                  <c:v>-0.87461900000000004</c:v>
                </c:pt>
                <c:pt idx="4443">
                  <c:v>-0.71052599999999999</c:v>
                </c:pt>
                <c:pt idx="4444">
                  <c:v>-0.43502800000000003</c:v>
                </c:pt>
                <c:pt idx="4445">
                  <c:v>-0.27410899999999999</c:v>
                </c:pt>
                <c:pt idx="4446">
                  <c:v>-0.39645399999999997</c:v>
                </c:pt>
                <c:pt idx="4447">
                  <c:v>-0.66659500000000005</c:v>
                </c:pt>
                <c:pt idx="4448">
                  <c:v>-0.91064500000000004</c:v>
                </c:pt>
                <c:pt idx="4449">
                  <c:v>-0.86123700000000003</c:v>
                </c:pt>
                <c:pt idx="4450">
                  <c:v>-0.53037999999999996</c:v>
                </c:pt>
                <c:pt idx="4451">
                  <c:v>-0.35202</c:v>
                </c:pt>
                <c:pt idx="4452">
                  <c:v>-0.36221300000000001</c:v>
                </c:pt>
                <c:pt idx="4453">
                  <c:v>-0.44151299999999999</c:v>
                </c:pt>
                <c:pt idx="4454">
                  <c:v>-0.49134800000000001</c:v>
                </c:pt>
                <c:pt idx="4455">
                  <c:v>-0.53649899999999995</c:v>
                </c:pt>
                <c:pt idx="4456">
                  <c:v>-0.50277700000000003</c:v>
                </c:pt>
                <c:pt idx="4457">
                  <c:v>-0.51798999999999995</c:v>
                </c:pt>
                <c:pt idx="4458">
                  <c:v>-0.456177</c:v>
                </c:pt>
                <c:pt idx="4459">
                  <c:v>-0.33082600000000001</c:v>
                </c:pt>
                <c:pt idx="4460">
                  <c:v>-0.29899599999999998</c:v>
                </c:pt>
                <c:pt idx="4461">
                  <c:v>-0.36692799999999998</c:v>
                </c:pt>
                <c:pt idx="4462">
                  <c:v>-0.46816999999999998</c:v>
                </c:pt>
                <c:pt idx="4463">
                  <c:v>-0.40589900000000001</c:v>
                </c:pt>
                <c:pt idx="4464">
                  <c:v>-0.31794699999999998</c:v>
                </c:pt>
                <c:pt idx="4465">
                  <c:v>-0.29266399999999998</c:v>
                </c:pt>
                <c:pt idx="4466">
                  <c:v>-0.42930600000000002</c:v>
                </c:pt>
                <c:pt idx="4467">
                  <c:v>-0.55854800000000004</c:v>
                </c:pt>
                <c:pt idx="4468">
                  <c:v>-0.49847399999999997</c:v>
                </c:pt>
                <c:pt idx="4469">
                  <c:v>-0.41221600000000003</c:v>
                </c:pt>
                <c:pt idx="4470">
                  <c:v>-0.39227299999999998</c:v>
                </c:pt>
                <c:pt idx="4471">
                  <c:v>-0.38177499999999998</c:v>
                </c:pt>
                <c:pt idx="4472">
                  <c:v>-0.32695000000000002</c:v>
                </c:pt>
                <c:pt idx="4473">
                  <c:v>-0.27996799999999999</c:v>
                </c:pt>
                <c:pt idx="4474">
                  <c:v>-0.249863</c:v>
                </c:pt>
                <c:pt idx="4475">
                  <c:v>-0.33058199999999999</c:v>
                </c:pt>
                <c:pt idx="4476">
                  <c:v>-0.27877800000000003</c:v>
                </c:pt>
                <c:pt idx="4477">
                  <c:v>-0.16749600000000001</c:v>
                </c:pt>
                <c:pt idx="4478">
                  <c:v>-6.7108000000000001E-2</c:v>
                </c:pt>
                <c:pt idx="4479">
                  <c:v>-5.9360000000000003E-3</c:v>
                </c:pt>
                <c:pt idx="4480">
                  <c:v>-7.6172000000000004E-2</c:v>
                </c:pt>
                <c:pt idx="4481">
                  <c:v>-0.23669399999999999</c:v>
                </c:pt>
                <c:pt idx="4482">
                  <c:v>-0.173676</c:v>
                </c:pt>
                <c:pt idx="4483">
                  <c:v>-0.123062</c:v>
                </c:pt>
                <c:pt idx="4484">
                  <c:v>-0.207672</c:v>
                </c:pt>
                <c:pt idx="4485">
                  <c:v>-0.290161</c:v>
                </c:pt>
                <c:pt idx="4486">
                  <c:v>-0.36888100000000001</c:v>
                </c:pt>
                <c:pt idx="4487">
                  <c:v>-0.47277799999999998</c:v>
                </c:pt>
                <c:pt idx="4488">
                  <c:v>-0.441498</c:v>
                </c:pt>
                <c:pt idx="4489">
                  <c:v>-0.393646</c:v>
                </c:pt>
                <c:pt idx="4490">
                  <c:v>-0.368118</c:v>
                </c:pt>
                <c:pt idx="4491">
                  <c:v>-0.25122100000000003</c:v>
                </c:pt>
                <c:pt idx="4492">
                  <c:v>-0.42895499999999998</c:v>
                </c:pt>
                <c:pt idx="4493">
                  <c:v>-0.71050999999999997</c:v>
                </c:pt>
                <c:pt idx="4494">
                  <c:v>-0.80293300000000001</c:v>
                </c:pt>
                <c:pt idx="4495">
                  <c:v>-0.57609600000000005</c:v>
                </c:pt>
                <c:pt idx="4496">
                  <c:v>-0.289078</c:v>
                </c:pt>
                <c:pt idx="4497">
                  <c:v>-0.210617</c:v>
                </c:pt>
                <c:pt idx="4498">
                  <c:v>-0.33311499999999999</c:v>
                </c:pt>
                <c:pt idx="4499">
                  <c:v>-0.52210999999999996</c:v>
                </c:pt>
                <c:pt idx="4500">
                  <c:v>-0.63603200000000004</c:v>
                </c:pt>
                <c:pt idx="4501">
                  <c:v>-0.69032300000000002</c:v>
                </c:pt>
                <c:pt idx="4502">
                  <c:v>-0.67684900000000003</c:v>
                </c:pt>
                <c:pt idx="4503">
                  <c:v>-0.58975200000000005</c:v>
                </c:pt>
                <c:pt idx="4504">
                  <c:v>-0.51664699999999997</c:v>
                </c:pt>
                <c:pt idx="4505">
                  <c:v>-0.420761</c:v>
                </c:pt>
                <c:pt idx="4506">
                  <c:v>-0.41737400000000002</c:v>
                </c:pt>
                <c:pt idx="4507">
                  <c:v>-0.48353600000000002</c:v>
                </c:pt>
                <c:pt idx="4508">
                  <c:v>-0.50337200000000004</c:v>
                </c:pt>
                <c:pt idx="4509">
                  <c:v>-0.36753799999999998</c:v>
                </c:pt>
                <c:pt idx="4510">
                  <c:v>-0.345551</c:v>
                </c:pt>
                <c:pt idx="4511">
                  <c:v>-0.48576399999999997</c:v>
                </c:pt>
                <c:pt idx="4512">
                  <c:v>-0.57362400000000002</c:v>
                </c:pt>
                <c:pt idx="4513">
                  <c:v>-0.52967799999999998</c:v>
                </c:pt>
                <c:pt idx="4514">
                  <c:v>-0.43563800000000003</c:v>
                </c:pt>
                <c:pt idx="4515">
                  <c:v>-0.27496300000000001</c:v>
                </c:pt>
                <c:pt idx="4516">
                  <c:v>-0.131775</c:v>
                </c:pt>
                <c:pt idx="4517">
                  <c:v>-9.9410999999999999E-2</c:v>
                </c:pt>
                <c:pt idx="4518">
                  <c:v>-0.126556</c:v>
                </c:pt>
                <c:pt idx="4519">
                  <c:v>-0.14105200000000001</c:v>
                </c:pt>
                <c:pt idx="4520">
                  <c:v>-0.16575599999999999</c:v>
                </c:pt>
                <c:pt idx="4521">
                  <c:v>-0.210312</c:v>
                </c:pt>
                <c:pt idx="4522">
                  <c:v>-0.19154399999999999</c:v>
                </c:pt>
                <c:pt idx="4523">
                  <c:v>-0.210815</c:v>
                </c:pt>
                <c:pt idx="4524">
                  <c:v>-0.189667</c:v>
                </c:pt>
                <c:pt idx="4525">
                  <c:v>-0.15982099999999999</c:v>
                </c:pt>
                <c:pt idx="4526">
                  <c:v>-2.3163E-2</c:v>
                </c:pt>
                <c:pt idx="4527">
                  <c:v>5.5084000000000001E-2</c:v>
                </c:pt>
                <c:pt idx="4528">
                  <c:v>-5.1544E-2</c:v>
                </c:pt>
                <c:pt idx="4529">
                  <c:v>-0.164215</c:v>
                </c:pt>
                <c:pt idx="4530">
                  <c:v>-0.19265699999999999</c:v>
                </c:pt>
                <c:pt idx="4531">
                  <c:v>-0.160889</c:v>
                </c:pt>
                <c:pt idx="4532">
                  <c:v>-0.15615799999999999</c:v>
                </c:pt>
                <c:pt idx="4533">
                  <c:v>-0.22001599999999999</c:v>
                </c:pt>
                <c:pt idx="4534">
                  <c:v>-0.31239299999999998</c:v>
                </c:pt>
                <c:pt idx="4535">
                  <c:v>-0.43165599999999998</c:v>
                </c:pt>
                <c:pt idx="4536">
                  <c:v>-0.47518899999999997</c:v>
                </c:pt>
                <c:pt idx="4537">
                  <c:v>-0.42341600000000001</c:v>
                </c:pt>
                <c:pt idx="4538">
                  <c:v>-0.26829500000000001</c:v>
                </c:pt>
                <c:pt idx="4539">
                  <c:v>-1.129E-3</c:v>
                </c:pt>
                <c:pt idx="4540">
                  <c:v>-0.19850200000000001</c:v>
                </c:pt>
                <c:pt idx="4541">
                  <c:v>-0.55252100000000004</c:v>
                </c:pt>
                <c:pt idx="4542">
                  <c:v>-0.52439899999999995</c:v>
                </c:pt>
                <c:pt idx="4543">
                  <c:v>-0.28669699999999998</c:v>
                </c:pt>
                <c:pt idx="4544">
                  <c:v>-0.113663</c:v>
                </c:pt>
                <c:pt idx="4545">
                  <c:v>-5.8762000000000002E-2</c:v>
                </c:pt>
                <c:pt idx="4546">
                  <c:v>-0.134766</c:v>
                </c:pt>
                <c:pt idx="4547">
                  <c:v>-0.24801599999999999</c:v>
                </c:pt>
                <c:pt idx="4548">
                  <c:v>-0.30511500000000003</c:v>
                </c:pt>
                <c:pt idx="4549">
                  <c:v>-0.32434099999999999</c:v>
                </c:pt>
                <c:pt idx="4550">
                  <c:v>-0.35885600000000001</c:v>
                </c:pt>
                <c:pt idx="4551">
                  <c:v>-0.33857700000000002</c:v>
                </c:pt>
                <c:pt idx="4552">
                  <c:v>-0.273285</c:v>
                </c:pt>
                <c:pt idx="4553">
                  <c:v>-0.324158</c:v>
                </c:pt>
                <c:pt idx="4554">
                  <c:v>-0.360794</c:v>
                </c:pt>
                <c:pt idx="4555">
                  <c:v>-0.39799499999999999</c:v>
                </c:pt>
                <c:pt idx="4556">
                  <c:v>-0.41934199999999999</c:v>
                </c:pt>
                <c:pt idx="4557">
                  <c:v>-0.41081200000000001</c:v>
                </c:pt>
                <c:pt idx="4558">
                  <c:v>-0.35911599999999999</c:v>
                </c:pt>
                <c:pt idx="4559">
                  <c:v>-0.31121799999999999</c:v>
                </c:pt>
                <c:pt idx="4560">
                  <c:v>-0.359711</c:v>
                </c:pt>
                <c:pt idx="4561">
                  <c:v>-0.43115199999999998</c:v>
                </c:pt>
                <c:pt idx="4562">
                  <c:v>-0.35290500000000002</c:v>
                </c:pt>
                <c:pt idx="4563">
                  <c:v>-0.24099699999999999</c:v>
                </c:pt>
                <c:pt idx="4564">
                  <c:v>-0.146698</c:v>
                </c:pt>
                <c:pt idx="4565">
                  <c:v>-0.22728000000000001</c:v>
                </c:pt>
                <c:pt idx="4566">
                  <c:v>-0.222473</c:v>
                </c:pt>
                <c:pt idx="4567">
                  <c:v>4.9957000000000001E-2</c:v>
                </c:pt>
                <c:pt idx="4568">
                  <c:v>0.37536599999999998</c:v>
                </c:pt>
                <c:pt idx="4569">
                  <c:v>0.29815700000000001</c:v>
                </c:pt>
                <c:pt idx="4570">
                  <c:v>7.2830000000000006E-2</c:v>
                </c:pt>
                <c:pt idx="4571">
                  <c:v>-3.27E-2</c:v>
                </c:pt>
                <c:pt idx="4572">
                  <c:v>-5.7068000000000001E-2</c:v>
                </c:pt>
                <c:pt idx="4573">
                  <c:v>-3.0869000000000001E-2</c:v>
                </c:pt>
                <c:pt idx="4574">
                  <c:v>-9.9715999999999999E-2</c:v>
                </c:pt>
                <c:pt idx="4575">
                  <c:v>-0.23480200000000001</c:v>
                </c:pt>
                <c:pt idx="4576">
                  <c:v>-0.27954099999999998</c:v>
                </c:pt>
                <c:pt idx="4577">
                  <c:v>-0.27726699999999999</c:v>
                </c:pt>
                <c:pt idx="4578">
                  <c:v>-0.300705</c:v>
                </c:pt>
                <c:pt idx="4579">
                  <c:v>-0.39988699999999999</c:v>
                </c:pt>
                <c:pt idx="4580">
                  <c:v>-0.48255900000000002</c:v>
                </c:pt>
                <c:pt idx="4581">
                  <c:v>-0.39636199999999999</c:v>
                </c:pt>
                <c:pt idx="4582">
                  <c:v>-0.263428</c:v>
                </c:pt>
                <c:pt idx="4583">
                  <c:v>-5.4337000000000003E-2</c:v>
                </c:pt>
                <c:pt idx="4584">
                  <c:v>3.7796000000000003E-2</c:v>
                </c:pt>
                <c:pt idx="4585">
                  <c:v>-0.26861600000000002</c:v>
                </c:pt>
                <c:pt idx="4586">
                  <c:v>-0.69700600000000001</c:v>
                </c:pt>
                <c:pt idx="4587">
                  <c:v>-0.78204300000000004</c:v>
                </c:pt>
                <c:pt idx="4588">
                  <c:v>-0.38861099999999998</c:v>
                </c:pt>
                <c:pt idx="4589">
                  <c:v>3.2974000000000003E-2</c:v>
                </c:pt>
                <c:pt idx="4590">
                  <c:v>0.1129</c:v>
                </c:pt>
                <c:pt idx="4591">
                  <c:v>-5.8333999999999997E-2</c:v>
                </c:pt>
                <c:pt idx="4592">
                  <c:v>-0.25988800000000001</c:v>
                </c:pt>
                <c:pt idx="4593">
                  <c:v>-0.41168199999999999</c:v>
                </c:pt>
                <c:pt idx="4594">
                  <c:v>-0.452011</c:v>
                </c:pt>
                <c:pt idx="4595">
                  <c:v>-0.38415500000000002</c:v>
                </c:pt>
                <c:pt idx="4596">
                  <c:v>-0.27239999999999998</c:v>
                </c:pt>
                <c:pt idx="4597">
                  <c:v>-0.22811899999999999</c:v>
                </c:pt>
                <c:pt idx="4598">
                  <c:v>-0.25703399999999998</c:v>
                </c:pt>
                <c:pt idx="4599">
                  <c:v>-0.229431</c:v>
                </c:pt>
                <c:pt idx="4600">
                  <c:v>-0.179199</c:v>
                </c:pt>
                <c:pt idx="4601">
                  <c:v>-0.18518100000000001</c:v>
                </c:pt>
                <c:pt idx="4602">
                  <c:v>-0.262131</c:v>
                </c:pt>
                <c:pt idx="4603">
                  <c:v>-0.31809999999999999</c:v>
                </c:pt>
                <c:pt idx="4604">
                  <c:v>-0.34365800000000002</c:v>
                </c:pt>
                <c:pt idx="4605">
                  <c:v>-0.27241500000000002</c:v>
                </c:pt>
                <c:pt idx="4606">
                  <c:v>-0.146652</c:v>
                </c:pt>
                <c:pt idx="4607">
                  <c:v>-0.142563</c:v>
                </c:pt>
                <c:pt idx="4608">
                  <c:v>-0.17118800000000001</c:v>
                </c:pt>
                <c:pt idx="4609">
                  <c:v>-0.14094499999999999</c:v>
                </c:pt>
                <c:pt idx="4610">
                  <c:v>-0.16661100000000001</c:v>
                </c:pt>
                <c:pt idx="4611">
                  <c:v>-0.13642899999999999</c:v>
                </c:pt>
                <c:pt idx="4612">
                  <c:v>-4.3304000000000002E-2</c:v>
                </c:pt>
                <c:pt idx="4613">
                  <c:v>0.17962600000000001</c:v>
                </c:pt>
                <c:pt idx="4614">
                  <c:v>0.328598</c:v>
                </c:pt>
                <c:pt idx="4615">
                  <c:v>0.25532500000000002</c:v>
                </c:pt>
                <c:pt idx="4616">
                  <c:v>8.8440000000000005E-2</c:v>
                </c:pt>
                <c:pt idx="4617">
                  <c:v>-1.7242E-2</c:v>
                </c:pt>
                <c:pt idx="4618">
                  <c:v>3.9031999999999997E-2</c:v>
                </c:pt>
                <c:pt idx="4619">
                  <c:v>6.1813E-2</c:v>
                </c:pt>
                <c:pt idx="4620">
                  <c:v>5.0368999999999997E-2</c:v>
                </c:pt>
                <c:pt idx="4621">
                  <c:v>-8.4717000000000001E-2</c:v>
                </c:pt>
                <c:pt idx="4622">
                  <c:v>-0.16569500000000001</c:v>
                </c:pt>
                <c:pt idx="4623">
                  <c:v>-0.30615199999999998</c:v>
                </c:pt>
                <c:pt idx="4624">
                  <c:v>-0.41523700000000002</c:v>
                </c:pt>
                <c:pt idx="4625">
                  <c:v>-0.51573199999999997</c:v>
                </c:pt>
                <c:pt idx="4626">
                  <c:v>-0.474472</c:v>
                </c:pt>
                <c:pt idx="4627">
                  <c:v>-0.293823</c:v>
                </c:pt>
                <c:pt idx="4628">
                  <c:v>-4.3228000000000003E-2</c:v>
                </c:pt>
                <c:pt idx="4629">
                  <c:v>0.16847200000000001</c:v>
                </c:pt>
                <c:pt idx="4630">
                  <c:v>-5.6015000000000002E-2</c:v>
                </c:pt>
                <c:pt idx="4631">
                  <c:v>-0.5383</c:v>
                </c:pt>
                <c:pt idx="4632">
                  <c:v>-0.83038299999999998</c:v>
                </c:pt>
                <c:pt idx="4633">
                  <c:v>-0.46560699999999999</c:v>
                </c:pt>
                <c:pt idx="4634">
                  <c:v>0.11412</c:v>
                </c:pt>
                <c:pt idx="4635">
                  <c:v>0.35000599999999998</c:v>
                </c:pt>
                <c:pt idx="4636">
                  <c:v>0.154053</c:v>
                </c:pt>
                <c:pt idx="4637">
                  <c:v>-0.11036700000000001</c:v>
                </c:pt>
                <c:pt idx="4638">
                  <c:v>-0.31442300000000001</c:v>
                </c:pt>
                <c:pt idx="4639">
                  <c:v>-0.376938</c:v>
                </c:pt>
                <c:pt idx="4640">
                  <c:v>-0.34205600000000003</c:v>
                </c:pt>
                <c:pt idx="4641">
                  <c:v>-0.48815900000000001</c:v>
                </c:pt>
                <c:pt idx="4642">
                  <c:v>-0.459976</c:v>
                </c:pt>
                <c:pt idx="4643">
                  <c:v>-0.34910600000000003</c:v>
                </c:pt>
                <c:pt idx="4644">
                  <c:v>-0.25997900000000002</c:v>
                </c:pt>
                <c:pt idx="4645">
                  <c:v>-0.23849500000000001</c:v>
                </c:pt>
                <c:pt idx="4646">
                  <c:v>-0.33506799999999998</c:v>
                </c:pt>
                <c:pt idx="4647">
                  <c:v>-0.453262</c:v>
                </c:pt>
                <c:pt idx="4648">
                  <c:v>-0.473389</c:v>
                </c:pt>
                <c:pt idx="4649">
                  <c:v>-0.40284700000000001</c:v>
                </c:pt>
                <c:pt idx="4650">
                  <c:v>-0.33557100000000001</c:v>
                </c:pt>
                <c:pt idx="4651">
                  <c:v>-0.33265699999999998</c:v>
                </c:pt>
                <c:pt idx="4652">
                  <c:v>-0.25251800000000002</c:v>
                </c:pt>
                <c:pt idx="4653">
                  <c:v>-0.10345500000000001</c:v>
                </c:pt>
                <c:pt idx="4654">
                  <c:v>-3.9383000000000001E-2</c:v>
                </c:pt>
                <c:pt idx="4655">
                  <c:v>-7.6279E-2</c:v>
                </c:pt>
                <c:pt idx="4656">
                  <c:v>-0.14724699999999999</c:v>
                </c:pt>
                <c:pt idx="4657">
                  <c:v>-0.15626499999999999</c:v>
                </c:pt>
                <c:pt idx="4658">
                  <c:v>-6.3979999999999995E-2</c:v>
                </c:pt>
                <c:pt idx="4659">
                  <c:v>5.5114999999999997E-2</c:v>
                </c:pt>
                <c:pt idx="4660">
                  <c:v>9.8038E-2</c:v>
                </c:pt>
                <c:pt idx="4661">
                  <c:v>0.109177</c:v>
                </c:pt>
                <c:pt idx="4662">
                  <c:v>0.21130399999999999</c:v>
                </c:pt>
                <c:pt idx="4663">
                  <c:v>0.27529900000000002</c:v>
                </c:pt>
                <c:pt idx="4664">
                  <c:v>9.7031000000000006E-2</c:v>
                </c:pt>
                <c:pt idx="4665">
                  <c:v>-9.3353000000000005E-2</c:v>
                </c:pt>
                <c:pt idx="4666">
                  <c:v>-0.17668200000000001</c:v>
                </c:pt>
                <c:pt idx="4667">
                  <c:v>-0.17923</c:v>
                </c:pt>
                <c:pt idx="4668">
                  <c:v>-0.19470199999999999</c:v>
                </c:pt>
                <c:pt idx="4669">
                  <c:v>-0.29702800000000001</c:v>
                </c:pt>
                <c:pt idx="4670">
                  <c:v>-0.499496</c:v>
                </c:pt>
                <c:pt idx="4671">
                  <c:v>-0.76484700000000005</c:v>
                </c:pt>
                <c:pt idx="4672">
                  <c:v>-0.81303400000000003</c:v>
                </c:pt>
                <c:pt idx="4673">
                  <c:v>-0.61051900000000003</c:v>
                </c:pt>
                <c:pt idx="4674">
                  <c:v>-0.43049599999999999</c:v>
                </c:pt>
                <c:pt idx="4675">
                  <c:v>-0.35197400000000001</c:v>
                </c:pt>
                <c:pt idx="4676">
                  <c:v>-0.36186200000000002</c:v>
                </c:pt>
                <c:pt idx="4677">
                  <c:v>-0.42622399999999999</c:v>
                </c:pt>
                <c:pt idx="4678">
                  <c:v>-0.38810699999999998</c:v>
                </c:pt>
                <c:pt idx="4679">
                  <c:v>-0.293854</c:v>
                </c:pt>
                <c:pt idx="4680">
                  <c:v>-0.322357</c:v>
                </c:pt>
                <c:pt idx="4681">
                  <c:v>-0.46278399999999997</c:v>
                </c:pt>
                <c:pt idx="4682">
                  <c:v>-0.55761700000000003</c:v>
                </c:pt>
                <c:pt idx="4683">
                  <c:v>-0.55828900000000004</c:v>
                </c:pt>
                <c:pt idx="4684">
                  <c:v>-0.51515200000000005</c:v>
                </c:pt>
                <c:pt idx="4685">
                  <c:v>-0.44174200000000002</c:v>
                </c:pt>
                <c:pt idx="4686">
                  <c:v>-0.426315</c:v>
                </c:pt>
                <c:pt idx="4687">
                  <c:v>-0.41355900000000001</c:v>
                </c:pt>
                <c:pt idx="4688">
                  <c:v>-0.47894300000000001</c:v>
                </c:pt>
                <c:pt idx="4689">
                  <c:v>-0.61103799999999997</c:v>
                </c:pt>
                <c:pt idx="4690">
                  <c:v>-0.64041099999999995</c:v>
                </c:pt>
                <c:pt idx="4691">
                  <c:v>-0.58647199999999999</c:v>
                </c:pt>
                <c:pt idx="4692">
                  <c:v>-0.59298700000000004</c:v>
                </c:pt>
                <c:pt idx="4693">
                  <c:v>-0.62188699999999997</c:v>
                </c:pt>
                <c:pt idx="4694">
                  <c:v>-0.73049900000000001</c:v>
                </c:pt>
                <c:pt idx="4695">
                  <c:v>-0.64854400000000001</c:v>
                </c:pt>
                <c:pt idx="4696">
                  <c:v>-0.43836999999999998</c:v>
                </c:pt>
                <c:pt idx="4697">
                  <c:v>-0.18391399999999999</c:v>
                </c:pt>
                <c:pt idx="4698">
                  <c:v>-4.7393999999999999E-2</c:v>
                </c:pt>
                <c:pt idx="4699">
                  <c:v>-9.1704999999999995E-2</c:v>
                </c:pt>
                <c:pt idx="4700">
                  <c:v>-0.26426699999999997</c:v>
                </c:pt>
                <c:pt idx="4701">
                  <c:v>-0.38777200000000001</c:v>
                </c:pt>
                <c:pt idx="4702">
                  <c:v>-0.29457100000000003</c:v>
                </c:pt>
                <c:pt idx="4703">
                  <c:v>-0.120697</c:v>
                </c:pt>
                <c:pt idx="4704">
                  <c:v>3.9383000000000001E-2</c:v>
                </c:pt>
                <c:pt idx="4705">
                  <c:v>0.14913899999999999</c:v>
                </c:pt>
                <c:pt idx="4706">
                  <c:v>0.160828</c:v>
                </c:pt>
                <c:pt idx="4707">
                  <c:v>7.1854000000000001E-2</c:v>
                </c:pt>
                <c:pt idx="4708">
                  <c:v>-3.3325E-2</c:v>
                </c:pt>
                <c:pt idx="4709">
                  <c:v>-0.133301</c:v>
                </c:pt>
                <c:pt idx="4710">
                  <c:v>-0.26426699999999997</c:v>
                </c:pt>
                <c:pt idx="4711">
                  <c:v>-0.30679299999999998</c:v>
                </c:pt>
                <c:pt idx="4712">
                  <c:v>-0.32325700000000002</c:v>
                </c:pt>
                <c:pt idx="4713">
                  <c:v>-0.31201200000000001</c:v>
                </c:pt>
                <c:pt idx="4714">
                  <c:v>-0.30137599999999998</c:v>
                </c:pt>
                <c:pt idx="4715">
                  <c:v>-0.38044699999999998</c:v>
                </c:pt>
                <c:pt idx="4716">
                  <c:v>-0.43208299999999999</c:v>
                </c:pt>
                <c:pt idx="4717">
                  <c:v>-0.59115600000000001</c:v>
                </c:pt>
                <c:pt idx="4718">
                  <c:v>-0.85542300000000004</c:v>
                </c:pt>
                <c:pt idx="4719">
                  <c:v>-1.013916</c:v>
                </c:pt>
                <c:pt idx="4720">
                  <c:v>-0.76927199999999996</c:v>
                </c:pt>
                <c:pt idx="4721">
                  <c:v>-0.39772000000000002</c:v>
                </c:pt>
                <c:pt idx="4722">
                  <c:v>-0.31945800000000002</c:v>
                </c:pt>
                <c:pt idx="4723">
                  <c:v>-0.52082799999999996</c:v>
                </c:pt>
                <c:pt idx="4724">
                  <c:v>-0.694519</c:v>
                </c:pt>
                <c:pt idx="4725">
                  <c:v>-0.61047399999999996</c:v>
                </c:pt>
                <c:pt idx="4726">
                  <c:v>-0.36521900000000002</c:v>
                </c:pt>
                <c:pt idx="4727">
                  <c:v>-0.15478500000000001</c:v>
                </c:pt>
                <c:pt idx="4728">
                  <c:v>-0.11644</c:v>
                </c:pt>
                <c:pt idx="4729">
                  <c:v>-0.26014700000000002</c:v>
                </c:pt>
                <c:pt idx="4730">
                  <c:v>-0.40625</c:v>
                </c:pt>
                <c:pt idx="4731">
                  <c:v>-0.47666900000000001</c:v>
                </c:pt>
                <c:pt idx="4732">
                  <c:v>-0.47770699999999999</c:v>
                </c:pt>
                <c:pt idx="4733">
                  <c:v>-0.446274</c:v>
                </c:pt>
                <c:pt idx="4734">
                  <c:v>-0.42408800000000002</c:v>
                </c:pt>
                <c:pt idx="4735">
                  <c:v>-0.42855799999999999</c:v>
                </c:pt>
                <c:pt idx="4736">
                  <c:v>-0.46585100000000002</c:v>
                </c:pt>
                <c:pt idx="4737">
                  <c:v>-0.50573699999999999</c:v>
                </c:pt>
                <c:pt idx="4738">
                  <c:v>-0.47441100000000003</c:v>
                </c:pt>
                <c:pt idx="4739">
                  <c:v>-0.44126900000000002</c:v>
                </c:pt>
                <c:pt idx="4740">
                  <c:v>-0.423981</c:v>
                </c:pt>
                <c:pt idx="4741">
                  <c:v>-0.44393899999999997</c:v>
                </c:pt>
                <c:pt idx="4742">
                  <c:v>-0.41749599999999998</c:v>
                </c:pt>
                <c:pt idx="4743">
                  <c:v>-0.35610999999999998</c:v>
                </c:pt>
                <c:pt idx="4744">
                  <c:v>-0.29357899999999998</c:v>
                </c:pt>
                <c:pt idx="4745">
                  <c:v>-0.21852099999999999</c:v>
                </c:pt>
                <c:pt idx="4746">
                  <c:v>-0.116837</c:v>
                </c:pt>
                <c:pt idx="4747">
                  <c:v>-6.9916000000000006E-2</c:v>
                </c:pt>
                <c:pt idx="4748">
                  <c:v>9.1710000000000003E-3</c:v>
                </c:pt>
                <c:pt idx="4749">
                  <c:v>0.15626499999999999</c:v>
                </c:pt>
                <c:pt idx="4750">
                  <c:v>0.26480100000000001</c:v>
                </c:pt>
                <c:pt idx="4751">
                  <c:v>0.25147999999999998</c:v>
                </c:pt>
                <c:pt idx="4752">
                  <c:v>8.2839999999999997E-2</c:v>
                </c:pt>
                <c:pt idx="4753">
                  <c:v>-7.1701000000000001E-2</c:v>
                </c:pt>
                <c:pt idx="4754">
                  <c:v>-0.11498999999999999</c:v>
                </c:pt>
                <c:pt idx="4755">
                  <c:v>-0.123779</c:v>
                </c:pt>
                <c:pt idx="4756">
                  <c:v>-0.14593500000000001</c:v>
                </c:pt>
                <c:pt idx="4757">
                  <c:v>-0.20710799999999999</c:v>
                </c:pt>
                <c:pt idx="4758">
                  <c:v>-0.18402099999999999</c:v>
                </c:pt>
                <c:pt idx="4759">
                  <c:v>-0.36189300000000002</c:v>
                </c:pt>
                <c:pt idx="4760">
                  <c:v>-0.60285900000000003</c:v>
                </c:pt>
                <c:pt idx="4761">
                  <c:v>-0.55256700000000003</c:v>
                </c:pt>
                <c:pt idx="4762">
                  <c:v>-0.457764</c:v>
                </c:pt>
                <c:pt idx="4763">
                  <c:v>-0.35156199999999999</c:v>
                </c:pt>
                <c:pt idx="4764">
                  <c:v>-0.27619899999999997</c:v>
                </c:pt>
                <c:pt idx="4765">
                  <c:v>-0.156448</c:v>
                </c:pt>
                <c:pt idx="4766">
                  <c:v>6.7244999999999999E-2</c:v>
                </c:pt>
                <c:pt idx="4767">
                  <c:v>0.26800499999999999</c:v>
                </c:pt>
                <c:pt idx="4768">
                  <c:v>0.43133500000000002</c:v>
                </c:pt>
                <c:pt idx="4769">
                  <c:v>0.57597399999999999</c:v>
                </c:pt>
                <c:pt idx="4770">
                  <c:v>1.056656</c:v>
                </c:pt>
                <c:pt idx="4771">
                  <c:v>0.61061100000000001</c:v>
                </c:pt>
                <c:pt idx="4772">
                  <c:v>0.76121499999999997</c:v>
                </c:pt>
                <c:pt idx="4773">
                  <c:v>0.65061999999999998</c:v>
                </c:pt>
                <c:pt idx="4774">
                  <c:v>0.26872299999999999</c:v>
                </c:pt>
                <c:pt idx="4775">
                  <c:v>-0.30770900000000001</c:v>
                </c:pt>
                <c:pt idx="4776">
                  <c:v>-0.63395699999999999</c:v>
                </c:pt>
                <c:pt idx="4777">
                  <c:v>-0.56275900000000001</c:v>
                </c:pt>
                <c:pt idx="4778">
                  <c:v>-0.21553</c:v>
                </c:pt>
                <c:pt idx="4779">
                  <c:v>8.5891999999999996E-2</c:v>
                </c:pt>
                <c:pt idx="4780">
                  <c:v>6.3369999999999996E-2</c:v>
                </c:pt>
                <c:pt idx="4781">
                  <c:v>-0.23757900000000001</c:v>
                </c:pt>
                <c:pt idx="4782">
                  <c:v>-0.26980599999999999</c:v>
                </c:pt>
                <c:pt idx="4783">
                  <c:v>0.226822</c:v>
                </c:pt>
                <c:pt idx="4784">
                  <c:v>0.53988599999999998</c:v>
                </c:pt>
                <c:pt idx="4785">
                  <c:v>0.58357199999999998</c:v>
                </c:pt>
                <c:pt idx="4786">
                  <c:v>0.30374099999999998</c:v>
                </c:pt>
                <c:pt idx="4787">
                  <c:v>0.58512900000000001</c:v>
                </c:pt>
                <c:pt idx="4788">
                  <c:v>-0.12277200000000001</c:v>
                </c:pt>
                <c:pt idx="4789">
                  <c:v>0.418655</c:v>
                </c:pt>
                <c:pt idx="4790">
                  <c:v>-0.198212</c:v>
                </c:pt>
                <c:pt idx="4791">
                  <c:v>-2.4764999999999999E-2</c:v>
                </c:pt>
                <c:pt idx="4792">
                  <c:v>1.295258</c:v>
                </c:pt>
                <c:pt idx="4793">
                  <c:v>0.75395199999999996</c:v>
                </c:pt>
                <c:pt idx="4794">
                  <c:v>7.6935000000000003E-2</c:v>
                </c:pt>
                <c:pt idx="4795">
                  <c:v>0.43479899999999999</c:v>
                </c:pt>
                <c:pt idx="4796">
                  <c:v>0.59422299999999995</c:v>
                </c:pt>
                <c:pt idx="4797">
                  <c:v>0.470856</c:v>
                </c:pt>
                <c:pt idx="4798">
                  <c:v>0.34750399999999998</c:v>
                </c:pt>
                <c:pt idx="4799">
                  <c:v>-8.5800000000000001E-2</c:v>
                </c:pt>
                <c:pt idx="4800">
                  <c:v>5.1331000000000002E-2</c:v>
                </c:pt>
                <c:pt idx="4801">
                  <c:v>-0.116898</c:v>
                </c:pt>
                <c:pt idx="4802">
                  <c:v>-0.240479</c:v>
                </c:pt>
                <c:pt idx="4803">
                  <c:v>0.227386</c:v>
                </c:pt>
                <c:pt idx="4804">
                  <c:v>0.96000700000000005</c:v>
                </c:pt>
                <c:pt idx="4805">
                  <c:v>1.455765</c:v>
                </c:pt>
                <c:pt idx="4806">
                  <c:v>1.72963</c:v>
                </c:pt>
                <c:pt idx="4807">
                  <c:v>1.298325</c:v>
                </c:pt>
                <c:pt idx="4808">
                  <c:v>0.797516</c:v>
                </c:pt>
                <c:pt idx="4809">
                  <c:v>0.37068200000000001</c:v>
                </c:pt>
                <c:pt idx="4810">
                  <c:v>0.65585300000000002</c:v>
                </c:pt>
                <c:pt idx="4811">
                  <c:v>0.58985900000000002</c:v>
                </c:pt>
                <c:pt idx="4812">
                  <c:v>0.59240700000000002</c:v>
                </c:pt>
                <c:pt idx="4813">
                  <c:v>0.32466099999999998</c:v>
                </c:pt>
                <c:pt idx="4814">
                  <c:v>-0.20954900000000001</c:v>
                </c:pt>
                <c:pt idx="4815">
                  <c:v>-0.351746</c:v>
                </c:pt>
                <c:pt idx="4816">
                  <c:v>-0.27119399999999999</c:v>
                </c:pt>
                <c:pt idx="4817">
                  <c:v>-0.27363599999999999</c:v>
                </c:pt>
                <c:pt idx="4818">
                  <c:v>0.11865199999999999</c:v>
                </c:pt>
                <c:pt idx="4819">
                  <c:v>0.38000499999999998</c:v>
                </c:pt>
                <c:pt idx="4820">
                  <c:v>0.50875899999999996</c:v>
                </c:pt>
                <c:pt idx="4821">
                  <c:v>0.47093200000000002</c:v>
                </c:pt>
                <c:pt idx="4822">
                  <c:v>0.58851600000000004</c:v>
                </c:pt>
                <c:pt idx="4823">
                  <c:v>0.76458700000000002</c:v>
                </c:pt>
                <c:pt idx="4824">
                  <c:v>0.337814</c:v>
                </c:pt>
                <c:pt idx="4825">
                  <c:v>6.3537999999999997E-2</c:v>
                </c:pt>
                <c:pt idx="4826">
                  <c:v>6.6376000000000004E-2</c:v>
                </c:pt>
                <c:pt idx="4827">
                  <c:v>0.42642200000000002</c:v>
                </c:pt>
                <c:pt idx="4828">
                  <c:v>0.31957999999999998</c:v>
                </c:pt>
                <c:pt idx="4829">
                  <c:v>0.408829</c:v>
                </c:pt>
                <c:pt idx="4830">
                  <c:v>0.96925399999999995</c:v>
                </c:pt>
                <c:pt idx="4831">
                  <c:v>1.083359</c:v>
                </c:pt>
                <c:pt idx="4832">
                  <c:v>0.800064</c:v>
                </c:pt>
                <c:pt idx="4833">
                  <c:v>0.34533700000000001</c:v>
                </c:pt>
                <c:pt idx="4834">
                  <c:v>-4.2556999999999998E-2</c:v>
                </c:pt>
                <c:pt idx="4835">
                  <c:v>-0.28683500000000001</c:v>
                </c:pt>
                <c:pt idx="4836">
                  <c:v>-0.32847599999999999</c:v>
                </c:pt>
                <c:pt idx="4837">
                  <c:v>-0.66713</c:v>
                </c:pt>
                <c:pt idx="4838">
                  <c:v>-5.2339999999999999E-3</c:v>
                </c:pt>
                <c:pt idx="4839">
                  <c:v>0.95144700000000004</c:v>
                </c:pt>
                <c:pt idx="4840">
                  <c:v>1.2746120000000001</c:v>
                </c:pt>
                <c:pt idx="4841">
                  <c:v>1.1336980000000001</c:v>
                </c:pt>
                <c:pt idx="4842">
                  <c:v>0.49551400000000001</c:v>
                </c:pt>
                <c:pt idx="4843">
                  <c:v>0.54069500000000004</c:v>
                </c:pt>
                <c:pt idx="4844">
                  <c:v>0.56573499999999999</c:v>
                </c:pt>
                <c:pt idx="4845">
                  <c:v>0.48014800000000002</c:v>
                </c:pt>
                <c:pt idx="4846">
                  <c:v>0.18895000000000001</c:v>
                </c:pt>
                <c:pt idx="4847">
                  <c:v>-7.4676999999999993E-2</c:v>
                </c:pt>
                <c:pt idx="4848">
                  <c:v>-0.64904799999999996</c:v>
                </c:pt>
                <c:pt idx="4849">
                  <c:v>-0.16569500000000001</c:v>
                </c:pt>
                <c:pt idx="4850">
                  <c:v>0.12951699999999999</c:v>
                </c:pt>
                <c:pt idx="4851">
                  <c:v>0.28019699999999997</c:v>
                </c:pt>
                <c:pt idx="4852">
                  <c:v>0.42037999999999998</c:v>
                </c:pt>
                <c:pt idx="4853">
                  <c:v>1.225922</c:v>
                </c:pt>
                <c:pt idx="4854">
                  <c:v>1.856506</c:v>
                </c:pt>
                <c:pt idx="4855">
                  <c:v>-1.005066</c:v>
                </c:pt>
                <c:pt idx="4856">
                  <c:v>-1.714386</c:v>
                </c:pt>
                <c:pt idx="4857">
                  <c:v>1.2474209999999999</c:v>
                </c:pt>
                <c:pt idx="4858">
                  <c:v>-0.27128600000000003</c:v>
                </c:pt>
                <c:pt idx="4859">
                  <c:v>-0.78724700000000003</c:v>
                </c:pt>
                <c:pt idx="4860">
                  <c:v>0.152832</c:v>
                </c:pt>
                <c:pt idx="4861">
                  <c:v>0.6492</c:v>
                </c:pt>
                <c:pt idx="4862">
                  <c:v>0.30976900000000002</c:v>
                </c:pt>
                <c:pt idx="4863">
                  <c:v>0.24032600000000001</c:v>
                </c:pt>
                <c:pt idx="4864">
                  <c:v>0.38949600000000001</c:v>
                </c:pt>
                <c:pt idx="4865">
                  <c:v>0.57942199999999999</c:v>
                </c:pt>
                <c:pt idx="4866">
                  <c:v>0.59904500000000005</c:v>
                </c:pt>
                <c:pt idx="4867">
                  <c:v>8.3922999999999998E-2</c:v>
                </c:pt>
                <c:pt idx="4868">
                  <c:v>-0.25166300000000003</c:v>
                </c:pt>
                <c:pt idx="4869">
                  <c:v>0.47598299999999999</c:v>
                </c:pt>
                <c:pt idx="4870">
                  <c:v>0.43148799999999998</c:v>
                </c:pt>
                <c:pt idx="4871">
                  <c:v>0.117508</c:v>
                </c:pt>
                <c:pt idx="4872">
                  <c:v>-0.378189</c:v>
                </c:pt>
                <c:pt idx="4873">
                  <c:v>-4.4678000000000002E-2</c:v>
                </c:pt>
                <c:pt idx="4874">
                  <c:v>0.55383300000000002</c:v>
                </c:pt>
                <c:pt idx="4875">
                  <c:v>1.0213779999999999</c:v>
                </c:pt>
                <c:pt idx="4876">
                  <c:v>0.97262599999999999</c:v>
                </c:pt>
                <c:pt idx="4877">
                  <c:v>0.89469900000000002</c:v>
                </c:pt>
                <c:pt idx="4878">
                  <c:v>0.64140299999999995</c:v>
                </c:pt>
                <c:pt idx="4879">
                  <c:v>0.28716999999999998</c:v>
                </c:pt>
                <c:pt idx="4880">
                  <c:v>0.13156100000000001</c:v>
                </c:pt>
                <c:pt idx="4881">
                  <c:v>0.13305700000000001</c:v>
                </c:pt>
                <c:pt idx="4882">
                  <c:v>-8.0734E-2</c:v>
                </c:pt>
                <c:pt idx="4883">
                  <c:v>-0.20164499999999999</c:v>
                </c:pt>
                <c:pt idx="4884">
                  <c:v>-0.24227899999999999</c:v>
                </c:pt>
                <c:pt idx="4885">
                  <c:v>-0.23483299999999999</c:v>
                </c:pt>
                <c:pt idx="4886">
                  <c:v>0.47799700000000001</c:v>
                </c:pt>
                <c:pt idx="4887">
                  <c:v>0.77413900000000002</c:v>
                </c:pt>
                <c:pt idx="4888">
                  <c:v>1.0662229999999999</c:v>
                </c:pt>
                <c:pt idx="4889">
                  <c:v>-0.30374099999999998</c:v>
                </c:pt>
                <c:pt idx="4890">
                  <c:v>0.54249599999999998</c:v>
                </c:pt>
                <c:pt idx="4891">
                  <c:v>-3.1189000000000001E-2</c:v>
                </c:pt>
                <c:pt idx="4892">
                  <c:v>-2.0965999999999999E-2</c:v>
                </c:pt>
                <c:pt idx="4893">
                  <c:v>-0.132385</c:v>
                </c:pt>
                <c:pt idx="4894">
                  <c:v>4.6843999999999997E-2</c:v>
                </c:pt>
                <c:pt idx="4895">
                  <c:v>0.205017</c:v>
                </c:pt>
                <c:pt idx="4896">
                  <c:v>0.60119599999999995</c:v>
                </c:pt>
                <c:pt idx="4897">
                  <c:v>0.603912</c:v>
                </c:pt>
                <c:pt idx="4898">
                  <c:v>0.61111499999999996</c:v>
                </c:pt>
                <c:pt idx="4899">
                  <c:v>0.337036</c:v>
                </c:pt>
                <c:pt idx="4900">
                  <c:v>0.32077</c:v>
                </c:pt>
                <c:pt idx="4901">
                  <c:v>2.6946999999999999E-2</c:v>
                </c:pt>
                <c:pt idx="4902">
                  <c:v>0.36244199999999999</c:v>
                </c:pt>
                <c:pt idx="4903">
                  <c:v>0.151306</c:v>
                </c:pt>
                <c:pt idx="4904">
                  <c:v>6.1339999999999999E-2</c:v>
                </c:pt>
                <c:pt idx="4905">
                  <c:v>-0.19781499999999999</c:v>
                </c:pt>
                <c:pt idx="4906">
                  <c:v>-0.29332000000000003</c:v>
                </c:pt>
                <c:pt idx="4907">
                  <c:v>-9.4024999999999997E-2</c:v>
                </c:pt>
                <c:pt idx="4908">
                  <c:v>0.44401600000000002</c:v>
                </c:pt>
                <c:pt idx="4909">
                  <c:v>1.0284420000000001</c:v>
                </c:pt>
                <c:pt idx="4910">
                  <c:v>1.293274</c:v>
                </c:pt>
                <c:pt idx="4911">
                  <c:v>0.69912700000000005</c:v>
                </c:pt>
                <c:pt idx="4912">
                  <c:v>0.534775</c:v>
                </c:pt>
                <c:pt idx="4913">
                  <c:v>0.54405199999999998</c:v>
                </c:pt>
                <c:pt idx="4914">
                  <c:v>0.30490099999999998</c:v>
                </c:pt>
                <c:pt idx="4915">
                  <c:v>-0.24731400000000001</c:v>
                </c:pt>
                <c:pt idx="4916">
                  <c:v>-0.16992199999999999</c:v>
                </c:pt>
                <c:pt idx="4917">
                  <c:v>-8.1756999999999996E-2</c:v>
                </c:pt>
                <c:pt idx="4918">
                  <c:v>-0.214508</c:v>
                </c:pt>
                <c:pt idx="4919">
                  <c:v>3.9169000000000002E-2</c:v>
                </c:pt>
                <c:pt idx="4920">
                  <c:v>0.31143199999999999</c:v>
                </c:pt>
                <c:pt idx="4921">
                  <c:v>0.363174</c:v>
                </c:pt>
                <c:pt idx="4922">
                  <c:v>0.182419</c:v>
                </c:pt>
                <c:pt idx="4923">
                  <c:v>0.18251000000000001</c:v>
                </c:pt>
                <c:pt idx="4924">
                  <c:v>2.0294E-2</c:v>
                </c:pt>
                <c:pt idx="4925">
                  <c:v>1.2527E-2</c:v>
                </c:pt>
                <c:pt idx="4926">
                  <c:v>0.128082</c:v>
                </c:pt>
                <c:pt idx="4927">
                  <c:v>0.18725600000000001</c:v>
                </c:pt>
                <c:pt idx="4928">
                  <c:v>0.31222499999999997</c:v>
                </c:pt>
                <c:pt idx="4929">
                  <c:v>-7.6384999999999995E-2</c:v>
                </c:pt>
                <c:pt idx="4930">
                  <c:v>0.117447</c:v>
                </c:pt>
                <c:pt idx="4931">
                  <c:v>2.1508639999999999</c:v>
                </c:pt>
                <c:pt idx="4932">
                  <c:v>1.029236</c:v>
                </c:pt>
                <c:pt idx="4933">
                  <c:v>0.38511699999999999</c:v>
                </c:pt>
                <c:pt idx="4934">
                  <c:v>2.2110000000000001E-2</c:v>
                </c:pt>
                <c:pt idx="4935">
                  <c:v>3.9351999999999998E-2</c:v>
                </c:pt>
                <c:pt idx="4936">
                  <c:v>0.14883399999999999</c:v>
                </c:pt>
                <c:pt idx="4937">
                  <c:v>-8.1833000000000003E-2</c:v>
                </c:pt>
                <c:pt idx="4938">
                  <c:v>-0.193466</c:v>
                </c:pt>
                <c:pt idx="4939">
                  <c:v>-0.23347499999999999</c:v>
                </c:pt>
                <c:pt idx="4940">
                  <c:v>-0.183502</c:v>
                </c:pt>
                <c:pt idx="4941">
                  <c:v>0.53292799999999996</c:v>
                </c:pt>
                <c:pt idx="4942">
                  <c:v>1.3574679999999999</c:v>
                </c:pt>
                <c:pt idx="4943">
                  <c:v>1.2122649999999999</c:v>
                </c:pt>
                <c:pt idx="4944">
                  <c:v>0.70626800000000001</c:v>
                </c:pt>
                <c:pt idx="4945">
                  <c:v>0.69366499999999998</c:v>
                </c:pt>
                <c:pt idx="4946">
                  <c:v>0.53234899999999996</c:v>
                </c:pt>
                <c:pt idx="4947">
                  <c:v>0.40263399999999999</c:v>
                </c:pt>
                <c:pt idx="4948">
                  <c:v>0.22164900000000001</c:v>
                </c:pt>
                <c:pt idx="4949">
                  <c:v>-3.8802999999999997E-2</c:v>
                </c:pt>
                <c:pt idx="4950">
                  <c:v>-0.21965000000000001</c:v>
                </c:pt>
                <c:pt idx="4951">
                  <c:v>-0.17674300000000001</c:v>
                </c:pt>
                <c:pt idx="4952">
                  <c:v>0.12506100000000001</c:v>
                </c:pt>
                <c:pt idx="4953">
                  <c:v>0.29411300000000001</c:v>
                </c:pt>
                <c:pt idx="4954">
                  <c:v>0.21931500000000001</c:v>
                </c:pt>
                <c:pt idx="4955">
                  <c:v>0.34745799999999999</c:v>
                </c:pt>
                <c:pt idx="4956">
                  <c:v>0.94676199999999999</c:v>
                </c:pt>
                <c:pt idx="4957">
                  <c:v>0.89512599999999998</c:v>
                </c:pt>
                <c:pt idx="4958">
                  <c:v>-0.201263</c:v>
                </c:pt>
                <c:pt idx="4959">
                  <c:v>-0.28071600000000002</c:v>
                </c:pt>
                <c:pt idx="4960">
                  <c:v>-0.61692800000000003</c:v>
                </c:pt>
                <c:pt idx="4961">
                  <c:v>-0.72105399999999997</c:v>
                </c:pt>
                <c:pt idx="4962">
                  <c:v>-0.18098400000000001</c:v>
                </c:pt>
                <c:pt idx="4963">
                  <c:v>0.62023899999999998</c:v>
                </c:pt>
                <c:pt idx="4964">
                  <c:v>1.1561129999999999</c:v>
                </c:pt>
                <c:pt idx="4965">
                  <c:v>0.53825400000000001</c:v>
                </c:pt>
                <c:pt idx="4966">
                  <c:v>0.319046</c:v>
                </c:pt>
                <c:pt idx="4967">
                  <c:v>0.66883899999999996</c:v>
                </c:pt>
                <c:pt idx="4968">
                  <c:v>1.0410159999999999</c:v>
                </c:pt>
                <c:pt idx="4969">
                  <c:v>0.476578</c:v>
                </c:pt>
                <c:pt idx="4970">
                  <c:v>4.9315999999999999E-2</c:v>
                </c:pt>
                <c:pt idx="4971">
                  <c:v>-0.31291200000000002</c:v>
                </c:pt>
                <c:pt idx="4972">
                  <c:v>-0.45896900000000002</c:v>
                </c:pt>
                <c:pt idx="4973">
                  <c:v>-0.64730799999999999</c:v>
                </c:pt>
                <c:pt idx="4974">
                  <c:v>-0.62091099999999999</c:v>
                </c:pt>
                <c:pt idx="4975">
                  <c:v>5.1436999999999997E-2</c:v>
                </c:pt>
                <c:pt idx="4976">
                  <c:v>1.427292</c:v>
                </c:pt>
                <c:pt idx="4977">
                  <c:v>0.91683999999999999</c:v>
                </c:pt>
                <c:pt idx="4978">
                  <c:v>0.55555699999999997</c:v>
                </c:pt>
                <c:pt idx="4979">
                  <c:v>0.75910900000000003</c:v>
                </c:pt>
                <c:pt idx="4980">
                  <c:v>0.49943500000000002</c:v>
                </c:pt>
                <c:pt idx="4981">
                  <c:v>0.190994</c:v>
                </c:pt>
                <c:pt idx="4982">
                  <c:v>3.3188000000000002E-2</c:v>
                </c:pt>
                <c:pt idx="4983">
                  <c:v>-4.5470999999999998E-2</c:v>
                </c:pt>
                <c:pt idx="4984">
                  <c:v>-0.15704299999999999</c:v>
                </c:pt>
                <c:pt idx="4985">
                  <c:v>-0.23663300000000001</c:v>
                </c:pt>
                <c:pt idx="4986">
                  <c:v>-0.113159</c:v>
                </c:pt>
                <c:pt idx="4987">
                  <c:v>-7.7225000000000002E-2</c:v>
                </c:pt>
                <c:pt idx="4988">
                  <c:v>6.4700000000000001E-3</c:v>
                </c:pt>
                <c:pt idx="4989">
                  <c:v>-3.2039999999999998E-3</c:v>
                </c:pt>
                <c:pt idx="4990">
                  <c:v>1.1153409999999999</c:v>
                </c:pt>
                <c:pt idx="4991">
                  <c:v>1.713821</c:v>
                </c:pt>
                <c:pt idx="4992">
                  <c:v>-0.68774400000000002</c:v>
                </c:pt>
                <c:pt idx="4993">
                  <c:v>-0.93901100000000004</c:v>
                </c:pt>
                <c:pt idx="4994">
                  <c:v>-0.61575299999999999</c:v>
                </c:pt>
                <c:pt idx="4995">
                  <c:v>0.103561</c:v>
                </c:pt>
                <c:pt idx="4996">
                  <c:v>0.24021899999999999</c:v>
                </c:pt>
                <c:pt idx="4997">
                  <c:v>0.96679700000000002</c:v>
                </c:pt>
                <c:pt idx="4998">
                  <c:v>1.0146790000000001</c:v>
                </c:pt>
                <c:pt idx="4999">
                  <c:v>0.68824799999999997</c:v>
                </c:pt>
                <c:pt idx="5000">
                  <c:v>0.62298600000000004</c:v>
                </c:pt>
                <c:pt idx="5001">
                  <c:v>0.81059300000000001</c:v>
                </c:pt>
                <c:pt idx="5002">
                  <c:v>0.55868499999999999</c:v>
                </c:pt>
                <c:pt idx="5003">
                  <c:v>8.4778000000000006E-2</c:v>
                </c:pt>
                <c:pt idx="5004">
                  <c:v>-0.140045</c:v>
                </c:pt>
                <c:pt idx="5005">
                  <c:v>-0.28996300000000003</c:v>
                </c:pt>
                <c:pt idx="5006">
                  <c:v>-0.33964499999999997</c:v>
                </c:pt>
                <c:pt idx="5007">
                  <c:v>-0.53019700000000003</c:v>
                </c:pt>
                <c:pt idx="5008">
                  <c:v>-0.32411200000000001</c:v>
                </c:pt>
                <c:pt idx="5009">
                  <c:v>0.69021600000000005</c:v>
                </c:pt>
                <c:pt idx="5010">
                  <c:v>1.163467</c:v>
                </c:pt>
                <c:pt idx="5011">
                  <c:v>0.69281000000000004</c:v>
                </c:pt>
                <c:pt idx="5012">
                  <c:v>0.66885399999999995</c:v>
                </c:pt>
                <c:pt idx="5013">
                  <c:v>0.56218000000000001</c:v>
                </c:pt>
                <c:pt idx="5014">
                  <c:v>0.31401099999999998</c:v>
                </c:pt>
                <c:pt idx="5015">
                  <c:v>7.2342000000000004E-2</c:v>
                </c:pt>
                <c:pt idx="5016">
                  <c:v>-3.8588999999999998E-2</c:v>
                </c:pt>
                <c:pt idx="5017">
                  <c:v>-0.16046099999999999</c:v>
                </c:pt>
                <c:pt idx="5018">
                  <c:v>-0.295242</c:v>
                </c:pt>
                <c:pt idx="5019">
                  <c:v>-0.27494800000000003</c:v>
                </c:pt>
                <c:pt idx="5020">
                  <c:v>-0.25097700000000001</c:v>
                </c:pt>
                <c:pt idx="5021">
                  <c:v>-0.18066399999999999</c:v>
                </c:pt>
                <c:pt idx="5022">
                  <c:v>0.13365199999999999</c:v>
                </c:pt>
                <c:pt idx="5023">
                  <c:v>0.50636300000000001</c:v>
                </c:pt>
                <c:pt idx="5024">
                  <c:v>2.3640590000000001</c:v>
                </c:pt>
                <c:pt idx="5025">
                  <c:v>-0.69331399999999999</c:v>
                </c:pt>
                <c:pt idx="5026">
                  <c:v>-0.51162700000000005</c:v>
                </c:pt>
                <c:pt idx="5027">
                  <c:v>0.64811700000000005</c:v>
                </c:pt>
                <c:pt idx="5028">
                  <c:v>-0.74624599999999996</c:v>
                </c:pt>
                <c:pt idx="5029">
                  <c:v>-2.121E-2</c:v>
                </c:pt>
                <c:pt idx="5030">
                  <c:v>0.66058300000000003</c:v>
                </c:pt>
                <c:pt idx="5031">
                  <c:v>0.97134399999999999</c:v>
                </c:pt>
                <c:pt idx="5032">
                  <c:v>0.75013700000000005</c:v>
                </c:pt>
                <c:pt idx="5033">
                  <c:v>0.59333800000000003</c:v>
                </c:pt>
                <c:pt idx="5034">
                  <c:v>0.80581700000000001</c:v>
                </c:pt>
                <c:pt idx="5035">
                  <c:v>0.97113000000000005</c:v>
                </c:pt>
                <c:pt idx="5036">
                  <c:v>0.34756500000000001</c:v>
                </c:pt>
                <c:pt idx="5037">
                  <c:v>3.3722000000000002E-2</c:v>
                </c:pt>
                <c:pt idx="5038">
                  <c:v>-0.34770200000000001</c:v>
                </c:pt>
                <c:pt idx="5039">
                  <c:v>-0.46704099999999998</c:v>
                </c:pt>
                <c:pt idx="5040">
                  <c:v>-0.451233</c:v>
                </c:pt>
                <c:pt idx="5041">
                  <c:v>-0.52156100000000005</c:v>
                </c:pt>
                <c:pt idx="5042">
                  <c:v>0.27954099999999998</c:v>
                </c:pt>
                <c:pt idx="5043">
                  <c:v>1.5078739999999999</c:v>
                </c:pt>
                <c:pt idx="5044">
                  <c:v>0.66749599999999998</c:v>
                </c:pt>
                <c:pt idx="5045">
                  <c:v>0.36894199999999999</c:v>
                </c:pt>
                <c:pt idx="5046">
                  <c:v>0.71946699999999997</c:v>
                </c:pt>
                <c:pt idx="5047">
                  <c:v>0.546234</c:v>
                </c:pt>
                <c:pt idx="5048">
                  <c:v>0.20227100000000001</c:v>
                </c:pt>
                <c:pt idx="5049">
                  <c:v>-3.3401E-2</c:v>
                </c:pt>
                <c:pt idx="5050">
                  <c:v>-0.157028</c:v>
                </c:pt>
                <c:pt idx="5051">
                  <c:v>-0.33799699999999999</c:v>
                </c:pt>
                <c:pt idx="5052">
                  <c:v>-0.36933899999999997</c:v>
                </c:pt>
                <c:pt idx="5053">
                  <c:v>-0.161499</c:v>
                </c:pt>
                <c:pt idx="5054">
                  <c:v>-0.103668</c:v>
                </c:pt>
                <c:pt idx="5055">
                  <c:v>-0.101303</c:v>
                </c:pt>
                <c:pt idx="5056">
                  <c:v>0.32293699999999997</c:v>
                </c:pt>
                <c:pt idx="5057">
                  <c:v>0.92457599999999995</c:v>
                </c:pt>
                <c:pt idx="5058">
                  <c:v>2.7949830000000002</c:v>
                </c:pt>
                <c:pt idx="5059">
                  <c:v>-9.8906999999999995E-2</c:v>
                </c:pt>
                <c:pt idx="5060">
                  <c:v>-1.2947390000000001</c:v>
                </c:pt>
                <c:pt idx="5061">
                  <c:v>-1.0642849999999999</c:v>
                </c:pt>
                <c:pt idx="5062">
                  <c:v>-9.0606999999999993E-2</c:v>
                </c:pt>
                <c:pt idx="5063">
                  <c:v>0.55734300000000003</c:v>
                </c:pt>
                <c:pt idx="5064">
                  <c:v>-9.3230999999999994E-2</c:v>
                </c:pt>
                <c:pt idx="5065">
                  <c:v>0.38207999999999998</c:v>
                </c:pt>
                <c:pt idx="5066">
                  <c:v>1.14093</c:v>
                </c:pt>
                <c:pt idx="5067">
                  <c:v>0.57665999999999995</c:v>
                </c:pt>
                <c:pt idx="5068">
                  <c:v>0.68710300000000002</c:v>
                </c:pt>
                <c:pt idx="5069">
                  <c:v>1.2993159999999999</c:v>
                </c:pt>
                <c:pt idx="5070">
                  <c:v>0.61024500000000004</c:v>
                </c:pt>
                <c:pt idx="5071">
                  <c:v>-0.13151599999999999</c:v>
                </c:pt>
                <c:pt idx="5072">
                  <c:v>-1.3367E-2</c:v>
                </c:pt>
                <c:pt idx="5073">
                  <c:v>-0.356491</c:v>
                </c:pt>
                <c:pt idx="5074">
                  <c:v>-0.445129</c:v>
                </c:pt>
                <c:pt idx="5075">
                  <c:v>-0.435471</c:v>
                </c:pt>
                <c:pt idx="5076">
                  <c:v>-0.457596</c:v>
                </c:pt>
                <c:pt idx="5077">
                  <c:v>0.57521100000000003</c:v>
                </c:pt>
                <c:pt idx="5078">
                  <c:v>1.411575</c:v>
                </c:pt>
                <c:pt idx="5079">
                  <c:v>0.71653699999999998</c:v>
                </c:pt>
                <c:pt idx="5080">
                  <c:v>0.42463699999999999</c:v>
                </c:pt>
                <c:pt idx="5081">
                  <c:v>0.59233100000000005</c:v>
                </c:pt>
                <c:pt idx="5082">
                  <c:v>0.235046</c:v>
                </c:pt>
                <c:pt idx="5083">
                  <c:v>3.2578000000000003E-2</c:v>
                </c:pt>
                <c:pt idx="5084">
                  <c:v>-7.7438000000000007E-2</c:v>
                </c:pt>
                <c:pt idx="5085">
                  <c:v>-0.14779700000000001</c:v>
                </c:pt>
                <c:pt idx="5086">
                  <c:v>-0.182114</c:v>
                </c:pt>
                <c:pt idx="5087">
                  <c:v>-0.17088300000000001</c:v>
                </c:pt>
                <c:pt idx="5088">
                  <c:v>-0.12371799999999999</c:v>
                </c:pt>
                <c:pt idx="5089">
                  <c:v>-1.8905999999999999E-2</c:v>
                </c:pt>
                <c:pt idx="5090">
                  <c:v>0.29074100000000003</c:v>
                </c:pt>
                <c:pt idx="5091">
                  <c:v>0.57307399999999997</c:v>
                </c:pt>
                <c:pt idx="5092">
                  <c:v>2.3193820000000001</c:v>
                </c:pt>
                <c:pt idx="5093">
                  <c:v>0.45986900000000003</c:v>
                </c:pt>
                <c:pt idx="5094">
                  <c:v>-1.103836</c:v>
                </c:pt>
                <c:pt idx="5095">
                  <c:v>-1.0862579999999999</c:v>
                </c:pt>
                <c:pt idx="5096">
                  <c:v>-0.67288199999999998</c:v>
                </c:pt>
                <c:pt idx="5097">
                  <c:v>0.18379200000000001</c:v>
                </c:pt>
                <c:pt idx="5098">
                  <c:v>0.33206200000000002</c:v>
                </c:pt>
                <c:pt idx="5099">
                  <c:v>0.65820299999999998</c:v>
                </c:pt>
                <c:pt idx="5100">
                  <c:v>1.356781</c:v>
                </c:pt>
                <c:pt idx="5101">
                  <c:v>0.65911900000000001</c:v>
                </c:pt>
                <c:pt idx="5102">
                  <c:v>0.69178799999999996</c:v>
                </c:pt>
                <c:pt idx="5103">
                  <c:v>1.137802</c:v>
                </c:pt>
                <c:pt idx="5104">
                  <c:v>0.325378</c:v>
                </c:pt>
                <c:pt idx="5105">
                  <c:v>-0.121063</c:v>
                </c:pt>
                <c:pt idx="5106">
                  <c:v>-9.0149000000000007E-2</c:v>
                </c:pt>
                <c:pt idx="5107">
                  <c:v>-0.32363900000000001</c:v>
                </c:pt>
                <c:pt idx="5108">
                  <c:v>-0.47247299999999998</c:v>
                </c:pt>
                <c:pt idx="5109">
                  <c:v>-0.45745799999999998</c:v>
                </c:pt>
                <c:pt idx="5110">
                  <c:v>8.3007999999999998E-2</c:v>
                </c:pt>
                <c:pt idx="5111">
                  <c:v>1.1248929999999999</c:v>
                </c:pt>
                <c:pt idx="5112">
                  <c:v>0.86878999999999995</c:v>
                </c:pt>
                <c:pt idx="5113">
                  <c:v>0.43396000000000001</c:v>
                </c:pt>
                <c:pt idx="5114">
                  <c:v>0.67837499999999995</c:v>
                </c:pt>
                <c:pt idx="5115">
                  <c:v>0.53605700000000001</c:v>
                </c:pt>
                <c:pt idx="5116">
                  <c:v>0.22084000000000001</c:v>
                </c:pt>
                <c:pt idx="5117">
                  <c:v>5.4184000000000003E-2</c:v>
                </c:pt>
                <c:pt idx="5118">
                  <c:v>-7.0891999999999997E-2</c:v>
                </c:pt>
                <c:pt idx="5119">
                  <c:v>-0.28952</c:v>
                </c:pt>
                <c:pt idx="5120">
                  <c:v>-0.38034099999999998</c:v>
                </c:pt>
                <c:pt idx="5121">
                  <c:v>-0.230347</c:v>
                </c:pt>
                <c:pt idx="5122">
                  <c:v>0.15928600000000001</c:v>
                </c:pt>
                <c:pt idx="5123">
                  <c:v>0.32186900000000002</c:v>
                </c:pt>
                <c:pt idx="5124">
                  <c:v>0.27691700000000002</c:v>
                </c:pt>
                <c:pt idx="5125">
                  <c:v>0.51950099999999999</c:v>
                </c:pt>
                <c:pt idx="5126">
                  <c:v>1.8889009999999999</c:v>
                </c:pt>
                <c:pt idx="5127">
                  <c:v>0.25071700000000002</c:v>
                </c:pt>
                <c:pt idx="5128">
                  <c:v>-1.1912990000000001</c:v>
                </c:pt>
                <c:pt idx="5129">
                  <c:v>-1.07663</c:v>
                </c:pt>
                <c:pt idx="5130">
                  <c:v>-0.37812800000000002</c:v>
                </c:pt>
                <c:pt idx="5131">
                  <c:v>0.68869000000000002</c:v>
                </c:pt>
                <c:pt idx="5132">
                  <c:v>0.48825099999999999</c:v>
                </c:pt>
                <c:pt idx="5133">
                  <c:v>0.70184299999999999</c:v>
                </c:pt>
                <c:pt idx="5134">
                  <c:v>0.64898699999999998</c:v>
                </c:pt>
                <c:pt idx="5135">
                  <c:v>0.449905</c:v>
                </c:pt>
                <c:pt idx="5136">
                  <c:v>0.70455900000000005</c:v>
                </c:pt>
                <c:pt idx="5137">
                  <c:v>0.82351700000000005</c:v>
                </c:pt>
                <c:pt idx="5138">
                  <c:v>0.32919300000000001</c:v>
                </c:pt>
                <c:pt idx="5139">
                  <c:v>0.16999800000000001</c:v>
                </c:pt>
                <c:pt idx="5140">
                  <c:v>-7.6415999999999998E-2</c:v>
                </c:pt>
                <c:pt idx="5141">
                  <c:v>-0.24137900000000001</c:v>
                </c:pt>
                <c:pt idx="5142">
                  <c:v>-0.38841199999999998</c:v>
                </c:pt>
                <c:pt idx="5143">
                  <c:v>-0.19361900000000001</c:v>
                </c:pt>
                <c:pt idx="5144">
                  <c:v>0.43490600000000001</c:v>
                </c:pt>
                <c:pt idx="5145">
                  <c:v>1.014267</c:v>
                </c:pt>
                <c:pt idx="5146">
                  <c:v>0.70117200000000002</c:v>
                </c:pt>
                <c:pt idx="5147">
                  <c:v>0.47155799999999998</c:v>
                </c:pt>
                <c:pt idx="5148">
                  <c:v>0.65269500000000003</c:v>
                </c:pt>
                <c:pt idx="5149">
                  <c:v>0.51712000000000002</c:v>
                </c:pt>
                <c:pt idx="5150">
                  <c:v>0.292908</c:v>
                </c:pt>
                <c:pt idx="5151">
                  <c:v>0.12538099999999999</c:v>
                </c:pt>
                <c:pt idx="5152">
                  <c:v>-2.2446000000000001E-2</c:v>
                </c:pt>
                <c:pt idx="5153">
                  <c:v>-0.22756999999999999</c:v>
                </c:pt>
                <c:pt idx="5154">
                  <c:v>-0.35264600000000002</c:v>
                </c:pt>
                <c:pt idx="5155">
                  <c:v>-0.17616299999999999</c:v>
                </c:pt>
                <c:pt idx="5156">
                  <c:v>2.1590999999999999E-2</c:v>
                </c:pt>
                <c:pt idx="5157">
                  <c:v>4.1015999999999997E-2</c:v>
                </c:pt>
                <c:pt idx="5158">
                  <c:v>5.5079999999999999E-3</c:v>
                </c:pt>
                <c:pt idx="5159">
                  <c:v>0.27979999999999999</c:v>
                </c:pt>
                <c:pt idx="5160">
                  <c:v>1.2963709999999999</c:v>
                </c:pt>
                <c:pt idx="5161">
                  <c:v>1.3269040000000001</c:v>
                </c:pt>
                <c:pt idx="5162">
                  <c:v>-0.88760399999999995</c:v>
                </c:pt>
                <c:pt idx="5163">
                  <c:v>-0.94305399999999995</c:v>
                </c:pt>
                <c:pt idx="5164">
                  <c:v>-0.39515699999999998</c:v>
                </c:pt>
                <c:pt idx="5165">
                  <c:v>-3.1386999999999998E-2</c:v>
                </c:pt>
                <c:pt idx="5166">
                  <c:v>0.14891099999999999</c:v>
                </c:pt>
                <c:pt idx="5167">
                  <c:v>0.18898000000000001</c:v>
                </c:pt>
                <c:pt idx="5168">
                  <c:v>1.03569</c:v>
                </c:pt>
                <c:pt idx="5169">
                  <c:v>0.53179900000000002</c:v>
                </c:pt>
                <c:pt idx="5170">
                  <c:v>0.44035299999999999</c:v>
                </c:pt>
                <c:pt idx="5171">
                  <c:v>0.99699400000000005</c:v>
                </c:pt>
                <c:pt idx="5172">
                  <c:v>1.0320279999999999</c:v>
                </c:pt>
                <c:pt idx="5173">
                  <c:v>0.33386199999999999</c:v>
                </c:pt>
                <c:pt idx="5174">
                  <c:v>3.6240000000000001E-2</c:v>
                </c:pt>
                <c:pt idx="5175">
                  <c:v>-0.146957</c:v>
                </c:pt>
                <c:pt idx="5176">
                  <c:v>-0.39311200000000002</c:v>
                </c:pt>
                <c:pt idx="5177">
                  <c:v>-0.324799</c:v>
                </c:pt>
                <c:pt idx="5178">
                  <c:v>-0.265961</c:v>
                </c:pt>
                <c:pt idx="5179">
                  <c:v>0.17938200000000001</c:v>
                </c:pt>
                <c:pt idx="5180">
                  <c:v>1.0103</c:v>
                </c:pt>
                <c:pt idx="5181">
                  <c:v>0.97311400000000003</c:v>
                </c:pt>
                <c:pt idx="5182">
                  <c:v>0.58877599999999997</c:v>
                </c:pt>
                <c:pt idx="5183">
                  <c:v>0.59431500000000004</c:v>
                </c:pt>
                <c:pt idx="5184">
                  <c:v>0.27533000000000002</c:v>
                </c:pt>
                <c:pt idx="5185">
                  <c:v>-6.2789999999999999E-2</c:v>
                </c:pt>
                <c:pt idx="5186">
                  <c:v>-0.17823800000000001</c:v>
                </c:pt>
                <c:pt idx="5187">
                  <c:v>-0.20716899999999999</c:v>
                </c:pt>
                <c:pt idx="5188">
                  <c:v>-0.18745400000000001</c:v>
                </c:pt>
                <c:pt idx="5189">
                  <c:v>-2.5406000000000001E-2</c:v>
                </c:pt>
                <c:pt idx="5190">
                  <c:v>6.7351999999999995E-2</c:v>
                </c:pt>
                <c:pt idx="5191">
                  <c:v>1.9591999999999998E-2</c:v>
                </c:pt>
                <c:pt idx="5192">
                  <c:v>7.3532E-2</c:v>
                </c:pt>
                <c:pt idx="5193">
                  <c:v>0.14208999999999999</c:v>
                </c:pt>
                <c:pt idx="5194">
                  <c:v>1.665497</c:v>
                </c:pt>
                <c:pt idx="5195">
                  <c:v>-2.2887999999999999E-2</c:v>
                </c:pt>
                <c:pt idx="5196">
                  <c:v>-1.1589050000000001</c:v>
                </c:pt>
                <c:pt idx="5197">
                  <c:v>9.6878000000000006E-2</c:v>
                </c:pt>
                <c:pt idx="5198">
                  <c:v>-0.22756999999999999</c:v>
                </c:pt>
                <c:pt idx="5199">
                  <c:v>-0.107956</c:v>
                </c:pt>
                <c:pt idx="5200">
                  <c:v>0.27516200000000002</c:v>
                </c:pt>
                <c:pt idx="5201">
                  <c:v>1.3027949999999999</c:v>
                </c:pt>
                <c:pt idx="5202">
                  <c:v>1.214386</c:v>
                </c:pt>
                <c:pt idx="5203">
                  <c:v>0.52944899999999995</c:v>
                </c:pt>
                <c:pt idx="5204">
                  <c:v>1.104492</c:v>
                </c:pt>
                <c:pt idx="5205">
                  <c:v>0.78556800000000004</c:v>
                </c:pt>
                <c:pt idx="5206">
                  <c:v>-0.250305</c:v>
                </c:pt>
                <c:pt idx="5207">
                  <c:v>4.7609999999999996E-3</c:v>
                </c:pt>
                <c:pt idx="5208">
                  <c:v>-7.6004000000000002E-2</c:v>
                </c:pt>
                <c:pt idx="5209">
                  <c:v>-0.40385399999999999</c:v>
                </c:pt>
                <c:pt idx="5210">
                  <c:v>-0.29034399999999999</c:v>
                </c:pt>
                <c:pt idx="5211">
                  <c:v>-0.22514300000000001</c:v>
                </c:pt>
                <c:pt idx="5212">
                  <c:v>-3.9199999999999999E-2</c:v>
                </c:pt>
                <c:pt idx="5213">
                  <c:v>1.034332</c:v>
                </c:pt>
                <c:pt idx="5214">
                  <c:v>1.0068509999999999</c:v>
                </c:pt>
                <c:pt idx="5215">
                  <c:v>0.65402199999999999</c:v>
                </c:pt>
                <c:pt idx="5216">
                  <c:v>0.77978499999999995</c:v>
                </c:pt>
                <c:pt idx="5217">
                  <c:v>0.66905199999999998</c:v>
                </c:pt>
                <c:pt idx="5218">
                  <c:v>0.23077400000000001</c:v>
                </c:pt>
                <c:pt idx="5219">
                  <c:v>6.1040000000000001E-3</c:v>
                </c:pt>
                <c:pt idx="5220">
                  <c:v>-0.13427700000000001</c:v>
                </c:pt>
                <c:pt idx="5221">
                  <c:v>-0.106461</c:v>
                </c:pt>
                <c:pt idx="5222">
                  <c:v>-0.192825</c:v>
                </c:pt>
                <c:pt idx="5223">
                  <c:v>-0.222137</c:v>
                </c:pt>
                <c:pt idx="5224">
                  <c:v>-4.5791999999999999E-2</c:v>
                </c:pt>
                <c:pt idx="5225">
                  <c:v>0.13999900000000001</c:v>
                </c:pt>
                <c:pt idx="5226">
                  <c:v>0.23011799999999999</c:v>
                </c:pt>
                <c:pt idx="5227">
                  <c:v>0.68412799999999996</c:v>
                </c:pt>
                <c:pt idx="5228">
                  <c:v>2.117874</c:v>
                </c:pt>
                <c:pt idx="5229">
                  <c:v>0.18951399999999999</c:v>
                </c:pt>
                <c:pt idx="5230">
                  <c:v>-1.4409479999999999</c:v>
                </c:pt>
                <c:pt idx="5231">
                  <c:v>-0.67334000000000005</c:v>
                </c:pt>
                <c:pt idx="5232">
                  <c:v>-0.49111900000000003</c:v>
                </c:pt>
                <c:pt idx="5233">
                  <c:v>-0.49507099999999998</c:v>
                </c:pt>
                <c:pt idx="5234">
                  <c:v>0.37716699999999997</c:v>
                </c:pt>
                <c:pt idx="5235">
                  <c:v>1.5927279999999999</c:v>
                </c:pt>
                <c:pt idx="5236">
                  <c:v>1.279541</c:v>
                </c:pt>
                <c:pt idx="5237">
                  <c:v>0.428421</c:v>
                </c:pt>
                <c:pt idx="5238">
                  <c:v>0.82450900000000005</c:v>
                </c:pt>
                <c:pt idx="5239">
                  <c:v>1.5309140000000001</c:v>
                </c:pt>
                <c:pt idx="5240">
                  <c:v>0.43957499999999999</c:v>
                </c:pt>
                <c:pt idx="5241">
                  <c:v>-0.40553299999999998</c:v>
                </c:pt>
                <c:pt idx="5242">
                  <c:v>-0.12623599999999999</c:v>
                </c:pt>
                <c:pt idx="5243">
                  <c:v>-0.200317</c:v>
                </c:pt>
                <c:pt idx="5244">
                  <c:v>-0.43054199999999998</c:v>
                </c:pt>
                <c:pt idx="5245">
                  <c:v>-0.41223100000000001</c:v>
                </c:pt>
                <c:pt idx="5246">
                  <c:v>-0.117783</c:v>
                </c:pt>
                <c:pt idx="5247">
                  <c:v>0.66598500000000005</c:v>
                </c:pt>
                <c:pt idx="5248">
                  <c:v>1.0614170000000001</c:v>
                </c:pt>
                <c:pt idx="5249">
                  <c:v>0.556427</c:v>
                </c:pt>
                <c:pt idx="5250">
                  <c:v>0.62976100000000002</c:v>
                </c:pt>
                <c:pt idx="5251">
                  <c:v>0.55464199999999997</c:v>
                </c:pt>
                <c:pt idx="5252">
                  <c:v>0.11065700000000001</c:v>
                </c:pt>
                <c:pt idx="5253">
                  <c:v>-0.126968</c:v>
                </c:pt>
                <c:pt idx="5254">
                  <c:v>-0.14524799999999999</c:v>
                </c:pt>
                <c:pt idx="5255">
                  <c:v>-0.105286</c:v>
                </c:pt>
                <c:pt idx="5256">
                  <c:v>-0.29522700000000002</c:v>
                </c:pt>
                <c:pt idx="5257">
                  <c:v>-0.43659999999999999</c:v>
                </c:pt>
                <c:pt idx="5258">
                  <c:v>-0.26159700000000002</c:v>
                </c:pt>
                <c:pt idx="5259">
                  <c:v>-5.5953999999999997E-2</c:v>
                </c:pt>
                <c:pt idx="5260">
                  <c:v>0.29215999999999998</c:v>
                </c:pt>
                <c:pt idx="5261">
                  <c:v>0.74369799999999997</c:v>
                </c:pt>
                <c:pt idx="5262">
                  <c:v>2.9689939999999999</c:v>
                </c:pt>
                <c:pt idx="5263">
                  <c:v>-0.34945700000000002</c:v>
                </c:pt>
                <c:pt idx="5264">
                  <c:v>-1.3425450000000001</c:v>
                </c:pt>
                <c:pt idx="5265">
                  <c:v>-0.77900700000000001</c:v>
                </c:pt>
                <c:pt idx="5266">
                  <c:v>1.362411</c:v>
                </c:pt>
                <c:pt idx="5267">
                  <c:v>-0.21376000000000001</c:v>
                </c:pt>
                <c:pt idx="5268">
                  <c:v>-0.193359</c:v>
                </c:pt>
                <c:pt idx="5269">
                  <c:v>0.484543</c:v>
                </c:pt>
                <c:pt idx="5270">
                  <c:v>1.120682</c:v>
                </c:pt>
                <c:pt idx="5271">
                  <c:v>0.46592699999999998</c:v>
                </c:pt>
                <c:pt idx="5272">
                  <c:v>0.54049700000000001</c:v>
                </c:pt>
                <c:pt idx="5273">
                  <c:v>1.001495</c:v>
                </c:pt>
                <c:pt idx="5274">
                  <c:v>0.41259800000000002</c:v>
                </c:pt>
                <c:pt idx="5275">
                  <c:v>7.9544000000000004E-2</c:v>
                </c:pt>
                <c:pt idx="5276">
                  <c:v>0.116257</c:v>
                </c:pt>
                <c:pt idx="5277">
                  <c:v>-0.22035199999999999</c:v>
                </c:pt>
                <c:pt idx="5278">
                  <c:v>-0.45323200000000002</c:v>
                </c:pt>
                <c:pt idx="5279">
                  <c:v>-0.50949100000000003</c:v>
                </c:pt>
                <c:pt idx="5280">
                  <c:v>-0.208344</c:v>
                </c:pt>
                <c:pt idx="5281">
                  <c:v>0.84092699999999998</c:v>
                </c:pt>
                <c:pt idx="5282">
                  <c:v>1.3833470000000001</c:v>
                </c:pt>
                <c:pt idx="5283">
                  <c:v>0.55952500000000005</c:v>
                </c:pt>
                <c:pt idx="5284">
                  <c:v>0.48176600000000003</c:v>
                </c:pt>
                <c:pt idx="5285">
                  <c:v>0.47961399999999998</c:v>
                </c:pt>
                <c:pt idx="5286">
                  <c:v>0.30752600000000002</c:v>
                </c:pt>
                <c:pt idx="5287">
                  <c:v>0.17915300000000001</c:v>
                </c:pt>
                <c:pt idx="5288">
                  <c:v>0.100922</c:v>
                </c:pt>
                <c:pt idx="5289">
                  <c:v>-4.2435E-2</c:v>
                </c:pt>
                <c:pt idx="5290">
                  <c:v>-0.11558499999999999</c:v>
                </c:pt>
                <c:pt idx="5291">
                  <c:v>4.3624999999999997E-2</c:v>
                </c:pt>
                <c:pt idx="5292">
                  <c:v>-1.2893999999999999E-2</c:v>
                </c:pt>
                <c:pt idx="5293">
                  <c:v>4.5469999999999998E-3</c:v>
                </c:pt>
                <c:pt idx="5294">
                  <c:v>0.17840600000000001</c:v>
                </c:pt>
                <c:pt idx="5295">
                  <c:v>0.459061</c:v>
                </c:pt>
                <c:pt idx="5296">
                  <c:v>1.2602230000000001</c:v>
                </c:pt>
                <c:pt idx="5297">
                  <c:v>0.81063799999999997</c:v>
                </c:pt>
                <c:pt idx="5298">
                  <c:v>-0.429367</c:v>
                </c:pt>
                <c:pt idx="5299">
                  <c:v>-0.34863300000000003</c:v>
                </c:pt>
                <c:pt idx="5300">
                  <c:v>-0.41198699999999999</c:v>
                </c:pt>
                <c:pt idx="5301">
                  <c:v>-0.20050000000000001</c:v>
                </c:pt>
                <c:pt idx="5302">
                  <c:v>-0.245865</c:v>
                </c:pt>
                <c:pt idx="5303">
                  <c:v>-0.14233399999999999</c:v>
                </c:pt>
                <c:pt idx="5304">
                  <c:v>1.9151</c:v>
                </c:pt>
                <c:pt idx="5305">
                  <c:v>1.096085</c:v>
                </c:pt>
                <c:pt idx="5306">
                  <c:v>-2.0905E-2</c:v>
                </c:pt>
                <c:pt idx="5307">
                  <c:v>3.7658999999999998E-2</c:v>
                </c:pt>
                <c:pt idx="5308">
                  <c:v>1.1858979999999999</c:v>
                </c:pt>
                <c:pt idx="5309">
                  <c:v>0.81762699999999999</c:v>
                </c:pt>
                <c:pt idx="5310">
                  <c:v>-0.53202799999999995</c:v>
                </c:pt>
                <c:pt idx="5311">
                  <c:v>-0.50927699999999998</c:v>
                </c:pt>
                <c:pt idx="5312">
                  <c:v>-0.42654399999999998</c:v>
                </c:pt>
                <c:pt idx="5313">
                  <c:v>-0.415634</c:v>
                </c:pt>
                <c:pt idx="5314">
                  <c:v>0.159409</c:v>
                </c:pt>
                <c:pt idx="5315">
                  <c:v>1.061188</c:v>
                </c:pt>
                <c:pt idx="5316">
                  <c:v>1.2841800000000001</c:v>
                </c:pt>
                <c:pt idx="5317">
                  <c:v>0.71116599999999996</c:v>
                </c:pt>
                <c:pt idx="5318">
                  <c:v>0.78199799999999997</c:v>
                </c:pt>
                <c:pt idx="5319">
                  <c:v>0.634903</c:v>
                </c:pt>
                <c:pt idx="5320">
                  <c:v>0.57589699999999999</c:v>
                </c:pt>
                <c:pt idx="5321">
                  <c:v>0.55371099999999995</c:v>
                </c:pt>
                <c:pt idx="5322">
                  <c:v>0.34474199999999999</c:v>
                </c:pt>
                <c:pt idx="5323">
                  <c:v>0.25176999999999999</c:v>
                </c:pt>
                <c:pt idx="5324">
                  <c:v>0.296066</c:v>
                </c:pt>
                <c:pt idx="5325">
                  <c:v>0.51078800000000002</c:v>
                </c:pt>
                <c:pt idx="5326">
                  <c:v>0.313446</c:v>
                </c:pt>
                <c:pt idx="5327">
                  <c:v>0.13098099999999999</c:v>
                </c:pt>
                <c:pt idx="5328">
                  <c:v>0.119537</c:v>
                </c:pt>
                <c:pt idx="5329">
                  <c:v>0.10761999999999999</c:v>
                </c:pt>
                <c:pt idx="5330">
                  <c:v>0.41722100000000001</c:v>
                </c:pt>
                <c:pt idx="5331">
                  <c:v>1.0137020000000001</c:v>
                </c:pt>
                <c:pt idx="5332">
                  <c:v>0.59303300000000003</c:v>
                </c:pt>
                <c:pt idx="5333">
                  <c:v>0.23500099999999999</c:v>
                </c:pt>
                <c:pt idx="5334">
                  <c:v>0.175034</c:v>
                </c:pt>
                <c:pt idx="5335">
                  <c:v>0.14816299999999999</c:v>
                </c:pt>
                <c:pt idx="5336">
                  <c:v>-7.9039999999999996E-3</c:v>
                </c:pt>
                <c:pt idx="5337">
                  <c:v>-8.2503999999999994E-2</c:v>
                </c:pt>
                <c:pt idx="5338">
                  <c:v>0.16186500000000001</c:v>
                </c:pt>
                <c:pt idx="5339">
                  <c:v>0.77268999999999999</c:v>
                </c:pt>
                <c:pt idx="5340">
                  <c:v>0.60824599999999995</c:v>
                </c:pt>
                <c:pt idx="5341">
                  <c:v>0.53427100000000005</c:v>
                </c:pt>
                <c:pt idx="5342">
                  <c:v>0.73120099999999999</c:v>
                </c:pt>
                <c:pt idx="5343">
                  <c:v>0.78259299999999998</c:v>
                </c:pt>
                <c:pt idx="5344">
                  <c:v>0.58386199999999999</c:v>
                </c:pt>
                <c:pt idx="5345">
                  <c:v>0.35577399999999998</c:v>
                </c:pt>
                <c:pt idx="5346">
                  <c:v>-1.0696000000000001E-2</c:v>
                </c:pt>
                <c:pt idx="5347">
                  <c:v>-0.24424699999999999</c:v>
                </c:pt>
                <c:pt idx="5348">
                  <c:v>-0.26821899999999999</c:v>
                </c:pt>
                <c:pt idx="5349">
                  <c:v>1.5E-5</c:v>
                </c:pt>
                <c:pt idx="5350">
                  <c:v>0.16198699999999999</c:v>
                </c:pt>
                <c:pt idx="5351">
                  <c:v>0.64451599999999998</c:v>
                </c:pt>
                <c:pt idx="5352">
                  <c:v>1.577896</c:v>
                </c:pt>
                <c:pt idx="5353">
                  <c:v>0.92395000000000005</c:v>
                </c:pt>
                <c:pt idx="5354">
                  <c:v>0.956345</c:v>
                </c:pt>
                <c:pt idx="5355">
                  <c:v>0.69693000000000005</c:v>
                </c:pt>
                <c:pt idx="5356">
                  <c:v>-1.5549E-2</c:v>
                </c:pt>
                <c:pt idx="5357">
                  <c:v>4.0848000000000002E-2</c:v>
                </c:pt>
                <c:pt idx="5358">
                  <c:v>-3.3936000000000001E-2</c:v>
                </c:pt>
                <c:pt idx="5359">
                  <c:v>1.8051000000000001E-2</c:v>
                </c:pt>
                <c:pt idx="5360">
                  <c:v>0.13320899999999999</c:v>
                </c:pt>
                <c:pt idx="5361">
                  <c:v>0.205124</c:v>
                </c:pt>
                <c:pt idx="5362">
                  <c:v>0.22073400000000001</c:v>
                </c:pt>
                <c:pt idx="5363">
                  <c:v>0.27938800000000003</c:v>
                </c:pt>
                <c:pt idx="5364">
                  <c:v>0.27873199999999998</c:v>
                </c:pt>
                <c:pt idx="5365">
                  <c:v>0.51246599999999998</c:v>
                </c:pt>
                <c:pt idx="5366">
                  <c:v>1.2053830000000001</c:v>
                </c:pt>
                <c:pt idx="5367">
                  <c:v>6.012E-3</c:v>
                </c:pt>
                <c:pt idx="5368">
                  <c:v>-0.25065599999999999</c:v>
                </c:pt>
                <c:pt idx="5369">
                  <c:v>0.82841500000000001</c:v>
                </c:pt>
                <c:pt idx="5370">
                  <c:v>2.0355000000000002E-2</c:v>
                </c:pt>
                <c:pt idx="5371">
                  <c:v>0.116852</c:v>
                </c:pt>
                <c:pt idx="5372">
                  <c:v>0.37153599999999998</c:v>
                </c:pt>
                <c:pt idx="5373">
                  <c:v>0.425064</c:v>
                </c:pt>
                <c:pt idx="5374">
                  <c:v>0.65699799999999997</c:v>
                </c:pt>
                <c:pt idx="5375">
                  <c:v>0.52864100000000003</c:v>
                </c:pt>
                <c:pt idx="5376">
                  <c:v>0.35456799999999999</c:v>
                </c:pt>
                <c:pt idx="5377">
                  <c:v>0.58830300000000002</c:v>
                </c:pt>
                <c:pt idx="5378">
                  <c:v>0.65527299999999999</c:v>
                </c:pt>
                <c:pt idx="5379">
                  <c:v>0.52026399999999995</c:v>
                </c:pt>
                <c:pt idx="5380">
                  <c:v>0.35791000000000001</c:v>
                </c:pt>
                <c:pt idx="5381">
                  <c:v>-3.8300000000000001E-3</c:v>
                </c:pt>
                <c:pt idx="5382">
                  <c:v>-0.13792399999999999</c:v>
                </c:pt>
                <c:pt idx="5383">
                  <c:v>2.1576000000000001E-2</c:v>
                </c:pt>
                <c:pt idx="5384">
                  <c:v>0.13040199999999999</c:v>
                </c:pt>
                <c:pt idx="5385">
                  <c:v>0.71455400000000002</c:v>
                </c:pt>
                <c:pt idx="5386">
                  <c:v>0.90269500000000003</c:v>
                </c:pt>
                <c:pt idx="5387">
                  <c:v>1.3502959999999999</c:v>
                </c:pt>
                <c:pt idx="5388">
                  <c:v>1.2023619999999999</c:v>
                </c:pt>
                <c:pt idx="5389">
                  <c:v>1.2430570000000001</c:v>
                </c:pt>
                <c:pt idx="5390">
                  <c:v>0.58407600000000004</c:v>
                </c:pt>
                <c:pt idx="5391">
                  <c:v>0.14973400000000001</c:v>
                </c:pt>
                <c:pt idx="5392">
                  <c:v>-4.2861999999999997E-2</c:v>
                </c:pt>
                <c:pt idx="5393">
                  <c:v>-5.7952999999999998E-2</c:v>
                </c:pt>
                <c:pt idx="5394">
                  <c:v>0.129776</c:v>
                </c:pt>
                <c:pt idx="5395">
                  <c:v>0.20294200000000001</c:v>
                </c:pt>
                <c:pt idx="5396">
                  <c:v>-2.2003000000000002E-2</c:v>
                </c:pt>
                <c:pt idx="5397">
                  <c:v>-6.8145999999999998E-2</c:v>
                </c:pt>
                <c:pt idx="5398">
                  <c:v>0.41893000000000002</c:v>
                </c:pt>
                <c:pt idx="5399">
                  <c:v>0.32786599999999999</c:v>
                </c:pt>
                <c:pt idx="5400">
                  <c:v>0.26622000000000001</c:v>
                </c:pt>
                <c:pt idx="5401">
                  <c:v>0.89833099999999999</c:v>
                </c:pt>
                <c:pt idx="5402">
                  <c:v>0.218307</c:v>
                </c:pt>
                <c:pt idx="5403">
                  <c:v>-0.12341299999999999</c:v>
                </c:pt>
                <c:pt idx="5404">
                  <c:v>0.63641400000000004</c:v>
                </c:pt>
                <c:pt idx="5405">
                  <c:v>0.102371</c:v>
                </c:pt>
                <c:pt idx="5406">
                  <c:v>-0.18148800000000001</c:v>
                </c:pt>
                <c:pt idx="5407">
                  <c:v>-0.218719</c:v>
                </c:pt>
                <c:pt idx="5408">
                  <c:v>0.48384100000000002</c:v>
                </c:pt>
                <c:pt idx="5409">
                  <c:v>0.86022900000000002</c:v>
                </c:pt>
                <c:pt idx="5410">
                  <c:v>0.63824499999999995</c:v>
                </c:pt>
                <c:pt idx="5411">
                  <c:v>0.62472499999999997</c:v>
                </c:pt>
                <c:pt idx="5412">
                  <c:v>0.68554700000000002</c:v>
                </c:pt>
                <c:pt idx="5413">
                  <c:v>0.26768500000000001</c:v>
                </c:pt>
                <c:pt idx="5414">
                  <c:v>0.183365</c:v>
                </c:pt>
                <c:pt idx="5415">
                  <c:v>0.27226299999999998</c:v>
                </c:pt>
                <c:pt idx="5416">
                  <c:v>0.19531200000000001</c:v>
                </c:pt>
                <c:pt idx="5417">
                  <c:v>-0.40533400000000003</c:v>
                </c:pt>
                <c:pt idx="5418">
                  <c:v>-4.4951999999999999E-2</c:v>
                </c:pt>
                <c:pt idx="5419">
                  <c:v>-8.9080999999999994E-2</c:v>
                </c:pt>
                <c:pt idx="5420">
                  <c:v>1.003403</c:v>
                </c:pt>
                <c:pt idx="5421">
                  <c:v>2.1867679999999998</c:v>
                </c:pt>
                <c:pt idx="5422">
                  <c:v>0.97036699999999998</c:v>
                </c:pt>
                <c:pt idx="5423">
                  <c:v>0.66822800000000004</c:v>
                </c:pt>
                <c:pt idx="5424">
                  <c:v>0.59922799999999998</c:v>
                </c:pt>
                <c:pt idx="5425">
                  <c:v>0.30368000000000001</c:v>
                </c:pt>
                <c:pt idx="5426">
                  <c:v>4.6051000000000002E-2</c:v>
                </c:pt>
                <c:pt idx="5427">
                  <c:v>-7.1121000000000004E-2</c:v>
                </c:pt>
                <c:pt idx="5428">
                  <c:v>-0.18077099999999999</c:v>
                </c:pt>
                <c:pt idx="5429">
                  <c:v>-0.28150900000000001</c:v>
                </c:pt>
                <c:pt idx="5430">
                  <c:v>-0.21571399999999999</c:v>
                </c:pt>
                <c:pt idx="5431">
                  <c:v>-0.10456799999999999</c:v>
                </c:pt>
                <c:pt idx="5432">
                  <c:v>5.5069E-2</c:v>
                </c:pt>
                <c:pt idx="5433">
                  <c:v>0.62822</c:v>
                </c:pt>
                <c:pt idx="5434">
                  <c:v>1.1270899999999999</c:v>
                </c:pt>
                <c:pt idx="5435">
                  <c:v>0.20962500000000001</c:v>
                </c:pt>
                <c:pt idx="5436">
                  <c:v>-0.31539899999999998</c:v>
                </c:pt>
                <c:pt idx="5437">
                  <c:v>0.19622800000000001</c:v>
                </c:pt>
                <c:pt idx="5438">
                  <c:v>-0.36108400000000002</c:v>
                </c:pt>
                <c:pt idx="5439">
                  <c:v>-0.66365099999999999</c:v>
                </c:pt>
                <c:pt idx="5440">
                  <c:v>0.329758</c:v>
                </c:pt>
                <c:pt idx="5441">
                  <c:v>0.84207200000000004</c:v>
                </c:pt>
                <c:pt idx="5442">
                  <c:v>0.79089399999999999</c:v>
                </c:pt>
                <c:pt idx="5443">
                  <c:v>0.56535299999999999</c:v>
                </c:pt>
                <c:pt idx="5444">
                  <c:v>0.45597799999999999</c:v>
                </c:pt>
                <c:pt idx="5445">
                  <c:v>0.62516799999999995</c:v>
                </c:pt>
                <c:pt idx="5446">
                  <c:v>0.64190700000000001</c:v>
                </c:pt>
                <c:pt idx="5447">
                  <c:v>0.25956699999999999</c:v>
                </c:pt>
                <c:pt idx="5448">
                  <c:v>0.174347</c:v>
                </c:pt>
                <c:pt idx="5449">
                  <c:v>-2.7222E-2</c:v>
                </c:pt>
                <c:pt idx="5450">
                  <c:v>-0.23577899999999999</c:v>
                </c:pt>
                <c:pt idx="5451">
                  <c:v>-0.32376100000000002</c:v>
                </c:pt>
                <c:pt idx="5452">
                  <c:v>-0.46026600000000001</c:v>
                </c:pt>
                <c:pt idx="5453">
                  <c:v>0.21531700000000001</c:v>
                </c:pt>
                <c:pt idx="5454">
                  <c:v>1.232208</c:v>
                </c:pt>
                <c:pt idx="5455">
                  <c:v>1.149338</c:v>
                </c:pt>
                <c:pt idx="5456">
                  <c:v>0.678925</c:v>
                </c:pt>
                <c:pt idx="5457">
                  <c:v>0.54957599999999995</c:v>
                </c:pt>
                <c:pt idx="5458">
                  <c:v>0.33120699999999997</c:v>
                </c:pt>
                <c:pt idx="5459">
                  <c:v>8.4167000000000006E-2</c:v>
                </c:pt>
                <c:pt idx="5460">
                  <c:v>-5.1729999999999996E-3</c:v>
                </c:pt>
                <c:pt idx="5461">
                  <c:v>-7.7576000000000006E-2</c:v>
                </c:pt>
                <c:pt idx="5462">
                  <c:v>-0.133163</c:v>
                </c:pt>
                <c:pt idx="5463">
                  <c:v>-0.10086100000000001</c:v>
                </c:pt>
                <c:pt idx="5464">
                  <c:v>5.5999999999999999E-3</c:v>
                </c:pt>
                <c:pt idx="5465">
                  <c:v>-9.0651999999999996E-2</c:v>
                </c:pt>
                <c:pt idx="5466">
                  <c:v>6.0623000000000003E-2</c:v>
                </c:pt>
                <c:pt idx="5467">
                  <c:v>0.35054000000000002</c:v>
                </c:pt>
                <c:pt idx="5468">
                  <c:v>1.2290650000000001</c:v>
                </c:pt>
                <c:pt idx="5469">
                  <c:v>0.93623400000000001</c:v>
                </c:pt>
                <c:pt idx="5470">
                  <c:v>-0.566666</c:v>
                </c:pt>
                <c:pt idx="5471">
                  <c:v>-0.319382</c:v>
                </c:pt>
                <c:pt idx="5472">
                  <c:v>-0.16233800000000001</c:v>
                </c:pt>
                <c:pt idx="5473">
                  <c:v>-0.45446799999999998</c:v>
                </c:pt>
                <c:pt idx="5474">
                  <c:v>-7.8583E-2</c:v>
                </c:pt>
                <c:pt idx="5475">
                  <c:v>0.82563799999999998</c:v>
                </c:pt>
                <c:pt idx="5476">
                  <c:v>0.73919699999999999</c:v>
                </c:pt>
                <c:pt idx="5477">
                  <c:v>0.55503800000000003</c:v>
                </c:pt>
                <c:pt idx="5478">
                  <c:v>0.67936700000000005</c:v>
                </c:pt>
                <c:pt idx="5479">
                  <c:v>0.84320099999999998</c:v>
                </c:pt>
                <c:pt idx="5480">
                  <c:v>0.68766799999999995</c:v>
                </c:pt>
                <c:pt idx="5481">
                  <c:v>0.15785199999999999</c:v>
                </c:pt>
                <c:pt idx="5482">
                  <c:v>0.24792500000000001</c:v>
                </c:pt>
                <c:pt idx="5483">
                  <c:v>-4.3700999999999997E-2</c:v>
                </c:pt>
                <c:pt idx="5484">
                  <c:v>-0.18525700000000001</c:v>
                </c:pt>
                <c:pt idx="5485">
                  <c:v>-0.18534900000000001</c:v>
                </c:pt>
                <c:pt idx="5486">
                  <c:v>-0.26615899999999998</c:v>
                </c:pt>
                <c:pt idx="5487">
                  <c:v>-7.4829000000000007E-2</c:v>
                </c:pt>
                <c:pt idx="5488">
                  <c:v>0.802338</c:v>
                </c:pt>
                <c:pt idx="5489">
                  <c:v>1.14801</c:v>
                </c:pt>
                <c:pt idx="5490">
                  <c:v>0.495255</c:v>
                </c:pt>
                <c:pt idx="5491">
                  <c:v>0.68840000000000001</c:v>
                </c:pt>
                <c:pt idx="5492">
                  <c:v>0.446243</c:v>
                </c:pt>
                <c:pt idx="5493">
                  <c:v>0.14357</c:v>
                </c:pt>
                <c:pt idx="5494">
                  <c:v>-6.8970000000000004E-2</c:v>
                </c:pt>
                <c:pt idx="5495">
                  <c:v>-0.18238799999999999</c:v>
                </c:pt>
                <c:pt idx="5496">
                  <c:v>-0.19833400000000001</c:v>
                </c:pt>
                <c:pt idx="5497">
                  <c:v>5.8E-4</c:v>
                </c:pt>
                <c:pt idx="5498">
                  <c:v>8.1238000000000005E-2</c:v>
                </c:pt>
                <c:pt idx="5499">
                  <c:v>-2.7297999999999999E-2</c:v>
                </c:pt>
                <c:pt idx="5500">
                  <c:v>1.6708000000000001E-2</c:v>
                </c:pt>
                <c:pt idx="5501">
                  <c:v>-1.8997E-2</c:v>
                </c:pt>
                <c:pt idx="5502">
                  <c:v>0.49707000000000001</c:v>
                </c:pt>
                <c:pt idx="5503">
                  <c:v>2.0121150000000001</c:v>
                </c:pt>
                <c:pt idx="5504">
                  <c:v>-0.60372899999999996</c:v>
                </c:pt>
                <c:pt idx="5505">
                  <c:v>-0.99726899999999996</c:v>
                </c:pt>
                <c:pt idx="5506">
                  <c:v>-0.55970799999999998</c:v>
                </c:pt>
                <c:pt idx="5507">
                  <c:v>0.57106000000000001</c:v>
                </c:pt>
                <c:pt idx="5508">
                  <c:v>1.796E-2</c:v>
                </c:pt>
                <c:pt idx="5509">
                  <c:v>0.34931899999999999</c:v>
                </c:pt>
                <c:pt idx="5510">
                  <c:v>0.74526999999999999</c:v>
                </c:pt>
                <c:pt idx="5511">
                  <c:v>0.77648899999999998</c:v>
                </c:pt>
                <c:pt idx="5512">
                  <c:v>0.62455700000000003</c:v>
                </c:pt>
                <c:pt idx="5513">
                  <c:v>0.76434299999999999</c:v>
                </c:pt>
                <c:pt idx="5514">
                  <c:v>0.89613299999999996</c:v>
                </c:pt>
                <c:pt idx="5515">
                  <c:v>0.61393699999999995</c:v>
                </c:pt>
                <c:pt idx="5516">
                  <c:v>9.9625000000000005E-2</c:v>
                </c:pt>
                <c:pt idx="5517">
                  <c:v>-0.20947299999999999</c:v>
                </c:pt>
                <c:pt idx="5518">
                  <c:v>-0.31336999999999998</c:v>
                </c:pt>
                <c:pt idx="5519">
                  <c:v>-0.26551799999999998</c:v>
                </c:pt>
                <c:pt idx="5520">
                  <c:v>-0.40695199999999998</c:v>
                </c:pt>
                <c:pt idx="5521">
                  <c:v>2.457E-3</c:v>
                </c:pt>
                <c:pt idx="5522">
                  <c:v>0.94122300000000003</c:v>
                </c:pt>
                <c:pt idx="5523">
                  <c:v>1.0384979999999999</c:v>
                </c:pt>
                <c:pt idx="5524">
                  <c:v>0.55473300000000003</c:v>
                </c:pt>
                <c:pt idx="5525">
                  <c:v>0.65963700000000003</c:v>
                </c:pt>
                <c:pt idx="5526">
                  <c:v>0.43609599999999998</c:v>
                </c:pt>
                <c:pt idx="5527">
                  <c:v>0.16101099999999999</c:v>
                </c:pt>
                <c:pt idx="5528">
                  <c:v>-8.4080000000000005E-3</c:v>
                </c:pt>
                <c:pt idx="5529">
                  <c:v>-0.10270700000000001</c:v>
                </c:pt>
                <c:pt idx="5530">
                  <c:v>-0.17945900000000001</c:v>
                </c:pt>
                <c:pt idx="5531">
                  <c:v>-0.20655799999999999</c:v>
                </c:pt>
                <c:pt idx="5532">
                  <c:v>-0.264069</c:v>
                </c:pt>
                <c:pt idx="5533">
                  <c:v>-0.29364000000000001</c:v>
                </c:pt>
                <c:pt idx="5534">
                  <c:v>-0.239456</c:v>
                </c:pt>
                <c:pt idx="5535">
                  <c:v>0.20028699999999999</c:v>
                </c:pt>
                <c:pt idx="5536">
                  <c:v>0.61499000000000004</c:v>
                </c:pt>
                <c:pt idx="5537">
                  <c:v>2.1078800000000002</c:v>
                </c:pt>
                <c:pt idx="5538">
                  <c:v>-0.32899499999999998</c:v>
                </c:pt>
                <c:pt idx="5539">
                  <c:v>-0.78466800000000003</c:v>
                </c:pt>
                <c:pt idx="5540">
                  <c:v>8.9263999999999996E-2</c:v>
                </c:pt>
                <c:pt idx="5541">
                  <c:v>-0.29910300000000001</c:v>
                </c:pt>
                <c:pt idx="5542">
                  <c:v>-0.216446</c:v>
                </c:pt>
                <c:pt idx="5543">
                  <c:v>5.4137999999999999E-2</c:v>
                </c:pt>
                <c:pt idx="5544">
                  <c:v>0.99500999999999995</c:v>
                </c:pt>
                <c:pt idx="5545">
                  <c:v>0.85162400000000005</c:v>
                </c:pt>
                <c:pt idx="5546">
                  <c:v>0.63876299999999997</c:v>
                </c:pt>
                <c:pt idx="5547">
                  <c:v>0.799149</c:v>
                </c:pt>
                <c:pt idx="5548">
                  <c:v>0.93724099999999999</c:v>
                </c:pt>
                <c:pt idx="5549">
                  <c:v>0.57221999999999995</c:v>
                </c:pt>
                <c:pt idx="5550">
                  <c:v>1.12E-2</c:v>
                </c:pt>
                <c:pt idx="5551">
                  <c:v>7.7620999999999996E-2</c:v>
                </c:pt>
                <c:pt idx="5552">
                  <c:v>-0.18077099999999999</c:v>
                </c:pt>
                <c:pt idx="5553">
                  <c:v>-0.34013399999999999</c:v>
                </c:pt>
                <c:pt idx="5554">
                  <c:v>-0.37411499999999998</c:v>
                </c:pt>
                <c:pt idx="5555">
                  <c:v>-0.27835100000000002</c:v>
                </c:pt>
                <c:pt idx="5556">
                  <c:v>0.42150900000000002</c:v>
                </c:pt>
                <c:pt idx="5557">
                  <c:v>1.3575900000000001</c:v>
                </c:pt>
                <c:pt idx="5558">
                  <c:v>0.54655500000000001</c:v>
                </c:pt>
                <c:pt idx="5559">
                  <c:v>0.55696100000000004</c:v>
                </c:pt>
                <c:pt idx="5560">
                  <c:v>0.66645799999999999</c:v>
                </c:pt>
                <c:pt idx="5561">
                  <c:v>0.35861199999999999</c:v>
                </c:pt>
                <c:pt idx="5562">
                  <c:v>5.0292999999999997E-2</c:v>
                </c:pt>
                <c:pt idx="5563">
                  <c:v>-0.109833</c:v>
                </c:pt>
                <c:pt idx="5564">
                  <c:v>-0.21038799999999999</c:v>
                </c:pt>
                <c:pt idx="5565">
                  <c:v>-0.23399400000000001</c:v>
                </c:pt>
                <c:pt idx="5566">
                  <c:v>-0.213562</c:v>
                </c:pt>
                <c:pt idx="5567">
                  <c:v>-6.3064999999999996E-2</c:v>
                </c:pt>
                <c:pt idx="5568">
                  <c:v>5.1788000000000001E-2</c:v>
                </c:pt>
                <c:pt idx="5569">
                  <c:v>0.28958099999999998</c:v>
                </c:pt>
                <c:pt idx="5570">
                  <c:v>0.53794900000000001</c:v>
                </c:pt>
                <c:pt idx="5571">
                  <c:v>1.4141999999999999</c:v>
                </c:pt>
                <c:pt idx="5572">
                  <c:v>0.65455600000000003</c:v>
                </c:pt>
                <c:pt idx="5573">
                  <c:v>-1.0773159999999999</c:v>
                </c:pt>
                <c:pt idx="5574">
                  <c:v>-0.70132399999999995</c:v>
                </c:pt>
                <c:pt idx="5575">
                  <c:v>0.86401399999999995</c:v>
                </c:pt>
                <c:pt idx="5576">
                  <c:v>-0.116531</c:v>
                </c:pt>
                <c:pt idx="5577">
                  <c:v>-0.350327</c:v>
                </c:pt>
                <c:pt idx="5578">
                  <c:v>0.323959</c:v>
                </c:pt>
                <c:pt idx="5579">
                  <c:v>0.83644099999999999</c:v>
                </c:pt>
                <c:pt idx="5580">
                  <c:v>0.43234299999999998</c:v>
                </c:pt>
                <c:pt idx="5581">
                  <c:v>0.46476699999999999</c:v>
                </c:pt>
                <c:pt idx="5582">
                  <c:v>0.71716299999999999</c:v>
                </c:pt>
                <c:pt idx="5583">
                  <c:v>0.91796900000000003</c:v>
                </c:pt>
                <c:pt idx="5584">
                  <c:v>0.35372900000000002</c:v>
                </c:pt>
                <c:pt idx="5585">
                  <c:v>-9.0026999999999996E-2</c:v>
                </c:pt>
                <c:pt idx="5586">
                  <c:v>-0.10437</c:v>
                </c:pt>
                <c:pt idx="5587">
                  <c:v>-0.18257100000000001</c:v>
                </c:pt>
                <c:pt idx="5588">
                  <c:v>-0.154282</c:v>
                </c:pt>
                <c:pt idx="5589">
                  <c:v>0.22287000000000001</c:v>
                </c:pt>
                <c:pt idx="5590">
                  <c:v>0.32017499999999999</c:v>
                </c:pt>
                <c:pt idx="5591">
                  <c:v>1.22879</c:v>
                </c:pt>
                <c:pt idx="5592">
                  <c:v>0.59088099999999999</c:v>
                </c:pt>
                <c:pt idx="5593">
                  <c:v>0.391708</c:v>
                </c:pt>
                <c:pt idx="5594">
                  <c:v>0.61120600000000003</c:v>
                </c:pt>
                <c:pt idx="5595">
                  <c:v>0.33349600000000001</c:v>
                </c:pt>
                <c:pt idx="5596">
                  <c:v>7.2555999999999995E-2</c:v>
                </c:pt>
                <c:pt idx="5597">
                  <c:v>-4.2418999999999998E-2</c:v>
                </c:pt>
                <c:pt idx="5598">
                  <c:v>-0.13642899999999999</c:v>
                </c:pt>
                <c:pt idx="5599">
                  <c:v>-0.236572</c:v>
                </c:pt>
                <c:pt idx="5600">
                  <c:v>-0.13000500000000001</c:v>
                </c:pt>
                <c:pt idx="5601">
                  <c:v>0.15338099999999999</c:v>
                </c:pt>
                <c:pt idx="5602">
                  <c:v>0.26222200000000001</c:v>
                </c:pt>
                <c:pt idx="5603">
                  <c:v>0.25360100000000002</c:v>
                </c:pt>
                <c:pt idx="5604">
                  <c:v>-1.7273E-2</c:v>
                </c:pt>
                <c:pt idx="5605">
                  <c:v>1.150604</c:v>
                </c:pt>
                <c:pt idx="5606">
                  <c:v>0.77990700000000002</c:v>
                </c:pt>
                <c:pt idx="5607">
                  <c:v>-0.80154400000000003</c:v>
                </c:pt>
                <c:pt idx="5608">
                  <c:v>-0.21057100000000001</c:v>
                </c:pt>
                <c:pt idx="5609">
                  <c:v>9.5444000000000001E-2</c:v>
                </c:pt>
                <c:pt idx="5610">
                  <c:v>-0.11724900000000001</c:v>
                </c:pt>
                <c:pt idx="5611">
                  <c:v>-3.9351999999999998E-2</c:v>
                </c:pt>
                <c:pt idx="5612">
                  <c:v>0.75683599999999995</c:v>
                </c:pt>
                <c:pt idx="5613">
                  <c:v>0.76988199999999996</c:v>
                </c:pt>
                <c:pt idx="5614">
                  <c:v>0.54901100000000003</c:v>
                </c:pt>
                <c:pt idx="5615">
                  <c:v>0.57817099999999999</c:v>
                </c:pt>
                <c:pt idx="5616">
                  <c:v>1.03447</c:v>
                </c:pt>
                <c:pt idx="5617">
                  <c:v>1.0113220000000001</c:v>
                </c:pt>
                <c:pt idx="5618">
                  <c:v>0.28640700000000002</c:v>
                </c:pt>
                <c:pt idx="5619">
                  <c:v>-4.0237000000000002E-2</c:v>
                </c:pt>
                <c:pt idx="5620">
                  <c:v>-0.20996100000000001</c:v>
                </c:pt>
                <c:pt idx="5621">
                  <c:v>-0.213028</c:v>
                </c:pt>
                <c:pt idx="5622">
                  <c:v>-0.36343399999999998</c:v>
                </c:pt>
                <c:pt idx="5623">
                  <c:v>-0.32253999999999999</c:v>
                </c:pt>
                <c:pt idx="5624">
                  <c:v>0.30014000000000002</c:v>
                </c:pt>
                <c:pt idx="5625">
                  <c:v>1.258392</c:v>
                </c:pt>
                <c:pt idx="5626">
                  <c:v>1.0784910000000001</c:v>
                </c:pt>
                <c:pt idx="5627">
                  <c:v>0.24310300000000001</c:v>
                </c:pt>
                <c:pt idx="5628">
                  <c:v>0.34768700000000002</c:v>
                </c:pt>
                <c:pt idx="5629">
                  <c:v>0.32969700000000002</c:v>
                </c:pt>
                <c:pt idx="5630">
                  <c:v>2.1819999999999999E-3</c:v>
                </c:pt>
                <c:pt idx="5631">
                  <c:v>-0.19300800000000001</c:v>
                </c:pt>
                <c:pt idx="5632">
                  <c:v>-0.21992500000000001</c:v>
                </c:pt>
                <c:pt idx="5633">
                  <c:v>-9.8586999999999994E-2</c:v>
                </c:pt>
                <c:pt idx="5634">
                  <c:v>-0.13409399999999999</c:v>
                </c:pt>
                <c:pt idx="5635">
                  <c:v>-0.11144999999999999</c:v>
                </c:pt>
                <c:pt idx="5636">
                  <c:v>0.14627100000000001</c:v>
                </c:pt>
                <c:pt idx="5637">
                  <c:v>0.34251399999999999</c:v>
                </c:pt>
                <c:pt idx="5638">
                  <c:v>1.0721890000000001</c:v>
                </c:pt>
                <c:pt idx="5639">
                  <c:v>1.5872040000000001</c:v>
                </c:pt>
                <c:pt idx="5640">
                  <c:v>-0.96067800000000003</c:v>
                </c:pt>
                <c:pt idx="5641">
                  <c:v>-0.99987800000000004</c:v>
                </c:pt>
                <c:pt idx="5642">
                  <c:v>-0.58252000000000004</c:v>
                </c:pt>
                <c:pt idx="5643">
                  <c:v>-0.58987400000000001</c:v>
                </c:pt>
                <c:pt idx="5644">
                  <c:v>-0.32896399999999998</c:v>
                </c:pt>
                <c:pt idx="5645">
                  <c:v>0.89038099999999998</c:v>
                </c:pt>
                <c:pt idx="5646">
                  <c:v>1.5957490000000001</c:v>
                </c:pt>
                <c:pt idx="5647">
                  <c:v>0.44392399999999999</c:v>
                </c:pt>
                <c:pt idx="5648">
                  <c:v>0.540771</c:v>
                </c:pt>
                <c:pt idx="5649">
                  <c:v>0.88337699999999997</c:v>
                </c:pt>
                <c:pt idx="5650">
                  <c:v>0.79072600000000004</c:v>
                </c:pt>
                <c:pt idx="5651">
                  <c:v>0.40759299999999998</c:v>
                </c:pt>
                <c:pt idx="5652">
                  <c:v>2.4323000000000001E-2</c:v>
                </c:pt>
                <c:pt idx="5653">
                  <c:v>-5.1956000000000002E-2</c:v>
                </c:pt>
                <c:pt idx="5654">
                  <c:v>-0.13520799999999999</c:v>
                </c:pt>
                <c:pt idx="5655">
                  <c:v>-0.285385</c:v>
                </c:pt>
                <c:pt idx="5656">
                  <c:v>-0.34524500000000002</c:v>
                </c:pt>
                <c:pt idx="5657">
                  <c:v>5.7433999999999999E-2</c:v>
                </c:pt>
                <c:pt idx="5658">
                  <c:v>1.0550539999999999</c:v>
                </c:pt>
                <c:pt idx="5659">
                  <c:v>1.0632630000000001</c:v>
                </c:pt>
                <c:pt idx="5660">
                  <c:v>0.389542</c:v>
                </c:pt>
                <c:pt idx="5661">
                  <c:v>0.43402099999999999</c:v>
                </c:pt>
                <c:pt idx="5662">
                  <c:v>0.32786599999999999</c:v>
                </c:pt>
                <c:pt idx="5663">
                  <c:v>0.182281</c:v>
                </c:pt>
                <c:pt idx="5664">
                  <c:v>7.0206000000000005E-2</c:v>
                </c:pt>
                <c:pt idx="5665">
                  <c:v>-7.5230000000000002E-3</c:v>
                </c:pt>
                <c:pt idx="5666">
                  <c:v>-0.22161900000000001</c:v>
                </c:pt>
                <c:pt idx="5667">
                  <c:v>-0.24760399999999999</c:v>
                </c:pt>
                <c:pt idx="5668">
                  <c:v>-0.110703</c:v>
                </c:pt>
                <c:pt idx="5669">
                  <c:v>-3.7109000000000003E-2</c:v>
                </c:pt>
                <c:pt idx="5670">
                  <c:v>-6.6588999999999995E-2</c:v>
                </c:pt>
                <c:pt idx="5671">
                  <c:v>-0.243759</c:v>
                </c:pt>
                <c:pt idx="5672">
                  <c:v>1.3513949999999999</c:v>
                </c:pt>
                <c:pt idx="5673">
                  <c:v>0.62525900000000001</c:v>
                </c:pt>
                <c:pt idx="5674">
                  <c:v>-0.87098699999999996</c:v>
                </c:pt>
                <c:pt idx="5675">
                  <c:v>0.75761400000000001</c:v>
                </c:pt>
                <c:pt idx="5676">
                  <c:v>-0.424454</c:v>
                </c:pt>
                <c:pt idx="5677">
                  <c:v>-0.19831799999999999</c:v>
                </c:pt>
                <c:pt idx="5678">
                  <c:v>0.22953799999999999</c:v>
                </c:pt>
                <c:pt idx="5679">
                  <c:v>0.62010200000000004</c:v>
                </c:pt>
                <c:pt idx="5680">
                  <c:v>0.80105599999999999</c:v>
                </c:pt>
                <c:pt idx="5681">
                  <c:v>0.65075700000000003</c:v>
                </c:pt>
                <c:pt idx="5682">
                  <c:v>0.59739699999999996</c:v>
                </c:pt>
                <c:pt idx="5683">
                  <c:v>0.63101200000000002</c:v>
                </c:pt>
                <c:pt idx="5684">
                  <c:v>0.80213900000000005</c:v>
                </c:pt>
                <c:pt idx="5685">
                  <c:v>0.54792799999999997</c:v>
                </c:pt>
                <c:pt idx="5686">
                  <c:v>6.3919000000000004E-2</c:v>
                </c:pt>
                <c:pt idx="5687">
                  <c:v>-0.11985800000000001</c:v>
                </c:pt>
                <c:pt idx="5688">
                  <c:v>-0.16706799999999999</c:v>
                </c:pt>
                <c:pt idx="5689">
                  <c:v>-0.23497000000000001</c:v>
                </c:pt>
                <c:pt idx="5690">
                  <c:v>-0.38546799999999998</c:v>
                </c:pt>
                <c:pt idx="5691">
                  <c:v>-7.6492000000000004E-2</c:v>
                </c:pt>
                <c:pt idx="5692">
                  <c:v>0.68571499999999996</c:v>
                </c:pt>
                <c:pt idx="5693">
                  <c:v>1.349396</c:v>
                </c:pt>
                <c:pt idx="5694">
                  <c:v>0.4879</c:v>
                </c:pt>
                <c:pt idx="5695">
                  <c:v>0.42411799999999999</c:v>
                </c:pt>
                <c:pt idx="5696">
                  <c:v>0.317749</c:v>
                </c:pt>
                <c:pt idx="5697">
                  <c:v>0.13650499999999999</c:v>
                </c:pt>
                <c:pt idx="5698">
                  <c:v>4.6600000000000003E-2</c:v>
                </c:pt>
                <c:pt idx="5699">
                  <c:v>-3.0776999999999999E-2</c:v>
                </c:pt>
                <c:pt idx="5700">
                  <c:v>-0.190277</c:v>
                </c:pt>
                <c:pt idx="5701">
                  <c:v>-0.252106</c:v>
                </c:pt>
                <c:pt idx="5702">
                  <c:v>-0.13903799999999999</c:v>
                </c:pt>
                <c:pt idx="5703">
                  <c:v>-9.5337000000000005E-2</c:v>
                </c:pt>
                <c:pt idx="5704">
                  <c:v>-7.3791999999999996E-2</c:v>
                </c:pt>
                <c:pt idx="5705">
                  <c:v>5.9188999999999999E-2</c:v>
                </c:pt>
                <c:pt idx="5706">
                  <c:v>1.1524509999999999</c:v>
                </c:pt>
                <c:pt idx="5707">
                  <c:v>1.5636140000000001</c:v>
                </c:pt>
                <c:pt idx="5708">
                  <c:v>-0.75709499999999996</c:v>
                </c:pt>
                <c:pt idx="5709">
                  <c:v>-0.76097099999999995</c:v>
                </c:pt>
                <c:pt idx="5710">
                  <c:v>-0.13095100000000001</c:v>
                </c:pt>
                <c:pt idx="5711">
                  <c:v>-0.47354099999999999</c:v>
                </c:pt>
                <c:pt idx="5712">
                  <c:v>-8.4625000000000006E-2</c:v>
                </c:pt>
                <c:pt idx="5713">
                  <c:v>5.2382999999999999E-2</c:v>
                </c:pt>
                <c:pt idx="5714">
                  <c:v>0.68080099999999999</c:v>
                </c:pt>
                <c:pt idx="5715">
                  <c:v>1.525299</c:v>
                </c:pt>
                <c:pt idx="5716">
                  <c:v>0.58982800000000002</c:v>
                </c:pt>
                <c:pt idx="5717">
                  <c:v>0.59404000000000001</c:v>
                </c:pt>
                <c:pt idx="5718">
                  <c:v>1.159821</c:v>
                </c:pt>
                <c:pt idx="5719">
                  <c:v>0.69805899999999999</c:v>
                </c:pt>
                <c:pt idx="5720">
                  <c:v>-7.3074E-2</c:v>
                </c:pt>
                <c:pt idx="5721">
                  <c:v>-0.19175700000000001</c:v>
                </c:pt>
                <c:pt idx="5722">
                  <c:v>-0.16903699999999999</c:v>
                </c:pt>
                <c:pt idx="5723">
                  <c:v>-0.307037</c:v>
                </c:pt>
                <c:pt idx="5724">
                  <c:v>-0.23561099999999999</c:v>
                </c:pt>
                <c:pt idx="5725">
                  <c:v>0.10853599999999999</c:v>
                </c:pt>
                <c:pt idx="5726">
                  <c:v>0.55795300000000003</c:v>
                </c:pt>
                <c:pt idx="5727">
                  <c:v>0.841171</c:v>
                </c:pt>
                <c:pt idx="5728">
                  <c:v>0.39623999999999998</c:v>
                </c:pt>
                <c:pt idx="5729">
                  <c:v>0.65683000000000002</c:v>
                </c:pt>
                <c:pt idx="5730">
                  <c:v>0.57070900000000002</c:v>
                </c:pt>
                <c:pt idx="5731">
                  <c:v>0.25025900000000001</c:v>
                </c:pt>
                <c:pt idx="5732">
                  <c:v>-5.5053999999999999E-2</c:v>
                </c:pt>
                <c:pt idx="5733">
                  <c:v>-0.195465</c:v>
                </c:pt>
                <c:pt idx="5734">
                  <c:v>-0.27476499999999998</c:v>
                </c:pt>
                <c:pt idx="5735">
                  <c:v>-0.25599699999999997</c:v>
                </c:pt>
                <c:pt idx="5736">
                  <c:v>-1.4664E-2</c:v>
                </c:pt>
                <c:pt idx="5737">
                  <c:v>0.174377</c:v>
                </c:pt>
                <c:pt idx="5738">
                  <c:v>0.46192899999999998</c:v>
                </c:pt>
                <c:pt idx="5739">
                  <c:v>0.43453999999999998</c:v>
                </c:pt>
                <c:pt idx="5740">
                  <c:v>0.66819799999999996</c:v>
                </c:pt>
                <c:pt idx="5741">
                  <c:v>0.56291199999999997</c:v>
                </c:pt>
                <c:pt idx="5742">
                  <c:v>-0.46881099999999998</c:v>
                </c:pt>
                <c:pt idx="5743">
                  <c:v>-0.69181800000000004</c:v>
                </c:pt>
                <c:pt idx="5744">
                  <c:v>0.48220800000000003</c:v>
                </c:pt>
                <c:pt idx="5745">
                  <c:v>-8.1923999999999997E-2</c:v>
                </c:pt>
                <c:pt idx="5746">
                  <c:v>-0.166077</c:v>
                </c:pt>
                <c:pt idx="5747">
                  <c:v>0.220001</c:v>
                </c:pt>
                <c:pt idx="5748">
                  <c:v>0.66412400000000005</c:v>
                </c:pt>
                <c:pt idx="5749">
                  <c:v>0.75062600000000002</c:v>
                </c:pt>
                <c:pt idx="5750">
                  <c:v>0.86051900000000003</c:v>
                </c:pt>
                <c:pt idx="5751">
                  <c:v>1.0269010000000001</c:v>
                </c:pt>
                <c:pt idx="5752">
                  <c:v>1.3168489999999999</c:v>
                </c:pt>
                <c:pt idx="5753">
                  <c:v>0.48231499999999999</c:v>
                </c:pt>
                <c:pt idx="5754">
                  <c:v>-0.12919600000000001</c:v>
                </c:pt>
                <c:pt idx="5755">
                  <c:v>-0.21401999999999999</c:v>
                </c:pt>
                <c:pt idx="5756">
                  <c:v>-0.33409100000000003</c:v>
                </c:pt>
                <c:pt idx="5757">
                  <c:v>-0.41270400000000002</c:v>
                </c:pt>
                <c:pt idx="5758">
                  <c:v>-0.36862200000000001</c:v>
                </c:pt>
                <c:pt idx="5759">
                  <c:v>8.8775999999999994E-2</c:v>
                </c:pt>
                <c:pt idx="5760">
                  <c:v>1.510605</c:v>
                </c:pt>
                <c:pt idx="5761">
                  <c:v>0.82807900000000001</c:v>
                </c:pt>
                <c:pt idx="5762">
                  <c:v>0.429062</c:v>
                </c:pt>
                <c:pt idx="5763">
                  <c:v>0.50277700000000003</c:v>
                </c:pt>
                <c:pt idx="5764">
                  <c:v>0.56123400000000001</c:v>
                </c:pt>
                <c:pt idx="5765">
                  <c:v>0.358902</c:v>
                </c:pt>
                <c:pt idx="5766">
                  <c:v>7.3135000000000006E-2</c:v>
                </c:pt>
                <c:pt idx="5767">
                  <c:v>-0.139877</c:v>
                </c:pt>
                <c:pt idx="5768">
                  <c:v>-0.19494600000000001</c:v>
                </c:pt>
                <c:pt idx="5769">
                  <c:v>-0.1754</c:v>
                </c:pt>
                <c:pt idx="5770">
                  <c:v>-0.32353199999999999</c:v>
                </c:pt>
                <c:pt idx="5771">
                  <c:v>-0.25614900000000002</c:v>
                </c:pt>
                <c:pt idx="5772">
                  <c:v>-3.8436999999999999E-2</c:v>
                </c:pt>
                <c:pt idx="5773">
                  <c:v>0.62251299999999998</c:v>
                </c:pt>
                <c:pt idx="5774">
                  <c:v>1.6587369999999999</c:v>
                </c:pt>
                <c:pt idx="5775">
                  <c:v>1.0516970000000001</c:v>
                </c:pt>
                <c:pt idx="5776">
                  <c:v>-1.221786</c:v>
                </c:pt>
                <c:pt idx="5777">
                  <c:v>-0.50550799999999996</c:v>
                </c:pt>
                <c:pt idx="5778">
                  <c:v>-0.159195</c:v>
                </c:pt>
                <c:pt idx="5779">
                  <c:v>1.6169999999999999E-3</c:v>
                </c:pt>
                <c:pt idx="5780">
                  <c:v>0.29977399999999998</c:v>
                </c:pt>
                <c:pt idx="5781">
                  <c:v>-3.3690999999999999E-2</c:v>
                </c:pt>
                <c:pt idx="5782">
                  <c:v>0.57934600000000003</c:v>
                </c:pt>
                <c:pt idx="5783">
                  <c:v>0.87966900000000003</c:v>
                </c:pt>
                <c:pt idx="5784">
                  <c:v>0.62234500000000004</c:v>
                </c:pt>
                <c:pt idx="5785">
                  <c:v>0.70617700000000005</c:v>
                </c:pt>
                <c:pt idx="5786">
                  <c:v>0.89866599999999996</c:v>
                </c:pt>
                <c:pt idx="5787">
                  <c:v>0.599136</c:v>
                </c:pt>
                <c:pt idx="5788">
                  <c:v>7.7926999999999996E-2</c:v>
                </c:pt>
                <c:pt idx="5789">
                  <c:v>0.16511500000000001</c:v>
                </c:pt>
                <c:pt idx="5790">
                  <c:v>-8.1558000000000005E-2</c:v>
                </c:pt>
                <c:pt idx="5791">
                  <c:v>-0.45481899999999997</c:v>
                </c:pt>
                <c:pt idx="5792">
                  <c:v>-0.29431200000000002</c:v>
                </c:pt>
                <c:pt idx="5793">
                  <c:v>0.26269500000000001</c:v>
                </c:pt>
                <c:pt idx="5794">
                  <c:v>0.80033900000000002</c:v>
                </c:pt>
                <c:pt idx="5795">
                  <c:v>1.192429</c:v>
                </c:pt>
                <c:pt idx="5796">
                  <c:v>0.499695</c:v>
                </c:pt>
                <c:pt idx="5797">
                  <c:v>0.46131899999999998</c:v>
                </c:pt>
                <c:pt idx="5798">
                  <c:v>0.37409999999999999</c:v>
                </c:pt>
                <c:pt idx="5799">
                  <c:v>0.10943600000000001</c:v>
                </c:pt>
                <c:pt idx="5800">
                  <c:v>-0.135574</c:v>
                </c:pt>
                <c:pt idx="5801">
                  <c:v>-0.262878</c:v>
                </c:pt>
                <c:pt idx="5802">
                  <c:v>-7.9177999999999998E-2</c:v>
                </c:pt>
                <c:pt idx="5803">
                  <c:v>0.14446999999999999</c:v>
                </c:pt>
                <c:pt idx="5804">
                  <c:v>3.8192999999999998E-2</c:v>
                </c:pt>
                <c:pt idx="5805">
                  <c:v>-0.17297399999999999</c:v>
                </c:pt>
                <c:pt idx="5806">
                  <c:v>-0.17335500000000001</c:v>
                </c:pt>
                <c:pt idx="5807">
                  <c:v>0.38577299999999998</c:v>
                </c:pt>
                <c:pt idx="5808">
                  <c:v>0.32638499999999998</c:v>
                </c:pt>
                <c:pt idx="5809">
                  <c:v>0.95018000000000002</c:v>
                </c:pt>
                <c:pt idx="5810">
                  <c:v>-0.49069200000000002</c:v>
                </c:pt>
                <c:pt idx="5811">
                  <c:v>0.20152300000000001</c:v>
                </c:pt>
                <c:pt idx="5812">
                  <c:v>-9.6207000000000001E-2</c:v>
                </c:pt>
                <c:pt idx="5813">
                  <c:v>-9.5122999999999999E-2</c:v>
                </c:pt>
                <c:pt idx="5814">
                  <c:v>0.69300799999999996</c:v>
                </c:pt>
                <c:pt idx="5815">
                  <c:v>0.27723700000000001</c:v>
                </c:pt>
                <c:pt idx="5816">
                  <c:v>0.63905299999999998</c:v>
                </c:pt>
                <c:pt idx="5817">
                  <c:v>0.78170799999999996</c:v>
                </c:pt>
                <c:pt idx="5818">
                  <c:v>0.68089299999999997</c:v>
                </c:pt>
                <c:pt idx="5819">
                  <c:v>0.70262100000000005</c:v>
                </c:pt>
                <c:pt idx="5820">
                  <c:v>0.79899600000000004</c:v>
                </c:pt>
                <c:pt idx="5821">
                  <c:v>0.22390699999999999</c:v>
                </c:pt>
                <c:pt idx="5822">
                  <c:v>0.136047</c:v>
                </c:pt>
                <c:pt idx="5823">
                  <c:v>-0.13017300000000001</c:v>
                </c:pt>
                <c:pt idx="5824">
                  <c:v>-0.38496399999999997</c:v>
                </c:pt>
                <c:pt idx="5825">
                  <c:v>-0.33061200000000002</c:v>
                </c:pt>
                <c:pt idx="5826">
                  <c:v>-0.44004799999999999</c:v>
                </c:pt>
                <c:pt idx="5827">
                  <c:v>0.38240099999999999</c:v>
                </c:pt>
                <c:pt idx="5828">
                  <c:v>1.4262999999999999</c:v>
                </c:pt>
                <c:pt idx="5829">
                  <c:v>0.81582600000000005</c:v>
                </c:pt>
                <c:pt idx="5830">
                  <c:v>0.29022199999999998</c:v>
                </c:pt>
                <c:pt idx="5831">
                  <c:v>0.46012900000000001</c:v>
                </c:pt>
                <c:pt idx="5832">
                  <c:v>0.417603</c:v>
                </c:pt>
                <c:pt idx="5833">
                  <c:v>0.19998199999999999</c:v>
                </c:pt>
                <c:pt idx="5834">
                  <c:v>4.9300999999999998E-2</c:v>
                </c:pt>
                <c:pt idx="5835">
                  <c:v>-6.3263E-2</c:v>
                </c:pt>
                <c:pt idx="5836">
                  <c:v>-0.21516399999999999</c:v>
                </c:pt>
                <c:pt idx="5837">
                  <c:v>-0.20349100000000001</c:v>
                </c:pt>
                <c:pt idx="5838">
                  <c:v>-6.1950999999999999E-2</c:v>
                </c:pt>
                <c:pt idx="5839">
                  <c:v>-9.5444000000000001E-2</c:v>
                </c:pt>
                <c:pt idx="5840">
                  <c:v>3.4653000000000003E-2</c:v>
                </c:pt>
                <c:pt idx="5841">
                  <c:v>0.15832499999999999</c:v>
                </c:pt>
                <c:pt idx="5842">
                  <c:v>1.432053</c:v>
                </c:pt>
                <c:pt idx="5843">
                  <c:v>1.142517</c:v>
                </c:pt>
                <c:pt idx="5844">
                  <c:v>-0.90618900000000002</c:v>
                </c:pt>
                <c:pt idx="5845">
                  <c:v>-0.88134800000000002</c:v>
                </c:pt>
                <c:pt idx="5846">
                  <c:v>1.5300000000000001E-4</c:v>
                </c:pt>
                <c:pt idx="5847">
                  <c:v>3.4285999999999997E-2</c:v>
                </c:pt>
                <c:pt idx="5848">
                  <c:v>0.10043299999999999</c:v>
                </c:pt>
                <c:pt idx="5849">
                  <c:v>0.30520599999999998</c:v>
                </c:pt>
                <c:pt idx="5850">
                  <c:v>1.183853</c:v>
                </c:pt>
                <c:pt idx="5851">
                  <c:v>1.1852720000000001</c:v>
                </c:pt>
                <c:pt idx="5852">
                  <c:v>0.89582799999999996</c:v>
                </c:pt>
                <c:pt idx="5853">
                  <c:v>1.1328739999999999</c:v>
                </c:pt>
                <c:pt idx="5854">
                  <c:v>0.74192800000000003</c:v>
                </c:pt>
                <c:pt idx="5855">
                  <c:v>-0.148727</c:v>
                </c:pt>
                <c:pt idx="5856">
                  <c:v>-0.243927</c:v>
                </c:pt>
                <c:pt idx="5857">
                  <c:v>-0.34129300000000001</c:v>
                </c:pt>
                <c:pt idx="5858">
                  <c:v>-0.42091400000000001</c:v>
                </c:pt>
                <c:pt idx="5859">
                  <c:v>-0.49021900000000002</c:v>
                </c:pt>
                <c:pt idx="5860">
                  <c:v>-0.258774</c:v>
                </c:pt>
                <c:pt idx="5861">
                  <c:v>0.74391200000000002</c:v>
                </c:pt>
                <c:pt idx="5862">
                  <c:v>1.238815</c:v>
                </c:pt>
                <c:pt idx="5863">
                  <c:v>0.64462299999999995</c:v>
                </c:pt>
                <c:pt idx="5864">
                  <c:v>0.38616899999999998</c:v>
                </c:pt>
                <c:pt idx="5865">
                  <c:v>0.77688599999999997</c:v>
                </c:pt>
                <c:pt idx="5866">
                  <c:v>0.57372999999999996</c:v>
                </c:pt>
                <c:pt idx="5867">
                  <c:v>0.18833900000000001</c:v>
                </c:pt>
                <c:pt idx="5868">
                  <c:v>-1.0208E-2</c:v>
                </c:pt>
                <c:pt idx="5869">
                  <c:v>-6.5445000000000003E-2</c:v>
                </c:pt>
                <c:pt idx="5870">
                  <c:v>-0.138733</c:v>
                </c:pt>
                <c:pt idx="5871">
                  <c:v>-0.55702200000000002</c:v>
                </c:pt>
                <c:pt idx="5872">
                  <c:v>-0.51980599999999999</c:v>
                </c:pt>
                <c:pt idx="5873">
                  <c:v>-0.25337199999999999</c:v>
                </c:pt>
                <c:pt idx="5874">
                  <c:v>-0.14025899999999999</c:v>
                </c:pt>
                <c:pt idx="5875">
                  <c:v>0.72387699999999999</c:v>
                </c:pt>
                <c:pt idx="5876">
                  <c:v>1.784348</c:v>
                </c:pt>
                <c:pt idx="5877">
                  <c:v>0.97999599999999998</c:v>
                </c:pt>
                <c:pt idx="5878">
                  <c:v>-0.89643899999999999</c:v>
                </c:pt>
                <c:pt idx="5879">
                  <c:v>-0.67752100000000004</c:v>
                </c:pt>
                <c:pt idx="5880">
                  <c:v>-7.7331999999999998E-2</c:v>
                </c:pt>
                <c:pt idx="5881">
                  <c:v>8.3434999999999995E-2</c:v>
                </c:pt>
                <c:pt idx="5882">
                  <c:v>7.8934000000000004E-2</c:v>
                </c:pt>
                <c:pt idx="5883">
                  <c:v>0.101212</c:v>
                </c:pt>
                <c:pt idx="5884">
                  <c:v>1.039444</c:v>
                </c:pt>
                <c:pt idx="5885">
                  <c:v>1.0123139999999999</c:v>
                </c:pt>
                <c:pt idx="5886">
                  <c:v>0.46621699999999999</c:v>
                </c:pt>
                <c:pt idx="5887">
                  <c:v>0.81077600000000005</c:v>
                </c:pt>
                <c:pt idx="5888">
                  <c:v>1.133057</c:v>
                </c:pt>
                <c:pt idx="5889">
                  <c:v>0.25115999999999999</c:v>
                </c:pt>
                <c:pt idx="5890">
                  <c:v>-0.109207</c:v>
                </c:pt>
                <c:pt idx="5891">
                  <c:v>1.9196000000000001E-2</c:v>
                </c:pt>
                <c:pt idx="5892">
                  <c:v>-6.1844000000000003E-2</c:v>
                </c:pt>
                <c:pt idx="5893">
                  <c:v>-0.47067300000000001</c:v>
                </c:pt>
                <c:pt idx="5894">
                  <c:v>-0.55796800000000002</c:v>
                </c:pt>
                <c:pt idx="5895">
                  <c:v>-9.4131000000000006E-2</c:v>
                </c:pt>
                <c:pt idx="5896">
                  <c:v>1.017944</c:v>
                </c:pt>
                <c:pt idx="5897">
                  <c:v>1.0522309999999999</c:v>
                </c:pt>
                <c:pt idx="5898">
                  <c:v>0.47729500000000002</c:v>
                </c:pt>
                <c:pt idx="5899">
                  <c:v>0.632355</c:v>
                </c:pt>
                <c:pt idx="5900">
                  <c:v>0.63200400000000001</c:v>
                </c:pt>
                <c:pt idx="5901">
                  <c:v>0.31373600000000001</c:v>
                </c:pt>
                <c:pt idx="5902">
                  <c:v>9.9532999999999996E-2</c:v>
                </c:pt>
                <c:pt idx="5903">
                  <c:v>-6.2286000000000001E-2</c:v>
                </c:pt>
                <c:pt idx="5904">
                  <c:v>-0.11235000000000001</c:v>
                </c:pt>
                <c:pt idx="5905">
                  <c:v>-5.4611E-2</c:v>
                </c:pt>
                <c:pt idx="5906">
                  <c:v>-0.16342200000000001</c:v>
                </c:pt>
                <c:pt idx="5907">
                  <c:v>-3.9351999999999998E-2</c:v>
                </c:pt>
                <c:pt idx="5908">
                  <c:v>-9.7458000000000003E-2</c:v>
                </c:pt>
                <c:pt idx="5909">
                  <c:v>-4.7943E-2</c:v>
                </c:pt>
                <c:pt idx="5910">
                  <c:v>0.89563000000000004</c:v>
                </c:pt>
                <c:pt idx="5911">
                  <c:v>2.0727229999999999</c:v>
                </c:pt>
                <c:pt idx="5912">
                  <c:v>-0.122894</c:v>
                </c:pt>
                <c:pt idx="5913">
                  <c:v>-0.91008</c:v>
                </c:pt>
                <c:pt idx="5914">
                  <c:v>0.82380699999999996</c:v>
                </c:pt>
                <c:pt idx="5915">
                  <c:v>-0.105133</c:v>
                </c:pt>
                <c:pt idx="5916">
                  <c:v>-0.33631899999999998</c:v>
                </c:pt>
                <c:pt idx="5917">
                  <c:v>-0.25575300000000001</c:v>
                </c:pt>
                <c:pt idx="5918">
                  <c:v>6.0196E-2</c:v>
                </c:pt>
                <c:pt idx="5919">
                  <c:v>0.57727099999999998</c:v>
                </c:pt>
                <c:pt idx="5920">
                  <c:v>0.51795999999999998</c:v>
                </c:pt>
                <c:pt idx="5921">
                  <c:v>0.1492</c:v>
                </c:pt>
                <c:pt idx="5922">
                  <c:v>0.77357500000000001</c:v>
                </c:pt>
                <c:pt idx="5923">
                  <c:v>0.98585500000000004</c:v>
                </c:pt>
                <c:pt idx="5924">
                  <c:v>0.27639799999999998</c:v>
                </c:pt>
                <c:pt idx="5925">
                  <c:v>8.4579000000000001E-2</c:v>
                </c:pt>
                <c:pt idx="5926">
                  <c:v>0.21504200000000001</c:v>
                </c:pt>
                <c:pt idx="5927">
                  <c:v>-7.0601999999999998E-2</c:v>
                </c:pt>
                <c:pt idx="5928">
                  <c:v>-0.23733499999999999</c:v>
                </c:pt>
                <c:pt idx="5929">
                  <c:v>7.3441000000000006E-2</c:v>
                </c:pt>
                <c:pt idx="5930">
                  <c:v>0.36538700000000002</c:v>
                </c:pt>
                <c:pt idx="5931">
                  <c:v>1.070862</c:v>
                </c:pt>
                <c:pt idx="5932">
                  <c:v>1.3680570000000001</c:v>
                </c:pt>
                <c:pt idx="5933">
                  <c:v>1.0049440000000001</c:v>
                </c:pt>
                <c:pt idx="5934">
                  <c:v>0.59011800000000003</c:v>
                </c:pt>
                <c:pt idx="5935">
                  <c:v>0.14497399999999999</c:v>
                </c:pt>
                <c:pt idx="5936">
                  <c:v>7.8261999999999998E-2</c:v>
                </c:pt>
                <c:pt idx="5937">
                  <c:v>0.242065</c:v>
                </c:pt>
                <c:pt idx="5938">
                  <c:v>0.244476</c:v>
                </c:pt>
                <c:pt idx="5939">
                  <c:v>8.2932000000000006E-2</c:v>
                </c:pt>
                <c:pt idx="5940">
                  <c:v>-1.8311000000000001E-2</c:v>
                </c:pt>
                <c:pt idx="5941">
                  <c:v>3.9107999999999997E-2</c:v>
                </c:pt>
                <c:pt idx="5942">
                  <c:v>-0.150391</c:v>
                </c:pt>
                <c:pt idx="5943">
                  <c:v>-8.4840000000000002E-3</c:v>
                </c:pt>
                <c:pt idx="5944">
                  <c:v>0.11051900000000001</c:v>
                </c:pt>
                <c:pt idx="5945">
                  <c:v>1.080414</c:v>
                </c:pt>
                <c:pt idx="5946">
                  <c:v>1.939468</c:v>
                </c:pt>
                <c:pt idx="5947">
                  <c:v>-7.1807999999999997E-2</c:v>
                </c:pt>
                <c:pt idx="5948">
                  <c:v>-0.29457100000000003</c:v>
                </c:pt>
                <c:pt idx="5949">
                  <c:v>0.65417499999999995</c:v>
                </c:pt>
                <c:pt idx="5950">
                  <c:v>-0.193527</c:v>
                </c:pt>
                <c:pt idx="5951">
                  <c:v>-0.105438</c:v>
                </c:pt>
                <c:pt idx="5952">
                  <c:v>2.14E-4</c:v>
                </c:pt>
                <c:pt idx="5953">
                  <c:v>0.189331</c:v>
                </c:pt>
                <c:pt idx="5954">
                  <c:v>0.45738200000000001</c:v>
                </c:pt>
                <c:pt idx="5955">
                  <c:v>0.745865</c:v>
                </c:pt>
                <c:pt idx="5956">
                  <c:v>0.75797999999999999</c:v>
                </c:pt>
                <c:pt idx="5957">
                  <c:v>0.50639299999999998</c:v>
                </c:pt>
                <c:pt idx="5958">
                  <c:v>0.332733</c:v>
                </c:pt>
                <c:pt idx="5959">
                  <c:v>0.30929600000000002</c:v>
                </c:pt>
                <c:pt idx="5960">
                  <c:v>0.21589700000000001</c:v>
                </c:pt>
                <c:pt idx="5961">
                  <c:v>0.15335099999999999</c:v>
                </c:pt>
                <c:pt idx="5962">
                  <c:v>-0.118103</c:v>
                </c:pt>
                <c:pt idx="5963">
                  <c:v>-0.246002</c:v>
                </c:pt>
                <c:pt idx="5964">
                  <c:v>0.14440900000000001</c:v>
                </c:pt>
                <c:pt idx="5965">
                  <c:v>0.832901</c:v>
                </c:pt>
                <c:pt idx="5966">
                  <c:v>1.517471</c:v>
                </c:pt>
                <c:pt idx="5967">
                  <c:v>1.2976989999999999</c:v>
                </c:pt>
                <c:pt idx="5968">
                  <c:v>1.0229490000000001</c:v>
                </c:pt>
                <c:pt idx="5969">
                  <c:v>0.822403</c:v>
                </c:pt>
                <c:pt idx="5970">
                  <c:v>0.59013400000000005</c:v>
                </c:pt>
                <c:pt idx="5971">
                  <c:v>0.34227000000000002</c:v>
                </c:pt>
                <c:pt idx="5972">
                  <c:v>0.18908700000000001</c:v>
                </c:pt>
                <c:pt idx="5973">
                  <c:v>5.4469999999999996E-3</c:v>
                </c:pt>
                <c:pt idx="5974">
                  <c:v>5.7189999999999998E-2</c:v>
                </c:pt>
                <c:pt idx="5975">
                  <c:v>0.224274</c:v>
                </c:pt>
                <c:pt idx="5976">
                  <c:v>0.40104699999999999</c:v>
                </c:pt>
                <c:pt idx="5977">
                  <c:v>4.9899999999999996E-3</c:v>
                </c:pt>
                <c:pt idx="5978">
                  <c:v>-1.2817E-2</c:v>
                </c:pt>
                <c:pt idx="5979">
                  <c:v>7.1929999999999994E-2</c:v>
                </c:pt>
                <c:pt idx="5980">
                  <c:v>0.30612200000000001</c:v>
                </c:pt>
                <c:pt idx="5981">
                  <c:v>1.548141</c:v>
                </c:pt>
                <c:pt idx="5982">
                  <c:v>0.114746</c:v>
                </c:pt>
                <c:pt idx="5983">
                  <c:v>0.29481499999999999</c:v>
                </c:pt>
                <c:pt idx="5984">
                  <c:v>0.83265699999999998</c:v>
                </c:pt>
                <c:pt idx="5985">
                  <c:v>0.22082499999999999</c:v>
                </c:pt>
                <c:pt idx="5986">
                  <c:v>6.8587999999999996E-2</c:v>
                </c:pt>
                <c:pt idx="5987">
                  <c:v>1.4847000000000001E-2</c:v>
                </c:pt>
                <c:pt idx="5988">
                  <c:v>-9.5032000000000005E-2</c:v>
                </c:pt>
                <c:pt idx="5989">
                  <c:v>8.7372000000000005E-2</c:v>
                </c:pt>
                <c:pt idx="5990">
                  <c:v>0.59954799999999997</c:v>
                </c:pt>
                <c:pt idx="5991">
                  <c:v>0.75961299999999998</c:v>
                </c:pt>
                <c:pt idx="5992">
                  <c:v>0.42944300000000002</c:v>
                </c:pt>
                <c:pt idx="5993">
                  <c:v>4.0954999999999998E-2</c:v>
                </c:pt>
                <c:pt idx="5994">
                  <c:v>-1.4938E-2</c:v>
                </c:pt>
                <c:pt idx="5995">
                  <c:v>-8.7589999999999994E-3</c:v>
                </c:pt>
                <c:pt idx="5996">
                  <c:v>-5.8594E-2</c:v>
                </c:pt>
                <c:pt idx="5997">
                  <c:v>-0.166992</c:v>
                </c:pt>
                <c:pt idx="5998">
                  <c:v>-0.14013700000000001</c:v>
                </c:pt>
                <c:pt idx="5999">
                  <c:v>0.1091</c:v>
                </c:pt>
                <c:pt idx="6000">
                  <c:v>0.187088</c:v>
                </c:pt>
                <c:pt idx="6001">
                  <c:v>0.193466</c:v>
                </c:pt>
                <c:pt idx="6002">
                  <c:v>0.42225600000000002</c:v>
                </c:pt>
                <c:pt idx="6003">
                  <c:v>0.89602700000000002</c:v>
                </c:pt>
                <c:pt idx="6004">
                  <c:v>1.244186</c:v>
                </c:pt>
                <c:pt idx="6005">
                  <c:v>0.74231000000000003</c:v>
                </c:pt>
                <c:pt idx="6006">
                  <c:v>2.8899999999999999E-2</c:v>
                </c:pt>
                <c:pt idx="6007">
                  <c:v>-0.34893800000000003</c:v>
                </c:pt>
                <c:pt idx="6008">
                  <c:v>-0.29246499999999997</c:v>
                </c:pt>
                <c:pt idx="6009">
                  <c:v>-0.155441</c:v>
                </c:pt>
                <c:pt idx="6010">
                  <c:v>-0.18690499999999999</c:v>
                </c:pt>
                <c:pt idx="6011">
                  <c:v>-9.3506000000000006E-2</c:v>
                </c:pt>
                <c:pt idx="6012">
                  <c:v>-0.107529</c:v>
                </c:pt>
                <c:pt idx="6013">
                  <c:v>-0.25601200000000002</c:v>
                </c:pt>
                <c:pt idx="6014">
                  <c:v>-0.265488</c:v>
                </c:pt>
                <c:pt idx="6015">
                  <c:v>-0.17999299999999999</c:v>
                </c:pt>
                <c:pt idx="6016">
                  <c:v>-0.19300800000000001</c:v>
                </c:pt>
                <c:pt idx="6017">
                  <c:v>-0.24377399999999999</c:v>
                </c:pt>
                <c:pt idx="6018">
                  <c:v>-0.187912</c:v>
                </c:pt>
                <c:pt idx="6019">
                  <c:v>0.17694099999999999</c:v>
                </c:pt>
                <c:pt idx="6020">
                  <c:v>0.283142</c:v>
                </c:pt>
                <c:pt idx="6021">
                  <c:v>-3.8864000000000003E-2</c:v>
                </c:pt>
                <c:pt idx="6022">
                  <c:v>-0.37110900000000002</c:v>
                </c:pt>
                <c:pt idx="6023">
                  <c:v>-8.0993999999999997E-2</c:v>
                </c:pt>
                <c:pt idx="6024">
                  <c:v>0.13958699999999999</c:v>
                </c:pt>
                <c:pt idx="6025">
                  <c:v>0.15820300000000001</c:v>
                </c:pt>
                <c:pt idx="6026">
                  <c:v>8.6532999999999999E-2</c:v>
                </c:pt>
                <c:pt idx="6027">
                  <c:v>6.2407999999999998E-2</c:v>
                </c:pt>
                <c:pt idx="6028">
                  <c:v>9.3718999999999997E-2</c:v>
                </c:pt>
                <c:pt idx="6029">
                  <c:v>0.10179100000000001</c:v>
                </c:pt>
                <c:pt idx="6030">
                  <c:v>0.20599400000000001</c:v>
                </c:pt>
                <c:pt idx="6031">
                  <c:v>0.23321500000000001</c:v>
                </c:pt>
                <c:pt idx="6032">
                  <c:v>0.220139</c:v>
                </c:pt>
                <c:pt idx="6033">
                  <c:v>0.39581300000000003</c:v>
                </c:pt>
                <c:pt idx="6034">
                  <c:v>0.69581599999999999</c:v>
                </c:pt>
                <c:pt idx="6035">
                  <c:v>0.705399</c:v>
                </c:pt>
                <c:pt idx="6036">
                  <c:v>0.60656699999999997</c:v>
                </c:pt>
                <c:pt idx="6037">
                  <c:v>0.66769400000000001</c:v>
                </c:pt>
                <c:pt idx="6038">
                  <c:v>0.92250100000000002</c:v>
                </c:pt>
                <c:pt idx="6039">
                  <c:v>0.88002000000000002</c:v>
                </c:pt>
                <c:pt idx="6040">
                  <c:v>0.48284899999999997</c:v>
                </c:pt>
                <c:pt idx="6041">
                  <c:v>6.8145999999999998E-2</c:v>
                </c:pt>
                <c:pt idx="6042">
                  <c:v>-0.17813100000000001</c:v>
                </c:pt>
                <c:pt idx="6043">
                  <c:v>-0.16172800000000001</c:v>
                </c:pt>
                <c:pt idx="6044">
                  <c:v>-7.0679000000000006E-2</c:v>
                </c:pt>
                <c:pt idx="6045">
                  <c:v>5.2306999999999999E-2</c:v>
                </c:pt>
                <c:pt idx="6046">
                  <c:v>0.294296</c:v>
                </c:pt>
                <c:pt idx="6047">
                  <c:v>0.33705099999999999</c:v>
                </c:pt>
                <c:pt idx="6048">
                  <c:v>0.172516</c:v>
                </c:pt>
                <c:pt idx="6049">
                  <c:v>9.9030000000000003E-3</c:v>
                </c:pt>
                <c:pt idx="6050">
                  <c:v>-7.5942999999999997E-2</c:v>
                </c:pt>
                <c:pt idx="6051">
                  <c:v>-0.111374</c:v>
                </c:pt>
                <c:pt idx="6052">
                  <c:v>-0.32005299999999998</c:v>
                </c:pt>
                <c:pt idx="6053">
                  <c:v>-0.40637200000000001</c:v>
                </c:pt>
                <c:pt idx="6054">
                  <c:v>-0.38903799999999999</c:v>
                </c:pt>
                <c:pt idx="6055">
                  <c:v>-0.501633</c:v>
                </c:pt>
                <c:pt idx="6056">
                  <c:v>-0.769791</c:v>
                </c:pt>
                <c:pt idx="6057">
                  <c:v>-0.91923500000000002</c:v>
                </c:pt>
                <c:pt idx="6058">
                  <c:v>-0.60995500000000002</c:v>
                </c:pt>
                <c:pt idx="6059">
                  <c:v>-0.15246599999999999</c:v>
                </c:pt>
                <c:pt idx="6060">
                  <c:v>-7.5622999999999996E-2</c:v>
                </c:pt>
                <c:pt idx="6061">
                  <c:v>-0.35401899999999997</c:v>
                </c:pt>
                <c:pt idx="6062">
                  <c:v>-0.36222799999999999</c:v>
                </c:pt>
                <c:pt idx="6063">
                  <c:v>4.5288000000000002E-2</c:v>
                </c:pt>
                <c:pt idx="6064">
                  <c:v>0.55311600000000005</c:v>
                </c:pt>
                <c:pt idx="6065">
                  <c:v>0.74348400000000003</c:v>
                </c:pt>
                <c:pt idx="6066">
                  <c:v>0.45036300000000001</c:v>
                </c:pt>
                <c:pt idx="6067">
                  <c:v>0.28163100000000002</c:v>
                </c:pt>
                <c:pt idx="6068">
                  <c:v>0.58372500000000005</c:v>
                </c:pt>
                <c:pt idx="6069">
                  <c:v>0.70239300000000005</c:v>
                </c:pt>
                <c:pt idx="6070">
                  <c:v>0.93861399999999995</c:v>
                </c:pt>
                <c:pt idx="6071">
                  <c:v>1.0926359999999999</c:v>
                </c:pt>
                <c:pt idx="6072">
                  <c:v>0.90589900000000001</c:v>
                </c:pt>
                <c:pt idx="6073">
                  <c:v>1.293884</c:v>
                </c:pt>
                <c:pt idx="6074">
                  <c:v>0.98565700000000001</c:v>
                </c:pt>
                <c:pt idx="6075">
                  <c:v>3.2378999999999998E-2</c:v>
                </c:pt>
                <c:pt idx="6076">
                  <c:v>-0.46833799999999998</c:v>
                </c:pt>
                <c:pt idx="6077">
                  <c:v>-0.84345999999999999</c:v>
                </c:pt>
                <c:pt idx="6078">
                  <c:v>-0.87576299999999996</c:v>
                </c:pt>
                <c:pt idx="6079">
                  <c:v>-0.72428899999999996</c:v>
                </c:pt>
                <c:pt idx="6080">
                  <c:v>-0.481049</c:v>
                </c:pt>
                <c:pt idx="6081">
                  <c:v>-7.6537999999999995E-2</c:v>
                </c:pt>
                <c:pt idx="6082">
                  <c:v>4.3152000000000003E-2</c:v>
                </c:pt>
                <c:pt idx="6083">
                  <c:v>1.0735319999999999</c:v>
                </c:pt>
                <c:pt idx="6084">
                  <c:v>0.57913199999999998</c:v>
                </c:pt>
                <c:pt idx="6085">
                  <c:v>0.18077099999999999</c:v>
                </c:pt>
                <c:pt idx="6086">
                  <c:v>7.1929999999999994E-2</c:v>
                </c:pt>
                <c:pt idx="6087">
                  <c:v>0.29589799999999999</c:v>
                </c:pt>
                <c:pt idx="6088">
                  <c:v>0.107803</c:v>
                </c:pt>
                <c:pt idx="6089">
                  <c:v>0.21804799999999999</c:v>
                </c:pt>
                <c:pt idx="6090">
                  <c:v>0.60606400000000005</c:v>
                </c:pt>
                <c:pt idx="6091">
                  <c:v>0.71987900000000005</c:v>
                </c:pt>
                <c:pt idx="6092">
                  <c:v>0.30848700000000001</c:v>
                </c:pt>
                <c:pt idx="6093">
                  <c:v>-0.100296</c:v>
                </c:pt>
                <c:pt idx="6094">
                  <c:v>-9.9121000000000001E-2</c:v>
                </c:pt>
                <c:pt idx="6095">
                  <c:v>7.1686E-2</c:v>
                </c:pt>
                <c:pt idx="6096">
                  <c:v>0.31533800000000001</c:v>
                </c:pt>
                <c:pt idx="6097">
                  <c:v>0.60980199999999996</c:v>
                </c:pt>
                <c:pt idx="6098">
                  <c:v>0.40193200000000001</c:v>
                </c:pt>
                <c:pt idx="6099">
                  <c:v>0.35975600000000002</c:v>
                </c:pt>
                <c:pt idx="6100">
                  <c:v>0.38975500000000002</c:v>
                </c:pt>
                <c:pt idx="6101">
                  <c:v>0.39117400000000002</c:v>
                </c:pt>
                <c:pt idx="6102">
                  <c:v>0.78033399999999997</c:v>
                </c:pt>
                <c:pt idx="6103">
                  <c:v>1.2730410000000001</c:v>
                </c:pt>
                <c:pt idx="6104">
                  <c:v>1.3082579999999999</c:v>
                </c:pt>
                <c:pt idx="6105">
                  <c:v>1.06366</c:v>
                </c:pt>
                <c:pt idx="6106">
                  <c:v>0.71812399999999998</c:v>
                </c:pt>
                <c:pt idx="6107">
                  <c:v>0.44953900000000002</c:v>
                </c:pt>
                <c:pt idx="6108">
                  <c:v>0.31291200000000002</c:v>
                </c:pt>
                <c:pt idx="6109">
                  <c:v>0.23225399999999999</c:v>
                </c:pt>
                <c:pt idx="6110">
                  <c:v>8.7784000000000001E-2</c:v>
                </c:pt>
                <c:pt idx="6111">
                  <c:v>1.5152000000000001E-2</c:v>
                </c:pt>
                <c:pt idx="6112">
                  <c:v>7.5272000000000006E-2</c:v>
                </c:pt>
                <c:pt idx="6113">
                  <c:v>0.222107</c:v>
                </c:pt>
                <c:pt idx="6114">
                  <c:v>0.37264999999999998</c:v>
                </c:pt>
                <c:pt idx="6115">
                  <c:v>0.171677</c:v>
                </c:pt>
                <c:pt idx="6116">
                  <c:v>0.72222900000000001</c:v>
                </c:pt>
                <c:pt idx="6117">
                  <c:v>0.96824600000000005</c:v>
                </c:pt>
                <c:pt idx="6118">
                  <c:v>-1.007736</c:v>
                </c:pt>
                <c:pt idx="6119">
                  <c:v>0.53036499999999998</c:v>
                </c:pt>
                <c:pt idx="6120">
                  <c:v>0.12246700000000001</c:v>
                </c:pt>
                <c:pt idx="6121">
                  <c:v>6.0699000000000003E-2</c:v>
                </c:pt>
                <c:pt idx="6122">
                  <c:v>8.4259000000000001E-2</c:v>
                </c:pt>
                <c:pt idx="6123">
                  <c:v>0.139877</c:v>
                </c:pt>
                <c:pt idx="6124">
                  <c:v>0.227127</c:v>
                </c:pt>
                <c:pt idx="6125">
                  <c:v>0.32302900000000001</c:v>
                </c:pt>
                <c:pt idx="6126">
                  <c:v>0.25222800000000001</c:v>
                </c:pt>
                <c:pt idx="6127">
                  <c:v>0.16300999999999999</c:v>
                </c:pt>
                <c:pt idx="6128">
                  <c:v>0.21812400000000001</c:v>
                </c:pt>
                <c:pt idx="6129">
                  <c:v>0.28332499999999999</c:v>
                </c:pt>
                <c:pt idx="6130">
                  <c:v>0.13223299999999999</c:v>
                </c:pt>
                <c:pt idx="6131">
                  <c:v>0.29754599999999998</c:v>
                </c:pt>
                <c:pt idx="6132">
                  <c:v>0.38233899999999998</c:v>
                </c:pt>
                <c:pt idx="6133">
                  <c:v>0.269424</c:v>
                </c:pt>
                <c:pt idx="6134">
                  <c:v>0.32875100000000002</c:v>
                </c:pt>
                <c:pt idx="6135">
                  <c:v>0.40801999999999999</c:v>
                </c:pt>
                <c:pt idx="6136">
                  <c:v>0.31610100000000002</c:v>
                </c:pt>
                <c:pt idx="6137">
                  <c:v>1.0943449999999999</c:v>
                </c:pt>
                <c:pt idx="6138">
                  <c:v>1.6809689999999999</c:v>
                </c:pt>
                <c:pt idx="6139">
                  <c:v>1.3202210000000001</c:v>
                </c:pt>
                <c:pt idx="6140">
                  <c:v>0.72384599999999999</c:v>
                </c:pt>
                <c:pt idx="6141">
                  <c:v>0.39360000000000001</c:v>
                </c:pt>
                <c:pt idx="6142">
                  <c:v>0.31031799999999998</c:v>
                </c:pt>
                <c:pt idx="6143">
                  <c:v>0.17782600000000001</c:v>
                </c:pt>
                <c:pt idx="6144">
                  <c:v>0.139572</c:v>
                </c:pt>
                <c:pt idx="6145">
                  <c:v>5.2475000000000001E-2</c:v>
                </c:pt>
                <c:pt idx="6146">
                  <c:v>3.5100000000000002E-4</c:v>
                </c:pt>
                <c:pt idx="6147">
                  <c:v>0.19711300000000001</c:v>
                </c:pt>
                <c:pt idx="6148">
                  <c:v>0.52017199999999997</c:v>
                </c:pt>
                <c:pt idx="6149">
                  <c:v>0.36460900000000002</c:v>
                </c:pt>
                <c:pt idx="6150">
                  <c:v>0.26028400000000002</c:v>
                </c:pt>
                <c:pt idx="6151">
                  <c:v>8.2001000000000004E-2</c:v>
                </c:pt>
                <c:pt idx="6152">
                  <c:v>-1.4541999999999999E-2</c:v>
                </c:pt>
                <c:pt idx="6153">
                  <c:v>0.48991400000000002</c:v>
                </c:pt>
                <c:pt idx="6154">
                  <c:v>0.31515500000000002</c:v>
                </c:pt>
                <c:pt idx="6155">
                  <c:v>0.30282599999999998</c:v>
                </c:pt>
                <c:pt idx="6156">
                  <c:v>0.113205</c:v>
                </c:pt>
                <c:pt idx="6157">
                  <c:v>8.1848000000000004E-2</c:v>
                </c:pt>
                <c:pt idx="6158">
                  <c:v>0.18510399999999999</c:v>
                </c:pt>
                <c:pt idx="6159">
                  <c:v>0.41630600000000001</c:v>
                </c:pt>
                <c:pt idx="6160">
                  <c:v>0.49665799999999999</c:v>
                </c:pt>
                <c:pt idx="6161">
                  <c:v>0.43838500000000002</c:v>
                </c:pt>
                <c:pt idx="6162">
                  <c:v>0.39645399999999997</c:v>
                </c:pt>
                <c:pt idx="6163">
                  <c:v>0.17910799999999999</c:v>
                </c:pt>
                <c:pt idx="6164">
                  <c:v>0.183563</c:v>
                </c:pt>
                <c:pt idx="6165">
                  <c:v>0.233017</c:v>
                </c:pt>
                <c:pt idx="6166">
                  <c:v>0.22018399999999999</c:v>
                </c:pt>
                <c:pt idx="6167">
                  <c:v>0.26080300000000001</c:v>
                </c:pt>
                <c:pt idx="6168">
                  <c:v>0.138763</c:v>
                </c:pt>
                <c:pt idx="6169">
                  <c:v>9.0424000000000004E-2</c:v>
                </c:pt>
                <c:pt idx="6170">
                  <c:v>0.27018700000000001</c:v>
                </c:pt>
                <c:pt idx="6171">
                  <c:v>0.80293300000000001</c:v>
                </c:pt>
                <c:pt idx="6172">
                  <c:v>1.29837</c:v>
                </c:pt>
                <c:pt idx="6173">
                  <c:v>1.3339840000000001</c:v>
                </c:pt>
                <c:pt idx="6174">
                  <c:v>1.1720280000000001</c:v>
                </c:pt>
                <c:pt idx="6175">
                  <c:v>0.90457200000000004</c:v>
                </c:pt>
                <c:pt idx="6176">
                  <c:v>0.674149</c:v>
                </c:pt>
                <c:pt idx="6177">
                  <c:v>0.35511799999999999</c:v>
                </c:pt>
                <c:pt idx="6178">
                  <c:v>0.16273499999999999</c:v>
                </c:pt>
                <c:pt idx="6179">
                  <c:v>2.5803E-2</c:v>
                </c:pt>
                <c:pt idx="6180">
                  <c:v>-7.9422000000000006E-2</c:v>
                </c:pt>
                <c:pt idx="6181">
                  <c:v>-5.5389000000000001E-2</c:v>
                </c:pt>
                <c:pt idx="6182">
                  <c:v>0.20771800000000001</c:v>
                </c:pt>
                <c:pt idx="6183">
                  <c:v>0.300232</c:v>
                </c:pt>
                <c:pt idx="6184">
                  <c:v>0.113708</c:v>
                </c:pt>
                <c:pt idx="6185">
                  <c:v>0.20683299999999999</c:v>
                </c:pt>
                <c:pt idx="6186">
                  <c:v>0.85897800000000002</c:v>
                </c:pt>
                <c:pt idx="6187">
                  <c:v>-0.14280699999999999</c:v>
                </c:pt>
                <c:pt idx="6188">
                  <c:v>0.31175199999999997</c:v>
                </c:pt>
                <c:pt idx="6189">
                  <c:v>0.49708599999999997</c:v>
                </c:pt>
                <c:pt idx="6190">
                  <c:v>0.32165500000000002</c:v>
                </c:pt>
                <c:pt idx="6191">
                  <c:v>0.25131199999999998</c:v>
                </c:pt>
                <c:pt idx="6192">
                  <c:v>0.15010100000000001</c:v>
                </c:pt>
                <c:pt idx="6193">
                  <c:v>0.27151500000000001</c:v>
                </c:pt>
                <c:pt idx="6194">
                  <c:v>0.34225499999999998</c:v>
                </c:pt>
                <c:pt idx="6195">
                  <c:v>0.24334700000000001</c:v>
                </c:pt>
                <c:pt idx="6196">
                  <c:v>0.23303199999999999</c:v>
                </c:pt>
                <c:pt idx="6197">
                  <c:v>0.35086099999999998</c:v>
                </c:pt>
                <c:pt idx="6198">
                  <c:v>0.30090299999999998</c:v>
                </c:pt>
                <c:pt idx="6199">
                  <c:v>0.25645400000000002</c:v>
                </c:pt>
                <c:pt idx="6200">
                  <c:v>0.37800600000000001</c:v>
                </c:pt>
                <c:pt idx="6201">
                  <c:v>0.24655199999999999</c:v>
                </c:pt>
                <c:pt idx="6202">
                  <c:v>-7.2779999999999997E-3</c:v>
                </c:pt>
                <c:pt idx="6203">
                  <c:v>-4.9438000000000003E-2</c:v>
                </c:pt>
                <c:pt idx="6204">
                  <c:v>0.17843600000000001</c:v>
                </c:pt>
                <c:pt idx="6205">
                  <c:v>0.81213400000000002</c:v>
                </c:pt>
                <c:pt idx="6206">
                  <c:v>1.525833</c:v>
                </c:pt>
                <c:pt idx="6207">
                  <c:v>1.415421</c:v>
                </c:pt>
                <c:pt idx="6208">
                  <c:v>1.5414429999999999</c:v>
                </c:pt>
                <c:pt idx="6209">
                  <c:v>1.1284639999999999</c:v>
                </c:pt>
                <c:pt idx="6210">
                  <c:v>0.68745400000000001</c:v>
                </c:pt>
                <c:pt idx="6211">
                  <c:v>0.19938700000000001</c:v>
                </c:pt>
                <c:pt idx="6212">
                  <c:v>-6.8207000000000004E-2</c:v>
                </c:pt>
                <c:pt idx="6213">
                  <c:v>-0.116745</c:v>
                </c:pt>
                <c:pt idx="6214">
                  <c:v>-5.9049999999999997E-3</c:v>
                </c:pt>
                <c:pt idx="6215">
                  <c:v>9.3338000000000004E-2</c:v>
                </c:pt>
                <c:pt idx="6216">
                  <c:v>7.6888999999999999E-2</c:v>
                </c:pt>
                <c:pt idx="6217">
                  <c:v>7.2311E-2</c:v>
                </c:pt>
                <c:pt idx="6218">
                  <c:v>0.201706</c:v>
                </c:pt>
                <c:pt idx="6219">
                  <c:v>0.43920900000000002</c:v>
                </c:pt>
                <c:pt idx="6220">
                  <c:v>1.0925450000000001</c:v>
                </c:pt>
                <c:pt idx="6221">
                  <c:v>0.53517199999999998</c:v>
                </c:pt>
                <c:pt idx="6222">
                  <c:v>-0.16792299999999999</c:v>
                </c:pt>
                <c:pt idx="6223">
                  <c:v>-0.118546</c:v>
                </c:pt>
                <c:pt idx="6224">
                  <c:v>6.4269999999999994E-2</c:v>
                </c:pt>
                <c:pt idx="6225">
                  <c:v>0.40824899999999997</c:v>
                </c:pt>
                <c:pt idx="6226">
                  <c:v>0.31220999999999999</c:v>
                </c:pt>
                <c:pt idx="6227">
                  <c:v>-0.13369800000000001</c:v>
                </c:pt>
                <c:pt idx="6228">
                  <c:v>-0.52549699999999999</c:v>
                </c:pt>
                <c:pt idx="6229">
                  <c:v>-0.70675699999999997</c:v>
                </c:pt>
                <c:pt idx="6230">
                  <c:v>-0.74716199999999999</c:v>
                </c:pt>
                <c:pt idx="6231">
                  <c:v>-0.70051600000000003</c:v>
                </c:pt>
                <c:pt idx="6232">
                  <c:v>-0.43264799999999998</c:v>
                </c:pt>
                <c:pt idx="6233">
                  <c:v>-0.422485</c:v>
                </c:pt>
                <c:pt idx="6234">
                  <c:v>-0.606155</c:v>
                </c:pt>
                <c:pt idx="6235">
                  <c:v>-0.58158900000000002</c:v>
                </c:pt>
                <c:pt idx="6236">
                  <c:v>-0.42114299999999999</c:v>
                </c:pt>
                <c:pt idx="6237">
                  <c:v>-5.1299999999999998E-2</c:v>
                </c:pt>
                <c:pt idx="6238">
                  <c:v>0.42999300000000001</c:v>
                </c:pt>
                <c:pt idx="6239">
                  <c:v>0.69577</c:v>
                </c:pt>
                <c:pt idx="6240">
                  <c:v>0.53947400000000001</c:v>
                </c:pt>
                <c:pt idx="6241">
                  <c:v>1.266E-3</c:v>
                </c:pt>
                <c:pt idx="6242">
                  <c:v>-4.8003999999999998E-2</c:v>
                </c:pt>
                <c:pt idx="6243">
                  <c:v>3.2073999999999998E-2</c:v>
                </c:pt>
                <c:pt idx="6244">
                  <c:v>-0.20077500000000001</c:v>
                </c:pt>
                <c:pt idx="6245">
                  <c:v>-0.60745199999999999</c:v>
                </c:pt>
                <c:pt idx="6246">
                  <c:v>-0.58203099999999997</c:v>
                </c:pt>
                <c:pt idx="6247">
                  <c:v>-0.37681599999999998</c:v>
                </c:pt>
                <c:pt idx="6248">
                  <c:v>-0.17662</c:v>
                </c:pt>
                <c:pt idx="6249">
                  <c:v>-8.9720000000000008E-3</c:v>
                </c:pt>
                <c:pt idx="6250">
                  <c:v>6.0180999999999998E-2</c:v>
                </c:pt>
                <c:pt idx="6251">
                  <c:v>6.3141000000000003E-2</c:v>
                </c:pt>
                <c:pt idx="6252">
                  <c:v>0.100067</c:v>
                </c:pt>
                <c:pt idx="6253">
                  <c:v>0.36241099999999998</c:v>
                </c:pt>
                <c:pt idx="6254">
                  <c:v>0.35621599999999998</c:v>
                </c:pt>
                <c:pt idx="6255">
                  <c:v>0.43788100000000002</c:v>
                </c:pt>
                <c:pt idx="6256">
                  <c:v>0.54167200000000004</c:v>
                </c:pt>
                <c:pt idx="6257">
                  <c:v>0.62968400000000002</c:v>
                </c:pt>
                <c:pt idx="6258">
                  <c:v>0.46752899999999997</c:v>
                </c:pt>
                <c:pt idx="6259">
                  <c:v>0.16835</c:v>
                </c:pt>
                <c:pt idx="6260">
                  <c:v>0.20097400000000001</c:v>
                </c:pt>
                <c:pt idx="6261">
                  <c:v>0.27973900000000002</c:v>
                </c:pt>
                <c:pt idx="6262">
                  <c:v>0.187225</c:v>
                </c:pt>
                <c:pt idx="6263">
                  <c:v>6.0637999999999997E-2</c:v>
                </c:pt>
                <c:pt idx="6264">
                  <c:v>-6.8939E-2</c:v>
                </c:pt>
                <c:pt idx="6265">
                  <c:v>-0.37446600000000002</c:v>
                </c:pt>
                <c:pt idx="6266">
                  <c:v>-0.58044399999999996</c:v>
                </c:pt>
                <c:pt idx="6267">
                  <c:v>-0.45684799999999998</c:v>
                </c:pt>
                <c:pt idx="6268">
                  <c:v>-0.52685499999999996</c:v>
                </c:pt>
                <c:pt idx="6269">
                  <c:v>-0.85612500000000002</c:v>
                </c:pt>
                <c:pt idx="6270">
                  <c:v>-0.80653399999999997</c:v>
                </c:pt>
                <c:pt idx="6271">
                  <c:v>-0.526505</c:v>
                </c:pt>
                <c:pt idx="6272">
                  <c:v>-0.36474600000000001</c:v>
                </c:pt>
                <c:pt idx="6273">
                  <c:v>-0.31880199999999997</c:v>
                </c:pt>
                <c:pt idx="6274">
                  <c:v>-0.243927</c:v>
                </c:pt>
                <c:pt idx="6275">
                  <c:v>-0.113251</c:v>
                </c:pt>
                <c:pt idx="6276">
                  <c:v>2.7786000000000002E-2</c:v>
                </c:pt>
                <c:pt idx="6277">
                  <c:v>2.7068999999999999E-2</c:v>
                </c:pt>
                <c:pt idx="6278">
                  <c:v>0.105072</c:v>
                </c:pt>
                <c:pt idx="6279">
                  <c:v>0.145203</c:v>
                </c:pt>
                <c:pt idx="6280">
                  <c:v>-0.12764</c:v>
                </c:pt>
                <c:pt idx="6281">
                  <c:v>-0.44964599999999999</c:v>
                </c:pt>
                <c:pt idx="6282">
                  <c:v>-0.59681700000000004</c:v>
                </c:pt>
                <c:pt idx="6283">
                  <c:v>-0.49385099999999998</c:v>
                </c:pt>
                <c:pt idx="6284">
                  <c:v>-0.40571600000000002</c:v>
                </c:pt>
                <c:pt idx="6285">
                  <c:v>-0.62573199999999995</c:v>
                </c:pt>
                <c:pt idx="6286">
                  <c:v>-0.47300700000000001</c:v>
                </c:pt>
                <c:pt idx="6287">
                  <c:v>-4.3579E-2</c:v>
                </c:pt>
                <c:pt idx="6288">
                  <c:v>0.33165</c:v>
                </c:pt>
                <c:pt idx="6289">
                  <c:v>0.13247700000000001</c:v>
                </c:pt>
                <c:pt idx="6290">
                  <c:v>-0.193268</c:v>
                </c:pt>
                <c:pt idx="6291">
                  <c:v>-6.3704999999999998E-2</c:v>
                </c:pt>
                <c:pt idx="6292">
                  <c:v>9.7885E-2</c:v>
                </c:pt>
                <c:pt idx="6293">
                  <c:v>-0.18067900000000001</c:v>
                </c:pt>
                <c:pt idx="6294">
                  <c:v>-0.52681</c:v>
                </c:pt>
                <c:pt idx="6295">
                  <c:v>-0.171265</c:v>
                </c:pt>
                <c:pt idx="6296">
                  <c:v>0.32089200000000001</c:v>
                </c:pt>
                <c:pt idx="6297">
                  <c:v>0.51324499999999995</c:v>
                </c:pt>
                <c:pt idx="6298">
                  <c:v>0.321243</c:v>
                </c:pt>
                <c:pt idx="6299">
                  <c:v>0.207977</c:v>
                </c:pt>
                <c:pt idx="6300">
                  <c:v>5.8533000000000002E-2</c:v>
                </c:pt>
                <c:pt idx="6301">
                  <c:v>-4.2861999999999997E-2</c:v>
                </c:pt>
                <c:pt idx="6302">
                  <c:v>0.237564</c:v>
                </c:pt>
                <c:pt idx="6303">
                  <c:v>0.186829</c:v>
                </c:pt>
                <c:pt idx="6304">
                  <c:v>-4.5059000000000002E-2</c:v>
                </c:pt>
                <c:pt idx="6305">
                  <c:v>3.2683999999999998E-2</c:v>
                </c:pt>
                <c:pt idx="6306">
                  <c:v>0.12155199999999999</c:v>
                </c:pt>
                <c:pt idx="6307">
                  <c:v>0.22456400000000001</c:v>
                </c:pt>
                <c:pt idx="6308">
                  <c:v>0.23843400000000001</c:v>
                </c:pt>
                <c:pt idx="6309">
                  <c:v>0.33299299999999998</c:v>
                </c:pt>
                <c:pt idx="6310">
                  <c:v>0.49403399999999997</c:v>
                </c:pt>
                <c:pt idx="6311">
                  <c:v>0.30619800000000003</c:v>
                </c:pt>
                <c:pt idx="6312">
                  <c:v>-9.6848000000000004E-2</c:v>
                </c:pt>
                <c:pt idx="6313">
                  <c:v>-0.24105799999999999</c:v>
                </c:pt>
                <c:pt idx="6314">
                  <c:v>-0.115784</c:v>
                </c:pt>
                <c:pt idx="6315">
                  <c:v>-4.5775999999999997E-2</c:v>
                </c:pt>
                <c:pt idx="6316">
                  <c:v>-0.31846600000000003</c:v>
                </c:pt>
                <c:pt idx="6317">
                  <c:v>-0.56242400000000004</c:v>
                </c:pt>
                <c:pt idx="6318">
                  <c:v>-0.47665400000000002</c:v>
                </c:pt>
                <c:pt idx="6319">
                  <c:v>-0.39002999999999999</c:v>
                </c:pt>
                <c:pt idx="6320">
                  <c:v>-0.28959699999999999</c:v>
                </c:pt>
                <c:pt idx="6321">
                  <c:v>-0.119766</c:v>
                </c:pt>
                <c:pt idx="6322">
                  <c:v>0.231567</c:v>
                </c:pt>
                <c:pt idx="6323">
                  <c:v>4.2174999999999997E-2</c:v>
                </c:pt>
                <c:pt idx="6324">
                  <c:v>-0.25935399999999997</c:v>
                </c:pt>
                <c:pt idx="6325">
                  <c:v>-0.41827399999999998</c:v>
                </c:pt>
                <c:pt idx="6326">
                  <c:v>-7.3760999999999993E-2</c:v>
                </c:pt>
                <c:pt idx="6327">
                  <c:v>0.16397100000000001</c:v>
                </c:pt>
                <c:pt idx="6328">
                  <c:v>0.23954800000000001</c:v>
                </c:pt>
                <c:pt idx="6329">
                  <c:v>-1.0056000000000001E-2</c:v>
                </c:pt>
                <c:pt idx="6330">
                  <c:v>-0.23130800000000001</c:v>
                </c:pt>
                <c:pt idx="6331">
                  <c:v>-0.14268500000000001</c:v>
                </c:pt>
                <c:pt idx="6332">
                  <c:v>-6.6379999999999998E-3</c:v>
                </c:pt>
                <c:pt idx="6333">
                  <c:v>5.806E-2</c:v>
                </c:pt>
                <c:pt idx="6334">
                  <c:v>0.320129</c:v>
                </c:pt>
                <c:pt idx="6335">
                  <c:v>0.35385100000000003</c:v>
                </c:pt>
                <c:pt idx="6336">
                  <c:v>0.241455</c:v>
                </c:pt>
                <c:pt idx="6337">
                  <c:v>0.424454</c:v>
                </c:pt>
                <c:pt idx="6338">
                  <c:v>0.76338200000000001</c:v>
                </c:pt>
                <c:pt idx="6339">
                  <c:v>0.81927499999999998</c:v>
                </c:pt>
                <c:pt idx="6340">
                  <c:v>0.76895100000000005</c:v>
                </c:pt>
                <c:pt idx="6341">
                  <c:v>0.96426400000000001</c:v>
                </c:pt>
                <c:pt idx="6342">
                  <c:v>1.2832790000000001</c:v>
                </c:pt>
                <c:pt idx="6343">
                  <c:v>1.011444</c:v>
                </c:pt>
                <c:pt idx="6344">
                  <c:v>0.59475699999999998</c:v>
                </c:pt>
                <c:pt idx="6345">
                  <c:v>0.71830700000000003</c:v>
                </c:pt>
                <c:pt idx="6346">
                  <c:v>0.73168900000000003</c:v>
                </c:pt>
                <c:pt idx="6347">
                  <c:v>0.58845499999999995</c:v>
                </c:pt>
                <c:pt idx="6348">
                  <c:v>0.439438</c:v>
                </c:pt>
                <c:pt idx="6349">
                  <c:v>0.48506199999999999</c:v>
                </c:pt>
                <c:pt idx="6350">
                  <c:v>0.55201699999999998</c:v>
                </c:pt>
                <c:pt idx="6351">
                  <c:v>0.50231899999999996</c:v>
                </c:pt>
                <c:pt idx="6352">
                  <c:v>0.197128</c:v>
                </c:pt>
                <c:pt idx="6353">
                  <c:v>0.163437</c:v>
                </c:pt>
                <c:pt idx="6354">
                  <c:v>0.55795300000000003</c:v>
                </c:pt>
                <c:pt idx="6355">
                  <c:v>0.62963899999999995</c:v>
                </c:pt>
                <c:pt idx="6356">
                  <c:v>0.36817899999999998</c:v>
                </c:pt>
                <c:pt idx="6357">
                  <c:v>0.20793200000000001</c:v>
                </c:pt>
                <c:pt idx="6358">
                  <c:v>9.6695000000000003E-2</c:v>
                </c:pt>
                <c:pt idx="6359">
                  <c:v>3.4943000000000002E-2</c:v>
                </c:pt>
                <c:pt idx="6360">
                  <c:v>0.21021999999999999</c:v>
                </c:pt>
                <c:pt idx="6361">
                  <c:v>8.5280999999999996E-2</c:v>
                </c:pt>
                <c:pt idx="6362">
                  <c:v>-0.27656599999999998</c:v>
                </c:pt>
                <c:pt idx="6363">
                  <c:v>-0.100845</c:v>
                </c:pt>
                <c:pt idx="6364">
                  <c:v>0.15879799999999999</c:v>
                </c:pt>
                <c:pt idx="6365">
                  <c:v>0.26049800000000001</c:v>
                </c:pt>
                <c:pt idx="6366">
                  <c:v>0.13989299999999999</c:v>
                </c:pt>
                <c:pt idx="6367">
                  <c:v>0.17330899999999999</c:v>
                </c:pt>
                <c:pt idx="6368">
                  <c:v>-9.8419000000000006E-2</c:v>
                </c:pt>
                <c:pt idx="6369">
                  <c:v>-0.32925399999999999</c:v>
                </c:pt>
                <c:pt idx="6370">
                  <c:v>-0.130692</c:v>
                </c:pt>
                <c:pt idx="6371">
                  <c:v>0.17108200000000001</c:v>
                </c:pt>
                <c:pt idx="6372">
                  <c:v>-0.13284299999999999</c:v>
                </c:pt>
                <c:pt idx="6373">
                  <c:v>-0.13552900000000001</c:v>
                </c:pt>
                <c:pt idx="6374">
                  <c:v>-0.265793</c:v>
                </c:pt>
                <c:pt idx="6375">
                  <c:v>3.0669999999999999E-2</c:v>
                </c:pt>
                <c:pt idx="6376">
                  <c:v>9.2270000000000005E-2</c:v>
                </c:pt>
                <c:pt idx="6377">
                  <c:v>-0.255081</c:v>
                </c:pt>
                <c:pt idx="6378">
                  <c:v>-0.106659</c:v>
                </c:pt>
                <c:pt idx="6379">
                  <c:v>-5.3421000000000003E-2</c:v>
                </c:pt>
                <c:pt idx="6380">
                  <c:v>0.18820200000000001</c:v>
                </c:pt>
                <c:pt idx="6381">
                  <c:v>-6.4099999999999997E-4</c:v>
                </c:pt>
                <c:pt idx="6382">
                  <c:v>-0.22250400000000001</c:v>
                </c:pt>
                <c:pt idx="6383">
                  <c:v>-0.26090999999999998</c:v>
                </c:pt>
                <c:pt idx="6384">
                  <c:v>-0.293518</c:v>
                </c:pt>
                <c:pt idx="6385">
                  <c:v>-0.24143999999999999</c:v>
                </c:pt>
                <c:pt idx="6386">
                  <c:v>-0.29330400000000001</c:v>
                </c:pt>
                <c:pt idx="6387">
                  <c:v>-0.45576499999999998</c:v>
                </c:pt>
                <c:pt idx="6388">
                  <c:v>-0.57212799999999997</c:v>
                </c:pt>
                <c:pt idx="6389">
                  <c:v>-0.518814</c:v>
                </c:pt>
                <c:pt idx="6390">
                  <c:v>-0.44309999999999999</c:v>
                </c:pt>
                <c:pt idx="6391">
                  <c:v>-0.40183999999999997</c:v>
                </c:pt>
                <c:pt idx="6392">
                  <c:v>-0.45340000000000003</c:v>
                </c:pt>
                <c:pt idx="6393">
                  <c:v>-0.52052299999999996</c:v>
                </c:pt>
                <c:pt idx="6394">
                  <c:v>-0.57417300000000004</c:v>
                </c:pt>
                <c:pt idx="6395">
                  <c:v>-0.82148699999999997</c:v>
                </c:pt>
                <c:pt idx="6396">
                  <c:v>-0.67244000000000004</c:v>
                </c:pt>
                <c:pt idx="6397">
                  <c:v>-0.39385999999999999</c:v>
                </c:pt>
                <c:pt idx="6398">
                  <c:v>5.4092000000000001E-2</c:v>
                </c:pt>
                <c:pt idx="6399">
                  <c:v>0.126968</c:v>
                </c:pt>
                <c:pt idx="6400">
                  <c:v>-3.6056999999999999E-2</c:v>
                </c:pt>
                <c:pt idx="6401">
                  <c:v>0.25808700000000001</c:v>
                </c:pt>
                <c:pt idx="6402">
                  <c:v>0.55396999999999996</c:v>
                </c:pt>
                <c:pt idx="6403">
                  <c:v>0.71192900000000003</c:v>
                </c:pt>
                <c:pt idx="6404">
                  <c:v>0.29322799999999999</c:v>
                </c:pt>
                <c:pt idx="6405">
                  <c:v>9.3964000000000006E-2</c:v>
                </c:pt>
                <c:pt idx="6406">
                  <c:v>0.21933</c:v>
                </c:pt>
                <c:pt idx="6407">
                  <c:v>0.39508100000000002</c:v>
                </c:pt>
                <c:pt idx="6408">
                  <c:v>6.9671999999999998E-2</c:v>
                </c:pt>
                <c:pt idx="6409">
                  <c:v>-0.41416900000000001</c:v>
                </c:pt>
                <c:pt idx="6410">
                  <c:v>-1.0077210000000001</c:v>
                </c:pt>
                <c:pt idx="6411">
                  <c:v>-1.365982</c:v>
                </c:pt>
                <c:pt idx="6412">
                  <c:v>-1.1477360000000001</c:v>
                </c:pt>
                <c:pt idx="6413">
                  <c:v>-0.71238699999999999</c:v>
                </c:pt>
                <c:pt idx="6414">
                  <c:v>-0.74494899999999997</c:v>
                </c:pt>
                <c:pt idx="6415">
                  <c:v>-1.061401</c:v>
                </c:pt>
                <c:pt idx="6416">
                  <c:v>-1.2124630000000001</c:v>
                </c:pt>
                <c:pt idx="6417">
                  <c:v>-0.81678799999999996</c:v>
                </c:pt>
                <c:pt idx="6418">
                  <c:v>-0.84008799999999995</c:v>
                </c:pt>
                <c:pt idx="6419">
                  <c:v>-0.96371499999999999</c:v>
                </c:pt>
                <c:pt idx="6420">
                  <c:v>-0.843719</c:v>
                </c:pt>
                <c:pt idx="6421">
                  <c:v>-0.82977299999999998</c:v>
                </c:pt>
                <c:pt idx="6422">
                  <c:v>-0.72465500000000005</c:v>
                </c:pt>
                <c:pt idx="6423">
                  <c:v>-1.0372920000000001</c:v>
                </c:pt>
                <c:pt idx="6424">
                  <c:v>-1.0238799999999999</c:v>
                </c:pt>
                <c:pt idx="6425">
                  <c:v>-0.930481</c:v>
                </c:pt>
                <c:pt idx="6426">
                  <c:v>-0.87481699999999996</c:v>
                </c:pt>
                <c:pt idx="6427">
                  <c:v>-0.28700300000000001</c:v>
                </c:pt>
                <c:pt idx="6428">
                  <c:v>0.135849</c:v>
                </c:pt>
                <c:pt idx="6429">
                  <c:v>-0.33863799999999999</c:v>
                </c:pt>
                <c:pt idx="6430">
                  <c:v>-0.60578900000000002</c:v>
                </c:pt>
                <c:pt idx="6431">
                  <c:v>-3.7597999999999999E-2</c:v>
                </c:pt>
                <c:pt idx="6432">
                  <c:v>0.65736399999999995</c:v>
                </c:pt>
                <c:pt idx="6433">
                  <c:v>0.58911100000000005</c:v>
                </c:pt>
                <c:pt idx="6434">
                  <c:v>5.1117000000000003E-2</c:v>
                </c:pt>
                <c:pt idx="6435">
                  <c:v>-3.9932000000000002E-2</c:v>
                </c:pt>
                <c:pt idx="6436">
                  <c:v>0.21102899999999999</c:v>
                </c:pt>
                <c:pt idx="6437">
                  <c:v>0.19877600000000001</c:v>
                </c:pt>
                <c:pt idx="6438">
                  <c:v>-0.10900899999999999</c:v>
                </c:pt>
                <c:pt idx="6439">
                  <c:v>-0.38969399999999998</c:v>
                </c:pt>
                <c:pt idx="6440">
                  <c:v>-0.72332799999999997</c:v>
                </c:pt>
                <c:pt idx="6441">
                  <c:v>-0.66607700000000003</c:v>
                </c:pt>
                <c:pt idx="6442">
                  <c:v>-0.55571000000000004</c:v>
                </c:pt>
                <c:pt idx="6443">
                  <c:v>-1.2239070000000001</c:v>
                </c:pt>
                <c:pt idx="6444">
                  <c:v>-1.8909450000000001</c:v>
                </c:pt>
                <c:pt idx="6445">
                  <c:v>-1.791382</c:v>
                </c:pt>
                <c:pt idx="6446">
                  <c:v>-1.3084720000000001</c:v>
                </c:pt>
                <c:pt idx="6447">
                  <c:v>-1.110382</c:v>
                </c:pt>
                <c:pt idx="6448">
                  <c:v>-1.2238770000000001</c:v>
                </c:pt>
                <c:pt idx="6449">
                  <c:v>-1.092911</c:v>
                </c:pt>
                <c:pt idx="6450">
                  <c:v>-0.89039599999999997</c:v>
                </c:pt>
                <c:pt idx="6451">
                  <c:v>-0.77714499999999997</c:v>
                </c:pt>
                <c:pt idx="6452">
                  <c:v>-0.769424</c:v>
                </c:pt>
                <c:pt idx="6453">
                  <c:v>-0.78172299999999995</c:v>
                </c:pt>
                <c:pt idx="6454">
                  <c:v>-0.73526000000000002</c:v>
                </c:pt>
                <c:pt idx="6455">
                  <c:v>-0.736267</c:v>
                </c:pt>
                <c:pt idx="6456">
                  <c:v>-0.89018200000000003</c:v>
                </c:pt>
                <c:pt idx="6457">
                  <c:v>-0.87980700000000001</c:v>
                </c:pt>
                <c:pt idx="6458">
                  <c:v>-0.96806300000000001</c:v>
                </c:pt>
                <c:pt idx="6459">
                  <c:v>-0.92164599999999997</c:v>
                </c:pt>
                <c:pt idx="6460">
                  <c:v>-0.77940399999999999</c:v>
                </c:pt>
                <c:pt idx="6461">
                  <c:v>-0.59664899999999998</c:v>
                </c:pt>
                <c:pt idx="6462">
                  <c:v>-0.239594</c:v>
                </c:pt>
                <c:pt idx="6463">
                  <c:v>6.3324000000000005E-2</c:v>
                </c:pt>
                <c:pt idx="6464">
                  <c:v>-8.7814000000000003E-2</c:v>
                </c:pt>
                <c:pt idx="6465">
                  <c:v>-0.326019</c:v>
                </c:pt>
                <c:pt idx="6466">
                  <c:v>-0.109695</c:v>
                </c:pt>
                <c:pt idx="6467">
                  <c:v>0.122253</c:v>
                </c:pt>
                <c:pt idx="6468">
                  <c:v>0.111176</c:v>
                </c:pt>
                <c:pt idx="6469">
                  <c:v>-0.15768399999999999</c:v>
                </c:pt>
                <c:pt idx="6470">
                  <c:v>-0.19203200000000001</c:v>
                </c:pt>
                <c:pt idx="6471">
                  <c:v>2.8029999999999999E-2</c:v>
                </c:pt>
                <c:pt idx="6472">
                  <c:v>0.127609</c:v>
                </c:pt>
                <c:pt idx="6473">
                  <c:v>-3.7749999999999999E-2</c:v>
                </c:pt>
                <c:pt idx="6474">
                  <c:v>-0.18643199999999999</c:v>
                </c:pt>
                <c:pt idx="6475">
                  <c:v>-0.17460600000000001</c:v>
                </c:pt>
                <c:pt idx="6476">
                  <c:v>-0.25634800000000002</c:v>
                </c:pt>
                <c:pt idx="6477">
                  <c:v>-7.6995999999999995E-2</c:v>
                </c:pt>
                <c:pt idx="6478">
                  <c:v>-7.3943999999999996E-2</c:v>
                </c:pt>
                <c:pt idx="6479">
                  <c:v>-0.42530800000000002</c:v>
                </c:pt>
                <c:pt idx="6480">
                  <c:v>-0.964584</c:v>
                </c:pt>
                <c:pt idx="6481">
                  <c:v>-0.74551400000000001</c:v>
                </c:pt>
                <c:pt idx="6482">
                  <c:v>-0.30967699999999998</c:v>
                </c:pt>
                <c:pt idx="6483">
                  <c:v>-0.21881100000000001</c:v>
                </c:pt>
                <c:pt idx="6484">
                  <c:v>-0.36311300000000002</c:v>
                </c:pt>
                <c:pt idx="6485">
                  <c:v>-0.38226300000000002</c:v>
                </c:pt>
                <c:pt idx="6486">
                  <c:v>-0.18420400000000001</c:v>
                </c:pt>
                <c:pt idx="6487">
                  <c:v>-6.2407999999999998E-2</c:v>
                </c:pt>
                <c:pt idx="6488">
                  <c:v>-0.194656</c:v>
                </c:pt>
                <c:pt idx="6489">
                  <c:v>-0.47233599999999998</c:v>
                </c:pt>
                <c:pt idx="6490">
                  <c:v>-0.767899</c:v>
                </c:pt>
                <c:pt idx="6491">
                  <c:v>-0.50137299999999996</c:v>
                </c:pt>
                <c:pt idx="6492">
                  <c:v>-0.214417</c:v>
                </c:pt>
                <c:pt idx="6493">
                  <c:v>-0.17452999999999999</c:v>
                </c:pt>
                <c:pt idx="6494">
                  <c:v>-0.19938700000000001</c:v>
                </c:pt>
                <c:pt idx="6495">
                  <c:v>0.13624600000000001</c:v>
                </c:pt>
                <c:pt idx="6496">
                  <c:v>0.58753999999999995</c:v>
                </c:pt>
                <c:pt idx="6497">
                  <c:v>3.2200000000000002E-3</c:v>
                </c:pt>
                <c:pt idx="6498">
                  <c:v>-0.49734499999999998</c:v>
                </c:pt>
                <c:pt idx="6499">
                  <c:v>-0.322571</c:v>
                </c:pt>
                <c:pt idx="6500">
                  <c:v>0.15501400000000001</c:v>
                </c:pt>
                <c:pt idx="6501">
                  <c:v>0.38195800000000002</c:v>
                </c:pt>
                <c:pt idx="6502">
                  <c:v>8.7311E-2</c:v>
                </c:pt>
                <c:pt idx="6503">
                  <c:v>2.5711000000000001E-2</c:v>
                </c:pt>
                <c:pt idx="6504">
                  <c:v>0.10012799999999999</c:v>
                </c:pt>
                <c:pt idx="6505">
                  <c:v>0.164383</c:v>
                </c:pt>
                <c:pt idx="6506">
                  <c:v>-2.2858E-2</c:v>
                </c:pt>
                <c:pt idx="6507">
                  <c:v>-0.33525100000000002</c:v>
                </c:pt>
                <c:pt idx="6508">
                  <c:v>-0.29319800000000001</c:v>
                </c:pt>
                <c:pt idx="6509">
                  <c:v>-7.6858999999999997E-2</c:v>
                </c:pt>
                <c:pt idx="6510">
                  <c:v>-9.6740000000000003E-3</c:v>
                </c:pt>
                <c:pt idx="6511">
                  <c:v>-3.9139E-2</c:v>
                </c:pt>
                <c:pt idx="6512">
                  <c:v>0.157333</c:v>
                </c:pt>
                <c:pt idx="6513">
                  <c:v>0.12031600000000001</c:v>
                </c:pt>
                <c:pt idx="6514">
                  <c:v>-2.6093000000000002E-2</c:v>
                </c:pt>
                <c:pt idx="6515">
                  <c:v>0.197769</c:v>
                </c:pt>
                <c:pt idx="6516">
                  <c:v>0.36383100000000002</c:v>
                </c:pt>
                <c:pt idx="6517">
                  <c:v>0.25456200000000001</c:v>
                </c:pt>
                <c:pt idx="6518">
                  <c:v>0.24105799999999999</c:v>
                </c:pt>
                <c:pt idx="6519">
                  <c:v>0.28192099999999998</c:v>
                </c:pt>
                <c:pt idx="6520">
                  <c:v>0.184586</c:v>
                </c:pt>
                <c:pt idx="6521">
                  <c:v>1.8159999999999999E-3</c:v>
                </c:pt>
                <c:pt idx="6522">
                  <c:v>-0.102127</c:v>
                </c:pt>
                <c:pt idx="6523">
                  <c:v>-0.29997299999999999</c:v>
                </c:pt>
                <c:pt idx="6524">
                  <c:v>-0.57693499999999998</c:v>
                </c:pt>
                <c:pt idx="6525">
                  <c:v>-0.98426800000000003</c:v>
                </c:pt>
                <c:pt idx="6526">
                  <c:v>-0.95481899999999997</c:v>
                </c:pt>
                <c:pt idx="6527">
                  <c:v>-0.618668</c:v>
                </c:pt>
                <c:pt idx="6528">
                  <c:v>-0.285858</c:v>
                </c:pt>
                <c:pt idx="6529">
                  <c:v>-0.52047699999999997</c:v>
                </c:pt>
                <c:pt idx="6530">
                  <c:v>-1.0189360000000001</c:v>
                </c:pt>
                <c:pt idx="6531">
                  <c:v>-1.2531429999999999</c:v>
                </c:pt>
                <c:pt idx="6532">
                  <c:v>-0.13229399999999999</c:v>
                </c:pt>
                <c:pt idx="6533">
                  <c:v>1.0821689999999999</c:v>
                </c:pt>
                <c:pt idx="6534">
                  <c:v>0.48596200000000001</c:v>
                </c:pt>
                <c:pt idx="6535">
                  <c:v>0.27523799999999998</c:v>
                </c:pt>
                <c:pt idx="6536">
                  <c:v>0.80905199999999999</c:v>
                </c:pt>
                <c:pt idx="6537">
                  <c:v>0.91973899999999997</c:v>
                </c:pt>
                <c:pt idx="6538">
                  <c:v>0.77299499999999999</c:v>
                </c:pt>
                <c:pt idx="6539">
                  <c:v>0.53384399999999999</c:v>
                </c:pt>
                <c:pt idx="6540">
                  <c:v>0.234573</c:v>
                </c:pt>
                <c:pt idx="6541">
                  <c:v>-9.8494999999999999E-2</c:v>
                </c:pt>
                <c:pt idx="6542">
                  <c:v>-0.33439600000000003</c:v>
                </c:pt>
                <c:pt idx="6543">
                  <c:v>-0.39723199999999997</c:v>
                </c:pt>
                <c:pt idx="6544">
                  <c:v>-0.45796199999999998</c:v>
                </c:pt>
                <c:pt idx="6545">
                  <c:v>-0.41105700000000001</c:v>
                </c:pt>
                <c:pt idx="6546">
                  <c:v>-0.20808399999999999</c:v>
                </c:pt>
                <c:pt idx="6547">
                  <c:v>1.7849999999999999E-3</c:v>
                </c:pt>
                <c:pt idx="6548">
                  <c:v>-0.31173699999999999</c:v>
                </c:pt>
                <c:pt idx="6549">
                  <c:v>-0.41654999999999998</c:v>
                </c:pt>
                <c:pt idx="6550">
                  <c:v>-0.10441599999999999</c:v>
                </c:pt>
                <c:pt idx="6551">
                  <c:v>0.124695</c:v>
                </c:pt>
                <c:pt idx="6552">
                  <c:v>0.189529</c:v>
                </c:pt>
                <c:pt idx="6553">
                  <c:v>0.42411799999999999</c:v>
                </c:pt>
                <c:pt idx="6554">
                  <c:v>0.63920600000000005</c:v>
                </c:pt>
                <c:pt idx="6555">
                  <c:v>0.62170400000000003</c:v>
                </c:pt>
                <c:pt idx="6556">
                  <c:v>0.55584699999999998</c:v>
                </c:pt>
                <c:pt idx="6557">
                  <c:v>0.28361500000000001</c:v>
                </c:pt>
                <c:pt idx="6558">
                  <c:v>4.0053999999999999E-2</c:v>
                </c:pt>
                <c:pt idx="6559">
                  <c:v>-0.320496</c:v>
                </c:pt>
                <c:pt idx="6560">
                  <c:v>-0.61265599999999998</c:v>
                </c:pt>
                <c:pt idx="6561">
                  <c:v>-0.59552000000000005</c:v>
                </c:pt>
                <c:pt idx="6562">
                  <c:v>-0.31771899999999997</c:v>
                </c:pt>
                <c:pt idx="6563">
                  <c:v>-7.8734999999999999E-2</c:v>
                </c:pt>
                <c:pt idx="6564">
                  <c:v>-0.12431300000000001</c:v>
                </c:pt>
                <c:pt idx="6565">
                  <c:v>-0.43455500000000002</c:v>
                </c:pt>
                <c:pt idx="6566">
                  <c:v>-0.81509399999999999</c:v>
                </c:pt>
                <c:pt idx="6567">
                  <c:v>-0.59115600000000001</c:v>
                </c:pt>
                <c:pt idx="6568">
                  <c:v>-0.115036</c:v>
                </c:pt>
                <c:pt idx="6569">
                  <c:v>9.7794000000000006E-2</c:v>
                </c:pt>
                <c:pt idx="6570">
                  <c:v>4.8552999999999999E-2</c:v>
                </c:pt>
                <c:pt idx="6571">
                  <c:v>1.6036999999999999E-2</c:v>
                </c:pt>
                <c:pt idx="6572">
                  <c:v>0.16938800000000001</c:v>
                </c:pt>
                <c:pt idx="6573">
                  <c:v>0.28218100000000002</c:v>
                </c:pt>
                <c:pt idx="6574">
                  <c:v>0.150864</c:v>
                </c:pt>
                <c:pt idx="6575">
                  <c:v>-0.15321399999999999</c:v>
                </c:pt>
                <c:pt idx="6576">
                  <c:v>-0.41523700000000002</c:v>
                </c:pt>
                <c:pt idx="6577">
                  <c:v>-0.35786400000000002</c:v>
                </c:pt>
                <c:pt idx="6578">
                  <c:v>-0.167297</c:v>
                </c:pt>
                <c:pt idx="6579">
                  <c:v>0.10836800000000001</c:v>
                </c:pt>
                <c:pt idx="6580">
                  <c:v>0.41174300000000003</c:v>
                </c:pt>
                <c:pt idx="6581">
                  <c:v>0.60113499999999997</c:v>
                </c:pt>
                <c:pt idx="6582">
                  <c:v>0.45227099999999998</c:v>
                </c:pt>
                <c:pt idx="6583">
                  <c:v>4.9740000000000001E-3</c:v>
                </c:pt>
                <c:pt idx="6584">
                  <c:v>-0.28156999999999999</c:v>
                </c:pt>
                <c:pt idx="6585">
                  <c:v>-1.175E-3</c:v>
                </c:pt>
                <c:pt idx="6586">
                  <c:v>0.22914100000000001</c:v>
                </c:pt>
                <c:pt idx="6587">
                  <c:v>0.33581499999999997</c:v>
                </c:pt>
                <c:pt idx="6588">
                  <c:v>0.19140599999999999</c:v>
                </c:pt>
                <c:pt idx="6589">
                  <c:v>-1.9928000000000001E-2</c:v>
                </c:pt>
                <c:pt idx="6590">
                  <c:v>-0.16830400000000001</c:v>
                </c:pt>
                <c:pt idx="6591">
                  <c:v>-0.42756699999999997</c:v>
                </c:pt>
                <c:pt idx="6592">
                  <c:v>-0.53335600000000005</c:v>
                </c:pt>
                <c:pt idx="6593">
                  <c:v>-0.47889700000000002</c:v>
                </c:pt>
                <c:pt idx="6594">
                  <c:v>-0.66461199999999998</c:v>
                </c:pt>
                <c:pt idx="6595">
                  <c:v>-0.54652400000000001</c:v>
                </c:pt>
                <c:pt idx="6596">
                  <c:v>-0.24890100000000001</c:v>
                </c:pt>
                <c:pt idx="6597">
                  <c:v>9.1231999999999994E-2</c:v>
                </c:pt>
                <c:pt idx="6598">
                  <c:v>0.34501599999999999</c:v>
                </c:pt>
                <c:pt idx="6599">
                  <c:v>8.5785E-2</c:v>
                </c:pt>
                <c:pt idx="6600">
                  <c:v>-0.39964300000000003</c:v>
                </c:pt>
                <c:pt idx="6601">
                  <c:v>-0.248062</c:v>
                </c:pt>
                <c:pt idx="6602">
                  <c:v>4.3533000000000002E-2</c:v>
                </c:pt>
                <c:pt idx="6603">
                  <c:v>6.4407000000000006E-2</c:v>
                </c:pt>
                <c:pt idx="6604">
                  <c:v>0.22232099999999999</c:v>
                </c:pt>
                <c:pt idx="6605">
                  <c:v>0.37416100000000002</c:v>
                </c:pt>
                <c:pt idx="6606">
                  <c:v>0.386353</c:v>
                </c:pt>
                <c:pt idx="6607">
                  <c:v>0.38484200000000002</c:v>
                </c:pt>
                <c:pt idx="6608">
                  <c:v>0.44525100000000001</c:v>
                </c:pt>
                <c:pt idx="6609">
                  <c:v>0.32659899999999997</c:v>
                </c:pt>
                <c:pt idx="6610">
                  <c:v>-0.10759000000000001</c:v>
                </c:pt>
                <c:pt idx="6611">
                  <c:v>-0.15084800000000001</c:v>
                </c:pt>
                <c:pt idx="6612">
                  <c:v>-5.5079999999999999E-3</c:v>
                </c:pt>
                <c:pt idx="6613">
                  <c:v>0.1082</c:v>
                </c:pt>
                <c:pt idx="6614">
                  <c:v>0.38607799999999998</c:v>
                </c:pt>
                <c:pt idx="6615">
                  <c:v>0.35598800000000003</c:v>
                </c:pt>
                <c:pt idx="6616">
                  <c:v>9.4131000000000006E-2</c:v>
                </c:pt>
                <c:pt idx="6617">
                  <c:v>8.4212999999999996E-2</c:v>
                </c:pt>
                <c:pt idx="6618">
                  <c:v>0.33989000000000003</c:v>
                </c:pt>
                <c:pt idx="6619">
                  <c:v>0.48580899999999999</c:v>
                </c:pt>
                <c:pt idx="6620">
                  <c:v>0.179062</c:v>
                </c:pt>
                <c:pt idx="6621">
                  <c:v>8.6456000000000005E-2</c:v>
                </c:pt>
                <c:pt idx="6622">
                  <c:v>0.25425700000000001</c:v>
                </c:pt>
                <c:pt idx="6623">
                  <c:v>0.222885</c:v>
                </c:pt>
                <c:pt idx="6624">
                  <c:v>-3.8849000000000002E-2</c:v>
                </c:pt>
                <c:pt idx="6625">
                  <c:v>-0.18331900000000001</c:v>
                </c:pt>
                <c:pt idx="6626">
                  <c:v>-0.210785</c:v>
                </c:pt>
                <c:pt idx="6627">
                  <c:v>-0.35260000000000002</c:v>
                </c:pt>
                <c:pt idx="6628">
                  <c:v>-0.36065700000000001</c:v>
                </c:pt>
                <c:pt idx="6629">
                  <c:v>-0.33712799999999998</c:v>
                </c:pt>
                <c:pt idx="6630">
                  <c:v>-0.297684</c:v>
                </c:pt>
                <c:pt idx="6631">
                  <c:v>5.7967999999999999E-2</c:v>
                </c:pt>
                <c:pt idx="6632">
                  <c:v>0.27948000000000001</c:v>
                </c:pt>
                <c:pt idx="6633">
                  <c:v>0.20816000000000001</c:v>
                </c:pt>
                <c:pt idx="6634">
                  <c:v>-5.04E-2</c:v>
                </c:pt>
                <c:pt idx="6635">
                  <c:v>4.2700000000000002E-4</c:v>
                </c:pt>
                <c:pt idx="6636">
                  <c:v>0.10652200000000001</c:v>
                </c:pt>
                <c:pt idx="6637">
                  <c:v>5.423E-2</c:v>
                </c:pt>
                <c:pt idx="6638">
                  <c:v>-5.0350000000000004E-3</c:v>
                </c:pt>
                <c:pt idx="6639">
                  <c:v>0.13717699999999999</c:v>
                </c:pt>
                <c:pt idx="6640">
                  <c:v>0.248917</c:v>
                </c:pt>
                <c:pt idx="6641">
                  <c:v>0.51106300000000005</c:v>
                </c:pt>
                <c:pt idx="6642">
                  <c:v>0.47222900000000001</c:v>
                </c:pt>
                <c:pt idx="6643">
                  <c:v>0.38716099999999998</c:v>
                </c:pt>
                <c:pt idx="6644">
                  <c:v>0.36143500000000001</c:v>
                </c:pt>
                <c:pt idx="6645">
                  <c:v>0.283661</c:v>
                </c:pt>
                <c:pt idx="6646">
                  <c:v>0.25128200000000001</c:v>
                </c:pt>
                <c:pt idx="6647">
                  <c:v>0.31542999999999999</c:v>
                </c:pt>
                <c:pt idx="6648">
                  <c:v>0.499222</c:v>
                </c:pt>
                <c:pt idx="6649">
                  <c:v>0.39611800000000003</c:v>
                </c:pt>
                <c:pt idx="6650">
                  <c:v>0.32466099999999998</c:v>
                </c:pt>
                <c:pt idx="6651">
                  <c:v>0.495224</c:v>
                </c:pt>
                <c:pt idx="6652">
                  <c:v>0.93621799999999999</c:v>
                </c:pt>
                <c:pt idx="6653">
                  <c:v>1.166229</c:v>
                </c:pt>
                <c:pt idx="6654">
                  <c:v>0.97340400000000005</c:v>
                </c:pt>
                <c:pt idx="6655">
                  <c:v>0.70150800000000002</c:v>
                </c:pt>
                <c:pt idx="6656">
                  <c:v>0.52499399999999996</c:v>
                </c:pt>
                <c:pt idx="6657">
                  <c:v>0.27828999999999998</c:v>
                </c:pt>
                <c:pt idx="6658">
                  <c:v>5.0125000000000003E-2</c:v>
                </c:pt>
                <c:pt idx="6659">
                  <c:v>5.9128E-2</c:v>
                </c:pt>
                <c:pt idx="6660">
                  <c:v>2.7924000000000001E-2</c:v>
                </c:pt>
                <c:pt idx="6661">
                  <c:v>-0.140793</c:v>
                </c:pt>
                <c:pt idx="6662">
                  <c:v>-0.45930500000000002</c:v>
                </c:pt>
                <c:pt idx="6663">
                  <c:v>-0.63143899999999997</c:v>
                </c:pt>
                <c:pt idx="6664">
                  <c:v>-0.37397799999999998</c:v>
                </c:pt>
                <c:pt idx="6665">
                  <c:v>-0.138687</c:v>
                </c:pt>
                <c:pt idx="6666">
                  <c:v>0.12094100000000001</c:v>
                </c:pt>
                <c:pt idx="6667">
                  <c:v>0.64430200000000004</c:v>
                </c:pt>
                <c:pt idx="6668">
                  <c:v>0.77630600000000005</c:v>
                </c:pt>
                <c:pt idx="6669">
                  <c:v>0.35214200000000001</c:v>
                </c:pt>
                <c:pt idx="6670">
                  <c:v>1.389E-3</c:v>
                </c:pt>
                <c:pt idx="6671">
                  <c:v>-7.6508000000000007E-2</c:v>
                </c:pt>
                <c:pt idx="6672">
                  <c:v>0.111038</c:v>
                </c:pt>
                <c:pt idx="6673">
                  <c:v>0.12948599999999999</c:v>
                </c:pt>
                <c:pt idx="6674">
                  <c:v>0.23333699999999999</c:v>
                </c:pt>
                <c:pt idx="6675">
                  <c:v>0.48936499999999999</c:v>
                </c:pt>
                <c:pt idx="6676">
                  <c:v>0.50622599999999995</c:v>
                </c:pt>
                <c:pt idx="6677">
                  <c:v>0.414993</c:v>
                </c:pt>
                <c:pt idx="6678">
                  <c:v>0.189056</c:v>
                </c:pt>
                <c:pt idx="6679">
                  <c:v>-1.2893999999999999E-2</c:v>
                </c:pt>
                <c:pt idx="6680">
                  <c:v>-0.10992399999999999</c:v>
                </c:pt>
                <c:pt idx="6681">
                  <c:v>-2.64E-3</c:v>
                </c:pt>
                <c:pt idx="6682">
                  <c:v>-0.103745</c:v>
                </c:pt>
                <c:pt idx="6683">
                  <c:v>0.17741399999999999</c:v>
                </c:pt>
                <c:pt idx="6684">
                  <c:v>0.43724099999999999</c:v>
                </c:pt>
                <c:pt idx="6685">
                  <c:v>0.314056</c:v>
                </c:pt>
                <c:pt idx="6686">
                  <c:v>0.55396999999999996</c:v>
                </c:pt>
                <c:pt idx="6687">
                  <c:v>0.41157500000000002</c:v>
                </c:pt>
                <c:pt idx="6688">
                  <c:v>0.16358900000000001</c:v>
                </c:pt>
                <c:pt idx="6689">
                  <c:v>0.41015600000000002</c:v>
                </c:pt>
                <c:pt idx="6690">
                  <c:v>0.47956799999999999</c:v>
                </c:pt>
                <c:pt idx="6691">
                  <c:v>0.35577399999999998</c:v>
                </c:pt>
                <c:pt idx="6692">
                  <c:v>0.15060399999999999</c:v>
                </c:pt>
                <c:pt idx="6693">
                  <c:v>7.6645000000000005E-2</c:v>
                </c:pt>
                <c:pt idx="6694">
                  <c:v>4.5227000000000003E-2</c:v>
                </c:pt>
                <c:pt idx="6695">
                  <c:v>-0.120819</c:v>
                </c:pt>
                <c:pt idx="6696">
                  <c:v>-0.33363300000000001</c:v>
                </c:pt>
                <c:pt idx="6697">
                  <c:v>-0.552948</c:v>
                </c:pt>
                <c:pt idx="6698">
                  <c:v>-0.56169100000000005</c:v>
                </c:pt>
                <c:pt idx="6699">
                  <c:v>-0.28259299999999998</c:v>
                </c:pt>
                <c:pt idx="6700">
                  <c:v>-0.11853</c:v>
                </c:pt>
                <c:pt idx="6701">
                  <c:v>0.164825</c:v>
                </c:pt>
                <c:pt idx="6702">
                  <c:v>0.62455700000000003</c:v>
                </c:pt>
                <c:pt idx="6703">
                  <c:v>0.64430200000000004</c:v>
                </c:pt>
                <c:pt idx="6704">
                  <c:v>0.194489</c:v>
                </c:pt>
                <c:pt idx="6705">
                  <c:v>5.9387000000000002E-2</c:v>
                </c:pt>
                <c:pt idx="6706">
                  <c:v>0.13383500000000001</c:v>
                </c:pt>
                <c:pt idx="6707">
                  <c:v>-0.109222</c:v>
                </c:pt>
                <c:pt idx="6708">
                  <c:v>0.134903</c:v>
                </c:pt>
                <c:pt idx="6709">
                  <c:v>0.30790699999999999</c:v>
                </c:pt>
                <c:pt idx="6710">
                  <c:v>0.309448</c:v>
                </c:pt>
                <c:pt idx="6711">
                  <c:v>0.42103600000000002</c:v>
                </c:pt>
                <c:pt idx="6712">
                  <c:v>0.33699000000000001</c:v>
                </c:pt>
                <c:pt idx="6713">
                  <c:v>0.18687400000000001</c:v>
                </c:pt>
                <c:pt idx="6714">
                  <c:v>0.157196</c:v>
                </c:pt>
                <c:pt idx="6715">
                  <c:v>0.15144299999999999</c:v>
                </c:pt>
                <c:pt idx="6716">
                  <c:v>5.6441999999999999E-2</c:v>
                </c:pt>
                <c:pt idx="6717">
                  <c:v>0.28546100000000002</c:v>
                </c:pt>
                <c:pt idx="6718">
                  <c:v>0.66604600000000003</c:v>
                </c:pt>
                <c:pt idx="6719">
                  <c:v>0.50340300000000004</c:v>
                </c:pt>
                <c:pt idx="6720">
                  <c:v>0.336227</c:v>
                </c:pt>
                <c:pt idx="6721">
                  <c:v>0.40409899999999999</c:v>
                </c:pt>
                <c:pt idx="6722">
                  <c:v>0.46594200000000002</c:v>
                </c:pt>
                <c:pt idx="6723">
                  <c:v>0.78659100000000004</c:v>
                </c:pt>
                <c:pt idx="6724">
                  <c:v>0.63665799999999995</c:v>
                </c:pt>
                <c:pt idx="6725">
                  <c:v>0.35055500000000001</c:v>
                </c:pt>
                <c:pt idx="6726">
                  <c:v>0.23910500000000001</c:v>
                </c:pt>
                <c:pt idx="6727">
                  <c:v>6.5414E-2</c:v>
                </c:pt>
                <c:pt idx="6728">
                  <c:v>-0.19900499999999999</c:v>
                </c:pt>
                <c:pt idx="6729">
                  <c:v>-0.42826799999999998</c:v>
                </c:pt>
                <c:pt idx="6730">
                  <c:v>-0.56268300000000004</c:v>
                </c:pt>
                <c:pt idx="6731">
                  <c:v>-0.60545300000000002</c:v>
                </c:pt>
                <c:pt idx="6732">
                  <c:v>-0.57342499999999996</c:v>
                </c:pt>
                <c:pt idx="6733">
                  <c:v>-0.544601</c:v>
                </c:pt>
                <c:pt idx="6734">
                  <c:v>-0.37292500000000001</c:v>
                </c:pt>
                <c:pt idx="6735">
                  <c:v>-2.4094000000000001E-2</c:v>
                </c:pt>
                <c:pt idx="6736">
                  <c:v>0.21792600000000001</c:v>
                </c:pt>
                <c:pt idx="6737">
                  <c:v>5.3787000000000001E-2</c:v>
                </c:pt>
                <c:pt idx="6738">
                  <c:v>-5.4656999999999997E-2</c:v>
                </c:pt>
                <c:pt idx="6739">
                  <c:v>0.168518</c:v>
                </c:pt>
                <c:pt idx="6740">
                  <c:v>-7.5409000000000004E-2</c:v>
                </c:pt>
                <c:pt idx="6741">
                  <c:v>-0.23048399999999999</c:v>
                </c:pt>
                <c:pt idx="6742">
                  <c:v>-4.8247999999999999E-2</c:v>
                </c:pt>
                <c:pt idx="6743">
                  <c:v>0.13284299999999999</c:v>
                </c:pt>
                <c:pt idx="6744">
                  <c:v>0.248779</c:v>
                </c:pt>
                <c:pt idx="6745">
                  <c:v>0.207123</c:v>
                </c:pt>
                <c:pt idx="6746">
                  <c:v>0.26730300000000001</c:v>
                </c:pt>
                <c:pt idx="6747">
                  <c:v>0.22927900000000001</c:v>
                </c:pt>
                <c:pt idx="6748">
                  <c:v>2.7862999999999999E-2</c:v>
                </c:pt>
                <c:pt idx="6749">
                  <c:v>-7.8856999999999997E-2</c:v>
                </c:pt>
                <c:pt idx="6750">
                  <c:v>-9.4450000000000003E-3</c:v>
                </c:pt>
                <c:pt idx="6751">
                  <c:v>0.115387</c:v>
                </c:pt>
                <c:pt idx="6752">
                  <c:v>0.245453</c:v>
                </c:pt>
                <c:pt idx="6753">
                  <c:v>1.6019999999999999E-3</c:v>
                </c:pt>
                <c:pt idx="6754">
                  <c:v>-3.5629000000000001E-2</c:v>
                </c:pt>
                <c:pt idx="6755">
                  <c:v>9.3933000000000003E-2</c:v>
                </c:pt>
                <c:pt idx="6756">
                  <c:v>0.10025000000000001</c:v>
                </c:pt>
                <c:pt idx="6757">
                  <c:v>0.13858000000000001</c:v>
                </c:pt>
                <c:pt idx="6758">
                  <c:v>0.26473999999999998</c:v>
                </c:pt>
                <c:pt idx="6759">
                  <c:v>0.31397999999999998</c:v>
                </c:pt>
                <c:pt idx="6760">
                  <c:v>0.14416499999999999</c:v>
                </c:pt>
                <c:pt idx="6761">
                  <c:v>-8.1588999999999995E-2</c:v>
                </c:pt>
                <c:pt idx="6762">
                  <c:v>-0.19731099999999999</c:v>
                </c:pt>
                <c:pt idx="6763">
                  <c:v>-0.187836</c:v>
                </c:pt>
                <c:pt idx="6764">
                  <c:v>-0.25306699999999999</c:v>
                </c:pt>
                <c:pt idx="6765">
                  <c:v>-0.39508100000000002</c:v>
                </c:pt>
                <c:pt idx="6766">
                  <c:v>-0.38272099999999998</c:v>
                </c:pt>
                <c:pt idx="6767">
                  <c:v>-0.34759499999999999</c:v>
                </c:pt>
                <c:pt idx="6768">
                  <c:v>-0.33763100000000001</c:v>
                </c:pt>
                <c:pt idx="6769">
                  <c:v>-0.18923999999999999</c:v>
                </c:pt>
                <c:pt idx="6770">
                  <c:v>-2.4216000000000001E-2</c:v>
                </c:pt>
                <c:pt idx="6771">
                  <c:v>-7.8156000000000003E-2</c:v>
                </c:pt>
                <c:pt idx="6772">
                  <c:v>-8.8836999999999999E-2</c:v>
                </c:pt>
                <c:pt idx="6773">
                  <c:v>-0.28533900000000001</c:v>
                </c:pt>
                <c:pt idx="6774">
                  <c:v>-0.13061500000000001</c:v>
                </c:pt>
                <c:pt idx="6775">
                  <c:v>0.17291300000000001</c:v>
                </c:pt>
                <c:pt idx="6776">
                  <c:v>0.20582600000000001</c:v>
                </c:pt>
                <c:pt idx="6777">
                  <c:v>0.228302</c:v>
                </c:pt>
                <c:pt idx="6778">
                  <c:v>0.11421199999999999</c:v>
                </c:pt>
                <c:pt idx="6779">
                  <c:v>0.166656</c:v>
                </c:pt>
                <c:pt idx="6780">
                  <c:v>0.431473</c:v>
                </c:pt>
                <c:pt idx="6781">
                  <c:v>0.31062299999999998</c:v>
                </c:pt>
                <c:pt idx="6782">
                  <c:v>7.5577000000000005E-2</c:v>
                </c:pt>
                <c:pt idx="6783">
                  <c:v>-1.678E-3</c:v>
                </c:pt>
                <c:pt idx="6784">
                  <c:v>-5.463E-3</c:v>
                </c:pt>
                <c:pt idx="6785">
                  <c:v>0.12524399999999999</c:v>
                </c:pt>
                <c:pt idx="6786">
                  <c:v>0.25235000000000002</c:v>
                </c:pt>
                <c:pt idx="6787">
                  <c:v>0.22357199999999999</c:v>
                </c:pt>
                <c:pt idx="6788">
                  <c:v>0.44810499999999998</c:v>
                </c:pt>
                <c:pt idx="6789">
                  <c:v>0.66244499999999995</c:v>
                </c:pt>
                <c:pt idx="6790">
                  <c:v>0.40425100000000003</c:v>
                </c:pt>
                <c:pt idx="6791">
                  <c:v>-0.262268</c:v>
                </c:pt>
                <c:pt idx="6792">
                  <c:v>-0.22259499999999999</c:v>
                </c:pt>
                <c:pt idx="6793">
                  <c:v>0.15739400000000001</c:v>
                </c:pt>
                <c:pt idx="6794">
                  <c:v>0.19769300000000001</c:v>
                </c:pt>
                <c:pt idx="6795">
                  <c:v>-0.14791899999999999</c:v>
                </c:pt>
                <c:pt idx="6796">
                  <c:v>-0.34316999999999998</c:v>
                </c:pt>
                <c:pt idx="6797">
                  <c:v>-0.33609</c:v>
                </c:pt>
                <c:pt idx="6798">
                  <c:v>-0.35659800000000003</c:v>
                </c:pt>
                <c:pt idx="6799">
                  <c:v>-0.49027999999999999</c:v>
                </c:pt>
                <c:pt idx="6800">
                  <c:v>-0.46818500000000002</c:v>
                </c:pt>
                <c:pt idx="6801">
                  <c:v>-0.35487400000000002</c:v>
                </c:pt>
                <c:pt idx="6802">
                  <c:v>-0.22731000000000001</c:v>
                </c:pt>
                <c:pt idx="6803">
                  <c:v>-0.12634300000000001</c:v>
                </c:pt>
                <c:pt idx="6804">
                  <c:v>0.24229400000000001</c:v>
                </c:pt>
                <c:pt idx="6805">
                  <c:v>0.59841900000000003</c:v>
                </c:pt>
                <c:pt idx="6806">
                  <c:v>0.46496599999999999</c:v>
                </c:pt>
                <c:pt idx="6807">
                  <c:v>0.11222799999999999</c:v>
                </c:pt>
                <c:pt idx="6808">
                  <c:v>-0.180481</c:v>
                </c:pt>
                <c:pt idx="6809">
                  <c:v>-0.31608599999999998</c:v>
                </c:pt>
                <c:pt idx="6810">
                  <c:v>-0.32722499999999999</c:v>
                </c:pt>
                <c:pt idx="6811">
                  <c:v>-0.17793300000000001</c:v>
                </c:pt>
                <c:pt idx="6812">
                  <c:v>-5.7678E-2</c:v>
                </c:pt>
                <c:pt idx="6813">
                  <c:v>0.14317299999999999</c:v>
                </c:pt>
                <c:pt idx="6814">
                  <c:v>0.17276</c:v>
                </c:pt>
                <c:pt idx="6815">
                  <c:v>6.9885000000000003E-2</c:v>
                </c:pt>
                <c:pt idx="6816">
                  <c:v>-1.7517000000000001E-2</c:v>
                </c:pt>
                <c:pt idx="6817">
                  <c:v>-7.5226000000000001E-2</c:v>
                </c:pt>
                <c:pt idx="6818">
                  <c:v>-7.0861999999999994E-2</c:v>
                </c:pt>
                <c:pt idx="6819">
                  <c:v>-0.188141</c:v>
                </c:pt>
                <c:pt idx="6820">
                  <c:v>-8.1019999999999998E-3</c:v>
                </c:pt>
                <c:pt idx="6821">
                  <c:v>0.51762399999999997</c:v>
                </c:pt>
                <c:pt idx="6822">
                  <c:v>0.79994200000000004</c:v>
                </c:pt>
                <c:pt idx="6823">
                  <c:v>1.00766</c:v>
                </c:pt>
                <c:pt idx="6824">
                  <c:v>0.85353100000000004</c:v>
                </c:pt>
                <c:pt idx="6825">
                  <c:v>0.19697600000000001</c:v>
                </c:pt>
                <c:pt idx="6826">
                  <c:v>-0.14942900000000001</c:v>
                </c:pt>
                <c:pt idx="6827">
                  <c:v>0.132965</c:v>
                </c:pt>
                <c:pt idx="6828">
                  <c:v>0.19975300000000001</c:v>
                </c:pt>
                <c:pt idx="6829">
                  <c:v>-0.20088200000000001</c:v>
                </c:pt>
                <c:pt idx="6830">
                  <c:v>-0.54156499999999996</c:v>
                </c:pt>
                <c:pt idx="6831">
                  <c:v>-0.50849900000000003</c:v>
                </c:pt>
                <c:pt idx="6832">
                  <c:v>-0.38505600000000001</c:v>
                </c:pt>
                <c:pt idx="6833">
                  <c:v>-0.33909600000000001</c:v>
                </c:pt>
                <c:pt idx="6834">
                  <c:v>-0.45266699999999999</c:v>
                </c:pt>
                <c:pt idx="6835">
                  <c:v>-0.62167399999999995</c:v>
                </c:pt>
                <c:pt idx="6836">
                  <c:v>-0.54936200000000002</c:v>
                </c:pt>
                <c:pt idx="6837">
                  <c:v>-0.176727</c:v>
                </c:pt>
                <c:pt idx="6838">
                  <c:v>0.32611099999999998</c:v>
                </c:pt>
                <c:pt idx="6839">
                  <c:v>0.52845799999999998</c:v>
                </c:pt>
                <c:pt idx="6840">
                  <c:v>0.207733</c:v>
                </c:pt>
                <c:pt idx="6841">
                  <c:v>-1.3153E-2</c:v>
                </c:pt>
                <c:pt idx="6842">
                  <c:v>8.3007999999999998E-2</c:v>
                </c:pt>
                <c:pt idx="6843">
                  <c:v>8.2001000000000004E-2</c:v>
                </c:pt>
                <c:pt idx="6844">
                  <c:v>0.19937099999999999</c:v>
                </c:pt>
                <c:pt idx="6845">
                  <c:v>0.38111899999999999</c:v>
                </c:pt>
                <c:pt idx="6846">
                  <c:v>0.669678</c:v>
                </c:pt>
                <c:pt idx="6847">
                  <c:v>0.81236299999999995</c:v>
                </c:pt>
                <c:pt idx="6848">
                  <c:v>0.62219199999999997</c:v>
                </c:pt>
                <c:pt idx="6849">
                  <c:v>0.492676</c:v>
                </c:pt>
                <c:pt idx="6850">
                  <c:v>0.117172</c:v>
                </c:pt>
                <c:pt idx="6851">
                  <c:v>-0.10141</c:v>
                </c:pt>
                <c:pt idx="6852">
                  <c:v>-0.16581699999999999</c:v>
                </c:pt>
                <c:pt idx="6853">
                  <c:v>-0.28825400000000001</c:v>
                </c:pt>
                <c:pt idx="6854">
                  <c:v>-0.346024</c:v>
                </c:pt>
                <c:pt idx="6855">
                  <c:v>0.11421199999999999</c:v>
                </c:pt>
                <c:pt idx="6856">
                  <c:v>0.34562700000000002</c:v>
                </c:pt>
                <c:pt idx="6857">
                  <c:v>0.52284200000000003</c:v>
                </c:pt>
                <c:pt idx="6858">
                  <c:v>-0.17382800000000001</c:v>
                </c:pt>
                <c:pt idx="6859">
                  <c:v>-1.0205690000000001</c:v>
                </c:pt>
                <c:pt idx="6860">
                  <c:v>-0.16680900000000001</c:v>
                </c:pt>
                <c:pt idx="6861">
                  <c:v>0.38720700000000002</c:v>
                </c:pt>
                <c:pt idx="6862">
                  <c:v>0.18562300000000001</c:v>
                </c:pt>
                <c:pt idx="6863">
                  <c:v>-0.13978599999999999</c:v>
                </c:pt>
                <c:pt idx="6864">
                  <c:v>-0.15798999999999999</c:v>
                </c:pt>
                <c:pt idx="6865">
                  <c:v>-7.2357000000000005E-2</c:v>
                </c:pt>
                <c:pt idx="6866">
                  <c:v>-0.131027</c:v>
                </c:pt>
                <c:pt idx="6867">
                  <c:v>-0.40876800000000002</c:v>
                </c:pt>
                <c:pt idx="6868">
                  <c:v>-0.57525599999999999</c:v>
                </c:pt>
                <c:pt idx="6869">
                  <c:v>-0.59765599999999997</c:v>
                </c:pt>
                <c:pt idx="6870">
                  <c:v>-0.48407</c:v>
                </c:pt>
                <c:pt idx="6871">
                  <c:v>-0.41859400000000002</c:v>
                </c:pt>
                <c:pt idx="6872">
                  <c:v>-0.23469499999999999</c:v>
                </c:pt>
                <c:pt idx="6873">
                  <c:v>-5.2950000000000002E-3</c:v>
                </c:pt>
                <c:pt idx="6874">
                  <c:v>-0.16799900000000001</c:v>
                </c:pt>
                <c:pt idx="6875">
                  <c:v>-0.31379699999999999</c:v>
                </c:pt>
                <c:pt idx="6876">
                  <c:v>-9.9121000000000001E-2</c:v>
                </c:pt>
                <c:pt idx="6877">
                  <c:v>-3.1234999999999999E-2</c:v>
                </c:pt>
                <c:pt idx="6878">
                  <c:v>4.6920999999999997E-2</c:v>
                </c:pt>
                <c:pt idx="6879">
                  <c:v>-9.1614000000000001E-2</c:v>
                </c:pt>
                <c:pt idx="6880">
                  <c:v>0.213287</c:v>
                </c:pt>
                <c:pt idx="6881">
                  <c:v>0.71787999999999996</c:v>
                </c:pt>
                <c:pt idx="6882">
                  <c:v>0.63316300000000003</c:v>
                </c:pt>
                <c:pt idx="6883">
                  <c:v>0.47032200000000002</c:v>
                </c:pt>
                <c:pt idx="6884">
                  <c:v>0.28712500000000002</c:v>
                </c:pt>
                <c:pt idx="6885">
                  <c:v>-7.9190000000000007E-3</c:v>
                </c:pt>
                <c:pt idx="6886">
                  <c:v>-0.27943400000000002</c:v>
                </c:pt>
                <c:pt idx="6887">
                  <c:v>-0.36372399999999999</c:v>
                </c:pt>
                <c:pt idx="6888">
                  <c:v>-0.143341</c:v>
                </c:pt>
                <c:pt idx="6889">
                  <c:v>7.2249999999999995E-2</c:v>
                </c:pt>
                <c:pt idx="6890">
                  <c:v>0.13348399999999999</c:v>
                </c:pt>
                <c:pt idx="6891">
                  <c:v>0.113693</c:v>
                </c:pt>
                <c:pt idx="6892">
                  <c:v>0.18029800000000001</c:v>
                </c:pt>
                <c:pt idx="6893">
                  <c:v>0.58744799999999997</c:v>
                </c:pt>
                <c:pt idx="6894">
                  <c:v>0.86123700000000003</c:v>
                </c:pt>
                <c:pt idx="6895">
                  <c:v>0.50730900000000001</c:v>
                </c:pt>
                <c:pt idx="6896">
                  <c:v>0.24165300000000001</c:v>
                </c:pt>
                <c:pt idx="6897">
                  <c:v>0.30247499999999999</c:v>
                </c:pt>
                <c:pt idx="6898">
                  <c:v>0.51029999999999998</c:v>
                </c:pt>
                <c:pt idx="6899">
                  <c:v>0.69892900000000002</c:v>
                </c:pt>
                <c:pt idx="6900">
                  <c:v>0.52125500000000002</c:v>
                </c:pt>
                <c:pt idx="6901">
                  <c:v>5.0307999999999999E-2</c:v>
                </c:pt>
                <c:pt idx="6902">
                  <c:v>-0.46493499999999999</c:v>
                </c:pt>
                <c:pt idx="6903">
                  <c:v>-0.59326199999999996</c:v>
                </c:pt>
                <c:pt idx="6904">
                  <c:v>-0.38639800000000002</c:v>
                </c:pt>
                <c:pt idx="6905">
                  <c:v>-0.21257000000000001</c:v>
                </c:pt>
                <c:pt idx="6906">
                  <c:v>-0.100677</c:v>
                </c:pt>
                <c:pt idx="6907">
                  <c:v>5.2002E-2</c:v>
                </c:pt>
                <c:pt idx="6908">
                  <c:v>0.119202</c:v>
                </c:pt>
                <c:pt idx="6909">
                  <c:v>-0.144287</c:v>
                </c:pt>
                <c:pt idx="6910">
                  <c:v>-0.25128200000000001</c:v>
                </c:pt>
                <c:pt idx="6911">
                  <c:v>-0.28669699999999998</c:v>
                </c:pt>
                <c:pt idx="6912">
                  <c:v>-0.37635800000000003</c:v>
                </c:pt>
                <c:pt idx="6913">
                  <c:v>-0.369751</c:v>
                </c:pt>
                <c:pt idx="6914">
                  <c:v>2.4399000000000001E-2</c:v>
                </c:pt>
                <c:pt idx="6915">
                  <c:v>0.31033300000000003</c:v>
                </c:pt>
                <c:pt idx="6916">
                  <c:v>0.44584699999999999</c:v>
                </c:pt>
                <c:pt idx="6917">
                  <c:v>0.49415599999999998</c:v>
                </c:pt>
                <c:pt idx="6918">
                  <c:v>0.37519799999999998</c:v>
                </c:pt>
                <c:pt idx="6919">
                  <c:v>5.8181999999999998E-2</c:v>
                </c:pt>
                <c:pt idx="6920">
                  <c:v>-0.111969</c:v>
                </c:pt>
                <c:pt idx="6921">
                  <c:v>-6.7764000000000005E-2</c:v>
                </c:pt>
                <c:pt idx="6922">
                  <c:v>5.1131999999999997E-2</c:v>
                </c:pt>
                <c:pt idx="6923">
                  <c:v>0.26211499999999999</c:v>
                </c:pt>
                <c:pt idx="6924">
                  <c:v>0.36587500000000001</c:v>
                </c:pt>
                <c:pt idx="6925">
                  <c:v>0.58218400000000003</c:v>
                </c:pt>
                <c:pt idx="6926">
                  <c:v>0.67143200000000003</c:v>
                </c:pt>
                <c:pt idx="6927">
                  <c:v>0.75160199999999999</c:v>
                </c:pt>
                <c:pt idx="6928">
                  <c:v>0.81274400000000002</c:v>
                </c:pt>
                <c:pt idx="6929">
                  <c:v>0.72483799999999998</c:v>
                </c:pt>
                <c:pt idx="6930">
                  <c:v>0.48924299999999998</c:v>
                </c:pt>
                <c:pt idx="6931">
                  <c:v>0.16348299999999999</c:v>
                </c:pt>
                <c:pt idx="6932">
                  <c:v>1.7151E-2</c:v>
                </c:pt>
                <c:pt idx="6933">
                  <c:v>-1.7226999999999999E-2</c:v>
                </c:pt>
                <c:pt idx="6934">
                  <c:v>-2.478E-2</c:v>
                </c:pt>
                <c:pt idx="6935">
                  <c:v>-0.293182</c:v>
                </c:pt>
                <c:pt idx="6936">
                  <c:v>-0.57328800000000002</c:v>
                </c:pt>
                <c:pt idx="6937">
                  <c:v>-0.54805000000000004</c:v>
                </c:pt>
                <c:pt idx="6938">
                  <c:v>-0.34841899999999998</c:v>
                </c:pt>
                <c:pt idx="6939">
                  <c:v>-0.21620200000000001</c:v>
                </c:pt>
                <c:pt idx="6940">
                  <c:v>-4.7484999999999999E-2</c:v>
                </c:pt>
                <c:pt idx="6941">
                  <c:v>0.383469</c:v>
                </c:pt>
                <c:pt idx="6942">
                  <c:v>0.74063100000000004</c:v>
                </c:pt>
                <c:pt idx="6943">
                  <c:v>0.76971400000000001</c:v>
                </c:pt>
                <c:pt idx="6944">
                  <c:v>0.32661400000000002</c:v>
                </c:pt>
                <c:pt idx="6945">
                  <c:v>-8.8440000000000005E-2</c:v>
                </c:pt>
                <c:pt idx="6946">
                  <c:v>-6.5505999999999995E-2</c:v>
                </c:pt>
                <c:pt idx="6947">
                  <c:v>0.26495400000000002</c:v>
                </c:pt>
                <c:pt idx="6948">
                  <c:v>0.29371599999999998</c:v>
                </c:pt>
                <c:pt idx="6949">
                  <c:v>5.5266999999999997E-2</c:v>
                </c:pt>
                <c:pt idx="6950">
                  <c:v>7.6294000000000001E-2</c:v>
                </c:pt>
                <c:pt idx="6951">
                  <c:v>0.271729</c:v>
                </c:pt>
                <c:pt idx="6952">
                  <c:v>0.34973100000000001</c:v>
                </c:pt>
                <c:pt idx="6953">
                  <c:v>0.11021400000000001</c:v>
                </c:pt>
                <c:pt idx="6954">
                  <c:v>-5.5849999999999997E-3</c:v>
                </c:pt>
                <c:pt idx="6955">
                  <c:v>-6.1934999999999997E-2</c:v>
                </c:pt>
                <c:pt idx="6956">
                  <c:v>8.0260999999999999E-2</c:v>
                </c:pt>
                <c:pt idx="6957">
                  <c:v>0.39697300000000002</c:v>
                </c:pt>
                <c:pt idx="6958">
                  <c:v>0.77204899999999999</c:v>
                </c:pt>
                <c:pt idx="6959">
                  <c:v>0.86822500000000002</c:v>
                </c:pt>
                <c:pt idx="6960">
                  <c:v>0.75442500000000001</c:v>
                </c:pt>
                <c:pt idx="6961">
                  <c:v>0.35052499999999998</c:v>
                </c:pt>
                <c:pt idx="6962">
                  <c:v>0.33511400000000002</c:v>
                </c:pt>
                <c:pt idx="6963">
                  <c:v>0.64013699999999996</c:v>
                </c:pt>
                <c:pt idx="6964">
                  <c:v>0.508301</c:v>
                </c:pt>
                <c:pt idx="6965">
                  <c:v>0.24012800000000001</c:v>
                </c:pt>
                <c:pt idx="6966">
                  <c:v>0.201767</c:v>
                </c:pt>
                <c:pt idx="6967">
                  <c:v>0.191299</c:v>
                </c:pt>
                <c:pt idx="6968">
                  <c:v>5.8517E-2</c:v>
                </c:pt>
                <c:pt idx="6969">
                  <c:v>-0.182724</c:v>
                </c:pt>
                <c:pt idx="6970">
                  <c:v>-0.335754</c:v>
                </c:pt>
                <c:pt idx="6971">
                  <c:v>-0.29516599999999998</c:v>
                </c:pt>
                <c:pt idx="6972">
                  <c:v>-3.4453999999999999E-2</c:v>
                </c:pt>
                <c:pt idx="6973">
                  <c:v>0.26384000000000002</c:v>
                </c:pt>
                <c:pt idx="6974">
                  <c:v>0.44633499999999998</c:v>
                </c:pt>
                <c:pt idx="6975">
                  <c:v>0.58138999999999996</c:v>
                </c:pt>
                <c:pt idx="6976">
                  <c:v>0.63249200000000005</c:v>
                </c:pt>
                <c:pt idx="6977">
                  <c:v>0.53102099999999997</c:v>
                </c:pt>
                <c:pt idx="6978">
                  <c:v>0.21913099999999999</c:v>
                </c:pt>
                <c:pt idx="6979">
                  <c:v>-0.105118</c:v>
                </c:pt>
                <c:pt idx="6980">
                  <c:v>-0.34861799999999998</c:v>
                </c:pt>
                <c:pt idx="6981">
                  <c:v>-0.290848</c:v>
                </c:pt>
                <c:pt idx="6982">
                  <c:v>0.126831</c:v>
                </c:pt>
                <c:pt idx="6983">
                  <c:v>0.45008900000000002</c:v>
                </c:pt>
                <c:pt idx="6984">
                  <c:v>0.36228900000000003</c:v>
                </c:pt>
                <c:pt idx="6985">
                  <c:v>0.38621499999999997</c:v>
                </c:pt>
                <c:pt idx="6986">
                  <c:v>0.33573900000000001</c:v>
                </c:pt>
                <c:pt idx="6987">
                  <c:v>0.14437900000000001</c:v>
                </c:pt>
                <c:pt idx="6988">
                  <c:v>-0.10270700000000001</c:v>
                </c:pt>
                <c:pt idx="6989">
                  <c:v>-5.3329000000000001E-2</c:v>
                </c:pt>
                <c:pt idx="6990">
                  <c:v>0.18684400000000001</c:v>
                </c:pt>
                <c:pt idx="6991">
                  <c:v>0.51158099999999995</c:v>
                </c:pt>
                <c:pt idx="6992">
                  <c:v>0.73158299999999998</c:v>
                </c:pt>
                <c:pt idx="6993">
                  <c:v>0.81259199999999998</c:v>
                </c:pt>
                <c:pt idx="6994">
                  <c:v>0.90239000000000003</c:v>
                </c:pt>
                <c:pt idx="6995">
                  <c:v>0.87472499999999997</c:v>
                </c:pt>
                <c:pt idx="6996">
                  <c:v>0.60974099999999998</c:v>
                </c:pt>
                <c:pt idx="6997">
                  <c:v>0.40345799999999998</c:v>
                </c:pt>
                <c:pt idx="6998">
                  <c:v>0.32434099999999999</c:v>
                </c:pt>
                <c:pt idx="6999">
                  <c:v>0.33009300000000003</c:v>
                </c:pt>
                <c:pt idx="7000">
                  <c:v>0.335281</c:v>
                </c:pt>
                <c:pt idx="7001">
                  <c:v>0.27520800000000001</c:v>
                </c:pt>
                <c:pt idx="7002">
                  <c:v>0.18086199999999999</c:v>
                </c:pt>
                <c:pt idx="7003">
                  <c:v>-2.6259999999999999E-2</c:v>
                </c:pt>
                <c:pt idx="7004">
                  <c:v>-0.278061</c:v>
                </c:pt>
                <c:pt idx="7005">
                  <c:v>-0.50405900000000003</c:v>
                </c:pt>
                <c:pt idx="7006">
                  <c:v>-0.55831900000000001</c:v>
                </c:pt>
                <c:pt idx="7007">
                  <c:v>-0.210892</c:v>
                </c:pt>
                <c:pt idx="7008">
                  <c:v>0.33335900000000002</c:v>
                </c:pt>
                <c:pt idx="7009">
                  <c:v>0.81835899999999995</c:v>
                </c:pt>
                <c:pt idx="7010">
                  <c:v>0.85134900000000002</c:v>
                </c:pt>
                <c:pt idx="7011">
                  <c:v>0.35021999999999998</c:v>
                </c:pt>
                <c:pt idx="7012">
                  <c:v>-8.1818000000000002E-2</c:v>
                </c:pt>
                <c:pt idx="7013">
                  <c:v>-0.19107099999999999</c:v>
                </c:pt>
                <c:pt idx="7014">
                  <c:v>-0.41351300000000002</c:v>
                </c:pt>
                <c:pt idx="7015">
                  <c:v>-0.14700299999999999</c:v>
                </c:pt>
                <c:pt idx="7016">
                  <c:v>0.35150100000000001</c:v>
                </c:pt>
                <c:pt idx="7017">
                  <c:v>0.33723399999999998</c:v>
                </c:pt>
                <c:pt idx="7018">
                  <c:v>0.35723899999999997</c:v>
                </c:pt>
                <c:pt idx="7019">
                  <c:v>0.338501</c:v>
                </c:pt>
                <c:pt idx="7020">
                  <c:v>0.158554</c:v>
                </c:pt>
                <c:pt idx="7021">
                  <c:v>-0.103073</c:v>
                </c:pt>
                <c:pt idx="7022">
                  <c:v>-0.473389</c:v>
                </c:pt>
                <c:pt idx="7023">
                  <c:v>-0.56849700000000003</c:v>
                </c:pt>
                <c:pt idx="7024">
                  <c:v>-2.5665E-2</c:v>
                </c:pt>
                <c:pt idx="7025">
                  <c:v>1.2223820000000001</c:v>
                </c:pt>
                <c:pt idx="7026">
                  <c:v>1.089645</c:v>
                </c:pt>
                <c:pt idx="7027">
                  <c:v>0.36114499999999999</c:v>
                </c:pt>
                <c:pt idx="7028">
                  <c:v>0.28666700000000001</c:v>
                </c:pt>
                <c:pt idx="7029">
                  <c:v>0.54490700000000003</c:v>
                </c:pt>
                <c:pt idx="7030">
                  <c:v>0.83647199999999999</c:v>
                </c:pt>
                <c:pt idx="7031">
                  <c:v>0.797211</c:v>
                </c:pt>
                <c:pt idx="7032">
                  <c:v>0.61268599999999995</c:v>
                </c:pt>
                <c:pt idx="7033">
                  <c:v>0.406723</c:v>
                </c:pt>
                <c:pt idx="7034">
                  <c:v>0.24401900000000001</c:v>
                </c:pt>
                <c:pt idx="7035">
                  <c:v>-3.653E-2</c:v>
                </c:pt>
                <c:pt idx="7036">
                  <c:v>-0.13058500000000001</c:v>
                </c:pt>
                <c:pt idx="7037">
                  <c:v>-0.114609</c:v>
                </c:pt>
                <c:pt idx="7038">
                  <c:v>-0.15460199999999999</c:v>
                </c:pt>
                <c:pt idx="7039">
                  <c:v>-0.38473499999999999</c:v>
                </c:pt>
                <c:pt idx="7040">
                  <c:v>-0.50976600000000005</c:v>
                </c:pt>
                <c:pt idx="7041">
                  <c:v>-0.23446700000000001</c:v>
                </c:pt>
                <c:pt idx="7042">
                  <c:v>0.129471</c:v>
                </c:pt>
                <c:pt idx="7043">
                  <c:v>0.455017</c:v>
                </c:pt>
                <c:pt idx="7044">
                  <c:v>0.59808300000000003</c:v>
                </c:pt>
                <c:pt idx="7045">
                  <c:v>0.37744100000000003</c:v>
                </c:pt>
                <c:pt idx="7046">
                  <c:v>-0.114639</c:v>
                </c:pt>
                <c:pt idx="7047">
                  <c:v>-0.32769799999999999</c:v>
                </c:pt>
                <c:pt idx="7048">
                  <c:v>-0.41029399999999999</c:v>
                </c:pt>
                <c:pt idx="7049">
                  <c:v>-0.159134</c:v>
                </c:pt>
                <c:pt idx="7050">
                  <c:v>-3.3570000000000002E-3</c:v>
                </c:pt>
                <c:pt idx="7051">
                  <c:v>2.3349999999999998E-3</c:v>
                </c:pt>
                <c:pt idx="7052">
                  <c:v>0.15013099999999999</c:v>
                </c:pt>
                <c:pt idx="7053">
                  <c:v>0.19541900000000001</c:v>
                </c:pt>
                <c:pt idx="7054">
                  <c:v>0.20996100000000001</c:v>
                </c:pt>
                <c:pt idx="7055">
                  <c:v>0.286194</c:v>
                </c:pt>
                <c:pt idx="7056">
                  <c:v>0.187637</c:v>
                </c:pt>
                <c:pt idx="7057">
                  <c:v>8.7845000000000006E-2</c:v>
                </c:pt>
                <c:pt idx="7058">
                  <c:v>0.26544200000000001</c:v>
                </c:pt>
                <c:pt idx="7059">
                  <c:v>0.55238299999999996</c:v>
                </c:pt>
                <c:pt idx="7060">
                  <c:v>0.96090699999999996</c:v>
                </c:pt>
                <c:pt idx="7061">
                  <c:v>0.95207200000000003</c:v>
                </c:pt>
                <c:pt idx="7062">
                  <c:v>0.60629299999999997</c:v>
                </c:pt>
                <c:pt idx="7063">
                  <c:v>0.32369999999999999</c:v>
                </c:pt>
                <c:pt idx="7064">
                  <c:v>0.30577100000000002</c:v>
                </c:pt>
                <c:pt idx="7065">
                  <c:v>0.43562299999999998</c:v>
                </c:pt>
                <c:pt idx="7066">
                  <c:v>0.430176</c:v>
                </c:pt>
                <c:pt idx="7067">
                  <c:v>9.9807999999999994E-2</c:v>
                </c:pt>
                <c:pt idx="7068">
                  <c:v>-0.1754</c:v>
                </c:pt>
                <c:pt idx="7069">
                  <c:v>-0.148117</c:v>
                </c:pt>
                <c:pt idx="7070">
                  <c:v>-0.10240200000000001</c:v>
                </c:pt>
                <c:pt idx="7071">
                  <c:v>-0.23722799999999999</c:v>
                </c:pt>
                <c:pt idx="7072">
                  <c:v>-0.59716800000000003</c:v>
                </c:pt>
                <c:pt idx="7073">
                  <c:v>-0.64019800000000004</c:v>
                </c:pt>
                <c:pt idx="7074">
                  <c:v>-0.12928799999999999</c:v>
                </c:pt>
                <c:pt idx="7075">
                  <c:v>0.37864700000000001</c:v>
                </c:pt>
                <c:pt idx="7076">
                  <c:v>0.70925899999999997</c:v>
                </c:pt>
                <c:pt idx="7077">
                  <c:v>0.81425499999999995</c:v>
                </c:pt>
                <c:pt idx="7078">
                  <c:v>0.78680399999999995</c:v>
                </c:pt>
                <c:pt idx="7079">
                  <c:v>0.623367</c:v>
                </c:pt>
                <c:pt idx="7080">
                  <c:v>0.33146700000000001</c:v>
                </c:pt>
                <c:pt idx="7081">
                  <c:v>8.9141999999999999E-2</c:v>
                </c:pt>
                <c:pt idx="7082">
                  <c:v>-0.13317899999999999</c:v>
                </c:pt>
                <c:pt idx="7083">
                  <c:v>-0.21936</c:v>
                </c:pt>
                <c:pt idx="7084">
                  <c:v>8.2699999999999996E-3</c:v>
                </c:pt>
                <c:pt idx="7085">
                  <c:v>0.168854</c:v>
                </c:pt>
                <c:pt idx="7086">
                  <c:v>0.35938999999999999</c:v>
                </c:pt>
                <c:pt idx="7087">
                  <c:v>0.32858300000000001</c:v>
                </c:pt>
                <c:pt idx="7088">
                  <c:v>0.215363</c:v>
                </c:pt>
                <c:pt idx="7089">
                  <c:v>3.1418000000000001E-2</c:v>
                </c:pt>
                <c:pt idx="7090">
                  <c:v>-4.9561000000000001E-2</c:v>
                </c:pt>
                <c:pt idx="7091">
                  <c:v>4.0740000000000004E-3</c:v>
                </c:pt>
                <c:pt idx="7092">
                  <c:v>0.26917999999999997</c:v>
                </c:pt>
                <c:pt idx="7093">
                  <c:v>0.853043</c:v>
                </c:pt>
                <c:pt idx="7094">
                  <c:v>1.177338</c:v>
                </c:pt>
                <c:pt idx="7095">
                  <c:v>0.89112899999999995</c:v>
                </c:pt>
                <c:pt idx="7096">
                  <c:v>0.75213600000000003</c:v>
                </c:pt>
                <c:pt idx="7097">
                  <c:v>0.89370700000000003</c:v>
                </c:pt>
                <c:pt idx="7098">
                  <c:v>1.094177</c:v>
                </c:pt>
                <c:pt idx="7099">
                  <c:v>0.81187399999999998</c:v>
                </c:pt>
                <c:pt idx="7100">
                  <c:v>0.39036599999999999</c:v>
                </c:pt>
                <c:pt idx="7101">
                  <c:v>0.201904</c:v>
                </c:pt>
                <c:pt idx="7102">
                  <c:v>0.34597800000000001</c:v>
                </c:pt>
                <c:pt idx="7103">
                  <c:v>0.50500500000000004</c:v>
                </c:pt>
                <c:pt idx="7104">
                  <c:v>0.22517400000000001</c:v>
                </c:pt>
                <c:pt idx="7105">
                  <c:v>-0.12721299999999999</c:v>
                </c:pt>
                <c:pt idx="7106">
                  <c:v>-0.235153</c:v>
                </c:pt>
                <c:pt idx="7107">
                  <c:v>-0.109222</c:v>
                </c:pt>
                <c:pt idx="7108">
                  <c:v>1.2177E-2</c:v>
                </c:pt>
                <c:pt idx="7109">
                  <c:v>0.14349400000000001</c:v>
                </c:pt>
                <c:pt idx="7110">
                  <c:v>0.49545299999999998</c:v>
                </c:pt>
                <c:pt idx="7111">
                  <c:v>1.197495</c:v>
                </c:pt>
                <c:pt idx="7112">
                  <c:v>0.90359500000000004</c:v>
                </c:pt>
                <c:pt idx="7113">
                  <c:v>-6.105E-2</c:v>
                </c:pt>
                <c:pt idx="7114">
                  <c:v>-0.34796100000000002</c:v>
                </c:pt>
                <c:pt idx="7115">
                  <c:v>-8.2229999999999998E-2</c:v>
                </c:pt>
                <c:pt idx="7116">
                  <c:v>0.10759000000000001</c:v>
                </c:pt>
                <c:pt idx="7117">
                  <c:v>0.109406</c:v>
                </c:pt>
                <c:pt idx="7118">
                  <c:v>0.21188399999999999</c:v>
                </c:pt>
                <c:pt idx="7119">
                  <c:v>0.36949199999999999</c:v>
                </c:pt>
                <c:pt idx="7120">
                  <c:v>0.38734400000000002</c:v>
                </c:pt>
                <c:pt idx="7121">
                  <c:v>0.245087</c:v>
                </c:pt>
                <c:pt idx="7122">
                  <c:v>4.1809999999999998E-3</c:v>
                </c:pt>
                <c:pt idx="7123">
                  <c:v>-0.162552</c:v>
                </c:pt>
                <c:pt idx="7124">
                  <c:v>-0.238922</c:v>
                </c:pt>
                <c:pt idx="7125">
                  <c:v>-7.6050000000000006E-2</c:v>
                </c:pt>
                <c:pt idx="7126">
                  <c:v>0.44447300000000001</c:v>
                </c:pt>
                <c:pt idx="7127">
                  <c:v>1.0098419999999999</c:v>
                </c:pt>
                <c:pt idx="7128">
                  <c:v>1.1498409999999999</c:v>
                </c:pt>
                <c:pt idx="7129">
                  <c:v>0.63851899999999995</c:v>
                </c:pt>
                <c:pt idx="7130">
                  <c:v>0.22189300000000001</c:v>
                </c:pt>
                <c:pt idx="7131">
                  <c:v>0.29237400000000002</c:v>
                </c:pt>
                <c:pt idx="7132">
                  <c:v>0.55925000000000002</c:v>
                </c:pt>
                <c:pt idx="7133">
                  <c:v>0.55252100000000004</c:v>
                </c:pt>
                <c:pt idx="7134">
                  <c:v>0.321793</c:v>
                </c:pt>
                <c:pt idx="7135">
                  <c:v>0.205841</c:v>
                </c:pt>
                <c:pt idx="7136">
                  <c:v>0.20184299999999999</c:v>
                </c:pt>
                <c:pt idx="7137">
                  <c:v>-5.5449999999999999E-2</c:v>
                </c:pt>
                <c:pt idx="7138">
                  <c:v>-0.472412</c:v>
                </c:pt>
                <c:pt idx="7139">
                  <c:v>-0.53500400000000004</c:v>
                </c:pt>
                <c:pt idx="7140">
                  <c:v>-0.34892299999999998</c:v>
                </c:pt>
                <c:pt idx="7141">
                  <c:v>-0.32481399999999999</c:v>
                </c:pt>
                <c:pt idx="7142">
                  <c:v>-0.38949600000000001</c:v>
                </c:pt>
                <c:pt idx="7143">
                  <c:v>-9.979E-3</c:v>
                </c:pt>
                <c:pt idx="7144">
                  <c:v>0.72581499999999999</c:v>
                </c:pt>
                <c:pt idx="7145">
                  <c:v>0.62094099999999997</c:v>
                </c:pt>
                <c:pt idx="7146">
                  <c:v>3.4271000000000003E-2</c:v>
                </c:pt>
                <c:pt idx="7147">
                  <c:v>9.9030000000000007E-2</c:v>
                </c:pt>
                <c:pt idx="7148">
                  <c:v>0.33221400000000001</c:v>
                </c:pt>
                <c:pt idx="7149">
                  <c:v>0.34799200000000002</c:v>
                </c:pt>
                <c:pt idx="7150">
                  <c:v>-1.9088999999999998E-2</c:v>
                </c:pt>
                <c:pt idx="7151">
                  <c:v>-0.28947400000000001</c:v>
                </c:pt>
                <c:pt idx="7152">
                  <c:v>3.9428999999999999E-2</c:v>
                </c:pt>
                <c:pt idx="7153">
                  <c:v>0.197327</c:v>
                </c:pt>
                <c:pt idx="7154">
                  <c:v>0.23966999999999999</c:v>
                </c:pt>
                <c:pt idx="7155">
                  <c:v>0.18454000000000001</c:v>
                </c:pt>
                <c:pt idx="7156">
                  <c:v>-2.1670000000000001E-3</c:v>
                </c:pt>
                <c:pt idx="7157">
                  <c:v>-0.107056</c:v>
                </c:pt>
                <c:pt idx="7158">
                  <c:v>2.8441999999999999E-2</c:v>
                </c:pt>
                <c:pt idx="7159">
                  <c:v>0.20574999999999999</c:v>
                </c:pt>
                <c:pt idx="7160">
                  <c:v>0.53627000000000002</c:v>
                </c:pt>
                <c:pt idx="7161">
                  <c:v>0.802902</c:v>
                </c:pt>
                <c:pt idx="7162">
                  <c:v>0.55191000000000001</c:v>
                </c:pt>
                <c:pt idx="7163">
                  <c:v>0.432419</c:v>
                </c:pt>
                <c:pt idx="7164">
                  <c:v>0.71963500000000002</c:v>
                </c:pt>
                <c:pt idx="7165">
                  <c:v>0.74676500000000001</c:v>
                </c:pt>
                <c:pt idx="7166">
                  <c:v>0.48997499999999999</c:v>
                </c:pt>
                <c:pt idx="7167">
                  <c:v>-4.5791999999999999E-2</c:v>
                </c:pt>
                <c:pt idx="7168">
                  <c:v>-0.161774</c:v>
                </c:pt>
                <c:pt idx="7169">
                  <c:v>0.121887</c:v>
                </c:pt>
                <c:pt idx="7170">
                  <c:v>-0.189804</c:v>
                </c:pt>
                <c:pt idx="7171">
                  <c:v>-0.476746</c:v>
                </c:pt>
                <c:pt idx="7172">
                  <c:v>-0.46369899999999997</c:v>
                </c:pt>
                <c:pt idx="7173">
                  <c:v>-0.27767900000000001</c:v>
                </c:pt>
                <c:pt idx="7174">
                  <c:v>-0.24881</c:v>
                </c:pt>
                <c:pt idx="7175">
                  <c:v>-0.15382399999999999</c:v>
                </c:pt>
                <c:pt idx="7176">
                  <c:v>-0.123596</c:v>
                </c:pt>
                <c:pt idx="7177">
                  <c:v>-0.16458100000000001</c:v>
                </c:pt>
                <c:pt idx="7178">
                  <c:v>-0.15507499999999999</c:v>
                </c:pt>
                <c:pt idx="7179">
                  <c:v>-0.13932800000000001</c:v>
                </c:pt>
                <c:pt idx="7180">
                  <c:v>-0.18789700000000001</c:v>
                </c:pt>
                <c:pt idx="7181">
                  <c:v>-0.17571999999999999</c:v>
                </c:pt>
                <c:pt idx="7182">
                  <c:v>-8.1375000000000003E-2</c:v>
                </c:pt>
                <c:pt idx="7183">
                  <c:v>2.7649E-2</c:v>
                </c:pt>
                <c:pt idx="7184">
                  <c:v>-2.8594999999999999E-2</c:v>
                </c:pt>
                <c:pt idx="7185">
                  <c:v>-8.2671999999999995E-2</c:v>
                </c:pt>
                <c:pt idx="7186">
                  <c:v>-0.13284299999999999</c:v>
                </c:pt>
                <c:pt idx="7187">
                  <c:v>8.6914000000000005E-2</c:v>
                </c:pt>
                <c:pt idx="7188">
                  <c:v>0.17988599999999999</c:v>
                </c:pt>
                <c:pt idx="7189">
                  <c:v>-4.6172999999999999E-2</c:v>
                </c:pt>
                <c:pt idx="7190">
                  <c:v>-0.15831000000000001</c:v>
                </c:pt>
                <c:pt idx="7191">
                  <c:v>-5.9493999999999998E-2</c:v>
                </c:pt>
                <c:pt idx="7192">
                  <c:v>0.15062</c:v>
                </c:pt>
                <c:pt idx="7193">
                  <c:v>0.63122599999999995</c:v>
                </c:pt>
                <c:pt idx="7194">
                  <c:v>0.97236599999999995</c:v>
                </c:pt>
                <c:pt idx="7195">
                  <c:v>0.84429900000000002</c:v>
                </c:pt>
                <c:pt idx="7196">
                  <c:v>0.476379</c:v>
                </c:pt>
                <c:pt idx="7197">
                  <c:v>0.49751299999999998</c:v>
                </c:pt>
                <c:pt idx="7198">
                  <c:v>0.72518899999999997</c:v>
                </c:pt>
                <c:pt idx="7199">
                  <c:v>0.66511500000000001</c:v>
                </c:pt>
                <c:pt idx="7200">
                  <c:v>7.0175000000000001E-2</c:v>
                </c:pt>
                <c:pt idx="7201">
                  <c:v>-0.23106399999999999</c:v>
                </c:pt>
                <c:pt idx="7202">
                  <c:v>-6.6436999999999996E-2</c:v>
                </c:pt>
                <c:pt idx="7203">
                  <c:v>5.3985999999999999E-2</c:v>
                </c:pt>
                <c:pt idx="7204">
                  <c:v>-0.17533899999999999</c:v>
                </c:pt>
                <c:pt idx="7205">
                  <c:v>-0.26608300000000001</c:v>
                </c:pt>
                <c:pt idx="7206">
                  <c:v>-9.7748000000000002E-2</c:v>
                </c:pt>
                <c:pt idx="7207">
                  <c:v>-5.9096999999999997E-2</c:v>
                </c:pt>
                <c:pt idx="7208">
                  <c:v>-7.1822999999999998E-2</c:v>
                </c:pt>
                <c:pt idx="7209">
                  <c:v>0.212677</c:v>
                </c:pt>
                <c:pt idx="7210">
                  <c:v>0.44616699999999998</c:v>
                </c:pt>
                <c:pt idx="7211">
                  <c:v>0.38499499999999998</c:v>
                </c:pt>
                <c:pt idx="7212">
                  <c:v>0.36494399999999999</c:v>
                </c:pt>
                <c:pt idx="7213">
                  <c:v>0.16535900000000001</c:v>
                </c:pt>
                <c:pt idx="7214">
                  <c:v>-9.8720000000000006E-3</c:v>
                </c:pt>
                <c:pt idx="7215">
                  <c:v>-0.27069100000000001</c:v>
                </c:pt>
                <c:pt idx="7216">
                  <c:v>-0.45574999999999999</c:v>
                </c:pt>
                <c:pt idx="7217">
                  <c:v>-0.112488</c:v>
                </c:pt>
                <c:pt idx="7218">
                  <c:v>0.229355</c:v>
                </c:pt>
                <c:pt idx="7219">
                  <c:v>0.34544399999999997</c:v>
                </c:pt>
                <c:pt idx="7220">
                  <c:v>0.18781999999999999</c:v>
                </c:pt>
                <c:pt idx="7221">
                  <c:v>0.22936999999999999</c:v>
                </c:pt>
                <c:pt idx="7222">
                  <c:v>0.14283799999999999</c:v>
                </c:pt>
                <c:pt idx="7223">
                  <c:v>0.14663699999999999</c:v>
                </c:pt>
                <c:pt idx="7224">
                  <c:v>0.124405</c:v>
                </c:pt>
                <c:pt idx="7225">
                  <c:v>0.123306</c:v>
                </c:pt>
                <c:pt idx="7226">
                  <c:v>0.568527</c:v>
                </c:pt>
                <c:pt idx="7227">
                  <c:v>0.97015399999999996</c:v>
                </c:pt>
                <c:pt idx="7228">
                  <c:v>1.147705</c:v>
                </c:pt>
                <c:pt idx="7229">
                  <c:v>1.8246610000000001</c:v>
                </c:pt>
                <c:pt idx="7230">
                  <c:v>2.3337249999999998</c:v>
                </c:pt>
                <c:pt idx="7231">
                  <c:v>1.838104</c:v>
                </c:pt>
                <c:pt idx="7232">
                  <c:v>0.95170600000000005</c:v>
                </c:pt>
                <c:pt idx="7233">
                  <c:v>0.484207</c:v>
                </c:pt>
                <c:pt idx="7234">
                  <c:v>0.59524500000000002</c:v>
                </c:pt>
                <c:pt idx="7235">
                  <c:v>0.94584699999999999</c:v>
                </c:pt>
                <c:pt idx="7236">
                  <c:v>0.98785400000000001</c:v>
                </c:pt>
                <c:pt idx="7237">
                  <c:v>0.73555000000000004</c:v>
                </c:pt>
                <c:pt idx="7238">
                  <c:v>0.39263900000000002</c:v>
                </c:pt>
                <c:pt idx="7239">
                  <c:v>0.25932300000000003</c:v>
                </c:pt>
                <c:pt idx="7240">
                  <c:v>0.108276</c:v>
                </c:pt>
                <c:pt idx="7241">
                  <c:v>0.120834</c:v>
                </c:pt>
                <c:pt idx="7242">
                  <c:v>0.53407300000000002</c:v>
                </c:pt>
                <c:pt idx="7243">
                  <c:v>0.97084000000000004</c:v>
                </c:pt>
                <c:pt idx="7244">
                  <c:v>0.97190900000000002</c:v>
                </c:pt>
                <c:pt idx="7245">
                  <c:v>0.82412700000000005</c:v>
                </c:pt>
                <c:pt idx="7246">
                  <c:v>0.79150399999999999</c:v>
                </c:pt>
                <c:pt idx="7247">
                  <c:v>0.69853200000000004</c:v>
                </c:pt>
                <c:pt idx="7248">
                  <c:v>0.31564300000000001</c:v>
                </c:pt>
                <c:pt idx="7249">
                  <c:v>-0.11763</c:v>
                </c:pt>
                <c:pt idx="7250">
                  <c:v>-0.112244</c:v>
                </c:pt>
                <c:pt idx="7251">
                  <c:v>-0.121643</c:v>
                </c:pt>
                <c:pt idx="7252">
                  <c:v>0.10531600000000001</c:v>
                </c:pt>
                <c:pt idx="7253">
                  <c:v>0.36169400000000002</c:v>
                </c:pt>
                <c:pt idx="7254">
                  <c:v>0.391235</c:v>
                </c:pt>
                <c:pt idx="7255">
                  <c:v>0.266129</c:v>
                </c:pt>
                <c:pt idx="7256">
                  <c:v>9.0819999999999998E-2</c:v>
                </c:pt>
                <c:pt idx="7257">
                  <c:v>-0.12629699999999999</c:v>
                </c:pt>
                <c:pt idx="7258">
                  <c:v>-0.23643500000000001</c:v>
                </c:pt>
                <c:pt idx="7259">
                  <c:v>-0.23872399999999999</c:v>
                </c:pt>
                <c:pt idx="7260">
                  <c:v>0.32756000000000002</c:v>
                </c:pt>
                <c:pt idx="7261">
                  <c:v>0.75471500000000002</c:v>
                </c:pt>
                <c:pt idx="7262">
                  <c:v>0.43283100000000002</c:v>
                </c:pt>
                <c:pt idx="7263">
                  <c:v>0.21795700000000001</c:v>
                </c:pt>
                <c:pt idx="7264">
                  <c:v>0.288773</c:v>
                </c:pt>
                <c:pt idx="7265">
                  <c:v>0.23428299999999999</c:v>
                </c:pt>
                <c:pt idx="7266">
                  <c:v>0.139267</c:v>
                </c:pt>
                <c:pt idx="7267">
                  <c:v>0.128693</c:v>
                </c:pt>
                <c:pt idx="7268">
                  <c:v>-9.4787999999999997E-2</c:v>
                </c:pt>
                <c:pt idx="7269">
                  <c:v>-7.3333999999999996E-2</c:v>
                </c:pt>
                <c:pt idx="7270">
                  <c:v>2.8687000000000001E-2</c:v>
                </c:pt>
                <c:pt idx="7271">
                  <c:v>-0.23782300000000001</c:v>
                </c:pt>
                <c:pt idx="7272">
                  <c:v>-0.61160300000000001</c:v>
                </c:pt>
                <c:pt idx="7273">
                  <c:v>-0.62429800000000002</c:v>
                </c:pt>
                <c:pt idx="7274">
                  <c:v>-0.51547200000000004</c:v>
                </c:pt>
                <c:pt idx="7275">
                  <c:v>-0.31669599999999998</c:v>
                </c:pt>
                <c:pt idx="7276">
                  <c:v>-0.26026899999999997</c:v>
                </c:pt>
                <c:pt idx="7277">
                  <c:v>-0.39573700000000001</c:v>
                </c:pt>
                <c:pt idx="7278">
                  <c:v>-0.52153000000000005</c:v>
                </c:pt>
                <c:pt idx="7279">
                  <c:v>-0.60641500000000004</c:v>
                </c:pt>
                <c:pt idx="7280">
                  <c:v>-0.19009400000000001</c:v>
                </c:pt>
                <c:pt idx="7281">
                  <c:v>6.1934999999999997E-2</c:v>
                </c:pt>
                <c:pt idx="7282">
                  <c:v>0.15565499999999999</c:v>
                </c:pt>
                <c:pt idx="7283">
                  <c:v>8.9203000000000005E-2</c:v>
                </c:pt>
                <c:pt idx="7284">
                  <c:v>1.7409999999999998E-2</c:v>
                </c:pt>
                <c:pt idx="7285">
                  <c:v>4.1168000000000003E-2</c:v>
                </c:pt>
                <c:pt idx="7286">
                  <c:v>0.23613000000000001</c:v>
                </c:pt>
                <c:pt idx="7287">
                  <c:v>0.29238900000000001</c:v>
                </c:pt>
                <c:pt idx="7288">
                  <c:v>8.7752999999999998E-2</c:v>
                </c:pt>
                <c:pt idx="7289">
                  <c:v>-9.5490000000000005E-2</c:v>
                </c:pt>
                <c:pt idx="7290">
                  <c:v>2.5925E-2</c:v>
                </c:pt>
                <c:pt idx="7291">
                  <c:v>3.6666999999999998E-2</c:v>
                </c:pt>
                <c:pt idx="7292">
                  <c:v>-0.17349200000000001</c:v>
                </c:pt>
                <c:pt idx="7293">
                  <c:v>-0.39735399999999998</c:v>
                </c:pt>
                <c:pt idx="7294">
                  <c:v>-0.25764500000000001</c:v>
                </c:pt>
                <c:pt idx="7295">
                  <c:v>-9.4161999999999996E-2</c:v>
                </c:pt>
                <c:pt idx="7296">
                  <c:v>-0.48303200000000002</c:v>
                </c:pt>
                <c:pt idx="7297">
                  <c:v>-1.016022</c:v>
                </c:pt>
                <c:pt idx="7298">
                  <c:v>-1.39209</c:v>
                </c:pt>
                <c:pt idx="7299">
                  <c:v>-1.57074</c:v>
                </c:pt>
                <c:pt idx="7300">
                  <c:v>-1.6405179999999999</c:v>
                </c:pt>
                <c:pt idx="7301">
                  <c:v>-1.4496610000000001</c:v>
                </c:pt>
                <c:pt idx="7302">
                  <c:v>-0.99548300000000001</c:v>
                </c:pt>
                <c:pt idx="7303">
                  <c:v>-0.68483000000000005</c:v>
                </c:pt>
                <c:pt idx="7304">
                  <c:v>-0.50643899999999997</c:v>
                </c:pt>
                <c:pt idx="7305">
                  <c:v>-0.513687</c:v>
                </c:pt>
                <c:pt idx="7306">
                  <c:v>-0.45031700000000002</c:v>
                </c:pt>
                <c:pt idx="7307">
                  <c:v>-0.32597399999999999</c:v>
                </c:pt>
                <c:pt idx="7308">
                  <c:v>-0.25093100000000002</c:v>
                </c:pt>
                <c:pt idx="7309">
                  <c:v>-0.26870699999999997</c:v>
                </c:pt>
                <c:pt idx="7310">
                  <c:v>-0.19036900000000001</c:v>
                </c:pt>
                <c:pt idx="7311">
                  <c:v>5.4642000000000003E-2</c:v>
                </c:pt>
                <c:pt idx="7312">
                  <c:v>0.27627600000000002</c:v>
                </c:pt>
                <c:pt idx="7313">
                  <c:v>0.35447699999999999</c:v>
                </c:pt>
                <c:pt idx="7314">
                  <c:v>0.30603000000000002</c:v>
                </c:pt>
                <c:pt idx="7315">
                  <c:v>0.31913799999999998</c:v>
                </c:pt>
                <c:pt idx="7316">
                  <c:v>0.396652</c:v>
                </c:pt>
                <c:pt idx="7317">
                  <c:v>0.19856299999999999</c:v>
                </c:pt>
                <c:pt idx="7318">
                  <c:v>-2.6870999999999999E-2</c:v>
                </c:pt>
                <c:pt idx="7319">
                  <c:v>-0.22392300000000001</c:v>
                </c:pt>
                <c:pt idx="7320">
                  <c:v>-0.16375700000000001</c:v>
                </c:pt>
                <c:pt idx="7321">
                  <c:v>7.1334999999999996E-2</c:v>
                </c:pt>
                <c:pt idx="7322">
                  <c:v>-5.9325999999999997E-2</c:v>
                </c:pt>
                <c:pt idx="7323">
                  <c:v>-0.17178299999999999</c:v>
                </c:pt>
                <c:pt idx="7324">
                  <c:v>-9.6405000000000005E-2</c:v>
                </c:pt>
                <c:pt idx="7325">
                  <c:v>8.8913000000000006E-2</c:v>
                </c:pt>
                <c:pt idx="7326">
                  <c:v>0.22245799999999999</c:v>
                </c:pt>
                <c:pt idx="7327">
                  <c:v>6.9855E-2</c:v>
                </c:pt>
                <c:pt idx="7328">
                  <c:v>-4.9896000000000003E-2</c:v>
                </c:pt>
                <c:pt idx="7329">
                  <c:v>-7.5073000000000001E-2</c:v>
                </c:pt>
                <c:pt idx="7330">
                  <c:v>6.4879999999999993E-2</c:v>
                </c:pt>
                <c:pt idx="7331">
                  <c:v>0.118774</c:v>
                </c:pt>
                <c:pt idx="7332">
                  <c:v>-2.5832999999999998E-2</c:v>
                </c:pt>
                <c:pt idx="7333">
                  <c:v>0.19816600000000001</c:v>
                </c:pt>
                <c:pt idx="7334">
                  <c:v>0.64596600000000004</c:v>
                </c:pt>
                <c:pt idx="7335">
                  <c:v>0.66372699999999996</c:v>
                </c:pt>
                <c:pt idx="7336">
                  <c:v>0.43307499999999999</c:v>
                </c:pt>
                <c:pt idx="7337">
                  <c:v>0.26025399999999999</c:v>
                </c:pt>
                <c:pt idx="7338">
                  <c:v>8.8745000000000004E-2</c:v>
                </c:pt>
                <c:pt idx="7339">
                  <c:v>5.9035999999999998E-2</c:v>
                </c:pt>
                <c:pt idx="7340">
                  <c:v>-1.5181999999999999E-2</c:v>
                </c:pt>
                <c:pt idx="7341">
                  <c:v>-0.210205</c:v>
                </c:pt>
                <c:pt idx="7342">
                  <c:v>-0.34715299999999999</c:v>
                </c:pt>
                <c:pt idx="7343">
                  <c:v>-0.29661599999999999</c:v>
                </c:pt>
                <c:pt idx="7344">
                  <c:v>-0.13227800000000001</c:v>
                </c:pt>
                <c:pt idx="7345">
                  <c:v>7.2510000000000005E-2</c:v>
                </c:pt>
                <c:pt idx="7346">
                  <c:v>0.29882799999999998</c:v>
                </c:pt>
                <c:pt idx="7347">
                  <c:v>0.51808200000000004</c:v>
                </c:pt>
                <c:pt idx="7348">
                  <c:v>0.53866599999999998</c:v>
                </c:pt>
                <c:pt idx="7349">
                  <c:v>0.37237500000000001</c:v>
                </c:pt>
                <c:pt idx="7350">
                  <c:v>-3.2989999999999998E-2</c:v>
                </c:pt>
                <c:pt idx="7351">
                  <c:v>-0.25628699999999999</c:v>
                </c:pt>
                <c:pt idx="7352">
                  <c:v>-0.51617400000000002</c:v>
                </c:pt>
                <c:pt idx="7353">
                  <c:v>-0.37643399999999999</c:v>
                </c:pt>
                <c:pt idx="7354">
                  <c:v>-0.11451699999999999</c:v>
                </c:pt>
                <c:pt idx="7355">
                  <c:v>0.12724299999999999</c:v>
                </c:pt>
                <c:pt idx="7356">
                  <c:v>0.35133399999999998</c:v>
                </c:pt>
                <c:pt idx="7357">
                  <c:v>0.30982999999999999</c:v>
                </c:pt>
                <c:pt idx="7358">
                  <c:v>5.3527999999999999E-2</c:v>
                </c:pt>
                <c:pt idx="7359">
                  <c:v>9.0912000000000007E-2</c:v>
                </c:pt>
                <c:pt idx="7360">
                  <c:v>0.33097799999999999</c:v>
                </c:pt>
                <c:pt idx="7361">
                  <c:v>0.22997999999999999</c:v>
                </c:pt>
                <c:pt idx="7362">
                  <c:v>0.15928600000000001</c:v>
                </c:pt>
                <c:pt idx="7363">
                  <c:v>0.47476200000000002</c:v>
                </c:pt>
                <c:pt idx="7364">
                  <c:v>0.87037699999999996</c:v>
                </c:pt>
                <c:pt idx="7365">
                  <c:v>1.3520049999999999</c:v>
                </c:pt>
                <c:pt idx="7366">
                  <c:v>0.72280900000000003</c:v>
                </c:pt>
                <c:pt idx="7367">
                  <c:v>0.26907300000000001</c:v>
                </c:pt>
                <c:pt idx="7368">
                  <c:v>0.63478100000000004</c:v>
                </c:pt>
                <c:pt idx="7369">
                  <c:v>0.85499599999999998</c:v>
                </c:pt>
                <c:pt idx="7370">
                  <c:v>0.51072700000000004</c:v>
                </c:pt>
                <c:pt idx="7371">
                  <c:v>0.116394</c:v>
                </c:pt>
                <c:pt idx="7372">
                  <c:v>-0.110275</c:v>
                </c:pt>
                <c:pt idx="7373">
                  <c:v>-9.2102000000000003E-2</c:v>
                </c:pt>
                <c:pt idx="7374">
                  <c:v>-8.7845000000000006E-2</c:v>
                </c:pt>
                <c:pt idx="7375">
                  <c:v>-0.23233000000000001</c:v>
                </c:pt>
                <c:pt idx="7376">
                  <c:v>-0.37350499999999998</c:v>
                </c:pt>
                <c:pt idx="7377">
                  <c:v>-0.297379</c:v>
                </c:pt>
                <c:pt idx="7378">
                  <c:v>-0.15602099999999999</c:v>
                </c:pt>
                <c:pt idx="7379">
                  <c:v>-3.9474000000000002E-2</c:v>
                </c:pt>
                <c:pt idx="7380">
                  <c:v>0.30058299999999999</c:v>
                </c:pt>
                <c:pt idx="7381">
                  <c:v>0.63588</c:v>
                </c:pt>
                <c:pt idx="7382">
                  <c:v>0.66078199999999998</c:v>
                </c:pt>
                <c:pt idx="7383">
                  <c:v>0.29035899999999998</c:v>
                </c:pt>
                <c:pt idx="7384">
                  <c:v>-0.124329</c:v>
                </c:pt>
                <c:pt idx="7385">
                  <c:v>0.11633300000000001</c:v>
                </c:pt>
                <c:pt idx="7386">
                  <c:v>0.30955500000000002</c:v>
                </c:pt>
                <c:pt idx="7387">
                  <c:v>0.23436000000000001</c:v>
                </c:pt>
                <c:pt idx="7388">
                  <c:v>0.25216699999999997</c:v>
                </c:pt>
                <c:pt idx="7389">
                  <c:v>0.37142900000000001</c:v>
                </c:pt>
                <c:pt idx="7390">
                  <c:v>0.414825</c:v>
                </c:pt>
                <c:pt idx="7391">
                  <c:v>0.28146399999999999</c:v>
                </c:pt>
                <c:pt idx="7392">
                  <c:v>9.9915000000000004E-2</c:v>
                </c:pt>
                <c:pt idx="7393">
                  <c:v>-3.2134999999999997E-2</c:v>
                </c:pt>
                <c:pt idx="7394">
                  <c:v>-4.3732E-2</c:v>
                </c:pt>
                <c:pt idx="7395">
                  <c:v>0.116913</c:v>
                </c:pt>
                <c:pt idx="7396">
                  <c:v>0.36943100000000001</c:v>
                </c:pt>
                <c:pt idx="7397">
                  <c:v>0.36648599999999998</c:v>
                </c:pt>
                <c:pt idx="7398">
                  <c:v>0.36357099999999998</c:v>
                </c:pt>
                <c:pt idx="7399">
                  <c:v>0.46511799999999998</c:v>
                </c:pt>
                <c:pt idx="7400">
                  <c:v>0.68284599999999995</c:v>
                </c:pt>
                <c:pt idx="7401">
                  <c:v>0.65609700000000004</c:v>
                </c:pt>
                <c:pt idx="7402">
                  <c:v>0.40985100000000002</c:v>
                </c:pt>
                <c:pt idx="7403">
                  <c:v>0.25918600000000003</c:v>
                </c:pt>
                <c:pt idx="7404">
                  <c:v>0.34777799999999998</c:v>
                </c:pt>
                <c:pt idx="7405">
                  <c:v>0.43318200000000001</c:v>
                </c:pt>
                <c:pt idx="7406">
                  <c:v>0.38888499999999998</c:v>
                </c:pt>
                <c:pt idx="7407">
                  <c:v>-5.1926E-2</c:v>
                </c:pt>
                <c:pt idx="7408">
                  <c:v>-0.342422</c:v>
                </c:pt>
                <c:pt idx="7409">
                  <c:v>-0.29234300000000002</c:v>
                </c:pt>
                <c:pt idx="7410">
                  <c:v>-0.17796300000000001</c:v>
                </c:pt>
                <c:pt idx="7411">
                  <c:v>-0.121964</c:v>
                </c:pt>
                <c:pt idx="7412">
                  <c:v>-0.101151</c:v>
                </c:pt>
                <c:pt idx="7413">
                  <c:v>0.17303499999999999</c:v>
                </c:pt>
                <c:pt idx="7414">
                  <c:v>0.52610800000000002</c:v>
                </c:pt>
                <c:pt idx="7415">
                  <c:v>0.446548</c:v>
                </c:pt>
                <c:pt idx="7416">
                  <c:v>-0.124191</c:v>
                </c:pt>
                <c:pt idx="7417">
                  <c:v>-0.37759399999999999</c:v>
                </c:pt>
                <c:pt idx="7418">
                  <c:v>-0.26826499999999998</c:v>
                </c:pt>
                <c:pt idx="7419">
                  <c:v>-0.251251</c:v>
                </c:pt>
                <c:pt idx="7420">
                  <c:v>-0.103607</c:v>
                </c:pt>
                <c:pt idx="7421">
                  <c:v>-6.0103999999999998E-2</c:v>
                </c:pt>
                <c:pt idx="7422">
                  <c:v>-1.877E-3</c:v>
                </c:pt>
                <c:pt idx="7423">
                  <c:v>7.0831000000000005E-2</c:v>
                </c:pt>
                <c:pt idx="7424">
                  <c:v>0.10761999999999999</c:v>
                </c:pt>
                <c:pt idx="7425">
                  <c:v>4.1106999999999998E-2</c:v>
                </c:pt>
                <c:pt idx="7426">
                  <c:v>-0.14280699999999999</c:v>
                </c:pt>
                <c:pt idx="7427">
                  <c:v>-0.16047700000000001</c:v>
                </c:pt>
                <c:pt idx="7428">
                  <c:v>4.2880000000000001E-3</c:v>
                </c:pt>
                <c:pt idx="7429">
                  <c:v>0.115524</c:v>
                </c:pt>
                <c:pt idx="7430">
                  <c:v>0.346024</c:v>
                </c:pt>
                <c:pt idx="7431">
                  <c:v>0.53315699999999999</c:v>
                </c:pt>
                <c:pt idx="7432">
                  <c:v>0.79652400000000001</c:v>
                </c:pt>
                <c:pt idx="7433">
                  <c:v>1.0867770000000001</c:v>
                </c:pt>
                <c:pt idx="7434">
                  <c:v>1.017395</c:v>
                </c:pt>
                <c:pt idx="7435">
                  <c:v>0.67292799999999997</c:v>
                </c:pt>
                <c:pt idx="7436">
                  <c:v>0.53346300000000002</c:v>
                </c:pt>
                <c:pt idx="7437">
                  <c:v>0.54147299999999998</c:v>
                </c:pt>
                <c:pt idx="7438">
                  <c:v>0.58696000000000004</c:v>
                </c:pt>
                <c:pt idx="7439">
                  <c:v>0.43008400000000002</c:v>
                </c:pt>
                <c:pt idx="7440">
                  <c:v>7.6767000000000002E-2</c:v>
                </c:pt>
                <c:pt idx="7441">
                  <c:v>-0.18495200000000001</c:v>
                </c:pt>
                <c:pt idx="7442">
                  <c:v>-0.13212599999999999</c:v>
                </c:pt>
                <c:pt idx="7443">
                  <c:v>-2.8670999999999999E-2</c:v>
                </c:pt>
                <c:pt idx="7444">
                  <c:v>8.8039999999999993E-3</c:v>
                </c:pt>
                <c:pt idx="7445">
                  <c:v>3.508E-2</c:v>
                </c:pt>
                <c:pt idx="7446">
                  <c:v>0.24948100000000001</c:v>
                </c:pt>
                <c:pt idx="7447">
                  <c:v>0.379303</c:v>
                </c:pt>
                <c:pt idx="7448">
                  <c:v>0.51719700000000002</c:v>
                </c:pt>
                <c:pt idx="7449">
                  <c:v>0.47625699999999999</c:v>
                </c:pt>
                <c:pt idx="7450">
                  <c:v>0.23175000000000001</c:v>
                </c:pt>
                <c:pt idx="7451">
                  <c:v>-2.4108999999999998E-2</c:v>
                </c:pt>
                <c:pt idx="7452">
                  <c:v>-0.20077500000000001</c:v>
                </c:pt>
                <c:pt idx="7453">
                  <c:v>-0.303207</c:v>
                </c:pt>
                <c:pt idx="7454">
                  <c:v>-0.36088599999999998</c:v>
                </c:pt>
                <c:pt idx="7455">
                  <c:v>-0.19045999999999999</c:v>
                </c:pt>
                <c:pt idx="7456">
                  <c:v>9.5060000000000006E-3</c:v>
                </c:pt>
                <c:pt idx="7457">
                  <c:v>0.354294</c:v>
                </c:pt>
                <c:pt idx="7458">
                  <c:v>0.29678300000000002</c:v>
                </c:pt>
                <c:pt idx="7459">
                  <c:v>5.7449E-2</c:v>
                </c:pt>
                <c:pt idx="7460">
                  <c:v>-0.16506999999999999</c:v>
                </c:pt>
                <c:pt idx="7461">
                  <c:v>-0.112625</c:v>
                </c:pt>
                <c:pt idx="7462">
                  <c:v>7.7605999999999994E-2</c:v>
                </c:pt>
                <c:pt idx="7463">
                  <c:v>0.23828099999999999</c:v>
                </c:pt>
                <c:pt idx="7464">
                  <c:v>0.37141400000000002</c:v>
                </c:pt>
                <c:pt idx="7465">
                  <c:v>0.58558699999999997</c:v>
                </c:pt>
                <c:pt idx="7466">
                  <c:v>1.1477809999999999</c:v>
                </c:pt>
                <c:pt idx="7467">
                  <c:v>1.210785</c:v>
                </c:pt>
                <c:pt idx="7468">
                  <c:v>0.67042500000000005</c:v>
                </c:pt>
                <c:pt idx="7469">
                  <c:v>8.8350000000000008E-3</c:v>
                </c:pt>
                <c:pt idx="7470">
                  <c:v>8.3114999999999994E-2</c:v>
                </c:pt>
                <c:pt idx="7471">
                  <c:v>0.32324199999999997</c:v>
                </c:pt>
                <c:pt idx="7472">
                  <c:v>0.25364700000000001</c:v>
                </c:pt>
                <c:pt idx="7473">
                  <c:v>6.4089999999999998E-3</c:v>
                </c:pt>
                <c:pt idx="7474">
                  <c:v>-0.153336</c:v>
                </c:pt>
                <c:pt idx="7475">
                  <c:v>-0.21363799999999999</c:v>
                </c:pt>
                <c:pt idx="7476">
                  <c:v>-0.28788799999999998</c:v>
                </c:pt>
                <c:pt idx="7477">
                  <c:v>-0.55360399999999998</c:v>
                </c:pt>
                <c:pt idx="7478">
                  <c:v>-0.720642</c:v>
                </c:pt>
                <c:pt idx="7479">
                  <c:v>-0.67353799999999997</c:v>
                </c:pt>
                <c:pt idx="7480">
                  <c:v>-0.28566000000000003</c:v>
                </c:pt>
                <c:pt idx="7481">
                  <c:v>0.29174800000000001</c:v>
                </c:pt>
                <c:pt idx="7482">
                  <c:v>0.55632000000000004</c:v>
                </c:pt>
                <c:pt idx="7483">
                  <c:v>0.37484699999999999</c:v>
                </c:pt>
                <c:pt idx="7484">
                  <c:v>6.4697000000000005E-2</c:v>
                </c:pt>
                <c:pt idx="7485">
                  <c:v>0.17610200000000001</c:v>
                </c:pt>
                <c:pt idx="7486">
                  <c:v>0.2034</c:v>
                </c:pt>
                <c:pt idx="7487">
                  <c:v>-3.5674999999999998E-2</c:v>
                </c:pt>
                <c:pt idx="7488">
                  <c:v>2.7847E-2</c:v>
                </c:pt>
                <c:pt idx="7489">
                  <c:v>0.41365099999999999</c:v>
                </c:pt>
                <c:pt idx="7490">
                  <c:v>0.57870500000000002</c:v>
                </c:pt>
                <c:pt idx="7491">
                  <c:v>0.33621200000000001</c:v>
                </c:pt>
                <c:pt idx="7492">
                  <c:v>0.22367899999999999</c:v>
                </c:pt>
                <c:pt idx="7493">
                  <c:v>0.27516200000000002</c:v>
                </c:pt>
                <c:pt idx="7494">
                  <c:v>0.20719899999999999</c:v>
                </c:pt>
                <c:pt idx="7495">
                  <c:v>-8.652E-3</c:v>
                </c:pt>
                <c:pt idx="7496">
                  <c:v>-8.0032000000000006E-2</c:v>
                </c:pt>
                <c:pt idx="7497">
                  <c:v>1.3748E-2</c:v>
                </c:pt>
                <c:pt idx="7498">
                  <c:v>0.27996799999999999</c:v>
                </c:pt>
                <c:pt idx="7499">
                  <c:v>0.58155800000000002</c:v>
                </c:pt>
                <c:pt idx="7500">
                  <c:v>0.55276499999999995</c:v>
                </c:pt>
                <c:pt idx="7501">
                  <c:v>0.544601</c:v>
                </c:pt>
                <c:pt idx="7502">
                  <c:v>0.36083999999999999</c:v>
                </c:pt>
                <c:pt idx="7503">
                  <c:v>0.14674400000000001</c:v>
                </c:pt>
                <c:pt idx="7504">
                  <c:v>0.35151700000000002</c:v>
                </c:pt>
                <c:pt idx="7505">
                  <c:v>0.45848100000000003</c:v>
                </c:pt>
                <c:pt idx="7506">
                  <c:v>0.25401299999999999</c:v>
                </c:pt>
                <c:pt idx="7507">
                  <c:v>2.0462000000000001E-2</c:v>
                </c:pt>
                <c:pt idx="7508">
                  <c:v>-7.9299999999999995E-2</c:v>
                </c:pt>
                <c:pt idx="7509">
                  <c:v>-0.167633</c:v>
                </c:pt>
                <c:pt idx="7510">
                  <c:v>-0.33081100000000002</c:v>
                </c:pt>
                <c:pt idx="7511">
                  <c:v>-0.51888999999999996</c:v>
                </c:pt>
                <c:pt idx="7512">
                  <c:v>-0.62313799999999997</c:v>
                </c:pt>
                <c:pt idx="7513">
                  <c:v>-0.53355399999999997</c:v>
                </c:pt>
                <c:pt idx="7514">
                  <c:v>-0.250641</c:v>
                </c:pt>
                <c:pt idx="7515">
                  <c:v>0.26060499999999998</c:v>
                </c:pt>
                <c:pt idx="7516">
                  <c:v>0.65232800000000002</c:v>
                </c:pt>
                <c:pt idx="7517">
                  <c:v>0.69195600000000002</c:v>
                </c:pt>
                <c:pt idx="7518">
                  <c:v>0.39947500000000002</c:v>
                </c:pt>
                <c:pt idx="7519">
                  <c:v>0.27891500000000002</c:v>
                </c:pt>
                <c:pt idx="7520">
                  <c:v>0.29315200000000002</c:v>
                </c:pt>
                <c:pt idx="7521">
                  <c:v>-7.5134000000000006E-2</c:v>
                </c:pt>
                <c:pt idx="7522">
                  <c:v>-0.35432399999999997</c:v>
                </c:pt>
                <c:pt idx="7523">
                  <c:v>-0.11372400000000001</c:v>
                </c:pt>
                <c:pt idx="7524">
                  <c:v>0.26309199999999999</c:v>
                </c:pt>
                <c:pt idx="7525">
                  <c:v>0.29832500000000001</c:v>
                </c:pt>
                <c:pt idx="7526">
                  <c:v>0.11267099999999999</c:v>
                </c:pt>
                <c:pt idx="7527">
                  <c:v>4.9315999999999999E-2</c:v>
                </c:pt>
                <c:pt idx="7528">
                  <c:v>3.006E-3</c:v>
                </c:pt>
                <c:pt idx="7529">
                  <c:v>-0.212585</c:v>
                </c:pt>
                <c:pt idx="7530">
                  <c:v>-0.215363</c:v>
                </c:pt>
                <c:pt idx="7531">
                  <c:v>6.9838999999999998E-2</c:v>
                </c:pt>
                <c:pt idx="7532">
                  <c:v>0.31051600000000001</c:v>
                </c:pt>
                <c:pt idx="7533">
                  <c:v>0.56584199999999996</c:v>
                </c:pt>
                <c:pt idx="7534">
                  <c:v>0.79475399999999996</c:v>
                </c:pt>
                <c:pt idx="7535">
                  <c:v>0.82363900000000001</c:v>
                </c:pt>
                <c:pt idx="7536">
                  <c:v>0.81642199999999998</c:v>
                </c:pt>
                <c:pt idx="7537">
                  <c:v>0.71403499999999998</c:v>
                </c:pt>
                <c:pt idx="7538">
                  <c:v>0.74235499999999999</c:v>
                </c:pt>
                <c:pt idx="7539">
                  <c:v>0.70347599999999999</c:v>
                </c:pt>
                <c:pt idx="7540">
                  <c:v>0.67401100000000003</c:v>
                </c:pt>
                <c:pt idx="7541">
                  <c:v>0.35133399999999998</c:v>
                </c:pt>
                <c:pt idx="7542">
                  <c:v>6.7199999999999996E-2</c:v>
                </c:pt>
                <c:pt idx="7543">
                  <c:v>0.12545799999999999</c:v>
                </c:pt>
                <c:pt idx="7544">
                  <c:v>0.30130000000000001</c:v>
                </c:pt>
                <c:pt idx="7545">
                  <c:v>0.22354099999999999</c:v>
                </c:pt>
                <c:pt idx="7546">
                  <c:v>-0.12110899999999999</c:v>
                </c:pt>
                <c:pt idx="7547">
                  <c:v>-0.36154199999999997</c:v>
                </c:pt>
                <c:pt idx="7548">
                  <c:v>-0.19664000000000001</c:v>
                </c:pt>
                <c:pt idx="7549">
                  <c:v>0.11558499999999999</c:v>
                </c:pt>
                <c:pt idx="7550">
                  <c:v>0.50253300000000001</c:v>
                </c:pt>
                <c:pt idx="7551">
                  <c:v>0.71641500000000002</c:v>
                </c:pt>
                <c:pt idx="7552">
                  <c:v>0.39701799999999998</c:v>
                </c:pt>
                <c:pt idx="7553">
                  <c:v>3.9154000000000001E-2</c:v>
                </c:pt>
                <c:pt idx="7554">
                  <c:v>-0.16825899999999999</c:v>
                </c:pt>
                <c:pt idx="7555">
                  <c:v>-0.35929899999999998</c:v>
                </c:pt>
                <c:pt idx="7556">
                  <c:v>-0.33409100000000003</c:v>
                </c:pt>
                <c:pt idx="7557">
                  <c:v>0.19276399999999999</c:v>
                </c:pt>
                <c:pt idx="7558">
                  <c:v>0.30155900000000002</c:v>
                </c:pt>
                <c:pt idx="7559">
                  <c:v>0.16836499999999999</c:v>
                </c:pt>
                <c:pt idx="7560">
                  <c:v>0.19830300000000001</c:v>
                </c:pt>
                <c:pt idx="7561">
                  <c:v>0.22567699999999999</c:v>
                </c:pt>
                <c:pt idx="7562">
                  <c:v>0.13195799999999999</c:v>
                </c:pt>
                <c:pt idx="7563">
                  <c:v>-2.1361999999999999E-2</c:v>
                </c:pt>
                <c:pt idx="7564">
                  <c:v>-0.13902300000000001</c:v>
                </c:pt>
                <c:pt idx="7565">
                  <c:v>0.112396</c:v>
                </c:pt>
                <c:pt idx="7566">
                  <c:v>0.43481399999999998</c:v>
                </c:pt>
                <c:pt idx="7567">
                  <c:v>0.72784400000000005</c:v>
                </c:pt>
                <c:pt idx="7568">
                  <c:v>0.87763999999999998</c:v>
                </c:pt>
                <c:pt idx="7569">
                  <c:v>0.66670200000000002</c:v>
                </c:pt>
                <c:pt idx="7570">
                  <c:v>0.522675</c:v>
                </c:pt>
                <c:pt idx="7571">
                  <c:v>0.56472800000000001</c:v>
                </c:pt>
                <c:pt idx="7572">
                  <c:v>0.66714499999999999</c:v>
                </c:pt>
                <c:pt idx="7573">
                  <c:v>0.52156100000000005</c:v>
                </c:pt>
                <c:pt idx="7574">
                  <c:v>0.192276</c:v>
                </c:pt>
                <c:pt idx="7575">
                  <c:v>-0.201462</c:v>
                </c:pt>
                <c:pt idx="7576">
                  <c:v>-0.18412800000000001</c:v>
                </c:pt>
                <c:pt idx="7577">
                  <c:v>-1.4449999999999999E-2</c:v>
                </c:pt>
                <c:pt idx="7578">
                  <c:v>8.3710000000000007E-2</c:v>
                </c:pt>
                <c:pt idx="7579">
                  <c:v>-4.7011999999999998E-2</c:v>
                </c:pt>
                <c:pt idx="7580">
                  <c:v>-0.25773600000000002</c:v>
                </c:pt>
                <c:pt idx="7581">
                  <c:v>-0.26776100000000003</c:v>
                </c:pt>
                <c:pt idx="7582">
                  <c:v>-4.9589999999999999E-3</c:v>
                </c:pt>
                <c:pt idx="7583">
                  <c:v>0.47065699999999999</c:v>
                </c:pt>
                <c:pt idx="7584">
                  <c:v>0.81341600000000003</c:v>
                </c:pt>
                <c:pt idx="7585">
                  <c:v>0.65539599999999998</c:v>
                </c:pt>
                <c:pt idx="7586">
                  <c:v>0.141098</c:v>
                </c:pt>
                <c:pt idx="7587">
                  <c:v>-0.23306299999999999</c:v>
                </c:pt>
                <c:pt idx="7588">
                  <c:v>-0.173981</c:v>
                </c:pt>
                <c:pt idx="7589">
                  <c:v>-0.18698100000000001</c:v>
                </c:pt>
                <c:pt idx="7590">
                  <c:v>-0.27824399999999999</c:v>
                </c:pt>
                <c:pt idx="7591">
                  <c:v>-0.224884</c:v>
                </c:pt>
                <c:pt idx="7592">
                  <c:v>-0.160492</c:v>
                </c:pt>
                <c:pt idx="7593">
                  <c:v>0.12492399999999999</c:v>
                </c:pt>
                <c:pt idx="7594">
                  <c:v>0.53262299999999996</c:v>
                </c:pt>
                <c:pt idx="7595">
                  <c:v>0.49101299999999998</c:v>
                </c:pt>
                <c:pt idx="7596">
                  <c:v>0.10548399999999999</c:v>
                </c:pt>
                <c:pt idx="7597">
                  <c:v>-0.16786200000000001</c:v>
                </c:pt>
                <c:pt idx="7598">
                  <c:v>-0.166382</c:v>
                </c:pt>
                <c:pt idx="7599">
                  <c:v>-4.9439999999999996E-3</c:v>
                </c:pt>
                <c:pt idx="7600">
                  <c:v>0.14974999999999999</c:v>
                </c:pt>
                <c:pt idx="7601">
                  <c:v>0.52737400000000001</c:v>
                </c:pt>
                <c:pt idx="7602">
                  <c:v>1.0802</c:v>
                </c:pt>
                <c:pt idx="7603">
                  <c:v>1.3757630000000001</c:v>
                </c:pt>
                <c:pt idx="7604">
                  <c:v>0.704453</c:v>
                </c:pt>
                <c:pt idx="7605">
                  <c:v>-5.0765999999999999E-2</c:v>
                </c:pt>
                <c:pt idx="7606">
                  <c:v>-0.233765</c:v>
                </c:pt>
                <c:pt idx="7607">
                  <c:v>9.4818E-2</c:v>
                </c:pt>
                <c:pt idx="7608">
                  <c:v>0.39743000000000001</c:v>
                </c:pt>
                <c:pt idx="7609">
                  <c:v>0.26983600000000002</c:v>
                </c:pt>
                <c:pt idx="7610">
                  <c:v>-3.6437999999999998E-2</c:v>
                </c:pt>
                <c:pt idx="7611">
                  <c:v>-0.156448</c:v>
                </c:pt>
                <c:pt idx="7612">
                  <c:v>-5.9646999999999999E-2</c:v>
                </c:pt>
                <c:pt idx="7613">
                  <c:v>0.12904399999999999</c:v>
                </c:pt>
                <c:pt idx="7614">
                  <c:v>0.14329500000000001</c:v>
                </c:pt>
                <c:pt idx="7615">
                  <c:v>8.9736999999999997E-2</c:v>
                </c:pt>
                <c:pt idx="7616">
                  <c:v>7.0861999999999994E-2</c:v>
                </c:pt>
                <c:pt idx="7617">
                  <c:v>0.25169399999999997</c:v>
                </c:pt>
                <c:pt idx="7618">
                  <c:v>0.44520599999999999</c:v>
                </c:pt>
                <c:pt idx="7619">
                  <c:v>0.313919</c:v>
                </c:pt>
                <c:pt idx="7620">
                  <c:v>-0.14759800000000001</c:v>
                </c:pt>
                <c:pt idx="7621">
                  <c:v>-0.47303800000000001</c:v>
                </c:pt>
                <c:pt idx="7622">
                  <c:v>-0.32864399999999999</c:v>
                </c:pt>
                <c:pt idx="7623">
                  <c:v>-0.19595299999999999</c:v>
                </c:pt>
                <c:pt idx="7624">
                  <c:v>-8.4853999999999999E-2</c:v>
                </c:pt>
                <c:pt idx="7625">
                  <c:v>5.1254000000000001E-2</c:v>
                </c:pt>
                <c:pt idx="7626">
                  <c:v>0.16535900000000001</c:v>
                </c:pt>
                <c:pt idx="7627">
                  <c:v>0.26316800000000001</c:v>
                </c:pt>
                <c:pt idx="7628">
                  <c:v>0.33090199999999997</c:v>
                </c:pt>
                <c:pt idx="7629">
                  <c:v>0.168381</c:v>
                </c:pt>
                <c:pt idx="7630">
                  <c:v>-6.5215999999999996E-2</c:v>
                </c:pt>
                <c:pt idx="7631">
                  <c:v>-0.14418</c:v>
                </c:pt>
                <c:pt idx="7632">
                  <c:v>-1.4633E-2</c:v>
                </c:pt>
                <c:pt idx="7633">
                  <c:v>0.267517</c:v>
                </c:pt>
                <c:pt idx="7634">
                  <c:v>0.72271700000000005</c:v>
                </c:pt>
                <c:pt idx="7635">
                  <c:v>1.0221709999999999</c:v>
                </c:pt>
                <c:pt idx="7636">
                  <c:v>1.1246640000000001</c:v>
                </c:pt>
                <c:pt idx="7637">
                  <c:v>0.96713300000000002</c:v>
                </c:pt>
                <c:pt idx="7638">
                  <c:v>0.45902999999999999</c:v>
                </c:pt>
                <c:pt idx="7639">
                  <c:v>0.25152600000000003</c:v>
                </c:pt>
                <c:pt idx="7640">
                  <c:v>0.449326</c:v>
                </c:pt>
                <c:pt idx="7641">
                  <c:v>0.67361499999999996</c:v>
                </c:pt>
                <c:pt idx="7642">
                  <c:v>0.37014799999999998</c:v>
                </c:pt>
                <c:pt idx="7643">
                  <c:v>-0.103149</c:v>
                </c:pt>
                <c:pt idx="7644">
                  <c:v>-0.29388399999999998</c:v>
                </c:pt>
                <c:pt idx="7645">
                  <c:v>-8.2108E-2</c:v>
                </c:pt>
                <c:pt idx="7646">
                  <c:v>5.6396000000000002E-2</c:v>
                </c:pt>
                <c:pt idx="7647">
                  <c:v>-6.2255999999999999E-2</c:v>
                </c:pt>
                <c:pt idx="7648">
                  <c:v>-0.14575199999999999</c:v>
                </c:pt>
                <c:pt idx="7649">
                  <c:v>1.6251000000000002E-2</c:v>
                </c:pt>
                <c:pt idx="7650">
                  <c:v>0.35177599999999998</c:v>
                </c:pt>
                <c:pt idx="7651">
                  <c:v>0.540161</c:v>
                </c:pt>
                <c:pt idx="7652">
                  <c:v>0.49325600000000003</c:v>
                </c:pt>
                <c:pt idx="7653">
                  <c:v>0.27873199999999998</c:v>
                </c:pt>
                <c:pt idx="7654">
                  <c:v>9.0546000000000001E-2</c:v>
                </c:pt>
                <c:pt idx="7655">
                  <c:v>-0.27125500000000002</c:v>
                </c:pt>
                <c:pt idx="7656">
                  <c:v>-0.59390299999999996</c:v>
                </c:pt>
                <c:pt idx="7657">
                  <c:v>-0.51280199999999998</c:v>
                </c:pt>
                <c:pt idx="7658">
                  <c:v>-0.273727</c:v>
                </c:pt>
                <c:pt idx="7659">
                  <c:v>-2.2339000000000001E-2</c:v>
                </c:pt>
                <c:pt idx="7660">
                  <c:v>0.225464</c:v>
                </c:pt>
                <c:pt idx="7661">
                  <c:v>0.25389099999999998</c:v>
                </c:pt>
                <c:pt idx="7662">
                  <c:v>0.28350799999999998</c:v>
                </c:pt>
                <c:pt idx="7663">
                  <c:v>0.28956599999999999</c:v>
                </c:pt>
                <c:pt idx="7664">
                  <c:v>0.236572</c:v>
                </c:pt>
                <c:pt idx="7665">
                  <c:v>0.25495899999999999</c:v>
                </c:pt>
                <c:pt idx="7666">
                  <c:v>0.439392</c:v>
                </c:pt>
                <c:pt idx="7667">
                  <c:v>0.58947799999999995</c:v>
                </c:pt>
                <c:pt idx="7668">
                  <c:v>0.43531799999999998</c:v>
                </c:pt>
                <c:pt idx="7669">
                  <c:v>0.51747100000000001</c:v>
                </c:pt>
                <c:pt idx="7670">
                  <c:v>0.59527600000000003</c:v>
                </c:pt>
                <c:pt idx="7671">
                  <c:v>0.66380300000000003</c:v>
                </c:pt>
                <c:pt idx="7672">
                  <c:v>0.66355900000000001</c:v>
                </c:pt>
                <c:pt idx="7673">
                  <c:v>0.48924299999999998</c:v>
                </c:pt>
                <c:pt idx="7674">
                  <c:v>0.28099099999999999</c:v>
                </c:pt>
                <c:pt idx="7675">
                  <c:v>4.1855000000000003E-2</c:v>
                </c:pt>
                <c:pt idx="7676">
                  <c:v>1.8585000000000001E-2</c:v>
                </c:pt>
                <c:pt idx="7677">
                  <c:v>7.4126999999999998E-2</c:v>
                </c:pt>
                <c:pt idx="7678">
                  <c:v>0.166153</c:v>
                </c:pt>
                <c:pt idx="7679">
                  <c:v>0.15080299999999999</c:v>
                </c:pt>
                <c:pt idx="7680">
                  <c:v>-8.2001000000000004E-2</c:v>
                </c:pt>
                <c:pt idx="7681">
                  <c:v>-0.270874</c:v>
                </c:pt>
                <c:pt idx="7682">
                  <c:v>-0.26767000000000002</c:v>
                </c:pt>
                <c:pt idx="7683">
                  <c:v>-1.8799E-2</c:v>
                </c:pt>
                <c:pt idx="7684">
                  <c:v>0.18740799999999999</c:v>
                </c:pt>
                <c:pt idx="7685">
                  <c:v>0.25117499999999998</c:v>
                </c:pt>
                <c:pt idx="7686">
                  <c:v>0.25738499999999997</c:v>
                </c:pt>
                <c:pt idx="7687">
                  <c:v>1.9470000000000001E-2</c:v>
                </c:pt>
                <c:pt idx="7688">
                  <c:v>-0.32016</c:v>
                </c:pt>
                <c:pt idx="7689">
                  <c:v>-0.53117400000000004</c:v>
                </c:pt>
                <c:pt idx="7690">
                  <c:v>-0.59709199999999996</c:v>
                </c:pt>
                <c:pt idx="7691">
                  <c:v>-0.490311</c:v>
                </c:pt>
                <c:pt idx="7692">
                  <c:v>-0.231018</c:v>
                </c:pt>
                <c:pt idx="7693">
                  <c:v>9.3108999999999997E-2</c:v>
                </c:pt>
                <c:pt idx="7694">
                  <c:v>0.154358</c:v>
                </c:pt>
                <c:pt idx="7695">
                  <c:v>9.1354000000000005E-2</c:v>
                </c:pt>
                <c:pt idx="7696">
                  <c:v>0.13163800000000001</c:v>
                </c:pt>
                <c:pt idx="7697">
                  <c:v>0.190445</c:v>
                </c:pt>
                <c:pt idx="7698">
                  <c:v>0.27864100000000003</c:v>
                </c:pt>
                <c:pt idx="7699">
                  <c:v>0.307251</c:v>
                </c:pt>
                <c:pt idx="7700">
                  <c:v>0.25913999999999998</c:v>
                </c:pt>
                <c:pt idx="7701">
                  <c:v>0.57418800000000003</c:v>
                </c:pt>
                <c:pt idx="7702">
                  <c:v>0.44601400000000002</c:v>
                </c:pt>
                <c:pt idx="7703">
                  <c:v>1.6159E-2</c:v>
                </c:pt>
                <c:pt idx="7704">
                  <c:v>-0.15235899999999999</c:v>
                </c:pt>
                <c:pt idx="7705">
                  <c:v>0.207596</c:v>
                </c:pt>
                <c:pt idx="7706">
                  <c:v>0.50418099999999999</c:v>
                </c:pt>
                <c:pt idx="7707">
                  <c:v>0.39166299999999998</c:v>
                </c:pt>
                <c:pt idx="7708">
                  <c:v>0.14036599999999999</c:v>
                </c:pt>
                <c:pt idx="7709">
                  <c:v>4.4586000000000001E-2</c:v>
                </c:pt>
                <c:pt idx="7710">
                  <c:v>3.6346000000000003E-2</c:v>
                </c:pt>
                <c:pt idx="7711">
                  <c:v>0.12970000000000001</c:v>
                </c:pt>
                <c:pt idx="7712">
                  <c:v>0.22233600000000001</c:v>
                </c:pt>
                <c:pt idx="7713">
                  <c:v>5.1346000000000003E-2</c:v>
                </c:pt>
                <c:pt idx="7714">
                  <c:v>-0.27990700000000002</c:v>
                </c:pt>
                <c:pt idx="7715">
                  <c:v>-0.53010599999999997</c:v>
                </c:pt>
                <c:pt idx="7716">
                  <c:v>-0.515656</c:v>
                </c:pt>
                <c:pt idx="7717">
                  <c:v>-0.26411400000000002</c:v>
                </c:pt>
                <c:pt idx="7718">
                  <c:v>-5.2628000000000001E-2</c:v>
                </c:pt>
                <c:pt idx="7719">
                  <c:v>0.247559</c:v>
                </c:pt>
                <c:pt idx="7720">
                  <c:v>0.465561</c:v>
                </c:pt>
                <c:pt idx="7721">
                  <c:v>0.41815200000000002</c:v>
                </c:pt>
                <c:pt idx="7722">
                  <c:v>4.9926999999999999E-2</c:v>
                </c:pt>
                <c:pt idx="7723">
                  <c:v>-0.150558</c:v>
                </c:pt>
                <c:pt idx="7724">
                  <c:v>-0.31281999999999999</c:v>
                </c:pt>
                <c:pt idx="7725">
                  <c:v>-0.49372899999999997</c:v>
                </c:pt>
                <c:pt idx="7726">
                  <c:v>-0.245285</c:v>
                </c:pt>
                <c:pt idx="7727">
                  <c:v>0.26582299999999998</c:v>
                </c:pt>
                <c:pt idx="7728">
                  <c:v>0.194489</c:v>
                </c:pt>
                <c:pt idx="7729">
                  <c:v>0.147476</c:v>
                </c:pt>
                <c:pt idx="7730">
                  <c:v>0.18032799999999999</c:v>
                </c:pt>
                <c:pt idx="7731">
                  <c:v>-3.8986E-2</c:v>
                </c:pt>
                <c:pt idx="7732">
                  <c:v>-6.0455000000000002E-2</c:v>
                </c:pt>
                <c:pt idx="7733">
                  <c:v>1.1978000000000001E-2</c:v>
                </c:pt>
                <c:pt idx="7734">
                  <c:v>8.5648000000000002E-2</c:v>
                </c:pt>
                <c:pt idx="7735">
                  <c:v>0.48878500000000003</c:v>
                </c:pt>
                <c:pt idx="7736">
                  <c:v>0.79811100000000001</c:v>
                </c:pt>
                <c:pt idx="7737">
                  <c:v>1.102295</c:v>
                </c:pt>
                <c:pt idx="7738">
                  <c:v>1.312408</c:v>
                </c:pt>
                <c:pt idx="7739">
                  <c:v>1.291992</c:v>
                </c:pt>
                <c:pt idx="7740">
                  <c:v>0.89724700000000002</c:v>
                </c:pt>
                <c:pt idx="7741">
                  <c:v>0.42022700000000002</c:v>
                </c:pt>
                <c:pt idx="7742">
                  <c:v>0.427124</c:v>
                </c:pt>
                <c:pt idx="7743">
                  <c:v>0.57237199999999999</c:v>
                </c:pt>
                <c:pt idx="7744">
                  <c:v>0.54910300000000001</c:v>
                </c:pt>
                <c:pt idx="7745">
                  <c:v>0.21992500000000001</c:v>
                </c:pt>
                <c:pt idx="7746">
                  <c:v>-8.8039999999999993E-3</c:v>
                </c:pt>
                <c:pt idx="7747">
                  <c:v>1.5442000000000001E-2</c:v>
                </c:pt>
                <c:pt idx="7748">
                  <c:v>-9.5980000000000006E-3</c:v>
                </c:pt>
                <c:pt idx="7749">
                  <c:v>-0.17727699999999999</c:v>
                </c:pt>
                <c:pt idx="7750">
                  <c:v>-0.35760500000000001</c:v>
                </c:pt>
                <c:pt idx="7751">
                  <c:v>-0.268814</c:v>
                </c:pt>
                <c:pt idx="7752">
                  <c:v>-0.101532</c:v>
                </c:pt>
                <c:pt idx="7753">
                  <c:v>-4.3152000000000003E-2</c:v>
                </c:pt>
                <c:pt idx="7754">
                  <c:v>-0.192886</c:v>
                </c:pt>
                <c:pt idx="7755">
                  <c:v>-0.21673600000000001</c:v>
                </c:pt>
                <c:pt idx="7756">
                  <c:v>-0.20227100000000001</c:v>
                </c:pt>
                <c:pt idx="7757">
                  <c:v>-0.38302599999999998</c:v>
                </c:pt>
                <c:pt idx="7758">
                  <c:v>-0.37593100000000002</c:v>
                </c:pt>
                <c:pt idx="7759">
                  <c:v>0.220947</c:v>
                </c:pt>
                <c:pt idx="7760">
                  <c:v>0.55177299999999996</c:v>
                </c:pt>
                <c:pt idx="7761">
                  <c:v>0.36120600000000003</c:v>
                </c:pt>
                <c:pt idx="7762">
                  <c:v>0.20941199999999999</c:v>
                </c:pt>
                <c:pt idx="7763">
                  <c:v>0.105988</c:v>
                </c:pt>
                <c:pt idx="7764">
                  <c:v>-5.4184000000000003E-2</c:v>
                </c:pt>
                <c:pt idx="7765">
                  <c:v>1.3762999999999999E-2</c:v>
                </c:pt>
                <c:pt idx="7766">
                  <c:v>0.190384</c:v>
                </c:pt>
                <c:pt idx="7767">
                  <c:v>0.13029499999999999</c:v>
                </c:pt>
                <c:pt idx="7768">
                  <c:v>-0.111801</c:v>
                </c:pt>
                <c:pt idx="7769">
                  <c:v>-0.21116599999999999</c:v>
                </c:pt>
                <c:pt idx="7770">
                  <c:v>-0.348526</c:v>
                </c:pt>
                <c:pt idx="7771">
                  <c:v>-0.71981799999999996</c:v>
                </c:pt>
                <c:pt idx="7772">
                  <c:v>-0.61556999999999995</c:v>
                </c:pt>
                <c:pt idx="7773">
                  <c:v>-0.37114000000000003</c:v>
                </c:pt>
                <c:pt idx="7774">
                  <c:v>-0.11450200000000001</c:v>
                </c:pt>
                <c:pt idx="7775">
                  <c:v>-0.22465499999999999</c:v>
                </c:pt>
                <c:pt idx="7776">
                  <c:v>-1.192612</c:v>
                </c:pt>
                <c:pt idx="7777">
                  <c:v>-0.83602900000000002</c:v>
                </c:pt>
                <c:pt idx="7778">
                  <c:v>-0.66532899999999995</c:v>
                </c:pt>
                <c:pt idx="7779">
                  <c:v>-0.75854500000000002</c:v>
                </c:pt>
                <c:pt idx="7780">
                  <c:v>-0.75781200000000004</c:v>
                </c:pt>
                <c:pt idx="7781">
                  <c:v>-0.78016700000000005</c:v>
                </c:pt>
                <c:pt idx="7782">
                  <c:v>-0.78002899999999997</c:v>
                </c:pt>
                <c:pt idx="7783">
                  <c:v>-0.83109999999999995</c:v>
                </c:pt>
                <c:pt idx="7784">
                  <c:v>-0.755081</c:v>
                </c:pt>
                <c:pt idx="7785">
                  <c:v>-0.81457500000000005</c:v>
                </c:pt>
                <c:pt idx="7786">
                  <c:v>-0.83967599999999998</c:v>
                </c:pt>
                <c:pt idx="7787">
                  <c:v>-0.80696100000000004</c:v>
                </c:pt>
                <c:pt idx="7788">
                  <c:v>-0.77015699999999998</c:v>
                </c:pt>
                <c:pt idx="7789">
                  <c:v>-0.71852099999999997</c:v>
                </c:pt>
                <c:pt idx="7790">
                  <c:v>-0.63264500000000001</c:v>
                </c:pt>
                <c:pt idx="7791">
                  <c:v>-0.57128900000000005</c:v>
                </c:pt>
                <c:pt idx="7792">
                  <c:v>-0.56213400000000002</c:v>
                </c:pt>
                <c:pt idx="7793">
                  <c:v>-0.52438399999999996</c:v>
                </c:pt>
                <c:pt idx="7794">
                  <c:v>-0.512436</c:v>
                </c:pt>
                <c:pt idx="7795">
                  <c:v>-0.45050000000000001</c:v>
                </c:pt>
                <c:pt idx="7796">
                  <c:v>-0.427948</c:v>
                </c:pt>
                <c:pt idx="7797">
                  <c:v>-0.37539699999999998</c:v>
                </c:pt>
                <c:pt idx="7798">
                  <c:v>-0.38711499999999999</c:v>
                </c:pt>
                <c:pt idx="7799">
                  <c:v>-0.39396700000000001</c:v>
                </c:pt>
                <c:pt idx="7800">
                  <c:v>-0.345642</c:v>
                </c:pt>
                <c:pt idx="7801">
                  <c:v>-0.31594800000000001</c:v>
                </c:pt>
                <c:pt idx="7802">
                  <c:v>-0.38401800000000003</c:v>
                </c:pt>
                <c:pt idx="7803">
                  <c:v>-0.45448300000000003</c:v>
                </c:pt>
                <c:pt idx="7804">
                  <c:v>-0.47549400000000003</c:v>
                </c:pt>
                <c:pt idx="7805">
                  <c:v>-0.43472300000000003</c:v>
                </c:pt>
                <c:pt idx="7806">
                  <c:v>-0.374359</c:v>
                </c:pt>
                <c:pt idx="7807">
                  <c:v>-0.45628400000000002</c:v>
                </c:pt>
                <c:pt idx="7808">
                  <c:v>-0.47599799999999998</c:v>
                </c:pt>
                <c:pt idx="7809">
                  <c:v>-0.38754300000000003</c:v>
                </c:pt>
                <c:pt idx="7810">
                  <c:v>-0.41607699999999997</c:v>
                </c:pt>
                <c:pt idx="7811">
                  <c:v>-0.337509</c:v>
                </c:pt>
                <c:pt idx="7812">
                  <c:v>-0.35606399999999999</c:v>
                </c:pt>
                <c:pt idx="7813">
                  <c:v>-0.28337099999999998</c:v>
                </c:pt>
                <c:pt idx="7814">
                  <c:v>-0.27716099999999999</c:v>
                </c:pt>
                <c:pt idx="7815">
                  <c:v>-0.29869099999999998</c:v>
                </c:pt>
                <c:pt idx="7816">
                  <c:v>-0.30764799999999998</c:v>
                </c:pt>
                <c:pt idx="7817">
                  <c:v>-0.31393399999999999</c:v>
                </c:pt>
                <c:pt idx="7818">
                  <c:v>-0.33081100000000002</c:v>
                </c:pt>
                <c:pt idx="7819">
                  <c:v>-0.28797899999999998</c:v>
                </c:pt>
                <c:pt idx="7820">
                  <c:v>-0.28750599999999998</c:v>
                </c:pt>
                <c:pt idx="7821">
                  <c:v>-0.360794</c:v>
                </c:pt>
                <c:pt idx="7822">
                  <c:v>-0.43229699999999999</c:v>
                </c:pt>
                <c:pt idx="7823">
                  <c:v>-0.39596599999999998</c:v>
                </c:pt>
                <c:pt idx="7824">
                  <c:v>-0.36425800000000003</c:v>
                </c:pt>
                <c:pt idx="7825">
                  <c:v>-0.39813199999999999</c:v>
                </c:pt>
                <c:pt idx="7826">
                  <c:v>-0.47984300000000002</c:v>
                </c:pt>
                <c:pt idx="7827">
                  <c:v>-0.45411699999999999</c:v>
                </c:pt>
                <c:pt idx="7828">
                  <c:v>-0.45327800000000001</c:v>
                </c:pt>
                <c:pt idx="7829">
                  <c:v>-0.368896</c:v>
                </c:pt>
                <c:pt idx="7830">
                  <c:v>-0.373108</c:v>
                </c:pt>
                <c:pt idx="7831">
                  <c:v>-0.39642300000000003</c:v>
                </c:pt>
                <c:pt idx="7832">
                  <c:v>-0.379745</c:v>
                </c:pt>
                <c:pt idx="7833">
                  <c:v>-0.32516499999999998</c:v>
                </c:pt>
                <c:pt idx="7834">
                  <c:v>-0.33999600000000002</c:v>
                </c:pt>
                <c:pt idx="7835">
                  <c:v>-0.46168500000000001</c:v>
                </c:pt>
                <c:pt idx="7836">
                  <c:v>-0.41825899999999999</c:v>
                </c:pt>
                <c:pt idx="7837">
                  <c:v>-0.39280700000000002</c:v>
                </c:pt>
                <c:pt idx="7838">
                  <c:v>-0.242065</c:v>
                </c:pt>
                <c:pt idx="7839">
                  <c:v>-0.290543</c:v>
                </c:pt>
                <c:pt idx="7840">
                  <c:v>-0.35049400000000003</c:v>
                </c:pt>
                <c:pt idx="7841">
                  <c:v>-0.41680899999999999</c:v>
                </c:pt>
                <c:pt idx="7842">
                  <c:v>-0.47248800000000002</c:v>
                </c:pt>
                <c:pt idx="7843">
                  <c:v>-0.45741300000000001</c:v>
                </c:pt>
              </c:numCache>
            </c:numRef>
          </c:val>
          <c:smooth val="0"/>
          <c:extLst>
            <c:ext xmlns:c16="http://schemas.microsoft.com/office/drawing/2014/chart" uri="{C3380CC4-5D6E-409C-BE32-E72D297353CC}">
              <c16:uniqueId val="{00000000-6333-447A-96BD-8B3A462E054E}"/>
            </c:ext>
          </c:extLst>
        </c:ser>
        <c:dLbls>
          <c:showLegendKey val="0"/>
          <c:showVal val="0"/>
          <c:showCatName val="0"/>
          <c:showSerName val="0"/>
          <c:showPercent val="0"/>
          <c:showBubbleSize val="0"/>
        </c:dLbls>
        <c:smooth val="0"/>
        <c:axId val="599757182"/>
        <c:axId val="989241472"/>
      </c:lineChart>
      <c:catAx>
        <c:axId val="59975718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989241472"/>
        <c:crosses val="autoZero"/>
        <c:auto val="1"/>
        <c:lblAlgn val="ctr"/>
        <c:lblOffset val="100"/>
        <c:noMultiLvlLbl val="0"/>
      </c:catAx>
      <c:valAx>
        <c:axId val="989241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59975718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[Accelerometer_2017_10_15.xlsx]Sheet2!$H$1</c:f>
              <c:strCache>
                <c:ptCount val="1"/>
                <c:pt idx="0">
                  <c:v>Accel_X</c:v>
                </c:pt>
              </c:strCache>
            </c:strRef>
          </c:tx>
          <c:spPr>
            <a:ln w="28575" cap="rnd">
              <a:solidFill>
                <a:schemeClr val="accent1"/>
              </a:solidFill>
              <a:round/>
            </a:ln>
            <a:effectLst/>
          </c:spPr>
          <c:marker>
            <c:symbol val="none"/>
          </c:marker>
          <c:val>
            <c:numRef>
              <c:f>[Accelerometer_2017_10_15.xlsx]Sheet2!$H$2:$H$1502</c:f>
              <c:numCache>
                <c:formatCode>General</c:formatCode>
                <c:ptCount val="1501"/>
                <c:pt idx="0">
                  <c:v>-3.967E-3</c:v>
                </c:pt>
                <c:pt idx="1">
                  <c:v>3.2200000000000002E-3</c:v>
                </c:pt>
                <c:pt idx="2">
                  <c:v>4.7759999999999999E-3</c:v>
                </c:pt>
                <c:pt idx="3">
                  <c:v>3.0499999999999999E-4</c:v>
                </c:pt>
                <c:pt idx="4">
                  <c:v>-6.1650000000000003E-3</c:v>
                </c:pt>
                <c:pt idx="5">
                  <c:v>-4.4400000000000004E-3</c:v>
                </c:pt>
                <c:pt idx="6">
                  <c:v>7.0200000000000004E-4</c:v>
                </c:pt>
                <c:pt idx="7">
                  <c:v>5.7530000000000003E-3</c:v>
                </c:pt>
                <c:pt idx="8">
                  <c:v>3.2039999999999998E-3</c:v>
                </c:pt>
                <c:pt idx="9">
                  <c:v>-2.1210000000000001E-3</c:v>
                </c:pt>
                <c:pt idx="10">
                  <c:v>-2.1510000000000001E-3</c:v>
                </c:pt>
                <c:pt idx="11">
                  <c:v>-9.2E-5</c:v>
                </c:pt>
                <c:pt idx="12">
                  <c:v>3.0820000000000001E-3</c:v>
                </c:pt>
                <c:pt idx="13">
                  <c:v>3.2499999999999999E-3</c:v>
                </c:pt>
                <c:pt idx="14">
                  <c:v>5.1900000000000004E-4</c:v>
                </c:pt>
                <c:pt idx="15">
                  <c:v>-2.5179999999999998E-3</c:v>
                </c:pt>
                <c:pt idx="16">
                  <c:v>1.9380000000000001E-3</c:v>
                </c:pt>
                <c:pt idx="17">
                  <c:v>3.6619999999999999E-3</c:v>
                </c:pt>
                <c:pt idx="18">
                  <c:v>6.4999999999999997E-3</c:v>
                </c:pt>
                <c:pt idx="19">
                  <c:v>-1.5300000000000001E-4</c:v>
                </c:pt>
                <c:pt idx="20">
                  <c:v>-5.3099999999999996E-3</c:v>
                </c:pt>
                <c:pt idx="21">
                  <c:v>-5.9810000000000002E-3</c:v>
                </c:pt>
                <c:pt idx="22">
                  <c:v>1.5E-5</c:v>
                </c:pt>
                <c:pt idx="23">
                  <c:v>5.4900000000000001E-4</c:v>
                </c:pt>
                <c:pt idx="24">
                  <c:v>2.9139999999999999E-3</c:v>
                </c:pt>
                <c:pt idx="25">
                  <c:v>2.7009999999999998E-3</c:v>
                </c:pt>
                <c:pt idx="26">
                  <c:v>2.6700000000000001E-3</c:v>
                </c:pt>
                <c:pt idx="27">
                  <c:v>3.3599999999999998E-4</c:v>
                </c:pt>
                <c:pt idx="28">
                  <c:v>4.5800000000000002E-4</c:v>
                </c:pt>
                <c:pt idx="29">
                  <c:v>3.2959999999999999E-3</c:v>
                </c:pt>
                <c:pt idx="30">
                  <c:v>1.343E-3</c:v>
                </c:pt>
                <c:pt idx="31">
                  <c:v>-9.77E-4</c:v>
                </c:pt>
                <c:pt idx="32">
                  <c:v>-1.6019999999999999E-3</c:v>
                </c:pt>
                <c:pt idx="33">
                  <c:v>2.777E-3</c:v>
                </c:pt>
                <c:pt idx="34">
                  <c:v>2.2900000000000001E-4</c:v>
                </c:pt>
                <c:pt idx="35">
                  <c:v>-1.5870000000000001E-3</c:v>
                </c:pt>
                <c:pt idx="36">
                  <c:v>-8.7000000000000001E-4</c:v>
                </c:pt>
                <c:pt idx="37">
                  <c:v>1.16E-3</c:v>
                </c:pt>
                <c:pt idx="38">
                  <c:v>-2.0899999999999998E-3</c:v>
                </c:pt>
                <c:pt idx="39">
                  <c:v>-7.3200000000000001E-4</c:v>
                </c:pt>
                <c:pt idx="40">
                  <c:v>1.9530000000000001E-3</c:v>
                </c:pt>
                <c:pt idx="41">
                  <c:v>1.8619999999999999E-3</c:v>
                </c:pt>
                <c:pt idx="42">
                  <c:v>5.1900000000000004E-4</c:v>
                </c:pt>
                <c:pt idx="43">
                  <c:v>1.07E-4</c:v>
                </c:pt>
                <c:pt idx="44">
                  <c:v>-6.0999999999999997E-4</c:v>
                </c:pt>
                <c:pt idx="45">
                  <c:v>-4.1199999999999999E-4</c:v>
                </c:pt>
                <c:pt idx="46">
                  <c:v>-5.4900000000000001E-4</c:v>
                </c:pt>
                <c:pt idx="47">
                  <c:v>7.3200000000000001E-4</c:v>
                </c:pt>
                <c:pt idx="48">
                  <c:v>2.823E-3</c:v>
                </c:pt>
                <c:pt idx="49">
                  <c:v>6.7100000000000005E-4</c:v>
                </c:pt>
                <c:pt idx="50">
                  <c:v>-8.5400000000000005E-4</c:v>
                </c:pt>
                <c:pt idx="51">
                  <c:v>1.175E-3</c:v>
                </c:pt>
                <c:pt idx="52">
                  <c:v>9.6100000000000005E-4</c:v>
                </c:pt>
                <c:pt idx="53">
                  <c:v>-1.5300000000000001E-4</c:v>
                </c:pt>
                <c:pt idx="54">
                  <c:v>-8.8500000000000004E-4</c:v>
                </c:pt>
                <c:pt idx="55">
                  <c:v>-9.2E-5</c:v>
                </c:pt>
                <c:pt idx="56">
                  <c:v>3.5100000000000002E-4</c:v>
                </c:pt>
                <c:pt idx="57">
                  <c:v>5.8E-4</c:v>
                </c:pt>
                <c:pt idx="58">
                  <c:v>-9.3099999999999997E-4</c:v>
                </c:pt>
                <c:pt idx="59">
                  <c:v>3.1000000000000001E-5</c:v>
                </c:pt>
                <c:pt idx="60">
                  <c:v>9.1600000000000004E-4</c:v>
                </c:pt>
                <c:pt idx="61">
                  <c:v>-1.2819999999999999E-3</c:v>
                </c:pt>
                <c:pt idx="62">
                  <c:v>1.1900000000000001E-3</c:v>
                </c:pt>
                <c:pt idx="63">
                  <c:v>-2.0899999999999998E-3</c:v>
                </c:pt>
                <c:pt idx="64">
                  <c:v>5.3399999999999997E-4</c:v>
                </c:pt>
                <c:pt idx="65">
                  <c:v>9.3099999999999997E-4</c:v>
                </c:pt>
                <c:pt idx="66">
                  <c:v>1.74E-3</c:v>
                </c:pt>
                <c:pt idx="67">
                  <c:v>-1.4040000000000001E-3</c:v>
                </c:pt>
                <c:pt idx="68">
                  <c:v>4.73E-4</c:v>
                </c:pt>
                <c:pt idx="69">
                  <c:v>8.8500000000000004E-4</c:v>
                </c:pt>
                <c:pt idx="70">
                  <c:v>2.823E-3</c:v>
                </c:pt>
                <c:pt idx="71">
                  <c:v>9.1600000000000004E-4</c:v>
                </c:pt>
                <c:pt idx="72">
                  <c:v>-4.4299999999999998E-4</c:v>
                </c:pt>
                <c:pt idx="73">
                  <c:v>6.87E-4</c:v>
                </c:pt>
                <c:pt idx="74">
                  <c:v>3.7989999999999999E-3</c:v>
                </c:pt>
                <c:pt idx="75">
                  <c:v>1.923E-3</c:v>
                </c:pt>
                <c:pt idx="76">
                  <c:v>-9.2E-5</c:v>
                </c:pt>
                <c:pt idx="77">
                  <c:v>2.441E-3</c:v>
                </c:pt>
                <c:pt idx="78">
                  <c:v>2.2430000000000002E-3</c:v>
                </c:pt>
                <c:pt idx="79">
                  <c:v>-4.1809999999999998E-3</c:v>
                </c:pt>
                <c:pt idx="80">
                  <c:v>-4.7299999999999998E-3</c:v>
                </c:pt>
                <c:pt idx="81">
                  <c:v>4.3949999999999996E-3</c:v>
                </c:pt>
                <c:pt idx="82">
                  <c:v>1.0437E-2</c:v>
                </c:pt>
                <c:pt idx="83">
                  <c:v>3.0980000000000001E-3</c:v>
                </c:pt>
                <c:pt idx="84">
                  <c:v>-6.4089999999999998E-3</c:v>
                </c:pt>
                <c:pt idx="85">
                  <c:v>-6.7140000000000003E-3</c:v>
                </c:pt>
                <c:pt idx="86">
                  <c:v>3.7230000000000002E-3</c:v>
                </c:pt>
                <c:pt idx="87">
                  <c:v>7.9649999999999999E-3</c:v>
                </c:pt>
                <c:pt idx="88">
                  <c:v>1.37E-4</c:v>
                </c:pt>
                <c:pt idx="89">
                  <c:v>-4.5009999999999998E-3</c:v>
                </c:pt>
                <c:pt idx="90">
                  <c:v>-3.6319999999999998E-3</c:v>
                </c:pt>
                <c:pt idx="91">
                  <c:v>1.4499999999999999E-3</c:v>
                </c:pt>
                <c:pt idx="92">
                  <c:v>8.1939999999999999E-3</c:v>
                </c:pt>
                <c:pt idx="93">
                  <c:v>4.3179999999999998E-3</c:v>
                </c:pt>
                <c:pt idx="94">
                  <c:v>-3.0820000000000001E-3</c:v>
                </c:pt>
                <c:pt idx="95">
                  <c:v>-6.0419999999999996E-3</c:v>
                </c:pt>
                <c:pt idx="96">
                  <c:v>-1.6169999999999999E-3</c:v>
                </c:pt>
                <c:pt idx="97">
                  <c:v>6.9430000000000004E-3</c:v>
                </c:pt>
                <c:pt idx="98">
                  <c:v>7.3850000000000001E-3</c:v>
                </c:pt>
                <c:pt idx="99">
                  <c:v>-2.0899999999999998E-3</c:v>
                </c:pt>
                <c:pt idx="100">
                  <c:v>-4.3179999999999998E-3</c:v>
                </c:pt>
                <c:pt idx="101">
                  <c:v>3.3599999999999998E-4</c:v>
                </c:pt>
                <c:pt idx="102">
                  <c:v>3.5249999999999999E-3</c:v>
                </c:pt>
                <c:pt idx="103">
                  <c:v>5.5539999999999999E-3</c:v>
                </c:pt>
                <c:pt idx="104">
                  <c:v>-6.4099999999999997E-4</c:v>
                </c:pt>
                <c:pt idx="105">
                  <c:v>-1.5870000000000001E-3</c:v>
                </c:pt>
                <c:pt idx="106">
                  <c:v>-1.343E-3</c:v>
                </c:pt>
                <c:pt idx="107">
                  <c:v>-1.9799999999999999E-4</c:v>
                </c:pt>
                <c:pt idx="108">
                  <c:v>2.8080000000000002E-3</c:v>
                </c:pt>
                <c:pt idx="109">
                  <c:v>1.9530000000000001E-3</c:v>
                </c:pt>
                <c:pt idx="110">
                  <c:v>-3.2499999999999999E-3</c:v>
                </c:pt>
                <c:pt idx="111">
                  <c:v>-2.457E-3</c:v>
                </c:pt>
                <c:pt idx="112">
                  <c:v>8.2399999999999997E-4</c:v>
                </c:pt>
                <c:pt idx="113">
                  <c:v>4.3949999999999996E-3</c:v>
                </c:pt>
                <c:pt idx="114">
                  <c:v>-2.7500000000000002E-4</c:v>
                </c:pt>
                <c:pt idx="115">
                  <c:v>-2.1670000000000001E-3</c:v>
                </c:pt>
                <c:pt idx="116">
                  <c:v>-2.6549999999999998E-3</c:v>
                </c:pt>
                <c:pt idx="117">
                  <c:v>-1.297E-3</c:v>
                </c:pt>
                <c:pt idx="118">
                  <c:v>2.0449999999999999E-3</c:v>
                </c:pt>
                <c:pt idx="119">
                  <c:v>-1.4649999999999999E-3</c:v>
                </c:pt>
                <c:pt idx="120">
                  <c:v>-4.7759999999999999E-3</c:v>
                </c:pt>
                <c:pt idx="121">
                  <c:v>1.83E-4</c:v>
                </c:pt>
                <c:pt idx="122">
                  <c:v>1.892E-3</c:v>
                </c:pt>
                <c:pt idx="123">
                  <c:v>1.343E-3</c:v>
                </c:pt>
                <c:pt idx="124">
                  <c:v>-1.48E-3</c:v>
                </c:pt>
                <c:pt idx="125">
                  <c:v>-2.7309999999999999E-3</c:v>
                </c:pt>
                <c:pt idx="126">
                  <c:v>-2.7500000000000002E-4</c:v>
                </c:pt>
                <c:pt idx="127">
                  <c:v>1.572E-3</c:v>
                </c:pt>
                <c:pt idx="128">
                  <c:v>7.3200000000000001E-4</c:v>
                </c:pt>
                <c:pt idx="129">
                  <c:v>1.37E-4</c:v>
                </c:pt>
                <c:pt idx="130">
                  <c:v>3.3599999999999998E-4</c:v>
                </c:pt>
                <c:pt idx="131">
                  <c:v>-8.8500000000000004E-4</c:v>
                </c:pt>
                <c:pt idx="132">
                  <c:v>1.0529999999999999E-3</c:v>
                </c:pt>
                <c:pt idx="133">
                  <c:v>1.526E-3</c:v>
                </c:pt>
                <c:pt idx="134">
                  <c:v>1.83E-4</c:v>
                </c:pt>
                <c:pt idx="135">
                  <c:v>-1.663E-3</c:v>
                </c:pt>
                <c:pt idx="136">
                  <c:v>-2.5479999999999999E-3</c:v>
                </c:pt>
                <c:pt idx="137">
                  <c:v>9.77E-4</c:v>
                </c:pt>
                <c:pt idx="138">
                  <c:v>3.2499999999999999E-3</c:v>
                </c:pt>
                <c:pt idx="139">
                  <c:v>-2.5900000000000001E-4</c:v>
                </c:pt>
                <c:pt idx="140">
                  <c:v>-2.14E-4</c:v>
                </c:pt>
                <c:pt idx="141">
                  <c:v>-8.3900000000000001E-4</c:v>
                </c:pt>
                <c:pt idx="142">
                  <c:v>1.07E-4</c:v>
                </c:pt>
                <c:pt idx="143">
                  <c:v>0</c:v>
                </c:pt>
                <c:pt idx="144">
                  <c:v>1.2819999999999999E-3</c:v>
                </c:pt>
                <c:pt idx="145">
                  <c:v>1.5E-5</c:v>
                </c:pt>
                <c:pt idx="146">
                  <c:v>-7.0200000000000004E-4</c:v>
                </c:pt>
                <c:pt idx="147">
                  <c:v>-5.6499999999999996E-4</c:v>
                </c:pt>
                <c:pt idx="148">
                  <c:v>-9.1600000000000004E-4</c:v>
                </c:pt>
                <c:pt idx="149">
                  <c:v>7.4799999999999997E-4</c:v>
                </c:pt>
                <c:pt idx="150">
                  <c:v>1.6799999999999999E-4</c:v>
                </c:pt>
                <c:pt idx="151">
                  <c:v>-1.37E-4</c:v>
                </c:pt>
                <c:pt idx="152">
                  <c:v>-1.4339999999999999E-3</c:v>
                </c:pt>
                <c:pt idx="153">
                  <c:v>3.8099999999999999E-4</c:v>
                </c:pt>
                <c:pt idx="154">
                  <c:v>1.678E-3</c:v>
                </c:pt>
                <c:pt idx="155">
                  <c:v>-4.2700000000000002E-4</c:v>
                </c:pt>
                <c:pt idx="156">
                  <c:v>-1.389E-3</c:v>
                </c:pt>
                <c:pt idx="157">
                  <c:v>-4.4299999999999998E-4</c:v>
                </c:pt>
                <c:pt idx="158">
                  <c:v>3.8099999999999999E-4</c:v>
                </c:pt>
                <c:pt idx="159">
                  <c:v>2.3960000000000001E-3</c:v>
                </c:pt>
                <c:pt idx="160">
                  <c:v>-3.8099999999999999E-4</c:v>
                </c:pt>
                <c:pt idx="161">
                  <c:v>1.4499999999999999E-3</c:v>
                </c:pt>
                <c:pt idx="162">
                  <c:v>-1.4649999999999999E-3</c:v>
                </c:pt>
                <c:pt idx="163">
                  <c:v>1.2466E-2</c:v>
                </c:pt>
                <c:pt idx="164">
                  <c:v>-7.1884000000000003E-2</c:v>
                </c:pt>
                <c:pt idx="165">
                  <c:v>1.4496E-2</c:v>
                </c:pt>
                <c:pt idx="166">
                  <c:v>1.4649999999999999E-3</c:v>
                </c:pt>
                <c:pt idx="167">
                  <c:v>7.6600000000000001E-3</c:v>
                </c:pt>
                <c:pt idx="168">
                  <c:v>-2.8792999999999999E-2</c:v>
                </c:pt>
                <c:pt idx="169">
                  <c:v>-0.149643</c:v>
                </c:pt>
                <c:pt idx="170">
                  <c:v>-3.1403E-2</c:v>
                </c:pt>
                <c:pt idx="171">
                  <c:v>5.9052E-2</c:v>
                </c:pt>
                <c:pt idx="172">
                  <c:v>-6.3477000000000006E-2</c:v>
                </c:pt>
                <c:pt idx="173">
                  <c:v>-8.0887000000000001E-2</c:v>
                </c:pt>
                <c:pt idx="174">
                  <c:v>2.9572000000000001E-2</c:v>
                </c:pt>
                <c:pt idx="175">
                  <c:v>0.155579</c:v>
                </c:pt>
                <c:pt idx="176">
                  <c:v>0.17410300000000001</c:v>
                </c:pt>
                <c:pt idx="177">
                  <c:v>0.160278</c:v>
                </c:pt>
                <c:pt idx="178">
                  <c:v>0.210007</c:v>
                </c:pt>
                <c:pt idx="179">
                  <c:v>0.256409</c:v>
                </c:pt>
                <c:pt idx="180">
                  <c:v>0.20039399999999999</c:v>
                </c:pt>
                <c:pt idx="181">
                  <c:v>9.4756999999999994E-2</c:v>
                </c:pt>
                <c:pt idx="182">
                  <c:v>0.118668</c:v>
                </c:pt>
                <c:pt idx="183">
                  <c:v>0.205597</c:v>
                </c:pt>
                <c:pt idx="184">
                  <c:v>0.16464200000000001</c:v>
                </c:pt>
                <c:pt idx="185">
                  <c:v>0.116852</c:v>
                </c:pt>
                <c:pt idx="186">
                  <c:v>0.12522900000000001</c:v>
                </c:pt>
                <c:pt idx="187">
                  <c:v>2.6993E-2</c:v>
                </c:pt>
                <c:pt idx="188">
                  <c:v>-0.112595</c:v>
                </c:pt>
                <c:pt idx="189">
                  <c:v>-0.18315100000000001</c:v>
                </c:pt>
                <c:pt idx="190">
                  <c:v>-0.18853800000000001</c:v>
                </c:pt>
                <c:pt idx="191">
                  <c:v>-9.6512000000000001E-2</c:v>
                </c:pt>
                <c:pt idx="192">
                  <c:v>-8.7279999999999996E-2</c:v>
                </c:pt>
                <c:pt idx="193">
                  <c:v>-0.215729</c:v>
                </c:pt>
                <c:pt idx="194">
                  <c:v>-0.40620400000000001</c:v>
                </c:pt>
                <c:pt idx="195">
                  <c:v>-1.9418329999999999</c:v>
                </c:pt>
                <c:pt idx="196">
                  <c:v>-0.84179700000000002</c:v>
                </c:pt>
                <c:pt idx="197">
                  <c:v>-0.62710600000000005</c:v>
                </c:pt>
                <c:pt idx="198">
                  <c:v>-0.36734</c:v>
                </c:pt>
                <c:pt idx="199">
                  <c:v>-0.51365700000000003</c:v>
                </c:pt>
                <c:pt idx="200">
                  <c:v>-0.63197300000000001</c:v>
                </c:pt>
                <c:pt idx="201">
                  <c:v>-0.33137499999999998</c:v>
                </c:pt>
                <c:pt idx="202">
                  <c:v>-3.4424000000000003E-2</c:v>
                </c:pt>
                <c:pt idx="203">
                  <c:v>-0.53356899999999996</c:v>
                </c:pt>
                <c:pt idx="204">
                  <c:v>-0.72969099999999998</c:v>
                </c:pt>
                <c:pt idx="205">
                  <c:v>-0.48623699999999997</c:v>
                </c:pt>
                <c:pt idx="206">
                  <c:v>-0.31820700000000002</c:v>
                </c:pt>
                <c:pt idx="207">
                  <c:v>-0.31016500000000002</c:v>
                </c:pt>
                <c:pt idx="208">
                  <c:v>-0.12615999999999999</c:v>
                </c:pt>
                <c:pt idx="209">
                  <c:v>4.4402999999999998E-2</c:v>
                </c:pt>
                <c:pt idx="210">
                  <c:v>0.18324299999999999</c:v>
                </c:pt>
                <c:pt idx="211">
                  <c:v>0.26684600000000003</c:v>
                </c:pt>
                <c:pt idx="212">
                  <c:v>0.266235</c:v>
                </c:pt>
                <c:pt idx="213">
                  <c:v>0.208176</c:v>
                </c:pt>
                <c:pt idx="214">
                  <c:v>0.161942</c:v>
                </c:pt>
                <c:pt idx="215">
                  <c:v>-0.112122</c:v>
                </c:pt>
                <c:pt idx="216">
                  <c:v>-0.47053499999999998</c:v>
                </c:pt>
                <c:pt idx="217">
                  <c:v>-0.56187399999999998</c:v>
                </c:pt>
                <c:pt idx="218">
                  <c:v>-0.83056600000000003</c:v>
                </c:pt>
                <c:pt idx="219">
                  <c:v>-1.0030209999999999</c:v>
                </c:pt>
                <c:pt idx="220">
                  <c:v>-1.2130890000000001</c:v>
                </c:pt>
                <c:pt idx="221">
                  <c:v>-1.5976870000000001</c:v>
                </c:pt>
                <c:pt idx="222">
                  <c:v>-1.8656159999999999</c:v>
                </c:pt>
                <c:pt idx="223">
                  <c:v>-1.5242309999999999</c:v>
                </c:pt>
                <c:pt idx="224">
                  <c:v>-1.2755129999999999</c:v>
                </c:pt>
                <c:pt idx="225">
                  <c:v>-1.357712</c:v>
                </c:pt>
                <c:pt idx="226">
                  <c:v>-1.177017</c:v>
                </c:pt>
                <c:pt idx="227">
                  <c:v>-0.97590600000000005</c:v>
                </c:pt>
                <c:pt idx="228">
                  <c:v>-0.74485800000000002</c:v>
                </c:pt>
                <c:pt idx="229">
                  <c:v>-0.63349900000000003</c:v>
                </c:pt>
                <c:pt idx="230">
                  <c:v>-0.30101</c:v>
                </c:pt>
                <c:pt idx="231">
                  <c:v>1.9546999999999998E-2</c:v>
                </c:pt>
                <c:pt idx="232">
                  <c:v>-8.9416999999999996E-2</c:v>
                </c:pt>
                <c:pt idx="233">
                  <c:v>-0.724854</c:v>
                </c:pt>
                <c:pt idx="234">
                  <c:v>-1.251984</c:v>
                </c:pt>
                <c:pt idx="235">
                  <c:v>-1.292389</c:v>
                </c:pt>
                <c:pt idx="236">
                  <c:v>-0.92311100000000001</c:v>
                </c:pt>
                <c:pt idx="237">
                  <c:v>-0.52426099999999998</c:v>
                </c:pt>
                <c:pt idx="238">
                  <c:v>-1.054489</c:v>
                </c:pt>
                <c:pt idx="239">
                  <c:v>-1.30278</c:v>
                </c:pt>
                <c:pt idx="240">
                  <c:v>-1.0401149999999999</c:v>
                </c:pt>
                <c:pt idx="241">
                  <c:v>-0.92855799999999999</c:v>
                </c:pt>
                <c:pt idx="242">
                  <c:v>-0.54521200000000003</c:v>
                </c:pt>
                <c:pt idx="243">
                  <c:v>-0.51795999999999998</c:v>
                </c:pt>
                <c:pt idx="244">
                  <c:v>-0.66902200000000001</c:v>
                </c:pt>
                <c:pt idx="245">
                  <c:v>-0.73109400000000002</c:v>
                </c:pt>
                <c:pt idx="246">
                  <c:v>-1.009552</c:v>
                </c:pt>
                <c:pt idx="247">
                  <c:v>-0.59083600000000003</c:v>
                </c:pt>
                <c:pt idx="248">
                  <c:v>-0.58825700000000003</c:v>
                </c:pt>
                <c:pt idx="249">
                  <c:v>-0.606491</c:v>
                </c:pt>
                <c:pt idx="250">
                  <c:v>-0.29367100000000002</c:v>
                </c:pt>
                <c:pt idx="251">
                  <c:v>-0.48490899999999998</c:v>
                </c:pt>
                <c:pt idx="252">
                  <c:v>-3.6971999999999998E-2</c:v>
                </c:pt>
                <c:pt idx="253">
                  <c:v>0.32450899999999999</c:v>
                </c:pt>
                <c:pt idx="254">
                  <c:v>0.31701699999999999</c:v>
                </c:pt>
                <c:pt idx="255">
                  <c:v>4.4296000000000002E-2</c:v>
                </c:pt>
                <c:pt idx="256">
                  <c:v>0.302948</c:v>
                </c:pt>
                <c:pt idx="257">
                  <c:v>0.62892199999999998</c:v>
                </c:pt>
                <c:pt idx="258">
                  <c:v>0.43745400000000001</c:v>
                </c:pt>
                <c:pt idx="259">
                  <c:v>0.26893600000000001</c:v>
                </c:pt>
                <c:pt idx="260">
                  <c:v>0.128632</c:v>
                </c:pt>
                <c:pt idx="261">
                  <c:v>7.5347999999999998E-2</c:v>
                </c:pt>
                <c:pt idx="262">
                  <c:v>6.0500999999999999E-2</c:v>
                </c:pt>
                <c:pt idx="263">
                  <c:v>5.9035999999999998E-2</c:v>
                </c:pt>
                <c:pt idx="264">
                  <c:v>0.108734</c:v>
                </c:pt>
                <c:pt idx="265">
                  <c:v>0.18229699999999999</c:v>
                </c:pt>
                <c:pt idx="266">
                  <c:v>0.20918300000000001</c:v>
                </c:pt>
                <c:pt idx="267">
                  <c:v>0.14952099999999999</c:v>
                </c:pt>
                <c:pt idx="268">
                  <c:v>9.7885E-2</c:v>
                </c:pt>
                <c:pt idx="269">
                  <c:v>5.4855000000000001E-2</c:v>
                </c:pt>
                <c:pt idx="270">
                  <c:v>1.3382E-2</c:v>
                </c:pt>
                <c:pt idx="271">
                  <c:v>-7.1822999999999998E-2</c:v>
                </c:pt>
                <c:pt idx="272">
                  <c:v>-0.26504499999999998</c:v>
                </c:pt>
                <c:pt idx="273">
                  <c:v>-0.50186200000000003</c:v>
                </c:pt>
                <c:pt idx="274">
                  <c:v>-0.89849900000000005</c:v>
                </c:pt>
                <c:pt idx="275">
                  <c:v>-1.02095</c:v>
                </c:pt>
                <c:pt idx="276">
                  <c:v>-1.166077</c:v>
                </c:pt>
                <c:pt idx="277">
                  <c:v>-0.59033199999999997</c:v>
                </c:pt>
                <c:pt idx="278">
                  <c:v>-0.56994599999999995</c:v>
                </c:pt>
                <c:pt idx="279">
                  <c:v>-0.81260699999999997</c:v>
                </c:pt>
                <c:pt idx="280">
                  <c:v>-0.98629800000000001</c:v>
                </c:pt>
                <c:pt idx="281">
                  <c:v>-0.535995</c:v>
                </c:pt>
                <c:pt idx="282">
                  <c:v>9.5139000000000001E-2</c:v>
                </c:pt>
                <c:pt idx="283">
                  <c:v>-0.366531</c:v>
                </c:pt>
                <c:pt idx="284">
                  <c:v>-1.08754</c:v>
                </c:pt>
                <c:pt idx="285">
                  <c:v>-1.095459</c:v>
                </c:pt>
                <c:pt idx="286">
                  <c:v>-0.54197700000000004</c:v>
                </c:pt>
                <c:pt idx="287">
                  <c:v>-0.11543299999999999</c:v>
                </c:pt>
                <c:pt idx="288">
                  <c:v>-0.36549399999999999</c:v>
                </c:pt>
                <c:pt idx="289">
                  <c:v>-0.57522600000000002</c:v>
                </c:pt>
                <c:pt idx="290">
                  <c:v>-0.69677699999999998</c:v>
                </c:pt>
                <c:pt idx="291">
                  <c:v>-0.74183699999999997</c:v>
                </c:pt>
                <c:pt idx="292">
                  <c:v>-0.701492</c:v>
                </c:pt>
                <c:pt idx="293">
                  <c:v>-0.81281999999999999</c:v>
                </c:pt>
                <c:pt idx="294">
                  <c:v>-0.82006800000000002</c:v>
                </c:pt>
                <c:pt idx="295">
                  <c:v>-0.75856000000000001</c:v>
                </c:pt>
                <c:pt idx="296">
                  <c:v>-0.641571</c:v>
                </c:pt>
                <c:pt idx="297">
                  <c:v>-0.68577600000000005</c:v>
                </c:pt>
                <c:pt idx="298">
                  <c:v>-0.81286599999999998</c:v>
                </c:pt>
                <c:pt idx="299">
                  <c:v>-0.79170200000000002</c:v>
                </c:pt>
                <c:pt idx="300">
                  <c:v>-0.69346600000000003</c:v>
                </c:pt>
                <c:pt idx="301">
                  <c:v>-0.63581799999999999</c:v>
                </c:pt>
                <c:pt idx="302">
                  <c:v>-0.63369799999999998</c:v>
                </c:pt>
                <c:pt idx="303">
                  <c:v>-0.607483</c:v>
                </c:pt>
                <c:pt idx="304">
                  <c:v>-0.47555500000000001</c:v>
                </c:pt>
                <c:pt idx="305">
                  <c:v>-0.21116599999999999</c:v>
                </c:pt>
                <c:pt idx="306">
                  <c:v>-0.33518999999999999</c:v>
                </c:pt>
                <c:pt idx="307">
                  <c:v>-0.66755699999999996</c:v>
                </c:pt>
                <c:pt idx="308">
                  <c:v>-0.82234200000000002</c:v>
                </c:pt>
                <c:pt idx="309">
                  <c:v>-0.52181999999999995</c:v>
                </c:pt>
                <c:pt idx="310">
                  <c:v>-9.9868999999999999E-2</c:v>
                </c:pt>
                <c:pt idx="311">
                  <c:v>0.167847</c:v>
                </c:pt>
                <c:pt idx="312">
                  <c:v>0.20672599999999999</c:v>
                </c:pt>
                <c:pt idx="313">
                  <c:v>0.21276900000000001</c:v>
                </c:pt>
                <c:pt idx="314">
                  <c:v>0.20935100000000001</c:v>
                </c:pt>
                <c:pt idx="315">
                  <c:v>6.8344000000000002E-2</c:v>
                </c:pt>
                <c:pt idx="316">
                  <c:v>-9.5534999999999995E-2</c:v>
                </c:pt>
                <c:pt idx="317">
                  <c:v>-3.9444E-2</c:v>
                </c:pt>
                <c:pt idx="318">
                  <c:v>2.3331000000000001E-2</c:v>
                </c:pt>
                <c:pt idx="319">
                  <c:v>-7.8890000000000002E-3</c:v>
                </c:pt>
                <c:pt idx="320">
                  <c:v>-6.6177E-2</c:v>
                </c:pt>
                <c:pt idx="321">
                  <c:v>-0.159058</c:v>
                </c:pt>
                <c:pt idx="322">
                  <c:v>-0.26486199999999999</c:v>
                </c:pt>
                <c:pt idx="323">
                  <c:v>-0.37942500000000001</c:v>
                </c:pt>
                <c:pt idx="324">
                  <c:v>-0.49548300000000001</c:v>
                </c:pt>
                <c:pt idx="325">
                  <c:v>-0.54274</c:v>
                </c:pt>
                <c:pt idx="326">
                  <c:v>-0.58863799999999999</c:v>
                </c:pt>
                <c:pt idx="327">
                  <c:v>-0.91420000000000001</c:v>
                </c:pt>
                <c:pt idx="328">
                  <c:v>-1.0758669999999999</c:v>
                </c:pt>
                <c:pt idx="329">
                  <c:v>-0.61129800000000001</c:v>
                </c:pt>
                <c:pt idx="330">
                  <c:v>-0.18398999999999999</c:v>
                </c:pt>
                <c:pt idx="331">
                  <c:v>-0.17716999999999999</c:v>
                </c:pt>
                <c:pt idx="332">
                  <c:v>-0.24426300000000001</c:v>
                </c:pt>
                <c:pt idx="333">
                  <c:v>-0.90515100000000004</c:v>
                </c:pt>
                <c:pt idx="334">
                  <c:v>-1.3810119999999999</c:v>
                </c:pt>
                <c:pt idx="335">
                  <c:v>-0.90595999999999999</c:v>
                </c:pt>
                <c:pt idx="336">
                  <c:v>-0.56565900000000002</c:v>
                </c:pt>
                <c:pt idx="337">
                  <c:v>-0.61785900000000005</c:v>
                </c:pt>
                <c:pt idx="338">
                  <c:v>-0.728302</c:v>
                </c:pt>
                <c:pt idx="339">
                  <c:v>-0.76205400000000001</c:v>
                </c:pt>
                <c:pt idx="340">
                  <c:v>-0.73837299999999995</c:v>
                </c:pt>
                <c:pt idx="341">
                  <c:v>-0.65832500000000005</c:v>
                </c:pt>
                <c:pt idx="342">
                  <c:v>-0.54051199999999999</c:v>
                </c:pt>
                <c:pt idx="343">
                  <c:v>-0.53855900000000001</c:v>
                </c:pt>
                <c:pt idx="344">
                  <c:v>-0.69842499999999996</c:v>
                </c:pt>
                <c:pt idx="345">
                  <c:v>-0.79295300000000002</c:v>
                </c:pt>
                <c:pt idx="346">
                  <c:v>-0.83151200000000003</c:v>
                </c:pt>
                <c:pt idx="347">
                  <c:v>-0.82519500000000001</c:v>
                </c:pt>
                <c:pt idx="348">
                  <c:v>-0.82688899999999999</c:v>
                </c:pt>
                <c:pt idx="349">
                  <c:v>-0.79565399999999997</c:v>
                </c:pt>
                <c:pt idx="350">
                  <c:v>-0.78109700000000004</c:v>
                </c:pt>
                <c:pt idx="351">
                  <c:v>-0.77162200000000003</c:v>
                </c:pt>
                <c:pt idx="352">
                  <c:v>-0.69287100000000001</c:v>
                </c:pt>
                <c:pt idx="353">
                  <c:v>-0.59648100000000004</c:v>
                </c:pt>
                <c:pt idx="354">
                  <c:v>-0.580322</c:v>
                </c:pt>
                <c:pt idx="355">
                  <c:v>-0.67166099999999995</c:v>
                </c:pt>
                <c:pt idx="356">
                  <c:v>-0.619614</c:v>
                </c:pt>
                <c:pt idx="357">
                  <c:v>-0.51329000000000002</c:v>
                </c:pt>
                <c:pt idx="358">
                  <c:v>-0.27940399999999999</c:v>
                </c:pt>
                <c:pt idx="359">
                  <c:v>-0.50736999999999999</c:v>
                </c:pt>
                <c:pt idx="360">
                  <c:v>-0.92478899999999997</c:v>
                </c:pt>
                <c:pt idx="361">
                  <c:v>-1.302292</c:v>
                </c:pt>
                <c:pt idx="362">
                  <c:v>-0.86926300000000001</c:v>
                </c:pt>
                <c:pt idx="363">
                  <c:v>-0.165436</c:v>
                </c:pt>
                <c:pt idx="364">
                  <c:v>0.25755299999999998</c:v>
                </c:pt>
                <c:pt idx="365">
                  <c:v>0.51591500000000001</c:v>
                </c:pt>
                <c:pt idx="366">
                  <c:v>0.58686799999999995</c:v>
                </c:pt>
                <c:pt idx="367">
                  <c:v>0.53939800000000004</c:v>
                </c:pt>
                <c:pt idx="368">
                  <c:v>4.8842999999999998E-2</c:v>
                </c:pt>
                <c:pt idx="369">
                  <c:v>-4.6996999999999997E-2</c:v>
                </c:pt>
                <c:pt idx="370">
                  <c:v>-1.9515999999999999E-2</c:v>
                </c:pt>
                <c:pt idx="371">
                  <c:v>-5.3619E-2</c:v>
                </c:pt>
                <c:pt idx="372">
                  <c:v>-0.156448</c:v>
                </c:pt>
                <c:pt idx="373">
                  <c:v>-0.26150499999999999</c:v>
                </c:pt>
                <c:pt idx="374">
                  <c:v>-0.39410400000000001</c:v>
                </c:pt>
                <c:pt idx="375">
                  <c:v>-0.57916299999999998</c:v>
                </c:pt>
                <c:pt idx="376">
                  <c:v>-0.67923</c:v>
                </c:pt>
                <c:pt idx="377">
                  <c:v>-0.66922000000000004</c:v>
                </c:pt>
                <c:pt idx="378">
                  <c:v>-1.031296</c:v>
                </c:pt>
                <c:pt idx="379">
                  <c:v>-1.450958</c:v>
                </c:pt>
                <c:pt idx="380">
                  <c:v>-0.70494100000000004</c:v>
                </c:pt>
                <c:pt idx="381">
                  <c:v>-0.14063999999999999</c:v>
                </c:pt>
                <c:pt idx="382">
                  <c:v>8.5749999999999993E-3</c:v>
                </c:pt>
                <c:pt idx="383">
                  <c:v>-6.2026999999999999E-2</c:v>
                </c:pt>
                <c:pt idx="384">
                  <c:v>-0.72695900000000002</c:v>
                </c:pt>
                <c:pt idx="385">
                  <c:v>-1.2772829999999999</c:v>
                </c:pt>
                <c:pt idx="386">
                  <c:v>-1.2387699999999999</c:v>
                </c:pt>
                <c:pt idx="387">
                  <c:v>-0.71141100000000002</c:v>
                </c:pt>
                <c:pt idx="388">
                  <c:v>-0.53874200000000005</c:v>
                </c:pt>
                <c:pt idx="389">
                  <c:v>-0.79978899999999997</c:v>
                </c:pt>
                <c:pt idx="390">
                  <c:v>-0.92701699999999998</c:v>
                </c:pt>
                <c:pt idx="391">
                  <c:v>-0.739761</c:v>
                </c:pt>
                <c:pt idx="392">
                  <c:v>-0.57194500000000004</c:v>
                </c:pt>
                <c:pt idx="393">
                  <c:v>-0.48887599999999998</c:v>
                </c:pt>
                <c:pt idx="394">
                  <c:v>-0.57467699999999999</c:v>
                </c:pt>
                <c:pt idx="395">
                  <c:v>-0.68757599999999996</c:v>
                </c:pt>
                <c:pt idx="396">
                  <c:v>-0.71296700000000002</c:v>
                </c:pt>
                <c:pt idx="397">
                  <c:v>-0.74710100000000002</c:v>
                </c:pt>
                <c:pt idx="398">
                  <c:v>-0.80323800000000001</c:v>
                </c:pt>
                <c:pt idx="399">
                  <c:v>-0.82719399999999998</c:v>
                </c:pt>
                <c:pt idx="400">
                  <c:v>-0.81625400000000004</c:v>
                </c:pt>
                <c:pt idx="401">
                  <c:v>-0.80334499999999998</c:v>
                </c:pt>
                <c:pt idx="402">
                  <c:v>-0.79063399999999995</c:v>
                </c:pt>
                <c:pt idx="403">
                  <c:v>-0.71079999999999999</c:v>
                </c:pt>
                <c:pt idx="404">
                  <c:v>-0.63111899999999999</c:v>
                </c:pt>
                <c:pt idx="405">
                  <c:v>-0.69857800000000003</c:v>
                </c:pt>
                <c:pt idx="406">
                  <c:v>-0.83421299999999998</c:v>
                </c:pt>
                <c:pt idx="407">
                  <c:v>-0.75073199999999995</c:v>
                </c:pt>
                <c:pt idx="408">
                  <c:v>-0.533142</c:v>
                </c:pt>
                <c:pt idx="409">
                  <c:v>-0.37857099999999999</c:v>
                </c:pt>
                <c:pt idx="410">
                  <c:v>-0.16107199999999999</c:v>
                </c:pt>
                <c:pt idx="411">
                  <c:v>-0.16264300000000001</c:v>
                </c:pt>
                <c:pt idx="412">
                  <c:v>-0.42494199999999999</c:v>
                </c:pt>
                <c:pt idx="413">
                  <c:v>-0.69377100000000003</c:v>
                </c:pt>
                <c:pt idx="414">
                  <c:v>-0.46200600000000003</c:v>
                </c:pt>
                <c:pt idx="415">
                  <c:v>-7.6935000000000003E-2</c:v>
                </c:pt>
                <c:pt idx="416">
                  <c:v>0.14005999999999999</c:v>
                </c:pt>
                <c:pt idx="417">
                  <c:v>0.22863800000000001</c:v>
                </c:pt>
                <c:pt idx="418">
                  <c:v>1.3991999999999999E-2</c:v>
                </c:pt>
                <c:pt idx="419">
                  <c:v>-8.2138000000000003E-2</c:v>
                </c:pt>
                <c:pt idx="420">
                  <c:v>-0.134079</c:v>
                </c:pt>
                <c:pt idx="421">
                  <c:v>-0.211426</c:v>
                </c:pt>
                <c:pt idx="422">
                  <c:v>-0.360184</c:v>
                </c:pt>
                <c:pt idx="423">
                  <c:v>-0.48954799999999998</c:v>
                </c:pt>
                <c:pt idx="424">
                  <c:v>-0.57475299999999996</c:v>
                </c:pt>
                <c:pt idx="425">
                  <c:v>-0.56578099999999998</c:v>
                </c:pt>
                <c:pt idx="426">
                  <c:v>-0.50927699999999998</c:v>
                </c:pt>
                <c:pt idx="427">
                  <c:v>-0.58203099999999997</c:v>
                </c:pt>
                <c:pt idx="428">
                  <c:v>-0.86444100000000001</c:v>
                </c:pt>
                <c:pt idx="429">
                  <c:v>-1.4347989999999999</c:v>
                </c:pt>
                <c:pt idx="430">
                  <c:v>-0.52067600000000003</c:v>
                </c:pt>
                <c:pt idx="431">
                  <c:v>-4.9834999999999997E-2</c:v>
                </c:pt>
                <c:pt idx="432">
                  <c:v>2.3467999999999999E-2</c:v>
                </c:pt>
                <c:pt idx="433">
                  <c:v>-0.47364800000000001</c:v>
                </c:pt>
                <c:pt idx="434">
                  <c:v>-1.102768</c:v>
                </c:pt>
                <c:pt idx="435">
                  <c:v>-1.4526060000000001</c:v>
                </c:pt>
                <c:pt idx="436">
                  <c:v>-1.1561429999999999</c:v>
                </c:pt>
                <c:pt idx="437">
                  <c:v>-0.74748199999999998</c:v>
                </c:pt>
                <c:pt idx="438">
                  <c:v>-0.61817900000000003</c:v>
                </c:pt>
                <c:pt idx="439">
                  <c:v>-0.40673799999999999</c:v>
                </c:pt>
                <c:pt idx="440">
                  <c:v>-0.36735499999999999</c:v>
                </c:pt>
                <c:pt idx="441">
                  <c:v>-0.47087099999999998</c:v>
                </c:pt>
                <c:pt idx="442">
                  <c:v>-0.643845</c:v>
                </c:pt>
                <c:pt idx="443">
                  <c:v>-0.816666</c:v>
                </c:pt>
                <c:pt idx="444">
                  <c:v>-0.72259499999999999</c:v>
                </c:pt>
                <c:pt idx="445">
                  <c:v>-0.62669399999999997</c:v>
                </c:pt>
                <c:pt idx="446">
                  <c:v>-0.66345200000000004</c:v>
                </c:pt>
                <c:pt idx="447">
                  <c:v>-0.69625899999999996</c:v>
                </c:pt>
                <c:pt idx="448">
                  <c:v>-0.67237899999999995</c:v>
                </c:pt>
                <c:pt idx="449">
                  <c:v>-0.61412</c:v>
                </c:pt>
                <c:pt idx="450">
                  <c:v>-0.611313</c:v>
                </c:pt>
                <c:pt idx="451">
                  <c:v>-0.66612199999999999</c:v>
                </c:pt>
                <c:pt idx="452">
                  <c:v>-0.70896899999999996</c:v>
                </c:pt>
                <c:pt idx="453">
                  <c:v>-0.73133899999999996</c:v>
                </c:pt>
                <c:pt idx="454">
                  <c:v>-0.73773200000000005</c:v>
                </c:pt>
                <c:pt idx="455">
                  <c:v>-0.75178500000000004</c:v>
                </c:pt>
                <c:pt idx="456">
                  <c:v>-0.72824100000000003</c:v>
                </c:pt>
                <c:pt idx="457">
                  <c:v>-0.707901</c:v>
                </c:pt>
                <c:pt idx="458">
                  <c:v>-0.70249899999999998</c:v>
                </c:pt>
                <c:pt idx="459">
                  <c:v>-0.73614500000000005</c:v>
                </c:pt>
                <c:pt idx="460">
                  <c:v>-0.55137599999999998</c:v>
                </c:pt>
                <c:pt idx="461">
                  <c:v>-0.334976</c:v>
                </c:pt>
                <c:pt idx="462">
                  <c:v>-0.40153499999999998</c:v>
                </c:pt>
                <c:pt idx="463">
                  <c:v>-0.473053</c:v>
                </c:pt>
                <c:pt idx="464">
                  <c:v>-0.38020300000000001</c:v>
                </c:pt>
                <c:pt idx="465">
                  <c:v>-0.60685699999999998</c:v>
                </c:pt>
                <c:pt idx="466">
                  <c:v>-0.93293800000000005</c:v>
                </c:pt>
                <c:pt idx="467">
                  <c:v>-1.084549</c:v>
                </c:pt>
                <c:pt idx="468">
                  <c:v>-1.030243</c:v>
                </c:pt>
                <c:pt idx="469">
                  <c:v>-0.61434900000000003</c:v>
                </c:pt>
                <c:pt idx="470">
                  <c:v>-0.253662</c:v>
                </c:pt>
                <c:pt idx="471">
                  <c:v>-7.1959999999999996E-2</c:v>
                </c:pt>
                <c:pt idx="472">
                  <c:v>7.3200000000000001E-4</c:v>
                </c:pt>
                <c:pt idx="473">
                  <c:v>-7.3425000000000004E-2</c:v>
                </c:pt>
                <c:pt idx="474">
                  <c:v>-0.15789800000000001</c:v>
                </c:pt>
                <c:pt idx="475">
                  <c:v>-0.194046</c:v>
                </c:pt>
                <c:pt idx="476">
                  <c:v>-0.30584699999999998</c:v>
                </c:pt>
                <c:pt idx="477">
                  <c:v>-0.28672799999999998</c:v>
                </c:pt>
                <c:pt idx="478">
                  <c:v>-0.142151</c:v>
                </c:pt>
                <c:pt idx="479">
                  <c:v>-8.0504999999999993E-2</c:v>
                </c:pt>
                <c:pt idx="480">
                  <c:v>-0.15914900000000001</c:v>
                </c:pt>
                <c:pt idx="481">
                  <c:v>-0.18196100000000001</c:v>
                </c:pt>
                <c:pt idx="482">
                  <c:v>-0.14671300000000001</c:v>
                </c:pt>
                <c:pt idx="483">
                  <c:v>-5.8944999999999997E-2</c:v>
                </c:pt>
                <c:pt idx="484">
                  <c:v>4.0877999999999998E-2</c:v>
                </c:pt>
                <c:pt idx="485">
                  <c:v>5.7815999999999999E-2</c:v>
                </c:pt>
                <c:pt idx="486">
                  <c:v>-7.7970000000000001E-3</c:v>
                </c:pt>
                <c:pt idx="487">
                  <c:v>-0.24299599999999999</c:v>
                </c:pt>
                <c:pt idx="488">
                  <c:v>-0.61465499999999995</c:v>
                </c:pt>
                <c:pt idx="489">
                  <c:v>-0.74295</c:v>
                </c:pt>
                <c:pt idx="490">
                  <c:v>-0.63427699999999998</c:v>
                </c:pt>
                <c:pt idx="491">
                  <c:v>-0.53001399999999999</c:v>
                </c:pt>
                <c:pt idx="492">
                  <c:v>-0.41120899999999999</c:v>
                </c:pt>
                <c:pt idx="493">
                  <c:v>-0.37512200000000001</c:v>
                </c:pt>
                <c:pt idx="494">
                  <c:v>-0.452988</c:v>
                </c:pt>
                <c:pt idx="495">
                  <c:v>-0.52606200000000003</c:v>
                </c:pt>
                <c:pt idx="496">
                  <c:v>-0.64804099999999998</c:v>
                </c:pt>
                <c:pt idx="497">
                  <c:v>-0.56770299999999996</c:v>
                </c:pt>
                <c:pt idx="498">
                  <c:v>-0.31517000000000001</c:v>
                </c:pt>
                <c:pt idx="499">
                  <c:v>-0.318573</c:v>
                </c:pt>
                <c:pt idx="500">
                  <c:v>-0.458847</c:v>
                </c:pt>
                <c:pt idx="501">
                  <c:v>-0.53453099999999998</c:v>
                </c:pt>
                <c:pt idx="502">
                  <c:v>-0.66127000000000002</c:v>
                </c:pt>
                <c:pt idx="503">
                  <c:v>-0.67762800000000001</c:v>
                </c:pt>
                <c:pt idx="504">
                  <c:v>-0.57725499999999996</c:v>
                </c:pt>
                <c:pt idx="505">
                  <c:v>-0.44714399999999999</c:v>
                </c:pt>
                <c:pt idx="506">
                  <c:v>-0.405746</c:v>
                </c:pt>
                <c:pt idx="507">
                  <c:v>-0.40248099999999998</c:v>
                </c:pt>
                <c:pt idx="508">
                  <c:v>-0.36135899999999999</c:v>
                </c:pt>
                <c:pt idx="509">
                  <c:v>-0.44412200000000002</c:v>
                </c:pt>
                <c:pt idx="510">
                  <c:v>-0.51736499999999996</c:v>
                </c:pt>
                <c:pt idx="511">
                  <c:v>-0.48677100000000001</c:v>
                </c:pt>
                <c:pt idx="512">
                  <c:v>-0.50151100000000004</c:v>
                </c:pt>
                <c:pt idx="513">
                  <c:v>-0.53245500000000001</c:v>
                </c:pt>
                <c:pt idx="514">
                  <c:v>-0.56248500000000001</c:v>
                </c:pt>
                <c:pt idx="515">
                  <c:v>-0.53666700000000001</c:v>
                </c:pt>
                <c:pt idx="516">
                  <c:v>-0.42358400000000002</c:v>
                </c:pt>
                <c:pt idx="517">
                  <c:v>-0.42910799999999999</c:v>
                </c:pt>
                <c:pt idx="518">
                  <c:v>-0.49455300000000002</c:v>
                </c:pt>
                <c:pt idx="519">
                  <c:v>-0.70463600000000004</c:v>
                </c:pt>
                <c:pt idx="520">
                  <c:v>-0.76641800000000004</c:v>
                </c:pt>
                <c:pt idx="521">
                  <c:v>-0.25373800000000002</c:v>
                </c:pt>
                <c:pt idx="522">
                  <c:v>-3.2776E-2</c:v>
                </c:pt>
                <c:pt idx="523">
                  <c:v>-8.3984000000000003E-2</c:v>
                </c:pt>
                <c:pt idx="524">
                  <c:v>-0.72161900000000001</c:v>
                </c:pt>
                <c:pt idx="525">
                  <c:v>-1.1694640000000001</c:v>
                </c:pt>
                <c:pt idx="526">
                  <c:v>-0.814697</c:v>
                </c:pt>
                <c:pt idx="527">
                  <c:v>-0.384598</c:v>
                </c:pt>
                <c:pt idx="528">
                  <c:v>-9.7199999999999995E-3</c:v>
                </c:pt>
                <c:pt idx="529">
                  <c:v>0.25733899999999998</c:v>
                </c:pt>
                <c:pt idx="530">
                  <c:v>0.35545300000000002</c:v>
                </c:pt>
                <c:pt idx="531">
                  <c:v>0.396347</c:v>
                </c:pt>
                <c:pt idx="532">
                  <c:v>0.107483</c:v>
                </c:pt>
                <c:pt idx="533">
                  <c:v>-4.6738000000000002E-2</c:v>
                </c:pt>
                <c:pt idx="534">
                  <c:v>-0.18182400000000001</c:v>
                </c:pt>
                <c:pt idx="535">
                  <c:v>-0.29127500000000001</c:v>
                </c:pt>
                <c:pt idx="536">
                  <c:v>-0.27128600000000003</c:v>
                </c:pt>
                <c:pt idx="537">
                  <c:v>-0.14744599999999999</c:v>
                </c:pt>
                <c:pt idx="538">
                  <c:v>-6.0999999999999999E-5</c:v>
                </c:pt>
                <c:pt idx="539">
                  <c:v>-7.7240000000000003E-2</c:v>
                </c:pt>
                <c:pt idx="540">
                  <c:v>-0.52194200000000002</c:v>
                </c:pt>
                <c:pt idx="541">
                  <c:v>-0.42808499999999999</c:v>
                </c:pt>
                <c:pt idx="542">
                  <c:v>-0.47756999999999999</c:v>
                </c:pt>
                <c:pt idx="543">
                  <c:v>-0.69808999999999999</c:v>
                </c:pt>
                <c:pt idx="544">
                  <c:v>-0.91474900000000003</c:v>
                </c:pt>
                <c:pt idx="545">
                  <c:v>-0.91792300000000004</c:v>
                </c:pt>
                <c:pt idx="546">
                  <c:v>-0.64131199999999999</c:v>
                </c:pt>
                <c:pt idx="547">
                  <c:v>-0.48760999999999999</c:v>
                </c:pt>
                <c:pt idx="548">
                  <c:v>-0.348831</c:v>
                </c:pt>
                <c:pt idx="549">
                  <c:v>-0.244339</c:v>
                </c:pt>
                <c:pt idx="550">
                  <c:v>-0.45857199999999998</c:v>
                </c:pt>
                <c:pt idx="551">
                  <c:v>-0.38778699999999999</c:v>
                </c:pt>
                <c:pt idx="552">
                  <c:v>-0.60116599999999998</c:v>
                </c:pt>
                <c:pt idx="553">
                  <c:v>-0.77384900000000001</c:v>
                </c:pt>
                <c:pt idx="554">
                  <c:v>-0.57743800000000001</c:v>
                </c:pt>
                <c:pt idx="555">
                  <c:v>-0.39125100000000002</c:v>
                </c:pt>
                <c:pt idx="556">
                  <c:v>-0.35182200000000002</c:v>
                </c:pt>
                <c:pt idx="557">
                  <c:v>-0.33250400000000002</c:v>
                </c:pt>
                <c:pt idx="558">
                  <c:v>-0.386154</c:v>
                </c:pt>
                <c:pt idx="559">
                  <c:v>-0.53739899999999996</c:v>
                </c:pt>
                <c:pt idx="560">
                  <c:v>-0.385376</c:v>
                </c:pt>
                <c:pt idx="561">
                  <c:v>-0.428116</c:v>
                </c:pt>
                <c:pt idx="562">
                  <c:v>-0.65864599999999995</c:v>
                </c:pt>
                <c:pt idx="563">
                  <c:v>-0.66221600000000003</c:v>
                </c:pt>
                <c:pt idx="564">
                  <c:v>-0.50898699999999997</c:v>
                </c:pt>
                <c:pt idx="565">
                  <c:v>-0.43038900000000002</c:v>
                </c:pt>
                <c:pt idx="566">
                  <c:v>-0.56634499999999999</c:v>
                </c:pt>
                <c:pt idx="567">
                  <c:v>-0.63671900000000003</c:v>
                </c:pt>
                <c:pt idx="568">
                  <c:v>-0.61843899999999996</c:v>
                </c:pt>
                <c:pt idx="569">
                  <c:v>-0.43856800000000001</c:v>
                </c:pt>
                <c:pt idx="570">
                  <c:v>-0.222855</c:v>
                </c:pt>
                <c:pt idx="571">
                  <c:v>-9.0866000000000002E-2</c:v>
                </c:pt>
                <c:pt idx="572">
                  <c:v>-0.219467</c:v>
                </c:pt>
                <c:pt idx="573">
                  <c:v>-0.36054999999999998</c:v>
                </c:pt>
                <c:pt idx="574">
                  <c:v>-0.60491899999999998</c:v>
                </c:pt>
                <c:pt idx="575">
                  <c:v>-0.90426600000000001</c:v>
                </c:pt>
                <c:pt idx="576">
                  <c:v>-0.759903</c:v>
                </c:pt>
                <c:pt idx="577">
                  <c:v>-0.19392400000000001</c:v>
                </c:pt>
                <c:pt idx="578">
                  <c:v>8.9493000000000003E-2</c:v>
                </c:pt>
                <c:pt idx="579">
                  <c:v>0.205322</c:v>
                </c:pt>
                <c:pt idx="580">
                  <c:v>0.25534099999999998</c:v>
                </c:pt>
                <c:pt idx="581">
                  <c:v>0.261353</c:v>
                </c:pt>
                <c:pt idx="582">
                  <c:v>0.21046400000000001</c:v>
                </c:pt>
                <c:pt idx="583">
                  <c:v>7.7605999999999994E-2</c:v>
                </c:pt>
                <c:pt idx="584">
                  <c:v>1.2543E-2</c:v>
                </c:pt>
                <c:pt idx="585">
                  <c:v>-0.15418999999999999</c:v>
                </c:pt>
                <c:pt idx="586">
                  <c:v>-0.23905899999999999</c:v>
                </c:pt>
                <c:pt idx="587">
                  <c:v>-0.26412999999999998</c:v>
                </c:pt>
                <c:pt idx="588">
                  <c:v>-0.27337600000000001</c:v>
                </c:pt>
                <c:pt idx="589">
                  <c:v>-0.28372199999999997</c:v>
                </c:pt>
                <c:pt idx="590">
                  <c:v>-0.24577299999999999</c:v>
                </c:pt>
                <c:pt idx="591">
                  <c:v>-0.17240900000000001</c:v>
                </c:pt>
                <c:pt idx="592">
                  <c:v>-0.248749</c:v>
                </c:pt>
                <c:pt idx="593">
                  <c:v>-0.324463</c:v>
                </c:pt>
                <c:pt idx="594">
                  <c:v>-0.44578600000000002</c:v>
                </c:pt>
                <c:pt idx="595">
                  <c:v>-0.21440100000000001</c:v>
                </c:pt>
                <c:pt idx="596">
                  <c:v>8.1908999999999996E-2</c:v>
                </c:pt>
                <c:pt idx="597">
                  <c:v>-0.12658700000000001</c:v>
                </c:pt>
                <c:pt idx="598">
                  <c:v>-0.354294</c:v>
                </c:pt>
                <c:pt idx="599">
                  <c:v>-0.452957</c:v>
                </c:pt>
                <c:pt idx="600">
                  <c:v>-0.55387900000000001</c:v>
                </c:pt>
                <c:pt idx="601">
                  <c:v>-0.43049599999999999</c:v>
                </c:pt>
                <c:pt idx="602">
                  <c:v>-1.4069E-2</c:v>
                </c:pt>
                <c:pt idx="603">
                  <c:v>4.2007000000000003E-2</c:v>
                </c:pt>
                <c:pt idx="604">
                  <c:v>-0.22431899999999999</c:v>
                </c:pt>
                <c:pt idx="605">
                  <c:v>-0.49137900000000001</c:v>
                </c:pt>
                <c:pt idx="606">
                  <c:v>-0.48736600000000002</c:v>
                </c:pt>
                <c:pt idx="607">
                  <c:v>-0.468109</c:v>
                </c:pt>
                <c:pt idx="608">
                  <c:v>-0.442886</c:v>
                </c:pt>
                <c:pt idx="609">
                  <c:v>-0.29064899999999999</c:v>
                </c:pt>
                <c:pt idx="610">
                  <c:v>-0.19103999999999999</c:v>
                </c:pt>
                <c:pt idx="611">
                  <c:v>-0.20854200000000001</c:v>
                </c:pt>
                <c:pt idx="612">
                  <c:v>-0.291489</c:v>
                </c:pt>
                <c:pt idx="613">
                  <c:v>-0.30184899999999998</c:v>
                </c:pt>
                <c:pt idx="614">
                  <c:v>-0.27751199999999998</c:v>
                </c:pt>
                <c:pt idx="615">
                  <c:v>-0.31942700000000002</c:v>
                </c:pt>
                <c:pt idx="616">
                  <c:v>-0.37202499999999999</c:v>
                </c:pt>
                <c:pt idx="617">
                  <c:v>-0.37966899999999998</c:v>
                </c:pt>
                <c:pt idx="618">
                  <c:v>-0.34941100000000003</c:v>
                </c:pt>
                <c:pt idx="619">
                  <c:v>-0.27258300000000002</c:v>
                </c:pt>
                <c:pt idx="620">
                  <c:v>-0.20166000000000001</c:v>
                </c:pt>
                <c:pt idx="621">
                  <c:v>-0.27471899999999999</c:v>
                </c:pt>
                <c:pt idx="622">
                  <c:v>-0.33908100000000002</c:v>
                </c:pt>
                <c:pt idx="623">
                  <c:v>-0.10119599999999999</c:v>
                </c:pt>
                <c:pt idx="624">
                  <c:v>-8.0260000000000001E-3</c:v>
                </c:pt>
                <c:pt idx="625">
                  <c:v>-1.9070000000000001E-3</c:v>
                </c:pt>
                <c:pt idx="626">
                  <c:v>-0.30085800000000001</c:v>
                </c:pt>
                <c:pt idx="627">
                  <c:v>-0.48512300000000003</c:v>
                </c:pt>
                <c:pt idx="628">
                  <c:v>-0.48529099999999997</c:v>
                </c:pt>
                <c:pt idx="629">
                  <c:v>-7.7560000000000004E-2</c:v>
                </c:pt>
                <c:pt idx="630">
                  <c:v>8.0245999999999998E-2</c:v>
                </c:pt>
                <c:pt idx="631">
                  <c:v>8.0810999999999994E-2</c:v>
                </c:pt>
                <c:pt idx="632">
                  <c:v>0.13670299999999999</c:v>
                </c:pt>
                <c:pt idx="633">
                  <c:v>0.24851999999999999</c:v>
                </c:pt>
                <c:pt idx="634">
                  <c:v>0.238342</c:v>
                </c:pt>
                <c:pt idx="635">
                  <c:v>0.17175299999999999</c:v>
                </c:pt>
                <c:pt idx="636">
                  <c:v>0.124496</c:v>
                </c:pt>
                <c:pt idx="637">
                  <c:v>0.204788</c:v>
                </c:pt>
                <c:pt idx="638">
                  <c:v>0.197495</c:v>
                </c:pt>
                <c:pt idx="639">
                  <c:v>-0.13186600000000001</c:v>
                </c:pt>
                <c:pt idx="640">
                  <c:v>-0.18768299999999999</c:v>
                </c:pt>
                <c:pt idx="641">
                  <c:v>-0.37556499999999998</c:v>
                </c:pt>
                <c:pt idx="642">
                  <c:v>-0.191437</c:v>
                </c:pt>
                <c:pt idx="643">
                  <c:v>-0.108765</c:v>
                </c:pt>
                <c:pt idx="644">
                  <c:v>-9.2818999999999999E-2</c:v>
                </c:pt>
                <c:pt idx="645">
                  <c:v>-6.332E-3</c:v>
                </c:pt>
                <c:pt idx="646">
                  <c:v>0.37324499999999999</c:v>
                </c:pt>
                <c:pt idx="647">
                  <c:v>0.16009499999999999</c:v>
                </c:pt>
                <c:pt idx="648">
                  <c:v>-0.15260299999999999</c:v>
                </c:pt>
                <c:pt idx="649">
                  <c:v>-8.8958999999999996E-2</c:v>
                </c:pt>
                <c:pt idx="650">
                  <c:v>-0.19415299999999999</c:v>
                </c:pt>
                <c:pt idx="651">
                  <c:v>-0.24052399999999999</c:v>
                </c:pt>
                <c:pt idx="652">
                  <c:v>-0.20863300000000001</c:v>
                </c:pt>
                <c:pt idx="653">
                  <c:v>-0.24238599999999999</c:v>
                </c:pt>
                <c:pt idx="654">
                  <c:v>-0.41043099999999999</c:v>
                </c:pt>
                <c:pt idx="655">
                  <c:v>-0.396179</c:v>
                </c:pt>
                <c:pt idx="656">
                  <c:v>-0.39739999999999998</c:v>
                </c:pt>
                <c:pt idx="657">
                  <c:v>-0.298599</c:v>
                </c:pt>
                <c:pt idx="658">
                  <c:v>-0.291489</c:v>
                </c:pt>
                <c:pt idx="659">
                  <c:v>-0.26908900000000002</c:v>
                </c:pt>
                <c:pt idx="660">
                  <c:v>-0.27545199999999997</c:v>
                </c:pt>
                <c:pt idx="661">
                  <c:v>-0.30223100000000003</c:v>
                </c:pt>
                <c:pt idx="662">
                  <c:v>-0.39457700000000001</c:v>
                </c:pt>
                <c:pt idx="663">
                  <c:v>-0.38848899999999997</c:v>
                </c:pt>
                <c:pt idx="664">
                  <c:v>-0.300842</c:v>
                </c:pt>
                <c:pt idx="665">
                  <c:v>-0.33760099999999998</c:v>
                </c:pt>
                <c:pt idx="666">
                  <c:v>-0.31909199999999999</c:v>
                </c:pt>
                <c:pt idx="667">
                  <c:v>-0.29917899999999997</c:v>
                </c:pt>
                <c:pt idx="668">
                  <c:v>-0.374863</c:v>
                </c:pt>
                <c:pt idx="669">
                  <c:v>-0.32150299999999998</c:v>
                </c:pt>
                <c:pt idx="670">
                  <c:v>-0.350601</c:v>
                </c:pt>
                <c:pt idx="671">
                  <c:v>-0.55740400000000001</c:v>
                </c:pt>
                <c:pt idx="672">
                  <c:v>-0.76576200000000005</c:v>
                </c:pt>
                <c:pt idx="673">
                  <c:v>-0.72131299999999998</c:v>
                </c:pt>
                <c:pt idx="674">
                  <c:v>-0.45263700000000001</c:v>
                </c:pt>
                <c:pt idx="675">
                  <c:v>-0.396652</c:v>
                </c:pt>
                <c:pt idx="676">
                  <c:v>-0.31315599999999999</c:v>
                </c:pt>
                <c:pt idx="677">
                  <c:v>-0.27815200000000001</c:v>
                </c:pt>
                <c:pt idx="678">
                  <c:v>-0.48144500000000001</c:v>
                </c:pt>
                <c:pt idx="679">
                  <c:v>-0.64160200000000001</c:v>
                </c:pt>
                <c:pt idx="680">
                  <c:v>-0.34738200000000002</c:v>
                </c:pt>
                <c:pt idx="681">
                  <c:v>-0.13500999999999999</c:v>
                </c:pt>
                <c:pt idx="682">
                  <c:v>-0.103836</c:v>
                </c:pt>
                <c:pt idx="683">
                  <c:v>-7.9575000000000007E-2</c:v>
                </c:pt>
                <c:pt idx="684">
                  <c:v>-0.10730000000000001</c:v>
                </c:pt>
                <c:pt idx="685">
                  <c:v>-0.15837100000000001</c:v>
                </c:pt>
                <c:pt idx="686">
                  <c:v>-0.27059899999999998</c:v>
                </c:pt>
                <c:pt idx="687">
                  <c:v>-0.31562800000000002</c:v>
                </c:pt>
                <c:pt idx="688">
                  <c:v>-0.284943</c:v>
                </c:pt>
                <c:pt idx="689">
                  <c:v>-0.37379499999999999</c:v>
                </c:pt>
                <c:pt idx="690">
                  <c:v>-0.51637299999999997</c:v>
                </c:pt>
                <c:pt idx="691">
                  <c:v>-0.60111999999999999</c:v>
                </c:pt>
                <c:pt idx="692">
                  <c:v>-0.63850399999999996</c:v>
                </c:pt>
                <c:pt idx="693">
                  <c:v>-0.49679600000000002</c:v>
                </c:pt>
                <c:pt idx="694">
                  <c:v>-0.39417999999999997</c:v>
                </c:pt>
                <c:pt idx="695">
                  <c:v>-0.398727</c:v>
                </c:pt>
                <c:pt idx="696">
                  <c:v>-0.51895100000000005</c:v>
                </c:pt>
                <c:pt idx="697">
                  <c:v>-0.71641500000000002</c:v>
                </c:pt>
                <c:pt idx="698">
                  <c:v>-0.71475200000000005</c:v>
                </c:pt>
                <c:pt idx="699">
                  <c:v>-0.62806700000000004</c:v>
                </c:pt>
                <c:pt idx="700">
                  <c:v>-0.51219199999999998</c:v>
                </c:pt>
                <c:pt idx="701">
                  <c:v>-0.38678000000000001</c:v>
                </c:pt>
                <c:pt idx="702">
                  <c:v>-0.36085499999999998</c:v>
                </c:pt>
                <c:pt idx="703">
                  <c:v>-0.638351</c:v>
                </c:pt>
                <c:pt idx="704">
                  <c:v>-0.915466</c:v>
                </c:pt>
                <c:pt idx="705">
                  <c:v>-1.1590419999999999</c:v>
                </c:pt>
                <c:pt idx="706">
                  <c:v>-1.0539700000000001</c:v>
                </c:pt>
                <c:pt idx="707">
                  <c:v>-0.742676</c:v>
                </c:pt>
                <c:pt idx="708">
                  <c:v>-0.70927399999999996</c:v>
                </c:pt>
                <c:pt idx="709">
                  <c:v>-0.57859799999999995</c:v>
                </c:pt>
                <c:pt idx="710">
                  <c:v>-0.42752099999999998</c:v>
                </c:pt>
                <c:pt idx="711">
                  <c:v>-0.51844800000000002</c:v>
                </c:pt>
                <c:pt idx="712">
                  <c:v>-0.48878500000000003</c:v>
                </c:pt>
                <c:pt idx="713">
                  <c:v>-0.60533099999999995</c:v>
                </c:pt>
                <c:pt idx="714">
                  <c:v>-0.694855</c:v>
                </c:pt>
                <c:pt idx="715">
                  <c:v>-0.82031200000000004</c:v>
                </c:pt>
                <c:pt idx="716">
                  <c:v>-0.76829499999999995</c:v>
                </c:pt>
                <c:pt idx="717">
                  <c:v>-0.70599400000000001</c:v>
                </c:pt>
                <c:pt idx="718">
                  <c:v>-0.56964099999999995</c:v>
                </c:pt>
                <c:pt idx="719">
                  <c:v>-0.61108399999999996</c:v>
                </c:pt>
                <c:pt idx="720">
                  <c:v>-0.67555200000000004</c:v>
                </c:pt>
                <c:pt idx="721">
                  <c:v>-0.78878800000000004</c:v>
                </c:pt>
                <c:pt idx="722">
                  <c:v>-0.83685299999999996</c:v>
                </c:pt>
                <c:pt idx="723">
                  <c:v>-0.85261500000000001</c:v>
                </c:pt>
                <c:pt idx="724">
                  <c:v>-0.67996199999999996</c:v>
                </c:pt>
                <c:pt idx="725">
                  <c:v>-0.26031500000000002</c:v>
                </c:pt>
                <c:pt idx="726">
                  <c:v>-0.22174099999999999</c:v>
                </c:pt>
                <c:pt idx="727">
                  <c:v>-0.59318499999999996</c:v>
                </c:pt>
                <c:pt idx="728">
                  <c:v>-0.71752899999999997</c:v>
                </c:pt>
                <c:pt idx="729">
                  <c:v>-0.61573800000000001</c:v>
                </c:pt>
                <c:pt idx="730">
                  <c:v>-0.48580899999999999</c:v>
                </c:pt>
                <c:pt idx="731">
                  <c:v>2.3192999999999998E-2</c:v>
                </c:pt>
                <c:pt idx="732">
                  <c:v>0.15448000000000001</c:v>
                </c:pt>
                <c:pt idx="733">
                  <c:v>1.312E-3</c:v>
                </c:pt>
                <c:pt idx="734">
                  <c:v>-0.18890399999999999</c:v>
                </c:pt>
                <c:pt idx="735">
                  <c:v>-0.243149</c:v>
                </c:pt>
                <c:pt idx="736">
                  <c:v>-0.29763800000000001</c:v>
                </c:pt>
                <c:pt idx="737">
                  <c:v>-0.289993</c:v>
                </c:pt>
                <c:pt idx="738">
                  <c:v>-0.23706099999999999</c:v>
                </c:pt>
                <c:pt idx="739">
                  <c:v>-0.27378799999999998</c:v>
                </c:pt>
                <c:pt idx="740">
                  <c:v>-0.38510100000000003</c:v>
                </c:pt>
                <c:pt idx="741">
                  <c:v>-0.44001800000000002</c:v>
                </c:pt>
                <c:pt idx="742">
                  <c:v>-0.50523399999999996</c:v>
                </c:pt>
                <c:pt idx="743">
                  <c:v>-0.482483</c:v>
                </c:pt>
                <c:pt idx="744">
                  <c:v>-0.34980800000000001</c:v>
                </c:pt>
                <c:pt idx="745">
                  <c:v>-0.57070900000000002</c:v>
                </c:pt>
                <c:pt idx="746">
                  <c:v>-0.645401</c:v>
                </c:pt>
                <c:pt idx="747">
                  <c:v>-0.55152900000000005</c:v>
                </c:pt>
                <c:pt idx="748">
                  <c:v>-0.46929900000000002</c:v>
                </c:pt>
                <c:pt idx="749">
                  <c:v>-0.37893700000000002</c:v>
                </c:pt>
                <c:pt idx="750">
                  <c:v>-0.426514</c:v>
                </c:pt>
                <c:pt idx="751">
                  <c:v>-0.61836199999999997</c:v>
                </c:pt>
                <c:pt idx="752">
                  <c:v>-0.57763699999999996</c:v>
                </c:pt>
                <c:pt idx="753">
                  <c:v>-0.66224700000000003</c:v>
                </c:pt>
                <c:pt idx="754">
                  <c:v>-0.74575800000000003</c:v>
                </c:pt>
                <c:pt idx="755">
                  <c:v>-0.620224</c:v>
                </c:pt>
                <c:pt idx="756">
                  <c:v>-0.51800500000000005</c:v>
                </c:pt>
                <c:pt idx="757">
                  <c:v>-0.51121499999999997</c:v>
                </c:pt>
                <c:pt idx="758">
                  <c:v>-0.57423400000000002</c:v>
                </c:pt>
                <c:pt idx="759">
                  <c:v>-0.62538099999999996</c:v>
                </c:pt>
                <c:pt idx="760">
                  <c:v>-0.51614400000000005</c:v>
                </c:pt>
                <c:pt idx="761">
                  <c:v>-0.417099</c:v>
                </c:pt>
                <c:pt idx="762">
                  <c:v>-0.221909</c:v>
                </c:pt>
                <c:pt idx="763">
                  <c:v>-9.0088000000000001E-2</c:v>
                </c:pt>
                <c:pt idx="764">
                  <c:v>-3.5950000000000003E-2</c:v>
                </c:pt>
                <c:pt idx="765">
                  <c:v>4.9332000000000001E-2</c:v>
                </c:pt>
                <c:pt idx="766">
                  <c:v>0.13880899999999999</c:v>
                </c:pt>
                <c:pt idx="767">
                  <c:v>6.0440000000000001E-2</c:v>
                </c:pt>
                <c:pt idx="768">
                  <c:v>-0.126495</c:v>
                </c:pt>
                <c:pt idx="769">
                  <c:v>-0.31590299999999999</c:v>
                </c:pt>
                <c:pt idx="770">
                  <c:v>-0.46133400000000002</c:v>
                </c:pt>
                <c:pt idx="771">
                  <c:v>-0.22997999999999999</c:v>
                </c:pt>
                <c:pt idx="772">
                  <c:v>0.14297499999999999</c:v>
                </c:pt>
                <c:pt idx="773">
                  <c:v>0.133102</c:v>
                </c:pt>
                <c:pt idx="774">
                  <c:v>-0.274231</c:v>
                </c:pt>
                <c:pt idx="775">
                  <c:v>-0.74093600000000004</c:v>
                </c:pt>
                <c:pt idx="776">
                  <c:v>-0.70603899999999997</c:v>
                </c:pt>
                <c:pt idx="777">
                  <c:v>-0.30690000000000001</c:v>
                </c:pt>
                <c:pt idx="778">
                  <c:v>3.6179000000000003E-2</c:v>
                </c:pt>
                <c:pt idx="779">
                  <c:v>0.34292600000000001</c:v>
                </c:pt>
                <c:pt idx="780">
                  <c:v>0.50471500000000002</c:v>
                </c:pt>
                <c:pt idx="781">
                  <c:v>0.54101600000000005</c:v>
                </c:pt>
                <c:pt idx="782">
                  <c:v>0.46167000000000002</c:v>
                </c:pt>
                <c:pt idx="783">
                  <c:v>0.293213</c:v>
                </c:pt>
                <c:pt idx="784">
                  <c:v>2.1347000000000001E-2</c:v>
                </c:pt>
                <c:pt idx="785">
                  <c:v>-0.154831</c:v>
                </c:pt>
                <c:pt idx="786">
                  <c:v>-0.20303299999999999</c:v>
                </c:pt>
                <c:pt idx="787">
                  <c:v>-0.19982900000000001</c:v>
                </c:pt>
                <c:pt idx="788">
                  <c:v>-0.16345199999999999</c:v>
                </c:pt>
                <c:pt idx="789">
                  <c:v>-6.5230999999999997E-2</c:v>
                </c:pt>
                <c:pt idx="790">
                  <c:v>-5.1833999999999998E-2</c:v>
                </c:pt>
                <c:pt idx="791">
                  <c:v>1.1185E-2</c:v>
                </c:pt>
                <c:pt idx="792">
                  <c:v>-0.105072</c:v>
                </c:pt>
                <c:pt idx="793">
                  <c:v>0.492203</c:v>
                </c:pt>
                <c:pt idx="794">
                  <c:v>0.59523000000000004</c:v>
                </c:pt>
                <c:pt idx="795">
                  <c:v>0.13911399999999999</c:v>
                </c:pt>
                <c:pt idx="796">
                  <c:v>-0.67729200000000001</c:v>
                </c:pt>
                <c:pt idx="797">
                  <c:v>-1.146347</c:v>
                </c:pt>
                <c:pt idx="798">
                  <c:v>-0.77375799999999995</c:v>
                </c:pt>
                <c:pt idx="799">
                  <c:v>-9.6420000000000006E-2</c:v>
                </c:pt>
                <c:pt idx="800">
                  <c:v>9.4599999999999997E-3</c:v>
                </c:pt>
                <c:pt idx="801">
                  <c:v>1.0390999999999999E-2</c:v>
                </c:pt>
                <c:pt idx="802">
                  <c:v>-0.15077199999999999</c:v>
                </c:pt>
                <c:pt idx="803">
                  <c:v>-0.30966199999999999</c:v>
                </c:pt>
                <c:pt idx="804">
                  <c:v>-0.27310200000000001</c:v>
                </c:pt>
                <c:pt idx="805">
                  <c:v>-0.175064</c:v>
                </c:pt>
                <c:pt idx="806">
                  <c:v>-0.114944</c:v>
                </c:pt>
                <c:pt idx="807">
                  <c:v>-0.13903799999999999</c:v>
                </c:pt>
                <c:pt idx="808">
                  <c:v>-0.18187</c:v>
                </c:pt>
                <c:pt idx="809">
                  <c:v>-0.25147999999999998</c:v>
                </c:pt>
                <c:pt idx="810">
                  <c:v>-0.333847</c:v>
                </c:pt>
                <c:pt idx="811">
                  <c:v>-0.384598</c:v>
                </c:pt>
                <c:pt idx="812">
                  <c:v>-0.39646900000000002</c:v>
                </c:pt>
                <c:pt idx="813">
                  <c:v>-0.42483500000000002</c:v>
                </c:pt>
                <c:pt idx="814">
                  <c:v>-0.37684600000000001</c:v>
                </c:pt>
                <c:pt idx="815">
                  <c:v>-0.214951</c:v>
                </c:pt>
                <c:pt idx="816">
                  <c:v>-0.192108</c:v>
                </c:pt>
                <c:pt idx="817">
                  <c:v>-0.25881999999999999</c:v>
                </c:pt>
                <c:pt idx="818">
                  <c:v>-0.38453700000000002</c:v>
                </c:pt>
                <c:pt idx="819">
                  <c:v>-0.16873199999999999</c:v>
                </c:pt>
                <c:pt idx="820">
                  <c:v>8.3694000000000005E-2</c:v>
                </c:pt>
                <c:pt idx="821">
                  <c:v>0.16964699999999999</c:v>
                </c:pt>
                <c:pt idx="822">
                  <c:v>0.18315100000000001</c:v>
                </c:pt>
                <c:pt idx="823">
                  <c:v>-0.20788599999999999</c:v>
                </c:pt>
                <c:pt idx="824">
                  <c:v>-0.63629199999999997</c:v>
                </c:pt>
                <c:pt idx="825">
                  <c:v>-0.71090699999999996</c:v>
                </c:pt>
                <c:pt idx="826">
                  <c:v>-0.257523</c:v>
                </c:pt>
                <c:pt idx="827">
                  <c:v>0.16001899999999999</c:v>
                </c:pt>
                <c:pt idx="828">
                  <c:v>0.41751100000000002</c:v>
                </c:pt>
                <c:pt idx="829">
                  <c:v>0.48465000000000003</c:v>
                </c:pt>
                <c:pt idx="830">
                  <c:v>0.40861500000000001</c:v>
                </c:pt>
                <c:pt idx="831">
                  <c:v>0.35105900000000001</c:v>
                </c:pt>
                <c:pt idx="832">
                  <c:v>0.26263399999999998</c:v>
                </c:pt>
                <c:pt idx="833">
                  <c:v>8.4305000000000005E-2</c:v>
                </c:pt>
                <c:pt idx="834">
                  <c:v>-8.1878999999999993E-2</c:v>
                </c:pt>
                <c:pt idx="835">
                  <c:v>-0.20732100000000001</c:v>
                </c:pt>
                <c:pt idx="836">
                  <c:v>-0.27182000000000001</c:v>
                </c:pt>
                <c:pt idx="837">
                  <c:v>-0.230545</c:v>
                </c:pt>
                <c:pt idx="838">
                  <c:v>-0.14369199999999999</c:v>
                </c:pt>
                <c:pt idx="839">
                  <c:v>-6.6756999999999997E-2</c:v>
                </c:pt>
                <c:pt idx="840">
                  <c:v>2.4551E-2</c:v>
                </c:pt>
                <c:pt idx="841">
                  <c:v>-0.17904700000000001</c:v>
                </c:pt>
                <c:pt idx="842">
                  <c:v>0.25674400000000003</c:v>
                </c:pt>
                <c:pt idx="843">
                  <c:v>0.64114400000000005</c:v>
                </c:pt>
                <c:pt idx="844">
                  <c:v>0.15928600000000001</c:v>
                </c:pt>
                <c:pt idx="845">
                  <c:v>-0.27226299999999998</c:v>
                </c:pt>
                <c:pt idx="846">
                  <c:v>-0.93501299999999998</c:v>
                </c:pt>
                <c:pt idx="847">
                  <c:v>-1.4232940000000001</c:v>
                </c:pt>
                <c:pt idx="848">
                  <c:v>-0.64585899999999996</c:v>
                </c:pt>
                <c:pt idx="849">
                  <c:v>-0.179199</c:v>
                </c:pt>
                <c:pt idx="850">
                  <c:v>-5.1375999999999998E-2</c:v>
                </c:pt>
                <c:pt idx="851">
                  <c:v>-0.13290399999999999</c:v>
                </c:pt>
                <c:pt idx="852">
                  <c:v>-0.22090099999999999</c:v>
                </c:pt>
                <c:pt idx="853">
                  <c:v>-0.18527199999999999</c:v>
                </c:pt>
                <c:pt idx="854">
                  <c:v>-0.15193200000000001</c:v>
                </c:pt>
                <c:pt idx="855">
                  <c:v>-0.20626800000000001</c:v>
                </c:pt>
                <c:pt idx="856">
                  <c:v>-0.34817500000000001</c:v>
                </c:pt>
                <c:pt idx="857">
                  <c:v>-0.220612</c:v>
                </c:pt>
                <c:pt idx="858">
                  <c:v>-0.19284100000000001</c:v>
                </c:pt>
                <c:pt idx="859">
                  <c:v>-0.28317300000000001</c:v>
                </c:pt>
                <c:pt idx="860">
                  <c:v>-0.38037100000000001</c:v>
                </c:pt>
                <c:pt idx="861">
                  <c:v>-0.39625500000000002</c:v>
                </c:pt>
                <c:pt idx="862">
                  <c:v>-0.37010199999999999</c:v>
                </c:pt>
                <c:pt idx="863">
                  <c:v>-0.36227399999999998</c:v>
                </c:pt>
                <c:pt idx="864">
                  <c:v>-0.36466999999999999</c:v>
                </c:pt>
                <c:pt idx="865">
                  <c:v>-0.41461199999999998</c:v>
                </c:pt>
                <c:pt idx="866">
                  <c:v>-0.38041700000000001</c:v>
                </c:pt>
                <c:pt idx="867">
                  <c:v>-0.12088</c:v>
                </c:pt>
                <c:pt idx="868">
                  <c:v>-3.2257000000000001E-2</c:v>
                </c:pt>
                <c:pt idx="869">
                  <c:v>0.172348</c:v>
                </c:pt>
                <c:pt idx="870">
                  <c:v>3.3234E-2</c:v>
                </c:pt>
                <c:pt idx="871">
                  <c:v>-0.32437100000000002</c:v>
                </c:pt>
                <c:pt idx="872">
                  <c:v>-0.57058699999999996</c:v>
                </c:pt>
                <c:pt idx="873">
                  <c:v>-0.37976100000000002</c:v>
                </c:pt>
                <c:pt idx="874">
                  <c:v>-2.4032999999999999E-2</c:v>
                </c:pt>
                <c:pt idx="875">
                  <c:v>0.16272</c:v>
                </c:pt>
                <c:pt idx="876">
                  <c:v>0.342499</c:v>
                </c:pt>
                <c:pt idx="877">
                  <c:v>0.45823700000000001</c:v>
                </c:pt>
                <c:pt idx="878">
                  <c:v>0.541489</c:v>
                </c:pt>
                <c:pt idx="879">
                  <c:v>0.52673300000000001</c:v>
                </c:pt>
                <c:pt idx="880">
                  <c:v>0.39019799999999999</c:v>
                </c:pt>
                <c:pt idx="881">
                  <c:v>3.143E-3</c:v>
                </c:pt>
                <c:pt idx="882">
                  <c:v>-0.208679</c:v>
                </c:pt>
                <c:pt idx="883">
                  <c:v>-0.27681</c:v>
                </c:pt>
                <c:pt idx="884">
                  <c:v>-0.25936900000000002</c:v>
                </c:pt>
                <c:pt idx="885">
                  <c:v>-0.20019500000000001</c:v>
                </c:pt>
                <c:pt idx="886">
                  <c:v>-0.138184</c:v>
                </c:pt>
                <c:pt idx="887">
                  <c:v>1.2664999999999999E-2</c:v>
                </c:pt>
                <c:pt idx="888">
                  <c:v>0.185303</c:v>
                </c:pt>
                <c:pt idx="889">
                  <c:v>0.126495</c:v>
                </c:pt>
                <c:pt idx="890">
                  <c:v>9.5032000000000005E-2</c:v>
                </c:pt>
                <c:pt idx="891">
                  <c:v>0.100464</c:v>
                </c:pt>
                <c:pt idx="892">
                  <c:v>6.9458000000000006E-2</c:v>
                </c:pt>
                <c:pt idx="893">
                  <c:v>-7.9925999999999997E-2</c:v>
                </c:pt>
                <c:pt idx="894">
                  <c:v>-0.45779399999999998</c:v>
                </c:pt>
                <c:pt idx="895">
                  <c:v>-1.816681</c:v>
                </c:pt>
                <c:pt idx="896">
                  <c:v>-0.70124799999999998</c:v>
                </c:pt>
                <c:pt idx="897">
                  <c:v>-0.215225</c:v>
                </c:pt>
                <c:pt idx="898">
                  <c:v>-9.5947000000000005E-2</c:v>
                </c:pt>
                <c:pt idx="899">
                  <c:v>-4.1382000000000002E-2</c:v>
                </c:pt>
                <c:pt idx="900">
                  <c:v>-3.1234999999999999E-2</c:v>
                </c:pt>
                <c:pt idx="901">
                  <c:v>-9.2834E-2</c:v>
                </c:pt>
                <c:pt idx="902">
                  <c:v>-0.18188499999999999</c:v>
                </c:pt>
                <c:pt idx="903">
                  <c:v>-0.40908800000000001</c:v>
                </c:pt>
                <c:pt idx="904">
                  <c:v>-0.47596699999999997</c:v>
                </c:pt>
                <c:pt idx="905">
                  <c:v>-0.39619399999999999</c:v>
                </c:pt>
                <c:pt idx="906">
                  <c:v>-0.40400700000000001</c:v>
                </c:pt>
                <c:pt idx="907">
                  <c:v>-0.51147500000000001</c:v>
                </c:pt>
                <c:pt idx="908">
                  <c:v>-0.54853799999999997</c:v>
                </c:pt>
                <c:pt idx="909">
                  <c:v>-0.43367</c:v>
                </c:pt>
                <c:pt idx="910">
                  <c:v>-0.33277899999999999</c:v>
                </c:pt>
                <c:pt idx="911">
                  <c:v>-0.25123600000000001</c:v>
                </c:pt>
                <c:pt idx="912">
                  <c:v>-0.183334</c:v>
                </c:pt>
                <c:pt idx="913">
                  <c:v>-0.181229</c:v>
                </c:pt>
                <c:pt idx="914">
                  <c:v>-0.24273700000000001</c:v>
                </c:pt>
                <c:pt idx="915">
                  <c:v>-0.35467500000000002</c:v>
                </c:pt>
                <c:pt idx="916">
                  <c:v>-0.40448000000000001</c:v>
                </c:pt>
                <c:pt idx="917">
                  <c:v>-0.12892200000000001</c:v>
                </c:pt>
                <c:pt idx="918">
                  <c:v>8.165E-2</c:v>
                </c:pt>
                <c:pt idx="919">
                  <c:v>-7.0200000000000004E-4</c:v>
                </c:pt>
                <c:pt idx="920">
                  <c:v>-0.23568700000000001</c:v>
                </c:pt>
                <c:pt idx="921">
                  <c:v>-0.49143999999999999</c:v>
                </c:pt>
                <c:pt idx="922">
                  <c:v>-0.32430999999999999</c:v>
                </c:pt>
                <c:pt idx="923">
                  <c:v>-0.23696900000000001</c:v>
                </c:pt>
                <c:pt idx="924">
                  <c:v>1.0253999999999999E-2</c:v>
                </c:pt>
                <c:pt idx="925">
                  <c:v>0.233429</c:v>
                </c:pt>
                <c:pt idx="926">
                  <c:v>0.44020100000000001</c:v>
                </c:pt>
                <c:pt idx="927">
                  <c:v>0.57348600000000005</c:v>
                </c:pt>
                <c:pt idx="928">
                  <c:v>0.610703</c:v>
                </c:pt>
                <c:pt idx="929">
                  <c:v>0.48533599999999999</c:v>
                </c:pt>
                <c:pt idx="930">
                  <c:v>0.171265</c:v>
                </c:pt>
                <c:pt idx="931">
                  <c:v>-4.2603000000000002E-2</c:v>
                </c:pt>
                <c:pt idx="932">
                  <c:v>-0.155914</c:v>
                </c:pt>
                <c:pt idx="933">
                  <c:v>-0.174011</c:v>
                </c:pt>
                <c:pt idx="934">
                  <c:v>-0.16020200000000001</c:v>
                </c:pt>
                <c:pt idx="935">
                  <c:v>-0.125946</c:v>
                </c:pt>
                <c:pt idx="936">
                  <c:v>-9.2239000000000002E-2</c:v>
                </c:pt>
                <c:pt idx="937">
                  <c:v>-3.967E-3</c:v>
                </c:pt>
                <c:pt idx="938">
                  <c:v>-0.10202</c:v>
                </c:pt>
                <c:pt idx="939">
                  <c:v>-0.43131999999999998</c:v>
                </c:pt>
                <c:pt idx="940">
                  <c:v>-3.7581999999999997E-2</c:v>
                </c:pt>
                <c:pt idx="941">
                  <c:v>-4.9118000000000002E-2</c:v>
                </c:pt>
                <c:pt idx="942">
                  <c:v>-8.6669999999999994E-3</c:v>
                </c:pt>
                <c:pt idx="943">
                  <c:v>-9.6755999999999995E-2</c:v>
                </c:pt>
                <c:pt idx="944">
                  <c:v>-0.43772899999999998</c:v>
                </c:pt>
                <c:pt idx="945">
                  <c:v>-1.025131</c:v>
                </c:pt>
                <c:pt idx="946">
                  <c:v>-1.0942989999999999</c:v>
                </c:pt>
                <c:pt idx="947">
                  <c:v>-0.353134</c:v>
                </c:pt>
                <c:pt idx="948">
                  <c:v>-0.105087</c:v>
                </c:pt>
                <c:pt idx="949">
                  <c:v>-0.110779</c:v>
                </c:pt>
                <c:pt idx="950">
                  <c:v>-0.161911</c:v>
                </c:pt>
                <c:pt idx="951">
                  <c:v>-0.17837500000000001</c:v>
                </c:pt>
                <c:pt idx="952">
                  <c:v>-0.27401700000000001</c:v>
                </c:pt>
                <c:pt idx="953">
                  <c:v>-0.335281</c:v>
                </c:pt>
                <c:pt idx="954">
                  <c:v>-0.353516</c:v>
                </c:pt>
                <c:pt idx="955">
                  <c:v>-0.40931699999999999</c:v>
                </c:pt>
                <c:pt idx="956">
                  <c:v>-0.45771800000000001</c:v>
                </c:pt>
                <c:pt idx="957">
                  <c:v>-0.45896900000000002</c:v>
                </c:pt>
                <c:pt idx="958">
                  <c:v>-0.40917999999999999</c:v>
                </c:pt>
                <c:pt idx="959">
                  <c:v>-0.273895</c:v>
                </c:pt>
                <c:pt idx="960">
                  <c:v>-0.17768900000000001</c:v>
                </c:pt>
                <c:pt idx="961">
                  <c:v>-0.17382800000000001</c:v>
                </c:pt>
                <c:pt idx="962">
                  <c:v>-0.20999100000000001</c:v>
                </c:pt>
                <c:pt idx="963">
                  <c:v>-0.26530500000000001</c:v>
                </c:pt>
                <c:pt idx="964">
                  <c:v>-0.41175800000000001</c:v>
                </c:pt>
                <c:pt idx="965">
                  <c:v>-0.33868399999999999</c:v>
                </c:pt>
                <c:pt idx="966">
                  <c:v>-0.134857</c:v>
                </c:pt>
                <c:pt idx="967">
                  <c:v>7.6217999999999994E-2</c:v>
                </c:pt>
                <c:pt idx="968">
                  <c:v>-7.9146999999999995E-2</c:v>
                </c:pt>
                <c:pt idx="969">
                  <c:v>-0.431946</c:v>
                </c:pt>
                <c:pt idx="970">
                  <c:v>-0.81254599999999999</c:v>
                </c:pt>
                <c:pt idx="971">
                  <c:v>-0.56503300000000001</c:v>
                </c:pt>
                <c:pt idx="972">
                  <c:v>-4.4586000000000001E-2</c:v>
                </c:pt>
                <c:pt idx="973">
                  <c:v>0.24617</c:v>
                </c:pt>
                <c:pt idx="974">
                  <c:v>0.35986299999999999</c:v>
                </c:pt>
                <c:pt idx="975">
                  <c:v>0.44824199999999997</c:v>
                </c:pt>
                <c:pt idx="976">
                  <c:v>0.55740400000000001</c:v>
                </c:pt>
                <c:pt idx="977">
                  <c:v>0.53303500000000004</c:v>
                </c:pt>
                <c:pt idx="978">
                  <c:v>0.18218999999999999</c:v>
                </c:pt>
                <c:pt idx="979">
                  <c:v>-8.1360000000000002E-2</c:v>
                </c:pt>
                <c:pt idx="980">
                  <c:v>-0.174652</c:v>
                </c:pt>
                <c:pt idx="981">
                  <c:v>-0.14291400000000001</c:v>
                </c:pt>
                <c:pt idx="982">
                  <c:v>-8.4290000000000004E-2</c:v>
                </c:pt>
                <c:pt idx="983">
                  <c:v>-1.9470000000000001E-2</c:v>
                </c:pt>
                <c:pt idx="984">
                  <c:v>5.6473000000000002E-2</c:v>
                </c:pt>
                <c:pt idx="985">
                  <c:v>0.178009</c:v>
                </c:pt>
                <c:pt idx="986">
                  <c:v>0.241364</c:v>
                </c:pt>
                <c:pt idx="987">
                  <c:v>0.173904</c:v>
                </c:pt>
                <c:pt idx="988">
                  <c:v>-9.2635999999999996E-2</c:v>
                </c:pt>
                <c:pt idx="989">
                  <c:v>0.250305</c:v>
                </c:pt>
                <c:pt idx="990">
                  <c:v>0.103378</c:v>
                </c:pt>
                <c:pt idx="991">
                  <c:v>-0.12701399999999999</c:v>
                </c:pt>
                <c:pt idx="992">
                  <c:v>-0.25083899999999998</c:v>
                </c:pt>
                <c:pt idx="993">
                  <c:v>-0.48466500000000001</c:v>
                </c:pt>
                <c:pt idx="994">
                  <c:v>-1.0043789999999999</c:v>
                </c:pt>
                <c:pt idx="995">
                  <c:v>-1.109283</c:v>
                </c:pt>
                <c:pt idx="996">
                  <c:v>-0.51573199999999997</c:v>
                </c:pt>
                <c:pt idx="997">
                  <c:v>-0.193466</c:v>
                </c:pt>
                <c:pt idx="998">
                  <c:v>-0.17147799999999999</c:v>
                </c:pt>
                <c:pt idx="999">
                  <c:v>-0.13372800000000001</c:v>
                </c:pt>
                <c:pt idx="1000">
                  <c:v>-6.3704999999999998E-2</c:v>
                </c:pt>
                <c:pt idx="1001">
                  <c:v>-0.27166699999999999</c:v>
                </c:pt>
                <c:pt idx="1002">
                  <c:v>-0.35955799999999999</c:v>
                </c:pt>
                <c:pt idx="1003">
                  <c:v>-0.31723000000000001</c:v>
                </c:pt>
                <c:pt idx="1004">
                  <c:v>-0.32000699999999999</c:v>
                </c:pt>
                <c:pt idx="1005">
                  <c:v>-0.34890700000000002</c:v>
                </c:pt>
                <c:pt idx="1006">
                  <c:v>-0.33108500000000002</c:v>
                </c:pt>
                <c:pt idx="1007">
                  <c:v>-0.30720500000000001</c:v>
                </c:pt>
                <c:pt idx="1008">
                  <c:v>-0.275787</c:v>
                </c:pt>
                <c:pt idx="1009">
                  <c:v>-0.275146</c:v>
                </c:pt>
                <c:pt idx="1010">
                  <c:v>-0.23445099999999999</c:v>
                </c:pt>
                <c:pt idx="1011">
                  <c:v>-0.19989000000000001</c:v>
                </c:pt>
                <c:pt idx="1012">
                  <c:v>-0.22422800000000001</c:v>
                </c:pt>
                <c:pt idx="1013">
                  <c:v>-0.32005299999999998</c:v>
                </c:pt>
                <c:pt idx="1014">
                  <c:v>-0.163879</c:v>
                </c:pt>
                <c:pt idx="1015">
                  <c:v>2.3879999999999998E-2</c:v>
                </c:pt>
                <c:pt idx="1016">
                  <c:v>0.189163</c:v>
                </c:pt>
                <c:pt idx="1017">
                  <c:v>9.4894000000000006E-2</c:v>
                </c:pt>
                <c:pt idx="1018">
                  <c:v>-0.385544</c:v>
                </c:pt>
                <c:pt idx="1019">
                  <c:v>-0.77212499999999995</c:v>
                </c:pt>
                <c:pt idx="1020">
                  <c:v>-0.73542799999999997</c:v>
                </c:pt>
                <c:pt idx="1021">
                  <c:v>-0.23339799999999999</c:v>
                </c:pt>
                <c:pt idx="1022">
                  <c:v>0.235291</c:v>
                </c:pt>
                <c:pt idx="1023">
                  <c:v>0.41996800000000001</c:v>
                </c:pt>
                <c:pt idx="1024">
                  <c:v>0.50797999999999999</c:v>
                </c:pt>
                <c:pt idx="1025">
                  <c:v>0.62048300000000001</c:v>
                </c:pt>
                <c:pt idx="1026">
                  <c:v>0.60038800000000003</c:v>
                </c:pt>
                <c:pt idx="1027">
                  <c:v>0.40654000000000001</c:v>
                </c:pt>
                <c:pt idx="1028">
                  <c:v>-8.8350000000000008E-3</c:v>
                </c:pt>
                <c:pt idx="1029">
                  <c:v>-0.22131300000000001</c:v>
                </c:pt>
                <c:pt idx="1030">
                  <c:v>-0.28582800000000003</c:v>
                </c:pt>
                <c:pt idx="1031">
                  <c:v>-0.289825</c:v>
                </c:pt>
                <c:pt idx="1032">
                  <c:v>-0.23211699999999999</c:v>
                </c:pt>
                <c:pt idx="1033">
                  <c:v>-0.17947399999999999</c:v>
                </c:pt>
                <c:pt idx="1034">
                  <c:v>-0.174072</c:v>
                </c:pt>
                <c:pt idx="1035">
                  <c:v>-8.3266999999999994E-2</c:v>
                </c:pt>
                <c:pt idx="1036">
                  <c:v>-0.139206</c:v>
                </c:pt>
                <c:pt idx="1037">
                  <c:v>7.7468999999999996E-2</c:v>
                </c:pt>
                <c:pt idx="1038">
                  <c:v>0.287827</c:v>
                </c:pt>
                <c:pt idx="1039">
                  <c:v>-9.0480000000000005E-3</c:v>
                </c:pt>
                <c:pt idx="1040">
                  <c:v>-0.180176</c:v>
                </c:pt>
                <c:pt idx="1041">
                  <c:v>-0.30094900000000002</c:v>
                </c:pt>
                <c:pt idx="1042">
                  <c:v>-0.73109400000000002</c:v>
                </c:pt>
                <c:pt idx="1043">
                  <c:v>-0.63197300000000001</c:v>
                </c:pt>
                <c:pt idx="1044">
                  <c:v>4.3579E-2</c:v>
                </c:pt>
                <c:pt idx="1045">
                  <c:v>0.28784199999999999</c:v>
                </c:pt>
                <c:pt idx="1046">
                  <c:v>0.247559</c:v>
                </c:pt>
                <c:pt idx="1047">
                  <c:v>0.108566</c:v>
                </c:pt>
                <c:pt idx="1048">
                  <c:v>-9.1934000000000002E-2</c:v>
                </c:pt>
                <c:pt idx="1049">
                  <c:v>-0.35113499999999997</c:v>
                </c:pt>
                <c:pt idx="1050">
                  <c:v>-0.20233200000000001</c:v>
                </c:pt>
                <c:pt idx="1051">
                  <c:v>-9.4039999999999999E-2</c:v>
                </c:pt>
                <c:pt idx="1052">
                  <c:v>-0.16151399999999999</c:v>
                </c:pt>
                <c:pt idx="1053">
                  <c:v>-0.13148499999999999</c:v>
                </c:pt>
                <c:pt idx="1054">
                  <c:v>-8.2947000000000007E-2</c:v>
                </c:pt>
                <c:pt idx="1055">
                  <c:v>-7.7988000000000002E-2</c:v>
                </c:pt>
                <c:pt idx="1056">
                  <c:v>-7.7408000000000005E-2</c:v>
                </c:pt>
                <c:pt idx="1057">
                  <c:v>-6.2378000000000003E-2</c:v>
                </c:pt>
                <c:pt idx="1058">
                  <c:v>-7.2265999999999997E-2</c:v>
                </c:pt>
                <c:pt idx="1059">
                  <c:v>-7.9117000000000007E-2</c:v>
                </c:pt>
                <c:pt idx="1060">
                  <c:v>-0.15951499999999999</c:v>
                </c:pt>
                <c:pt idx="1061">
                  <c:v>-0.158966</c:v>
                </c:pt>
                <c:pt idx="1062">
                  <c:v>5.5801000000000003E-2</c:v>
                </c:pt>
                <c:pt idx="1063">
                  <c:v>0.21592700000000001</c:v>
                </c:pt>
                <c:pt idx="1064">
                  <c:v>0.23693800000000001</c:v>
                </c:pt>
                <c:pt idx="1065">
                  <c:v>-0.29276999999999997</c:v>
                </c:pt>
                <c:pt idx="1066">
                  <c:v>-0.81463600000000003</c:v>
                </c:pt>
                <c:pt idx="1067">
                  <c:v>-0.87483200000000005</c:v>
                </c:pt>
                <c:pt idx="1068">
                  <c:v>-0.32838400000000001</c:v>
                </c:pt>
                <c:pt idx="1069">
                  <c:v>0.19555700000000001</c:v>
                </c:pt>
                <c:pt idx="1070">
                  <c:v>0.448822</c:v>
                </c:pt>
                <c:pt idx="1071">
                  <c:v>0.53416399999999997</c:v>
                </c:pt>
                <c:pt idx="1072">
                  <c:v>0.61477700000000002</c:v>
                </c:pt>
                <c:pt idx="1073">
                  <c:v>0.38125599999999998</c:v>
                </c:pt>
                <c:pt idx="1074">
                  <c:v>0.131775</c:v>
                </c:pt>
                <c:pt idx="1075">
                  <c:v>8.8958999999999996E-2</c:v>
                </c:pt>
                <c:pt idx="1076">
                  <c:v>4.3563999999999999E-2</c:v>
                </c:pt>
                <c:pt idx="1077">
                  <c:v>-3.555E-3</c:v>
                </c:pt>
                <c:pt idx="1078">
                  <c:v>-1.5793000000000001E-2</c:v>
                </c:pt>
                <c:pt idx="1079">
                  <c:v>-6.3094999999999998E-2</c:v>
                </c:pt>
                <c:pt idx="1080">
                  <c:v>-6.5018000000000006E-2</c:v>
                </c:pt>
                <c:pt idx="1081">
                  <c:v>-0.15338099999999999</c:v>
                </c:pt>
                <c:pt idx="1082">
                  <c:v>-0.105804</c:v>
                </c:pt>
                <c:pt idx="1083">
                  <c:v>-2.5406000000000001E-2</c:v>
                </c:pt>
                <c:pt idx="1084">
                  <c:v>0.14083899999999999</c:v>
                </c:pt>
                <c:pt idx="1085">
                  <c:v>6.3568E-2</c:v>
                </c:pt>
                <c:pt idx="1086">
                  <c:v>9.0030000000000006E-3</c:v>
                </c:pt>
                <c:pt idx="1087">
                  <c:v>0.59092699999999998</c:v>
                </c:pt>
                <c:pt idx="1088">
                  <c:v>0.290802</c:v>
                </c:pt>
                <c:pt idx="1089">
                  <c:v>-2.0247999999999999E-2</c:v>
                </c:pt>
                <c:pt idx="1090">
                  <c:v>-0.153778</c:v>
                </c:pt>
                <c:pt idx="1091">
                  <c:v>-0.35670499999999999</c:v>
                </c:pt>
                <c:pt idx="1092">
                  <c:v>-0.67730699999999999</c:v>
                </c:pt>
                <c:pt idx="1093">
                  <c:v>-0.75414999999999999</c:v>
                </c:pt>
                <c:pt idx="1094">
                  <c:v>-0.193802</c:v>
                </c:pt>
                <c:pt idx="1095">
                  <c:v>1.8554999999999999E-2</c:v>
                </c:pt>
                <c:pt idx="1096">
                  <c:v>3.2302999999999998E-2</c:v>
                </c:pt>
                <c:pt idx="1097">
                  <c:v>2.6107999999999999E-2</c:v>
                </c:pt>
                <c:pt idx="1098">
                  <c:v>-8.1390000000000004E-2</c:v>
                </c:pt>
                <c:pt idx="1099">
                  <c:v>-0.239227</c:v>
                </c:pt>
                <c:pt idx="1100">
                  <c:v>-0.30081200000000002</c:v>
                </c:pt>
                <c:pt idx="1101">
                  <c:v>-0.28936800000000001</c:v>
                </c:pt>
                <c:pt idx="1102">
                  <c:v>-0.29357899999999998</c:v>
                </c:pt>
                <c:pt idx="1103">
                  <c:v>-0.29924000000000001</c:v>
                </c:pt>
                <c:pt idx="1104">
                  <c:v>-0.218781</c:v>
                </c:pt>
                <c:pt idx="1105">
                  <c:v>-0.105835</c:v>
                </c:pt>
                <c:pt idx="1106">
                  <c:v>-5.3588999999999998E-2</c:v>
                </c:pt>
                <c:pt idx="1107">
                  <c:v>-1.6265999999999999E-2</c:v>
                </c:pt>
                <c:pt idx="1108">
                  <c:v>-4.6706999999999999E-2</c:v>
                </c:pt>
                <c:pt idx="1109">
                  <c:v>-0.18309</c:v>
                </c:pt>
                <c:pt idx="1110">
                  <c:v>-0.26568599999999998</c:v>
                </c:pt>
                <c:pt idx="1111">
                  <c:v>-0.23638899999999999</c:v>
                </c:pt>
                <c:pt idx="1112">
                  <c:v>-9.3429999999999999E-2</c:v>
                </c:pt>
                <c:pt idx="1113">
                  <c:v>2.2186000000000001E-2</c:v>
                </c:pt>
                <c:pt idx="1114">
                  <c:v>0.213287</c:v>
                </c:pt>
                <c:pt idx="1115">
                  <c:v>0.164215</c:v>
                </c:pt>
                <c:pt idx="1116">
                  <c:v>-0.149673</c:v>
                </c:pt>
                <c:pt idx="1117">
                  <c:v>-0.38478099999999998</c:v>
                </c:pt>
                <c:pt idx="1118">
                  <c:v>-0.16716</c:v>
                </c:pt>
                <c:pt idx="1119">
                  <c:v>4.1931000000000003E-2</c:v>
                </c:pt>
                <c:pt idx="1120">
                  <c:v>0.15487699999999999</c:v>
                </c:pt>
                <c:pt idx="1121">
                  <c:v>0.28146399999999999</c:v>
                </c:pt>
                <c:pt idx="1122">
                  <c:v>0.30096400000000001</c:v>
                </c:pt>
                <c:pt idx="1123">
                  <c:v>0.26003999999999999</c:v>
                </c:pt>
                <c:pt idx="1124">
                  <c:v>0.29852299999999998</c:v>
                </c:pt>
                <c:pt idx="1125">
                  <c:v>0.14152500000000001</c:v>
                </c:pt>
                <c:pt idx="1126">
                  <c:v>-3.9260999999999997E-2</c:v>
                </c:pt>
                <c:pt idx="1127">
                  <c:v>-9.0149000000000007E-2</c:v>
                </c:pt>
                <c:pt idx="1128">
                  <c:v>-2.7222E-2</c:v>
                </c:pt>
                <c:pt idx="1129">
                  <c:v>-2.298E-2</c:v>
                </c:pt>
                <c:pt idx="1130">
                  <c:v>-3.3370999999999998E-2</c:v>
                </c:pt>
                <c:pt idx="1131">
                  <c:v>1.2970000000000001E-2</c:v>
                </c:pt>
                <c:pt idx="1132">
                  <c:v>0.25337199999999999</c:v>
                </c:pt>
                <c:pt idx="1133">
                  <c:v>0.42356899999999997</c:v>
                </c:pt>
                <c:pt idx="1134">
                  <c:v>0.76551800000000003</c:v>
                </c:pt>
                <c:pt idx="1135">
                  <c:v>0.68812600000000002</c:v>
                </c:pt>
                <c:pt idx="1136">
                  <c:v>0.153366</c:v>
                </c:pt>
                <c:pt idx="1137">
                  <c:v>-0.12628200000000001</c:v>
                </c:pt>
                <c:pt idx="1138">
                  <c:v>-0.39965800000000001</c:v>
                </c:pt>
                <c:pt idx="1139">
                  <c:v>-0.72456399999999999</c:v>
                </c:pt>
                <c:pt idx="1140">
                  <c:v>-0.721329</c:v>
                </c:pt>
                <c:pt idx="1141">
                  <c:v>-0.12614400000000001</c:v>
                </c:pt>
                <c:pt idx="1142">
                  <c:v>0.249252</c:v>
                </c:pt>
                <c:pt idx="1143">
                  <c:v>0.26080300000000001</c:v>
                </c:pt>
                <c:pt idx="1144">
                  <c:v>3.8559000000000003E-2</c:v>
                </c:pt>
                <c:pt idx="1145">
                  <c:v>-0.110291</c:v>
                </c:pt>
                <c:pt idx="1146">
                  <c:v>-0.17324800000000001</c:v>
                </c:pt>
                <c:pt idx="1147">
                  <c:v>-0.174591</c:v>
                </c:pt>
                <c:pt idx="1148">
                  <c:v>-0.206619</c:v>
                </c:pt>
                <c:pt idx="1149">
                  <c:v>-6.9381999999999999E-2</c:v>
                </c:pt>
                <c:pt idx="1150">
                  <c:v>4.4710000000000001E-3</c:v>
                </c:pt>
                <c:pt idx="1151">
                  <c:v>-8.4090999999999999E-2</c:v>
                </c:pt>
                <c:pt idx="1152">
                  <c:v>-1.1093E-2</c:v>
                </c:pt>
                <c:pt idx="1153">
                  <c:v>6.9655999999999996E-2</c:v>
                </c:pt>
                <c:pt idx="1154">
                  <c:v>5.9296000000000001E-2</c:v>
                </c:pt>
                <c:pt idx="1155">
                  <c:v>2.4154999999999999E-2</c:v>
                </c:pt>
                <c:pt idx="1156">
                  <c:v>-5.7144E-2</c:v>
                </c:pt>
                <c:pt idx="1157">
                  <c:v>-0.20141600000000001</c:v>
                </c:pt>
                <c:pt idx="1158">
                  <c:v>-0.35121200000000002</c:v>
                </c:pt>
                <c:pt idx="1159">
                  <c:v>-0.42744399999999999</c:v>
                </c:pt>
                <c:pt idx="1160">
                  <c:v>-0.43063400000000002</c:v>
                </c:pt>
                <c:pt idx="1161">
                  <c:v>-0.387405</c:v>
                </c:pt>
                <c:pt idx="1162">
                  <c:v>-0.26805099999999998</c:v>
                </c:pt>
                <c:pt idx="1163">
                  <c:v>-0.15490699999999999</c:v>
                </c:pt>
                <c:pt idx="1164">
                  <c:v>0.1996</c:v>
                </c:pt>
                <c:pt idx="1165">
                  <c:v>0.31483499999999998</c:v>
                </c:pt>
                <c:pt idx="1166">
                  <c:v>0.40081800000000001</c:v>
                </c:pt>
                <c:pt idx="1167">
                  <c:v>0.518845</c:v>
                </c:pt>
                <c:pt idx="1168">
                  <c:v>0.37531999999999999</c:v>
                </c:pt>
                <c:pt idx="1169">
                  <c:v>0.39071699999999998</c:v>
                </c:pt>
                <c:pt idx="1170">
                  <c:v>0.31326300000000001</c:v>
                </c:pt>
                <c:pt idx="1171">
                  <c:v>2.5925E-2</c:v>
                </c:pt>
                <c:pt idx="1172">
                  <c:v>-0.25115999999999999</c:v>
                </c:pt>
                <c:pt idx="1173">
                  <c:v>-0.32142599999999999</c:v>
                </c:pt>
                <c:pt idx="1174">
                  <c:v>-0.32904099999999997</c:v>
                </c:pt>
                <c:pt idx="1175">
                  <c:v>-0.15631100000000001</c:v>
                </c:pt>
                <c:pt idx="1176">
                  <c:v>-1.9852000000000002E-2</c:v>
                </c:pt>
                <c:pt idx="1177">
                  <c:v>0.25559999999999999</c:v>
                </c:pt>
                <c:pt idx="1178">
                  <c:v>0.42263800000000001</c:v>
                </c:pt>
                <c:pt idx="1179">
                  <c:v>0.55714399999999997</c:v>
                </c:pt>
                <c:pt idx="1180">
                  <c:v>0.51541099999999995</c:v>
                </c:pt>
                <c:pt idx="1181">
                  <c:v>0.169159</c:v>
                </c:pt>
                <c:pt idx="1182">
                  <c:v>-6.6666000000000003E-2</c:v>
                </c:pt>
                <c:pt idx="1183">
                  <c:v>-0.13948099999999999</c:v>
                </c:pt>
                <c:pt idx="1184">
                  <c:v>-0.14712500000000001</c:v>
                </c:pt>
                <c:pt idx="1185">
                  <c:v>-0.122101</c:v>
                </c:pt>
                <c:pt idx="1186">
                  <c:v>-0.112152</c:v>
                </c:pt>
                <c:pt idx="1187">
                  <c:v>-9.9074999999999996E-2</c:v>
                </c:pt>
                <c:pt idx="1188">
                  <c:v>-5.4718000000000003E-2</c:v>
                </c:pt>
                <c:pt idx="1189">
                  <c:v>0.176147</c:v>
                </c:pt>
                <c:pt idx="1190">
                  <c:v>0.115158</c:v>
                </c:pt>
                <c:pt idx="1191">
                  <c:v>0.14160200000000001</c:v>
                </c:pt>
                <c:pt idx="1192">
                  <c:v>0.35302699999999998</c:v>
                </c:pt>
                <c:pt idx="1193">
                  <c:v>1.0848999999999999E-2</c:v>
                </c:pt>
                <c:pt idx="1194">
                  <c:v>-4.3060000000000001E-2</c:v>
                </c:pt>
                <c:pt idx="1195">
                  <c:v>-0.214035</c:v>
                </c:pt>
                <c:pt idx="1196">
                  <c:v>-0.45013399999999998</c:v>
                </c:pt>
                <c:pt idx="1197">
                  <c:v>-0.33386199999999999</c:v>
                </c:pt>
                <c:pt idx="1198">
                  <c:v>-6.2468999999999997E-2</c:v>
                </c:pt>
                <c:pt idx="1199">
                  <c:v>0.108261</c:v>
                </c:pt>
                <c:pt idx="1200">
                  <c:v>2.2415000000000001E-2</c:v>
                </c:pt>
                <c:pt idx="1201">
                  <c:v>-0.113846</c:v>
                </c:pt>
                <c:pt idx="1202">
                  <c:v>-0.17314099999999999</c:v>
                </c:pt>
                <c:pt idx="1203">
                  <c:v>-0.15359500000000001</c:v>
                </c:pt>
                <c:pt idx="1204">
                  <c:v>-0.14643900000000001</c:v>
                </c:pt>
                <c:pt idx="1205">
                  <c:v>-0.15582299999999999</c:v>
                </c:pt>
                <c:pt idx="1206">
                  <c:v>-0.22642499999999999</c:v>
                </c:pt>
                <c:pt idx="1207">
                  <c:v>-0.25672899999999998</c:v>
                </c:pt>
                <c:pt idx="1208">
                  <c:v>-0.24011199999999999</c:v>
                </c:pt>
                <c:pt idx="1209">
                  <c:v>-0.223495</c:v>
                </c:pt>
                <c:pt idx="1210">
                  <c:v>-0.27761799999999998</c:v>
                </c:pt>
                <c:pt idx="1211">
                  <c:v>-0.149002</c:v>
                </c:pt>
                <c:pt idx="1212">
                  <c:v>-4.8172E-2</c:v>
                </c:pt>
                <c:pt idx="1213">
                  <c:v>9.6589999999999992E-3</c:v>
                </c:pt>
                <c:pt idx="1214">
                  <c:v>0.13622999999999999</c:v>
                </c:pt>
                <c:pt idx="1215">
                  <c:v>0.22740199999999999</c:v>
                </c:pt>
                <c:pt idx="1216">
                  <c:v>1.6891E-2</c:v>
                </c:pt>
                <c:pt idx="1217">
                  <c:v>-0.114273</c:v>
                </c:pt>
                <c:pt idx="1218">
                  <c:v>-2.8518999999999999E-2</c:v>
                </c:pt>
                <c:pt idx="1219">
                  <c:v>3.9351999999999998E-2</c:v>
                </c:pt>
                <c:pt idx="1220">
                  <c:v>7.4889999999999998E-2</c:v>
                </c:pt>
                <c:pt idx="1221">
                  <c:v>-0.13084399999999999</c:v>
                </c:pt>
                <c:pt idx="1222">
                  <c:v>-0.66969299999999998</c:v>
                </c:pt>
                <c:pt idx="1223">
                  <c:v>-0.62464900000000001</c:v>
                </c:pt>
                <c:pt idx="1224">
                  <c:v>-0.186615</c:v>
                </c:pt>
                <c:pt idx="1225">
                  <c:v>6.0898000000000001E-2</c:v>
                </c:pt>
                <c:pt idx="1226">
                  <c:v>0.236099</c:v>
                </c:pt>
                <c:pt idx="1227">
                  <c:v>0.48024</c:v>
                </c:pt>
                <c:pt idx="1228">
                  <c:v>0.57885699999999995</c:v>
                </c:pt>
                <c:pt idx="1229">
                  <c:v>0.58247400000000005</c:v>
                </c:pt>
                <c:pt idx="1230">
                  <c:v>0.17619299999999999</c:v>
                </c:pt>
                <c:pt idx="1231">
                  <c:v>-6.1737E-2</c:v>
                </c:pt>
                <c:pt idx="1232">
                  <c:v>-6.8954000000000001E-2</c:v>
                </c:pt>
                <c:pt idx="1233">
                  <c:v>-3.3035000000000002E-2</c:v>
                </c:pt>
                <c:pt idx="1234">
                  <c:v>2.034E-2</c:v>
                </c:pt>
                <c:pt idx="1235">
                  <c:v>7.2844999999999993E-2</c:v>
                </c:pt>
                <c:pt idx="1236">
                  <c:v>6.8787000000000001E-2</c:v>
                </c:pt>
                <c:pt idx="1237">
                  <c:v>7.2052000000000005E-2</c:v>
                </c:pt>
                <c:pt idx="1238">
                  <c:v>4.5714999999999999E-2</c:v>
                </c:pt>
                <c:pt idx="1239">
                  <c:v>5.6335000000000003E-2</c:v>
                </c:pt>
                <c:pt idx="1240">
                  <c:v>0.124191</c:v>
                </c:pt>
                <c:pt idx="1241">
                  <c:v>0.17394999999999999</c:v>
                </c:pt>
                <c:pt idx="1242">
                  <c:v>3.3385999999999999E-2</c:v>
                </c:pt>
                <c:pt idx="1243">
                  <c:v>0.33712799999999998</c:v>
                </c:pt>
                <c:pt idx="1244">
                  <c:v>0.49118000000000001</c:v>
                </c:pt>
                <c:pt idx="1245">
                  <c:v>0.24221799999999999</c:v>
                </c:pt>
                <c:pt idx="1246">
                  <c:v>2.2582999999999999E-2</c:v>
                </c:pt>
                <c:pt idx="1247">
                  <c:v>-0.298599</c:v>
                </c:pt>
                <c:pt idx="1248">
                  <c:v>-0.75323499999999999</c:v>
                </c:pt>
                <c:pt idx="1249">
                  <c:v>-1.199478</c:v>
                </c:pt>
                <c:pt idx="1250">
                  <c:v>-0.85789499999999996</c:v>
                </c:pt>
                <c:pt idx="1251">
                  <c:v>-0.25547799999999998</c:v>
                </c:pt>
                <c:pt idx="1252">
                  <c:v>-8.3847000000000005E-2</c:v>
                </c:pt>
                <c:pt idx="1253">
                  <c:v>-9.5352000000000006E-2</c:v>
                </c:pt>
                <c:pt idx="1254">
                  <c:v>-0.125916</c:v>
                </c:pt>
                <c:pt idx="1255">
                  <c:v>-0.103851</c:v>
                </c:pt>
                <c:pt idx="1256">
                  <c:v>-0.17948900000000001</c:v>
                </c:pt>
                <c:pt idx="1257">
                  <c:v>-0.225189</c:v>
                </c:pt>
                <c:pt idx="1258">
                  <c:v>-0.25608799999999998</c:v>
                </c:pt>
                <c:pt idx="1259">
                  <c:v>-0.29045100000000001</c:v>
                </c:pt>
                <c:pt idx="1260">
                  <c:v>-0.33137499999999998</c:v>
                </c:pt>
                <c:pt idx="1261">
                  <c:v>-0.31863399999999997</c:v>
                </c:pt>
                <c:pt idx="1262">
                  <c:v>-0.19989000000000001</c:v>
                </c:pt>
                <c:pt idx="1263">
                  <c:v>-0.14752199999999999</c:v>
                </c:pt>
                <c:pt idx="1264">
                  <c:v>-0.11438</c:v>
                </c:pt>
                <c:pt idx="1265">
                  <c:v>-0.13795499999999999</c:v>
                </c:pt>
                <c:pt idx="1266">
                  <c:v>-0.23103299999999999</c:v>
                </c:pt>
                <c:pt idx="1267">
                  <c:v>-0.29655500000000001</c:v>
                </c:pt>
                <c:pt idx="1268">
                  <c:v>-0.12504599999999999</c:v>
                </c:pt>
                <c:pt idx="1269">
                  <c:v>8.7051000000000003E-2</c:v>
                </c:pt>
                <c:pt idx="1270">
                  <c:v>0.19554099999999999</c:v>
                </c:pt>
                <c:pt idx="1271">
                  <c:v>0.12829599999999999</c:v>
                </c:pt>
                <c:pt idx="1272">
                  <c:v>-0.279221</c:v>
                </c:pt>
                <c:pt idx="1273">
                  <c:v>-0.64421099999999998</c:v>
                </c:pt>
                <c:pt idx="1274">
                  <c:v>-0.310471</c:v>
                </c:pt>
                <c:pt idx="1275">
                  <c:v>6.5170000000000006E-2</c:v>
                </c:pt>
                <c:pt idx="1276">
                  <c:v>0.238403</c:v>
                </c:pt>
                <c:pt idx="1277">
                  <c:v>-7.7255000000000004E-2</c:v>
                </c:pt>
                <c:pt idx="1278">
                  <c:v>0.22128300000000001</c:v>
                </c:pt>
                <c:pt idx="1279">
                  <c:v>0.42552200000000001</c:v>
                </c:pt>
                <c:pt idx="1280">
                  <c:v>0.52336099999999997</c:v>
                </c:pt>
                <c:pt idx="1281">
                  <c:v>0.49066199999999999</c:v>
                </c:pt>
                <c:pt idx="1282">
                  <c:v>0.29023700000000002</c:v>
                </c:pt>
                <c:pt idx="1283">
                  <c:v>-3.5110000000000002E-2</c:v>
                </c:pt>
                <c:pt idx="1284">
                  <c:v>-0.29215999999999998</c:v>
                </c:pt>
                <c:pt idx="1285">
                  <c:v>-9.4787999999999997E-2</c:v>
                </c:pt>
                <c:pt idx="1286">
                  <c:v>6.3950000000000007E-2</c:v>
                </c:pt>
                <c:pt idx="1287">
                  <c:v>0.232208</c:v>
                </c:pt>
                <c:pt idx="1288">
                  <c:v>0.217117</c:v>
                </c:pt>
                <c:pt idx="1289">
                  <c:v>0.12628200000000001</c:v>
                </c:pt>
                <c:pt idx="1290">
                  <c:v>-0.54078700000000002</c:v>
                </c:pt>
                <c:pt idx="1291">
                  <c:v>-0.14917</c:v>
                </c:pt>
                <c:pt idx="1292">
                  <c:v>0.41328399999999998</c:v>
                </c:pt>
                <c:pt idx="1293">
                  <c:v>0.75718700000000005</c:v>
                </c:pt>
                <c:pt idx="1294">
                  <c:v>0.58911100000000005</c:v>
                </c:pt>
                <c:pt idx="1295">
                  <c:v>0.276169</c:v>
                </c:pt>
                <c:pt idx="1296">
                  <c:v>0.20135500000000001</c:v>
                </c:pt>
                <c:pt idx="1297">
                  <c:v>0.25682100000000002</c:v>
                </c:pt>
                <c:pt idx="1298">
                  <c:v>0.44670100000000001</c:v>
                </c:pt>
                <c:pt idx="1299">
                  <c:v>0.102982</c:v>
                </c:pt>
                <c:pt idx="1300">
                  <c:v>-0.118546</c:v>
                </c:pt>
                <c:pt idx="1301">
                  <c:v>-0.37118499999999999</c:v>
                </c:pt>
                <c:pt idx="1302">
                  <c:v>9.0484999999999996E-2</c:v>
                </c:pt>
                <c:pt idx="1303">
                  <c:v>0.32559199999999999</c:v>
                </c:pt>
                <c:pt idx="1304">
                  <c:v>0.39604200000000001</c:v>
                </c:pt>
                <c:pt idx="1305">
                  <c:v>0.44348100000000001</c:v>
                </c:pt>
                <c:pt idx="1306">
                  <c:v>0.32720900000000003</c:v>
                </c:pt>
                <c:pt idx="1307">
                  <c:v>0.19136</c:v>
                </c:pt>
                <c:pt idx="1308">
                  <c:v>0.150253</c:v>
                </c:pt>
                <c:pt idx="1309">
                  <c:v>9.0424000000000004E-2</c:v>
                </c:pt>
                <c:pt idx="1310">
                  <c:v>-9.4986000000000001E-2</c:v>
                </c:pt>
                <c:pt idx="1311">
                  <c:v>-0.25974999999999998</c:v>
                </c:pt>
                <c:pt idx="1312">
                  <c:v>-0.199326</c:v>
                </c:pt>
                <c:pt idx="1313">
                  <c:v>-2.5543E-2</c:v>
                </c:pt>
                <c:pt idx="1314">
                  <c:v>0.23158300000000001</c:v>
                </c:pt>
                <c:pt idx="1315">
                  <c:v>0.40786699999999998</c:v>
                </c:pt>
                <c:pt idx="1316">
                  <c:v>0.46887200000000001</c:v>
                </c:pt>
                <c:pt idx="1317">
                  <c:v>0.34681699999999999</c:v>
                </c:pt>
                <c:pt idx="1318">
                  <c:v>-4.3319999999999997E-2</c:v>
                </c:pt>
                <c:pt idx="1319">
                  <c:v>-0.29489100000000001</c:v>
                </c:pt>
                <c:pt idx="1320">
                  <c:v>-0.101212</c:v>
                </c:pt>
                <c:pt idx="1321">
                  <c:v>4.7668000000000002E-2</c:v>
                </c:pt>
                <c:pt idx="1322">
                  <c:v>-8.4457000000000004E-2</c:v>
                </c:pt>
                <c:pt idx="1323">
                  <c:v>-0.27679399999999998</c:v>
                </c:pt>
                <c:pt idx="1324">
                  <c:v>9.7503999999999993E-2</c:v>
                </c:pt>
                <c:pt idx="1325">
                  <c:v>0.31437700000000002</c:v>
                </c:pt>
                <c:pt idx="1326">
                  <c:v>0.39732400000000001</c:v>
                </c:pt>
                <c:pt idx="1327">
                  <c:v>0.44729600000000003</c:v>
                </c:pt>
                <c:pt idx="1328">
                  <c:v>0.40283200000000002</c:v>
                </c:pt>
                <c:pt idx="1329">
                  <c:v>0.19506799999999999</c:v>
                </c:pt>
                <c:pt idx="1330">
                  <c:v>0.100174</c:v>
                </c:pt>
                <c:pt idx="1331">
                  <c:v>0.25854500000000002</c:v>
                </c:pt>
                <c:pt idx="1332">
                  <c:v>0.411804</c:v>
                </c:pt>
                <c:pt idx="1333">
                  <c:v>0.171539</c:v>
                </c:pt>
                <c:pt idx="1334">
                  <c:v>-5.0644000000000002E-2</c:v>
                </c:pt>
                <c:pt idx="1335">
                  <c:v>-8.1055000000000002E-2</c:v>
                </c:pt>
                <c:pt idx="1336">
                  <c:v>-0.13389599999999999</c:v>
                </c:pt>
                <c:pt idx="1337">
                  <c:v>3.6575000000000003E-2</c:v>
                </c:pt>
                <c:pt idx="1338">
                  <c:v>0.127609</c:v>
                </c:pt>
                <c:pt idx="1339">
                  <c:v>7.5699000000000002E-2</c:v>
                </c:pt>
                <c:pt idx="1340">
                  <c:v>0.12065099999999999</c:v>
                </c:pt>
                <c:pt idx="1341">
                  <c:v>0.14585899999999999</c:v>
                </c:pt>
                <c:pt idx="1342">
                  <c:v>-4.3410999999999998E-2</c:v>
                </c:pt>
                <c:pt idx="1343">
                  <c:v>-0.25930799999999998</c:v>
                </c:pt>
                <c:pt idx="1344">
                  <c:v>-0.41091899999999998</c:v>
                </c:pt>
                <c:pt idx="1345">
                  <c:v>-0.57534799999999997</c:v>
                </c:pt>
                <c:pt idx="1346">
                  <c:v>-0.50248700000000002</c:v>
                </c:pt>
                <c:pt idx="1347">
                  <c:v>-0.239594</c:v>
                </c:pt>
                <c:pt idx="1348">
                  <c:v>-0.18571499999999999</c:v>
                </c:pt>
                <c:pt idx="1349">
                  <c:v>-0.35868800000000001</c:v>
                </c:pt>
                <c:pt idx="1350">
                  <c:v>-0.35577399999999998</c:v>
                </c:pt>
                <c:pt idx="1351">
                  <c:v>-0.26386999999999999</c:v>
                </c:pt>
                <c:pt idx="1352">
                  <c:v>-0.30864000000000003</c:v>
                </c:pt>
                <c:pt idx="1353">
                  <c:v>-0.49908400000000003</c:v>
                </c:pt>
                <c:pt idx="1354">
                  <c:v>-0.47788999999999998</c:v>
                </c:pt>
                <c:pt idx="1355">
                  <c:v>-0.39567600000000003</c:v>
                </c:pt>
                <c:pt idx="1356">
                  <c:v>-0.30699199999999999</c:v>
                </c:pt>
                <c:pt idx="1357">
                  <c:v>-0.295074</c:v>
                </c:pt>
                <c:pt idx="1358">
                  <c:v>-0.46676600000000001</c:v>
                </c:pt>
                <c:pt idx="1359">
                  <c:v>-0.54739400000000005</c:v>
                </c:pt>
                <c:pt idx="1360">
                  <c:v>-0.57644700000000004</c:v>
                </c:pt>
                <c:pt idx="1361">
                  <c:v>-0.50997899999999996</c:v>
                </c:pt>
                <c:pt idx="1362">
                  <c:v>-0.66162100000000001</c:v>
                </c:pt>
                <c:pt idx="1363">
                  <c:v>-0.71611000000000002</c:v>
                </c:pt>
                <c:pt idx="1364">
                  <c:v>-0.80874599999999996</c:v>
                </c:pt>
                <c:pt idx="1365">
                  <c:v>-0.69583099999999998</c:v>
                </c:pt>
                <c:pt idx="1366">
                  <c:v>-0.56153900000000001</c:v>
                </c:pt>
                <c:pt idx="1367">
                  <c:v>-0.48268100000000003</c:v>
                </c:pt>
                <c:pt idx="1368">
                  <c:v>-0.62803600000000004</c:v>
                </c:pt>
                <c:pt idx="1369">
                  <c:v>-0.753189</c:v>
                </c:pt>
                <c:pt idx="1370">
                  <c:v>-0.56793199999999999</c:v>
                </c:pt>
                <c:pt idx="1371">
                  <c:v>-0.40081800000000001</c:v>
                </c:pt>
                <c:pt idx="1372">
                  <c:v>-0.32072400000000001</c:v>
                </c:pt>
                <c:pt idx="1373">
                  <c:v>-0.19413800000000001</c:v>
                </c:pt>
                <c:pt idx="1374">
                  <c:v>-0.20338400000000001</c:v>
                </c:pt>
                <c:pt idx="1375">
                  <c:v>-0.15728800000000001</c:v>
                </c:pt>
                <c:pt idx="1376">
                  <c:v>-0.146347</c:v>
                </c:pt>
                <c:pt idx="1377">
                  <c:v>-0.246979</c:v>
                </c:pt>
                <c:pt idx="1378">
                  <c:v>-0.36929299999999998</c:v>
                </c:pt>
                <c:pt idx="1379">
                  <c:v>-0.39309699999999997</c:v>
                </c:pt>
                <c:pt idx="1380">
                  <c:v>-0.41409299999999999</c:v>
                </c:pt>
                <c:pt idx="1381">
                  <c:v>-0.38531500000000002</c:v>
                </c:pt>
                <c:pt idx="1382">
                  <c:v>-0.54919399999999996</c:v>
                </c:pt>
                <c:pt idx="1383">
                  <c:v>-0.62286399999999997</c:v>
                </c:pt>
                <c:pt idx="1384">
                  <c:v>-0.500336</c:v>
                </c:pt>
                <c:pt idx="1385">
                  <c:v>-0.490921</c:v>
                </c:pt>
                <c:pt idx="1386">
                  <c:v>-0.73077400000000003</c:v>
                </c:pt>
                <c:pt idx="1387">
                  <c:v>-0.78399700000000005</c:v>
                </c:pt>
                <c:pt idx="1388">
                  <c:v>-0.75448599999999999</c:v>
                </c:pt>
                <c:pt idx="1389">
                  <c:v>-0.79396100000000003</c:v>
                </c:pt>
                <c:pt idx="1390">
                  <c:v>-0.71540800000000004</c:v>
                </c:pt>
                <c:pt idx="1391">
                  <c:v>-0.72538800000000003</c:v>
                </c:pt>
                <c:pt idx="1392">
                  <c:v>-0.79361000000000004</c:v>
                </c:pt>
                <c:pt idx="1393">
                  <c:v>-0.63214099999999995</c:v>
                </c:pt>
                <c:pt idx="1394">
                  <c:v>-0.34657300000000002</c:v>
                </c:pt>
                <c:pt idx="1395">
                  <c:v>-0.44041400000000003</c:v>
                </c:pt>
                <c:pt idx="1396">
                  <c:v>-0.75677499999999998</c:v>
                </c:pt>
                <c:pt idx="1397">
                  <c:v>-0.75965899999999997</c:v>
                </c:pt>
                <c:pt idx="1398">
                  <c:v>-0.77993800000000002</c:v>
                </c:pt>
                <c:pt idx="1399">
                  <c:v>-0.98744200000000004</c:v>
                </c:pt>
                <c:pt idx="1400">
                  <c:v>-1.062851</c:v>
                </c:pt>
                <c:pt idx="1401">
                  <c:v>-0.80171199999999998</c:v>
                </c:pt>
                <c:pt idx="1402">
                  <c:v>-0.64535500000000001</c:v>
                </c:pt>
                <c:pt idx="1403">
                  <c:v>-0.74444600000000005</c:v>
                </c:pt>
                <c:pt idx="1404">
                  <c:v>-0.72662400000000005</c:v>
                </c:pt>
                <c:pt idx="1405">
                  <c:v>-0.62338300000000002</c:v>
                </c:pt>
                <c:pt idx="1406">
                  <c:v>-0.55732700000000002</c:v>
                </c:pt>
                <c:pt idx="1407">
                  <c:v>-0.59738199999999997</c:v>
                </c:pt>
                <c:pt idx="1408">
                  <c:v>-0.68180799999999997</c:v>
                </c:pt>
                <c:pt idx="1409">
                  <c:v>-0.65553300000000003</c:v>
                </c:pt>
                <c:pt idx="1410">
                  <c:v>-0.61102299999999998</c:v>
                </c:pt>
                <c:pt idx="1411">
                  <c:v>-0.67965699999999996</c:v>
                </c:pt>
                <c:pt idx="1412">
                  <c:v>-0.78241000000000005</c:v>
                </c:pt>
                <c:pt idx="1413">
                  <c:v>-0.75601200000000002</c:v>
                </c:pt>
                <c:pt idx="1414">
                  <c:v>-0.71237200000000001</c:v>
                </c:pt>
                <c:pt idx="1415">
                  <c:v>-0.434448</c:v>
                </c:pt>
                <c:pt idx="1416">
                  <c:v>-0.40481600000000001</c:v>
                </c:pt>
                <c:pt idx="1417">
                  <c:v>-0.64004499999999998</c:v>
                </c:pt>
                <c:pt idx="1418">
                  <c:v>-0.84930399999999995</c:v>
                </c:pt>
                <c:pt idx="1419">
                  <c:v>-0.72618099999999997</c:v>
                </c:pt>
                <c:pt idx="1420">
                  <c:v>-0.51336700000000002</c:v>
                </c:pt>
                <c:pt idx="1421">
                  <c:v>-0.28991699999999998</c:v>
                </c:pt>
                <c:pt idx="1422">
                  <c:v>-0.20780899999999999</c:v>
                </c:pt>
                <c:pt idx="1423">
                  <c:v>-0.200073</c:v>
                </c:pt>
                <c:pt idx="1424">
                  <c:v>-0.23696900000000001</c:v>
                </c:pt>
                <c:pt idx="1425">
                  <c:v>-0.343582</c:v>
                </c:pt>
                <c:pt idx="1426">
                  <c:v>-0.38386500000000001</c:v>
                </c:pt>
                <c:pt idx="1427">
                  <c:v>-0.36315900000000001</c:v>
                </c:pt>
                <c:pt idx="1428">
                  <c:v>-0.32435599999999998</c:v>
                </c:pt>
                <c:pt idx="1429">
                  <c:v>-0.361572</c:v>
                </c:pt>
                <c:pt idx="1430">
                  <c:v>-0.38070700000000002</c:v>
                </c:pt>
                <c:pt idx="1431">
                  <c:v>-0.36155700000000002</c:v>
                </c:pt>
                <c:pt idx="1432">
                  <c:v>-0.44425999999999999</c:v>
                </c:pt>
                <c:pt idx="1433">
                  <c:v>-0.61573800000000001</c:v>
                </c:pt>
                <c:pt idx="1434">
                  <c:v>-0.63404799999999994</c:v>
                </c:pt>
                <c:pt idx="1435">
                  <c:v>-0.55689999999999995</c:v>
                </c:pt>
                <c:pt idx="1436">
                  <c:v>-0.63273599999999997</c:v>
                </c:pt>
                <c:pt idx="1437">
                  <c:v>-0.71611000000000002</c:v>
                </c:pt>
                <c:pt idx="1438">
                  <c:v>-0.59306300000000001</c:v>
                </c:pt>
                <c:pt idx="1439">
                  <c:v>-0.63443000000000005</c:v>
                </c:pt>
                <c:pt idx="1440">
                  <c:v>-0.65202300000000002</c:v>
                </c:pt>
                <c:pt idx="1441">
                  <c:v>-0.57411199999999996</c:v>
                </c:pt>
                <c:pt idx="1442">
                  <c:v>-0.43808000000000002</c:v>
                </c:pt>
                <c:pt idx="1443">
                  <c:v>-0.64151000000000002</c:v>
                </c:pt>
                <c:pt idx="1444">
                  <c:v>-0.60427900000000001</c:v>
                </c:pt>
                <c:pt idx="1445">
                  <c:v>-0.54125999999999996</c:v>
                </c:pt>
                <c:pt idx="1446">
                  <c:v>-0.66253700000000004</c:v>
                </c:pt>
                <c:pt idx="1447">
                  <c:v>-0.84567300000000001</c:v>
                </c:pt>
                <c:pt idx="1448">
                  <c:v>-0.84735099999999997</c:v>
                </c:pt>
                <c:pt idx="1449">
                  <c:v>-0.56793199999999999</c:v>
                </c:pt>
                <c:pt idx="1450">
                  <c:v>-0.50558499999999995</c:v>
                </c:pt>
                <c:pt idx="1451">
                  <c:v>-0.37309300000000001</c:v>
                </c:pt>
                <c:pt idx="1452">
                  <c:v>-0.28739900000000002</c:v>
                </c:pt>
                <c:pt idx="1453">
                  <c:v>-0.161102</c:v>
                </c:pt>
                <c:pt idx="1454">
                  <c:v>-0.107483</c:v>
                </c:pt>
                <c:pt idx="1455">
                  <c:v>-3.1281000000000003E-2</c:v>
                </c:pt>
                <c:pt idx="1456">
                  <c:v>1.9439999999999999E-2</c:v>
                </c:pt>
                <c:pt idx="1457">
                  <c:v>-0.34887699999999999</c:v>
                </c:pt>
                <c:pt idx="1458">
                  <c:v>-0.34867900000000002</c:v>
                </c:pt>
                <c:pt idx="1459">
                  <c:v>-0.362427</c:v>
                </c:pt>
                <c:pt idx="1460">
                  <c:v>-0.14440900000000001</c:v>
                </c:pt>
                <c:pt idx="1461">
                  <c:v>3.4743999999999997E-2</c:v>
                </c:pt>
                <c:pt idx="1462">
                  <c:v>-0.42466700000000002</c:v>
                </c:pt>
                <c:pt idx="1463">
                  <c:v>-1.3322449999999999</c:v>
                </c:pt>
                <c:pt idx="1464">
                  <c:v>-1.6764680000000001</c:v>
                </c:pt>
                <c:pt idx="1465">
                  <c:v>-0.91337599999999997</c:v>
                </c:pt>
                <c:pt idx="1466">
                  <c:v>-7.9269000000000006E-2</c:v>
                </c:pt>
                <c:pt idx="1467">
                  <c:v>0.386017</c:v>
                </c:pt>
                <c:pt idx="1468">
                  <c:v>0.59480299999999997</c:v>
                </c:pt>
                <c:pt idx="1469">
                  <c:v>0.58340499999999995</c:v>
                </c:pt>
                <c:pt idx="1470">
                  <c:v>0.56829799999999997</c:v>
                </c:pt>
                <c:pt idx="1471">
                  <c:v>0.36430400000000002</c:v>
                </c:pt>
                <c:pt idx="1472">
                  <c:v>-3.0365E-2</c:v>
                </c:pt>
                <c:pt idx="1473">
                  <c:v>-0.133377</c:v>
                </c:pt>
                <c:pt idx="1474">
                  <c:v>-7.2480000000000001E-3</c:v>
                </c:pt>
                <c:pt idx="1475">
                  <c:v>2.5847999999999999E-2</c:v>
                </c:pt>
                <c:pt idx="1476">
                  <c:v>-1.0219999999999999E-3</c:v>
                </c:pt>
                <c:pt idx="1477">
                  <c:v>-5.6610000000000002E-3</c:v>
                </c:pt>
                <c:pt idx="1478">
                  <c:v>3.326E-3</c:v>
                </c:pt>
                <c:pt idx="1479">
                  <c:v>-4.2984000000000001E-2</c:v>
                </c:pt>
                <c:pt idx="1480">
                  <c:v>-0.17069999999999999</c:v>
                </c:pt>
                <c:pt idx="1481">
                  <c:v>-0.29225200000000001</c:v>
                </c:pt>
                <c:pt idx="1482">
                  <c:v>-0.39704899999999999</c:v>
                </c:pt>
                <c:pt idx="1483">
                  <c:v>-0.69682299999999997</c:v>
                </c:pt>
                <c:pt idx="1484">
                  <c:v>-0.61386099999999999</c:v>
                </c:pt>
                <c:pt idx="1485">
                  <c:v>0.31956499999999999</c:v>
                </c:pt>
                <c:pt idx="1486">
                  <c:v>0.15947</c:v>
                </c:pt>
                <c:pt idx="1487">
                  <c:v>-0.22174099999999999</c:v>
                </c:pt>
                <c:pt idx="1488">
                  <c:v>-0.72289999999999999</c:v>
                </c:pt>
                <c:pt idx="1489">
                  <c:v>-1.2669220000000001</c:v>
                </c:pt>
                <c:pt idx="1490">
                  <c:v>-1.2603759999999999</c:v>
                </c:pt>
                <c:pt idx="1491">
                  <c:v>-0.39602700000000002</c:v>
                </c:pt>
                <c:pt idx="1492">
                  <c:v>-0.20849599999999999</c:v>
                </c:pt>
                <c:pt idx="1493">
                  <c:v>-0.282974</c:v>
                </c:pt>
                <c:pt idx="1494">
                  <c:v>-0.39024399999999998</c:v>
                </c:pt>
                <c:pt idx="1495">
                  <c:v>-0.42245500000000002</c:v>
                </c:pt>
                <c:pt idx="1496">
                  <c:v>-0.40423599999999998</c:v>
                </c:pt>
                <c:pt idx="1497">
                  <c:v>-0.33116099999999998</c:v>
                </c:pt>
                <c:pt idx="1498">
                  <c:v>-0.32295200000000002</c:v>
                </c:pt>
                <c:pt idx="1499">
                  <c:v>-0.36351</c:v>
                </c:pt>
                <c:pt idx="1500">
                  <c:v>-0.38333099999999998</c:v>
                </c:pt>
              </c:numCache>
            </c:numRef>
          </c:val>
          <c:smooth val="0"/>
          <c:extLst>
            <c:ext xmlns:c16="http://schemas.microsoft.com/office/drawing/2014/chart" uri="{C3380CC4-5D6E-409C-BE32-E72D297353CC}">
              <c16:uniqueId val="{00000000-CAFE-4777-9351-77A9CF5C97C9}"/>
            </c:ext>
          </c:extLst>
        </c:ser>
        <c:ser>
          <c:idx val="1"/>
          <c:order val="1"/>
          <c:tx>
            <c:strRef>
              <c:f>[Accelerometer_2017_10_15.xlsx]Sheet2!$I$1</c:f>
              <c:strCache>
                <c:ptCount val="1"/>
                <c:pt idx="0">
                  <c:v>Accel_Y</c:v>
                </c:pt>
              </c:strCache>
            </c:strRef>
          </c:tx>
          <c:spPr>
            <a:ln w="28575" cap="rnd">
              <a:solidFill>
                <a:schemeClr val="accent2"/>
              </a:solidFill>
              <a:round/>
            </a:ln>
            <a:effectLst/>
          </c:spPr>
          <c:marker>
            <c:symbol val="none"/>
          </c:marker>
          <c:val>
            <c:numRef>
              <c:f>[Accelerometer_2017_10_15.xlsx]Sheet2!$I$2:$I$1502</c:f>
              <c:numCache>
                <c:formatCode>General</c:formatCode>
                <c:ptCount val="1501"/>
                <c:pt idx="0">
                  <c:v>-2.1637E-2</c:v>
                </c:pt>
                <c:pt idx="1">
                  <c:v>-2.0065E-2</c:v>
                </c:pt>
                <c:pt idx="2">
                  <c:v>-2.1087999999999999E-2</c:v>
                </c:pt>
                <c:pt idx="3">
                  <c:v>-2.1942E-2</c:v>
                </c:pt>
                <c:pt idx="4">
                  <c:v>-2.3621E-2</c:v>
                </c:pt>
                <c:pt idx="5">
                  <c:v>-2.2003000000000002E-2</c:v>
                </c:pt>
                <c:pt idx="6">
                  <c:v>-2.0920000000000001E-2</c:v>
                </c:pt>
                <c:pt idx="7">
                  <c:v>-2.1621999999999999E-2</c:v>
                </c:pt>
                <c:pt idx="8">
                  <c:v>-1.8158000000000001E-2</c:v>
                </c:pt>
                <c:pt idx="9">
                  <c:v>-1.9835999999999999E-2</c:v>
                </c:pt>
                <c:pt idx="10">
                  <c:v>-2.3209E-2</c:v>
                </c:pt>
                <c:pt idx="11">
                  <c:v>-2.2797000000000001E-2</c:v>
                </c:pt>
                <c:pt idx="12">
                  <c:v>-1.8890000000000001E-2</c:v>
                </c:pt>
                <c:pt idx="13">
                  <c:v>-1.8523999999999999E-2</c:v>
                </c:pt>
                <c:pt idx="14">
                  <c:v>-2.1835E-2</c:v>
                </c:pt>
                <c:pt idx="15">
                  <c:v>-2.1697999999999999E-2</c:v>
                </c:pt>
                <c:pt idx="16">
                  <c:v>-1.9775000000000001E-2</c:v>
                </c:pt>
                <c:pt idx="17">
                  <c:v>-1.7409999999999998E-2</c:v>
                </c:pt>
                <c:pt idx="18">
                  <c:v>-1.976E-2</c:v>
                </c:pt>
                <c:pt idx="19">
                  <c:v>-2.3147999999999998E-2</c:v>
                </c:pt>
                <c:pt idx="20">
                  <c:v>-2.3819E-2</c:v>
                </c:pt>
                <c:pt idx="21">
                  <c:v>-2.3102000000000001E-2</c:v>
                </c:pt>
                <c:pt idx="22">
                  <c:v>-2.2231999999999998E-2</c:v>
                </c:pt>
                <c:pt idx="23">
                  <c:v>-2.2017999999999999E-2</c:v>
                </c:pt>
                <c:pt idx="24">
                  <c:v>-1.9928000000000001E-2</c:v>
                </c:pt>
                <c:pt idx="25">
                  <c:v>-2.1866E-2</c:v>
                </c:pt>
                <c:pt idx="26">
                  <c:v>-2.2308000000000001E-2</c:v>
                </c:pt>
                <c:pt idx="27">
                  <c:v>-2.1392999999999999E-2</c:v>
                </c:pt>
                <c:pt idx="28">
                  <c:v>-2.1132999999999999E-2</c:v>
                </c:pt>
                <c:pt idx="29">
                  <c:v>-2.0294E-2</c:v>
                </c:pt>
                <c:pt idx="30">
                  <c:v>-2.3682000000000002E-2</c:v>
                </c:pt>
                <c:pt idx="31">
                  <c:v>-2.2949000000000001E-2</c:v>
                </c:pt>
                <c:pt idx="32">
                  <c:v>-2.2797000000000001E-2</c:v>
                </c:pt>
                <c:pt idx="33">
                  <c:v>-2.1042000000000002E-2</c:v>
                </c:pt>
                <c:pt idx="34">
                  <c:v>-2.2263000000000002E-2</c:v>
                </c:pt>
                <c:pt idx="35">
                  <c:v>-2.2751E-2</c:v>
                </c:pt>
                <c:pt idx="36">
                  <c:v>-2.2324E-2</c:v>
                </c:pt>
                <c:pt idx="37">
                  <c:v>-2.1912000000000001E-2</c:v>
                </c:pt>
                <c:pt idx="38">
                  <c:v>-2.1621999999999999E-2</c:v>
                </c:pt>
                <c:pt idx="39">
                  <c:v>-2.1926999999999999E-2</c:v>
                </c:pt>
                <c:pt idx="40">
                  <c:v>-2.2797000000000001E-2</c:v>
                </c:pt>
                <c:pt idx="41">
                  <c:v>-2.3498999999999999E-2</c:v>
                </c:pt>
                <c:pt idx="42">
                  <c:v>-2.0827999999999999E-2</c:v>
                </c:pt>
                <c:pt idx="43">
                  <c:v>-1.9515999999999999E-2</c:v>
                </c:pt>
                <c:pt idx="44">
                  <c:v>-2.3361E-2</c:v>
                </c:pt>
                <c:pt idx="45">
                  <c:v>-2.2797000000000001E-2</c:v>
                </c:pt>
                <c:pt idx="46">
                  <c:v>-2.1408E-2</c:v>
                </c:pt>
                <c:pt idx="47">
                  <c:v>-1.8845000000000001E-2</c:v>
                </c:pt>
                <c:pt idx="48">
                  <c:v>-2.3543999999999999E-2</c:v>
                </c:pt>
                <c:pt idx="49">
                  <c:v>-2.3819E-2</c:v>
                </c:pt>
                <c:pt idx="50">
                  <c:v>-2.2308000000000001E-2</c:v>
                </c:pt>
                <c:pt idx="51">
                  <c:v>-2.0416E-2</c:v>
                </c:pt>
                <c:pt idx="52">
                  <c:v>-2.1361999999999999E-2</c:v>
                </c:pt>
                <c:pt idx="53">
                  <c:v>-2.4139000000000001E-2</c:v>
                </c:pt>
                <c:pt idx="54">
                  <c:v>-2.1347000000000001E-2</c:v>
                </c:pt>
                <c:pt idx="55">
                  <c:v>-2.1056999999999999E-2</c:v>
                </c:pt>
                <c:pt idx="56">
                  <c:v>-2.2522E-2</c:v>
                </c:pt>
                <c:pt idx="57">
                  <c:v>-2.1514999999999999E-2</c:v>
                </c:pt>
                <c:pt idx="58">
                  <c:v>-2.3543999999999999E-2</c:v>
                </c:pt>
                <c:pt idx="59">
                  <c:v>-2.1926999999999999E-2</c:v>
                </c:pt>
                <c:pt idx="60">
                  <c:v>-2.1118000000000001E-2</c:v>
                </c:pt>
                <c:pt idx="61">
                  <c:v>-2.2949000000000001E-2</c:v>
                </c:pt>
                <c:pt idx="62">
                  <c:v>-2.0813000000000002E-2</c:v>
                </c:pt>
                <c:pt idx="63">
                  <c:v>-2.0278999999999998E-2</c:v>
                </c:pt>
                <c:pt idx="64">
                  <c:v>-2.0171999999999999E-2</c:v>
                </c:pt>
                <c:pt idx="65">
                  <c:v>-2.2384999999999999E-2</c:v>
                </c:pt>
                <c:pt idx="66">
                  <c:v>-2.3467999999999999E-2</c:v>
                </c:pt>
                <c:pt idx="67">
                  <c:v>-2.0386000000000001E-2</c:v>
                </c:pt>
                <c:pt idx="68">
                  <c:v>-2.3788E-2</c:v>
                </c:pt>
                <c:pt idx="69">
                  <c:v>-2.0462000000000001E-2</c:v>
                </c:pt>
                <c:pt idx="70">
                  <c:v>-2.2429999999999999E-2</c:v>
                </c:pt>
                <c:pt idx="71">
                  <c:v>-2.1545000000000002E-2</c:v>
                </c:pt>
                <c:pt idx="72">
                  <c:v>-2.2155999999999999E-2</c:v>
                </c:pt>
                <c:pt idx="73">
                  <c:v>-2.1621999999999999E-2</c:v>
                </c:pt>
                <c:pt idx="74">
                  <c:v>-2.1439E-2</c:v>
                </c:pt>
                <c:pt idx="75">
                  <c:v>-2.1301E-2</c:v>
                </c:pt>
                <c:pt idx="76">
                  <c:v>-2.121E-2</c:v>
                </c:pt>
                <c:pt idx="77">
                  <c:v>-2.1666999999999999E-2</c:v>
                </c:pt>
                <c:pt idx="78">
                  <c:v>-2.1347000000000001E-2</c:v>
                </c:pt>
                <c:pt idx="79">
                  <c:v>-2.1713E-2</c:v>
                </c:pt>
                <c:pt idx="80">
                  <c:v>-2.3560000000000001E-2</c:v>
                </c:pt>
                <c:pt idx="81">
                  <c:v>-2.1774000000000002E-2</c:v>
                </c:pt>
                <c:pt idx="82">
                  <c:v>-1.8692E-2</c:v>
                </c:pt>
                <c:pt idx="83">
                  <c:v>-2.2353999999999999E-2</c:v>
                </c:pt>
                <c:pt idx="84">
                  <c:v>-2.4764999999999999E-2</c:v>
                </c:pt>
                <c:pt idx="85">
                  <c:v>-2.3712E-2</c:v>
                </c:pt>
                <c:pt idx="86">
                  <c:v>-1.8234E-2</c:v>
                </c:pt>
                <c:pt idx="87">
                  <c:v>-1.9653E-2</c:v>
                </c:pt>
                <c:pt idx="88">
                  <c:v>-2.0171999999999999E-2</c:v>
                </c:pt>
                <c:pt idx="89">
                  <c:v>-2.1759000000000001E-2</c:v>
                </c:pt>
                <c:pt idx="90">
                  <c:v>-2.2263000000000002E-2</c:v>
                </c:pt>
                <c:pt idx="91">
                  <c:v>-2.1835E-2</c:v>
                </c:pt>
                <c:pt idx="92">
                  <c:v>-2.0111E-2</c:v>
                </c:pt>
                <c:pt idx="93">
                  <c:v>-2.1866E-2</c:v>
                </c:pt>
                <c:pt idx="94">
                  <c:v>-2.1056999999999999E-2</c:v>
                </c:pt>
                <c:pt idx="95">
                  <c:v>-2.0736999999999998E-2</c:v>
                </c:pt>
                <c:pt idx="96">
                  <c:v>-2.2293E-2</c:v>
                </c:pt>
                <c:pt idx="97">
                  <c:v>-2.0752E-2</c:v>
                </c:pt>
                <c:pt idx="98">
                  <c:v>-2.0416E-2</c:v>
                </c:pt>
                <c:pt idx="99">
                  <c:v>-2.0827999999999999E-2</c:v>
                </c:pt>
                <c:pt idx="100">
                  <c:v>-2.179E-2</c:v>
                </c:pt>
                <c:pt idx="101">
                  <c:v>-2.2324E-2</c:v>
                </c:pt>
                <c:pt idx="102">
                  <c:v>-1.9408999999999999E-2</c:v>
                </c:pt>
                <c:pt idx="103">
                  <c:v>-2.0004000000000001E-2</c:v>
                </c:pt>
                <c:pt idx="104">
                  <c:v>-2.0400999999999999E-2</c:v>
                </c:pt>
                <c:pt idx="105">
                  <c:v>-2.4566999999999999E-2</c:v>
                </c:pt>
                <c:pt idx="106">
                  <c:v>-2.1606E-2</c:v>
                </c:pt>
                <c:pt idx="107">
                  <c:v>-2.0049999999999998E-2</c:v>
                </c:pt>
                <c:pt idx="108">
                  <c:v>-1.8416999999999999E-2</c:v>
                </c:pt>
                <c:pt idx="109">
                  <c:v>-2.478E-2</c:v>
                </c:pt>
                <c:pt idx="110">
                  <c:v>-2.3238999999999999E-2</c:v>
                </c:pt>
                <c:pt idx="111">
                  <c:v>-2.0721E-2</c:v>
                </c:pt>
                <c:pt idx="112">
                  <c:v>-2.1408E-2</c:v>
                </c:pt>
                <c:pt idx="113">
                  <c:v>-2.2827E-2</c:v>
                </c:pt>
                <c:pt idx="114">
                  <c:v>-2.3087E-2</c:v>
                </c:pt>
                <c:pt idx="115">
                  <c:v>-1.9196000000000001E-2</c:v>
                </c:pt>
                <c:pt idx="116">
                  <c:v>-1.9196000000000001E-2</c:v>
                </c:pt>
                <c:pt idx="117">
                  <c:v>-2.2339000000000001E-2</c:v>
                </c:pt>
                <c:pt idx="118">
                  <c:v>-2.2277999999999999E-2</c:v>
                </c:pt>
                <c:pt idx="119">
                  <c:v>-2.0844000000000001E-2</c:v>
                </c:pt>
                <c:pt idx="120">
                  <c:v>-1.8768E-2</c:v>
                </c:pt>
                <c:pt idx="121">
                  <c:v>-2.2506999999999999E-2</c:v>
                </c:pt>
                <c:pt idx="122">
                  <c:v>-2.2217000000000001E-2</c:v>
                </c:pt>
                <c:pt idx="123">
                  <c:v>-1.9317999999999998E-2</c:v>
                </c:pt>
                <c:pt idx="124">
                  <c:v>-2.0996000000000001E-2</c:v>
                </c:pt>
                <c:pt idx="125">
                  <c:v>-2.1866E-2</c:v>
                </c:pt>
                <c:pt idx="126">
                  <c:v>-2.3925999999999999E-2</c:v>
                </c:pt>
                <c:pt idx="127">
                  <c:v>-2.2582999999999999E-2</c:v>
                </c:pt>
                <c:pt idx="128">
                  <c:v>-1.7929E-2</c:v>
                </c:pt>
                <c:pt idx="129">
                  <c:v>-2.2217000000000001E-2</c:v>
                </c:pt>
                <c:pt idx="130">
                  <c:v>-2.2522E-2</c:v>
                </c:pt>
                <c:pt idx="131">
                  <c:v>-2.1530000000000001E-2</c:v>
                </c:pt>
                <c:pt idx="132">
                  <c:v>-1.9591999999999998E-2</c:v>
                </c:pt>
                <c:pt idx="133">
                  <c:v>-2.1361999999999999E-2</c:v>
                </c:pt>
                <c:pt idx="134">
                  <c:v>-2.2780999999999999E-2</c:v>
                </c:pt>
                <c:pt idx="135">
                  <c:v>-2.1255E-2</c:v>
                </c:pt>
                <c:pt idx="136">
                  <c:v>-2.0736999999999998E-2</c:v>
                </c:pt>
                <c:pt idx="137">
                  <c:v>-2.2064E-2</c:v>
                </c:pt>
                <c:pt idx="138">
                  <c:v>-2.1514999999999999E-2</c:v>
                </c:pt>
                <c:pt idx="139">
                  <c:v>-1.9668999999999999E-2</c:v>
                </c:pt>
                <c:pt idx="140">
                  <c:v>-1.9791E-2</c:v>
                </c:pt>
                <c:pt idx="141">
                  <c:v>-2.0615000000000001E-2</c:v>
                </c:pt>
                <c:pt idx="142">
                  <c:v>-2.2003000000000002E-2</c:v>
                </c:pt>
                <c:pt idx="143">
                  <c:v>-2.0965999999999999E-2</c:v>
                </c:pt>
                <c:pt idx="144">
                  <c:v>-2.2384999999999999E-2</c:v>
                </c:pt>
                <c:pt idx="145">
                  <c:v>-2.1132999999999999E-2</c:v>
                </c:pt>
                <c:pt idx="146">
                  <c:v>-2.1926999999999999E-2</c:v>
                </c:pt>
                <c:pt idx="147">
                  <c:v>-2.1301E-2</c:v>
                </c:pt>
                <c:pt idx="148">
                  <c:v>-2.1163999999999999E-2</c:v>
                </c:pt>
                <c:pt idx="149">
                  <c:v>-2.0187E-2</c:v>
                </c:pt>
                <c:pt idx="150">
                  <c:v>-2.1728999999999998E-2</c:v>
                </c:pt>
                <c:pt idx="151">
                  <c:v>-2.0233000000000001E-2</c:v>
                </c:pt>
                <c:pt idx="152">
                  <c:v>-2.2017999999999999E-2</c:v>
                </c:pt>
                <c:pt idx="153">
                  <c:v>-2.2858E-2</c:v>
                </c:pt>
                <c:pt idx="154">
                  <c:v>-2.0386000000000001E-2</c:v>
                </c:pt>
                <c:pt idx="155">
                  <c:v>-1.8142999999999999E-2</c:v>
                </c:pt>
                <c:pt idx="156">
                  <c:v>-2.2293E-2</c:v>
                </c:pt>
                <c:pt idx="157">
                  <c:v>-2.095E-2</c:v>
                </c:pt>
                <c:pt idx="158">
                  <c:v>-2.2522E-2</c:v>
                </c:pt>
                <c:pt idx="159">
                  <c:v>-2.3269999999999999E-2</c:v>
                </c:pt>
                <c:pt idx="160">
                  <c:v>-2.1118000000000001E-2</c:v>
                </c:pt>
                <c:pt idx="161">
                  <c:v>-2.2095E-2</c:v>
                </c:pt>
                <c:pt idx="162">
                  <c:v>-1.9103999999999999E-2</c:v>
                </c:pt>
                <c:pt idx="163">
                  <c:v>-9.3099999999999997E-4</c:v>
                </c:pt>
                <c:pt idx="164">
                  <c:v>-7.9772999999999997E-2</c:v>
                </c:pt>
                <c:pt idx="165">
                  <c:v>-1.2466E-2</c:v>
                </c:pt>
                <c:pt idx="166">
                  <c:v>-3.2622999999999999E-2</c:v>
                </c:pt>
                <c:pt idx="167">
                  <c:v>-7.7819999999999999E-3</c:v>
                </c:pt>
                <c:pt idx="168">
                  <c:v>7.6899999999999998E-3</c:v>
                </c:pt>
                <c:pt idx="169">
                  <c:v>0.159409</c:v>
                </c:pt>
                <c:pt idx="170">
                  <c:v>4.4540000000000003E-2</c:v>
                </c:pt>
                <c:pt idx="171">
                  <c:v>-1.0468E-2</c:v>
                </c:pt>
                <c:pt idx="172">
                  <c:v>0.13716100000000001</c:v>
                </c:pt>
                <c:pt idx="173">
                  <c:v>0.24499499999999999</c:v>
                </c:pt>
                <c:pt idx="174">
                  <c:v>0.192108</c:v>
                </c:pt>
                <c:pt idx="175">
                  <c:v>8.3801E-2</c:v>
                </c:pt>
                <c:pt idx="176">
                  <c:v>0.16270399999999999</c:v>
                </c:pt>
                <c:pt idx="177">
                  <c:v>0.187637</c:v>
                </c:pt>
                <c:pt idx="178">
                  <c:v>0.14881900000000001</c:v>
                </c:pt>
                <c:pt idx="179">
                  <c:v>-4.6540000000000002E-3</c:v>
                </c:pt>
                <c:pt idx="180">
                  <c:v>-7.7682000000000001E-2</c:v>
                </c:pt>
                <c:pt idx="181">
                  <c:v>-4.3563999999999999E-2</c:v>
                </c:pt>
                <c:pt idx="182">
                  <c:v>-3.2592999999999997E-2</c:v>
                </c:pt>
                <c:pt idx="183">
                  <c:v>-0.1772</c:v>
                </c:pt>
                <c:pt idx="184">
                  <c:v>-0.24826000000000001</c:v>
                </c:pt>
                <c:pt idx="185">
                  <c:v>-0.23377999999999999</c:v>
                </c:pt>
                <c:pt idx="186">
                  <c:v>-0.245728</c:v>
                </c:pt>
                <c:pt idx="187">
                  <c:v>-0.203568</c:v>
                </c:pt>
                <c:pt idx="188">
                  <c:v>-0.195023</c:v>
                </c:pt>
                <c:pt idx="189">
                  <c:v>-0.25308199999999997</c:v>
                </c:pt>
                <c:pt idx="190">
                  <c:v>-0.21147199999999999</c:v>
                </c:pt>
                <c:pt idx="191">
                  <c:v>-0.176422</c:v>
                </c:pt>
                <c:pt idx="192">
                  <c:v>-0.17121900000000001</c:v>
                </c:pt>
                <c:pt idx="193">
                  <c:v>-0.199295</c:v>
                </c:pt>
                <c:pt idx="194">
                  <c:v>-0.127747</c:v>
                </c:pt>
                <c:pt idx="195">
                  <c:v>-0.371811</c:v>
                </c:pt>
                <c:pt idx="196">
                  <c:v>-0.49762000000000001</c:v>
                </c:pt>
                <c:pt idx="197">
                  <c:v>-0.23252900000000001</c:v>
                </c:pt>
                <c:pt idx="198">
                  <c:v>-0.23985300000000001</c:v>
                </c:pt>
                <c:pt idx="199">
                  <c:v>-0.23428299999999999</c:v>
                </c:pt>
                <c:pt idx="200">
                  <c:v>-0.218643</c:v>
                </c:pt>
                <c:pt idx="201">
                  <c:v>-0.18371599999999999</c:v>
                </c:pt>
                <c:pt idx="202">
                  <c:v>-0.19181799999999999</c:v>
                </c:pt>
                <c:pt idx="203">
                  <c:v>-0.23522899999999999</c:v>
                </c:pt>
                <c:pt idx="204">
                  <c:v>-0.40119899999999997</c:v>
                </c:pt>
                <c:pt idx="205">
                  <c:v>-0.58386199999999999</c:v>
                </c:pt>
                <c:pt idx="206">
                  <c:v>-0.27400200000000002</c:v>
                </c:pt>
                <c:pt idx="207">
                  <c:v>-2.8379999999999998E-3</c:v>
                </c:pt>
                <c:pt idx="208">
                  <c:v>4.4555999999999998E-2</c:v>
                </c:pt>
                <c:pt idx="209">
                  <c:v>4.8508000000000003E-2</c:v>
                </c:pt>
                <c:pt idx="210">
                  <c:v>-1.5259E-2</c:v>
                </c:pt>
                <c:pt idx="211">
                  <c:v>0.26002500000000001</c:v>
                </c:pt>
                <c:pt idx="212">
                  <c:v>0.44604500000000002</c:v>
                </c:pt>
                <c:pt idx="213">
                  <c:v>0.48138399999999998</c:v>
                </c:pt>
                <c:pt idx="214">
                  <c:v>0.58436600000000005</c:v>
                </c:pt>
                <c:pt idx="215">
                  <c:v>0.80644199999999999</c:v>
                </c:pt>
                <c:pt idx="216">
                  <c:v>0.97598300000000004</c:v>
                </c:pt>
                <c:pt idx="217">
                  <c:v>1.1000669999999999</c:v>
                </c:pt>
                <c:pt idx="218">
                  <c:v>1.1570739999999999</c:v>
                </c:pt>
                <c:pt idx="219">
                  <c:v>1.1660459999999999</c:v>
                </c:pt>
                <c:pt idx="220">
                  <c:v>1.320694</c:v>
                </c:pt>
                <c:pt idx="221">
                  <c:v>1.0128630000000001</c:v>
                </c:pt>
                <c:pt idx="222">
                  <c:v>0.39956700000000001</c:v>
                </c:pt>
                <c:pt idx="223">
                  <c:v>-3.9932000000000002E-2</c:v>
                </c:pt>
                <c:pt idx="224">
                  <c:v>0.23883099999999999</c:v>
                </c:pt>
                <c:pt idx="225">
                  <c:v>3.7353999999999998E-2</c:v>
                </c:pt>
                <c:pt idx="226">
                  <c:v>-0.158752</c:v>
                </c:pt>
                <c:pt idx="227">
                  <c:v>-0.25868200000000002</c:v>
                </c:pt>
                <c:pt idx="228">
                  <c:v>-9.9227999999999997E-2</c:v>
                </c:pt>
                <c:pt idx="229">
                  <c:v>0.124893</c:v>
                </c:pt>
                <c:pt idx="230">
                  <c:v>0.25062600000000002</c:v>
                </c:pt>
                <c:pt idx="231">
                  <c:v>0.58454899999999999</c:v>
                </c:pt>
                <c:pt idx="232">
                  <c:v>0.74327100000000002</c:v>
                </c:pt>
                <c:pt idx="233">
                  <c:v>-0.10150099999999999</c:v>
                </c:pt>
                <c:pt idx="234">
                  <c:v>0.20372000000000001</c:v>
                </c:pt>
                <c:pt idx="235">
                  <c:v>0.62931800000000004</c:v>
                </c:pt>
                <c:pt idx="236">
                  <c:v>1.146072</c:v>
                </c:pt>
                <c:pt idx="237">
                  <c:v>0.74961900000000004</c:v>
                </c:pt>
                <c:pt idx="238">
                  <c:v>0.10643</c:v>
                </c:pt>
                <c:pt idx="239">
                  <c:v>0.21489</c:v>
                </c:pt>
                <c:pt idx="240">
                  <c:v>0.56562800000000002</c:v>
                </c:pt>
                <c:pt idx="241">
                  <c:v>0.479294</c:v>
                </c:pt>
                <c:pt idx="242">
                  <c:v>7.7620999999999996E-2</c:v>
                </c:pt>
                <c:pt idx="243">
                  <c:v>0.921844</c:v>
                </c:pt>
                <c:pt idx="244">
                  <c:v>2.3191679999999999</c:v>
                </c:pt>
                <c:pt idx="245">
                  <c:v>1.2266079999999999</c:v>
                </c:pt>
                <c:pt idx="246">
                  <c:v>0.35820000000000002</c:v>
                </c:pt>
                <c:pt idx="247">
                  <c:v>0.50021400000000005</c:v>
                </c:pt>
                <c:pt idx="248">
                  <c:v>0.49436999999999998</c:v>
                </c:pt>
                <c:pt idx="249">
                  <c:v>0.73478699999999997</c:v>
                </c:pt>
                <c:pt idx="250">
                  <c:v>0.88403299999999996</c:v>
                </c:pt>
                <c:pt idx="251">
                  <c:v>0.39913900000000002</c:v>
                </c:pt>
                <c:pt idx="252">
                  <c:v>0.44009399999999999</c:v>
                </c:pt>
                <c:pt idx="253">
                  <c:v>0.76197800000000004</c:v>
                </c:pt>
                <c:pt idx="254">
                  <c:v>0.82168600000000003</c:v>
                </c:pt>
                <c:pt idx="255">
                  <c:v>1.023819</c:v>
                </c:pt>
                <c:pt idx="256">
                  <c:v>1.9642489999999999</c:v>
                </c:pt>
                <c:pt idx="257">
                  <c:v>2.849777</c:v>
                </c:pt>
                <c:pt idx="258">
                  <c:v>2.1737820000000001</c:v>
                </c:pt>
                <c:pt idx="259">
                  <c:v>0.76609799999999995</c:v>
                </c:pt>
                <c:pt idx="260">
                  <c:v>0.137299</c:v>
                </c:pt>
                <c:pt idx="261">
                  <c:v>-8.7432999999999997E-2</c:v>
                </c:pt>
                <c:pt idx="262">
                  <c:v>-9.8648E-2</c:v>
                </c:pt>
                <c:pt idx="263">
                  <c:v>0.109695</c:v>
                </c:pt>
                <c:pt idx="264">
                  <c:v>0.46615600000000001</c:v>
                </c:pt>
                <c:pt idx="265">
                  <c:v>0.70321699999999998</c:v>
                </c:pt>
                <c:pt idx="266">
                  <c:v>0.91449000000000003</c:v>
                </c:pt>
                <c:pt idx="267">
                  <c:v>0.92533900000000002</c:v>
                </c:pt>
                <c:pt idx="268">
                  <c:v>0.83016999999999996</c:v>
                </c:pt>
                <c:pt idx="269">
                  <c:v>0.77357500000000001</c:v>
                </c:pt>
                <c:pt idx="270">
                  <c:v>0.75886500000000001</c:v>
                </c:pt>
                <c:pt idx="271">
                  <c:v>0.664246</c:v>
                </c:pt>
                <c:pt idx="272">
                  <c:v>0.55738799999999999</c:v>
                </c:pt>
                <c:pt idx="273">
                  <c:v>0.69070399999999998</c:v>
                </c:pt>
                <c:pt idx="274">
                  <c:v>1.273361</c:v>
                </c:pt>
                <c:pt idx="275">
                  <c:v>1.5308379999999999</c:v>
                </c:pt>
                <c:pt idx="276">
                  <c:v>1.612549</c:v>
                </c:pt>
                <c:pt idx="277">
                  <c:v>0.70005799999999996</c:v>
                </c:pt>
                <c:pt idx="278">
                  <c:v>0.57672100000000004</c:v>
                </c:pt>
                <c:pt idx="279">
                  <c:v>0.20056199999999999</c:v>
                </c:pt>
                <c:pt idx="280">
                  <c:v>0.98278799999999999</c:v>
                </c:pt>
                <c:pt idx="281">
                  <c:v>1.6538390000000001</c:v>
                </c:pt>
                <c:pt idx="282">
                  <c:v>1.091019</c:v>
                </c:pt>
                <c:pt idx="283">
                  <c:v>0.7742</c:v>
                </c:pt>
                <c:pt idx="284">
                  <c:v>0.494232</c:v>
                </c:pt>
                <c:pt idx="285">
                  <c:v>0.52644299999999999</c:v>
                </c:pt>
                <c:pt idx="286">
                  <c:v>0.78395099999999995</c:v>
                </c:pt>
                <c:pt idx="287">
                  <c:v>0.863815</c:v>
                </c:pt>
                <c:pt idx="288">
                  <c:v>0.777725</c:v>
                </c:pt>
                <c:pt idx="289">
                  <c:v>0.65197799999999995</c:v>
                </c:pt>
                <c:pt idx="290">
                  <c:v>0.56474299999999999</c:v>
                </c:pt>
                <c:pt idx="291">
                  <c:v>0.88647500000000001</c:v>
                </c:pt>
                <c:pt idx="292">
                  <c:v>0.84332300000000004</c:v>
                </c:pt>
                <c:pt idx="293">
                  <c:v>0.64161699999999999</c:v>
                </c:pt>
                <c:pt idx="294">
                  <c:v>0.64755200000000002</c:v>
                </c:pt>
                <c:pt idx="295">
                  <c:v>0.65683000000000002</c:v>
                </c:pt>
                <c:pt idx="296">
                  <c:v>0.85656699999999997</c:v>
                </c:pt>
                <c:pt idx="297">
                  <c:v>0.90794399999999997</c:v>
                </c:pt>
                <c:pt idx="298">
                  <c:v>0.97172499999999995</c:v>
                </c:pt>
                <c:pt idx="299">
                  <c:v>0.81838999999999995</c:v>
                </c:pt>
                <c:pt idx="300">
                  <c:v>0.89857500000000001</c:v>
                </c:pt>
                <c:pt idx="301">
                  <c:v>0.99879499999999999</c:v>
                </c:pt>
                <c:pt idx="302">
                  <c:v>1.183014</c:v>
                </c:pt>
                <c:pt idx="303">
                  <c:v>1.3375239999999999</c:v>
                </c:pt>
                <c:pt idx="304">
                  <c:v>1.5748139999999999</c:v>
                </c:pt>
                <c:pt idx="305">
                  <c:v>1.510162</c:v>
                </c:pt>
                <c:pt idx="306">
                  <c:v>0.88903799999999999</c:v>
                </c:pt>
                <c:pt idx="307">
                  <c:v>0.31425500000000001</c:v>
                </c:pt>
                <c:pt idx="308">
                  <c:v>-5.1788000000000001E-2</c:v>
                </c:pt>
                <c:pt idx="309">
                  <c:v>0.29509000000000002</c:v>
                </c:pt>
                <c:pt idx="310">
                  <c:v>0.69992100000000002</c:v>
                </c:pt>
                <c:pt idx="311">
                  <c:v>0.76411399999999996</c:v>
                </c:pt>
                <c:pt idx="312">
                  <c:v>0.54928600000000005</c:v>
                </c:pt>
                <c:pt idx="313">
                  <c:v>0.43553199999999997</c:v>
                </c:pt>
                <c:pt idx="314">
                  <c:v>0.499969</c:v>
                </c:pt>
                <c:pt idx="315">
                  <c:v>0.55091900000000005</c:v>
                </c:pt>
                <c:pt idx="316">
                  <c:v>0.393036</c:v>
                </c:pt>
                <c:pt idx="317">
                  <c:v>0.43135099999999998</c:v>
                </c:pt>
                <c:pt idx="318">
                  <c:v>0.60414100000000004</c:v>
                </c:pt>
                <c:pt idx="319">
                  <c:v>0.69361899999999999</c:v>
                </c:pt>
                <c:pt idx="320">
                  <c:v>0.73265100000000005</c:v>
                </c:pt>
                <c:pt idx="321">
                  <c:v>0.74362200000000001</c:v>
                </c:pt>
                <c:pt idx="322">
                  <c:v>0.76622000000000001</c:v>
                </c:pt>
                <c:pt idx="323">
                  <c:v>0.85124200000000005</c:v>
                </c:pt>
                <c:pt idx="324">
                  <c:v>0.97416700000000001</c:v>
                </c:pt>
                <c:pt idx="325">
                  <c:v>1.0681149999999999</c:v>
                </c:pt>
                <c:pt idx="326">
                  <c:v>1.183441</c:v>
                </c:pt>
                <c:pt idx="327">
                  <c:v>1.536743</c:v>
                </c:pt>
                <c:pt idx="328">
                  <c:v>1.4615629999999999</c:v>
                </c:pt>
                <c:pt idx="329">
                  <c:v>1.4812620000000001</c:v>
                </c:pt>
                <c:pt idx="330">
                  <c:v>0.93112200000000001</c:v>
                </c:pt>
                <c:pt idx="331">
                  <c:v>0.28967300000000001</c:v>
                </c:pt>
                <c:pt idx="332">
                  <c:v>0.22665399999999999</c:v>
                </c:pt>
                <c:pt idx="333">
                  <c:v>0.83789100000000005</c:v>
                </c:pt>
                <c:pt idx="334">
                  <c:v>1.1125640000000001</c:v>
                </c:pt>
                <c:pt idx="335">
                  <c:v>0.77696200000000004</c:v>
                </c:pt>
                <c:pt idx="336">
                  <c:v>0.62959299999999996</c:v>
                </c:pt>
                <c:pt idx="337">
                  <c:v>0.76635699999999995</c:v>
                </c:pt>
                <c:pt idx="338">
                  <c:v>0.80841099999999999</c:v>
                </c:pt>
                <c:pt idx="339">
                  <c:v>0.73240700000000003</c:v>
                </c:pt>
                <c:pt idx="340">
                  <c:v>0.68208299999999999</c:v>
                </c:pt>
                <c:pt idx="341">
                  <c:v>0.68743900000000002</c:v>
                </c:pt>
                <c:pt idx="342">
                  <c:v>0.74053999999999998</c:v>
                </c:pt>
                <c:pt idx="343">
                  <c:v>0.77348300000000003</c:v>
                </c:pt>
                <c:pt idx="344">
                  <c:v>0.72410600000000003</c:v>
                </c:pt>
                <c:pt idx="345">
                  <c:v>0.69877599999999995</c:v>
                </c:pt>
                <c:pt idx="346">
                  <c:v>0.62458800000000003</c:v>
                </c:pt>
                <c:pt idx="347">
                  <c:v>0.59434500000000001</c:v>
                </c:pt>
                <c:pt idx="348">
                  <c:v>0.63456699999999999</c:v>
                </c:pt>
                <c:pt idx="349">
                  <c:v>0.71530199999999999</c:v>
                </c:pt>
                <c:pt idx="350">
                  <c:v>0.81015000000000004</c:v>
                </c:pt>
                <c:pt idx="351">
                  <c:v>0.92330900000000005</c:v>
                </c:pt>
                <c:pt idx="352">
                  <c:v>0.99395800000000001</c:v>
                </c:pt>
                <c:pt idx="353">
                  <c:v>0.99847399999999997</c:v>
                </c:pt>
                <c:pt idx="354">
                  <c:v>1.07077</c:v>
                </c:pt>
                <c:pt idx="355">
                  <c:v>1.240936</c:v>
                </c:pt>
                <c:pt idx="356">
                  <c:v>1.308975</c:v>
                </c:pt>
                <c:pt idx="357">
                  <c:v>1.497574</c:v>
                </c:pt>
                <c:pt idx="358">
                  <c:v>1.61113</c:v>
                </c:pt>
                <c:pt idx="359">
                  <c:v>1.0882719999999999</c:v>
                </c:pt>
                <c:pt idx="360">
                  <c:v>0.28651399999999999</c:v>
                </c:pt>
                <c:pt idx="361">
                  <c:v>7.1044999999999997E-2</c:v>
                </c:pt>
                <c:pt idx="362">
                  <c:v>0.28529399999999999</c:v>
                </c:pt>
                <c:pt idx="363">
                  <c:v>0.62056</c:v>
                </c:pt>
                <c:pt idx="364">
                  <c:v>0.62968400000000002</c:v>
                </c:pt>
                <c:pt idx="365">
                  <c:v>0.562195</c:v>
                </c:pt>
                <c:pt idx="366">
                  <c:v>0.58338900000000005</c:v>
                </c:pt>
                <c:pt idx="367">
                  <c:v>0.60058599999999995</c:v>
                </c:pt>
                <c:pt idx="368">
                  <c:v>0.347244</c:v>
                </c:pt>
                <c:pt idx="369">
                  <c:v>0.22703599999999999</c:v>
                </c:pt>
                <c:pt idx="370">
                  <c:v>0.33596799999999999</c:v>
                </c:pt>
                <c:pt idx="371">
                  <c:v>0.46923799999999999</c:v>
                </c:pt>
                <c:pt idx="372">
                  <c:v>0.66673300000000002</c:v>
                </c:pt>
                <c:pt idx="373">
                  <c:v>0.84719800000000001</c:v>
                </c:pt>
                <c:pt idx="374">
                  <c:v>0.92611699999999997</c:v>
                </c:pt>
                <c:pt idx="375">
                  <c:v>0.87110900000000002</c:v>
                </c:pt>
                <c:pt idx="376">
                  <c:v>0.79569999999999996</c:v>
                </c:pt>
                <c:pt idx="377">
                  <c:v>0.94792200000000004</c:v>
                </c:pt>
                <c:pt idx="378">
                  <c:v>1.578354</c:v>
                </c:pt>
                <c:pt idx="379">
                  <c:v>2.1646730000000001</c:v>
                </c:pt>
                <c:pt idx="380">
                  <c:v>1.5564880000000001</c:v>
                </c:pt>
                <c:pt idx="381">
                  <c:v>0.92462200000000005</c:v>
                </c:pt>
                <c:pt idx="382">
                  <c:v>0.46540799999999999</c:v>
                </c:pt>
                <c:pt idx="383">
                  <c:v>0.23516799999999999</c:v>
                </c:pt>
                <c:pt idx="384">
                  <c:v>0.53947400000000001</c:v>
                </c:pt>
                <c:pt idx="385">
                  <c:v>0.94946299999999995</c:v>
                </c:pt>
                <c:pt idx="386">
                  <c:v>0.83712799999999998</c:v>
                </c:pt>
                <c:pt idx="387">
                  <c:v>0.55845599999999995</c:v>
                </c:pt>
                <c:pt idx="388">
                  <c:v>0.61653100000000005</c:v>
                </c:pt>
                <c:pt idx="389">
                  <c:v>0.93562299999999998</c:v>
                </c:pt>
                <c:pt idx="390">
                  <c:v>0.89131199999999999</c:v>
                </c:pt>
                <c:pt idx="391">
                  <c:v>0.62117</c:v>
                </c:pt>
                <c:pt idx="392">
                  <c:v>0.48091099999999998</c:v>
                </c:pt>
                <c:pt idx="393">
                  <c:v>0.47633399999999998</c:v>
                </c:pt>
                <c:pt idx="394">
                  <c:v>0.70147700000000002</c:v>
                </c:pt>
                <c:pt idx="395">
                  <c:v>0.89120500000000002</c:v>
                </c:pt>
                <c:pt idx="396">
                  <c:v>0.92585799999999996</c:v>
                </c:pt>
                <c:pt idx="397">
                  <c:v>0.90095499999999995</c:v>
                </c:pt>
                <c:pt idx="398">
                  <c:v>0.80572500000000002</c:v>
                </c:pt>
                <c:pt idx="399">
                  <c:v>0.72267199999999998</c:v>
                </c:pt>
                <c:pt idx="400">
                  <c:v>0.67913800000000002</c:v>
                </c:pt>
                <c:pt idx="401">
                  <c:v>0.63755799999999996</c:v>
                </c:pt>
                <c:pt idx="402">
                  <c:v>0.59986899999999999</c:v>
                </c:pt>
                <c:pt idx="403">
                  <c:v>0.58506800000000003</c:v>
                </c:pt>
                <c:pt idx="404">
                  <c:v>0.63914499999999996</c:v>
                </c:pt>
                <c:pt idx="405">
                  <c:v>0.86138899999999996</c:v>
                </c:pt>
                <c:pt idx="406">
                  <c:v>1.140442</c:v>
                </c:pt>
                <c:pt idx="407">
                  <c:v>1.25267</c:v>
                </c:pt>
                <c:pt idx="408">
                  <c:v>1.3540190000000001</c:v>
                </c:pt>
                <c:pt idx="409">
                  <c:v>1.414261</c:v>
                </c:pt>
                <c:pt idx="410">
                  <c:v>1.1317440000000001</c:v>
                </c:pt>
                <c:pt idx="411">
                  <c:v>0.78111299999999995</c:v>
                </c:pt>
                <c:pt idx="412">
                  <c:v>0.55113199999999996</c:v>
                </c:pt>
                <c:pt idx="413">
                  <c:v>0.54534899999999997</c:v>
                </c:pt>
                <c:pt idx="414">
                  <c:v>0.53678899999999996</c:v>
                </c:pt>
                <c:pt idx="415">
                  <c:v>0.55197099999999999</c:v>
                </c:pt>
                <c:pt idx="416">
                  <c:v>0.54310599999999998</c:v>
                </c:pt>
                <c:pt idx="417">
                  <c:v>0.55993700000000002</c:v>
                </c:pt>
                <c:pt idx="418">
                  <c:v>0.57711800000000002</c:v>
                </c:pt>
                <c:pt idx="419">
                  <c:v>0.54129000000000005</c:v>
                </c:pt>
                <c:pt idx="420">
                  <c:v>0.49510199999999999</c:v>
                </c:pt>
                <c:pt idx="421">
                  <c:v>0.51925699999999997</c:v>
                </c:pt>
                <c:pt idx="422">
                  <c:v>0.63797000000000004</c:v>
                </c:pt>
                <c:pt idx="423">
                  <c:v>0.80026200000000003</c:v>
                </c:pt>
                <c:pt idx="424">
                  <c:v>0.96583600000000003</c:v>
                </c:pt>
                <c:pt idx="425">
                  <c:v>1.0326230000000001</c:v>
                </c:pt>
                <c:pt idx="426">
                  <c:v>0.99067700000000003</c:v>
                </c:pt>
                <c:pt idx="427">
                  <c:v>0.941971</c:v>
                </c:pt>
                <c:pt idx="428">
                  <c:v>1.2607120000000001</c:v>
                </c:pt>
                <c:pt idx="429">
                  <c:v>1.5122990000000001</c:v>
                </c:pt>
                <c:pt idx="430">
                  <c:v>1.154892</c:v>
                </c:pt>
                <c:pt idx="431">
                  <c:v>0.76486200000000004</c:v>
                </c:pt>
                <c:pt idx="432">
                  <c:v>0.32960499999999998</c:v>
                </c:pt>
                <c:pt idx="433">
                  <c:v>0.25303599999999998</c:v>
                </c:pt>
                <c:pt idx="434">
                  <c:v>0.60664399999999996</c:v>
                </c:pt>
                <c:pt idx="435">
                  <c:v>1.0643009999999999</c:v>
                </c:pt>
                <c:pt idx="436">
                  <c:v>0.97009299999999998</c:v>
                </c:pt>
                <c:pt idx="437">
                  <c:v>0.69239799999999996</c:v>
                </c:pt>
                <c:pt idx="438">
                  <c:v>0.854599</c:v>
                </c:pt>
                <c:pt idx="439">
                  <c:v>0.84040800000000004</c:v>
                </c:pt>
                <c:pt idx="440">
                  <c:v>0.74394199999999999</c:v>
                </c:pt>
                <c:pt idx="441">
                  <c:v>0.70523100000000005</c:v>
                </c:pt>
                <c:pt idx="442">
                  <c:v>0.70239300000000005</c:v>
                </c:pt>
                <c:pt idx="443">
                  <c:v>0.70176700000000003</c:v>
                </c:pt>
                <c:pt idx="444">
                  <c:v>0.74819899999999995</c:v>
                </c:pt>
                <c:pt idx="445">
                  <c:v>0.77972399999999997</c:v>
                </c:pt>
                <c:pt idx="446">
                  <c:v>0.74757399999999996</c:v>
                </c:pt>
                <c:pt idx="447">
                  <c:v>0.70825199999999999</c:v>
                </c:pt>
                <c:pt idx="448">
                  <c:v>0.75639299999999998</c:v>
                </c:pt>
                <c:pt idx="449">
                  <c:v>0.79029799999999994</c:v>
                </c:pt>
                <c:pt idx="450">
                  <c:v>0.75024400000000002</c:v>
                </c:pt>
                <c:pt idx="451">
                  <c:v>0.71449300000000004</c:v>
                </c:pt>
                <c:pt idx="452">
                  <c:v>0.66944899999999996</c:v>
                </c:pt>
                <c:pt idx="453">
                  <c:v>0.63031000000000004</c:v>
                </c:pt>
                <c:pt idx="454">
                  <c:v>0.629471</c:v>
                </c:pt>
                <c:pt idx="455">
                  <c:v>0.71659899999999999</c:v>
                </c:pt>
                <c:pt idx="456">
                  <c:v>0.74418600000000001</c:v>
                </c:pt>
                <c:pt idx="457">
                  <c:v>0.73191799999999996</c:v>
                </c:pt>
                <c:pt idx="458">
                  <c:v>0.63687099999999996</c:v>
                </c:pt>
                <c:pt idx="459">
                  <c:v>0.66224700000000003</c:v>
                </c:pt>
                <c:pt idx="460">
                  <c:v>0.75535600000000003</c:v>
                </c:pt>
                <c:pt idx="461">
                  <c:v>0.88693200000000005</c:v>
                </c:pt>
                <c:pt idx="462">
                  <c:v>1.207657</c:v>
                </c:pt>
                <c:pt idx="463">
                  <c:v>1.3276209999999999</c:v>
                </c:pt>
                <c:pt idx="464">
                  <c:v>1.5782780000000001</c:v>
                </c:pt>
                <c:pt idx="465">
                  <c:v>1.4523010000000001</c:v>
                </c:pt>
                <c:pt idx="466">
                  <c:v>1.056961</c:v>
                </c:pt>
                <c:pt idx="467">
                  <c:v>0.65206900000000001</c:v>
                </c:pt>
                <c:pt idx="468">
                  <c:v>0.22717300000000001</c:v>
                </c:pt>
                <c:pt idx="469">
                  <c:v>0.30835000000000001</c:v>
                </c:pt>
                <c:pt idx="470">
                  <c:v>0.58938599999999997</c:v>
                </c:pt>
                <c:pt idx="471">
                  <c:v>0.89677399999999996</c:v>
                </c:pt>
                <c:pt idx="472">
                  <c:v>1.0270539999999999</c:v>
                </c:pt>
                <c:pt idx="473">
                  <c:v>0.82624799999999998</c:v>
                </c:pt>
                <c:pt idx="474">
                  <c:v>0.82305899999999999</c:v>
                </c:pt>
                <c:pt idx="475">
                  <c:v>0.89744599999999997</c:v>
                </c:pt>
                <c:pt idx="476">
                  <c:v>1.06369</c:v>
                </c:pt>
                <c:pt idx="477">
                  <c:v>1.0577240000000001</c:v>
                </c:pt>
                <c:pt idx="478">
                  <c:v>0.90243499999999999</c:v>
                </c:pt>
                <c:pt idx="479">
                  <c:v>0.87515299999999996</c:v>
                </c:pt>
                <c:pt idx="480">
                  <c:v>0.80412300000000003</c:v>
                </c:pt>
                <c:pt idx="481">
                  <c:v>0.64413500000000001</c:v>
                </c:pt>
                <c:pt idx="482">
                  <c:v>0.51693699999999998</c:v>
                </c:pt>
                <c:pt idx="483">
                  <c:v>0.40914899999999998</c:v>
                </c:pt>
                <c:pt idx="484">
                  <c:v>0.38877899999999999</c:v>
                </c:pt>
                <c:pt idx="485">
                  <c:v>0.40708899999999998</c:v>
                </c:pt>
                <c:pt idx="486">
                  <c:v>0.40042100000000003</c:v>
                </c:pt>
                <c:pt idx="487">
                  <c:v>0.54415899999999995</c:v>
                </c:pt>
                <c:pt idx="488">
                  <c:v>0.70805399999999996</c:v>
                </c:pt>
                <c:pt idx="489">
                  <c:v>0.83309900000000003</c:v>
                </c:pt>
                <c:pt idx="490">
                  <c:v>0.86650099999999997</c:v>
                </c:pt>
                <c:pt idx="491">
                  <c:v>0.90528900000000001</c:v>
                </c:pt>
                <c:pt idx="492">
                  <c:v>0.96482800000000002</c:v>
                </c:pt>
                <c:pt idx="493">
                  <c:v>1.094238</c:v>
                </c:pt>
                <c:pt idx="494">
                  <c:v>1.454895</c:v>
                </c:pt>
                <c:pt idx="495">
                  <c:v>1.326004</c:v>
                </c:pt>
                <c:pt idx="496">
                  <c:v>1.205322</c:v>
                </c:pt>
                <c:pt idx="497">
                  <c:v>1.3090059999999999</c:v>
                </c:pt>
                <c:pt idx="498">
                  <c:v>0.97677599999999998</c:v>
                </c:pt>
                <c:pt idx="499">
                  <c:v>0.622116</c:v>
                </c:pt>
                <c:pt idx="500">
                  <c:v>0.41805999999999999</c:v>
                </c:pt>
                <c:pt idx="501">
                  <c:v>0.67669699999999999</c:v>
                </c:pt>
                <c:pt idx="502">
                  <c:v>0.85945099999999996</c:v>
                </c:pt>
                <c:pt idx="503">
                  <c:v>0.95245400000000002</c:v>
                </c:pt>
                <c:pt idx="504">
                  <c:v>1.023315</c:v>
                </c:pt>
                <c:pt idx="505">
                  <c:v>0.86090100000000003</c:v>
                </c:pt>
                <c:pt idx="506">
                  <c:v>0.81582600000000005</c:v>
                </c:pt>
                <c:pt idx="507">
                  <c:v>0.83367899999999995</c:v>
                </c:pt>
                <c:pt idx="508">
                  <c:v>0.82786599999999999</c:v>
                </c:pt>
                <c:pt idx="509">
                  <c:v>0.78865099999999999</c:v>
                </c:pt>
                <c:pt idx="510">
                  <c:v>0.80600000000000005</c:v>
                </c:pt>
                <c:pt idx="511">
                  <c:v>0.86624100000000004</c:v>
                </c:pt>
                <c:pt idx="512">
                  <c:v>0.89048799999999995</c:v>
                </c:pt>
                <c:pt idx="513">
                  <c:v>0.94567900000000005</c:v>
                </c:pt>
                <c:pt idx="514">
                  <c:v>0.98384099999999997</c:v>
                </c:pt>
                <c:pt idx="515">
                  <c:v>0.98788500000000001</c:v>
                </c:pt>
                <c:pt idx="516">
                  <c:v>1.102371</c:v>
                </c:pt>
                <c:pt idx="517">
                  <c:v>1.214081</c:v>
                </c:pt>
                <c:pt idx="518">
                  <c:v>1.3079829999999999</c:v>
                </c:pt>
                <c:pt idx="519">
                  <c:v>1.3386690000000001</c:v>
                </c:pt>
                <c:pt idx="520">
                  <c:v>1.431732</c:v>
                </c:pt>
                <c:pt idx="521">
                  <c:v>1.1903079999999999</c:v>
                </c:pt>
                <c:pt idx="522">
                  <c:v>0.70605499999999999</c:v>
                </c:pt>
                <c:pt idx="523">
                  <c:v>1.325806</c:v>
                </c:pt>
                <c:pt idx="524">
                  <c:v>1.134018</c:v>
                </c:pt>
                <c:pt idx="525">
                  <c:v>0.99856599999999995</c:v>
                </c:pt>
                <c:pt idx="526">
                  <c:v>0.88214099999999995</c:v>
                </c:pt>
                <c:pt idx="527">
                  <c:v>0.48979200000000001</c:v>
                </c:pt>
                <c:pt idx="528">
                  <c:v>0.48280299999999998</c:v>
                </c:pt>
                <c:pt idx="529">
                  <c:v>0.44844099999999998</c:v>
                </c:pt>
                <c:pt idx="530">
                  <c:v>0.38829000000000002</c:v>
                </c:pt>
                <c:pt idx="531">
                  <c:v>0.14227300000000001</c:v>
                </c:pt>
                <c:pt idx="532">
                  <c:v>0.26585399999999998</c:v>
                </c:pt>
                <c:pt idx="533">
                  <c:v>0.470383</c:v>
                </c:pt>
                <c:pt idx="534">
                  <c:v>0.65533399999999997</c:v>
                </c:pt>
                <c:pt idx="535">
                  <c:v>0.69738800000000001</c:v>
                </c:pt>
                <c:pt idx="536">
                  <c:v>0.86360199999999998</c:v>
                </c:pt>
                <c:pt idx="537">
                  <c:v>0.96406599999999998</c:v>
                </c:pt>
                <c:pt idx="538">
                  <c:v>1.097763</c:v>
                </c:pt>
                <c:pt idx="539">
                  <c:v>1.1686399999999999</c:v>
                </c:pt>
                <c:pt idx="540">
                  <c:v>0.76951599999999998</c:v>
                </c:pt>
                <c:pt idx="541">
                  <c:v>0.78037999999999996</c:v>
                </c:pt>
                <c:pt idx="542">
                  <c:v>0.822662</c:v>
                </c:pt>
                <c:pt idx="543">
                  <c:v>0.90876800000000002</c:v>
                </c:pt>
                <c:pt idx="544">
                  <c:v>1.423111</c:v>
                </c:pt>
                <c:pt idx="545">
                  <c:v>1.63266</c:v>
                </c:pt>
                <c:pt idx="546">
                  <c:v>1.2548680000000001</c:v>
                </c:pt>
                <c:pt idx="547">
                  <c:v>0.54769900000000005</c:v>
                </c:pt>
                <c:pt idx="548">
                  <c:v>0.51550300000000004</c:v>
                </c:pt>
                <c:pt idx="549">
                  <c:v>0.92512499999999998</c:v>
                </c:pt>
                <c:pt idx="550">
                  <c:v>1.179611</c:v>
                </c:pt>
                <c:pt idx="551">
                  <c:v>1.3895569999999999</c:v>
                </c:pt>
                <c:pt idx="552">
                  <c:v>1.0164949999999999</c:v>
                </c:pt>
                <c:pt idx="553">
                  <c:v>0.53546099999999996</c:v>
                </c:pt>
                <c:pt idx="554">
                  <c:v>0.88476600000000005</c:v>
                </c:pt>
                <c:pt idx="555">
                  <c:v>1.4013370000000001</c:v>
                </c:pt>
                <c:pt idx="556">
                  <c:v>0.93658399999999997</c:v>
                </c:pt>
                <c:pt idx="557">
                  <c:v>0.61413600000000002</c:v>
                </c:pt>
                <c:pt idx="558">
                  <c:v>0.558029</c:v>
                </c:pt>
                <c:pt idx="559">
                  <c:v>0.60740700000000003</c:v>
                </c:pt>
                <c:pt idx="560">
                  <c:v>1.094894</c:v>
                </c:pt>
                <c:pt idx="561">
                  <c:v>1.020721</c:v>
                </c:pt>
                <c:pt idx="562">
                  <c:v>0.89373800000000003</c:v>
                </c:pt>
                <c:pt idx="563">
                  <c:v>0.95436100000000001</c:v>
                </c:pt>
                <c:pt idx="564">
                  <c:v>0.86006199999999999</c:v>
                </c:pt>
                <c:pt idx="565">
                  <c:v>0.97988900000000001</c:v>
                </c:pt>
                <c:pt idx="566">
                  <c:v>0.96052599999999999</c:v>
                </c:pt>
                <c:pt idx="567">
                  <c:v>1.06427</c:v>
                </c:pt>
                <c:pt idx="568">
                  <c:v>1.1463779999999999</c:v>
                </c:pt>
                <c:pt idx="569">
                  <c:v>1.263077</c:v>
                </c:pt>
                <c:pt idx="570">
                  <c:v>1.5041500000000001</c:v>
                </c:pt>
                <c:pt idx="571">
                  <c:v>1.4714970000000001</c:v>
                </c:pt>
                <c:pt idx="572">
                  <c:v>1.3176570000000001</c:v>
                </c:pt>
                <c:pt idx="573">
                  <c:v>0.98645000000000005</c:v>
                </c:pt>
                <c:pt idx="574">
                  <c:v>0.69320700000000002</c:v>
                </c:pt>
                <c:pt idx="575">
                  <c:v>0.81721500000000002</c:v>
                </c:pt>
                <c:pt idx="576">
                  <c:v>0.70431500000000002</c:v>
                </c:pt>
                <c:pt idx="577">
                  <c:v>0.70234700000000005</c:v>
                </c:pt>
                <c:pt idx="578">
                  <c:v>0.76779200000000003</c:v>
                </c:pt>
                <c:pt idx="579">
                  <c:v>0.76959200000000005</c:v>
                </c:pt>
                <c:pt idx="580">
                  <c:v>0.52764900000000003</c:v>
                </c:pt>
                <c:pt idx="581">
                  <c:v>0.33558700000000002</c:v>
                </c:pt>
                <c:pt idx="582">
                  <c:v>0.31715399999999999</c:v>
                </c:pt>
                <c:pt idx="583">
                  <c:v>0.38777200000000001</c:v>
                </c:pt>
                <c:pt idx="584">
                  <c:v>0.58444200000000002</c:v>
                </c:pt>
                <c:pt idx="585">
                  <c:v>0.63723799999999997</c:v>
                </c:pt>
                <c:pt idx="586">
                  <c:v>0.704376</c:v>
                </c:pt>
                <c:pt idx="587">
                  <c:v>0.86782800000000004</c:v>
                </c:pt>
                <c:pt idx="588">
                  <c:v>0.90826399999999996</c:v>
                </c:pt>
                <c:pt idx="589">
                  <c:v>1.005768</c:v>
                </c:pt>
                <c:pt idx="590">
                  <c:v>1.0992280000000001</c:v>
                </c:pt>
                <c:pt idx="591">
                  <c:v>1.0328059999999999</c:v>
                </c:pt>
                <c:pt idx="592">
                  <c:v>1.0105740000000001</c:v>
                </c:pt>
                <c:pt idx="593">
                  <c:v>0.94854700000000003</c:v>
                </c:pt>
                <c:pt idx="594">
                  <c:v>1.3013459999999999</c:v>
                </c:pt>
                <c:pt idx="595">
                  <c:v>2.1244049999999999</c:v>
                </c:pt>
                <c:pt idx="596">
                  <c:v>1.7710269999999999</c:v>
                </c:pt>
                <c:pt idx="597">
                  <c:v>0.96347000000000005</c:v>
                </c:pt>
                <c:pt idx="598">
                  <c:v>0.61628700000000003</c:v>
                </c:pt>
                <c:pt idx="599">
                  <c:v>0.45051600000000003</c:v>
                </c:pt>
                <c:pt idx="600">
                  <c:v>0.73825099999999999</c:v>
                </c:pt>
                <c:pt idx="601">
                  <c:v>1.3636779999999999</c:v>
                </c:pt>
                <c:pt idx="602">
                  <c:v>1.3692930000000001</c:v>
                </c:pt>
                <c:pt idx="603">
                  <c:v>1.2122649999999999</c:v>
                </c:pt>
                <c:pt idx="604">
                  <c:v>0.97930899999999999</c:v>
                </c:pt>
                <c:pt idx="605">
                  <c:v>0.87944</c:v>
                </c:pt>
                <c:pt idx="606">
                  <c:v>1.015228</c:v>
                </c:pt>
                <c:pt idx="607">
                  <c:v>0.94042999999999999</c:v>
                </c:pt>
                <c:pt idx="608">
                  <c:v>0.74549900000000002</c:v>
                </c:pt>
                <c:pt idx="609">
                  <c:v>0.72843899999999995</c:v>
                </c:pt>
                <c:pt idx="610">
                  <c:v>0.919678</c:v>
                </c:pt>
                <c:pt idx="611">
                  <c:v>0.94528199999999996</c:v>
                </c:pt>
                <c:pt idx="612">
                  <c:v>0.84153699999999998</c:v>
                </c:pt>
                <c:pt idx="613">
                  <c:v>0.89624000000000004</c:v>
                </c:pt>
                <c:pt idx="614">
                  <c:v>1.0274509999999999</c:v>
                </c:pt>
                <c:pt idx="615">
                  <c:v>1.0783689999999999</c:v>
                </c:pt>
                <c:pt idx="616">
                  <c:v>1.1034090000000001</c:v>
                </c:pt>
                <c:pt idx="617">
                  <c:v>1.0619510000000001</c:v>
                </c:pt>
                <c:pt idx="618">
                  <c:v>1.048279</c:v>
                </c:pt>
                <c:pt idx="619">
                  <c:v>1.1194459999999999</c:v>
                </c:pt>
                <c:pt idx="620">
                  <c:v>1.2330019999999999</c:v>
                </c:pt>
                <c:pt idx="621">
                  <c:v>1.4738009999999999</c:v>
                </c:pt>
                <c:pt idx="622">
                  <c:v>1.511795</c:v>
                </c:pt>
                <c:pt idx="623">
                  <c:v>1.229813</c:v>
                </c:pt>
                <c:pt idx="624">
                  <c:v>1.162201</c:v>
                </c:pt>
                <c:pt idx="625">
                  <c:v>0.94818100000000005</c:v>
                </c:pt>
                <c:pt idx="626">
                  <c:v>0.87117</c:v>
                </c:pt>
                <c:pt idx="627">
                  <c:v>1.0472870000000001</c:v>
                </c:pt>
                <c:pt idx="628">
                  <c:v>1.0065770000000001</c:v>
                </c:pt>
                <c:pt idx="629">
                  <c:v>0.76899700000000004</c:v>
                </c:pt>
                <c:pt idx="630">
                  <c:v>0.75439500000000004</c:v>
                </c:pt>
                <c:pt idx="631">
                  <c:v>0.57925400000000005</c:v>
                </c:pt>
                <c:pt idx="632">
                  <c:v>0.44419900000000001</c:v>
                </c:pt>
                <c:pt idx="633">
                  <c:v>0.43670700000000001</c:v>
                </c:pt>
                <c:pt idx="634">
                  <c:v>0.265488</c:v>
                </c:pt>
                <c:pt idx="635">
                  <c:v>0.24693300000000001</c:v>
                </c:pt>
                <c:pt idx="636">
                  <c:v>0.29058800000000001</c:v>
                </c:pt>
                <c:pt idx="637">
                  <c:v>0.47071800000000003</c:v>
                </c:pt>
                <c:pt idx="638">
                  <c:v>0.892181</c:v>
                </c:pt>
                <c:pt idx="639">
                  <c:v>0.873367</c:v>
                </c:pt>
                <c:pt idx="640">
                  <c:v>0.96604900000000005</c:v>
                </c:pt>
                <c:pt idx="641">
                  <c:v>1.1930540000000001</c:v>
                </c:pt>
                <c:pt idx="642">
                  <c:v>1.064255</c:v>
                </c:pt>
                <c:pt idx="643">
                  <c:v>1.041336</c:v>
                </c:pt>
                <c:pt idx="644">
                  <c:v>1.3766020000000001</c:v>
                </c:pt>
                <c:pt idx="645">
                  <c:v>1.9207609999999999</c:v>
                </c:pt>
                <c:pt idx="646">
                  <c:v>1.7369840000000001</c:v>
                </c:pt>
                <c:pt idx="647">
                  <c:v>1.2684629999999999</c:v>
                </c:pt>
                <c:pt idx="648">
                  <c:v>0.76835600000000004</c:v>
                </c:pt>
                <c:pt idx="649">
                  <c:v>0.568573</c:v>
                </c:pt>
                <c:pt idx="650">
                  <c:v>0.45297199999999999</c:v>
                </c:pt>
                <c:pt idx="651">
                  <c:v>0.92411799999999999</c:v>
                </c:pt>
                <c:pt idx="652">
                  <c:v>1.125626</c:v>
                </c:pt>
                <c:pt idx="653">
                  <c:v>1.197632</c:v>
                </c:pt>
                <c:pt idx="654">
                  <c:v>1.2562709999999999</c:v>
                </c:pt>
                <c:pt idx="655">
                  <c:v>1.159821</c:v>
                </c:pt>
                <c:pt idx="656">
                  <c:v>1.113434</c:v>
                </c:pt>
                <c:pt idx="657">
                  <c:v>1.0920719999999999</c:v>
                </c:pt>
                <c:pt idx="658">
                  <c:v>1.008087</c:v>
                </c:pt>
                <c:pt idx="659">
                  <c:v>1.109253</c:v>
                </c:pt>
                <c:pt idx="660">
                  <c:v>1.2350920000000001</c:v>
                </c:pt>
                <c:pt idx="661">
                  <c:v>1.0557399999999999</c:v>
                </c:pt>
                <c:pt idx="662">
                  <c:v>0.92729200000000001</c:v>
                </c:pt>
                <c:pt idx="663">
                  <c:v>0.89681999999999995</c:v>
                </c:pt>
                <c:pt idx="664">
                  <c:v>0.92405700000000002</c:v>
                </c:pt>
                <c:pt idx="665">
                  <c:v>0.89776599999999995</c:v>
                </c:pt>
                <c:pt idx="666">
                  <c:v>0.94087200000000004</c:v>
                </c:pt>
                <c:pt idx="667">
                  <c:v>1.0250699999999999</c:v>
                </c:pt>
                <c:pt idx="668">
                  <c:v>0.88006600000000001</c:v>
                </c:pt>
                <c:pt idx="669">
                  <c:v>1.011444</c:v>
                </c:pt>
                <c:pt idx="670">
                  <c:v>1.0723419999999999</c:v>
                </c:pt>
                <c:pt idx="671">
                  <c:v>1.2174529999999999</c:v>
                </c:pt>
                <c:pt idx="672">
                  <c:v>1.1048279999999999</c:v>
                </c:pt>
                <c:pt idx="673">
                  <c:v>0.93646200000000002</c:v>
                </c:pt>
                <c:pt idx="674">
                  <c:v>0.85855099999999995</c:v>
                </c:pt>
                <c:pt idx="675">
                  <c:v>0.65348799999999996</c:v>
                </c:pt>
                <c:pt idx="676">
                  <c:v>0.61508200000000002</c:v>
                </c:pt>
                <c:pt idx="677">
                  <c:v>0.78759800000000002</c:v>
                </c:pt>
                <c:pt idx="678">
                  <c:v>0.91095000000000004</c:v>
                </c:pt>
                <c:pt idx="679">
                  <c:v>0.59165999999999996</c:v>
                </c:pt>
                <c:pt idx="680">
                  <c:v>0.64860499999999999</c:v>
                </c:pt>
                <c:pt idx="681">
                  <c:v>0.56105000000000005</c:v>
                </c:pt>
                <c:pt idx="682">
                  <c:v>0.51612899999999995</c:v>
                </c:pt>
                <c:pt idx="683">
                  <c:v>0.67477399999999998</c:v>
                </c:pt>
                <c:pt idx="684">
                  <c:v>0.35389700000000002</c:v>
                </c:pt>
                <c:pt idx="685">
                  <c:v>0.436249</c:v>
                </c:pt>
                <c:pt idx="686">
                  <c:v>0.54382299999999995</c:v>
                </c:pt>
                <c:pt idx="687">
                  <c:v>0.57890299999999995</c:v>
                </c:pt>
                <c:pt idx="688">
                  <c:v>0.57992600000000005</c:v>
                </c:pt>
                <c:pt idx="689">
                  <c:v>0.57745400000000002</c:v>
                </c:pt>
                <c:pt idx="690">
                  <c:v>0.60339399999999999</c:v>
                </c:pt>
                <c:pt idx="691">
                  <c:v>0.73535200000000001</c:v>
                </c:pt>
                <c:pt idx="692">
                  <c:v>0.81098899999999996</c:v>
                </c:pt>
                <c:pt idx="693">
                  <c:v>0.69398499999999996</c:v>
                </c:pt>
                <c:pt idx="694">
                  <c:v>0.65313699999999997</c:v>
                </c:pt>
                <c:pt idx="695">
                  <c:v>0.52467299999999994</c:v>
                </c:pt>
                <c:pt idx="696">
                  <c:v>0.64990199999999998</c:v>
                </c:pt>
                <c:pt idx="697">
                  <c:v>0.73611499999999996</c:v>
                </c:pt>
                <c:pt idx="698">
                  <c:v>0.87159699999999996</c:v>
                </c:pt>
                <c:pt idx="699">
                  <c:v>1.010254</c:v>
                </c:pt>
                <c:pt idx="700">
                  <c:v>0.83052099999999995</c:v>
                </c:pt>
                <c:pt idx="701">
                  <c:v>0.64779699999999996</c:v>
                </c:pt>
                <c:pt idx="702">
                  <c:v>0.59652700000000003</c:v>
                </c:pt>
                <c:pt idx="703">
                  <c:v>0.68493700000000002</c:v>
                </c:pt>
                <c:pt idx="704">
                  <c:v>0.80560299999999996</c:v>
                </c:pt>
                <c:pt idx="705">
                  <c:v>0.95576499999999998</c:v>
                </c:pt>
                <c:pt idx="706">
                  <c:v>0.85070800000000002</c:v>
                </c:pt>
                <c:pt idx="707">
                  <c:v>0.74493399999999999</c:v>
                </c:pt>
                <c:pt idx="708">
                  <c:v>0.77088900000000005</c:v>
                </c:pt>
                <c:pt idx="709">
                  <c:v>0.67390399999999995</c:v>
                </c:pt>
                <c:pt idx="710">
                  <c:v>0.61103799999999997</c:v>
                </c:pt>
                <c:pt idx="711">
                  <c:v>0.66668700000000003</c:v>
                </c:pt>
                <c:pt idx="712">
                  <c:v>0.64901699999999996</c:v>
                </c:pt>
                <c:pt idx="713">
                  <c:v>0.73663299999999998</c:v>
                </c:pt>
                <c:pt idx="714">
                  <c:v>0.68873600000000001</c:v>
                </c:pt>
                <c:pt idx="715">
                  <c:v>0.63148499999999996</c:v>
                </c:pt>
                <c:pt idx="716">
                  <c:v>0.71252400000000005</c:v>
                </c:pt>
                <c:pt idx="717">
                  <c:v>0.74192800000000003</c:v>
                </c:pt>
                <c:pt idx="718">
                  <c:v>0.70466600000000001</c:v>
                </c:pt>
                <c:pt idx="719">
                  <c:v>0.72984300000000002</c:v>
                </c:pt>
                <c:pt idx="720">
                  <c:v>0.792435</c:v>
                </c:pt>
                <c:pt idx="721">
                  <c:v>1.0360259999999999</c:v>
                </c:pt>
                <c:pt idx="722">
                  <c:v>1.001404</c:v>
                </c:pt>
                <c:pt idx="723">
                  <c:v>0.95039399999999996</c:v>
                </c:pt>
                <c:pt idx="724">
                  <c:v>1.140533</c:v>
                </c:pt>
                <c:pt idx="725">
                  <c:v>0.92788700000000002</c:v>
                </c:pt>
                <c:pt idx="726">
                  <c:v>0.60307299999999997</c:v>
                </c:pt>
                <c:pt idx="727">
                  <c:v>0.65064999999999995</c:v>
                </c:pt>
                <c:pt idx="728">
                  <c:v>0.62690699999999999</c:v>
                </c:pt>
                <c:pt idx="729">
                  <c:v>0.64747600000000005</c:v>
                </c:pt>
                <c:pt idx="730">
                  <c:v>0.65817300000000001</c:v>
                </c:pt>
                <c:pt idx="731">
                  <c:v>0.69116200000000005</c:v>
                </c:pt>
                <c:pt idx="732">
                  <c:v>0.53500400000000004</c:v>
                </c:pt>
                <c:pt idx="733">
                  <c:v>0.41470299999999999</c:v>
                </c:pt>
                <c:pt idx="734">
                  <c:v>0.346771</c:v>
                </c:pt>
                <c:pt idx="735">
                  <c:v>0.4617</c:v>
                </c:pt>
                <c:pt idx="736">
                  <c:v>0.47466999999999998</c:v>
                </c:pt>
                <c:pt idx="737">
                  <c:v>0.55967699999999998</c:v>
                </c:pt>
                <c:pt idx="738">
                  <c:v>0.55332899999999996</c:v>
                </c:pt>
                <c:pt idx="739">
                  <c:v>0.67691000000000001</c:v>
                </c:pt>
                <c:pt idx="740">
                  <c:v>0.79127499999999995</c:v>
                </c:pt>
                <c:pt idx="741">
                  <c:v>0.83103899999999997</c:v>
                </c:pt>
                <c:pt idx="742">
                  <c:v>0.79483000000000004</c:v>
                </c:pt>
                <c:pt idx="743">
                  <c:v>0.88424700000000001</c:v>
                </c:pt>
                <c:pt idx="744">
                  <c:v>0.77993800000000002</c:v>
                </c:pt>
                <c:pt idx="745">
                  <c:v>1.056152</c:v>
                </c:pt>
                <c:pt idx="746">
                  <c:v>1.060379</c:v>
                </c:pt>
                <c:pt idx="747">
                  <c:v>1.150757</c:v>
                </c:pt>
                <c:pt idx="748">
                  <c:v>1.1413420000000001</c:v>
                </c:pt>
                <c:pt idx="749">
                  <c:v>0.93208299999999999</c:v>
                </c:pt>
                <c:pt idx="750">
                  <c:v>0.73558000000000001</c:v>
                </c:pt>
                <c:pt idx="751">
                  <c:v>0.72734100000000002</c:v>
                </c:pt>
                <c:pt idx="752">
                  <c:v>0.59194899999999995</c:v>
                </c:pt>
                <c:pt idx="753">
                  <c:v>0.68037400000000003</c:v>
                </c:pt>
                <c:pt idx="754">
                  <c:v>0.914825</c:v>
                </c:pt>
                <c:pt idx="755">
                  <c:v>0.860626</c:v>
                </c:pt>
                <c:pt idx="756">
                  <c:v>0.67337000000000002</c:v>
                </c:pt>
                <c:pt idx="757">
                  <c:v>0.76173400000000002</c:v>
                </c:pt>
                <c:pt idx="758">
                  <c:v>0.75553899999999996</c:v>
                </c:pt>
                <c:pt idx="759">
                  <c:v>0.78172299999999995</c:v>
                </c:pt>
                <c:pt idx="760">
                  <c:v>0.58142099999999997</c:v>
                </c:pt>
                <c:pt idx="761">
                  <c:v>0.64692700000000003</c:v>
                </c:pt>
                <c:pt idx="762">
                  <c:v>0.54264800000000002</c:v>
                </c:pt>
                <c:pt idx="763">
                  <c:v>0.53369100000000003</c:v>
                </c:pt>
                <c:pt idx="764">
                  <c:v>0.62103299999999995</c:v>
                </c:pt>
                <c:pt idx="765">
                  <c:v>0.96050999999999997</c:v>
                </c:pt>
                <c:pt idx="766">
                  <c:v>1.581985</c:v>
                </c:pt>
                <c:pt idx="767">
                  <c:v>2.6613769999999999</c:v>
                </c:pt>
                <c:pt idx="768">
                  <c:v>2.5086360000000001</c:v>
                </c:pt>
                <c:pt idx="769">
                  <c:v>1.3398129999999999</c:v>
                </c:pt>
                <c:pt idx="770">
                  <c:v>1.018097</c:v>
                </c:pt>
                <c:pt idx="771">
                  <c:v>1.4335169999999999</c:v>
                </c:pt>
                <c:pt idx="772">
                  <c:v>1.5477909999999999</c:v>
                </c:pt>
                <c:pt idx="773">
                  <c:v>1.2310179999999999</c:v>
                </c:pt>
                <c:pt idx="774">
                  <c:v>1.0254970000000001</c:v>
                </c:pt>
                <c:pt idx="775">
                  <c:v>1.2262420000000001</c:v>
                </c:pt>
                <c:pt idx="776">
                  <c:v>1.056702</c:v>
                </c:pt>
                <c:pt idx="777">
                  <c:v>0.60047899999999998</c:v>
                </c:pt>
                <c:pt idx="778">
                  <c:v>0.19273399999999999</c:v>
                </c:pt>
                <c:pt idx="779">
                  <c:v>3.6026000000000002E-2</c:v>
                </c:pt>
                <c:pt idx="780">
                  <c:v>0.20236199999999999</c:v>
                </c:pt>
                <c:pt idx="781">
                  <c:v>0.38603199999999999</c:v>
                </c:pt>
                <c:pt idx="782">
                  <c:v>0.35630800000000001</c:v>
                </c:pt>
                <c:pt idx="783">
                  <c:v>0.314224</c:v>
                </c:pt>
                <c:pt idx="784">
                  <c:v>0.367981</c:v>
                </c:pt>
                <c:pt idx="785">
                  <c:v>0.55551099999999998</c:v>
                </c:pt>
                <c:pt idx="786">
                  <c:v>0.765594</c:v>
                </c:pt>
                <c:pt idx="787">
                  <c:v>0.93615700000000002</c:v>
                </c:pt>
                <c:pt idx="788">
                  <c:v>1.035706</c:v>
                </c:pt>
                <c:pt idx="789">
                  <c:v>1.072525</c:v>
                </c:pt>
                <c:pt idx="790">
                  <c:v>1.1221920000000001</c:v>
                </c:pt>
                <c:pt idx="791">
                  <c:v>1.6364749999999999</c:v>
                </c:pt>
                <c:pt idx="792">
                  <c:v>2.9833219999999998</c:v>
                </c:pt>
                <c:pt idx="793">
                  <c:v>1.725571</c:v>
                </c:pt>
                <c:pt idx="794">
                  <c:v>0.88481100000000001</c:v>
                </c:pt>
                <c:pt idx="795">
                  <c:v>0.54713400000000001</c:v>
                </c:pt>
                <c:pt idx="796">
                  <c:v>0.63353000000000004</c:v>
                </c:pt>
                <c:pt idx="797">
                  <c:v>1.20459</c:v>
                </c:pt>
                <c:pt idx="798">
                  <c:v>1.2697909999999999</c:v>
                </c:pt>
                <c:pt idx="799">
                  <c:v>0.90064999999999995</c:v>
                </c:pt>
                <c:pt idx="800">
                  <c:v>0.861267</c:v>
                </c:pt>
                <c:pt idx="801">
                  <c:v>1.095993</c:v>
                </c:pt>
                <c:pt idx="802">
                  <c:v>1.121292</c:v>
                </c:pt>
                <c:pt idx="803">
                  <c:v>0.882324</c:v>
                </c:pt>
                <c:pt idx="804">
                  <c:v>0.77896100000000001</c:v>
                </c:pt>
                <c:pt idx="805">
                  <c:v>0.81848100000000001</c:v>
                </c:pt>
                <c:pt idx="806">
                  <c:v>0.83026100000000003</c:v>
                </c:pt>
                <c:pt idx="807">
                  <c:v>0.91172799999999998</c:v>
                </c:pt>
                <c:pt idx="808">
                  <c:v>0.936249</c:v>
                </c:pt>
                <c:pt idx="809">
                  <c:v>0.98344399999999998</c:v>
                </c:pt>
                <c:pt idx="810">
                  <c:v>1.0105740000000001</c:v>
                </c:pt>
                <c:pt idx="811">
                  <c:v>1.00145</c:v>
                </c:pt>
                <c:pt idx="812">
                  <c:v>1.013474</c:v>
                </c:pt>
                <c:pt idx="813">
                  <c:v>1.075226</c:v>
                </c:pt>
                <c:pt idx="814">
                  <c:v>1.1056820000000001</c:v>
                </c:pt>
                <c:pt idx="815">
                  <c:v>1.077072</c:v>
                </c:pt>
                <c:pt idx="816">
                  <c:v>1.1317900000000001</c:v>
                </c:pt>
                <c:pt idx="817">
                  <c:v>1.3208009999999999</c:v>
                </c:pt>
                <c:pt idx="818">
                  <c:v>1.5686040000000001</c:v>
                </c:pt>
                <c:pt idx="819">
                  <c:v>1.429611</c:v>
                </c:pt>
                <c:pt idx="820">
                  <c:v>1.3851009999999999</c:v>
                </c:pt>
                <c:pt idx="821">
                  <c:v>1.509552</c:v>
                </c:pt>
                <c:pt idx="822">
                  <c:v>1.285461</c:v>
                </c:pt>
                <c:pt idx="823">
                  <c:v>0.86402900000000005</c:v>
                </c:pt>
                <c:pt idx="824">
                  <c:v>0.76060499999999998</c:v>
                </c:pt>
                <c:pt idx="825">
                  <c:v>0.65057399999999999</c:v>
                </c:pt>
                <c:pt idx="826">
                  <c:v>0.69264199999999998</c:v>
                </c:pt>
                <c:pt idx="827">
                  <c:v>0.55395499999999998</c:v>
                </c:pt>
                <c:pt idx="828">
                  <c:v>0.37525900000000001</c:v>
                </c:pt>
                <c:pt idx="829">
                  <c:v>0.27943400000000002</c:v>
                </c:pt>
                <c:pt idx="830">
                  <c:v>0.35461399999999998</c:v>
                </c:pt>
                <c:pt idx="831">
                  <c:v>0.35894799999999999</c:v>
                </c:pt>
                <c:pt idx="832">
                  <c:v>0.34861799999999998</c:v>
                </c:pt>
                <c:pt idx="833">
                  <c:v>0.46578999999999998</c:v>
                </c:pt>
                <c:pt idx="834">
                  <c:v>0.68035900000000005</c:v>
                </c:pt>
                <c:pt idx="835">
                  <c:v>0.91508500000000004</c:v>
                </c:pt>
                <c:pt idx="836">
                  <c:v>1.073563</c:v>
                </c:pt>
                <c:pt idx="837">
                  <c:v>1.1321410000000001</c:v>
                </c:pt>
                <c:pt idx="838">
                  <c:v>1.157089</c:v>
                </c:pt>
                <c:pt idx="839">
                  <c:v>1.203003</c:v>
                </c:pt>
                <c:pt idx="840">
                  <c:v>1.4399869999999999</c:v>
                </c:pt>
                <c:pt idx="841">
                  <c:v>2.6930540000000001</c:v>
                </c:pt>
                <c:pt idx="842">
                  <c:v>1.487366</c:v>
                </c:pt>
                <c:pt idx="843">
                  <c:v>1.0869899999999999</c:v>
                </c:pt>
                <c:pt idx="844">
                  <c:v>0.75080899999999995</c:v>
                </c:pt>
                <c:pt idx="845">
                  <c:v>0.71356200000000003</c:v>
                </c:pt>
                <c:pt idx="846">
                  <c:v>0.95369000000000004</c:v>
                </c:pt>
                <c:pt idx="847">
                  <c:v>1.807037</c:v>
                </c:pt>
                <c:pt idx="848">
                  <c:v>1.035706</c:v>
                </c:pt>
                <c:pt idx="849">
                  <c:v>0.82881199999999999</c:v>
                </c:pt>
                <c:pt idx="850">
                  <c:v>0.97270199999999996</c:v>
                </c:pt>
                <c:pt idx="851">
                  <c:v>1.206833</c:v>
                </c:pt>
                <c:pt idx="852">
                  <c:v>1.002075</c:v>
                </c:pt>
                <c:pt idx="853">
                  <c:v>0.66645799999999999</c:v>
                </c:pt>
                <c:pt idx="854">
                  <c:v>0.59838899999999995</c:v>
                </c:pt>
                <c:pt idx="855">
                  <c:v>0.74908399999999997</c:v>
                </c:pt>
                <c:pt idx="856">
                  <c:v>0.90127599999999997</c:v>
                </c:pt>
                <c:pt idx="857">
                  <c:v>0.83758500000000002</c:v>
                </c:pt>
                <c:pt idx="858">
                  <c:v>0.91603100000000004</c:v>
                </c:pt>
                <c:pt idx="859">
                  <c:v>0.96629299999999996</c:v>
                </c:pt>
                <c:pt idx="860">
                  <c:v>1.057007</c:v>
                </c:pt>
                <c:pt idx="861">
                  <c:v>1.1836089999999999</c:v>
                </c:pt>
                <c:pt idx="862">
                  <c:v>1.113785</c:v>
                </c:pt>
                <c:pt idx="863">
                  <c:v>1.0133669999999999</c:v>
                </c:pt>
                <c:pt idx="864">
                  <c:v>1.056</c:v>
                </c:pt>
                <c:pt idx="865">
                  <c:v>1.230972</c:v>
                </c:pt>
                <c:pt idx="866">
                  <c:v>1.4773099999999999</c:v>
                </c:pt>
                <c:pt idx="867">
                  <c:v>1.4630129999999999</c:v>
                </c:pt>
                <c:pt idx="868">
                  <c:v>1.8144229999999999</c:v>
                </c:pt>
                <c:pt idx="869">
                  <c:v>1.990402</c:v>
                </c:pt>
                <c:pt idx="870">
                  <c:v>1.3633580000000001</c:v>
                </c:pt>
                <c:pt idx="871">
                  <c:v>0.61872899999999997</c:v>
                </c:pt>
                <c:pt idx="872">
                  <c:v>0.85600299999999996</c:v>
                </c:pt>
                <c:pt idx="873">
                  <c:v>0.80213900000000005</c:v>
                </c:pt>
                <c:pt idx="874">
                  <c:v>0.36756899999999998</c:v>
                </c:pt>
                <c:pt idx="875">
                  <c:v>9.0439000000000005E-2</c:v>
                </c:pt>
                <c:pt idx="876">
                  <c:v>5.0350000000000004E-3</c:v>
                </c:pt>
                <c:pt idx="877">
                  <c:v>0.157913</c:v>
                </c:pt>
                <c:pt idx="878">
                  <c:v>0.26806600000000003</c:v>
                </c:pt>
                <c:pt idx="879">
                  <c:v>0.29066500000000001</c:v>
                </c:pt>
                <c:pt idx="880">
                  <c:v>0.39503500000000003</c:v>
                </c:pt>
                <c:pt idx="881">
                  <c:v>0.53713999999999995</c:v>
                </c:pt>
                <c:pt idx="882">
                  <c:v>0.638428</c:v>
                </c:pt>
                <c:pt idx="883">
                  <c:v>0.77761800000000003</c:v>
                </c:pt>
                <c:pt idx="884">
                  <c:v>0.98101799999999995</c:v>
                </c:pt>
                <c:pt idx="885">
                  <c:v>1.232742</c:v>
                </c:pt>
                <c:pt idx="886">
                  <c:v>1.4566650000000001</c:v>
                </c:pt>
                <c:pt idx="887">
                  <c:v>1.423935</c:v>
                </c:pt>
                <c:pt idx="888">
                  <c:v>1.5770569999999999</c:v>
                </c:pt>
                <c:pt idx="889">
                  <c:v>2.3257599999999998</c:v>
                </c:pt>
                <c:pt idx="890">
                  <c:v>1.275787</c:v>
                </c:pt>
                <c:pt idx="891">
                  <c:v>0.85546900000000003</c:v>
                </c:pt>
                <c:pt idx="892">
                  <c:v>0.430313</c:v>
                </c:pt>
                <c:pt idx="893">
                  <c:v>0.27415499999999998</c:v>
                </c:pt>
                <c:pt idx="894">
                  <c:v>1.4046479999999999</c:v>
                </c:pt>
                <c:pt idx="895">
                  <c:v>2.916153</c:v>
                </c:pt>
                <c:pt idx="896">
                  <c:v>1.060913</c:v>
                </c:pt>
                <c:pt idx="897">
                  <c:v>0.48819000000000001</c:v>
                </c:pt>
                <c:pt idx="898">
                  <c:v>0.45701599999999998</c:v>
                </c:pt>
                <c:pt idx="899">
                  <c:v>0.78936799999999996</c:v>
                </c:pt>
                <c:pt idx="900">
                  <c:v>0.88708500000000001</c:v>
                </c:pt>
                <c:pt idx="901">
                  <c:v>0.896652</c:v>
                </c:pt>
                <c:pt idx="902">
                  <c:v>0.97204599999999997</c:v>
                </c:pt>
                <c:pt idx="903">
                  <c:v>1.0747679999999999</c:v>
                </c:pt>
                <c:pt idx="904">
                  <c:v>0.98507699999999998</c:v>
                </c:pt>
                <c:pt idx="905">
                  <c:v>0.99398799999999998</c:v>
                </c:pt>
                <c:pt idx="906">
                  <c:v>1.007477</c:v>
                </c:pt>
                <c:pt idx="907">
                  <c:v>1.0196080000000001</c:v>
                </c:pt>
                <c:pt idx="908">
                  <c:v>0.95623800000000003</c:v>
                </c:pt>
                <c:pt idx="909">
                  <c:v>0.93095399999999995</c:v>
                </c:pt>
                <c:pt idx="910">
                  <c:v>0.930145</c:v>
                </c:pt>
                <c:pt idx="911">
                  <c:v>0.91548200000000002</c:v>
                </c:pt>
                <c:pt idx="912">
                  <c:v>0.95755000000000001</c:v>
                </c:pt>
                <c:pt idx="913">
                  <c:v>1.0878749999999999</c:v>
                </c:pt>
                <c:pt idx="914">
                  <c:v>1.412949</c:v>
                </c:pt>
                <c:pt idx="915">
                  <c:v>1.690094</c:v>
                </c:pt>
                <c:pt idx="916">
                  <c:v>1.580414</c:v>
                </c:pt>
                <c:pt idx="917">
                  <c:v>1.841995</c:v>
                </c:pt>
                <c:pt idx="918">
                  <c:v>1.7978209999999999</c:v>
                </c:pt>
                <c:pt idx="919">
                  <c:v>0.98307800000000001</c:v>
                </c:pt>
                <c:pt idx="920">
                  <c:v>0.50004599999999999</c:v>
                </c:pt>
                <c:pt idx="921">
                  <c:v>0.90072600000000003</c:v>
                </c:pt>
                <c:pt idx="922">
                  <c:v>0.85463</c:v>
                </c:pt>
                <c:pt idx="923">
                  <c:v>0.45721400000000001</c:v>
                </c:pt>
                <c:pt idx="924">
                  <c:v>0.15985099999999999</c:v>
                </c:pt>
                <c:pt idx="925">
                  <c:v>9.0026999999999996E-2</c:v>
                </c:pt>
                <c:pt idx="926">
                  <c:v>0.244171</c:v>
                </c:pt>
                <c:pt idx="927">
                  <c:v>0.47087099999999998</c:v>
                </c:pt>
                <c:pt idx="928">
                  <c:v>0.449432</c:v>
                </c:pt>
                <c:pt idx="929">
                  <c:v>0.36805700000000002</c:v>
                </c:pt>
                <c:pt idx="930">
                  <c:v>0.40011600000000003</c:v>
                </c:pt>
                <c:pt idx="931">
                  <c:v>0.569214</c:v>
                </c:pt>
                <c:pt idx="932">
                  <c:v>0.80337499999999995</c:v>
                </c:pt>
                <c:pt idx="933">
                  <c:v>0.98921199999999998</c:v>
                </c:pt>
                <c:pt idx="934">
                  <c:v>1.143402</c:v>
                </c:pt>
                <c:pt idx="935">
                  <c:v>1.257706</c:v>
                </c:pt>
                <c:pt idx="936">
                  <c:v>1.2360230000000001</c:v>
                </c:pt>
                <c:pt idx="937">
                  <c:v>1.0343629999999999</c:v>
                </c:pt>
                <c:pt idx="938">
                  <c:v>2.0751949999999999</c:v>
                </c:pt>
                <c:pt idx="939">
                  <c:v>2.4639280000000001</c:v>
                </c:pt>
                <c:pt idx="940">
                  <c:v>1.2855220000000001</c:v>
                </c:pt>
                <c:pt idx="941">
                  <c:v>1.0943909999999999</c:v>
                </c:pt>
                <c:pt idx="942">
                  <c:v>0.49591099999999999</c:v>
                </c:pt>
                <c:pt idx="943">
                  <c:v>0.188385</c:v>
                </c:pt>
                <c:pt idx="944">
                  <c:v>0.66494799999999998</c:v>
                </c:pt>
                <c:pt idx="945">
                  <c:v>1.8460240000000001</c:v>
                </c:pt>
                <c:pt idx="946">
                  <c:v>1.7842560000000001</c:v>
                </c:pt>
                <c:pt idx="947">
                  <c:v>0.72221400000000002</c:v>
                </c:pt>
                <c:pt idx="948">
                  <c:v>0.57023599999999997</c:v>
                </c:pt>
                <c:pt idx="949">
                  <c:v>0.86526499999999995</c:v>
                </c:pt>
                <c:pt idx="950">
                  <c:v>1.053207</c:v>
                </c:pt>
                <c:pt idx="951">
                  <c:v>0.99348400000000003</c:v>
                </c:pt>
                <c:pt idx="952">
                  <c:v>0.82734700000000005</c:v>
                </c:pt>
                <c:pt idx="953">
                  <c:v>0.80683899999999997</c:v>
                </c:pt>
                <c:pt idx="954">
                  <c:v>0.92103599999999997</c:v>
                </c:pt>
                <c:pt idx="955">
                  <c:v>1.007431</c:v>
                </c:pt>
                <c:pt idx="956">
                  <c:v>1.041183</c:v>
                </c:pt>
                <c:pt idx="957">
                  <c:v>0.99238599999999999</c:v>
                </c:pt>
                <c:pt idx="958">
                  <c:v>0.95063799999999998</c:v>
                </c:pt>
                <c:pt idx="959">
                  <c:v>1.017471</c:v>
                </c:pt>
                <c:pt idx="960">
                  <c:v>1.1024020000000001</c:v>
                </c:pt>
                <c:pt idx="961">
                  <c:v>1.131165</c:v>
                </c:pt>
                <c:pt idx="962">
                  <c:v>1.080444</c:v>
                </c:pt>
                <c:pt idx="963">
                  <c:v>1.155945</c:v>
                </c:pt>
                <c:pt idx="964">
                  <c:v>1.373062</c:v>
                </c:pt>
                <c:pt idx="965">
                  <c:v>1.4956210000000001</c:v>
                </c:pt>
                <c:pt idx="966">
                  <c:v>1.8251189999999999</c:v>
                </c:pt>
                <c:pt idx="967">
                  <c:v>1.9515990000000001</c:v>
                </c:pt>
                <c:pt idx="968">
                  <c:v>1.21756</c:v>
                </c:pt>
                <c:pt idx="969">
                  <c:v>0.49137900000000001</c:v>
                </c:pt>
                <c:pt idx="970">
                  <c:v>0.74783299999999997</c:v>
                </c:pt>
                <c:pt idx="971">
                  <c:v>0.89370700000000003</c:v>
                </c:pt>
                <c:pt idx="972">
                  <c:v>0.63957200000000003</c:v>
                </c:pt>
                <c:pt idx="973">
                  <c:v>0.27989199999999997</c:v>
                </c:pt>
                <c:pt idx="974">
                  <c:v>6.4788999999999999E-2</c:v>
                </c:pt>
                <c:pt idx="975">
                  <c:v>0.18452499999999999</c:v>
                </c:pt>
                <c:pt idx="976">
                  <c:v>0.37010199999999999</c:v>
                </c:pt>
                <c:pt idx="977">
                  <c:v>0.34759499999999999</c:v>
                </c:pt>
                <c:pt idx="978">
                  <c:v>0.32519500000000001</c:v>
                </c:pt>
                <c:pt idx="979">
                  <c:v>0.37087999999999999</c:v>
                </c:pt>
                <c:pt idx="980">
                  <c:v>0.53900099999999995</c:v>
                </c:pt>
                <c:pt idx="981">
                  <c:v>0.76728799999999997</c:v>
                </c:pt>
                <c:pt idx="982">
                  <c:v>1.000961</c:v>
                </c:pt>
                <c:pt idx="983">
                  <c:v>1.247147</c:v>
                </c:pt>
                <c:pt idx="984">
                  <c:v>1.4437869999999999</c:v>
                </c:pt>
                <c:pt idx="985">
                  <c:v>1.355057</c:v>
                </c:pt>
                <c:pt idx="986">
                  <c:v>1.215454</c:v>
                </c:pt>
                <c:pt idx="987">
                  <c:v>1.8686830000000001</c:v>
                </c:pt>
                <c:pt idx="988">
                  <c:v>2.5675050000000001</c:v>
                </c:pt>
                <c:pt idx="989">
                  <c:v>1.332489</c:v>
                </c:pt>
                <c:pt idx="990">
                  <c:v>1.1312260000000001</c:v>
                </c:pt>
                <c:pt idx="991">
                  <c:v>0.84622200000000003</c:v>
                </c:pt>
                <c:pt idx="992">
                  <c:v>0.52740500000000001</c:v>
                </c:pt>
                <c:pt idx="993">
                  <c:v>0.197266</c:v>
                </c:pt>
                <c:pt idx="994">
                  <c:v>0.60519400000000001</c:v>
                </c:pt>
                <c:pt idx="995">
                  <c:v>1.3808750000000001</c:v>
                </c:pt>
                <c:pt idx="996">
                  <c:v>1.1093599999999999</c:v>
                </c:pt>
                <c:pt idx="997">
                  <c:v>0.88951100000000005</c:v>
                </c:pt>
                <c:pt idx="998">
                  <c:v>1.181381</c:v>
                </c:pt>
                <c:pt idx="999">
                  <c:v>1.29393</c:v>
                </c:pt>
                <c:pt idx="1000">
                  <c:v>1.09111</c:v>
                </c:pt>
                <c:pt idx="1001">
                  <c:v>1.029434</c:v>
                </c:pt>
                <c:pt idx="1002">
                  <c:v>0.94317600000000001</c:v>
                </c:pt>
                <c:pt idx="1003">
                  <c:v>0.81564300000000001</c:v>
                </c:pt>
                <c:pt idx="1004">
                  <c:v>0.84539799999999998</c:v>
                </c:pt>
                <c:pt idx="1005">
                  <c:v>0.855545</c:v>
                </c:pt>
                <c:pt idx="1006">
                  <c:v>0.86784399999999995</c:v>
                </c:pt>
                <c:pt idx="1007">
                  <c:v>0.92327899999999996</c:v>
                </c:pt>
                <c:pt idx="1008">
                  <c:v>1.016724</c:v>
                </c:pt>
                <c:pt idx="1009">
                  <c:v>1.0918429999999999</c:v>
                </c:pt>
                <c:pt idx="1010">
                  <c:v>1.1161799999999999</c:v>
                </c:pt>
                <c:pt idx="1011">
                  <c:v>1.1831050000000001</c:v>
                </c:pt>
                <c:pt idx="1012">
                  <c:v>1.3881680000000001</c:v>
                </c:pt>
                <c:pt idx="1013">
                  <c:v>1.429489</c:v>
                </c:pt>
                <c:pt idx="1014">
                  <c:v>1.44841</c:v>
                </c:pt>
                <c:pt idx="1015">
                  <c:v>1.7722929999999999</c:v>
                </c:pt>
                <c:pt idx="1016">
                  <c:v>1.806503</c:v>
                </c:pt>
                <c:pt idx="1017">
                  <c:v>1.284332</c:v>
                </c:pt>
                <c:pt idx="1018">
                  <c:v>0.74113499999999999</c:v>
                </c:pt>
                <c:pt idx="1019">
                  <c:v>0.67663600000000002</c:v>
                </c:pt>
                <c:pt idx="1020">
                  <c:v>0.73877000000000004</c:v>
                </c:pt>
                <c:pt idx="1021">
                  <c:v>0.72009299999999998</c:v>
                </c:pt>
                <c:pt idx="1022">
                  <c:v>0.53933699999999996</c:v>
                </c:pt>
                <c:pt idx="1023">
                  <c:v>0.26187100000000002</c:v>
                </c:pt>
                <c:pt idx="1024">
                  <c:v>0.15370200000000001</c:v>
                </c:pt>
                <c:pt idx="1025">
                  <c:v>0.26963799999999999</c:v>
                </c:pt>
                <c:pt idx="1026">
                  <c:v>0.32936100000000001</c:v>
                </c:pt>
                <c:pt idx="1027">
                  <c:v>0.41706799999999999</c:v>
                </c:pt>
                <c:pt idx="1028">
                  <c:v>0.47317500000000001</c:v>
                </c:pt>
                <c:pt idx="1029">
                  <c:v>0.59140000000000004</c:v>
                </c:pt>
                <c:pt idx="1030">
                  <c:v>0.742645</c:v>
                </c:pt>
                <c:pt idx="1031">
                  <c:v>0.88642900000000002</c:v>
                </c:pt>
                <c:pt idx="1032">
                  <c:v>1.0485690000000001</c:v>
                </c:pt>
                <c:pt idx="1033">
                  <c:v>1.230499</c:v>
                </c:pt>
                <c:pt idx="1034">
                  <c:v>1.304001</c:v>
                </c:pt>
                <c:pt idx="1035">
                  <c:v>1.2613220000000001</c:v>
                </c:pt>
                <c:pt idx="1036">
                  <c:v>2.3069760000000001</c:v>
                </c:pt>
                <c:pt idx="1037">
                  <c:v>2.2820279999999999</c:v>
                </c:pt>
                <c:pt idx="1038">
                  <c:v>1.1353</c:v>
                </c:pt>
                <c:pt idx="1039">
                  <c:v>0.82783499999999999</c:v>
                </c:pt>
                <c:pt idx="1040">
                  <c:v>0.45486500000000002</c:v>
                </c:pt>
                <c:pt idx="1041">
                  <c:v>0.44430500000000001</c:v>
                </c:pt>
                <c:pt idx="1042">
                  <c:v>1.2714840000000001</c:v>
                </c:pt>
                <c:pt idx="1043">
                  <c:v>1.737366</c:v>
                </c:pt>
                <c:pt idx="1044">
                  <c:v>0.97180200000000005</c:v>
                </c:pt>
                <c:pt idx="1045">
                  <c:v>0.93641700000000005</c:v>
                </c:pt>
                <c:pt idx="1046">
                  <c:v>1.083923</c:v>
                </c:pt>
                <c:pt idx="1047">
                  <c:v>1.2855220000000001</c:v>
                </c:pt>
                <c:pt idx="1048">
                  <c:v>1.0842590000000001</c:v>
                </c:pt>
                <c:pt idx="1049">
                  <c:v>0.82904100000000003</c:v>
                </c:pt>
                <c:pt idx="1050">
                  <c:v>0.91539000000000004</c:v>
                </c:pt>
                <c:pt idx="1051">
                  <c:v>0.86993399999999999</c:v>
                </c:pt>
                <c:pt idx="1052">
                  <c:v>0.87158199999999997</c:v>
                </c:pt>
                <c:pt idx="1053">
                  <c:v>0.95393399999999995</c:v>
                </c:pt>
                <c:pt idx="1054">
                  <c:v>0.90548700000000004</c:v>
                </c:pt>
                <c:pt idx="1055">
                  <c:v>0.96987900000000005</c:v>
                </c:pt>
                <c:pt idx="1056">
                  <c:v>1.0723419999999999</c:v>
                </c:pt>
                <c:pt idx="1057">
                  <c:v>1.11409</c:v>
                </c:pt>
                <c:pt idx="1058">
                  <c:v>1.1199190000000001</c:v>
                </c:pt>
                <c:pt idx="1059">
                  <c:v>1.346252</c:v>
                </c:pt>
                <c:pt idx="1060">
                  <c:v>1.7812190000000001</c:v>
                </c:pt>
                <c:pt idx="1061">
                  <c:v>1.7692110000000001</c:v>
                </c:pt>
                <c:pt idx="1062">
                  <c:v>1.647858</c:v>
                </c:pt>
                <c:pt idx="1063">
                  <c:v>1.74115</c:v>
                </c:pt>
                <c:pt idx="1064">
                  <c:v>1.3111269999999999</c:v>
                </c:pt>
                <c:pt idx="1065">
                  <c:v>1.0350950000000001</c:v>
                </c:pt>
                <c:pt idx="1066">
                  <c:v>0.90779100000000001</c:v>
                </c:pt>
                <c:pt idx="1067">
                  <c:v>0.90457200000000004</c:v>
                </c:pt>
                <c:pt idx="1068">
                  <c:v>0.75582899999999997</c:v>
                </c:pt>
                <c:pt idx="1069">
                  <c:v>0.38362099999999999</c:v>
                </c:pt>
                <c:pt idx="1070">
                  <c:v>0.24594099999999999</c:v>
                </c:pt>
                <c:pt idx="1071">
                  <c:v>0.34735100000000002</c:v>
                </c:pt>
                <c:pt idx="1072">
                  <c:v>0.45223999999999998</c:v>
                </c:pt>
                <c:pt idx="1073">
                  <c:v>0.30166599999999999</c:v>
                </c:pt>
                <c:pt idx="1074">
                  <c:v>0.185226</c:v>
                </c:pt>
                <c:pt idx="1075">
                  <c:v>0.221497</c:v>
                </c:pt>
                <c:pt idx="1076">
                  <c:v>0.35990899999999998</c:v>
                </c:pt>
                <c:pt idx="1077">
                  <c:v>0.50639299999999998</c:v>
                </c:pt>
                <c:pt idx="1078">
                  <c:v>0.67767299999999997</c:v>
                </c:pt>
                <c:pt idx="1079">
                  <c:v>0.82838400000000001</c:v>
                </c:pt>
                <c:pt idx="1080">
                  <c:v>1.0230870000000001</c:v>
                </c:pt>
                <c:pt idx="1081">
                  <c:v>1.2333069999999999</c:v>
                </c:pt>
                <c:pt idx="1082">
                  <c:v>1.4029689999999999</c:v>
                </c:pt>
                <c:pt idx="1083">
                  <c:v>1.406601</c:v>
                </c:pt>
                <c:pt idx="1084">
                  <c:v>1.0470280000000001</c:v>
                </c:pt>
                <c:pt idx="1085">
                  <c:v>2.0744630000000002</c:v>
                </c:pt>
                <c:pt idx="1086">
                  <c:v>1.7742770000000001</c:v>
                </c:pt>
                <c:pt idx="1087">
                  <c:v>1.323669</c:v>
                </c:pt>
                <c:pt idx="1088">
                  <c:v>1.3493189999999999</c:v>
                </c:pt>
                <c:pt idx="1089">
                  <c:v>0.65731799999999996</c:v>
                </c:pt>
                <c:pt idx="1090">
                  <c:v>0.55436700000000005</c:v>
                </c:pt>
                <c:pt idx="1091">
                  <c:v>0.92471300000000001</c:v>
                </c:pt>
                <c:pt idx="1092">
                  <c:v>1.4716800000000001</c:v>
                </c:pt>
                <c:pt idx="1093">
                  <c:v>1.52179</c:v>
                </c:pt>
                <c:pt idx="1094">
                  <c:v>1.0894779999999999</c:v>
                </c:pt>
                <c:pt idx="1095">
                  <c:v>1.0785370000000001</c:v>
                </c:pt>
                <c:pt idx="1096">
                  <c:v>1.110352</c:v>
                </c:pt>
                <c:pt idx="1097">
                  <c:v>1.0266420000000001</c:v>
                </c:pt>
                <c:pt idx="1098">
                  <c:v>0.90699799999999997</c:v>
                </c:pt>
                <c:pt idx="1099">
                  <c:v>0.84660299999999999</c:v>
                </c:pt>
                <c:pt idx="1100">
                  <c:v>0.75517299999999998</c:v>
                </c:pt>
                <c:pt idx="1101">
                  <c:v>0.73953199999999997</c:v>
                </c:pt>
                <c:pt idx="1102">
                  <c:v>0.82740800000000003</c:v>
                </c:pt>
                <c:pt idx="1103">
                  <c:v>0.97494499999999995</c:v>
                </c:pt>
                <c:pt idx="1104">
                  <c:v>1.091995</c:v>
                </c:pt>
                <c:pt idx="1105">
                  <c:v>1.093872</c:v>
                </c:pt>
                <c:pt idx="1106">
                  <c:v>1.0828089999999999</c:v>
                </c:pt>
                <c:pt idx="1107">
                  <c:v>1.1787110000000001</c:v>
                </c:pt>
                <c:pt idx="1108">
                  <c:v>1.2895049999999999</c:v>
                </c:pt>
                <c:pt idx="1109">
                  <c:v>1.2234499999999999</c:v>
                </c:pt>
                <c:pt idx="1110">
                  <c:v>1.36557</c:v>
                </c:pt>
                <c:pt idx="1111">
                  <c:v>1.4641569999999999</c:v>
                </c:pt>
                <c:pt idx="1112">
                  <c:v>1.414032</c:v>
                </c:pt>
                <c:pt idx="1113">
                  <c:v>1.4994510000000001</c:v>
                </c:pt>
                <c:pt idx="1114">
                  <c:v>1.4219360000000001</c:v>
                </c:pt>
                <c:pt idx="1115">
                  <c:v>0.989151</c:v>
                </c:pt>
                <c:pt idx="1116">
                  <c:v>0.41319299999999998</c:v>
                </c:pt>
                <c:pt idx="1117">
                  <c:v>0.67086800000000002</c:v>
                </c:pt>
                <c:pt idx="1118">
                  <c:v>0.96383700000000005</c:v>
                </c:pt>
                <c:pt idx="1119">
                  <c:v>0.97192400000000001</c:v>
                </c:pt>
                <c:pt idx="1120">
                  <c:v>0.51647900000000002</c:v>
                </c:pt>
                <c:pt idx="1121">
                  <c:v>0.148926</c:v>
                </c:pt>
                <c:pt idx="1122">
                  <c:v>5.5587999999999999E-2</c:v>
                </c:pt>
                <c:pt idx="1123">
                  <c:v>0.23120099999999999</c:v>
                </c:pt>
                <c:pt idx="1124">
                  <c:v>0.375641</c:v>
                </c:pt>
                <c:pt idx="1125">
                  <c:v>0.46462999999999999</c:v>
                </c:pt>
                <c:pt idx="1126">
                  <c:v>0.59404000000000001</c:v>
                </c:pt>
                <c:pt idx="1127">
                  <c:v>0.895065</c:v>
                </c:pt>
                <c:pt idx="1128">
                  <c:v>1.188507</c:v>
                </c:pt>
                <c:pt idx="1129">
                  <c:v>1.310684</c:v>
                </c:pt>
                <c:pt idx="1130">
                  <c:v>1.342789</c:v>
                </c:pt>
                <c:pt idx="1131">
                  <c:v>1.2665409999999999</c:v>
                </c:pt>
                <c:pt idx="1132">
                  <c:v>1.296219</c:v>
                </c:pt>
                <c:pt idx="1133">
                  <c:v>2.4032290000000001</c:v>
                </c:pt>
                <c:pt idx="1134">
                  <c:v>1.558289</c:v>
                </c:pt>
                <c:pt idx="1135">
                  <c:v>0.93174699999999999</c:v>
                </c:pt>
                <c:pt idx="1136">
                  <c:v>0.68536399999999997</c:v>
                </c:pt>
                <c:pt idx="1137">
                  <c:v>0.73068200000000005</c:v>
                </c:pt>
                <c:pt idx="1138">
                  <c:v>0.68483000000000005</c:v>
                </c:pt>
                <c:pt idx="1139">
                  <c:v>0.92781100000000005</c:v>
                </c:pt>
                <c:pt idx="1140">
                  <c:v>1.31369</c:v>
                </c:pt>
                <c:pt idx="1141">
                  <c:v>1.0499270000000001</c:v>
                </c:pt>
                <c:pt idx="1142">
                  <c:v>0.87167399999999995</c:v>
                </c:pt>
                <c:pt idx="1143">
                  <c:v>0.95069899999999996</c:v>
                </c:pt>
                <c:pt idx="1144">
                  <c:v>1.182693</c:v>
                </c:pt>
                <c:pt idx="1145">
                  <c:v>1.1716610000000001</c:v>
                </c:pt>
                <c:pt idx="1146">
                  <c:v>1.0717319999999999</c:v>
                </c:pt>
                <c:pt idx="1147">
                  <c:v>0.91149899999999995</c:v>
                </c:pt>
                <c:pt idx="1148">
                  <c:v>0.80049099999999995</c:v>
                </c:pt>
                <c:pt idx="1149">
                  <c:v>0.94712799999999997</c:v>
                </c:pt>
                <c:pt idx="1150">
                  <c:v>0.88766500000000004</c:v>
                </c:pt>
                <c:pt idx="1151">
                  <c:v>0.77763400000000005</c:v>
                </c:pt>
                <c:pt idx="1152">
                  <c:v>0.87626599999999999</c:v>
                </c:pt>
                <c:pt idx="1153">
                  <c:v>1.0109250000000001</c:v>
                </c:pt>
                <c:pt idx="1154">
                  <c:v>1.1716770000000001</c:v>
                </c:pt>
                <c:pt idx="1155">
                  <c:v>1.266357</c:v>
                </c:pt>
                <c:pt idx="1156">
                  <c:v>1.1629940000000001</c:v>
                </c:pt>
                <c:pt idx="1157">
                  <c:v>0.98577899999999996</c:v>
                </c:pt>
                <c:pt idx="1158">
                  <c:v>1.005768</c:v>
                </c:pt>
                <c:pt idx="1159">
                  <c:v>1.016632</c:v>
                </c:pt>
                <c:pt idx="1160">
                  <c:v>0.94059800000000005</c:v>
                </c:pt>
                <c:pt idx="1161">
                  <c:v>0.81011999999999995</c:v>
                </c:pt>
                <c:pt idx="1162">
                  <c:v>0.82139600000000002</c:v>
                </c:pt>
                <c:pt idx="1163">
                  <c:v>0.96040300000000001</c:v>
                </c:pt>
                <c:pt idx="1164">
                  <c:v>1.2673030000000001</c:v>
                </c:pt>
                <c:pt idx="1165">
                  <c:v>1.1486050000000001</c:v>
                </c:pt>
                <c:pt idx="1166">
                  <c:v>1.025787</c:v>
                </c:pt>
                <c:pt idx="1167">
                  <c:v>1.2382200000000001</c:v>
                </c:pt>
                <c:pt idx="1168">
                  <c:v>1.4633940000000001</c:v>
                </c:pt>
                <c:pt idx="1169">
                  <c:v>1.685791</c:v>
                </c:pt>
                <c:pt idx="1170">
                  <c:v>1.580948</c:v>
                </c:pt>
                <c:pt idx="1171">
                  <c:v>1.3858029999999999</c:v>
                </c:pt>
                <c:pt idx="1172">
                  <c:v>1.51149</c:v>
                </c:pt>
                <c:pt idx="1173">
                  <c:v>1.6709590000000001</c:v>
                </c:pt>
                <c:pt idx="1174">
                  <c:v>1.132172</c:v>
                </c:pt>
                <c:pt idx="1175">
                  <c:v>0.51606799999999997</c:v>
                </c:pt>
                <c:pt idx="1176">
                  <c:v>-0.171463</c:v>
                </c:pt>
                <c:pt idx="1177">
                  <c:v>-0.28497299999999998</c:v>
                </c:pt>
                <c:pt idx="1178">
                  <c:v>0.16642799999999999</c:v>
                </c:pt>
                <c:pt idx="1179">
                  <c:v>0.543045</c:v>
                </c:pt>
                <c:pt idx="1180">
                  <c:v>0.61645499999999998</c:v>
                </c:pt>
                <c:pt idx="1181">
                  <c:v>0.49565100000000001</c:v>
                </c:pt>
                <c:pt idx="1182">
                  <c:v>0.50649999999999995</c:v>
                </c:pt>
                <c:pt idx="1183">
                  <c:v>0.69569400000000003</c:v>
                </c:pt>
                <c:pt idx="1184">
                  <c:v>0.89009099999999997</c:v>
                </c:pt>
                <c:pt idx="1185">
                  <c:v>1.0945130000000001</c:v>
                </c:pt>
                <c:pt idx="1186">
                  <c:v>1.299728</c:v>
                </c:pt>
                <c:pt idx="1187">
                  <c:v>1.330017</c:v>
                </c:pt>
                <c:pt idx="1188">
                  <c:v>1.1485289999999999</c:v>
                </c:pt>
                <c:pt idx="1189">
                  <c:v>1.2067570000000001</c:v>
                </c:pt>
                <c:pt idx="1190">
                  <c:v>2.3464809999999998</c:v>
                </c:pt>
                <c:pt idx="1191">
                  <c:v>1.4644470000000001</c:v>
                </c:pt>
                <c:pt idx="1192">
                  <c:v>0.92353799999999997</c:v>
                </c:pt>
                <c:pt idx="1193">
                  <c:v>1.065933</c:v>
                </c:pt>
                <c:pt idx="1194">
                  <c:v>0.67193599999999998</c:v>
                </c:pt>
                <c:pt idx="1195">
                  <c:v>0.58746299999999996</c:v>
                </c:pt>
                <c:pt idx="1196">
                  <c:v>0.89800999999999997</c:v>
                </c:pt>
                <c:pt idx="1197">
                  <c:v>1.276459</c:v>
                </c:pt>
                <c:pt idx="1198">
                  <c:v>1.13974</c:v>
                </c:pt>
                <c:pt idx="1199">
                  <c:v>1.068039</c:v>
                </c:pt>
                <c:pt idx="1200">
                  <c:v>0.99069200000000002</c:v>
                </c:pt>
                <c:pt idx="1201">
                  <c:v>1.1321559999999999</c:v>
                </c:pt>
                <c:pt idx="1202">
                  <c:v>1.2814030000000001</c:v>
                </c:pt>
                <c:pt idx="1203">
                  <c:v>1.1503140000000001</c:v>
                </c:pt>
                <c:pt idx="1204">
                  <c:v>1.0204770000000001</c:v>
                </c:pt>
                <c:pt idx="1205">
                  <c:v>0.91218600000000005</c:v>
                </c:pt>
                <c:pt idx="1206">
                  <c:v>0.94818100000000005</c:v>
                </c:pt>
                <c:pt idx="1207">
                  <c:v>0.96511800000000003</c:v>
                </c:pt>
                <c:pt idx="1208">
                  <c:v>0.89689600000000003</c:v>
                </c:pt>
                <c:pt idx="1209">
                  <c:v>0.81289699999999998</c:v>
                </c:pt>
                <c:pt idx="1210">
                  <c:v>0.79908800000000002</c:v>
                </c:pt>
                <c:pt idx="1211">
                  <c:v>0.95645100000000005</c:v>
                </c:pt>
                <c:pt idx="1212">
                  <c:v>0.98393200000000003</c:v>
                </c:pt>
                <c:pt idx="1213">
                  <c:v>1.0433349999999999</c:v>
                </c:pt>
                <c:pt idx="1214">
                  <c:v>1.086838</c:v>
                </c:pt>
                <c:pt idx="1215">
                  <c:v>1.0906830000000001</c:v>
                </c:pt>
                <c:pt idx="1216">
                  <c:v>1.2176819999999999</c:v>
                </c:pt>
                <c:pt idx="1217">
                  <c:v>1.5155940000000001</c:v>
                </c:pt>
                <c:pt idx="1218">
                  <c:v>1.380539</c:v>
                </c:pt>
                <c:pt idx="1219">
                  <c:v>1.3792720000000001</c:v>
                </c:pt>
                <c:pt idx="1220">
                  <c:v>1.5301210000000001</c:v>
                </c:pt>
                <c:pt idx="1221">
                  <c:v>1.403732</c:v>
                </c:pt>
                <c:pt idx="1222">
                  <c:v>1.4725189999999999</c:v>
                </c:pt>
                <c:pt idx="1223">
                  <c:v>1.389008</c:v>
                </c:pt>
                <c:pt idx="1224">
                  <c:v>0.99621599999999999</c:v>
                </c:pt>
                <c:pt idx="1225">
                  <c:v>0.41049200000000002</c:v>
                </c:pt>
                <c:pt idx="1226">
                  <c:v>5.3467000000000001E-2</c:v>
                </c:pt>
                <c:pt idx="1227">
                  <c:v>2.4490000000000001E-2</c:v>
                </c:pt>
                <c:pt idx="1228">
                  <c:v>0.26713599999999998</c:v>
                </c:pt>
                <c:pt idx="1229">
                  <c:v>0.37753300000000001</c:v>
                </c:pt>
                <c:pt idx="1230">
                  <c:v>0.38708500000000001</c:v>
                </c:pt>
                <c:pt idx="1231">
                  <c:v>0.44877600000000001</c:v>
                </c:pt>
                <c:pt idx="1232">
                  <c:v>0.51651000000000002</c:v>
                </c:pt>
                <c:pt idx="1233">
                  <c:v>0.58616599999999996</c:v>
                </c:pt>
                <c:pt idx="1234">
                  <c:v>0.68409699999999996</c:v>
                </c:pt>
                <c:pt idx="1235">
                  <c:v>0.80396999999999996</c:v>
                </c:pt>
                <c:pt idx="1236">
                  <c:v>0.95036299999999996</c:v>
                </c:pt>
                <c:pt idx="1237">
                  <c:v>1.100006</c:v>
                </c:pt>
                <c:pt idx="1238">
                  <c:v>1.234604</c:v>
                </c:pt>
                <c:pt idx="1239">
                  <c:v>1.194366</c:v>
                </c:pt>
                <c:pt idx="1240">
                  <c:v>0.96513400000000005</c:v>
                </c:pt>
                <c:pt idx="1241">
                  <c:v>1.2734220000000001</c:v>
                </c:pt>
                <c:pt idx="1242">
                  <c:v>2.6223909999999999</c:v>
                </c:pt>
                <c:pt idx="1243">
                  <c:v>1.6647639999999999</c:v>
                </c:pt>
                <c:pt idx="1244">
                  <c:v>1.242645</c:v>
                </c:pt>
                <c:pt idx="1245">
                  <c:v>0.79309099999999999</c:v>
                </c:pt>
                <c:pt idx="1246">
                  <c:v>0.57701100000000005</c:v>
                </c:pt>
                <c:pt idx="1247">
                  <c:v>0.50790400000000002</c:v>
                </c:pt>
                <c:pt idx="1248">
                  <c:v>0.93695099999999998</c:v>
                </c:pt>
                <c:pt idx="1249">
                  <c:v>1.6488799999999999</c:v>
                </c:pt>
                <c:pt idx="1250">
                  <c:v>1.3293759999999999</c:v>
                </c:pt>
                <c:pt idx="1251">
                  <c:v>0.81230199999999997</c:v>
                </c:pt>
                <c:pt idx="1252">
                  <c:v>0.80401599999999995</c:v>
                </c:pt>
                <c:pt idx="1253">
                  <c:v>0.96067800000000003</c:v>
                </c:pt>
                <c:pt idx="1254">
                  <c:v>1.071472</c:v>
                </c:pt>
                <c:pt idx="1255">
                  <c:v>0.95832799999999996</c:v>
                </c:pt>
                <c:pt idx="1256">
                  <c:v>0.84697</c:v>
                </c:pt>
                <c:pt idx="1257">
                  <c:v>0.87959299999999996</c:v>
                </c:pt>
                <c:pt idx="1258">
                  <c:v>0.94152800000000003</c:v>
                </c:pt>
                <c:pt idx="1259">
                  <c:v>1.015366</c:v>
                </c:pt>
                <c:pt idx="1260">
                  <c:v>1.070236</c:v>
                </c:pt>
                <c:pt idx="1261">
                  <c:v>1.056351</c:v>
                </c:pt>
                <c:pt idx="1262">
                  <c:v>1.0501560000000001</c:v>
                </c:pt>
                <c:pt idx="1263">
                  <c:v>1.0189060000000001</c:v>
                </c:pt>
                <c:pt idx="1264">
                  <c:v>1.052368</c:v>
                </c:pt>
                <c:pt idx="1265">
                  <c:v>1.1599120000000001</c:v>
                </c:pt>
                <c:pt idx="1266">
                  <c:v>1.3403780000000001</c:v>
                </c:pt>
                <c:pt idx="1267">
                  <c:v>1.40625</c:v>
                </c:pt>
                <c:pt idx="1268">
                  <c:v>1.364655</c:v>
                </c:pt>
                <c:pt idx="1269">
                  <c:v>1.5380860000000001</c:v>
                </c:pt>
                <c:pt idx="1270">
                  <c:v>1.6405639999999999</c:v>
                </c:pt>
                <c:pt idx="1271">
                  <c:v>1.146255</c:v>
                </c:pt>
                <c:pt idx="1272">
                  <c:v>0.53183000000000002</c:v>
                </c:pt>
                <c:pt idx="1273">
                  <c:v>0.74372899999999997</c:v>
                </c:pt>
                <c:pt idx="1274">
                  <c:v>1.0598909999999999</c:v>
                </c:pt>
                <c:pt idx="1275">
                  <c:v>0.93264800000000003</c:v>
                </c:pt>
                <c:pt idx="1276">
                  <c:v>0.430008</c:v>
                </c:pt>
                <c:pt idx="1277">
                  <c:v>-8.3785999999999999E-2</c:v>
                </c:pt>
                <c:pt idx="1278">
                  <c:v>0.23907500000000001</c:v>
                </c:pt>
                <c:pt idx="1279">
                  <c:v>0.49302699999999999</c:v>
                </c:pt>
                <c:pt idx="1280">
                  <c:v>0.55554199999999998</c:v>
                </c:pt>
                <c:pt idx="1281">
                  <c:v>0.540466</c:v>
                </c:pt>
                <c:pt idx="1282">
                  <c:v>0.57521100000000003</c:v>
                </c:pt>
                <c:pt idx="1283">
                  <c:v>0.72590600000000005</c:v>
                </c:pt>
                <c:pt idx="1284">
                  <c:v>0.886185</c:v>
                </c:pt>
                <c:pt idx="1285">
                  <c:v>1.085464</c:v>
                </c:pt>
                <c:pt idx="1286">
                  <c:v>1.0774840000000001</c:v>
                </c:pt>
                <c:pt idx="1287">
                  <c:v>1.1366419999999999</c:v>
                </c:pt>
                <c:pt idx="1288">
                  <c:v>1.142685</c:v>
                </c:pt>
                <c:pt idx="1289">
                  <c:v>1.1545719999999999</c:v>
                </c:pt>
                <c:pt idx="1290">
                  <c:v>1.564346</c:v>
                </c:pt>
                <c:pt idx="1291">
                  <c:v>1.579437</c:v>
                </c:pt>
                <c:pt idx="1292">
                  <c:v>1.339005</c:v>
                </c:pt>
                <c:pt idx="1293">
                  <c:v>1.034378</c:v>
                </c:pt>
                <c:pt idx="1294">
                  <c:v>0.93022199999999999</c:v>
                </c:pt>
                <c:pt idx="1295">
                  <c:v>0.79205300000000001</c:v>
                </c:pt>
                <c:pt idx="1296">
                  <c:v>1.009903</c:v>
                </c:pt>
                <c:pt idx="1297">
                  <c:v>1.2752079999999999</c:v>
                </c:pt>
                <c:pt idx="1298">
                  <c:v>1.8432010000000001</c:v>
                </c:pt>
                <c:pt idx="1299">
                  <c:v>0.73204000000000002</c:v>
                </c:pt>
                <c:pt idx="1300">
                  <c:v>0.77250700000000005</c:v>
                </c:pt>
                <c:pt idx="1301">
                  <c:v>0.93276999999999999</c:v>
                </c:pt>
                <c:pt idx="1302">
                  <c:v>1.3795930000000001</c:v>
                </c:pt>
                <c:pt idx="1303">
                  <c:v>1.1395869999999999</c:v>
                </c:pt>
                <c:pt idx="1304">
                  <c:v>0.69761700000000004</c:v>
                </c:pt>
                <c:pt idx="1305">
                  <c:v>0.67288199999999998</c:v>
                </c:pt>
                <c:pt idx="1306">
                  <c:v>0.81941200000000003</c:v>
                </c:pt>
                <c:pt idx="1307">
                  <c:v>0.908142</c:v>
                </c:pt>
                <c:pt idx="1308">
                  <c:v>0.96974199999999999</c:v>
                </c:pt>
                <c:pt idx="1309">
                  <c:v>0.98734999999999995</c:v>
                </c:pt>
                <c:pt idx="1310">
                  <c:v>1.052765</c:v>
                </c:pt>
                <c:pt idx="1311">
                  <c:v>1.1016999999999999</c:v>
                </c:pt>
                <c:pt idx="1312">
                  <c:v>1.062881</c:v>
                </c:pt>
                <c:pt idx="1313">
                  <c:v>1.1305540000000001</c:v>
                </c:pt>
                <c:pt idx="1314">
                  <c:v>1.3287960000000001</c:v>
                </c:pt>
                <c:pt idx="1315">
                  <c:v>1.416946</c:v>
                </c:pt>
                <c:pt idx="1316">
                  <c:v>1.4159390000000001</c:v>
                </c:pt>
                <c:pt idx="1317">
                  <c:v>1.5435490000000001</c:v>
                </c:pt>
                <c:pt idx="1318">
                  <c:v>1.37117</c:v>
                </c:pt>
                <c:pt idx="1319">
                  <c:v>0.93916299999999997</c:v>
                </c:pt>
                <c:pt idx="1320">
                  <c:v>1.0101469999999999</c:v>
                </c:pt>
                <c:pt idx="1321">
                  <c:v>0.82881199999999999</c:v>
                </c:pt>
                <c:pt idx="1322">
                  <c:v>1.0786739999999999</c:v>
                </c:pt>
                <c:pt idx="1323">
                  <c:v>0.87458800000000003</c:v>
                </c:pt>
                <c:pt idx="1324">
                  <c:v>0.47108499999999998</c:v>
                </c:pt>
                <c:pt idx="1325">
                  <c:v>0.37004100000000001</c:v>
                </c:pt>
                <c:pt idx="1326">
                  <c:v>0.42666599999999999</c:v>
                </c:pt>
                <c:pt idx="1327">
                  <c:v>0.32693499999999998</c:v>
                </c:pt>
                <c:pt idx="1328">
                  <c:v>0.34190399999999999</c:v>
                </c:pt>
                <c:pt idx="1329">
                  <c:v>0.54035900000000003</c:v>
                </c:pt>
                <c:pt idx="1330">
                  <c:v>0.67985499999999999</c:v>
                </c:pt>
                <c:pt idx="1331">
                  <c:v>0.75056500000000004</c:v>
                </c:pt>
                <c:pt idx="1332">
                  <c:v>0.73806799999999995</c:v>
                </c:pt>
                <c:pt idx="1333">
                  <c:v>1.175446</c:v>
                </c:pt>
                <c:pt idx="1334">
                  <c:v>1.288422</c:v>
                </c:pt>
                <c:pt idx="1335">
                  <c:v>1.129837</c:v>
                </c:pt>
                <c:pt idx="1336">
                  <c:v>1.210251</c:v>
                </c:pt>
                <c:pt idx="1337">
                  <c:v>1.1438600000000001</c:v>
                </c:pt>
                <c:pt idx="1338">
                  <c:v>1.159897</c:v>
                </c:pt>
                <c:pt idx="1339">
                  <c:v>1.5029300000000001</c:v>
                </c:pt>
                <c:pt idx="1340">
                  <c:v>1.2330319999999999</c:v>
                </c:pt>
                <c:pt idx="1341">
                  <c:v>1.0945130000000001</c:v>
                </c:pt>
                <c:pt idx="1342">
                  <c:v>0.78405800000000003</c:v>
                </c:pt>
                <c:pt idx="1343">
                  <c:v>0.83863799999999999</c:v>
                </c:pt>
                <c:pt idx="1344">
                  <c:v>1.0441130000000001</c:v>
                </c:pt>
                <c:pt idx="1345">
                  <c:v>1.1275630000000001</c:v>
                </c:pt>
                <c:pt idx="1346">
                  <c:v>1.434418</c:v>
                </c:pt>
                <c:pt idx="1347">
                  <c:v>1.3402099999999999</c:v>
                </c:pt>
                <c:pt idx="1348">
                  <c:v>1.340317</c:v>
                </c:pt>
                <c:pt idx="1349">
                  <c:v>0.87464900000000001</c:v>
                </c:pt>
                <c:pt idx="1350">
                  <c:v>0.94313000000000002</c:v>
                </c:pt>
                <c:pt idx="1351">
                  <c:v>0.80989100000000003</c:v>
                </c:pt>
                <c:pt idx="1352">
                  <c:v>0.81419399999999997</c:v>
                </c:pt>
                <c:pt idx="1353">
                  <c:v>0.79112199999999999</c:v>
                </c:pt>
                <c:pt idx="1354">
                  <c:v>0.838287</c:v>
                </c:pt>
                <c:pt idx="1355">
                  <c:v>0.72880599999999995</c:v>
                </c:pt>
                <c:pt idx="1356">
                  <c:v>0.75459299999999996</c:v>
                </c:pt>
                <c:pt idx="1357">
                  <c:v>0.79026799999999997</c:v>
                </c:pt>
                <c:pt idx="1358">
                  <c:v>0.66207899999999997</c:v>
                </c:pt>
                <c:pt idx="1359">
                  <c:v>0.72935499999999998</c:v>
                </c:pt>
                <c:pt idx="1360">
                  <c:v>0.69055200000000005</c:v>
                </c:pt>
                <c:pt idx="1361">
                  <c:v>0.55436700000000005</c:v>
                </c:pt>
                <c:pt idx="1362">
                  <c:v>1.046432</c:v>
                </c:pt>
                <c:pt idx="1363">
                  <c:v>1.3383179999999999</c:v>
                </c:pt>
                <c:pt idx="1364">
                  <c:v>1.222153</c:v>
                </c:pt>
                <c:pt idx="1365">
                  <c:v>1.0362849999999999</c:v>
                </c:pt>
                <c:pt idx="1366">
                  <c:v>0.73249799999999998</c:v>
                </c:pt>
                <c:pt idx="1367">
                  <c:v>0.50816300000000003</c:v>
                </c:pt>
                <c:pt idx="1368">
                  <c:v>0.58450299999999999</c:v>
                </c:pt>
                <c:pt idx="1369">
                  <c:v>0.87567099999999998</c:v>
                </c:pt>
                <c:pt idx="1370">
                  <c:v>0.57321200000000005</c:v>
                </c:pt>
                <c:pt idx="1371">
                  <c:v>0.41531400000000002</c:v>
                </c:pt>
                <c:pt idx="1372">
                  <c:v>0.31840499999999999</c:v>
                </c:pt>
                <c:pt idx="1373">
                  <c:v>0.45677200000000001</c:v>
                </c:pt>
                <c:pt idx="1374">
                  <c:v>0.53666700000000001</c:v>
                </c:pt>
                <c:pt idx="1375">
                  <c:v>0.526779</c:v>
                </c:pt>
                <c:pt idx="1376">
                  <c:v>0.454071</c:v>
                </c:pt>
                <c:pt idx="1377">
                  <c:v>0.538574</c:v>
                </c:pt>
                <c:pt idx="1378">
                  <c:v>0.49438500000000002</c:v>
                </c:pt>
                <c:pt idx="1379">
                  <c:v>0.55755600000000005</c:v>
                </c:pt>
                <c:pt idx="1380">
                  <c:v>0.58421299999999998</c:v>
                </c:pt>
                <c:pt idx="1381">
                  <c:v>0.54966700000000002</c:v>
                </c:pt>
                <c:pt idx="1382">
                  <c:v>0.54887399999999997</c:v>
                </c:pt>
                <c:pt idx="1383">
                  <c:v>0.62380999999999998</c:v>
                </c:pt>
                <c:pt idx="1384">
                  <c:v>0.57310499999999998</c:v>
                </c:pt>
                <c:pt idx="1385">
                  <c:v>0.63305699999999998</c:v>
                </c:pt>
                <c:pt idx="1386">
                  <c:v>0.603653</c:v>
                </c:pt>
                <c:pt idx="1387">
                  <c:v>0.66528299999999996</c:v>
                </c:pt>
                <c:pt idx="1388">
                  <c:v>0.66526799999999997</c:v>
                </c:pt>
                <c:pt idx="1389">
                  <c:v>0.90228299999999995</c:v>
                </c:pt>
                <c:pt idx="1390">
                  <c:v>0.75335700000000005</c:v>
                </c:pt>
                <c:pt idx="1391">
                  <c:v>1.115723</c:v>
                </c:pt>
                <c:pt idx="1392">
                  <c:v>0.97837799999999997</c:v>
                </c:pt>
                <c:pt idx="1393">
                  <c:v>0.83190900000000001</c:v>
                </c:pt>
                <c:pt idx="1394">
                  <c:v>0.62254299999999996</c:v>
                </c:pt>
                <c:pt idx="1395">
                  <c:v>0.52246099999999995</c:v>
                </c:pt>
                <c:pt idx="1396">
                  <c:v>0.59129299999999996</c:v>
                </c:pt>
                <c:pt idx="1397">
                  <c:v>0.54167200000000004</c:v>
                </c:pt>
                <c:pt idx="1398">
                  <c:v>0.67591900000000005</c:v>
                </c:pt>
                <c:pt idx="1399">
                  <c:v>0.64572099999999999</c:v>
                </c:pt>
                <c:pt idx="1400">
                  <c:v>0.66847199999999996</c:v>
                </c:pt>
                <c:pt idx="1401">
                  <c:v>0.78125</c:v>
                </c:pt>
                <c:pt idx="1402">
                  <c:v>0.747116</c:v>
                </c:pt>
                <c:pt idx="1403">
                  <c:v>0.70391800000000004</c:v>
                </c:pt>
                <c:pt idx="1404">
                  <c:v>0.858765</c:v>
                </c:pt>
                <c:pt idx="1405">
                  <c:v>0.68315099999999995</c:v>
                </c:pt>
                <c:pt idx="1406">
                  <c:v>0.76286299999999996</c:v>
                </c:pt>
                <c:pt idx="1407">
                  <c:v>0.85255400000000003</c:v>
                </c:pt>
                <c:pt idx="1408">
                  <c:v>0.69995099999999999</c:v>
                </c:pt>
                <c:pt idx="1409">
                  <c:v>0.65475499999999998</c:v>
                </c:pt>
                <c:pt idx="1410">
                  <c:v>0.70474199999999998</c:v>
                </c:pt>
                <c:pt idx="1411">
                  <c:v>0.76261900000000005</c:v>
                </c:pt>
                <c:pt idx="1412">
                  <c:v>0.78596500000000002</c:v>
                </c:pt>
                <c:pt idx="1413">
                  <c:v>0.84332300000000004</c:v>
                </c:pt>
                <c:pt idx="1414">
                  <c:v>0.93823199999999995</c:v>
                </c:pt>
                <c:pt idx="1415">
                  <c:v>0.93188499999999996</c:v>
                </c:pt>
                <c:pt idx="1416">
                  <c:v>0.91159100000000004</c:v>
                </c:pt>
                <c:pt idx="1417">
                  <c:v>0.69987500000000002</c:v>
                </c:pt>
                <c:pt idx="1418">
                  <c:v>0.52934300000000001</c:v>
                </c:pt>
                <c:pt idx="1419">
                  <c:v>0.64837599999999995</c:v>
                </c:pt>
                <c:pt idx="1420">
                  <c:v>0.68028299999999997</c:v>
                </c:pt>
                <c:pt idx="1421">
                  <c:v>0.64781200000000005</c:v>
                </c:pt>
                <c:pt idx="1422">
                  <c:v>0.68988000000000005</c:v>
                </c:pt>
                <c:pt idx="1423">
                  <c:v>0.603912</c:v>
                </c:pt>
                <c:pt idx="1424">
                  <c:v>0.60072300000000001</c:v>
                </c:pt>
                <c:pt idx="1425">
                  <c:v>0.54127499999999995</c:v>
                </c:pt>
                <c:pt idx="1426">
                  <c:v>0.52618399999999999</c:v>
                </c:pt>
                <c:pt idx="1427">
                  <c:v>0.51661699999999999</c:v>
                </c:pt>
                <c:pt idx="1428">
                  <c:v>0.56135599999999997</c:v>
                </c:pt>
                <c:pt idx="1429">
                  <c:v>0.57537799999999995</c:v>
                </c:pt>
                <c:pt idx="1430">
                  <c:v>0.63972499999999999</c:v>
                </c:pt>
                <c:pt idx="1431">
                  <c:v>0.63970899999999997</c:v>
                </c:pt>
                <c:pt idx="1432">
                  <c:v>0.59837300000000004</c:v>
                </c:pt>
                <c:pt idx="1433">
                  <c:v>0.77729800000000004</c:v>
                </c:pt>
                <c:pt idx="1434">
                  <c:v>0.76770000000000005</c:v>
                </c:pt>
                <c:pt idx="1435">
                  <c:v>0.83108499999999996</c:v>
                </c:pt>
                <c:pt idx="1436">
                  <c:v>0.87370300000000001</c:v>
                </c:pt>
                <c:pt idx="1437">
                  <c:v>1.1978759999999999</c:v>
                </c:pt>
                <c:pt idx="1438">
                  <c:v>1.1220250000000001</c:v>
                </c:pt>
                <c:pt idx="1439">
                  <c:v>0.97720300000000004</c:v>
                </c:pt>
                <c:pt idx="1440">
                  <c:v>0.79109200000000002</c:v>
                </c:pt>
                <c:pt idx="1441">
                  <c:v>0.59266700000000005</c:v>
                </c:pt>
                <c:pt idx="1442">
                  <c:v>0.60465999999999998</c:v>
                </c:pt>
                <c:pt idx="1443">
                  <c:v>0.86444100000000001</c:v>
                </c:pt>
                <c:pt idx="1444">
                  <c:v>0.82434099999999999</c:v>
                </c:pt>
                <c:pt idx="1445">
                  <c:v>0.58589199999999997</c:v>
                </c:pt>
                <c:pt idx="1446">
                  <c:v>0.70043900000000003</c:v>
                </c:pt>
                <c:pt idx="1447">
                  <c:v>0.75308200000000003</c:v>
                </c:pt>
                <c:pt idx="1448">
                  <c:v>0.49850499999999998</c:v>
                </c:pt>
                <c:pt idx="1449">
                  <c:v>0.54603599999999997</c:v>
                </c:pt>
                <c:pt idx="1450">
                  <c:v>0.51412999999999998</c:v>
                </c:pt>
                <c:pt idx="1451">
                  <c:v>0.462891</c:v>
                </c:pt>
                <c:pt idx="1452">
                  <c:v>0.46055600000000002</c:v>
                </c:pt>
                <c:pt idx="1453">
                  <c:v>0.51113900000000001</c:v>
                </c:pt>
                <c:pt idx="1454">
                  <c:v>0.61138899999999996</c:v>
                </c:pt>
                <c:pt idx="1455">
                  <c:v>0.83113099999999995</c:v>
                </c:pt>
                <c:pt idx="1456">
                  <c:v>1.845062</c:v>
                </c:pt>
                <c:pt idx="1457">
                  <c:v>3.3019099999999999</c:v>
                </c:pt>
                <c:pt idx="1458">
                  <c:v>2.0333559999999999</c:v>
                </c:pt>
                <c:pt idx="1459">
                  <c:v>1.0269619999999999</c:v>
                </c:pt>
                <c:pt idx="1460">
                  <c:v>1.4483490000000001</c:v>
                </c:pt>
                <c:pt idx="1461">
                  <c:v>1.6510769999999999</c:v>
                </c:pt>
                <c:pt idx="1462">
                  <c:v>1.323059</c:v>
                </c:pt>
                <c:pt idx="1463">
                  <c:v>1.1494450000000001</c:v>
                </c:pt>
                <c:pt idx="1464">
                  <c:v>0.70356799999999997</c:v>
                </c:pt>
                <c:pt idx="1465">
                  <c:v>0.68032800000000004</c:v>
                </c:pt>
                <c:pt idx="1466">
                  <c:v>0.70388799999999996</c:v>
                </c:pt>
                <c:pt idx="1467">
                  <c:v>0.62857099999999999</c:v>
                </c:pt>
                <c:pt idx="1468">
                  <c:v>0.53782700000000006</c:v>
                </c:pt>
                <c:pt idx="1469">
                  <c:v>0.47189300000000001</c:v>
                </c:pt>
                <c:pt idx="1470">
                  <c:v>0.39579799999999998</c:v>
                </c:pt>
                <c:pt idx="1471">
                  <c:v>0.36627199999999999</c:v>
                </c:pt>
                <c:pt idx="1472">
                  <c:v>0.29946899999999999</c:v>
                </c:pt>
                <c:pt idx="1473">
                  <c:v>0.30630499999999999</c:v>
                </c:pt>
                <c:pt idx="1474">
                  <c:v>0.46089200000000002</c:v>
                </c:pt>
                <c:pt idx="1475">
                  <c:v>0.57450900000000005</c:v>
                </c:pt>
                <c:pt idx="1476">
                  <c:v>0.68919399999999997</c:v>
                </c:pt>
                <c:pt idx="1477">
                  <c:v>0.84343000000000001</c:v>
                </c:pt>
                <c:pt idx="1478">
                  <c:v>1.0275879999999999</c:v>
                </c:pt>
                <c:pt idx="1479">
                  <c:v>1.2373050000000001</c:v>
                </c:pt>
                <c:pt idx="1480">
                  <c:v>1.4030609999999999</c:v>
                </c:pt>
                <c:pt idx="1481">
                  <c:v>1.2338560000000001</c:v>
                </c:pt>
                <c:pt idx="1482">
                  <c:v>1.0109859999999999</c:v>
                </c:pt>
                <c:pt idx="1483">
                  <c:v>2.1504210000000001</c:v>
                </c:pt>
                <c:pt idx="1484">
                  <c:v>1.914032</c:v>
                </c:pt>
                <c:pt idx="1485">
                  <c:v>1.288376</c:v>
                </c:pt>
                <c:pt idx="1486">
                  <c:v>0.83857700000000002</c:v>
                </c:pt>
                <c:pt idx="1487">
                  <c:v>0.40132099999999998</c:v>
                </c:pt>
                <c:pt idx="1488">
                  <c:v>0.47999599999999998</c:v>
                </c:pt>
                <c:pt idx="1489">
                  <c:v>1.184555</c:v>
                </c:pt>
                <c:pt idx="1490">
                  <c:v>1.095016</c:v>
                </c:pt>
                <c:pt idx="1491">
                  <c:v>0.86489899999999997</c:v>
                </c:pt>
                <c:pt idx="1492">
                  <c:v>1.0538639999999999</c:v>
                </c:pt>
                <c:pt idx="1493">
                  <c:v>1.22052</c:v>
                </c:pt>
                <c:pt idx="1494">
                  <c:v>1.045364</c:v>
                </c:pt>
                <c:pt idx="1495">
                  <c:v>0.96641500000000002</c:v>
                </c:pt>
                <c:pt idx="1496">
                  <c:v>0.87350499999999998</c:v>
                </c:pt>
                <c:pt idx="1497">
                  <c:v>0.82797200000000004</c:v>
                </c:pt>
                <c:pt idx="1498">
                  <c:v>0.78546099999999996</c:v>
                </c:pt>
                <c:pt idx="1499">
                  <c:v>0.77429199999999998</c:v>
                </c:pt>
                <c:pt idx="1500">
                  <c:v>0.79191599999999995</c:v>
                </c:pt>
              </c:numCache>
            </c:numRef>
          </c:val>
          <c:smooth val="0"/>
          <c:extLst>
            <c:ext xmlns:c16="http://schemas.microsoft.com/office/drawing/2014/chart" uri="{C3380CC4-5D6E-409C-BE32-E72D297353CC}">
              <c16:uniqueId val="{00000001-CAFE-4777-9351-77A9CF5C97C9}"/>
            </c:ext>
          </c:extLst>
        </c:ser>
        <c:ser>
          <c:idx val="2"/>
          <c:order val="2"/>
          <c:tx>
            <c:strRef>
              <c:f>[Accelerometer_2017_10_15.xlsx]Sheet2!$J$1</c:f>
              <c:strCache>
                <c:ptCount val="1"/>
                <c:pt idx="0">
                  <c:v>Accel_Z</c:v>
                </c:pt>
              </c:strCache>
            </c:strRef>
          </c:tx>
          <c:spPr>
            <a:ln w="28575" cap="rnd">
              <a:solidFill>
                <a:schemeClr val="accent3"/>
              </a:solidFill>
              <a:round/>
            </a:ln>
            <a:effectLst/>
          </c:spPr>
          <c:marker>
            <c:symbol val="none"/>
          </c:marker>
          <c:val>
            <c:numRef>
              <c:f>[Accelerometer_2017_10_15.xlsx]Sheet2!$J$2:$J$1502</c:f>
              <c:numCache>
                <c:formatCode>General</c:formatCode>
                <c:ptCount val="1501"/>
                <c:pt idx="0">
                  <c:v>-1.0195160000000001</c:v>
                </c:pt>
                <c:pt idx="1">
                  <c:v>-1.010162</c:v>
                </c:pt>
                <c:pt idx="2">
                  <c:v>-1.0084839999999999</c:v>
                </c:pt>
                <c:pt idx="3">
                  <c:v>-1.002335</c:v>
                </c:pt>
                <c:pt idx="4">
                  <c:v>-1.004089</c:v>
                </c:pt>
                <c:pt idx="5">
                  <c:v>-1.006607</c:v>
                </c:pt>
                <c:pt idx="6">
                  <c:v>-1.005188</c:v>
                </c:pt>
                <c:pt idx="7">
                  <c:v>-1.00766</c:v>
                </c:pt>
                <c:pt idx="8">
                  <c:v>-1.0057529999999999</c:v>
                </c:pt>
                <c:pt idx="9">
                  <c:v>-1.0049589999999999</c:v>
                </c:pt>
                <c:pt idx="10">
                  <c:v>-1.007309</c:v>
                </c:pt>
                <c:pt idx="11">
                  <c:v>-1.0083310000000001</c:v>
                </c:pt>
                <c:pt idx="12">
                  <c:v>-1.005295</c:v>
                </c:pt>
                <c:pt idx="13">
                  <c:v>-1.005722</c:v>
                </c:pt>
                <c:pt idx="14">
                  <c:v>-1.0043489999999999</c:v>
                </c:pt>
                <c:pt idx="15">
                  <c:v>-1.008621</c:v>
                </c:pt>
                <c:pt idx="16">
                  <c:v>-1.0080720000000001</c:v>
                </c:pt>
                <c:pt idx="17">
                  <c:v>-1.0043029999999999</c:v>
                </c:pt>
                <c:pt idx="18">
                  <c:v>-1.006027</c:v>
                </c:pt>
                <c:pt idx="19">
                  <c:v>-1.007126</c:v>
                </c:pt>
                <c:pt idx="20">
                  <c:v>-1.0059199999999999</c:v>
                </c:pt>
                <c:pt idx="21">
                  <c:v>-1.0074920000000001</c:v>
                </c:pt>
                <c:pt idx="22">
                  <c:v>-1.006302</c:v>
                </c:pt>
                <c:pt idx="23">
                  <c:v>-1.0061340000000001</c:v>
                </c:pt>
                <c:pt idx="24">
                  <c:v>-1.0057529999999999</c:v>
                </c:pt>
                <c:pt idx="25">
                  <c:v>-1.0053559999999999</c:v>
                </c:pt>
                <c:pt idx="26">
                  <c:v>-1.0065</c:v>
                </c:pt>
                <c:pt idx="27">
                  <c:v>-1.0050809999999999</c:v>
                </c:pt>
                <c:pt idx="28">
                  <c:v>-1.006195</c:v>
                </c:pt>
                <c:pt idx="29">
                  <c:v>-1.006332</c:v>
                </c:pt>
                <c:pt idx="30">
                  <c:v>-1.007614</c:v>
                </c:pt>
                <c:pt idx="31">
                  <c:v>-1.00563</c:v>
                </c:pt>
                <c:pt idx="32">
                  <c:v>-1.005814</c:v>
                </c:pt>
                <c:pt idx="33">
                  <c:v>-1.006561</c:v>
                </c:pt>
                <c:pt idx="34">
                  <c:v>-1.0067440000000001</c:v>
                </c:pt>
                <c:pt idx="35">
                  <c:v>-1.004791</c:v>
                </c:pt>
                <c:pt idx="36">
                  <c:v>-1.0049589999999999</c:v>
                </c:pt>
                <c:pt idx="37">
                  <c:v>-1.0055540000000001</c:v>
                </c:pt>
                <c:pt idx="38">
                  <c:v>-1.0065919999999999</c:v>
                </c:pt>
                <c:pt idx="39">
                  <c:v>-1.004929</c:v>
                </c:pt>
                <c:pt idx="40">
                  <c:v>-1.0055240000000001</c:v>
                </c:pt>
                <c:pt idx="41">
                  <c:v>-1.0063169999999999</c:v>
                </c:pt>
                <c:pt idx="42">
                  <c:v>-1.006348</c:v>
                </c:pt>
                <c:pt idx="43">
                  <c:v>-1.00769</c:v>
                </c:pt>
                <c:pt idx="44">
                  <c:v>-1.00589</c:v>
                </c:pt>
                <c:pt idx="45">
                  <c:v>-1.007538</c:v>
                </c:pt>
                <c:pt idx="46">
                  <c:v>-1.0059199999999999</c:v>
                </c:pt>
                <c:pt idx="47">
                  <c:v>-1.005676</c:v>
                </c:pt>
                <c:pt idx="48">
                  <c:v>-1.006073</c:v>
                </c:pt>
                <c:pt idx="49">
                  <c:v>-1.008392</c:v>
                </c:pt>
                <c:pt idx="50">
                  <c:v>-1.006119</c:v>
                </c:pt>
                <c:pt idx="51">
                  <c:v>-1.004807</c:v>
                </c:pt>
                <c:pt idx="52">
                  <c:v>-1.005463</c:v>
                </c:pt>
                <c:pt idx="53">
                  <c:v>-1.0057529999999999</c:v>
                </c:pt>
                <c:pt idx="54">
                  <c:v>-1.0075069999999999</c:v>
                </c:pt>
                <c:pt idx="55">
                  <c:v>-1.0069429999999999</c:v>
                </c:pt>
                <c:pt idx="56">
                  <c:v>-1.00621</c:v>
                </c:pt>
                <c:pt idx="57">
                  <c:v>-1.0075989999999999</c:v>
                </c:pt>
                <c:pt idx="58">
                  <c:v>-1.0069889999999999</c:v>
                </c:pt>
                <c:pt idx="59">
                  <c:v>-1.004089</c:v>
                </c:pt>
                <c:pt idx="60">
                  <c:v>-1.00647</c:v>
                </c:pt>
                <c:pt idx="61">
                  <c:v>-1.0068969999999999</c:v>
                </c:pt>
                <c:pt idx="62">
                  <c:v>-1.006821</c:v>
                </c:pt>
                <c:pt idx="63">
                  <c:v>-1.006729</c:v>
                </c:pt>
                <c:pt idx="64">
                  <c:v>-1.0054320000000001</c:v>
                </c:pt>
                <c:pt idx="65">
                  <c:v>-1.0044249999999999</c:v>
                </c:pt>
                <c:pt idx="66">
                  <c:v>-1.007843</c:v>
                </c:pt>
                <c:pt idx="67">
                  <c:v>-1.006699</c:v>
                </c:pt>
                <c:pt idx="68">
                  <c:v>-1.009506</c:v>
                </c:pt>
                <c:pt idx="69">
                  <c:v>-1.0079039999999999</c:v>
                </c:pt>
                <c:pt idx="70">
                  <c:v>-1.0075989999999999</c:v>
                </c:pt>
                <c:pt idx="71">
                  <c:v>-1.004059</c:v>
                </c:pt>
                <c:pt idx="72">
                  <c:v>-1.0041199999999999</c:v>
                </c:pt>
                <c:pt idx="73">
                  <c:v>-1.0008090000000001</c:v>
                </c:pt>
                <c:pt idx="74">
                  <c:v>-1.0025329999999999</c:v>
                </c:pt>
                <c:pt idx="75">
                  <c:v>-1.0045170000000001</c:v>
                </c:pt>
                <c:pt idx="76">
                  <c:v>-1.014572</c:v>
                </c:pt>
                <c:pt idx="77">
                  <c:v>-1.0177609999999999</c:v>
                </c:pt>
                <c:pt idx="78">
                  <c:v>-1.012802</c:v>
                </c:pt>
                <c:pt idx="79">
                  <c:v>-1.0122070000000001</c:v>
                </c:pt>
                <c:pt idx="80">
                  <c:v>-1.0070190000000001</c:v>
                </c:pt>
                <c:pt idx="81">
                  <c:v>-1.010284</c:v>
                </c:pt>
                <c:pt idx="82">
                  <c:v>-1.0047299999999999</c:v>
                </c:pt>
                <c:pt idx="83">
                  <c:v>-1.00499</c:v>
                </c:pt>
                <c:pt idx="84">
                  <c:v>-1.0048680000000001</c:v>
                </c:pt>
                <c:pt idx="85">
                  <c:v>-1.004715</c:v>
                </c:pt>
                <c:pt idx="86">
                  <c:v>-1.0083009999999999</c:v>
                </c:pt>
                <c:pt idx="87">
                  <c:v>-1.007233</c:v>
                </c:pt>
                <c:pt idx="88">
                  <c:v>-1.0075529999999999</c:v>
                </c:pt>
                <c:pt idx="89">
                  <c:v>-1.0064850000000001</c:v>
                </c:pt>
                <c:pt idx="90">
                  <c:v>-1.0065459999999999</c:v>
                </c:pt>
                <c:pt idx="91">
                  <c:v>-1.007126</c:v>
                </c:pt>
                <c:pt idx="92">
                  <c:v>-1.004974</c:v>
                </c:pt>
                <c:pt idx="93">
                  <c:v>-1.0039830000000001</c:v>
                </c:pt>
                <c:pt idx="94">
                  <c:v>-1.005142</c:v>
                </c:pt>
                <c:pt idx="95">
                  <c:v>-1.0052490000000001</c:v>
                </c:pt>
                <c:pt idx="96">
                  <c:v>-1.0075529999999999</c:v>
                </c:pt>
                <c:pt idx="97">
                  <c:v>-1.005646</c:v>
                </c:pt>
                <c:pt idx="98">
                  <c:v>-1.006516</c:v>
                </c:pt>
                <c:pt idx="99">
                  <c:v>-1.007477</c:v>
                </c:pt>
                <c:pt idx="100">
                  <c:v>-1.0052030000000001</c:v>
                </c:pt>
                <c:pt idx="101">
                  <c:v>-1.006332</c:v>
                </c:pt>
                <c:pt idx="102">
                  <c:v>-1.0051570000000001</c:v>
                </c:pt>
                <c:pt idx="103">
                  <c:v>-1.0039670000000001</c:v>
                </c:pt>
                <c:pt idx="104">
                  <c:v>-1.0070950000000001</c:v>
                </c:pt>
                <c:pt idx="105">
                  <c:v>-1.0075989999999999</c:v>
                </c:pt>
                <c:pt idx="106">
                  <c:v>-1.005997</c:v>
                </c:pt>
                <c:pt idx="107">
                  <c:v>-1.0073240000000001</c:v>
                </c:pt>
                <c:pt idx="108">
                  <c:v>-1.0075069999999999</c:v>
                </c:pt>
                <c:pt idx="109">
                  <c:v>-1.0057529999999999</c:v>
                </c:pt>
                <c:pt idx="110">
                  <c:v>-1.006348</c:v>
                </c:pt>
                <c:pt idx="111">
                  <c:v>-1.004807</c:v>
                </c:pt>
                <c:pt idx="112">
                  <c:v>-1.0066379999999999</c:v>
                </c:pt>
                <c:pt idx="113">
                  <c:v>-1.0048220000000001</c:v>
                </c:pt>
                <c:pt idx="114">
                  <c:v>-1.0065310000000001</c:v>
                </c:pt>
                <c:pt idx="115">
                  <c:v>-1.0067600000000001</c:v>
                </c:pt>
                <c:pt idx="116">
                  <c:v>-1.00444</c:v>
                </c:pt>
                <c:pt idx="117">
                  <c:v>-1.0019990000000001</c:v>
                </c:pt>
                <c:pt idx="118">
                  <c:v>-1.0083009999999999</c:v>
                </c:pt>
                <c:pt idx="119">
                  <c:v>-1.006165</c:v>
                </c:pt>
                <c:pt idx="120">
                  <c:v>-1.0029300000000001</c:v>
                </c:pt>
                <c:pt idx="121">
                  <c:v>-1.005646</c:v>
                </c:pt>
                <c:pt idx="122">
                  <c:v>-1.006729</c:v>
                </c:pt>
                <c:pt idx="123">
                  <c:v>-1.007584</c:v>
                </c:pt>
                <c:pt idx="124">
                  <c:v>-1.0064850000000001</c:v>
                </c:pt>
                <c:pt idx="125">
                  <c:v>-1.0071559999999999</c:v>
                </c:pt>
                <c:pt idx="126">
                  <c:v>-1.005463</c:v>
                </c:pt>
                <c:pt idx="127">
                  <c:v>-1.0042420000000001</c:v>
                </c:pt>
                <c:pt idx="128">
                  <c:v>-1.0057529999999999</c:v>
                </c:pt>
                <c:pt idx="129">
                  <c:v>-1.00647</c:v>
                </c:pt>
                <c:pt idx="130">
                  <c:v>-1.0068969999999999</c:v>
                </c:pt>
                <c:pt idx="131">
                  <c:v>-1.00708</c:v>
                </c:pt>
                <c:pt idx="132">
                  <c:v>-1.003571</c:v>
                </c:pt>
                <c:pt idx="133">
                  <c:v>-1.0059199999999999</c:v>
                </c:pt>
                <c:pt idx="134">
                  <c:v>-1.0059199999999999</c:v>
                </c:pt>
                <c:pt idx="135">
                  <c:v>-1.005676</c:v>
                </c:pt>
                <c:pt idx="136">
                  <c:v>-1.00766</c:v>
                </c:pt>
                <c:pt idx="137">
                  <c:v>-1.008942</c:v>
                </c:pt>
                <c:pt idx="138">
                  <c:v>-1.0060119999999999</c:v>
                </c:pt>
                <c:pt idx="139">
                  <c:v>-1.003738</c:v>
                </c:pt>
                <c:pt idx="140">
                  <c:v>-1.004456</c:v>
                </c:pt>
                <c:pt idx="141">
                  <c:v>-1.004227</c:v>
                </c:pt>
                <c:pt idx="142">
                  <c:v>-1.0066679999999999</c:v>
                </c:pt>
                <c:pt idx="143">
                  <c:v>-1.006195</c:v>
                </c:pt>
                <c:pt idx="144">
                  <c:v>-1.006256</c:v>
                </c:pt>
                <c:pt idx="145">
                  <c:v>-1.004089</c:v>
                </c:pt>
                <c:pt idx="146">
                  <c:v>-1.0057830000000001</c:v>
                </c:pt>
                <c:pt idx="147">
                  <c:v>-1.0046079999999999</c:v>
                </c:pt>
                <c:pt idx="148">
                  <c:v>-1.0065310000000001</c:v>
                </c:pt>
                <c:pt idx="149">
                  <c:v>-1.00528</c:v>
                </c:pt>
                <c:pt idx="150">
                  <c:v>-1.005692</c:v>
                </c:pt>
                <c:pt idx="151">
                  <c:v>-1.006561</c:v>
                </c:pt>
                <c:pt idx="152">
                  <c:v>-1.005417</c:v>
                </c:pt>
                <c:pt idx="153">
                  <c:v>-1.0059359999999999</c:v>
                </c:pt>
                <c:pt idx="154">
                  <c:v>-1.0060579999999999</c:v>
                </c:pt>
                <c:pt idx="155">
                  <c:v>-1.0059199999999999</c:v>
                </c:pt>
                <c:pt idx="156">
                  <c:v>-1.006302</c:v>
                </c:pt>
                <c:pt idx="157">
                  <c:v>-1.0067900000000001</c:v>
                </c:pt>
                <c:pt idx="158">
                  <c:v>-1.00769</c:v>
                </c:pt>
                <c:pt idx="159">
                  <c:v>-1.00647</c:v>
                </c:pt>
                <c:pt idx="160">
                  <c:v>-1.006378</c:v>
                </c:pt>
                <c:pt idx="161">
                  <c:v>-1.0104519999999999</c:v>
                </c:pt>
                <c:pt idx="162">
                  <c:v>-1.0049589999999999</c:v>
                </c:pt>
                <c:pt idx="163">
                  <c:v>-1.020111</c:v>
                </c:pt>
                <c:pt idx="164">
                  <c:v>-1.02742</c:v>
                </c:pt>
                <c:pt idx="165">
                  <c:v>-1.0565640000000001</c:v>
                </c:pt>
                <c:pt idx="166">
                  <c:v>-1.064117</c:v>
                </c:pt>
                <c:pt idx="167">
                  <c:v>-1.0743259999999999</c:v>
                </c:pt>
                <c:pt idx="168">
                  <c:v>-1.003952</c:v>
                </c:pt>
                <c:pt idx="169">
                  <c:v>-1.002686</c:v>
                </c:pt>
                <c:pt idx="170">
                  <c:v>-1.072449</c:v>
                </c:pt>
                <c:pt idx="171">
                  <c:v>-1.0857540000000001</c:v>
                </c:pt>
                <c:pt idx="172">
                  <c:v>-1.0562739999999999</c:v>
                </c:pt>
                <c:pt idx="173">
                  <c:v>-1.1241300000000001</c:v>
                </c:pt>
                <c:pt idx="174">
                  <c:v>-1.194366</c:v>
                </c:pt>
                <c:pt idx="175">
                  <c:v>-1.133926</c:v>
                </c:pt>
                <c:pt idx="176">
                  <c:v>-1.1093440000000001</c:v>
                </c:pt>
                <c:pt idx="177">
                  <c:v>-1.3411869999999999</c:v>
                </c:pt>
                <c:pt idx="178">
                  <c:v>-1.3611150000000001</c:v>
                </c:pt>
                <c:pt idx="179">
                  <c:v>-1.2237089999999999</c:v>
                </c:pt>
                <c:pt idx="180">
                  <c:v>-1.160156</c:v>
                </c:pt>
                <c:pt idx="181">
                  <c:v>-1.184555</c:v>
                </c:pt>
                <c:pt idx="182">
                  <c:v>-1.1259459999999999</c:v>
                </c:pt>
                <c:pt idx="183">
                  <c:v>-1.0161439999999999</c:v>
                </c:pt>
                <c:pt idx="184">
                  <c:v>-1.0243070000000001</c:v>
                </c:pt>
                <c:pt idx="185">
                  <c:v>-1.096298</c:v>
                </c:pt>
                <c:pt idx="186">
                  <c:v>-0.98582499999999995</c:v>
                </c:pt>
                <c:pt idx="187">
                  <c:v>-0.754135</c:v>
                </c:pt>
                <c:pt idx="188">
                  <c:v>-0.63993800000000001</c:v>
                </c:pt>
                <c:pt idx="189">
                  <c:v>-0.81323199999999995</c:v>
                </c:pt>
                <c:pt idx="190">
                  <c:v>-1.021301</c:v>
                </c:pt>
                <c:pt idx="191">
                  <c:v>-0.96951299999999996</c:v>
                </c:pt>
                <c:pt idx="192">
                  <c:v>-0.82200600000000001</c:v>
                </c:pt>
                <c:pt idx="193">
                  <c:v>-0.86459399999999997</c:v>
                </c:pt>
                <c:pt idx="194">
                  <c:v>-1.0552060000000001</c:v>
                </c:pt>
                <c:pt idx="195">
                  <c:v>-0.79168700000000003</c:v>
                </c:pt>
                <c:pt idx="196">
                  <c:v>6.2225000000000003E-2</c:v>
                </c:pt>
                <c:pt idx="197">
                  <c:v>2.7222E-2</c:v>
                </c:pt>
                <c:pt idx="198">
                  <c:v>-0.31591799999999998</c:v>
                </c:pt>
                <c:pt idx="199">
                  <c:v>-0.618896</c:v>
                </c:pt>
                <c:pt idx="200">
                  <c:v>-0.834229</c:v>
                </c:pt>
                <c:pt idx="201">
                  <c:v>-0.80914299999999995</c:v>
                </c:pt>
                <c:pt idx="202">
                  <c:v>-0.98800699999999997</c:v>
                </c:pt>
                <c:pt idx="203">
                  <c:v>-0.96154799999999996</c:v>
                </c:pt>
                <c:pt idx="204">
                  <c:v>-0.57116699999999998</c:v>
                </c:pt>
                <c:pt idx="205">
                  <c:v>-0.43571500000000002</c:v>
                </c:pt>
                <c:pt idx="206">
                  <c:v>-1.0091859999999999</c:v>
                </c:pt>
                <c:pt idx="207">
                  <c:v>-1.046753</c:v>
                </c:pt>
                <c:pt idx="208">
                  <c:v>-0.91697700000000004</c:v>
                </c:pt>
                <c:pt idx="209">
                  <c:v>-1.053329</c:v>
                </c:pt>
                <c:pt idx="210">
                  <c:v>-0.82199100000000003</c:v>
                </c:pt>
                <c:pt idx="211">
                  <c:v>-0.82154799999999994</c:v>
                </c:pt>
                <c:pt idx="212">
                  <c:v>-0.76832599999999995</c:v>
                </c:pt>
                <c:pt idx="213">
                  <c:v>-0.72740199999999999</c:v>
                </c:pt>
                <c:pt idx="214">
                  <c:v>-0.91221600000000003</c:v>
                </c:pt>
                <c:pt idx="215">
                  <c:v>-1.025055</c:v>
                </c:pt>
                <c:pt idx="216">
                  <c:v>-1.079742</c:v>
                </c:pt>
                <c:pt idx="217">
                  <c:v>-1.255676</c:v>
                </c:pt>
                <c:pt idx="218">
                  <c:v>-1.3744959999999999</c:v>
                </c:pt>
                <c:pt idx="219">
                  <c:v>-1.348541</c:v>
                </c:pt>
                <c:pt idx="220">
                  <c:v>-1.300278</c:v>
                </c:pt>
                <c:pt idx="221">
                  <c:v>-1.5647580000000001</c:v>
                </c:pt>
                <c:pt idx="222">
                  <c:v>-1.6991270000000001</c:v>
                </c:pt>
                <c:pt idx="223">
                  <c:v>-1.512222</c:v>
                </c:pt>
                <c:pt idx="224">
                  <c:v>-1.3276520000000001</c:v>
                </c:pt>
                <c:pt idx="225">
                  <c:v>-0.97454799999999997</c:v>
                </c:pt>
                <c:pt idx="226">
                  <c:v>-0.93315099999999995</c:v>
                </c:pt>
                <c:pt idx="227">
                  <c:v>-0.54548600000000003</c:v>
                </c:pt>
                <c:pt idx="228">
                  <c:v>-0.40965299999999999</c:v>
                </c:pt>
                <c:pt idx="229">
                  <c:v>-0.474213</c:v>
                </c:pt>
                <c:pt idx="230">
                  <c:v>-0.36056500000000002</c:v>
                </c:pt>
                <c:pt idx="231">
                  <c:v>-0.106049</c:v>
                </c:pt>
                <c:pt idx="232">
                  <c:v>5.2062999999999998E-2</c:v>
                </c:pt>
                <c:pt idx="233">
                  <c:v>0.23155200000000001</c:v>
                </c:pt>
                <c:pt idx="234">
                  <c:v>-0.464142</c:v>
                </c:pt>
                <c:pt idx="235">
                  <c:v>0.14538599999999999</c:v>
                </c:pt>
                <c:pt idx="236">
                  <c:v>0.98684700000000003</c:v>
                </c:pt>
                <c:pt idx="237">
                  <c:v>1.039261</c:v>
                </c:pt>
                <c:pt idx="238">
                  <c:v>4.8340000000000001E-2</c:v>
                </c:pt>
                <c:pt idx="239">
                  <c:v>-0.271729</c:v>
                </c:pt>
                <c:pt idx="240">
                  <c:v>-0.10732999999999999</c:v>
                </c:pt>
                <c:pt idx="241">
                  <c:v>0.26551799999999998</c:v>
                </c:pt>
                <c:pt idx="242">
                  <c:v>-2.7831999999999999E-2</c:v>
                </c:pt>
                <c:pt idx="243">
                  <c:v>-0.24052399999999999</c:v>
                </c:pt>
                <c:pt idx="244">
                  <c:v>1.0839540000000001</c:v>
                </c:pt>
                <c:pt idx="245">
                  <c:v>-5.5603E-2</c:v>
                </c:pt>
                <c:pt idx="246">
                  <c:v>-0.91729700000000003</c:v>
                </c:pt>
                <c:pt idx="247">
                  <c:v>-0.81793199999999999</c:v>
                </c:pt>
                <c:pt idx="248">
                  <c:v>-0.33477800000000002</c:v>
                </c:pt>
                <c:pt idx="249">
                  <c:v>5.1178000000000001E-2</c:v>
                </c:pt>
                <c:pt idx="250">
                  <c:v>0.43661499999999998</c:v>
                </c:pt>
                <c:pt idx="251">
                  <c:v>0.29335</c:v>
                </c:pt>
                <c:pt idx="252">
                  <c:v>-0.45538299999999998</c:v>
                </c:pt>
                <c:pt idx="253">
                  <c:v>-0.87641899999999995</c:v>
                </c:pt>
                <c:pt idx="254">
                  <c:v>-1.693695</c:v>
                </c:pt>
                <c:pt idx="255">
                  <c:v>-0.76046800000000003</c:v>
                </c:pt>
                <c:pt idx="256">
                  <c:v>-1.083725</c:v>
                </c:pt>
                <c:pt idx="257">
                  <c:v>1.8845000000000001E-2</c:v>
                </c:pt>
                <c:pt idx="258">
                  <c:v>0.71812399999999998</c:v>
                </c:pt>
                <c:pt idx="259">
                  <c:v>0.361313</c:v>
                </c:pt>
                <c:pt idx="260">
                  <c:v>-0.204788</c:v>
                </c:pt>
                <c:pt idx="261">
                  <c:v>-0.29785200000000001</c:v>
                </c:pt>
                <c:pt idx="262">
                  <c:v>-0.10611</c:v>
                </c:pt>
                <c:pt idx="263">
                  <c:v>-6.105E-2</c:v>
                </c:pt>
                <c:pt idx="264">
                  <c:v>-0.22039800000000001</c:v>
                </c:pt>
                <c:pt idx="265">
                  <c:v>-0.426788</c:v>
                </c:pt>
                <c:pt idx="266">
                  <c:v>-0.66747999999999996</c:v>
                </c:pt>
                <c:pt idx="267">
                  <c:v>-0.76104700000000003</c:v>
                </c:pt>
                <c:pt idx="268">
                  <c:v>-0.54516600000000004</c:v>
                </c:pt>
                <c:pt idx="269">
                  <c:v>-0.43197600000000003</c:v>
                </c:pt>
                <c:pt idx="270">
                  <c:v>-0.36734</c:v>
                </c:pt>
                <c:pt idx="271">
                  <c:v>-0.24835199999999999</c:v>
                </c:pt>
                <c:pt idx="272">
                  <c:v>4.4662E-2</c:v>
                </c:pt>
                <c:pt idx="273">
                  <c:v>0.66302499999999998</c:v>
                </c:pt>
                <c:pt idx="274">
                  <c:v>1.2733760000000001</c:v>
                </c:pt>
                <c:pt idx="275">
                  <c:v>1.40181</c:v>
                </c:pt>
                <c:pt idx="276">
                  <c:v>0.94506800000000002</c:v>
                </c:pt>
                <c:pt idx="277">
                  <c:v>-0.48704500000000001</c:v>
                </c:pt>
                <c:pt idx="278">
                  <c:v>-1.7291559999999999</c:v>
                </c:pt>
                <c:pt idx="279">
                  <c:v>-0.96202100000000002</c:v>
                </c:pt>
                <c:pt idx="280">
                  <c:v>-0.60293600000000003</c:v>
                </c:pt>
                <c:pt idx="281">
                  <c:v>9.7518999999999995E-2</c:v>
                </c:pt>
                <c:pt idx="282">
                  <c:v>0.47059600000000001</c:v>
                </c:pt>
                <c:pt idx="283">
                  <c:v>0.67210400000000003</c:v>
                </c:pt>
                <c:pt idx="284">
                  <c:v>0.618896</c:v>
                </c:pt>
                <c:pt idx="285">
                  <c:v>0.45925899999999997</c:v>
                </c:pt>
                <c:pt idx="286">
                  <c:v>0.19839499999999999</c:v>
                </c:pt>
                <c:pt idx="287">
                  <c:v>7.1944999999999995E-2</c:v>
                </c:pt>
                <c:pt idx="288">
                  <c:v>-0.114075</c:v>
                </c:pt>
                <c:pt idx="289">
                  <c:v>-6.8512000000000003E-2</c:v>
                </c:pt>
                <c:pt idx="290">
                  <c:v>2.9373E-2</c:v>
                </c:pt>
                <c:pt idx="291">
                  <c:v>0.23602300000000001</c:v>
                </c:pt>
                <c:pt idx="292">
                  <c:v>0.100052</c:v>
                </c:pt>
                <c:pt idx="293">
                  <c:v>-0.195297</c:v>
                </c:pt>
                <c:pt idx="294">
                  <c:v>-0.185562</c:v>
                </c:pt>
                <c:pt idx="295">
                  <c:v>-9.5276E-2</c:v>
                </c:pt>
                <c:pt idx="296">
                  <c:v>4.1579999999999999E-2</c:v>
                </c:pt>
                <c:pt idx="297">
                  <c:v>0.22100800000000001</c:v>
                </c:pt>
                <c:pt idx="298">
                  <c:v>0.27876299999999998</c:v>
                </c:pt>
                <c:pt idx="299">
                  <c:v>0.10211199999999999</c:v>
                </c:pt>
                <c:pt idx="300">
                  <c:v>-9.3796000000000004E-2</c:v>
                </c:pt>
                <c:pt idx="301">
                  <c:v>-0.119507</c:v>
                </c:pt>
                <c:pt idx="302">
                  <c:v>4.3045E-2</c:v>
                </c:pt>
                <c:pt idx="303">
                  <c:v>0.16706799999999999</c:v>
                </c:pt>
                <c:pt idx="304">
                  <c:v>-5.7738999999999999E-2</c:v>
                </c:pt>
                <c:pt idx="305">
                  <c:v>-0.93562299999999998</c:v>
                </c:pt>
                <c:pt idx="306">
                  <c:v>-1.9117580000000001</c:v>
                </c:pt>
                <c:pt idx="307">
                  <c:v>-0.18145800000000001</c:v>
                </c:pt>
                <c:pt idx="308">
                  <c:v>0.81191999999999998</c:v>
                </c:pt>
                <c:pt idx="309">
                  <c:v>0.43995699999999999</c:v>
                </c:pt>
                <c:pt idx="310">
                  <c:v>-0.96627799999999997</c:v>
                </c:pt>
                <c:pt idx="311">
                  <c:v>-0.98947099999999999</c:v>
                </c:pt>
                <c:pt idx="312">
                  <c:v>-0.411713</c:v>
                </c:pt>
                <c:pt idx="313">
                  <c:v>-0.153229</c:v>
                </c:pt>
                <c:pt idx="314">
                  <c:v>-0.11802700000000001</c:v>
                </c:pt>
                <c:pt idx="315">
                  <c:v>-0.179947</c:v>
                </c:pt>
                <c:pt idx="316">
                  <c:v>-0.30302400000000002</c:v>
                </c:pt>
                <c:pt idx="317">
                  <c:v>-0.40505999999999998</c:v>
                </c:pt>
                <c:pt idx="318">
                  <c:v>-0.41558800000000001</c:v>
                </c:pt>
                <c:pt idx="319">
                  <c:v>-0.40901199999999999</c:v>
                </c:pt>
                <c:pt idx="320">
                  <c:v>-0.41783100000000001</c:v>
                </c:pt>
                <c:pt idx="321">
                  <c:v>-0.40966799999999998</c:v>
                </c:pt>
                <c:pt idx="322">
                  <c:v>-0.395096</c:v>
                </c:pt>
                <c:pt idx="323">
                  <c:v>-0.29038999999999998</c:v>
                </c:pt>
                <c:pt idx="324">
                  <c:v>-0.11280800000000001</c:v>
                </c:pt>
                <c:pt idx="325">
                  <c:v>3.3828999999999998E-2</c:v>
                </c:pt>
                <c:pt idx="326">
                  <c:v>0.19073499999999999</c:v>
                </c:pt>
                <c:pt idx="327">
                  <c:v>0.24642900000000001</c:v>
                </c:pt>
                <c:pt idx="328">
                  <c:v>0.12492399999999999</c:v>
                </c:pt>
                <c:pt idx="329">
                  <c:v>-0.10150099999999999</c:v>
                </c:pt>
                <c:pt idx="330">
                  <c:v>-1.0577240000000001</c:v>
                </c:pt>
                <c:pt idx="331">
                  <c:v>-0.79225199999999996</c:v>
                </c:pt>
                <c:pt idx="332">
                  <c:v>-3.4940000000000001E-3</c:v>
                </c:pt>
                <c:pt idx="333">
                  <c:v>0.43299900000000002</c:v>
                </c:pt>
                <c:pt idx="334">
                  <c:v>0.234238</c:v>
                </c:pt>
                <c:pt idx="335">
                  <c:v>-0.73835799999999996</c:v>
                </c:pt>
                <c:pt idx="336">
                  <c:v>-0.62531999999999999</c:v>
                </c:pt>
                <c:pt idx="337">
                  <c:v>8.4015000000000006E-2</c:v>
                </c:pt>
                <c:pt idx="338">
                  <c:v>0.55552699999999999</c:v>
                </c:pt>
                <c:pt idx="339">
                  <c:v>0.577179</c:v>
                </c:pt>
                <c:pt idx="340">
                  <c:v>0.265961</c:v>
                </c:pt>
                <c:pt idx="341">
                  <c:v>-0.158081</c:v>
                </c:pt>
                <c:pt idx="342">
                  <c:v>-0.36909500000000001</c:v>
                </c:pt>
                <c:pt idx="343">
                  <c:v>-0.29667700000000002</c:v>
                </c:pt>
                <c:pt idx="344">
                  <c:v>-0.287109</c:v>
                </c:pt>
                <c:pt idx="345">
                  <c:v>-0.207291</c:v>
                </c:pt>
                <c:pt idx="346">
                  <c:v>-0.110031</c:v>
                </c:pt>
                <c:pt idx="347">
                  <c:v>-2.1042000000000002E-2</c:v>
                </c:pt>
                <c:pt idx="348">
                  <c:v>4.8569000000000001E-2</c:v>
                </c:pt>
                <c:pt idx="349">
                  <c:v>0.12536600000000001</c:v>
                </c:pt>
                <c:pt idx="350">
                  <c:v>7.0846999999999993E-2</c:v>
                </c:pt>
                <c:pt idx="351">
                  <c:v>-0.14891099999999999</c:v>
                </c:pt>
                <c:pt idx="352">
                  <c:v>-0.26713599999999998</c:v>
                </c:pt>
                <c:pt idx="353">
                  <c:v>-0.23144500000000001</c:v>
                </c:pt>
                <c:pt idx="354">
                  <c:v>-9.8557000000000006E-2</c:v>
                </c:pt>
                <c:pt idx="355">
                  <c:v>0.178619</c:v>
                </c:pt>
                <c:pt idx="356">
                  <c:v>-9.0316999999999995E-2</c:v>
                </c:pt>
                <c:pt idx="357">
                  <c:v>-0.62785299999999999</c:v>
                </c:pt>
                <c:pt idx="358">
                  <c:v>-0.96843000000000001</c:v>
                </c:pt>
                <c:pt idx="359">
                  <c:v>-0.82646200000000003</c:v>
                </c:pt>
                <c:pt idx="360">
                  <c:v>0.25299100000000002</c:v>
                </c:pt>
                <c:pt idx="361">
                  <c:v>1.0512999999999999</c:v>
                </c:pt>
                <c:pt idx="362">
                  <c:v>0.228104</c:v>
                </c:pt>
                <c:pt idx="363">
                  <c:v>-0.86401399999999995</c:v>
                </c:pt>
                <c:pt idx="364">
                  <c:v>-0.59404000000000001</c:v>
                </c:pt>
                <c:pt idx="365">
                  <c:v>-0.30047600000000002</c:v>
                </c:pt>
                <c:pt idx="366">
                  <c:v>-0.204849</c:v>
                </c:pt>
                <c:pt idx="367">
                  <c:v>-0.14241000000000001</c:v>
                </c:pt>
                <c:pt idx="368">
                  <c:v>-6.5460000000000004E-2</c:v>
                </c:pt>
                <c:pt idx="369">
                  <c:v>-0.20793200000000001</c:v>
                </c:pt>
                <c:pt idx="370">
                  <c:v>-0.284943</c:v>
                </c:pt>
                <c:pt idx="371">
                  <c:v>-0.34307900000000002</c:v>
                </c:pt>
                <c:pt idx="372">
                  <c:v>-0.327621</c:v>
                </c:pt>
                <c:pt idx="373">
                  <c:v>-0.31275900000000001</c:v>
                </c:pt>
                <c:pt idx="374">
                  <c:v>-0.31152299999999999</c:v>
                </c:pt>
                <c:pt idx="375">
                  <c:v>-0.27096599999999998</c:v>
                </c:pt>
                <c:pt idx="376">
                  <c:v>-4.4921999999999997E-2</c:v>
                </c:pt>
                <c:pt idx="377">
                  <c:v>0.25897199999999998</c:v>
                </c:pt>
                <c:pt idx="378">
                  <c:v>0.50085400000000002</c:v>
                </c:pt>
                <c:pt idx="379">
                  <c:v>-2.0889000000000001E-2</c:v>
                </c:pt>
                <c:pt idx="380">
                  <c:v>-0.69850199999999996</c:v>
                </c:pt>
                <c:pt idx="381">
                  <c:v>-0.72569300000000003</c:v>
                </c:pt>
                <c:pt idx="382">
                  <c:v>-0.670242</c:v>
                </c:pt>
                <c:pt idx="383">
                  <c:v>-0.30241400000000002</c:v>
                </c:pt>
                <c:pt idx="384">
                  <c:v>0.200012</c:v>
                </c:pt>
                <c:pt idx="385">
                  <c:v>0.429199</c:v>
                </c:pt>
                <c:pt idx="386">
                  <c:v>-7.0949999999999997E-3</c:v>
                </c:pt>
                <c:pt idx="387">
                  <c:v>-0.51269500000000001</c:v>
                </c:pt>
                <c:pt idx="388">
                  <c:v>-0.52624499999999996</c:v>
                </c:pt>
                <c:pt idx="389">
                  <c:v>-3.4682999999999999E-2</c:v>
                </c:pt>
                <c:pt idx="390">
                  <c:v>0.35746800000000001</c:v>
                </c:pt>
                <c:pt idx="391">
                  <c:v>0.326874</c:v>
                </c:pt>
                <c:pt idx="392">
                  <c:v>0.173065</c:v>
                </c:pt>
                <c:pt idx="393">
                  <c:v>8.3632999999999999E-2</c:v>
                </c:pt>
                <c:pt idx="394">
                  <c:v>5.4748999999999999E-2</c:v>
                </c:pt>
                <c:pt idx="395">
                  <c:v>-8.0429E-2</c:v>
                </c:pt>
                <c:pt idx="396">
                  <c:v>-0.31485000000000002</c:v>
                </c:pt>
                <c:pt idx="397">
                  <c:v>-0.50933799999999996</c:v>
                </c:pt>
                <c:pt idx="398">
                  <c:v>-0.52551300000000001</c:v>
                </c:pt>
                <c:pt idx="399">
                  <c:v>-0.233597</c:v>
                </c:pt>
                <c:pt idx="400">
                  <c:v>6.1650000000000003E-3</c:v>
                </c:pt>
                <c:pt idx="401">
                  <c:v>8.9828000000000005E-2</c:v>
                </c:pt>
                <c:pt idx="402">
                  <c:v>1.6617E-2</c:v>
                </c:pt>
                <c:pt idx="403">
                  <c:v>-0.15390000000000001</c:v>
                </c:pt>
                <c:pt idx="404">
                  <c:v>-0.23480200000000001</c:v>
                </c:pt>
                <c:pt idx="405">
                  <c:v>-9.0316999999999995E-2</c:v>
                </c:pt>
                <c:pt idx="406">
                  <c:v>0.28015099999999998</c:v>
                </c:pt>
                <c:pt idx="407">
                  <c:v>0.49841299999999999</c:v>
                </c:pt>
                <c:pt idx="408">
                  <c:v>0.36453200000000002</c:v>
                </c:pt>
                <c:pt idx="409">
                  <c:v>-0.15650900000000001</c:v>
                </c:pt>
                <c:pt idx="410">
                  <c:v>-1.3857269999999999</c:v>
                </c:pt>
                <c:pt idx="411">
                  <c:v>-1.113861</c:v>
                </c:pt>
                <c:pt idx="412">
                  <c:v>-0.32051099999999999</c:v>
                </c:pt>
                <c:pt idx="413">
                  <c:v>0.35871900000000001</c:v>
                </c:pt>
                <c:pt idx="414">
                  <c:v>0.51237500000000002</c:v>
                </c:pt>
                <c:pt idx="415">
                  <c:v>-9.2788999999999996E-2</c:v>
                </c:pt>
                <c:pt idx="416">
                  <c:v>-0.60708600000000001</c:v>
                </c:pt>
                <c:pt idx="417">
                  <c:v>-0.50888100000000003</c:v>
                </c:pt>
                <c:pt idx="418">
                  <c:v>-0.33316000000000001</c:v>
                </c:pt>
                <c:pt idx="419">
                  <c:v>-0.15124499999999999</c:v>
                </c:pt>
                <c:pt idx="420">
                  <c:v>-0.12324499999999999</c:v>
                </c:pt>
                <c:pt idx="421">
                  <c:v>-0.173126</c:v>
                </c:pt>
                <c:pt idx="422">
                  <c:v>-0.19294700000000001</c:v>
                </c:pt>
                <c:pt idx="423">
                  <c:v>-0.202957</c:v>
                </c:pt>
                <c:pt idx="424">
                  <c:v>-0.25651600000000002</c:v>
                </c:pt>
                <c:pt idx="425">
                  <c:v>-0.24194299999999999</c:v>
                </c:pt>
                <c:pt idx="426">
                  <c:v>9.8270000000000007E-3</c:v>
                </c:pt>
                <c:pt idx="427">
                  <c:v>0.39852900000000002</c:v>
                </c:pt>
                <c:pt idx="428">
                  <c:v>0.54428100000000001</c:v>
                </c:pt>
                <c:pt idx="429">
                  <c:v>-2.4733999999999999E-2</c:v>
                </c:pt>
                <c:pt idx="430">
                  <c:v>-1.232132</c:v>
                </c:pt>
                <c:pt idx="431">
                  <c:v>-0.66165200000000002</c:v>
                </c:pt>
                <c:pt idx="432">
                  <c:v>-0.12478599999999999</c:v>
                </c:pt>
                <c:pt idx="433">
                  <c:v>0.20727499999999999</c:v>
                </c:pt>
                <c:pt idx="434">
                  <c:v>0.46450799999999998</c:v>
                </c:pt>
                <c:pt idx="435">
                  <c:v>0.18615699999999999</c:v>
                </c:pt>
                <c:pt idx="436">
                  <c:v>-0.65112300000000001</c:v>
                </c:pt>
                <c:pt idx="437">
                  <c:v>-0.65809600000000001</c:v>
                </c:pt>
                <c:pt idx="438">
                  <c:v>-0.35606399999999999</c:v>
                </c:pt>
                <c:pt idx="439">
                  <c:v>-0.26409899999999997</c:v>
                </c:pt>
                <c:pt idx="440">
                  <c:v>-0.20469699999999999</c:v>
                </c:pt>
                <c:pt idx="441">
                  <c:v>3.8483000000000003E-2</c:v>
                </c:pt>
                <c:pt idx="442">
                  <c:v>0.17782600000000001</c:v>
                </c:pt>
                <c:pt idx="443">
                  <c:v>-6.4255000000000007E-2</c:v>
                </c:pt>
                <c:pt idx="444">
                  <c:v>-0.11113000000000001</c:v>
                </c:pt>
                <c:pt idx="445">
                  <c:v>0.109406</c:v>
                </c:pt>
                <c:pt idx="446">
                  <c:v>0.19995099999999999</c:v>
                </c:pt>
                <c:pt idx="447">
                  <c:v>0.23814399999999999</c:v>
                </c:pt>
                <c:pt idx="448">
                  <c:v>0.246643</c:v>
                </c:pt>
                <c:pt idx="449">
                  <c:v>0.22544900000000001</c:v>
                </c:pt>
                <c:pt idx="450">
                  <c:v>0.20216400000000001</c:v>
                </c:pt>
                <c:pt idx="451">
                  <c:v>0.116882</c:v>
                </c:pt>
                <c:pt idx="452">
                  <c:v>-1.4312999999999999E-2</c:v>
                </c:pt>
                <c:pt idx="453">
                  <c:v>-8.9005000000000001E-2</c:v>
                </c:pt>
                <c:pt idx="454">
                  <c:v>-5.5832E-2</c:v>
                </c:pt>
                <c:pt idx="455">
                  <c:v>-3.0640000000000001E-2</c:v>
                </c:pt>
                <c:pt idx="456">
                  <c:v>-0.113022</c:v>
                </c:pt>
                <c:pt idx="457">
                  <c:v>-0.30535899999999999</c:v>
                </c:pt>
                <c:pt idx="458">
                  <c:v>-0.55619799999999997</c:v>
                </c:pt>
                <c:pt idx="459">
                  <c:v>-0.64973400000000003</c:v>
                </c:pt>
                <c:pt idx="460">
                  <c:v>-0.47682200000000002</c:v>
                </c:pt>
                <c:pt idx="461">
                  <c:v>-6.3171000000000005E-2</c:v>
                </c:pt>
                <c:pt idx="462">
                  <c:v>0.33709699999999998</c:v>
                </c:pt>
                <c:pt idx="463">
                  <c:v>0.56347700000000001</c:v>
                </c:pt>
                <c:pt idx="464">
                  <c:v>0.14804100000000001</c:v>
                </c:pt>
                <c:pt idx="465">
                  <c:v>-0.96928400000000003</c:v>
                </c:pt>
                <c:pt idx="466">
                  <c:v>-1.552551</c:v>
                </c:pt>
                <c:pt idx="467">
                  <c:v>-0.15029899999999999</c:v>
                </c:pt>
                <c:pt idx="468">
                  <c:v>0.248306</c:v>
                </c:pt>
                <c:pt idx="469">
                  <c:v>0.36230499999999999</c:v>
                </c:pt>
                <c:pt idx="470">
                  <c:v>0.29957600000000001</c:v>
                </c:pt>
                <c:pt idx="471">
                  <c:v>5.6594999999999999E-2</c:v>
                </c:pt>
                <c:pt idx="472">
                  <c:v>-0.319077</c:v>
                </c:pt>
                <c:pt idx="473">
                  <c:v>-0.64854400000000001</c:v>
                </c:pt>
                <c:pt idx="474">
                  <c:v>-0.54724099999999998</c:v>
                </c:pt>
                <c:pt idx="475">
                  <c:v>-0.14721699999999999</c:v>
                </c:pt>
                <c:pt idx="476">
                  <c:v>-0.50346400000000002</c:v>
                </c:pt>
                <c:pt idx="477">
                  <c:v>-0.86788900000000002</c:v>
                </c:pt>
                <c:pt idx="478">
                  <c:v>-0.46554600000000002</c:v>
                </c:pt>
                <c:pt idx="479">
                  <c:v>-0.32771299999999998</c:v>
                </c:pt>
                <c:pt idx="480">
                  <c:v>-0.41079700000000002</c:v>
                </c:pt>
                <c:pt idx="481">
                  <c:v>-0.38150000000000001</c:v>
                </c:pt>
                <c:pt idx="482">
                  <c:v>-0.289352</c:v>
                </c:pt>
                <c:pt idx="483">
                  <c:v>-0.14657600000000001</c:v>
                </c:pt>
                <c:pt idx="484">
                  <c:v>-5.2047999999999997E-2</c:v>
                </c:pt>
                <c:pt idx="485">
                  <c:v>-2.7404999999999999E-2</c:v>
                </c:pt>
                <c:pt idx="486">
                  <c:v>-0.38874799999999998</c:v>
                </c:pt>
                <c:pt idx="487">
                  <c:v>-0.67369100000000004</c:v>
                </c:pt>
                <c:pt idx="488">
                  <c:v>-0.80822799999999995</c:v>
                </c:pt>
                <c:pt idx="489">
                  <c:v>-0.71070900000000004</c:v>
                </c:pt>
                <c:pt idx="490">
                  <c:v>-0.43604999999999999</c:v>
                </c:pt>
                <c:pt idx="491">
                  <c:v>-0.167572</c:v>
                </c:pt>
                <c:pt idx="492">
                  <c:v>6.3751000000000002E-2</c:v>
                </c:pt>
                <c:pt idx="493">
                  <c:v>8.9263999999999996E-2</c:v>
                </c:pt>
                <c:pt idx="494">
                  <c:v>-0.10466</c:v>
                </c:pt>
                <c:pt idx="495">
                  <c:v>-0.42538500000000001</c:v>
                </c:pt>
                <c:pt idx="496">
                  <c:v>-0.52079799999999998</c:v>
                </c:pt>
                <c:pt idx="497">
                  <c:v>-0.17500299999999999</c:v>
                </c:pt>
                <c:pt idx="498">
                  <c:v>-0.12471</c:v>
                </c:pt>
                <c:pt idx="499">
                  <c:v>-0.185303</c:v>
                </c:pt>
                <c:pt idx="500">
                  <c:v>-0.27542100000000003</c:v>
                </c:pt>
                <c:pt idx="501">
                  <c:v>-0.26710499999999998</c:v>
                </c:pt>
                <c:pt idx="502">
                  <c:v>-0.16178899999999999</c:v>
                </c:pt>
                <c:pt idx="503">
                  <c:v>-4.3045E-2</c:v>
                </c:pt>
                <c:pt idx="504">
                  <c:v>2.1332E-2</c:v>
                </c:pt>
                <c:pt idx="505">
                  <c:v>4.5288000000000002E-2</c:v>
                </c:pt>
                <c:pt idx="506">
                  <c:v>5.3162000000000001E-2</c:v>
                </c:pt>
                <c:pt idx="507">
                  <c:v>0.100296</c:v>
                </c:pt>
                <c:pt idx="508">
                  <c:v>0.212479</c:v>
                </c:pt>
                <c:pt idx="509">
                  <c:v>0.239014</c:v>
                </c:pt>
                <c:pt idx="510">
                  <c:v>0.16000400000000001</c:v>
                </c:pt>
                <c:pt idx="511">
                  <c:v>3.7018000000000002E-2</c:v>
                </c:pt>
                <c:pt idx="512">
                  <c:v>-0.110641</c:v>
                </c:pt>
                <c:pt idx="513">
                  <c:v>-0.180038</c:v>
                </c:pt>
                <c:pt idx="514">
                  <c:v>-0.36904900000000002</c:v>
                </c:pt>
                <c:pt idx="515">
                  <c:v>-0.40095500000000001</c:v>
                </c:pt>
                <c:pt idx="516">
                  <c:v>-0.12870799999999999</c:v>
                </c:pt>
                <c:pt idx="517">
                  <c:v>0.142899</c:v>
                </c:pt>
                <c:pt idx="518">
                  <c:v>0.39955099999999999</c:v>
                </c:pt>
                <c:pt idx="519">
                  <c:v>0.67369100000000004</c:v>
                </c:pt>
                <c:pt idx="520">
                  <c:v>0.75773599999999997</c:v>
                </c:pt>
                <c:pt idx="521">
                  <c:v>0.32774399999999998</c:v>
                </c:pt>
                <c:pt idx="522">
                  <c:v>-3.8522029999999998</c:v>
                </c:pt>
                <c:pt idx="523">
                  <c:v>-0.113663</c:v>
                </c:pt>
                <c:pt idx="524">
                  <c:v>1.233231</c:v>
                </c:pt>
                <c:pt idx="525">
                  <c:v>0.77374299999999996</c:v>
                </c:pt>
                <c:pt idx="526">
                  <c:v>-0.46887200000000001</c:v>
                </c:pt>
                <c:pt idx="527">
                  <c:v>-0.18592800000000001</c:v>
                </c:pt>
                <c:pt idx="528">
                  <c:v>-0.21879599999999999</c:v>
                </c:pt>
                <c:pt idx="529">
                  <c:v>4.512E-2</c:v>
                </c:pt>
                <c:pt idx="530">
                  <c:v>0.25761400000000001</c:v>
                </c:pt>
                <c:pt idx="531">
                  <c:v>3.7368999999999999E-2</c:v>
                </c:pt>
                <c:pt idx="532">
                  <c:v>-9.1202000000000005E-2</c:v>
                </c:pt>
                <c:pt idx="533">
                  <c:v>-0.22495999999999999</c:v>
                </c:pt>
                <c:pt idx="534">
                  <c:v>-0.24026500000000001</c:v>
                </c:pt>
                <c:pt idx="535">
                  <c:v>-0.27088899999999999</c:v>
                </c:pt>
                <c:pt idx="536">
                  <c:v>-0.19686899999999999</c:v>
                </c:pt>
                <c:pt idx="537">
                  <c:v>-0.14385999999999999</c:v>
                </c:pt>
                <c:pt idx="538">
                  <c:v>-0.29681400000000002</c:v>
                </c:pt>
                <c:pt idx="539">
                  <c:v>-0.52653499999999998</c:v>
                </c:pt>
                <c:pt idx="540">
                  <c:v>-0.388992</c:v>
                </c:pt>
                <c:pt idx="541">
                  <c:v>-4.4311999999999997E-2</c:v>
                </c:pt>
                <c:pt idx="542">
                  <c:v>6.1157000000000003E-2</c:v>
                </c:pt>
                <c:pt idx="543">
                  <c:v>3.9902E-2</c:v>
                </c:pt>
                <c:pt idx="544">
                  <c:v>0.22616600000000001</c:v>
                </c:pt>
                <c:pt idx="545">
                  <c:v>0.38041700000000001</c:v>
                </c:pt>
                <c:pt idx="546">
                  <c:v>0.23997499999999999</c:v>
                </c:pt>
                <c:pt idx="547">
                  <c:v>-5.9906000000000001E-2</c:v>
                </c:pt>
                <c:pt idx="548">
                  <c:v>-0.16778599999999999</c:v>
                </c:pt>
                <c:pt idx="549">
                  <c:v>-0.16744999999999999</c:v>
                </c:pt>
                <c:pt idx="550">
                  <c:v>-0.211365</c:v>
                </c:pt>
                <c:pt idx="551">
                  <c:v>-0.62127699999999997</c:v>
                </c:pt>
                <c:pt idx="552">
                  <c:v>-1.0263819999999999</c:v>
                </c:pt>
                <c:pt idx="553">
                  <c:v>-0.35224899999999998</c:v>
                </c:pt>
                <c:pt idx="554">
                  <c:v>0.24562100000000001</c:v>
                </c:pt>
                <c:pt idx="555">
                  <c:v>0.41465800000000003</c:v>
                </c:pt>
                <c:pt idx="556">
                  <c:v>0.35023500000000002</c:v>
                </c:pt>
                <c:pt idx="557">
                  <c:v>0.293076</c:v>
                </c:pt>
                <c:pt idx="558">
                  <c:v>0.270264</c:v>
                </c:pt>
                <c:pt idx="559">
                  <c:v>0.30490099999999998</c:v>
                </c:pt>
                <c:pt idx="560">
                  <c:v>-0.124664</c:v>
                </c:pt>
                <c:pt idx="561">
                  <c:v>-0.78570600000000002</c:v>
                </c:pt>
                <c:pt idx="562">
                  <c:v>-0.32399</c:v>
                </c:pt>
                <c:pt idx="563">
                  <c:v>0.102524</c:v>
                </c:pt>
                <c:pt idx="564">
                  <c:v>0.195938</c:v>
                </c:pt>
                <c:pt idx="565">
                  <c:v>-5.7280999999999999E-2</c:v>
                </c:pt>
                <c:pt idx="566">
                  <c:v>-0.18554699999999999</c:v>
                </c:pt>
                <c:pt idx="567">
                  <c:v>-4.9453999999999998E-2</c:v>
                </c:pt>
                <c:pt idx="568">
                  <c:v>0.187973</c:v>
                </c:pt>
                <c:pt idx="569">
                  <c:v>4.9468999999999999E-2</c:v>
                </c:pt>
                <c:pt idx="570">
                  <c:v>-0.23846400000000001</c:v>
                </c:pt>
                <c:pt idx="571">
                  <c:v>-0.66093400000000002</c:v>
                </c:pt>
                <c:pt idx="572">
                  <c:v>-0.44302399999999997</c:v>
                </c:pt>
                <c:pt idx="573">
                  <c:v>-0.53154000000000001</c:v>
                </c:pt>
                <c:pt idx="574">
                  <c:v>-0.44047500000000001</c:v>
                </c:pt>
                <c:pt idx="575">
                  <c:v>0.52334599999999998</c:v>
                </c:pt>
                <c:pt idx="576">
                  <c:v>0.29097000000000001</c:v>
                </c:pt>
                <c:pt idx="577">
                  <c:v>-0.42378199999999999</c:v>
                </c:pt>
                <c:pt idx="578">
                  <c:v>-0.435776</c:v>
                </c:pt>
                <c:pt idx="579">
                  <c:v>-0.35220299999999999</c:v>
                </c:pt>
                <c:pt idx="580">
                  <c:v>-0.109268</c:v>
                </c:pt>
                <c:pt idx="581">
                  <c:v>-7.6965000000000006E-2</c:v>
                </c:pt>
                <c:pt idx="582">
                  <c:v>-4.1458000000000002E-2</c:v>
                </c:pt>
                <c:pt idx="583">
                  <c:v>-4.2937999999999997E-2</c:v>
                </c:pt>
                <c:pt idx="584">
                  <c:v>-6.9855E-2</c:v>
                </c:pt>
                <c:pt idx="585">
                  <c:v>-0.30696099999999998</c:v>
                </c:pt>
                <c:pt idx="586">
                  <c:v>-0.35714699999999999</c:v>
                </c:pt>
                <c:pt idx="587">
                  <c:v>-0.29565399999999997</c:v>
                </c:pt>
                <c:pt idx="588">
                  <c:v>-0.27059899999999998</c:v>
                </c:pt>
                <c:pt idx="589">
                  <c:v>-0.26814300000000002</c:v>
                </c:pt>
                <c:pt idx="590">
                  <c:v>-0.18714900000000001</c:v>
                </c:pt>
                <c:pt idx="591">
                  <c:v>9.0941999999999995E-2</c:v>
                </c:pt>
                <c:pt idx="592">
                  <c:v>0.36863699999999999</c:v>
                </c:pt>
                <c:pt idx="593">
                  <c:v>0.58210799999999996</c:v>
                </c:pt>
                <c:pt idx="594">
                  <c:v>0.55050699999999997</c:v>
                </c:pt>
                <c:pt idx="595">
                  <c:v>7.3898000000000005E-2</c:v>
                </c:pt>
                <c:pt idx="596">
                  <c:v>-0.14768999999999999</c:v>
                </c:pt>
                <c:pt idx="597">
                  <c:v>-0.50190699999999999</c:v>
                </c:pt>
                <c:pt idx="598">
                  <c:v>-0.103378</c:v>
                </c:pt>
                <c:pt idx="599">
                  <c:v>0.20355200000000001</c:v>
                </c:pt>
                <c:pt idx="600">
                  <c:v>0.21693399999999999</c:v>
                </c:pt>
                <c:pt idx="601">
                  <c:v>-0.11634799999999999</c:v>
                </c:pt>
                <c:pt idx="602">
                  <c:v>-0.33088699999999999</c:v>
                </c:pt>
                <c:pt idx="603">
                  <c:v>0.23338300000000001</c:v>
                </c:pt>
                <c:pt idx="604">
                  <c:v>0.36520399999999997</c:v>
                </c:pt>
                <c:pt idx="605">
                  <c:v>0.370529</c:v>
                </c:pt>
                <c:pt idx="606">
                  <c:v>0.389847</c:v>
                </c:pt>
                <c:pt idx="607">
                  <c:v>0.28004499999999999</c:v>
                </c:pt>
                <c:pt idx="608">
                  <c:v>0.17923</c:v>
                </c:pt>
                <c:pt idx="609">
                  <c:v>5.3573999999999997E-2</c:v>
                </c:pt>
                <c:pt idx="610">
                  <c:v>0.158142</c:v>
                </c:pt>
                <c:pt idx="611">
                  <c:v>0.18971299999999999</c:v>
                </c:pt>
                <c:pt idx="612">
                  <c:v>0.13707</c:v>
                </c:pt>
                <c:pt idx="613">
                  <c:v>5.8990000000000001E-2</c:v>
                </c:pt>
                <c:pt idx="614">
                  <c:v>-2.6962E-2</c:v>
                </c:pt>
                <c:pt idx="615">
                  <c:v>-5.3162000000000001E-2</c:v>
                </c:pt>
                <c:pt idx="616">
                  <c:v>7.6995999999999995E-2</c:v>
                </c:pt>
                <c:pt idx="617">
                  <c:v>0.17625399999999999</c:v>
                </c:pt>
                <c:pt idx="618">
                  <c:v>0.225464</c:v>
                </c:pt>
                <c:pt idx="619">
                  <c:v>0.28764299999999998</c:v>
                </c:pt>
                <c:pt idx="620">
                  <c:v>0.30113200000000001</c:v>
                </c:pt>
                <c:pt idx="621">
                  <c:v>0.23754900000000001</c:v>
                </c:pt>
                <c:pt idx="622">
                  <c:v>-0.12712100000000001</c:v>
                </c:pt>
                <c:pt idx="623">
                  <c:v>2.2949000000000001E-2</c:v>
                </c:pt>
                <c:pt idx="624">
                  <c:v>-0.27888499999999999</c:v>
                </c:pt>
                <c:pt idx="625">
                  <c:v>-0.23677100000000001</c:v>
                </c:pt>
                <c:pt idx="626">
                  <c:v>0.28768899999999997</c:v>
                </c:pt>
                <c:pt idx="627">
                  <c:v>0.74475100000000005</c:v>
                </c:pt>
                <c:pt idx="628">
                  <c:v>0.52592499999999998</c:v>
                </c:pt>
                <c:pt idx="629">
                  <c:v>-0.382996</c:v>
                </c:pt>
                <c:pt idx="630">
                  <c:v>-0.57466099999999998</c:v>
                </c:pt>
                <c:pt idx="631">
                  <c:v>-0.24993899999999999</c:v>
                </c:pt>
                <c:pt idx="632">
                  <c:v>-0.61511199999999999</c:v>
                </c:pt>
                <c:pt idx="633">
                  <c:v>7.0175000000000001E-2</c:v>
                </c:pt>
                <c:pt idx="634">
                  <c:v>5.1804000000000003E-2</c:v>
                </c:pt>
                <c:pt idx="635">
                  <c:v>-0.12512200000000001</c:v>
                </c:pt>
                <c:pt idx="636">
                  <c:v>-0.17807000000000001</c:v>
                </c:pt>
                <c:pt idx="637">
                  <c:v>-0.16230800000000001</c:v>
                </c:pt>
                <c:pt idx="638">
                  <c:v>-0.44656400000000002</c:v>
                </c:pt>
                <c:pt idx="639">
                  <c:v>-0.52446000000000004</c:v>
                </c:pt>
                <c:pt idx="640">
                  <c:v>-0.42716999999999999</c:v>
                </c:pt>
                <c:pt idx="641">
                  <c:v>-0.17337</c:v>
                </c:pt>
                <c:pt idx="642">
                  <c:v>-0.33480799999999999</c:v>
                </c:pt>
                <c:pt idx="643">
                  <c:v>-0.30442799999999998</c:v>
                </c:pt>
                <c:pt idx="644">
                  <c:v>-0.22009300000000001</c:v>
                </c:pt>
                <c:pt idx="645">
                  <c:v>-0.852661</c:v>
                </c:pt>
                <c:pt idx="646">
                  <c:v>-0.60082999999999998</c:v>
                </c:pt>
                <c:pt idx="647">
                  <c:v>-0.73556500000000002</c:v>
                </c:pt>
                <c:pt idx="648">
                  <c:v>-0.31274400000000002</c:v>
                </c:pt>
                <c:pt idx="649">
                  <c:v>0.11450200000000001</c:v>
                </c:pt>
                <c:pt idx="650">
                  <c:v>-2.4139000000000001E-2</c:v>
                </c:pt>
                <c:pt idx="651">
                  <c:v>-4.6295000000000003E-2</c:v>
                </c:pt>
                <c:pt idx="652">
                  <c:v>-0.106506</c:v>
                </c:pt>
                <c:pt idx="653">
                  <c:v>-0.44937100000000002</c:v>
                </c:pt>
                <c:pt idx="654">
                  <c:v>-0.44186399999999998</c:v>
                </c:pt>
                <c:pt idx="655">
                  <c:v>-0.19645699999999999</c:v>
                </c:pt>
                <c:pt idx="656">
                  <c:v>7.6767000000000002E-2</c:v>
                </c:pt>
                <c:pt idx="657">
                  <c:v>7.7728000000000005E-2</c:v>
                </c:pt>
                <c:pt idx="658">
                  <c:v>-9.5947000000000005E-2</c:v>
                </c:pt>
                <c:pt idx="659">
                  <c:v>-0.173538</c:v>
                </c:pt>
                <c:pt idx="660">
                  <c:v>-4.6096999999999999E-2</c:v>
                </c:pt>
                <c:pt idx="661">
                  <c:v>-2.3712E-2</c:v>
                </c:pt>
                <c:pt idx="662">
                  <c:v>-1.2267999999999999E-2</c:v>
                </c:pt>
                <c:pt idx="663">
                  <c:v>-0.11222799999999999</c:v>
                </c:pt>
                <c:pt idx="664">
                  <c:v>-0.21699499999999999</c:v>
                </c:pt>
                <c:pt idx="665">
                  <c:v>-0.31254599999999999</c:v>
                </c:pt>
                <c:pt idx="666">
                  <c:v>-0.31671100000000002</c:v>
                </c:pt>
                <c:pt idx="667">
                  <c:v>-0.123123</c:v>
                </c:pt>
                <c:pt idx="668">
                  <c:v>2.3529000000000001E-2</c:v>
                </c:pt>
                <c:pt idx="669">
                  <c:v>0.128693</c:v>
                </c:pt>
                <c:pt idx="670">
                  <c:v>-8.7920999999999999E-2</c:v>
                </c:pt>
                <c:pt idx="671">
                  <c:v>-0.224075</c:v>
                </c:pt>
                <c:pt idx="672">
                  <c:v>-0.40295399999999998</c:v>
                </c:pt>
                <c:pt idx="673">
                  <c:v>-0.56236299999999995</c:v>
                </c:pt>
                <c:pt idx="674">
                  <c:v>-0.42849700000000002</c:v>
                </c:pt>
                <c:pt idx="675">
                  <c:v>-0.52449000000000001</c:v>
                </c:pt>
                <c:pt idx="676">
                  <c:v>-0.32501200000000002</c:v>
                </c:pt>
                <c:pt idx="677">
                  <c:v>0.14193700000000001</c:v>
                </c:pt>
                <c:pt idx="678">
                  <c:v>0.24881</c:v>
                </c:pt>
                <c:pt idx="679">
                  <c:v>-0.511154</c:v>
                </c:pt>
                <c:pt idx="680">
                  <c:v>-0.86898799999999998</c:v>
                </c:pt>
                <c:pt idx="681">
                  <c:v>-0.67056300000000002</c:v>
                </c:pt>
                <c:pt idx="682">
                  <c:v>-0.46449299999999999</c:v>
                </c:pt>
                <c:pt idx="683">
                  <c:v>-0.36146499999999998</c:v>
                </c:pt>
                <c:pt idx="684">
                  <c:v>-0.23138400000000001</c:v>
                </c:pt>
                <c:pt idx="685">
                  <c:v>-0.259857</c:v>
                </c:pt>
                <c:pt idx="686">
                  <c:v>-0.34903000000000001</c:v>
                </c:pt>
                <c:pt idx="687">
                  <c:v>-0.51875300000000002</c:v>
                </c:pt>
                <c:pt idx="688">
                  <c:v>-0.57360800000000001</c:v>
                </c:pt>
                <c:pt idx="689">
                  <c:v>-0.57791099999999995</c:v>
                </c:pt>
                <c:pt idx="690">
                  <c:v>-0.484207</c:v>
                </c:pt>
                <c:pt idx="691">
                  <c:v>-0.60542300000000004</c:v>
                </c:pt>
                <c:pt idx="692">
                  <c:v>-0.75315900000000002</c:v>
                </c:pt>
                <c:pt idx="693">
                  <c:v>-0.74656699999999998</c:v>
                </c:pt>
                <c:pt idx="694">
                  <c:v>-0.57629399999999997</c:v>
                </c:pt>
                <c:pt idx="695">
                  <c:v>-0.37638899999999997</c:v>
                </c:pt>
                <c:pt idx="696">
                  <c:v>-0.28118900000000002</c:v>
                </c:pt>
                <c:pt idx="697">
                  <c:v>-0.21485899999999999</c:v>
                </c:pt>
                <c:pt idx="698">
                  <c:v>-0.33293200000000001</c:v>
                </c:pt>
                <c:pt idx="699">
                  <c:v>-0.57931500000000002</c:v>
                </c:pt>
                <c:pt idx="700">
                  <c:v>-0.50360099999999997</c:v>
                </c:pt>
                <c:pt idx="701">
                  <c:v>-0.269287</c:v>
                </c:pt>
                <c:pt idx="702">
                  <c:v>-7.8279999999999999E-3</c:v>
                </c:pt>
                <c:pt idx="703">
                  <c:v>-8.4152000000000005E-2</c:v>
                </c:pt>
                <c:pt idx="704">
                  <c:v>-0.50430299999999995</c:v>
                </c:pt>
                <c:pt idx="705">
                  <c:v>-0.79899600000000004</c:v>
                </c:pt>
                <c:pt idx="706">
                  <c:v>-0.54017599999999999</c:v>
                </c:pt>
                <c:pt idx="707">
                  <c:v>-0.36035200000000001</c:v>
                </c:pt>
                <c:pt idx="708">
                  <c:v>-0.32168600000000003</c:v>
                </c:pt>
                <c:pt idx="709">
                  <c:v>-0.20805399999999999</c:v>
                </c:pt>
                <c:pt idx="710">
                  <c:v>-0.15165699999999999</c:v>
                </c:pt>
                <c:pt idx="711">
                  <c:v>1.5213000000000001E-2</c:v>
                </c:pt>
                <c:pt idx="712">
                  <c:v>-0.197433</c:v>
                </c:pt>
                <c:pt idx="713">
                  <c:v>-0.24127199999999999</c:v>
                </c:pt>
                <c:pt idx="714">
                  <c:v>-0.336395</c:v>
                </c:pt>
                <c:pt idx="715">
                  <c:v>-0.426315</c:v>
                </c:pt>
                <c:pt idx="716">
                  <c:v>-0.36706499999999997</c:v>
                </c:pt>
                <c:pt idx="717">
                  <c:v>-0.26005600000000001</c:v>
                </c:pt>
                <c:pt idx="718">
                  <c:v>-0.17118800000000001</c:v>
                </c:pt>
                <c:pt idx="719">
                  <c:v>-0.138351</c:v>
                </c:pt>
                <c:pt idx="720">
                  <c:v>-0.191467</c:v>
                </c:pt>
                <c:pt idx="721">
                  <c:v>-0.24929799999999999</c:v>
                </c:pt>
                <c:pt idx="722">
                  <c:v>-0.49777199999999999</c:v>
                </c:pt>
                <c:pt idx="723">
                  <c:v>-0.85528599999999999</c:v>
                </c:pt>
                <c:pt idx="724">
                  <c:v>-0.90200800000000003</c:v>
                </c:pt>
                <c:pt idx="725">
                  <c:v>-0.68496699999999999</c:v>
                </c:pt>
                <c:pt idx="726">
                  <c:v>-0.35612500000000002</c:v>
                </c:pt>
                <c:pt idx="727">
                  <c:v>3.5811999999999997E-2</c:v>
                </c:pt>
                <c:pt idx="728">
                  <c:v>-2.8015000000000002E-2</c:v>
                </c:pt>
                <c:pt idx="729">
                  <c:v>-0.56771899999999997</c:v>
                </c:pt>
                <c:pt idx="730">
                  <c:v>-0.80715899999999996</c:v>
                </c:pt>
                <c:pt idx="731">
                  <c:v>-0.54948399999999997</c:v>
                </c:pt>
                <c:pt idx="732">
                  <c:v>-0.293381</c:v>
                </c:pt>
                <c:pt idx="733">
                  <c:v>-0.21893299999999999</c:v>
                </c:pt>
                <c:pt idx="734">
                  <c:v>-0.30751000000000001</c:v>
                </c:pt>
                <c:pt idx="735">
                  <c:v>-0.474823</c:v>
                </c:pt>
                <c:pt idx="736">
                  <c:v>-0.469223</c:v>
                </c:pt>
                <c:pt idx="737">
                  <c:v>-0.4758</c:v>
                </c:pt>
                <c:pt idx="738">
                  <c:v>-0.48677100000000001</c:v>
                </c:pt>
                <c:pt idx="739">
                  <c:v>-0.48831200000000002</c:v>
                </c:pt>
                <c:pt idx="740">
                  <c:v>-0.49340800000000001</c:v>
                </c:pt>
                <c:pt idx="741">
                  <c:v>-0.49587999999999999</c:v>
                </c:pt>
                <c:pt idx="742">
                  <c:v>-0.48173500000000002</c:v>
                </c:pt>
                <c:pt idx="743">
                  <c:v>-0.374695</c:v>
                </c:pt>
                <c:pt idx="744">
                  <c:v>-0.17968799999999999</c:v>
                </c:pt>
                <c:pt idx="745">
                  <c:v>-0.32664500000000002</c:v>
                </c:pt>
                <c:pt idx="746">
                  <c:v>-0.26010100000000003</c:v>
                </c:pt>
                <c:pt idx="747">
                  <c:v>-0.36666900000000002</c:v>
                </c:pt>
                <c:pt idx="748">
                  <c:v>-0.50691200000000003</c:v>
                </c:pt>
                <c:pt idx="749">
                  <c:v>-0.32614100000000001</c:v>
                </c:pt>
                <c:pt idx="750">
                  <c:v>1.0817999999999999E-2</c:v>
                </c:pt>
                <c:pt idx="751">
                  <c:v>-9.9257999999999999E-2</c:v>
                </c:pt>
                <c:pt idx="752">
                  <c:v>-0.225021</c:v>
                </c:pt>
                <c:pt idx="753">
                  <c:v>-0.44897500000000001</c:v>
                </c:pt>
                <c:pt idx="754">
                  <c:v>-0.43344100000000002</c:v>
                </c:pt>
                <c:pt idx="755">
                  <c:v>-0.212753</c:v>
                </c:pt>
                <c:pt idx="756">
                  <c:v>-0.108871</c:v>
                </c:pt>
                <c:pt idx="757">
                  <c:v>7.2662000000000004E-2</c:v>
                </c:pt>
                <c:pt idx="758">
                  <c:v>0.12603800000000001</c:v>
                </c:pt>
                <c:pt idx="759">
                  <c:v>-2.2202E-2</c:v>
                </c:pt>
                <c:pt idx="760">
                  <c:v>-0.17402599999999999</c:v>
                </c:pt>
                <c:pt idx="761">
                  <c:v>-8.6609000000000005E-2</c:v>
                </c:pt>
                <c:pt idx="762">
                  <c:v>-5.9112999999999999E-2</c:v>
                </c:pt>
                <c:pt idx="763">
                  <c:v>-0.11572300000000001</c:v>
                </c:pt>
                <c:pt idx="764">
                  <c:v>-0.29956100000000002</c:v>
                </c:pt>
                <c:pt idx="765">
                  <c:v>-0.43899500000000002</c:v>
                </c:pt>
                <c:pt idx="766">
                  <c:v>-0.34753400000000001</c:v>
                </c:pt>
                <c:pt idx="767">
                  <c:v>-0.28306599999999998</c:v>
                </c:pt>
                <c:pt idx="768">
                  <c:v>-0.225693</c:v>
                </c:pt>
                <c:pt idx="769">
                  <c:v>-0.25222800000000001</c:v>
                </c:pt>
                <c:pt idx="770">
                  <c:v>-0.43374600000000002</c:v>
                </c:pt>
                <c:pt idx="771">
                  <c:v>-0.70385699999999995</c:v>
                </c:pt>
                <c:pt idx="772">
                  <c:v>-0.79670700000000005</c:v>
                </c:pt>
                <c:pt idx="773">
                  <c:v>-0.35563699999999998</c:v>
                </c:pt>
                <c:pt idx="774">
                  <c:v>0.40843200000000002</c:v>
                </c:pt>
                <c:pt idx="775">
                  <c:v>0.81979400000000002</c:v>
                </c:pt>
                <c:pt idx="776">
                  <c:v>0.38844299999999998</c:v>
                </c:pt>
                <c:pt idx="777">
                  <c:v>-0.17222599999999999</c:v>
                </c:pt>
                <c:pt idx="778">
                  <c:v>-0.50234999999999996</c:v>
                </c:pt>
                <c:pt idx="779">
                  <c:v>-0.66766400000000004</c:v>
                </c:pt>
                <c:pt idx="780">
                  <c:v>-0.32034299999999999</c:v>
                </c:pt>
                <c:pt idx="781">
                  <c:v>-0.12139900000000001</c:v>
                </c:pt>
                <c:pt idx="782">
                  <c:v>-4.1824E-2</c:v>
                </c:pt>
                <c:pt idx="783">
                  <c:v>-2.861E-2</c:v>
                </c:pt>
                <c:pt idx="784">
                  <c:v>-0.150284</c:v>
                </c:pt>
                <c:pt idx="785">
                  <c:v>-0.28459200000000001</c:v>
                </c:pt>
                <c:pt idx="786">
                  <c:v>-0.33557100000000001</c:v>
                </c:pt>
                <c:pt idx="787">
                  <c:v>-0.27154499999999998</c:v>
                </c:pt>
                <c:pt idx="788">
                  <c:v>-5.3787000000000001E-2</c:v>
                </c:pt>
                <c:pt idx="789">
                  <c:v>0.212784</c:v>
                </c:pt>
                <c:pt idx="790">
                  <c:v>0.32426500000000003</c:v>
                </c:pt>
                <c:pt idx="791">
                  <c:v>-4.5456000000000003E-2</c:v>
                </c:pt>
                <c:pt idx="792">
                  <c:v>-0.37373400000000001</c:v>
                </c:pt>
                <c:pt idx="793">
                  <c:v>-0.60340899999999997</c:v>
                </c:pt>
                <c:pt idx="794">
                  <c:v>-1.0737920000000001</c:v>
                </c:pt>
                <c:pt idx="795">
                  <c:v>-0.47404499999999999</c:v>
                </c:pt>
                <c:pt idx="796">
                  <c:v>0.52717599999999998</c:v>
                </c:pt>
                <c:pt idx="797">
                  <c:v>0.28099099999999999</c:v>
                </c:pt>
                <c:pt idx="798">
                  <c:v>-0.59861799999999998</c:v>
                </c:pt>
                <c:pt idx="799">
                  <c:v>-0.27177400000000002</c:v>
                </c:pt>
                <c:pt idx="800">
                  <c:v>8.6060000000000008E-3</c:v>
                </c:pt>
                <c:pt idx="801">
                  <c:v>-1.2146000000000001E-2</c:v>
                </c:pt>
                <c:pt idx="802">
                  <c:v>3.4561000000000001E-2</c:v>
                </c:pt>
                <c:pt idx="803">
                  <c:v>4.2923000000000003E-2</c:v>
                </c:pt>
                <c:pt idx="804">
                  <c:v>-3.9809999999999998E-2</c:v>
                </c:pt>
                <c:pt idx="805">
                  <c:v>-2.0218E-2</c:v>
                </c:pt>
                <c:pt idx="806">
                  <c:v>1.5900000000000001E-2</c:v>
                </c:pt>
                <c:pt idx="807">
                  <c:v>-6.7398E-2</c:v>
                </c:pt>
                <c:pt idx="808">
                  <c:v>-5.8043999999999998E-2</c:v>
                </c:pt>
                <c:pt idx="809">
                  <c:v>-2.3421999999999998E-2</c:v>
                </c:pt>
                <c:pt idx="810">
                  <c:v>-6.6360000000000002E-2</c:v>
                </c:pt>
                <c:pt idx="811">
                  <c:v>-1.4969E-2</c:v>
                </c:pt>
                <c:pt idx="812">
                  <c:v>8.2244999999999999E-2</c:v>
                </c:pt>
                <c:pt idx="813">
                  <c:v>-1.7609E-2</c:v>
                </c:pt>
                <c:pt idx="814">
                  <c:v>-0.16217000000000001</c:v>
                </c:pt>
                <c:pt idx="815">
                  <c:v>-0.16766400000000001</c:v>
                </c:pt>
                <c:pt idx="816">
                  <c:v>-0.20077500000000001</c:v>
                </c:pt>
                <c:pt idx="817">
                  <c:v>-0.23170499999999999</c:v>
                </c:pt>
                <c:pt idx="818">
                  <c:v>-0.22309899999999999</c:v>
                </c:pt>
                <c:pt idx="819">
                  <c:v>-0.35707100000000003</c:v>
                </c:pt>
                <c:pt idx="820">
                  <c:v>-0.47117599999999998</c:v>
                </c:pt>
                <c:pt idx="821">
                  <c:v>-0.57006800000000002</c:v>
                </c:pt>
                <c:pt idx="822">
                  <c:v>-0.50549299999999997</c:v>
                </c:pt>
                <c:pt idx="823">
                  <c:v>0.122375</c:v>
                </c:pt>
                <c:pt idx="824">
                  <c:v>0.816971</c:v>
                </c:pt>
                <c:pt idx="825">
                  <c:v>0.66453600000000002</c:v>
                </c:pt>
                <c:pt idx="826">
                  <c:v>-0.124329</c:v>
                </c:pt>
                <c:pt idx="827">
                  <c:v>-0.53741499999999998</c:v>
                </c:pt>
                <c:pt idx="828">
                  <c:v>-0.74624599999999996</c:v>
                </c:pt>
                <c:pt idx="829">
                  <c:v>-0.50628700000000004</c:v>
                </c:pt>
                <c:pt idx="830">
                  <c:v>-0.27221699999999999</c:v>
                </c:pt>
                <c:pt idx="831">
                  <c:v>6.2621999999999997E-2</c:v>
                </c:pt>
                <c:pt idx="832">
                  <c:v>0.25999499999999998</c:v>
                </c:pt>
                <c:pt idx="833">
                  <c:v>0.14913899999999999</c:v>
                </c:pt>
                <c:pt idx="834">
                  <c:v>-0.104523</c:v>
                </c:pt>
                <c:pt idx="835">
                  <c:v>-0.300873</c:v>
                </c:pt>
                <c:pt idx="836">
                  <c:v>-0.31906099999999998</c:v>
                </c:pt>
                <c:pt idx="837">
                  <c:v>-7.0144999999999999E-2</c:v>
                </c:pt>
                <c:pt idx="838">
                  <c:v>0.32643100000000003</c:v>
                </c:pt>
                <c:pt idx="839">
                  <c:v>0.54214499999999999</c:v>
                </c:pt>
                <c:pt idx="840">
                  <c:v>0.55064400000000002</c:v>
                </c:pt>
                <c:pt idx="841">
                  <c:v>-0.36915599999999998</c:v>
                </c:pt>
                <c:pt idx="842">
                  <c:v>-0.63250700000000004</c:v>
                </c:pt>
                <c:pt idx="843">
                  <c:v>-1.0623629999999999</c:v>
                </c:pt>
                <c:pt idx="844">
                  <c:v>-0.738174</c:v>
                </c:pt>
                <c:pt idx="845">
                  <c:v>0.34638999999999998</c:v>
                </c:pt>
                <c:pt idx="846">
                  <c:v>0.57278399999999996</c:v>
                </c:pt>
                <c:pt idx="847">
                  <c:v>-1.01738</c:v>
                </c:pt>
                <c:pt idx="848">
                  <c:v>-1.09761</c:v>
                </c:pt>
                <c:pt idx="849">
                  <c:v>-0.17659</c:v>
                </c:pt>
                <c:pt idx="850">
                  <c:v>0.127167</c:v>
                </c:pt>
                <c:pt idx="851">
                  <c:v>0.27742</c:v>
                </c:pt>
                <c:pt idx="852">
                  <c:v>0.43446400000000002</c:v>
                </c:pt>
                <c:pt idx="853">
                  <c:v>0.41064499999999998</c:v>
                </c:pt>
                <c:pt idx="854">
                  <c:v>0.324127</c:v>
                </c:pt>
                <c:pt idx="855">
                  <c:v>2.1652000000000001E-2</c:v>
                </c:pt>
                <c:pt idx="856">
                  <c:v>-0.48049900000000001</c:v>
                </c:pt>
                <c:pt idx="857">
                  <c:v>8.7204000000000004E-2</c:v>
                </c:pt>
                <c:pt idx="858">
                  <c:v>0.29197699999999999</c:v>
                </c:pt>
                <c:pt idx="859">
                  <c:v>3.0776999999999999E-2</c:v>
                </c:pt>
                <c:pt idx="860">
                  <c:v>-0.222</c:v>
                </c:pt>
                <c:pt idx="861">
                  <c:v>-0.20233200000000001</c:v>
                </c:pt>
                <c:pt idx="862">
                  <c:v>-0.24166899999999999</c:v>
                </c:pt>
                <c:pt idx="863">
                  <c:v>-0.28372199999999997</c:v>
                </c:pt>
                <c:pt idx="864">
                  <c:v>-0.21527099999999999</c:v>
                </c:pt>
                <c:pt idx="865">
                  <c:v>-0.31529200000000002</c:v>
                </c:pt>
                <c:pt idx="866">
                  <c:v>-0.41287200000000002</c:v>
                </c:pt>
                <c:pt idx="867">
                  <c:v>-0.476242</c:v>
                </c:pt>
                <c:pt idx="868">
                  <c:v>-0.52891500000000002</c:v>
                </c:pt>
                <c:pt idx="869">
                  <c:v>-0.50781200000000004</c:v>
                </c:pt>
                <c:pt idx="870">
                  <c:v>6.4788999999999999E-2</c:v>
                </c:pt>
                <c:pt idx="871">
                  <c:v>0.312668</c:v>
                </c:pt>
                <c:pt idx="872">
                  <c:v>0.48353600000000002</c:v>
                </c:pt>
                <c:pt idx="873">
                  <c:v>1.4053E-2</c:v>
                </c:pt>
                <c:pt idx="874">
                  <c:v>-0.52896100000000001</c:v>
                </c:pt>
                <c:pt idx="875">
                  <c:v>-0.57040400000000002</c:v>
                </c:pt>
                <c:pt idx="876">
                  <c:v>-0.42968800000000001</c:v>
                </c:pt>
                <c:pt idx="877">
                  <c:v>-0.286163</c:v>
                </c:pt>
                <c:pt idx="878">
                  <c:v>-0.19796800000000001</c:v>
                </c:pt>
                <c:pt idx="879">
                  <c:v>-6.5032999999999994E-2</c:v>
                </c:pt>
                <c:pt idx="880">
                  <c:v>9.4599999999999997E-3</c:v>
                </c:pt>
                <c:pt idx="881">
                  <c:v>-0.17541499999999999</c:v>
                </c:pt>
                <c:pt idx="882">
                  <c:v>-0.27705400000000002</c:v>
                </c:pt>
                <c:pt idx="883">
                  <c:v>-0.32591199999999998</c:v>
                </c:pt>
                <c:pt idx="884">
                  <c:v>-0.20056199999999999</c:v>
                </c:pt>
                <c:pt idx="885">
                  <c:v>-5.0629E-2</c:v>
                </c:pt>
                <c:pt idx="886">
                  <c:v>4.0511999999999999E-2</c:v>
                </c:pt>
                <c:pt idx="887">
                  <c:v>0.20462</c:v>
                </c:pt>
                <c:pt idx="888">
                  <c:v>0.16569500000000001</c:v>
                </c:pt>
                <c:pt idx="889">
                  <c:v>-0.45472699999999999</c:v>
                </c:pt>
                <c:pt idx="890">
                  <c:v>-0.72666900000000001</c:v>
                </c:pt>
                <c:pt idx="891">
                  <c:v>-0.38250699999999999</c:v>
                </c:pt>
                <c:pt idx="892">
                  <c:v>-7.4448E-2</c:v>
                </c:pt>
                <c:pt idx="893">
                  <c:v>0.44840999999999998</c:v>
                </c:pt>
                <c:pt idx="894">
                  <c:v>0.85260000000000002</c:v>
                </c:pt>
                <c:pt idx="895">
                  <c:v>-2.5528559999999998</c:v>
                </c:pt>
                <c:pt idx="896">
                  <c:v>-0.22587599999999999</c:v>
                </c:pt>
                <c:pt idx="897">
                  <c:v>0.55415300000000001</c:v>
                </c:pt>
                <c:pt idx="898">
                  <c:v>0.42222599999999999</c:v>
                </c:pt>
                <c:pt idx="899">
                  <c:v>0.36610399999999998</c:v>
                </c:pt>
                <c:pt idx="900">
                  <c:v>0.36299100000000001</c:v>
                </c:pt>
                <c:pt idx="901">
                  <c:v>0.30946400000000002</c:v>
                </c:pt>
                <c:pt idx="902">
                  <c:v>0.228882</c:v>
                </c:pt>
                <c:pt idx="903">
                  <c:v>-0.95094299999999998</c:v>
                </c:pt>
                <c:pt idx="904">
                  <c:v>-0.73712200000000005</c:v>
                </c:pt>
                <c:pt idx="905">
                  <c:v>0.14993300000000001</c:v>
                </c:pt>
                <c:pt idx="906">
                  <c:v>-1.8051000000000001E-2</c:v>
                </c:pt>
                <c:pt idx="907">
                  <c:v>-0.38406400000000002</c:v>
                </c:pt>
                <c:pt idx="908">
                  <c:v>-0.326324</c:v>
                </c:pt>
                <c:pt idx="909">
                  <c:v>-0.18554699999999999</c:v>
                </c:pt>
                <c:pt idx="910">
                  <c:v>-0.138596</c:v>
                </c:pt>
                <c:pt idx="911">
                  <c:v>-1.9257E-2</c:v>
                </c:pt>
                <c:pt idx="912">
                  <c:v>0.140961</c:v>
                </c:pt>
                <c:pt idx="913">
                  <c:v>0.150253</c:v>
                </c:pt>
                <c:pt idx="914">
                  <c:v>2.9139999999999999E-3</c:v>
                </c:pt>
                <c:pt idx="915">
                  <c:v>-0.338287</c:v>
                </c:pt>
                <c:pt idx="916">
                  <c:v>-0.63484200000000002</c:v>
                </c:pt>
                <c:pt idx="917">
                  <c:v>-0.85623199999999999</c:v>
                </c:pt>
                <c:pt idx="918">
                  <c:v>-0.54183999999999999</c:v>
                </c:pt>
                <c:pt idx="919">
                  <c:v>-0.167328</c:v>
                </c:pt>
                <c:pt idx="920">
                  <c:v>0.376328</c:v>
                </c:pt>
                <c:pt idx="921">
                  <c:v>0.56828299999999998</c:v>
                </c:pt>
                <c:pt idx="922">
                  <c:v>0.106293</c:v>
                </c:pt>
                <c:pt idx="923">
                  <c:v>-0.41093400000000002</c:v>
                </c:pt>
                <c:pt idx="924">
                  <c:v>-0.53330999999999995</c:v>
                </c:pt>
                <c:pt idx="925">
                  <c:v>-0.401505</c:v>
                </c:pt>
                <c:pt idx="926">
                  <c:v>-0.13070699999999999</c:v>
                </c:pt>
                <c:pt idx="927">
                  <c:v>-5.7785000000000003E-2</c:v>
                </c:pt>
                <c:pt idx="928">
                  <c:v>-0.110809</c:v>
                </c:pt>
                <c:pt idx="929">
                  <c:v>-0.18367</c:v>
                </c:pt>
                <c:pt idx="930">
                  <c:v>-0.20333899999999999</c:v>
                </c:pt>
                <c:pt idx="931">
                  <c:v>-0.20327799999999999</c:v>
                </c:pt>
                <c:pt idx="932">
                  <c:v>-0.22525000000000001</c:v>
                </c:pt>
                <c:pt idx="933">
                  <c:v>-0.182114</c:v>
                </c:pt>
                <c:pt idx="934">
                  <c:v>-0.10670499999999999</c:v>
                </c:pt>
                <c:pt idx="935">
                  <c:v>6.2484999999999999E-2</c:v>
                </c:pt>
                <c:pt idx="936">
                  <c:v>0.273148</c:v>
                </c:pt>
                <c:pt idx="937">
                  <c:v>0.41470299999999999</c:v>
                </c:pt>
                <c:pt idx="938">
                  <c:v>-0.19303899999999999</c:v>
                </c:pt>
                <c:pt idx="939">
                  <c:v>-0.94285600000000003</c:v>
                </c:pt>
                <c:pt idx="940">
                  <c:v>-0.74572799999999995</c:v>
                </c:pt>
                <c:pt idx="941">
                  <c:v>-0.30160500000000001</c:v>
                </c:pt>
                <c:pt idx="942">
                  <c:v>0.37645000000000001</c:v>
                </c:pt>
                <c:pt idx="943">
                  <c:v>0.33740199999999998</c:v>
                </c:pt>
                <c:pt idx="944">
                  <c:v>0.60519400000000001</c:v>
                </c:pt>
                <c:pt idx="945">
                  <c:v>-1.9515999999999999E-2</c:v>
                </c:pt>
                <c:pt idx="946">
                  <c:v>-1.5392459999999999</c:v>
                </c:pt>
                <c:pt idx="947">
                  <c:v>-0.36756899999999998</c:v>
                </c:pt>
                <c:pt idx="948">
                  <c:v>0.37387100000000001</c:v>
                </c:pt>
                <c:pt idx="949">
                  <c:v>0.204514</c:v>
                </c:pt>
                <c:pt idx="950">
                  <c:v>4.0114999999999998E-2</c:v>
                </c:pt>
                <c:pt idx="951">
                  <c:v>-4.7299999999999998E-3</c:v>
                </c:pt>
                <c:pt idx="952">
                  <c:v>1.0451999999999999E-2</c:v>
                </c:pt>
                <c:pt idx="953">
                  <c:v>-8.4763000000000005E-2</c:v>
                </c:pt>
                <c:pt idx="954">
                  <c:v>-8.2718E-2</c:v>
                </c:pt>
                <c:pt idx="955">
                  <c:v>-9.6985000000000002E-2</c:v>
                </c:pt>
                <c:pt idx="956">
                  <c:v>-0.11849999999999999</c:v>
                </c:pt>
                <c:pt idx="957">
                  <c:v>-2.2522E-2</c:v>
                </c:pt>
                <c:pt idx="958">
                  <c:v>7.2205000000000005E-2</c:v>
                </c:pt>
                <c:pt idx="959">
                  <c:v>6.1279E-2</c:v>
                </c:pt>
                <c:pt idx="960">
                  <c:v>-5.6259000000000003E-2</c:v>
                </c:pt>
                <c:pt idx="961">
                  <c:v>-0.193466</c:v>
                </c:pt>
                <c:pt idx="962">
                  <c:v>-0.30958599999999997</c:v>
                </c:pt>
                <c:pt idx="963">
                  <c:v>-0.42791699999999999</c:v>
                </c:pt>
                <c:pt idx="964">
                  <c:v>-0.462173</c:v>
                </c:pt>
                <c:pt idx="965">
                  <c:v>-0.64366100000000004</c:v>
                </c:pt>
                <c:pt idx="966">
                  <c:v>-0.59446699999999997</c:v>
                </c:pt>
                <c:pt idx="967">
                  <c:v>-0.36103800000000003</c:v>
                </c:pt>
                <c:pt idx="968">
                  <c:v>1.6968E-2</c:v>
                </c:pt>
                <c:pt idx="969">
                  <c:v>0.31572</c:v>
                </c:pt>
                <c:pt idx="970">
                  <c:v>0.43269299999999999</c:v>
                </c:pt>
                <c:pt idx="971">
                  <c:v>-2.7633999999999999E-2</c:v>
                </c:pt>
                <c:pt idx="972">
                  <c:v>-0.41229199999999999</c:v>
                </c:pt>
                <c:pt idx="973">
                  <c:v>-0.58787500000000004</c:v>
                </c:pt>
                <c:pt idx="974">
                  <c:v>-0.52964800000000001</c:v>
                </c:pt>
                <c:pt idx="975">
                  <c:v>-0.261932</c:v>
                </c:pt>
                <c:pt idx="976">
                  <c:v>9.4909999999999994E-3</c:v>
                </c:pt>
                <c:pt idx="977">
                  <c:v>0.136078</c:v>
                </c:pt>
                <c:pt idx="978">
                  <c:v>-9.5687999999999995E-2</c:v>
                </c:pt>
                <c:pt idx="979">
                  <c:v>-0.20367399999999999</c:v>
                </c:pt>
                <c:pt idx="980">
                  <c:v>-0.25300600000000001</c:v>
                </c:pt>
                <c:pt idx="981">
                  <c:v>-0.17741399999999999</c:v>
                </c:pt>
                <c:pt idx="982">
                  <c:v>-0.106354</c:v>
                </c:pt>
                <c:pt idx="983">
                  <c:v>-5.8594E-2</c:v>
                </c:pt>
                <c:pt idx="984">
                  <c:v>-1.4862E-2</c:v>
                </c:pt>
                <c:pt idx="985">
                  <c:v>0.110443</c:v>
                </c:pt>
                <c:pt idx="986">
                  <c:v>0.22615099999999999</c:v>
                </c:pt>
                <c:pt idx="987">
                  <c:v>8.8500000000000002E-3</c:v>
                </c:pt>
                <c:pt idx="988">
                  <c:v>-0.52903699999999998</c:v>
                </c:pt>
                <c:pt idx="989">
                  <c:v>-0.82308999999999999</c:v>
                </c:pt>
                <c:pt idx="990">
                  <c:v>-0.80198700000000001</c:v>
                </c:pt>
                <c:pt idx="991">
                  <c:v>-9.1292999999999999E-2</c:v>
                </c:pt>
                <c:pt idx="992">
                  <c:v>0.65199300000000004</c:v>
                </c:pt>
                <c:pt idx="993">
                  <c:v>0.78529400000000005</c:v>
                </c:pt>
                <c:pt idx="994">
                  <c:v>-0.228745</c:v>
                </c:pt>
                <c:pt idx="995">
                  <c:v>-0.59558100000000003</c:v>
                </c:pt>
                <c:pt idx="996">
                  <c:v>-0.27845799999999998</c:v>
                </c:pt>
                <c:pt idx="997">
                  <c:v>-6.4116999999999993E-2</c:v>
                </c:pt>
                <c:pt idx="998">
                  <c:v>0.25071700000000002</c:v>
                </c:pt>
                <c:pt idx="999">
                  <c:v>0.234512</c:v>
                </c:pt>
                <c:pt idx="1000">
                  <c:v>-0.198654</c:v>
                </c:pt>
                <c:pt idx="1001">
                  <c:v>-0.21740699999999999</c:v>
                </c:pt>
                <c:pt idx="1002">
                  <c:v>2.1163999999999999E-2</c:v>
                </c:pt>
                <c:pt idx="1003">
                  <c:v>1.7166000000000001E-2</c:v>
                </c:pt>
                <c:pt idx="1004">
                  <c:v>-9.3353000000000005E-2</c:v>
                </c:pt>
                <c:pt idx="1005">
                  <c:v>-0.102966</c:v>
                </c:pt>
                <c:pt idx="1006">
                  <c:v>-5.9586E-2</c:v>
                </c:pt>
                <c:pt idx="1007">
                  <c:v>-1.3809E-2</c:v>
                </c:pt>
                <c:pt idx="1008">
                  <c:v>-2.7771000000000001E-2</c:v>
                </c:pt>
                <c:pt idx="1009">
                  <c:v>-0.103088</c:v>
                </c:pt>
                <c:pt idx="1010">
                  <c:v>-0.17755099999999999</c:v>
                </c:pt>
                <c:pt idx="1011">
                  <c:v>-0.25297500000000001</c:v>
                </c:pt>
                <c:pt idx="1012">
                  <c:v>-0.33059699999999997</c:v>
                </c:pt>
                <c:pt idx="1013">
                  <c:v>-0.383133</c:v>
                </c:pt>
                <c:pt idx="1014">
                  <c:v>-0.67207300000000003</c:v>
                </c:pt>
                <c:pt idx="1015">
                  <c:v>-0.66110199999999997</c:v>
                </c:pt>
                <c:pt idx="1016">
                  <c:v>-0.57356300000000005</c:v>
                </c:pt>
                <c:pt idx="1017">
                  <c:v>0.11219800000000001</c:v>
                </c:pt>
                <c:pt idx="1018">
                  <c:v>0.56935100000000005</c:v>
                </c:pt>
                <c:pt idx="1019">
                  <c:v>0.61248800000000003</c:v>
                </c:pt>
                <c:pt idx="1020">
                  <c:v>0.24458299999999999</c:v>
                </c:pt>
                <c:pt idx="1021">
                  <c:v>-0.27717599999999998</c:v>
                </c:pt>
                <c:pt idx="1022">
                  <c:v>-0.62587000000000004</c:v>
                </c:pt>
                <c:pt idx="1023">
                  <c:v>-0.67161599999999999</c:v>
                </c:pt>
                <c:pt idx="1024">
                  <c:v>-0.42721599999999998</c:v>
                </c:pt>
                <c:pt idx="1025">
                  <c:v>-4.4387999999999997E-2</c:v>
                </c:pt>
                <c:pt idx="1026">
                  <c:v>0.134018</c:v>
                </c:pt>
                <c:pt idx="1027">
                  <c:v>3.4561000000000001E-2</c:v>
                </c:pt>
                <c:pt idx="1028">
                  <c:v>-0.16995199999999999</c:v>
                </c:pt>
                <c:pt idx="1029">
                  <c:v>-0.20318600000000001</c:v>
                </c:pt>
                <c:pt idx="1030">
                  <c:v>-0.212479</c:v>
                </c:pt>
                <c:pt idx="1031">
                  <c:v>-0.12062100000000001</c:v>
                </c:pt>
                <c:pt idx="1032">
                  <c:v>1.0817999999999999E-2</c:v>
                </c:pt>
                <c:pt idx="1033">
                  <c:v>0.13569600000000001</c:v>
                </c:pt>
                <c:pt idx="1034">
                  <c:v>0.28805500000000001</c:v>
                </c:pt>
                <c:pt idx="1035">
                  <c:v>0.43853799999999998</c:v>
                </c:pt>
                <c:pt idx="1036">
                  <c:v>-0.164322</c:v>
                </c:pt>
                <c:pt idx="1037">
                  <c:v>-1.228226</c:v>
                </c:pt>
                <c:pt idx="1038">
                  <c:v>-0.87092599999999998</c:v>
                </c:pt>
                <c:pt idx="1039">
                  <c:v>-0.361176</c:v>
                </c:pt>
                <c:pt idx="1040">
                  <c:v>1.7807E-2</c:v>
                </c:pt>
                <c:pt idx="1041">
                  <c:v>0.25535600000000003</c:v>
                </c:pt>
                <c:pt idx="1042">
                  <c:v>0.53286699999999998</c:v>
                </c:pt>
                <c:pt idx="1043">
                  <c:v>-7.1990999999999999E-2</c:v>
                </c:pt>
                <c:pt idx="1044">
                  <c:v>-0.92541499999999999</c:v>
                </c:pt>
                <c:pt idx="1045">
                  <c:v>-0.27131699999999997</c:v>
                </c:pt>
                <c:pt idx="1046">
                  <c:v>0.24410999999999999</c:v>
                </c:pt>
                <c:pt idx="1047">
                  <c:v>0.43550100000000003</c:v>
                </c:pt>
                <c:pt idx="1048">
                  <c:v>0.23722799999999999</c:v>
                </c:pt>
                <c:pt idx="1049">
                  <c:v>-0.127777</c:v>
                </c:pt>
                <c:pt idx="1050">
                  <c:v>-0.107666</c:v>
                </c:pt>
                <c:pt idx="1051">
                  <c:v>-4.0146000000000001E-2</c:v>
                </c:pt>
                <c:pt idx="1052">
                  <c:v>-1.2527E-2</c:v>
                </c:pt>
                <c:pt idx="1053">
                  <c:v>-5.3268000000000003E-2</c:v>
                </c:pt>
                <c:pt idx="1054">
                  <c:v>-0.102936</c:v>
                </c:pt>
                <c:pt idx="1055">
                  <c:v>-0.19952400000000001</c:v>
                </c:pt>
                <c:pt idx="1056">
                  <c:v>-0.133682</c:v>
                </c:pt>
                <c:pt idx="1057">
                  <c:v>-4.6753000000000003E-2</c:v>
                </c:pt>
                <c:pt idx="1058">
                  <c:v>-9.8754999999999996E-2</c:v>
                </c:pt>
                <c:pt idx="1059">
                  <c:v>-0.24580399999999999</c:v>
                </c:pt>
                <c:pt idx="1060">
                  <c:v>-0.38781700000000002</c:v>
                </c:pt>
                <c:pt idx="1061">
                  <c:v>-0.60916099999999995</c:v>
                </c:pt>
                <c:pt idx="1062">
                  <c:v>-0.83692900000000003</c:v>
                </c:pt>
                <c:pt idx="1063">
                  <c:v>-0.68531799999999998</c:v>
                </c:pt>
                <c:pt idx="1064">
                  <c:v>-0.304703</c:v>
                </c:pt>
                <c:pt idx="1065">
                  <c:v>0.40803499999999998</c:v>
                </c:pt>
                <c:pt idx="1066">
                  <c:v>1.0256959999999999</c:v>
                </c:pt>
                <c:pt idx="1067">
                  <c:v>0.47555500000000001</c:v>
                </c:pt>
                <c:pt idx="1068">
                  <c:v>-0.452484</c:v>
                </c:pt>
                <c:pt idx="1069">
                  <c:v>-0.56355299999999997</c:v>
                </c:pt>
                <c:pt idx="1070">
                  <c:v>-0.47003200000000001</c:v>
                </c:pt>
                <c:pt idx="1071">
                  <c:v>-0.22341900000000001</c:v>
                </c:pt>
                <c:pt idx="1072">
                  <c:v>-4.4299999999999998E-4</c:v>
                </c:pt>
                <c:pt idx="1073">
                  <c:v>1.7899000000000002E-2</c:v>
                </c:pt>
                <c:pt idx="1074">
                  <c:v>-0.154831</c:v>
                </c:pt>
                <c:pt idx="1075">
                  <c:v>-0.258743</c:v>
                </c:pt>
                <c:pt idx="1076">
                  <c:v>-0.25169399999999997</c:v>
                </c:pt>
                <c:pt idx="1077">
                  <c:v>-0.248672</c:v>
                </c:pt>
                <c:pt idx="1078">
                  <c:v>-0.191635</c:v>
                </c:pt>
                <c:pt idx="1079">
                  <c:v>-0.13168299999999999</c:v>
                </c:pt>
                <c:pt idx="1080">
                  <c:v>-0.12016300000000001</c:v>
                </c:pt>
                <c:pt idx="1081">
                  <c:v>-3.8177000000000003E-2</c:v>
                </c:pt>
                <c:pt idx="1082">
                  <c:v>9.6435999999999994E-2</c:v>
                </c:pt>
                <c:pt idx="1083">
                  <c:v>0.21913099999999999</c:v>
                </c:pt>
                <c:pt idx="1084">
                  <c:v>0.13266</c:v>
                </c:pt>
                <c:pt idx="1085">
                  <c:v>-7.2860999999999995E-2</c:v>
                </c:pt>
                <c:pt idx="1086">
                  <c:v>-3.4224999999999998E-2</c:v>
                </c:pt>
                <c:pt idx="1087">
                  <c:v>-0.54702799999999996</c:v>
                </c:pt>
                <c:pt idx="1088">
                  <c:v>-0.95277400000000001</c:v>
                </c:pt>
                <c:pt idx="1089">
                  <c:v>-0.55084200000000005</c:v>
                </c:pt>
                <c:pt idx="1090">
                  <c:v>0.13867199999999999</c:v>
                </c:pt>
                <c:pt idx="1091">
                  <c:v>0.48985299999999998</c:v>
                </c:pt>
                <c:pt idx="1092">
                  <c:v>0.37411499999999998</c:v>
                </c:pt>
                <c:pt idx="1093">
                  <c:v>-0.53675799999999996</c:v>
                </c:pt>
                <c:pt idx="1094">
                  <c:v>-0.49424699999999999</c:v>
                </c:pt>
                <c:pt idx="1095">
                  <c:v>-6.5323000000000006E-2</c:v>
                </c:pt>
                <c:pt idx="1096">
                  <c:v>0.10377500000000001</c:v>
                </c:pt>
                <c:pt idx="1097">
                  <c:v>0.162216</c:v>
                </c:pt>
                <c:pt idx="1098">
                  <c:v>0.17825299999999999</c:v>
                </c:pt>
                <c:pt idx="1099">
                  <c:v>0.111237</c:v>
                </c:pt>
                <c:pt idx="1100">
                  <c:v>1.5335E-2</c:v>
                </c:pt>
                <c:pt idx="1101">
                  <c:v>4.3594000000000001E-2</c:v>
                </c:pt>
                <c:pt idx="1102">
                  <c:v>5.9631000000000003E-2</c:v>
                </c:pt>
                <c:pt idx="1103">
                  <c:v>8.3496000000000001E-2</c:v>
                </c:pt>
                <c:pt idx="1104">
                  <c:v>4.0648999999999998E-2</c:v>
                </c:pt>
                <c:pt idx="1105">
                  <c:v>6.6314999999999999E-2</c:v>
                </c:pt>
                <c:pt idx="1106">
                  <c:v>6.8024000000000001E-2</c:v>
                </c:pt>
                <c:pt idx="1107">
                  <c:v>-0.113159</c:v>
                </c:pt>
                <c:pt idx="1108">
                  <c:v>-0.26617400000000002</c:v>
                </c:pt>
                <c:pt idx="1109">
                  <c:v>-0.24087500000000001</c:v>
                </c:pt>
                <c:pt idx="1110">
                  <c:v>-0.124969</c:v>
                </c:pt>
                <c:pt idx="1111">
                  <c:v>-0.12217699999999999</c:v>
                </c:pt>
                <c:pt idx="1112">
                  <c:v>-0.34101900000000002</c:v>
                </c:pt>
                <c:pt idx="1113">
                  <c:v>-0.50218200000000002</c:v>
                </c:pt>
                <c:pt idx="1114">
                  <c:v>-0.547821</c:v>
                </c:pt>
                <c:pt idx="1115">
                  <c:v>-0.258469</c:v>
                </c:pt>
                <c:pt idx="1116">
                  <c:v>9.4986000000000001E-2</c:v>
                </c:pt>
                <c:pt idx="1117">
                  <c:v>0.47476200000000002</c:v>
                </c:pt>
                <c:pt idx="1118">
                  <c:v>0.28299000000000002</c:v>
                </c:pt>
                <c:pt idx="1119">
                  <c:v>-0.17121900000000001</c:v>
                </c:pt>
                <c:pt idx="1120">
                  <c:v>-0.66009499999999999</c:v>
                </c:pt>
                <c:pt idx="1121">
                  <c:v>-0.56759599999999999</c:v>
                </c:pt>
                <c:pt idx="1122">
                  <c:v>-0.27183499999999999</c:v>
                </c:pt>
                <c:pt idx="1123">
                  <c:v>-6.1295000000000002E-2</c:v>
                </c:pt>
                <c:pt idx="1124">
                  <c:v>8.6273000000000002E-2</c:v>
                </c:pt>
                <c:pt idx="1125">
                  <c:v>4.5746000000000002E-2</c:v>
                </c:pt>
                <c:pt idx="1126">
                  <c:v>-0.14538599999999999</c:v>
                </c:pt>
                <c:pt idx="1127">
                  <c:v>-9.9395999999999998E-2</c:v>
                </c:pt>
                <c:pt idx="1128">
                  <c:v>-0.12907399999999999</c:v>
                </c:pt>
                <c:pt idx="1129">
                  <c:v>-0.115082</c:v>
                </c:pt>
                <c:pt idx="1130">
                  <c:v>7.1579000000000004E-2</c:v>
                </c:pt>
                <c:pt idx="1131">
                  <c:v>0.28709400000000002</c:v>
                </c:pt>
                <c:pt idx="1132">
                  <c:v>0.21815499999999999</c:v>
                </c:pt>
                <c:pt idx="1133">
                  <c:v>-0.13220199999999999</c:v>
                </c:pt>
                <c:pt idx="1134">
                  <c:v>-0.83160400000000001</c:v>
                </c:pt>
                <c:pt idx="1135">
                  <c:v>-1.3339840000000001</c:v>
                </c:pt>
                <c:pt idx="1136">
                  <c:v>-0.49893199999999999</c:v>
                </c:pt>
                <c:pt idx="1137">
                  <c:v>0.33526600000000001</c:v>
                </c:pt>
                <c:pt idx="1138">
                  <c:v>0.72299199999999997</c:v>
                </c:pt>
                <c:pt idx="1139">
                  <c:v>0.62239100000000003</c:v>
                </c:pt>
                <c:pt idx="1140">
                  <c:v>2.4764999999999999E-2</c:v>
                </c:pt>
                <c:pt idx="1141">
                  <c:v>-0.61236599999999997</c:v>
                </c:pt>
                <c:pt idx="1142">
                  <c:v>-0.58233599999999996</c:v>
                </c:pt>
                <c:pt idx="1143">
                  <c:v>-8.2699999999999996E-3</c:v>
                </c:pt>
                <c:pt idx="1144">
                  <c:v>0.37182599999999999</c:v>
                </c:pt>
                <c:pt idx="1145">
                  <c:v>0.492004</c:v>
                </c:pt>
                <c:pt idx="1146">
                  <c:v>0.39488200000000001</c:v>
                </c:pt>
                <c:pt idx="1147">
                  <c:v>0.14005999999999999</c:v>
                </c:pt>
                <c:pt idx="1148">
                  <c:v>-0.33135999999999999</c:v>
                </c:pt>
                <c:pt idx="1149">
                  <c:v>-0.46107500000000001</c:v>
                </c:pt>
                <c:pt idx="1150">
                  <c:v>-0.45112600000000003</c:v>
                </c:pt>
                <c:pt idx="1151">
                  <c:v>-0.32888800000000001</c:v>
                </c:pt>
                <c:pt idx="1152">
                  <c:v>7.2372000000000006E-2</c:v>
                </c:pt>
                <c:pt idx="1153">
                  <c:v>0.216309</c:v>
                </c:pt>
                <c:pt idx="1154">
                  <c:v>0.35995500000000002</c:v>
                </c:pt>
                <c:pt idx="1155">
                  <c:v>0.45166000000000001</c:v>
                </c:pt>
                <c:pt idx="1156">
                  <c:v>0.47566199999999997</c:v>
                </c:pt>
                <c:pt idx="1157">
                  <c:v>0.49557499999999999</c:v>
                </c:pt>
                <c:pt idx="1158">
                  <c:v>0.55606100000000003</c:v>
                </c:pt>
                <c:pt idx="1159">
                  <c:v>0.54119899999999999</c:v>
                </c:pt>
                <c:pt idx="1160">
                  <c:v>0.36734</c:v>
                </c:pt>
                <c:pt idx="1161">
                  <c:v>0.223297</c:v>
                </c:pt>
                <c:pt idx="1162">
                  <c:v>0.113693</c:v>
                </c:pt>
                <c:pt idx="1163">
                  <c:v>-2.8747999999999999E-2</c:v>
                </c:pt>
                <c:pt idx="1164">
                  <c:v>-1.3152010000000001</c:v>
                </c:pt>
                <c:pt idx="1165">
                  <c:v>-0.908447</c:v>
                </c:pt>
                <c:pt idx="1166">
                  <c:v>-0.70143100000000003</c:v>
                </c:pt>
                <c:pt idx="1167">
                  <c:v>-0.76704399999999995</c:v>
                </c:pt>
                <c:pt idx="1168">
                  <c:v>-0.74784899999999999</c:v>
                </c:pt>
                <c:pt idx="1169">
                  <c:v>-0.55593899999999996</c:v>
                </c:pt>
                <c:pt idx="1170">
                  <c:v>-0.23280300000000001</c:v>
                </c:pt>
                <c:pt idx="1171">
                  <c:v>0.415634</c:v>
                </c:pt>
                <c:pt idx="1172">
                  <c:v>0.53730800000000001</c:v>
                </c:pt>
                <c:pt idx="1173">
                  <c:v>0.58641100000000002</c:v>
                </c:pt>
                <c:pt idx="1174">
                  <c:v>-5.1299999999999998E-2</c:v>
                </c:pt>
                <c:pt idx="1175">
                  <c:v>-0.78897099999999998</c:v>
                </c:pt>
                <c:pt idx="1176">
                  <c:v>-0.71244799999999997</c:v>
                </c:pt>
                <c:pt idx="1177">
                  <c:v>-0.15298500000000001</c:v>
                </c:pt>
                <c:pt idx="1178">
                  <c:v>-1.7776E-2</c:v>
                </c:pt>
                <c:pt idx="1179">
                  <c:v>0.15115400000000001</c:v>
                </c:pt>
                <c:pt idx="1180">
                  <c:v>0.10730000000000001</c:v>
                </c:pt>
                <c:pt idx="1181">
                  <c:v>-0.19592300000000001</c:v>
                </c:pt>
                <c:pt idx="1182">
                  <c:v>-0.28289799999999998</c:v>
                </c:pt>
                <c:pt idx="1183">
                  <c:v>-0.22123699999999999</c:v>
                </c:pt>
                <c:pt idx="1184">
                  <c:v>-8.7096999999999994E-2</c:v>
                </c:pt>
                <c:pt idx="1185">
                  <c:v>1.9897000000000001E-2</c:v>
                </c:pt>
                <c:pt idx="1186">
                  <c:v>6.2896999999999995E-2</c:v>
                </c:pt>
                <c:pt idx="1187">
                  <c:v>0.14771999999999999</c:v>
                </c:pt>
                <c:pt idx="1188">
                  <c:v>0.149338</c:v>
                </c:pt>
                <c:pt idx="1189">
                  <c:v>-2.9236000000000002E-2</c:v>
                </c:pt>
                <c:pt idx="1190">
                  <c:v>-0.72303799999999996</c:v>
                </c:pt>
                <c:pt idx="1191">
                  <c:v>-0.76394700000000004</c:v>
                </c:pt>
                <c:pt idx="1192">
                  <c:v>-0.35290500000000002</c:v>
                </c:pt>
                <c:pt idx="1193">
                  <c:v>-0.38685599999999998</c:v>
                </c:pt>
                <c:pt idx="1194">
                  <c:v>-0.22062699999999999</c:v>
                </c:pt>
                <c:pt idx="1195">
                  <c:v>-0.10470599999999999</c:v>
                </c:pt>
                <c:pt idx="1196">
                  <c:v>-0.18513499999999999</c:v>
                </c:pt>
                <c:pt idx="1197">
                  <c:v>-0.103363</c:v>
                </c:pt>
                <c:pt idx="1198">
                  <c:v>-0.37013200000000002</c:v>
                </c:pt>
                <c:pt idx="1199">
                  <c:v>-0.28892499999999999</c:v>
                </c:pt>
                <c:pt idx="1200">
                  <c:v>7.8934000000000004E-2</c:v>
                </c:pt>
                <c:pt idx="1201">
                  <c:v>0.35775800000000002</c:v>
                </c:pt>
                <c:pt idx="1202">
                  <c:v>0.30279499999999998</c:v>
                </c:pt>
                <c:pt idx="1203">
                  <c:v>0.112732</c:v>
                </c:pt>
                <c:pt idx="1204">
                  <c:v>0.22761500000000001</c:v>
                </c:pt>
                <c:pt idx="1205">
                  <c:v>0.23796100000000001</c:v>
                </c:pt>
                <c:pt idx="1206">
                  <c:v>2.4048E-2</c:v>
                </c:pt>
                <c:pt idx="1207">
                  <c:v>-9.5077999999999996E-2</c:v>
                </c:pt>
                <c:pt idx="1208">
                  <c:v>2.8930999999999998E-2</c:v>
                </c:pt>
                <c:pt idx="1209">
                  <c:v>4.9544999999999999E-2</c:v>
                </c:pt>
                <c:pt idx="1210">
                  <c:v>-0.12548799999999999</c:v>
                </c:pt>
                <c:pt idx="1211">
                  <c:v>-0.28703299999999998</c:v>
                </c:pt>
                <c:pt idx="1212">
                  <c:v>-0.28987099999999999</c:v>
                </c:pt>
                <c:pt idx="1213">
                  <c:v>-0.21434</c:v>
                </c:pt>
                <c:pt idx="1214">
                  <c:v>-0.31776399999999999</c:v>
                </c:pt>
                <c:pt idx="1215">
                  <c:v>-0.51359600000000005</c:v>
                </c:pt>
                <c:pt idx="1216">
                  <c:v>-0.39790300000000001</c:v>
                </c:pt>
                <c:pt idx="1217">
                  <c:v>-0.30720500000000001</c:v>
                </c:pt>
                <c:pt idx="1218">
                  <c:v>-0.27145399999999997</c:v>
                </c:pt>
                <c:pt idx="1219">
                  <c:v>-0.33779900000000002</c:v>
                </c:pt>
                <c:pt idx="1220">
                  <c:v>-0.50271600000000005</c:v>
                </c:pt>
                <c:pt idx="1221">
                  <c:v>-0.18327299999999999</c:v>
                </c:pt>
                <c:pt idx="1222">
                  <c:v>0.363846</c:v>
                </c:pt>
                <c:pt idx="1223">
                  <c:v>0.31625399999999998</c:v>
                </c:pt>
                <c:pt idx="1224">
                  <c:v>-0.39912399999999998</c:v>
                </c:pt>
                <c:pt idx="1225">
                  <c:v>-0.49349999999999999</c:v>
                </c:pt>
                <c:pt idx="1226">
                  <c:v>-0.32434099999999999</c:v>
                </c:pt>
                <c:pt idx="1227">
                  <c:v>-0.18710299999999999</c:v>
                </c:pt>
                <c:pt idx="1228">
                  <c:v>-0.17454500000000001</c:v>
                </c:pt>
                <c:pt idx="1229">
                  <c:v>-9.9837999999999996E-2</c:v>
                </c:pt>
                <c:pt idx="1230">
                  <c:v>-7.3868000000000003E-2</c:v>
                </c:pt>
                <c:pt idx="1231">
                  <c:v>-0.13520799999999999</c:v>
                </c:pt>
                <c:pt idx="1232">
                  <c:v>-0.24493400000000001</c:v>
                </c:pt>
                <c:pt idx="1233">
                  <c:v>-0.27349899999999999</c:v>
                </c:pt>
                <c:pt idx="1234">
                  <c:v>-0.25589000000000001</c:v>
                </c:pt>
                <c:pt idx="1235">
                  <c:v>-0.208923</c:v>
                </c:pt>
                <c:pt idx="1236">
                  <c:v>-0.20794699999999999</c:v>
                </c:pt>
                <c:pt idx="1237">
                  <c:v>-0.210785</c:v>
                </c:pt>
                <c:pt idx="1238">
                  <c:v>-0.13034100000000001</c:v>
                </c:pt>
                <c:pt idx="1239">
                  <c:v>0.13658100000000001</c:v>
                </c:pt>
                <c:pt idx="1240">
                  <c:v>0.33795199999999997</c:v>
                </c:pt>
                <c:pt idx="1241">
                  <c:v>0.43364000000000003</c:v>
                </c:pt>
                <c:pt idx="1242">
                  <c:v>-0.304398</c:v>
                </c:pt>
                <c:pt idx="1243">
                  <c:v>-0.86656200000000005</c:v>
                </c:pt>
                <c:pt idx="1244">
                  <c:v>-0.88650499999999999</c:v>
                </c:pt>
                <c:pt idx="1245">
                  <c:v>-0.307251</c:v>
                </c:pt>
                <c:pt idx="1246">
                  <c:v>0.42913800000000002</c:v>
                </c:pt>
                <c:pt idx="1247">
                  <c:v>0.75424199999999997</c:v>
                </c:pt>
                <c:pt idx="1248">
                  <c:v>0.42684899999999998</c:v>
                </c:pt>
                <c:pt idx="1249">
                  <c:v>-0.67544599999999999</c:v>
                </c:pt>
                <c:pt idx="1250">
                  <c:v>-0.81814600000000004</c:v>
                </c:pt>
                <c:pt idx="1251">
                  <c:v>-0.44271899999999997</c:v>
                </c:pt>
                <c:pt idx="1252">
                  <c:v>5.0034000000000002E-2</c:v>
                </c:pt>
                <c:pt idx="1253">
                  <c:v>0.13050800000000001</c:v>
                </c:pt>
                <c:pt idx="1254">
                  <c:v>7.077E-2</c:v>
                </c:pt>
                <c:pt idx="1255">
                  <c:v>3.2104000000000001E-2</c:v>
                </c:pt>
                <c:pt idx="1256">
                  <c:v>6.9808999999999996E-2</c:v>
                </c:pt>
                <c:pt idx="1257">
                  <c:v>9.4574000000000005E-2</c:v>
                </c:pt>
                <c:pt idx="1258">
                  <c:v>-3.8010000000000002E-2</c:v>
                </c:pt>
                <c:pt idx="1259">
                  <c:v>-0.151703</c:v>
                </c:pt>
                <c:pt idx="1260">
                  <c:v>-0.173676</c:v>
                </c:pt>
                <c:pt idx="1261">
                  <c:v>-6.1034999999999999E-2</c:v>
                </c:pt>
                <c:pt idx="1262">
                  <c:v>5.6168000000000003E-2</c:v>
                </c:pt>
                <c:pt idx="1263">
                  <c:v>0.106506</c:v>
                </c:pt>
                <c:pt idx="1264">
                  <c:v>-2.5253000000000001E-2</c:v>
                </c:pt>
                <c:pt idx="1265">
                  <c:v>-0.212646</c:v>
                </c:pt>
                <c:pt idx="1266">
                  <c:v>-0.36848399999999998</c:v>
                </c:pt>
                <c:pt idx="1267">
                  <c:v>-0.381546</c:v>
                </c:pt>
                <c:pt idx="1268">
                  <c:v>-0.29458600000000001</c:v>
                </c:pt>
                <c:pt idx="1269">
                  <c:v>-0.48014800000000002</c:v>
                </c:pt>
                <c:pt idx="1270">
                  <c:v>-0.51776100000000003</c:v>
                </c:pt>
                <c:pt idx="1271">
                  <c:v>-0.19445799999999999</c:v>
                </c:pt>
                <c:pt idx="1272">
                  <c:v>0.211227</c:v>
                </c:pt>
                <c:pt idx="1273">
                  <c:v>0.57047999999999999</c:v>
                </c:pt>
                <c:pt idx="1274">
                  <c:v>0.31018099999999998</c:v>
                </c:pt>
                <c:pt idx="1275">
                  <c:v>-0.13592499999999999</c:v>
                </c:pt>
                <c:pt idx="1276">
                  <c:v>-0.52793900000000005</c:v>
                </c:pt>
                <c:pt idx="1277">
                  <c:v>-0.85945099999999996</c:v>
                </c:pt>
                <c:pt idx="1278">
                  <c:v>-0.55429099999999998</c:v>
                </c:pt>
                <c:pt idx="1279">
                  <c:v>3.4470000000000001E-2</c:v>
                </c:pt>
                <c:pt idx="1280">
                  <c:v>0.285721</c:v>
                </c:pt>
                <c:pt idx="1281">
                  <c:v>0.18971299999999999</c:v>
                </c:pt>
                <c:pt idx="1282">
                  <c:v>-0.133102</c:v>
                </c:pt>
                <c:pt idx="1283">
                  <c:v>-0.32391399999999998</c:v>
                </c:pt>
                <c:pt idx="1284">
                  <c:v>-0.35751300000000003</c:v>
                </c:pt>
                <c:pt idx="1285">
                  <c:v>-0.34326200000000001</c:v>
                </c:pt>
                <c:pt idx="1286">
                  <c:v>-0.29190100000000002</c:v>
                </c:pt>
                <c:pt idx="1287">
                  <c:v>-1.3138E-2</c:v>
                </c:pt>
                <c:pt idx="1288">
                  <c:v>0.19839499999999999</c:v>
                </c:pt>
                <c:pt idx="1289">
                  <c:v>0.26220700000000002</c:v>
                </c:pt>
                <c:pt idx="1290">
                  <c:v>-4.4021999999999999E-2</c:v>
                </c:pt>
                <c:pt idx="1291">
                  <c:v>0.11482199999999999</c:v>
                </c:pt>
                <c:pt idx="1292">
                  <c:v>7.9819000000000001E-2</c:v>
                </c:pt>
                <c:pt idx="1293">
                  <c:v>-6.195E-3</c:v>
                </c:pt>
                <c:pt idx="1294">
                  <c:v>-0.101074</c:v>
                </c:pt>
                <c:pt idx="1295">
                  <c:v>-8.8242000000000001E-2</c:v>
                </c:pt>
                <c:pt idx="1296">
                  <c:v>-8.6151000000000005E-2</c:v>
                </c:pt>
                <c:pt idx="1297">
                  <c:v>-0.325623</c:v>
                </c:pt>
                <c:pt idx="1298">
                  <c:v>-0.79534899999999997</c:v>
                </c:pt>
                <c:pt idx="1299">
                  <c:v>-0.78391999999999995</c:v>
                </c:pt>
                <c:pt idx="1300">
                  <c:v>-0.15080299999999999</c:v>
                </c:pt>
                <c:pt idx="1301">
                  <c:v>3.7948999999999997E-2</c:v>
                </c:pt>
                <c:pt idx="1302">
                  <c:v>6.058E-3</c:v>
                </c:pt>
                <c:pt idx="1303">
                  <c:v>-7.4920000000000004E-3</c:v>
                </c:pt>
                <c:pt idx="1304">
                  <c:v>3.1447999999999997E-2</c:v>
                </c:pt>
                <c:pt idx="1305">
                  <c:v>-1.1383000000000001E-2</c:v>
                </c:pt>
                <c:pt idx="1306">
                  <c:v>-0.14880399999999999</c:v>
                </c:pt>
                <c:pt idx="1307">
                  <c:v>-0.24292</c:v>
                </c:pt>
                <c:pt idx="1308">
                  <c:v>-0.217422</c:v>
                </c:pt>
                <c:pt idx="1309">
                  <c:v>-0.25456200000000001</c:v>
                </c:pt>
                <c:pt idx="1310">
                  <c:v>-0.37744100000000003</c:v>
                </c:pt>
                <c:pt idx="1311">
                  <c:v>-0.34265099999999998</c:v>
                </c:pt>
                <c:pt idx="1312">
                  <c:v>-0.19262699999999999</c:v>
                </c:pt>
                <c:pt idx="1313">
                  <c:v>-0.30998199999999998</c:v>
                </c:pt>
                <c:pt idx="1314">
                  <c:v>-0.57533299999999998</c:v>
                </c:pt>
                <c:pt idx="1315">
                  <c:v>-1.0687409999999999</c:v>
                </c:pt>
                <c:pt idx="1316">
                  <c:v>-1.222809</c:v>
                </c:pt>
                <c:pt idx="1317">
                  <c:v>-0.61900299999999997</c:v>
                </c:pt>
                <c:pt idx="1318">
                  <c:v>-0.38526899999999997</c:v>
                </c:pt>
                <c:pt idx="1319">
                  <c:v>8.7890999999999997E-2</c:v>
                </c:pt>
                <c:pt idx="1320">
                  <c:v>0.88922100000000004</c:v>
                </c:pt>
                <c:pt idx="1321">
                  <c:v>0.43571500000000002</c:v>
                </c:pt>
                <c:pt idx="1322">
                  <c:v>-0.325409</c:v>
                </c:pt>
                <c:pt idx="1323">
                  <c:v>-0.62231400000000003</c:v>
                </c:pt>
                <c:pt idx="1324">
                  <c:v>-0.11895799999999999</c:v>
                </c:pt>
                <c:pt idx="1325">
                  <c:v>-0.18493699999999999</c:v>
                </c:pt>
                <c:pt idx="1326">
                  <c:v>-0.34933500000000001</c:v>
                </c:pt>
                <c:pt idx="1327">
                  <c:v>-0.171768</c:v>
                </c:pt>
                <c:pt idx="1328">
                  <c:v>-0.112396</c:v>
                </c:pt>
                <c:pt idx="1329">
                  <c:v>-0.31336999999999998</c:v>
                </c:pt>
                <c:pt idx="1330">
                  <c:v>-0.39422600000000002</c:v>
                </c:pt>
                <c:pt idx="1331">
                  <c:v>-8.8332999999999995E-2</c:v>
                </c:pt>
                <c:pt idx="1332">
                  <c:v>-0.193832</c:v>
                </c:pt>
                <c:pt idx="1333">
                  <c:v>-0.342499</c:v>
                </c:pt>
                <c:pt idx="1334">
                  <c:v>-0.372421</c:v>
                </c:pt>
                <c:pt idx="1335">
                  <c:v>-0.54425000000000001</c:v>
                </c:pt>
                <c:pt idx="1336">
                  <c:v>-0.44094800000000001</c:v>
                </c:pt>
                <c:pt idx="1337">
                  <c:v>-0.16409299999999999</c:v>
                </c:pt>
                <c:pt idx="1338">
                  <c:v>-7.1091000000000001E-2</c:v>
                </c:pt>
                <c:pt idx="1339">
                  <c:v>-0.76019300000000001</c:v>
                </c:pt>
                <c:pt idx="1340">
                  <c:v>-0.597885</c:v>
                </c:pt>
                <c:pt idx="1341">
                  <c:v>-0.64083900000000005</c:v>
                </c:pt>
                <c:pt idx="1342">
                  <c:v>-0.38000499999999998</c:v>
                </c:pt>
                <c:pt idx="1343">
                  <c:v>-9.5061999999999994E-2</c:v>
                </c:pt>
                <c:pt idx="1344">
                  <c:v>-4.0390000000000002E-2</c:v>
                </c:pt>
                <c:pt idx="1345">
                  <c:v>-0.45176699999999997</c:v>
                </c:pt>
                <c:pt idx="1346">
                  <c:v>-0.43174699999999999</c:v>
                </c:pt>
                <c:pt idx="1347">
                  <c:v>-0.26856999999999998</c:v>
                </c:pt>
                <c:pt idx="1348">
                  <c:v>-2.359E-2</c:v>
                </c:pt>
                <c:pt idx="1349">
                  <c:v>2.5391E-2</c:v>
                </c:pt>
                <c:pt idx="1350">
                  <c:v>-6.9458000000000006E-2</c:v>
                </c:pt>
                <c:pt idx="1351">
                  <c:v>-0.220749</c:v>
                </c:pt>
                <c:pt idx="1352">
                  <c:v>-0.170151</c:v>
                </c:pt>
                <c:pt idx="1353">
                  <c:v>-7.6904E-2</c:v>
                </c:pt>
                <c:pt idx="1354">
                  <c:v>-0.123138</c:v>
                </c:pt>
                <c:pt idx="1355">
                  <c:v>-0.140656</c:v>
                </c:pt>
                <c:pt idx="1356">
                  <c:v>-8.4792999999999993E-2</c:v>
                </c:pt>
                <c:pt idx="1357">
                  <c:v>1.976E-2</c:v>
                </c:pt>
                <c:pt idx="1358">
                  <c:v>-6.9213999999999998E-2</c:v>
                </c:pt>
                <c:pt idx="1359">
                  <c:v>-4.1702000000000003E-2</c:v>
                </c:pt>
                <c:pt idx="1360">
                  <c:v>-9.5291000000000001E-2</c:v>
                </c:pt>
                <c:pt idx="1361">
                  <c:v>-0.127411</c:v>
                </c:pt>
                <c:pt idx="1362">
                  <c:v>-0.28721600000000003</c:v>
                </c:pt>
                <c:pt idx="1363">
                  <c:v>-0.31472800000000001</c:v>
                </c:pt>
                <c:pt idx="1364">
                  <c:v>-0.40602100000000002</c:v>
                </c:pt>
                <c:pt idx="1365">
                  <c:v>-0.49702499999999999</c:v>
                </c:pt>
                <c:pt idx="1366">
                  <c:v>-0.52861000000000002</c:v>
                </c:pt>
                <c:pt idx="1367">
                  <c:v>-0.48710599999999998</c:v>
                </c:pt>
                <c:pt idx="1368">
                  <c:v>-0.330399</c:v>
                </c:pt>
                <c:pt idx="1369">
                  <c:v>-5.8043999999999998E-2</c:v>
                </c:pt>
                <c:pt idx="1370">
                  <c:v>-3.3173000000000001E-2</c:v>
                </c:pt>
                <c:pt idx="1371">
                  <c:v>-0.49081399999999997</c:v>
                </c:pt>
                <c:pt idx="1372">
                  <c:v>-0.79475399999999996</c:v>
                </c:pt>
                <c:pt idx="1373">
                  <c:v>-0.76013200000000003</c:v>
                </c:pt>
                <c:pt idx="1374">
                  <c:v>-0.58081099999999997</c:v>
                </c:pt>
                <c:pt idx="1375">
                  <c:v>-0.37455699999999997</c:v>
                </c:pt>
                <c:pt idx="1376">
                  <c:v>-0.372589</c:v>
                </c:pt>
                <c:pt idx="1377">
                  <c:v>-0.46574399999999999</c:v>
                </c:pt>
                <c:pt idx="1378">
                  <c:v>-0.42271399999999998</c:v>
                </c:pt>
                <c:pt idx="1379">
                  <c:v>-0.44406099999999998</c:v>
                </c:pt>
                <c:pt idx="1380">
                  <c:v>-0.46276899999999999</c:v>
                </c:pt>
                <c:pt idx="1381">
                  <c:v>-0.41996800000000001</c:v>
                </c:pt>
                <c:pt idx="1382">
                  <c:v>-0.50112900000000005</c:v>
                </c:pt>
                <c:pt idx="1383">
                  <c:v>-0.63095100000000004</c:v>
                </c:pt>
                <c:pt idx="1384">
                  <c:v>-0.70780900000000002</c:v>
                </c:pt>
                <c:pt idx="1385">
                  <c:v>-0.50378400000000001</c:v>
                </c:pt>
                <c:pt idx="1386">
                  <c:v>-0.32295200000000002</c:v>
                </c:pt>
                <c:pt idx="1387">
                  <c:v>-0.30784600000000001</c:v>
                </c:pt>
                <c:pt idx="1388">
                  <c:v>-0.323685</c:v>
                </c:pt>
                <c:pt idx="1389">
                  <c:v>-0.48826599999999998</c:v>
                </c:pt>
                <c:pt idx="1390">
                  <c:v>-0.47073399999999999</c:v>
                </c:pt>
                <c:pt idx="1391">
                  <c:v>-0.54078700000000002</c:v>
                </c:pt>
                <c:pt idx="1392">
                  <c:v>-0.19015499999999999</c:v>
                </c:pt>
                <c:pt idx="1393">
                  <c:v>-0.17575099999999999</c:v>
                </c:pt>
                <c:pt idx="1394">
                  <c:v>9.4436999999999993E-2</c:v>
                </c:pt>
                <c:pt idx="1395">
                  <c:v>-8.0154000000000003E-2</c:v>
                </c:pt>
                <c:pt idx="1396">
                  <c:v>-0.44682300000000003</c:v>
                </c:pt>
                <c:pt idx="1397">
                  <c:v>-0.29330400000000001</c:v>
                </c:pt>
                <c:pt idx="1398">
                  <c:v>-0.14119000000000001</c:v>
                </c:pt>
                <c:pt idx="1399">
                  <c:v>-9.9074999999999996E-2</c:v>
                </c:pt>
                <c:pt idx="1400">
                  <c:v>-0.35917700000000002</c:v>
                </c:pt>
                <c:pt idx="1401">
                  <c:v>-0.28994799999999998</c:v>
                </c:pt>
                <c:pt idx="1402">
                  <c:v>-0.214142</c:v>
                </c:pt>
                <c:pt idx="1403">
                  <c:v>-0.13322400000000001</c:v>
                </c:pt>
                <c:pt idx="1404">
                  <c:v>-0.24302699999999999</c:v>
                </c:pt>
                <c:pt idx="1405">
                  <c:v>-0.18574499999999999</c:v>
                </c:pt>
                <c:pt idx="1406">
                  <c:v>-0.24975600000000001</c:v>
                </c:pt>
                <c:pt idx="1407">
                  <c:v>-0.26561000000000001</c:v>
                </c:pt>
                <c:pt idx="1408">
                  <c:v>-0.238403</c:v>
                </c:pt>
                <c:pt idx="1409">
                  <c:v>-0.165878</c:v>
                </c:pt>
                <c:pt idx="1410">
                  <c:v>-0.15527299999999999</c:v>
                </c:pt>
                <c:pt idx="1411">
                  <c:v>-0.23625199999999999</c:v>
                </c:pt>
                <c:pt idx="1412">
                  <c:v>-0.26367200000000002</c:v>
                </c:pt>
                <c:pt idx="1413">
                  <c:v>-0.200653</c:v>
                </c:pt>
                <c:pt idx="1414">
                  <c:v>-0.30653399999999997</c:v>
                </c:pt>
                <c:pt idx="1415">
                  <c:v>-1.202774</c:v>
                </c:pt>
                <c:pt idx="1416">
                  <c:v>-0.55456499999999997</c:v>
                </c:pt>
                <c:pt idx="1417">
                  <c:v>-0.160553</c:v>
                </c:pt>
                <c:pt idx="1418">
                  <c:v>-0.18832399999999999</c:v>
                </c:pt>
                <c:pt idx="1419">
                  <c:v>-0.41751100000000002</c:v>
                </c:pt>
                <c:pt idx="1420">
                  <c:v>-0.61549399999999999</c:v>
                </c:pt>
                <c:pt idx="1421">
                  <c:v>-0.54157999999999995</c:v>
                </c:pt>
                <c:pt idx="1422">
                  <c:v>-0.56343100000000002</c:v>
                </c:pt>
                <c:pt idx="1423">
                  <c:v>-0.43026700000000001</c:v>
                </c:pt>
                <c:pt idx="1424">
                  <c:v>-0.26400800000000002</c:v>
                </c:pt>
                <c:pt idx="1425">
                  <c:v>-0.27642800000000001</c:v>
                </c:pt>
                <c:pt idx="1426">
                  <c:v>-0.29875200000000002</c:v>
                </c:pt>
                <c:pt idx="1427">
                  <c:v>-0.320602</c:v>
                </c:pt>
                <c:pt idx="1428">
                  <c:v>-0.46769699999999997</c:v>
                </c:pt>
                <c:pt idx="1429">
                  <c:v>-0.46859699999999999</c:v>
                </c:pt>
                <c:pt idx="1430">
                  <c:v>-0.35484300000000002</c:v>
                </c:pt>
                <c:pt idx="1431">
                  <c:v>-0.221863</c:v>
                </c:pt>
                <c:pt idx="1432">
                  <c:v>-0.407364</c:v>
                </c:pt>
                <c:pt idx="1433">
                  <c:v>-0.42918400000000001</c:v>
                </c:pt>
                <c:pt idx="1434">
                  <c:v>-0.36825600000000003</c:v>
                </c:pt>
                <c:pt idx="1435">
                  <c:v>-0.27932699999999999</c:v>
                </c:pt>
                <c:pt idx="1436">
                  <c:v>-0.20622299999999999</c:v>
                </c:pt>
                <c:pt idx="1437">
                  <c:v>-0.904053</c:v>
                </c:pt>
                <c:pt idx="1438">
                  <c:v>-0.62738000000000005</c:v>
                </c:pt>
                <c:pt idx="1439">
                  <c:v>-0.20408599999999999</c:v>
                </c:pt>
                <c:pt idx="1440">
                  <c:v>-3.8878999999999997E-2</c:v>
                </c:pt>
                <c:pt idx="1441">
                  <c:v>6.3827999999999996E-2</c:v>
                </c:pt>
                <c:pt idx="1442">
                  <c:v>-4.8830000000000002E-3</c:v>
                </c:pt>
                <c:pt idx="1443">
                  <c:v>-0.39285300000000001</c:v>
                </c:pt>
                <c:pt idx="1444">
                  <c:v>-0.57372999999999996</c:v>
                </c:pt>
                <c:pt idx="1445">
                  <c:v>-0.34011799999999998</c:v>
                </c:pt>
                <c:pt idx="1446">
                  <c:v>-0.13365199999999999</c:v>
                </c:pt>
                <c:pt idx="1447">
                  <c:v>-0.17497299999999999</c:v>
                </c:pt>
                <c:pt idx="1448">
                  <c:v>-0.27259800000000001</c:v>
                </c:pt>
                <c:pt idx="1449">
                  <c:v>-5.8533000000000002E-2</c:v>
                </c:pt>
                <c:pt idx="1450">
                  <c:v>-0.15158099999999999</c:v>
                </c:pt>
                <c:pt idx="1451">
                  <c:v>-0.172348</c:v>
                </c:pt>
                <c:pt idx="1452">
                  <c:v>-0.104675</c:v>
                </c:pt>
                <c:pt idx="1453">
                  <c:v>-0.20846600000000001</c:v>
                </c:pt>
                <c:pt idx="1454">
                  <c:v>-0.26795999999999998</c:v>
                </c:pt>
                <c:pt idx="1455">
                  <c:v>-0.27645900000000001</c:v>
                </c:pt>
                <c:pt idx="1456">
                  <c:v>-0.277588</c:v>
                </c:pt>
                <c:pt idx="1457">
                  <c:v>-0.39602700000000002</c:v>
                </c:pt>
                <c:pt idx="1458">
                  <c:v>-0.872116</c:v>
                </c:pt>
                <c:pt idx="1459">
                  <c:v>-0.97189300000000001</c:v>
                </c:pt>
                <c:pt idx="1460">
                  <c:v>-0.81541399999999997</c:v>
                </c:pt>
                <c:pt idx="1461">
                  <c:v>-0.46868900000000002</c:v>
                </c:pt>
                <c:pt idx="1462">
                  <c:v>0.26139800000000002</c:v>
                </c:pt>
                <c:pt idx="1463">
                  <c:v>0.40840100000000001</c:v>
                </c:pt>
                <c:pt idx="1464">
                  <c:v>0.85926800000000003</c:v>
                </c:pt>
                <c:pt idx="1465">
                  <c:v>-0.26681500000000002</c:v>
                </c:pt>
                <c:pt idx="1466">
                  <c:v>-0.55425999999999997</c:v>
                </c:pt>
                <c:pt idx="1467">
                  <c:v>-0.46345500000000001</c:v>
                </c:pt>
                <c:pt idx="1468">
                  <c:v>-0.25591999999999998</c:v>
                </c:pt>
                <c:pt idx="1469">
                  <c:v>2.9678E-2</c:v>
                </c:pt>
                <c:pt idx="1470">
                  <c:v>0.20011899999999999</c:v>
                </c:pt>
                <c:pt idx="1471">
                  <c:v>8.0398999999999998E-2</c:v>
                </c:pt>
                <c:pt idx="1472">
                  <c:v>-0.22988900000000001</c:v>
                </c:pt>
                <c:pt idx="1473">
                  <c:v>-0.36695899999999998</c:v>
                </c:pt>
                <c:pt idx="1474">
                  <c:v>-0.33204699999999998</c:v>
                </c:pt>
                <c:pt idx="1475">
                  <c:v>-0.24662800000000001</c:v>
                </c:pt>
                <c:pt idx="1476">
                  <c:v>-0.142517</c:v>
                </c:pt>
                <c:pt idx="1477">
                  <c:v>-0.12004099999999999</c:v>
                </c:pt>
                <c:pt idx="1478">
                  <c:v>-0.14663699999999999</c:v>
                </c:pt>
                <c:pt idx="1479">
                  <c:v>-0.15618899999999999</c:v>
                </c:pt>
                <c:pt idx="1480">
                  <c:v>-1.1139E-2</c:v>
                </c:pt>
                <c:pt idx="1481">
                  <c:v>0.182648</c:v>
                </c:pt>
                <c:pt idx="1482">
                  <c:v>0.54428100000000001</c:v>
                </c:pt>
                <c:pt idx="1483">
                  <c:v>-4.4144000000000003E-2</c:v>
                </c:pt>
                <c:pt idx="1484">
                  <c:v>-0.994919</c:v>
                </c:pt>
                <c:pt idx="1485">
                  <c:v>-0.99591099999999999</c:v>
                </c:pt>
                <c:pt idx="1486">
                  <c:v>-0.59762599999999999</c:v>
                </c:pt>
                <c:pt idx="1487">
                  <c:v>0.284607</c:v>
                </c:pt>
                <c:pt idx="1488">
                  <c:v>0.48821999999999999</c:v>
                </c:pt>
                <c:pt idx="1489">
                  <c:v>-0.113068</c:v>
                </c:pt>
                <c:pt idx="1490">
                  <c:v>-0.57681300000000002</c:v>
                </c:pt>
                <c:pt idx="1491">
                  <c:v>-0.28270000000000001</c:v>
                </c:pt>
                <c:pt idx="1492">
                  <c:v>-2.6474000000000001E-2</c:v>
                </c:pt>
                <c:pt idx="1493">
                  <c:v>0.173569</c:v>
                </c:pt>
                <c:pt idx="1494">
                  <c:v>4.7043000000000001E-2</c:v>
                </c:pt>
                <c:pt idx="1495">
                  <c:v>-0.11402900000000001</c:v>
                </c:pt>
                <c:pt idx="1496">
                  <c:v>-0.123474</c:v>
                </c:pt>
                <c:pt idx="1497">
                  <c:v>1.1580999999999999E-2</c:v>
                </c:pt>
                <c:pt idx="1498">
                  <c:v>5.9158000000000002E-2</c:v>
                </c:pt>
                <c:pt idx="1499">
                  <c:v>5.3421000000000003E-2</c:v>
                </c:pt>
                <c:pt idx="1500">
                  <c:v>7.5287000000000007E-2</c:v>
                </c:pt>
              </c:numCache>
            </c:numRef>
          </c:val>
          <c:smooth val="0"/>
          <c:extLst>
            <c:ext xmlns:c16="http://schemas.microsoft.com/office/drawing/2014/chart" uri="{C3380CC4-5D6E-409C-BE32-E72D297353CC}">
              <c16:uniqueId val="{00000002-CAFE-4777-9351-77A9CF5C97C9}"/>
            </c:ext>
          </c:extLst>
        </c:ser>
        <c:dLbls>
          <c:showLegendKey val="0"/>
          <c:showVal val="0"/>
          <c:showCatName val="0"/>
          <c:showSerName val="0"/>
          <c:showPercent val="0"/>
          <c:showBubbleSize val="0"/>
        </c:dLbls>
        <c:smooth val="0"/>
        <c:axId val="961355605"/>
        <c:axId val="574935445"/>
      </c:lineChart>
      <c:catAx>
        <c:axId val="96135560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574935445"/>
        <c:crosses val="autoZero"/>
        <c:auto val="1"/>
        <c:lblAlgn val="ctr"/>
        <c:lblOffset val="100"/>
        <c:noMultiLvlLbl val="0"/>
      </c:catAx>
      <c:valAx>
        <c:axId val="57493544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961355605"/>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2612165660051798"/>
          <c:y val="2.76426926030202E-2"/>
        </c:manualLayout>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[Accelerometer_2017_10_15.xlsx]Sheet2!$H$1</c:f>
              <c:strCache>
                <c:ptCount val="1"/>
                <c:pt idx="0">
                  <c:v>Accel_Axzy</c:v>
                </c:pt>
              </c:strCache>
            </c:strRef>
          </c:tx>
          <c:spPr>
            <a:ln w="28575" cap="rnd">
              <a:solidFill>
                <a:schemeClr val="accent1"/>
              </a:solidFill>
              <a:round/>
            </a:ln>
            <a:effectLst/>
          </c:spPr>
          <c:marker>
            <c:symbol val="none"/>
          </c:marker>
          <c:val>
            <c:numRef>
              <c:f>[Accelerometer_2017_10_15.xlsx]Sheet2!$H$2:$H$8085</c:f>
              <c:numCache>
                <c:formatCode>General</c:formatCode>
                <c:ptCount val="8084"/>
                <c:pt idx="0">
                  <c:v>1.0121597526033099</c:v>
                </c:pt>
                <c:pt idx="1">
                  <c:v>1.00721154485739</c:v>
                </c:pt>
                <c:pt idx="2">
                  <c:v>0.99256976278445996</c:v>
                </c:pt>
                <c:pt idx="3">
                  <c:v>1.0062456759623899</c:v>
                </c:pt>
                <c:pt idx="4">
                  <c:v>1.0142505535103199</c:v>
                </c:pt>
                <c:pt idx="5">
                  <c:v>1.0083317382558199</c:v>
                </c:pt>
                <c:pt idx="6">
                  <c:v>0.99873549685489804</c:v>
                </c:pt>
                <c:pt idx="7">
                  <c:v>1.0022024717895099</c:v>
                </c:pt>
                <c:pt idx="8">
                  <c:v>1.01202852073496</c:v>
                </c:pt>
                <c:pt idx="9">
                  <c:v>1.0114472502656799</c:v>
                </c:pt>
                <c:pt idx="10">
                  <c:v>1.00984376142698</c:v>
                </c:pt>
                <c:pt idx="11">
                  <c:v>0.99548943083942398</c:v>
                </c:pt>
                <c:pt idx="12">
                  <c:v>1.0023387274704101</c:v>
                </c:pt>
                <c:pt idx="13">
                  <c:v>1.01320793479621</c:v>
                </c:pt>
                <c:pt idx="14">
                  <c:v>1.0080440196325799</c:v>
                </c:pt>
                <c:pt idx="15">
                  <c:v>0.99980227981386405</c:v>
                </c:pt>
                <c:pt idx="16">
                  <c:v>1.00162296897036</c:v>
                </c:pt>
                <c:pt idx="17">
                  <c:v>1.01363747755398</c:v>
                </c:pt>
                <c:pt idx="18">
                  <c:v>1.01354208385197</c:v>
                </c:pt>
                <c:pt idx="19">
                  <c:v>1.00820503431048</c:v>
                </c:pt>
                <c:pt idx="20">
                  <c:v>0.99458480309574404</c:v>
                </c:pt>
                <c:pt idx="21">
                  <c:v>0.99935719563227199</c:v>
                </c:pt>
                <c:pt idx="22">
                  <c:v>1.01261236726005</c:v>
                </c:pt>
                <c:pt idx="23">
                  <c:v>1.0085786949767499</c:v>
                </c:pt>
                <c:pt idx="24">
                  <c:v>1.00349429683332</c:v>
                </c:pt>
                <c:pt idx="25">
                  <c:v>0.99891354645584796</c:v>
                </c:pt>
                <c:pt idx="26">
                  <c:v>1.00917491420021</c:v>
                </c:pt>
                <c:pt idx="27">
                  <c:v>1.0134890839594699</c:v>
                </c:pt>
                <c:pt idx="28">
                  <c:v>1.00887645853543</c:v>
                </c:pt>
                <c:pt idx="29">
                  <c:v>0.99668086109145304</c:v>
                </c:pt>
                <c:pt idx="30">
                  <c:v>1.00567382233903</c:v>
                </c:pt>
                <c:pt idx="31">
                  <c:v>1.0080962617776099</c:v>
                </c:pt>
                <c:pt idx="32">
                  <c:v>1.0107556920210701</c:v>
                </c:pt>
                <c:pt idx="33">
                  <c:v>1.00734421633968</c:v>
                </c:pt>
                <c:pt idx="34">
                  <c:v>0.99784389020076703</c:v>
                </c:pt>
                <c:pt idx="35">
                  <c:v>1.00905534224541</c:v>
                </c:pt>
                <c:pt idx="36">
                  <c:v>1.01459509106687</c:v>
                </c:pt>
                <c:pt idx="37">
                  <c:v>1.0090102215324701</c:v>
                </c:pt>
                <c:pt idx="38">
                  <c:v>1.00125277358617</c:v>
                </c:pt>
                <c:pt idx="39">
                  <c:v>1.00022955524669</c:v>
                </c:pt>
                <c:pt idx="40">
                  <c:v>1.00986543031733</c:v>
                </c:pt>
                <c:pt idx="41">
                  <c:v>1.01219121597107</c:v>
                </c:pt>
                <c:pt idx="42">
                  <c:v>1.0016324406178101</c:v>
                </c:pt>
                <c:pt idx="43">
                  <c:v>0.99909910623271003</c:v>
                </c:pt>
                <c:pt idx="44">
                  <c:v>1.00427748639607</c:v>
                </c:pt>
                <c:pt idx="45">
                  <c:v>1.0111337621793699</c:v>
                </c:pt>
                <c:pt idx="46">
                  <c:v>1.00804243958675</c:v>
                </c:pt>
                <c:pt idx="47">
                  <c:v>1.0030363097799599</c:v>
                </c:pt>
                <c:pt idx="48">
                  <c:v>1.0037914272342601</c:v>
                </c:pt>
                <c:pt idx="49">
                  <c:v>1.0069434993151301</c:v>
                </c:pt>
                <c:pt idx="50">
                  <c:v>1.00654966040876</c:v>
                </c:pt>
                <c:pt idx="51">
                  <c:v>1.0064990732335499</c:v>
                </c:pt>
                <c:pt idx="52">
                  <c:v>1.0047432518534301</c:v>
                </c:pt>
                <c:pt idx="53">
                  <c:v>1.0060013925626501</c:v>
                </c:pt>
                <c:pt idx="54">
                  <c:v>1.00836989932316</c:v>
                </c:pt>
                <c:pt idx="55">
                  <c:v>1.0099241142477</c:v>
                </c:pt>
                <c:pt idx="56">
                  <c:v>1.00631190262811</c:v>
                </c:pt>
                <c:pt idx="57">
                  <c:v>1.0058408267822501</c:v>
                </c:pt>
                <c:pt idx="58">
                  <c:v>1.00482733394051</c:v>
                </c:pt>
                <c:pt idx="59">
                  <c:v>1.0056161572553399</c:v>
                </c:pt>
                <c:pt idx="60">
                  <c:v>1.00518829255468</c:v>
                </c:pt>
                <c:pt idx="61">
                  <c:v>1.0061207332845301</c:v>
                </c:pt>
                <c:pt idx="62">
                  <c:v>1.0039263828757601</c:v>
                </c:pt>
                <c:pt idx="63">
                  <c:v>1.0064843883071399</c:v>
                </c:pt>
                <c:pt idx="64">
                  <c:v>1.00815006472797</c:v>
                </c:pt>
                <c:pt idx="65">
                  <c:v>1.0047011012246401</c:v>
                </c:pt>
                <c:pt idx="66">
                  <c:v>1.0061887590054901</c:v>
                </c:pt>
                <c:pt idx="67">
                  <c:v>1.0060536931227899</c:v>
                </c:pt>
                <c:pt idx="68">
                  <c:v>1.00554526418556</c:v>
                </c:pt>
                <c:pt idx="69">
                  <c:v>1.0055659037885101</c:v>
                </c:pt>
                <c:pt idx="70">
                  <c:v>1.00377393347556</c:v>
                </c:pt>
                <c:pt idx="71">
                  <c:v>1.006492180065</c:v>
                </c:pt>
                <c:pt idx="72">
                  <c:v>1.00407307693464</c:v>
                </c:pt>
                <c:pt idx="73">
                  <c:v>1.0039767794436301</c:v>
                </c:pt>
                <c:pt idx="74">
                  <c:v>1.00810932931205</c:v>
                </c:pt>
                <c:pt idx="75">
                  <c:v>1.0052394121068899</c:v>
                </c:pt>
                <c:pt idx="76">
                  <c:v>1.0084613451620199</c:v>
                </c:pt>
                <c:pt idx="77">
                  <c:v>1.0066675731491499</c:v>
                </c:pt>
                <c:pt idx="78">
                  <c:v>1.0059867329950201</c:v>
                </c:pt>
                <c:pt idx="79">
                  <c:v>1.00682630502634</c:v>
                </c:pt>
                <c:pt idx="80">
                  <c:v>1.00553799945005</c:v>
                </c:pt>
                <c:pt idx="81">
                  <c:v>1.00531174356515</c:v>
                </c:pt>
                <c:pt idx="82">
                  <c:v>1.0073275753125199</c:v>
                </c:pt>
                <c:pt idx="83">
                  <c:v>1.00597134493086</c:v>
                </c:pt>
                <c:pt idx="84">
                  <c:v>1.00607575225825</c:v>
                </c:pt>
                <c:pt idx="85">
                  <c:v>1.00579741228689</c:v>
                </c:pt>
                <c:pt idx="86">
                  <c:v>1.00644932028692</c:v>
                </c:pt>
                <c:pt idx="87">
                  <c:v>1.0057799492364099</c:v>
                </c:pt>
                <c:pt idx="88">
                  <c:v>1.0082673594176299</c:v>
                </c:pt>
                <c:pt idx="89">
                  <c:v>1.0043194889620499</c:v>
                </c:pt>
                <c:pt idx="90">
                  <c:v>1.0036649577558201</c:v>
                </c:pt>
                <c:pt idx="91">
                  <c:v>1.00694863824576</c:v>
                </c:pt>
                <c:pt idx="92">
                  <c:v>1.0075479991355301</c:v>
                </c:pt>
                <c:pt idx="93">
                  <c:v>1.00523076620694</c:v>
                </c:pt>
                <c:pt idx="94">
                  <c:v>1.0069687800652001</c:v>
                </c:pt>
                <c:pt idx="95">
                  <c:v>1.00488019112778</c:v>
                </c:pt>
                <c:pt idx="96">
                  <c:v>1.00460037963809</c:v>
                </c:pt>
                <c:pt idx="97">
                  <c:v>1.0080104000663901</c:v>
                </c:pt>
                <c:pt idx="98">
                  <c:v>1.0076028361323699</c:v>
                </c:pt>
                <c:pt idx="99">
                  <c:v>1.00561796127307</c:v>
                </c:pt>
                <c:pt idx="100">
                  <c:v>1.0055543739196799</c:v>
                </c:pt>
                <c:pt idx="101">
                  <c:v>1.00519639842819</c:v>
                </c:pt>
                <c:pt idx="102">
                  <c:v>1.00776110987376</c:v>
                </c:pt>
                <c:pt idx="103">
                  <c:v>1.00339239188116</c:v>
                </c:pt>
                <c:pt idx="104">
                  <c:v>1.0083552299343701</c:v>
                </c:pt>
                <c:pt idx="105">
                  <c:v>1.0082366207448501</c:v>
                </c:pt>
                <c:pt idx="106">
                  <c:v>1.0055365358041399</c:v>
                </c:pt>
                <c:pt idx="107">
                  <c:v>1.00639239306893</c:v>
                </c:pt>
                <c:pt idx="108">
                  <c:v>1.00491990424013</c:v>
                </c:pt>
                <c:pt idx="109">
                  <c:v>1.0065111301987699</c:v>
                </c:pt>
                <c:pt idx="110">
                  <c:v>1.00435093742626</c:v>
                </c:pt>
                <c:pt idx="111">
                  <c:v>1.0060892367548699</c:v>
                </c:pt>
                <c:pt idx="112">
                  <c:v>1.0056765551915801</c:v>
                </c:pt>
                <c:pt idx="113">
                  <c:v>1.0074410795520501</c:v>
                </c:pt>
                <c:pt idx="114">
                  <c:v>1.0076044796416901</c:v>
                </c:pt>
                <c:pt idx="115">
                  <c:v>1.00566870265361</c:v>
                </c:pt>
                <c:pt idx="116">
                  <c:v>1.00579643608088</c:v>
                </c:pt>
                <c:pt idx="117">
                  <c:v>1.00441137448259</c:v>
                </c:pt>
                <c:pt idx="118">
                  <c:v>1.0052918817721499</c:v>
                </c:pt>
                <c:pt idx="119">
                  <c:v>1.0077156880256499</c:v>
                </c:pt>
                <c:pt idx="120">
                  <c:v>1.0074213311872</c:v>
                </c:pt>
                <c:pt idx="121">
                  <c:v>1.00627602110405</c:v>
                </c:pt>
                <c:pt idx="122">
                  <c:v>1.0063607672564501</c:v>
                </c:pt>
                <c:pt idx="123">
                  <c:v>1.0075474467527601</c:v>
                </c:pt>
                <c:pt idx="124">
                  <c:v>1.00593984249407</c:v>
                </c:pt>
                <c:pt idx="125">
                  <c:v>1.0046871027314901</c:v>
                </c:pt>
                <c:pt idx="126">
                  <c:v>1.0038056138884699</c:v>
                </c:pt>
                <c:pt idx="127">
                  <c:v>1.0079059281515299</c:v>
                </c:pt>
                <c:pt idx="128">
                  <c:v>1.0058198552469499</c:v>
                </c:pt>
                <c:pt idx="129">
                  <c:v>1.00629097257751</c:v>
                </c:pt>
                <c:pt idx="130">
                  <c:v>1.0036601368561</c:v>
                </c:pt>
                <c:pt idx="131">
                  <c:v>1.00626226825913</c:v>
                </c:pt>
                <c:pt idx="132">
                  <c:v>1.0081211755384401</c:v>
                </c:pt>
                <c:pt idx="133">
                  <c:v>1.0040836408676299</c:v>
                </c:pt>
                <c:pt idx="134">
                  <c:v>1.0055129184426199</c:v>
                </c:pt>
                <c:pt idx="135">
                  <c:v>1.0048742947239699</c:v>
                </c:pt>
                <c:pt idx="136">
                  <c:v>1.0041265594779401</c:v>
                </c:pt>
                <c:pt idx="137">
                  <c:v>1.00692842946507</c:v>
                </c:pt>
                <c:pt idx="138">
                  <c:v>1.0046541249907901</c:v>
                </c:pt>
                <c:pt idx="139">
                  <c:v>1.0063315210153201</c:v>
                </c:pt>
                <c:pt idx="140">
                  <c:v>1.0072818792746101</c:v>
                </c:pt>
                <c:pt idx="141">
                  <c:v>1.0053531056012099</c:v>
                </c:pt>
                <c:pt idx="142">
                  <c:v>1.0071863209148499</c:v>
                </c:pt>
                <c:pt idx="143">
                  <c:v>1.00775347264596</c:v>
                </c:pt>
                <c:pt idx="144">
                  <c:v>1.0047343918598599</c:v>
                </c:pt>
                <c:pt idx="145">
                  <c:v>1.00468010416052</c:v>
                </c:pt>
                <c:pt idx="146">
                  <c:v>1.0050043433473299</c:v>
                </c:pt>
                <c:pt idx="147">
                  <c:v>1.00393590666387</c:v>
                </c:pt>
                <c:pt idx="148">
                  <c:v>1.0026377494519101</c:v>
                </c:pt>
                <c:pt idx="149">
                  <c:v>1.00938116783948</c:v>
                </c:pt>
                <c:pt idx="150">
                  <c:v>1.0072928795241201</c:v>
                </c:pt>
                <c:pt idx="151">
                  <c:v>1.00506985984756</c:v>
                </c:pt>
                <c:pt idx="152">
                  <c:v>1.002284895404</c:v>
                </c:pt>
                <c:pt idx="153">
                  <c:v>1.0059185800078501</c:v>
                </c:pt>
                <c:pt idx="154">
                  <c:v>1.00478790181709</c:v>
                </c:pt>
                <c:pt idx="155">
                  <c:v>1.0061812384814199</c:v>
                </c:pt>
                <c:pt idx="156">
                  <c:v>1.0061441916996801</c:v>
                </c:pt>
                <c:pt idx="157">
                  <c:v>1.0050272296778799</c:v>
                </c:pt>
                <c:pt idx="158">
                  <c:v>1.00606117506293</c:v>
                </c:pt>
                <c:pt idx="159">
                  <c:v>1.0054132449356299</c:v>
                </c:pt>
                <c:pt idx="160">
                  <c:v>1.00746859021808</c:v>
                </c:pt>
                <c:pt idx="161">
                  <c:v>1.00584607604792</c:v>
                </c:pt>
                <c:pt idx="162">
                  <c:v>1.0078267348155601</c:v>
                </c:pt>
                <c:pt idx="163">
                  <c:v>1.00616341564678</c:v>
                </c:pt>
                <c:pt idx="164">
                  <c:v>1.0070097889976</c:v>
                </c:pt>
                <c:pt idx="165">
                  <c:v>1.0060551915764899</c:v>
                </c:pt>
                <c:pt idx="166">
                  <c:v>1.00473305137235</c:v>
                </c:pt>
                <c:pt idx="167">
                  <c:v>1.00546510623989</c:v>
                </c:pt>
                <c:pt idx="168">
                  <c:v>1.0083541136113801</c:v>
                </c:pt>
                <c:pt idx="169">
                  <c:v>1.0043851008632101</c:v>
                </c:pt>
                <c:pt idx="170">
                  <c:v>1.0066087419399901</c:v>
                </c:pt>
                <c:pt idx="171">
                  <c:v>1.00724313357451</c:v>
                </c:pt>
                <c:pt idx="172">
                  <c:v>1.00648741741415</c:v>
                </c:pt>
                <c:pt idx="173">
                  <c:v>1.00594765942071</c:v>
                </c:pt>
                <c:pt idx="174">
                  <c:v>1.0057004895921999</c:v>
                </c:pt>
                <c:pt idx="175">
                  <c:v>1.0059600489696401</c:v>
                </c:pt>
                <c:pt idx="176">
                  <c:v>1.0072595565637501</c:v>
                </c:pt>
                <c:pt idx="177">
                  <c:v>1.0064214836791801</c:v>
                </c:pt>
                <c:pt idx="178">
                  <c:v>1.0056359898676099</c:v>
                </c:pt>
                <c:pt idx="179">
                  <c:v>1.0073371403720801</c:v>
                </c:pt>
                <c:pt idx="180">
                  <c:v>1.00639542677319</c:v>
                </c:pt>
                <c:pt idx="181">
                  <c:v>1.00455169362706</c:v>
                </c:pt>
                <c:pt idx="182">
                  <c:v>1.0074933969297299</c:v>
                </c:pt>
                <c:pt idx="183">
                  <c:v>1.00419514326898</c:v>
                </c:pt>
                <c:pt idx="184">
                  <c:v>1.0054950595482799</c:v>
                </c:pt>
                <c:pt idx="185">
                  <c:v>1.0070405866666901</c:v>
                </c:pt>
                <c:pt idx="186">
                  <c:v>1.0079081054882899</c:v>
                </c:pt>
                <c:pt idx="187">
                  <c:v>1.00586375607236</c:v>
                </c:pt>
                <c:pt idx="188">
                  <c:v>1.0035952492404501</c:v>
                </c:pt>
                <c:pt idx="189">
                  <c:v>1.0046934544631001</c:v>
                </c:pt>
                <c:pt idx="190">
                  <c:v>1.0066767759603901</c:v>
                </c:pt>
                <c:pt idx="191">
                  <c:v>1.0075319528104301</c:v>
                </c:pt>
                <c:pt idx="192">
                  <c:v>1.0060182837255001</c:v>
                </c:pt>
                <c:pt idx="193">
                  <c:v>1.00420979077531</c:v>
                </c:pt>
                <c:pt idx="194">
                  <c:v>1.0054832094853701</c:v>
                </c:pt>
                <c:pt idx="195">
                  <c:v>1.0047740162539001</c:v>
                </c:pt>
                <c:pt idx="196">
                  <c:v>1.0072461894397999</c:v>
                </c:pt>
                <c:pt idx="197">
                  <c:v>1.0043613171249699</c:v>
                </c:pt>
                <c:pt idx="198">
                  <c:v>1.0066938784069399</c:v>
                </c:pt>
                <c:pt idx="199">
                  <c:v>1.00704873115704</c:v>
                </c:pt>
                <c:pt idx="200">
                  <c:v>1.00781505654659</c:v>
                </c:pt>
                <c:pt idx="201">
                  <c:v>1.00688369205882</c:v>
                </c:pt>
                <c:pt idx="202">
                  <c:v>1.0063490568311799</c:v>
                </c:pt>
                <c:pt idx="203">
                  <c:v>1.0062564669615801</c:v>
                </c:pt>
                <c:pt idx="204">
                  <c:v>1.0070586248873501</c:v>
                </c:pt>
                <c:pt idx="205">
                  <c:v>1.0078543148416801</c:v>
                </c:pt>
                <c:pt idx="206">
                  <c:v>1.0051225195865401</c:v>
                </c:pt>
                <c:pt idx="207">
                  <c:v>1.00837102901958</c:v>
                </c:pt>
                <c:pt idx="208">
                  <c:v>1.00544568036667</c:v>
                </c:pt>
                <c:pt idx="209">
                  <c:v>1.0062447896342099</c:v>
                </c:pt>
                <c:pt idx="210">
                  <c:v>1.00608665444583</c:v>
                </c:pt>
                <c:pt idx="211">
                  <c:v>1.0042111801862199</c:v>
                </c:pt>
                <c:pt idx="212">
                  <c:v>1.00490960172794</c:v>
                </c:pt>
                <c:pt idx="213">
                  <c:v>1.00464106579116</c:v>
                </c:pt>
                <c:pt idx="214">
                  <c:v>1.00721046333376</c:v>
                </c:pt>
                <c:pt idx="215">
                  <c:v>1.00893036638412</c:v>
                </c:pt>
                <c:pt idx="216">
                  <c:v>1.0041447736561699</c:v>
                </c:pt>
                <c:pt idx="217">
                  <c:v>1.0064658911806199</c:v>
                </c:pt>
                <c:pt idx="218">
                  <c:v>1.00564645404486</c:v>
                </c:pt>
                <c:pt idx="219">
                  <c:v>1.00478708536336</c:v>
                </c:pt>
                <c:pt idx="220">
                  <c:v>1.0068620717233301</c:v>
                </c:pt>
                <c:pt idx="221">
                  <c:v>1.00682955251572</c:v>
                </c:pt>
                <c:pt idx="222">
                  <c:v>1.0030948195938401</c:v>
                </c:pt>
                <c:pt idx="223">
                  <c:v>1.0061210244702199</c:v>
                </c:pt>
                <c:pt idx="224">
                  <c:v>1.00391349753901</c:v>
                </c:pt>
                <c:pt idx="225">
                  <c:v>1.0053043300787099</c:v>
                </c:pt>
                <c:pt idx="226">
                  <c:v>1.0077058919873401</c:v>
                </c:pt>
                <c:pt idx="227">
                  <c:v>1.00557942956138</c:v>
                </c:pt>
                <c:pt idx="228">
                  <c:v>1.0065853903941799</c:v>
                </c:pt>
                <c:pt idx="229">
                  <c:v>1.00500341667578</c:v>
                </c:pt>
                <c:pt idx="230">
                  <c:v>1.00418080197393</c:v>
                </c:pt>
                <c:pt idx="231">
                  <c:v>1.007096612572</c:v>
                </c:pt>
                <c:pt idx="232">
                  <c:v>1.00829967176877</c:v>
                </c:pt>
                <c:pt idx="233">
                  <c:v>1.00740480813077</c:v>
                </c:pt>
                <c:pt idx="234">
                  <c:v>1.0066586197246801</c:v>
                </c:pt>
                <c:pt idx="235">
                  <c:v>1.0083206734948</c:v>
                </c:pt>
                <c:pt idx="236">
                  <c:v>1.00738162051429</c:v>
                </c:pt>
                <c:pt idx="237">
                  <c:v>1.0050988606236699</c:v>
                </c:pt>
                <c:pt idx="238">
                  <c:v>1.0057702672439699</c:v>
                </c:pt>
                <c:pt idx="239">
                  <c:v>1.00595024247773</c:v>
                </c:pt>
                <c:pt idx="240">
                  <c:v>1.0061787363038399</c:v>
                </c:pt>
                <c:pt idx="241">
                  <c:v>1.0062527460752599</c:v>
                </c:pt>
                <c:pt idx="242">
                  <c:v>1.0068003293985399</c:v>
                </c:pt>
                <c:pt idx="243">
                  <c:v>1.0064654047452399</c:v>
                </c:pt>
                <c:pt idx="244">
                  <c:v>1.00536353777925</c:v>
                </c:pt>
                <c:pt idx="245">
                  <c:v>1.0058476848081901</c:v>
                </c:pt>
                <c:pt idx="246">
                  <c:v>1.0044193638918999</c:v>
                </c:pt>
                <c:pt idx="247">
                  <c:v>1.0044908012371201</c:v>
                </c:pt>
                <c:pt idx="248">
                  <c:v>1.0040478339904899</c:v>
                </c:pt>
                <c:pt idx="249">
                  <c:v>1.0069561044226301</c:v>
                </c:pt>
                <c:pt idx="250">
                  <c:v>1.0052445319373799</c:v>
                </c:pt>
                <c:pt idx="251">
                  <c:v>1.0044644609761</c:v>
                </c:pt>
                <c:pt idx="252">
                  <c:v>1.00400115034496</c:v>
                </c:pt>
                <c:pt idx="253">
                  <c:v>1.00648623624221</c:v>
                </c:pt>
                <c:pt idx="254">
                  <c:v>1.0060642236050299</c:v>
                </c:pt>
                <c:pt idx="255">
                  <c:v>1.0058325889411199</c:v>
                </c:pt>
                <c:pt idx="256">
                  <c:v>1.00756186923881</c:v>
                </c:pt>
                <c:pt idx="257">
                  <c:v>1.00665523912907</c:v>
                </c:pt>
                <c:pt idx="258">
                  <c:v>1.00634507529426</c:v>
                </c:pt>
                <c:pt idx="259">
                  <c:v>1.00648182746138</c:v>
                </c:pt>
                <c:pt idx="260">
                  <c:v>1.00747044275453</c:v>
                </c:pt>
                <c:pt idx="261">
                  <c:v>1.00586766697464</c:v>
                </c:pt>
                <c:pt idx="262">
                  <c:v>1.0067591784657299</c:v>
                </c:pt>
                <c:pt idx="263">
                  <c:v>1.00734667001832</c:v>
                </c:pt>
                <c:pt idx="264">
                  <c:v>1.00662713022946</c:v>
                </c:pt>
                <c:pt idx="265">
                  <c:v>1.0074338039558699</c:v>
                </c:pt>
                <c:pt idx="266">
                  <c:v>1.0077073315452301</c:v>
                </c:pt>
                <c:pt idx="267">
                  <c:v>1.0063593052627899</c:v>
                </c:pt>
                <c:pt idx="268">
                  <c:v>1.0058034615460401</c:v>
                </c:pt>
                <c:pt idx="269">
                  <c:v>1.0057912444906201</c:v>
                </c:pt>
                <c:pt idx="270">
                  <c:v>1.0062230062317199</c:v>
                </c:pt>
                <c:pt idx="271">
                  <c:v>1.00561696705356</c:v>
                </c:pt>
                <c:pt idx="272">
                  <c:v>1.0074313699731601</c:v>
                </c:pt>
                <c:pt idx="273">
                  <c:v>1.0053044675843199</c:v>
                </c:pt>
                <c:pt idx="274">
                  <c:v>1.00677989374341</c:v>
                </c:pt>
                <c:pt idx="275">
                  <c:v>1.00561807257129</c:v>
                </c:pt>
                <c:pt idx="276">
                  <c:v>1.0075543676343199</c:v>
                </c:pt>
                <c:pt idx="277">
                  <c:v>1.0044097563071599</c:v>
                </c:pt>
                <c:pt idx="278">
                  <c:v>1.0041076406217599</c:v>
                </c:pt>
                <c:pt idx="279">
                  <c:v>1.0062445396567401</c:v>
                </c:pt>
                <c:pt idx="280">
                  <c:v>1.0057872318273899</c:v>
                </c:pt>
                <c:pt idx="281">
                  <c:v>1.00623256017185</c:v>
                </c:pt>
                <c:pt idx="282">
                  <c:v>1.0060247317133899</c:v>
                </c:pt>
                <c:pt idx="283">
                  <c:v>1.00541280080622</c:v>
                </c:pt>
                <c:pt idx="284">
                  <c:v>1.0064689416593999</c:v>
                </c:pt>
                <c:pt idx="285">
                  <c:v>1.00539411965756</c:v>
                </c:pt>
                <c:pt idx="286">
                  <c:v>1.00661214836401</c:v>
                </c:pt>
                <c:pt idx="287">
                  <c:v>1.0033340581830199</c:v>
                </c:pt>
                <c:pt idx="288">
                  <c:v>1.00689592118848</c:v>
                </c:pt>
                <c:pt idx="289">
                  <c:v>1.00634218568537</c:v>
                </c:pt>
                <c:pt idx="290">
                  <c:v>1.0060415583215201</c:v>
                </c:pt>
                <c:pt idx="291">
                  <c:v>1.00661823658873</c:v>
                </c:pt>
                <c:pt idx="292">
                  <c:v>1.0055611130687201</c:v>
                </c:pt>
                <c:pt idx="293">
                  <c:v>1.0070046937611601</c:v>
                </c:pt>
                <c:pt idx="294">
                  <c:v>1.00617976584952</c:v>
                </c:pt>
                <c:pt idx="295">
                  <c:v>1.00331418715226</c:v>
                </c:pt>
                <c:pt idx="296">
                  <c:v>1.00737505383099</c:v>
                </c:pt>
                <c:pt idx="297">
                  <c:v>1.00603448409684</c:v>
                </c:pt>
                <c:pt idx="298">
                  <c:v>1.00653558015502</c:v>
                </c:pt>
                <c:pt idx="299">
                  <c:v>1.0051742956015099</c:v>
                </c:pt>
                <c:pt idx="300">
                  <c:v>1.00335128220429</c:v>
                </c:pt>
                <c:pt idx="301">
                  <c:v>1.00795680687716</c:v>
                </c:pt>
                <c:pt idx="302">
                  <c:v>1.0066336821480799</c:v>
                </c:pt>
                <c:pt idx="303">
                  <c:v>1.00479689512408</c:v>
                </c:pt>
                <c:pt idx="304">
                  <c:v>1.0052839108540399</c:v>
                </c:pt>
                <c:pt idx="305">
                  <c:v>1.00611098430392</c:v>
                </c:pt>
                <c:pt idx="306">
                  <c:v>1.0078349827694999</c:v>
                </c:pt>
                <c:pt idx="307">
                  <c:v>1.0050051490191501</c:v>
                </c:pt>
                <c:pt idx="308">
                  <c:v>1.00622371117212</c:v>
                </c:pt>
                <c:pt idx="309">
                  <c:v>1.0057251381366601</c:v>
                </c:pt>
                <c:pt idx="310">
                  <c:v>1.0047003661764</c:v>
                </c:pt>
                <c:pt idx="311">
                  <c:v>1.0042782305412199</c:v>
                </c:pt>
                <c:pt idx="312">
                  <c:v>1.0064017371179399</c:v>
                </c:pt>
                <c:pt idx="313">
                  <c:v>1.0075804165048099</c:v>
                </c:pt>
                <c:pt idx="314">
                  <c:v>1.0059364883738899</c:v>
                </c:pt>
                <c:pt idx="315">
                  <c:v>1.00597809074055</c:v>
                </c:pt>
                <c:pt idx="316">
                  <c:v>1.00520071451129</c:v>
                </c:pt>
                <c:pt idx="317">
                  <c:v>1.00500626936602</c:v>
                </c:pt>
                <c:pt idx="318">
                  <c:v>1.0055310702340301</c:v>
                </c:pt>
                <c:pt idx="319">
                  <c:v>1.0063289536120901</c:v>
                </c:pt>
                <c:pt idx="320">
                  <c:v>1.00604052490295</c:v>
                </c:pt>
                <c:pt idx="321">
                  <c:v>1.00566094671216</c:v>
                </c:pt>
                <c:pt idx="322">
                  <c:v>1.0045985719505099</c:v>
                </c:pt>
                <c:pt idx="323">
                  <c:v>1.00664744174363</c:v>
                </c:pt>
                <c:pt idx="324">
                  <c:v>1.0076854857990201</c:v>
                </c:pt>
                <c:pt idx="325">
                  <c:v>1.0065066574841901</c:v>
                </c:pt>
                <c:pt idx="326">
                  <c:v>1.00549492995141</c:v>
                </c:pt>
                <c:pt idx="327">
                  <c:v>1.0063677360160199</c:v>
                </c:pt>
                <c:pt idx="328">
                  <c:v>1.0058236871186701</c:v>
                </c:pt>
                <c:pt idx="329">
                  <c:v>1.00474016344277</c:v>
                </c:pt>
                <c:pt idx="330">
                  <c:v>1.0060017591505499</c:v>
                </c:pt>
                <c:pt idx="331">
                  <c:v>1.0072323729775601</c:v>
                </c:pt>
                <c:pt idx="332">
                  <c:v>1.0076450939497501</c:v>
                </c:pt>
                <c:pt idx="333">
                  <c:v>1.0077378830405299</c:v>
                </c:pt>
                <c:pt idx="334">
                  <c:v>1.00476519292619</c:v>
                </c:pt>
                <c:pt idx="335">
                  <c:v>1.00472419440063</c:v>
                </c:pt>
                <c:pt idx="336">
                  <c:v>1.00495478640633</c:v>
                </c:pt>
                <c:pt idx="337">
                  <c:v>1.0051228943233801</c:v>
                </c:pt>
                <c:pt idx="338">
                  <c:v>1.0073708300725199</c:v>
                </c:pt>
                <c:pt idx="339">
                  <c:v>1.00581406672108</c:v>
                </c:pt>
                <c:pt idx="340">
                  <c:v>1.0065901174480101</c:v>
                </c:pt>
                <c:pt idx="341">
                  <c:v>1.00689165685986</c:v>
                </c:pt>
                <c:pt idx="342">
                  <c:v>1.0058717799153101</c:v>
                </c:pt>
                <c:pt idx="343">
                  <c:v>1.0070664134832401</c:v>
                </c:pt>
                <c:pt idx="344">
                  <c:v>1.0059082568186799</c:v>
                </c:pt>
                <c:pt idx="345">
                  <c:v>1.0073780763571301</c:v>
                </c:pt>
                <c:pt idx="346">
                  <c:v>1.0052422611654399</c:v>
                </c:pt>
                <c:pt idx="347">
                  <c:v>1.00565513701716</c:v>
                </c:pt>
                <c:pt idx="348">
                  <c:v>1.0074458369391399</c:v>
                </c:pt>
                <c:pt idx="349">
                  <c:v>1.0065094046281899</c:v>
                </c:pt>
                <c:pt idx="350">
                  <c:v>1.00523202537524</c:v>
                </c:pt>
                <c:pt idx="351">
                  <c:v>1.0058615960667701</c:v>
                </c:pt>
                <c:pt idx="352">
                  <c:v>1.00688981421057</c:v>
                </c:pt>
                <c:pt idx="353">
                  <c:v>1.0070414097032001</c:v>
                </c:pt>
                <c:pt idx="354">
                  <c:v>1.00734984481559</c:v>
                </c:pt>
                <c:pt idx="355">
                  <c:v>1.0050590564006701</c:v>
                </c:pt>
                <c:pt idx="356">
                  <c:v>1.0053532450725999</c:v>
                </c:pt>
                <c:pt idx="357">
                  <c:v>1.0050181534788301</c:v>
                </c:pt>
                <c:pt idx="358">
                  <c:v>1.0037195491425901</c:v>
                </c:pt>
                <c:pt idx="359">
                  <c:v>1.00455890860716</c:v>
                </c:pt>
                <c:pt idx="360">
                  <c:v>1.00658388124041</c:v>
                </c:pt>
                <c:pt idx="361">
                  <c:v>1.0045184364276201</c:v>
                </c:pt>
                <c:pt idx="362">
                  <c:v>1.00639974308472</c:v>
                </c:pt>
                <c:pt idx="363">
                  <c:v>1.0046768907494601</c:v>
                </c:pt>
                <c:pt idx="364">
                  <c:v>1.0049523859691101</c:v>
                </c:pt>
                <c:pt idx="365">
                  <c:v>1.0070550656175701</c:v>
                </c:pt>
                <c:pt idx="366">
                  <c:v>1.00604564384873</c:v>
                </c:pt>
                <c:pt idx="367">
                  <c:v>1.0055098618168801</c:v>
                </c:pt>
                <c:pt idx="368">
                  <c:v>1.00449676304605</c:v>
                </c:pt>
                <c:pt idx="369">
                  <c:v>1.00728578613917</c:v>
                </c:pt>
                <c:pt idx="370">
                  <c:v>1.0043399184389701</c:v>
                </c:pt>
                <c:pt idx="371">
                  <c:v>1.00423799347067</c:v>
                </c:pt>
                <c:pt idx="372">
                  <c:v>1.0055727219778801</c:v>
                </c:pt>
                <c:pt idx="373">
                  <c:v>1.00688085099529</c:v>
                </c:pt>
                <c:pt idx="374">
                  <c:v>1.0057469048493299</c:v>
                </c:pt>
                <c:pt idx="375">
                  <c:v>1.0059545103855301</c:v>
                </c:pt>
                <c:pt idx="376">
                  <c:v>1.0048665707540501</c:v>
                </c:pt>
                <c:pt idx="377">
                  <c:v>1.00448695239411</c:v>
                </c:pt>
                <c:pt idx="378">
                  <c:v>1.0079342339036801</c:v>
                </c:pt>
                <c:pt idx="379">
                  <c:v>1.00629615050342</c:v>
                </c:pt>
                <c:pt idx="380">
                  <c:v>1.0058545086373101</c:v>
                </c:pt>
                <c:pt idx="381">
                  <c:v>1.00454692933033</c:v>
                </c:pt>
                <c:pt idx="382">
                  <c:v>1.0063832676639699</c:v>
                </c:pt>
                <c:pt idx="383">
                  <c:v>1.0044384708741501</c:v>
                </c:pt>
                <c:pt idx="384">
                  <c:v>1.00648939102457</c:v>
                </c:pt>
                <c:pt idx="385">
                  <c:v>1.00778802102674</c:v>
                </c:pt>
                <c:pt idx="386">
                  <c:v>1.0072519806056499</c:v>
                </c:pt>
                <c:pt idx="387">
                  <c:v>1.0065082879008</c:v>
                </c:pt>
                <c:pt idx="388">
                  <c:v>1.0084139082410599</c:v>
                </c:pt>
                <c:pt idx="389">
                  <c:v>1.0060757072164099</c:v>
                </c:pt>
                <c:pt idx="390">
                  <c:v>1.0061844766736401</c:v>
                </c:pt>
                <c:pt idx="391">
                  <c:v>1.0054965522024399</c:v>
                </c:pt>
                <c:pt idx="392">
                  <c:v>1.00767596485477</c:v>
                </c:pt>
                <c:pt idx="393">
                  <c:v>1.0051529933527501</c:v>
                </c:pt>
                <c:pt idx="394">
                  <c:v>1.00754443054091</c:v>
                </c:pt>
                <c:pt idx="395">
                  <c:v>1.0036005678301501</c:v>
                </c:pt>
                <c:pt idx="396">
                  <c:v>1.0033761254489799</c:v>
                </c:pt>
                <c:pt idx="397">
                  <c:v>1.00580010976088</c:v>
                </c:pt>
                <c:pt idx="398">
                  <c:v>1.0087526873986501</c:v>
                </c:pt>
                <c:pt idx="399">
                  <c:v>1.0072969134907499</c:v>
                </c:pt>
                <c:pt idx="400">
                  <c:v>1.00755167480085</c:v>
                </c:pt>
                <c:pt idx="401">
                  <c:v>1.0062368112551801</c:v>
                </c:pt>
                <c:pt idx="402">
                  <c:v>1.0063303566577899</c:v>
                </c:pt>
                <c:pt idx="403">
                  <c:v>1.0059663717187599</c:v>
                </c:pt>
                <c:pt idx="404">
                  <c:v>1.0044551662593</c:v>
                </c:pt>
                <c:pt idx="405">
                  <c:v>1.0065977159456501</c:v>
                </c:pt>
                <c:pt idx="406">
                  <c:v>1.0083116776647001</c:v>
                </c:pt>
                <c:pt idx="407">
                  <c:v>1.00560995665119</c:v>
                </c:pt>
                <c:pt idx="408">
                  <c:v>1.0054848804576799</c:v>
                </c:pt>
                <c:pt idx="409">
                  <c:v>1.00607763420573</c:v>
                </c:pt>
                <c:pt idx="410">
                  <c:v>1.0065417521956099</c:v>
                </c:pt>
                <c:pt idx="411">
                  <c:v>1.00654833571667</c:v>
                </c:pt>
                <c:pt idx="412">
                  <c:v>1.00617816403955</c:v>
                </c:pt>
                <c:pt idx="413">
                  <c:v>1.0065121482784001</c:v>
                </c:pt>
                <c:pt idx="414">
                  <c:v>1.0067168560230799</c:v>
                </c:pt>
                <c:pt idx="415">
                  <c:v>1.0055367366536101</c:v>
                </c:pt>
                <c:pt idx="416">
                  <c:v>1.00523264360097</c:v>
                </c:pt>
                <c:pt idx="417">
                  <c:v>1.0058271990252601</c:v>
                </c:pt>
                <c:pt idx="418">
                  <c:v>1.00581186367332</c:v>
                </c:pt>
                <c:pt idx="419">
                  <c:v>1.00650691241541</c:v>
                </c:pt>
                <c:pt idx="420">
                  <c:v>1.00540024741095</c:v>
                </c:pt>
                <c:pt idx="421">
                  <c:v>1.0042841010660299</c:v>
                </c:pt>
                <c:pt idx="422">
                  <c:v>1.0045637751551699</c:v>
                </c:pt>
                <c:pt idx="423">
                  <c:v>1.00553856331669</c:v>
                </c:pt>
                <c:pt idx="424">
                  <c:v>1.00213423134878</c:v>
                </c:pt>
                <c:pt idx="425">
                  <c:v>1.00829186268163</c:v>
                </c:pt>
                <c:pt idx="426">
                  <c:v>1.0093050041697</c:v>
                </c:pt>
                <c:pt idx="427">
                  <c:v>1.00862929209745</c:v>
                </c:pt>
                <c:pt idx="428">
                  <c:v>1.0082797891885</c:v>
                </c:pt>
                <c:pt idx="429">
                  <c:v>1.0044416102740901</c:v>
                </c:pt>
                <c:pt idx="430">
                  <c:v>1.0030605382039499</c:v>
                </c:pt>
                <c:pt idx="431">
                  <c:v>1.00869501919906</c:v>
                </c:pt>
                <c:pt idx="432">
                  <c:v>1.0113763041766399</c:v>
                </c:pt>
                <c:pt idx="433">
                  <c:v>1.00939536207425</c:v>
                </c:pt>
                <c:pt idx="434">
                  <c:v>1.004429197671</c:v>
                </c:pt>
                <c:pt idx="435">
                  <c:v>1.0024162236521299</c:v>
                </c:pt>
                <c:pt idx="436">
                  <c:v>1.0072665983581499</c:v>
                </c:pt>
                <c:pt idx="437">
                  <c:v>1.0079819502679599</c:v>
                </c:pt>
                <c:pt idx="438">
                  <c:v>1.0081843959797201</c:v>
                </c:pt>
                <c:pt idx="439">
                  <c:v>1.00629149011109</c:v>
                </c:pt>
                <c:pt idx="440">
                  <c:v>1.0037597021548501</c:v>
                </c:pt>
                <c:pt idx="441">
                  <c:v>1.0055322608628701</c:v>
                </c:pt>
                <c:pt idx="442">
                  <c:v>1.0068740728497301</c:v>
                </c:pt>
                <c:pt idx="443">
                  <c:v>1.0083564180234099</c:v>
                </c:pt>
                <c:pt idx="444">
                  <c:v>1.00416907609277</c:v>
                </c:pt>
                <c:pt idx="445">
                  <c:v>1.00524433144236</c:v>
                </c:pt>
                <c:pt idx="446">
                  <c:v>1.0053584751231801</c:v>
                </c:pt>
                <c:pt idx="447">
                  <c:v>1.00630361899478</c:v>
                </c:pt>
                <c:pt idx="448">
                  <c:v>1.0075897692518501</c:v>
                </c:pt>
                <c:pt idx="449">
                  <c:v>1.0075354429468</c:v>
                </c:pt>
                <c:pt idx="450">
                  <c:v>1.0050849277160601</c:v>
                </c:pt>
                <c:pt idx="451">
                  <c:v>1.0056188534653701</c:v>
                </c:pt>
                <c:pt idx="452">
                  <c:v>1.0070745996821699</c:v>
                </c:pt>
                <c:pt idx="453">
                  <c:v>1.0053829483863399</c:v>
                </c:pt>
                <c:pt idx="454">
                  <c:v>1.0053865818927601</c:v>
                </c:pt>
                <c:pt idx="455">
                  <c:v>1.00526929736912</c:v>
                </c:pt>
                <c:pt idx="456">
                  <c:v>1.00634721977258</c:v>
                </c:pt>
                <c:pt idx="457">
                  <c:v>1.0066058198893</c:v>
                </c:pt>
                <c:pt idx="458">
                  <c:v>1.00358721392961</c:v>
                </c:pt>
                <c:pt idx="459">
                  <c:v>1.00284594024257</c:v>
                </c:pt>
                <c:pt idx="460">
                  <c:v>1.00459931953142</c:v>
                </c:pt>
                <c:pt idx="461">
                  <c:v>1.0058457979819799</c:v>
                </c:pt>
                <c:pt idx="462">
                  <c:v>1.0082647793759301</c:v>
                </c:pt>
                <c:pt idx="463">
                  <c:v>1.00699843551567</c:v>
                </c:pt>
                <c:pt idx="464">
                  <c:v>1.0069241500147901</c:v>
                </c:pt>
                <c:pt idx="465">
                  <c:v>1.0058825935356499</c:v>
                </c:pt>
                <c:pt idx="466">
                  <c:v>1.0037756937767499</c:v>
                </c:pt>
                <c:pt idx="467">
                  <c:v>1.0072944596422599</c:v>
                </c:pt>
                <c:pt idx="468">
                  <c:v>1.0085323463057601</c:v>
                </c:pt>
                <c:pt idx="469">
                  <c:v>1.0102844781496001</c:v>
                </c:pt>
                <c:pt idx="470">
                  <c:v>1.0045956454509399</c:v>
                </c:pt>
                <c:pt idx="471">
                  <c:v>1.00686850618191</c:v>
                </c:pt>
                <c:pt idx="472">
                  <c:v>1.00745280089541</c:v>
                </c:pt>
                <c:pt idx="473">
                  <c:v>1.00733340125601</c:v>
                </c:pt>
                <c:pt idx="474">
                  <c:v>1.01118320680082</c:v>
                </c:pt>
                <c:pt idx="475">
                  <c:v>1.00782516587154</c:v>
                </c:pt>
                <c:pt idx="476">
                  <c:v>1.0053003150233299</c:v>
                </c:pt>
                <c:pt idx="477">
                  <c:v>1.00548381116853</c:v>
                </c:pt>
                <c:pt idx="478">
                  <c:v>1.0043580362032301</c:v>
                </c:pt>
                <c:pt idx="479">
                  <c:v>1.0058345187822899</c:v>
                </c:pt>
                <c:pt idx="480">
                  <c:v>1.00760812531559</c:v>
                </c:pt>
                <c:pt idx="481">
                  <c:v>1.00591315463463</c:v>
                </c:pt>
                <c:pt idx="482">
                  <c:v>1.0057760920344101</c:v>
                </c:pt>
                <c:pt idx="483">
                  <c:v>1.0055091488022401</c:v>
                </c:pt>
                <c:pt idx="484">
                  <c:v>1.0066642881760499</c:v>
                </c:pt>
                <c:pt idx="485">
                  <c:v>1.0052932236865</c:v>
                </c:pt>
                <c:pt idx="486">
                  <c:v>1.0051121631156399</c:v>
                </c:pt>
                <c:pt idx="487">
                  <c:v>1.0050607558322</c:v>
                </c:pt>
                <c:pt idx="488">
                  <c:v>1.00487083087032</c:v>
                </c:pt>
                <c:pt idx="489">
                  <c:v>1.0055511837087201</c:v>
                </c:pt>
                <c:pt idx="490">
                  <c:v>1.00490901588701</c:v>
                </c:pt>
                <c:pt idx="491">
                  <c:v>1.00673282998917</c:v>
                </c:pt>
                <c:pt idx="492">
                  <c:v>1.0071408191737601</c:v>
                </c:pt>
                <c:pt idx="493">
                  <c:v>1.0043861955353599</c:v>
                </c:pt>
                <c:pt idx="494">
                  <c:v>1.00489170432291</c:v>
                </c:pt>
                <c:pt idx="495">
                  <c:v>1.00461498862997</c:v>
                </c:pt>
                <c:pt idx="496">
                  <c:v>1.0062730536489599</c:v>
                </c:pt>
                <c:pt idx="497">
                  <c:v>1.00507883428814</c:v>
                </c:pt>
                <c:pt idx="498">
                  <c:v>1.00494592878722</c:v>
                </c:pt>
                <c:pt idx="499">
                  <c:v>1.00504839724165</c:v>
                </c:pt>
                <c:pt idx="500">
                  <c:v>1.0045176112413401</c:v>
                </c:pt>
                <c:pt idx="501">
                  <c:v>1.00689634766047</c:v>
                </c:pt>
                <c:pt idx="502">
                  <c:v>1.00389876043055</c:v>
                </c:pt>
                <c:pt idx="503">
                  <c:v>0.95999056333539001</c:v>
                </c:pt>
                <c:pt idx="504">
                  <c:v>0.97749296972356803</c:v>
                </c:pt>
                <c:pt idx="505">
                  <c:v>1.02827048041505</c:v>
                </c:pt>
                <c:pt idx="506">
                  <c:v>1.02823747081742</c:v>
                </c:pt>
                <c:pt idx="507">
                  <c:v>1.0043656557982299</c:v>
                </c:pt>
                <c:pt idx="508">
                  <c:v>0.99738947202634898</c:v>
                </c:pt>
                <c:pt idx="509">
                  <c:v>0.99809165017146595</c:v>
                </c:pt>
                <c:pt idx="510">
                  <c:v>1.00369968775825</c:v>
                </c:pt>
                <c:pt idx="511">
                  <c:v>1.0058856080146501</c:v>
                </c:pt>
                <c:pt idx="512">
                  <c:v>1.0068872250669401</c:v>
                </c:pt>
                <c:pt idx="513">
                  <c:v>1.0064589170154901</c:v>
                </c:pt>
                <c:pt idx="514">
                  <c:v>1.00835627854494</c:v>
                </c:pt>
                <c:pt idx="515">
                  <c:v>1.0049625297786</c:v>
                </c:pt>
                <c:pt idx="516">
                  <c:v>1.0047651683682099</c:v>
                </c:pt>
                <c:pt idx="517">
                  <c:v>1.0060626728062201</c:v>
                </c:pt>
                <c:pt idx="518">
                  <c:v>1.0066658652154601</c:v>
                </c:pt>
                <c:pt idx="519">
                  <c:v>1.00725494256966</c:v>
                </c:pt>
                <c:pt idx="520">
                  <c:v>1.0048314235731299</c:v>
                </c:pt>
                <c:pt idx="521">
                  <c:v>1.0065366342284801</c:v>
                </c:pt>
                <c:pt idx="522">
                  <c:v>1.0066060052160399</c:v>
                </c:pt>
                <c:pt idx="523">
                  <c:v>1.00394170787651</c:v>
                </c:pt>
                <c:pt idx="524">
                  <c:v>1.0069530058681999</c:v>
                </c:pt>
                <c:pt idx="525">
                  <c:v>1.00588639137529</c:v>
                </c:pt>
                <c:pt idx="526">
                  <c:v>1.0087654713346399</c:v>
                </c:pt>
                <c:pt idx="527">
                  <c:v>1.00456482375504</c:v>
                </c:pt>
                <c:pt idx="528">
                  <c:v>1.00463319855707</c:v>
                </c:pt>
                <c:pt idx="529">
                  <c:v>1.00617364577294</c:v>
                </c:pt>
                <c:pt idx="530">
                  <c:v>1.0033970189516199</c:v>
                </c:pt>
                <c:pt idx="531">
                  <c:v>1.0036603047236601</c:v>
                </c:pt>
                <c:pt idx="532">
                  <c:v>1.0070016903491299</c:v>
                </c:pt>
                <c:pt idx="533">
                  <c:v>1.00810762844549</c:v>
                </c:pt>
                <c:pt idx="534">
                  <c:v>1.00597600341062</c:v>
                </c:pt>
                <c:pt idx="535">
                  <c:v>1.0058849134105701</c:v>
                </c:pt>
                <c:pt idx="536">
                  <c:v>1.0057525510571701</c:v>
                </c:pt>
                <c:pt idx="537">
                  <c:v>1.00622144671439</c:v>
                </c:pt>
                <c:pt idx="538">
                  <c:v>0.98284003661379205</c:v>
                </c:pt>
                <c:pt idx="539">
                  <c:v>0.97970286517903005</c:v>
                </c:pt>
                <c:pt idx="540">
                  <c:v>1.0170236433294</c:v>
                </c:pt>
                <c:pt idx="541">
                  <c:v>1.0241480067109401</c:v>
                </c:pt>
                <c:pt idx="542">
                  <c:v>1.0067344595319101</c:v>
                </c:pt>
                <c:pt idx="543">
                  <c:v>1.0014854941910001</c:v>
                </c:pt>
                <c:pt idx="544">
                  <c:v>0.99901908606092205</c:v>
                </c:pt>
                <c:pt idx="545">
                  <c:v>1.00304041683723</c:v>
                </c:pt>
                <c:pt idx="546">
                  <c:v>1.01034539517929</c:v>
                </c:pt>
                <c:pt idx="547">
                  <c:v>1.0105581390291201</c:v>
                </c:pt>
                <c:pt idx="548">
                  <c:v>1.0045019485620701</c:v>
                </c:pt>
                <c:pt idx="549">
                  <c:v>1.0045332027409499</c:v>
                </c:pt>
                <c:pt idx="550">
                  <c:v>1.0054461077158701</c:v>
                </c:pt>
                <c:pt idx="551">
                  <c:v>1.0079810573368899</c:v>
                </c:pt>
                <c:pt idx="552">
                  <c:v>1.0075192084407101</c:v>
                </c:pt>
                <c:pt idx="553">
                  <c:v>1.0038107152381901</c:v>
                </c:pt>
                <c:pt idx="554">
                  <c:v>1.0062096592082601</c:v>
                </c:pt>
                <c:pt idx="555">
                  <c:v>1.00728228552924</c:v>
                </c:pt>
                <c:pt idx="556">
                  <c:v>1.00771153219064</c:v>
                </c:pt>
                <c:pt idx="557">
                  <c:v>1.0049509585910199</c:v>
                </c:pt>
                <c:pt idx="558">
                  <c:v>1.0057795881215701</c:v>
                </c:pt>
                <c:pt idx="559">
                  <c:v>1.0061439554353</c:v>
                </c:pt>
                <c:pt idx="560">
                  <c:v>1.0073506098474401</c:v>
                </c:pt>
                <c:pt idx="561">
                  <c:v>1.0065739126497399</c:v>
                </c:pt>
                <c:pt idx="562">
                  <c:v>1.00400507036618</c:v>
                </c:pt>
                <c:pt idx="563">
                  <c:v>1.0063090667493799</c:v>
                </c:pt>
                <c:pt idx="564">
                  <c:v>1.0057761500000899</c:v>
                </c:pt>
                <c:pt idx="565">
                  <c:v>1.00810949075981</c:v>
                </c:pt>
                <c:pt idx="566">
                  <c:v>1.00706701554266</c:v>
                </c:pt>
                <c:pt idx="567">
                  <c:v>1.0041497042398599</c:v>
                </c:pt>
                <c:pt idx="568">
                  <c:v>1.0078834173945901</c:v>
                </c:pt>
                <c:pt idx="569">
                  <c:v>1.0053689831703601</c:v>
                </c:pt>
                <c:pt idx="570">
                  <c:v>1.0083204890678401</c:v>
                </c:pt>
                <c:pt idx="571">
                  <c:v>1.0055116626663301</c:v>
                </c:pt>
                <c:pt idx="572">
                  <c:v>1.0071333881725899</c:v>
                </c:pt>
                <c:pt idx="573">
                  <c:v>1.00497342953931</c:v>
                </c:pt>
                <c:pt idx="574">
                  <c:v>1.0071140701246299</c:v>
                </c:pt>
                <c:pt idx="575">
                  <c:v>1.00701853347294</c:v>
                </c:pt>
                <c:pt idx="576">
                  <c:v>1.00440713205453</c:v>
                </c:pt>
                <c:pt idx="577">
                  <c:v>1.0043624462538401</c:v>
                </c:pt>
                <c:pt idx="578">
                  <c:v>1.0067294184268201</c:v>
                </c:pt>
                <c:pt idx="579">
                  <c:v>1.0077924187584499</c:v>
                </c:pt>
                <c:pt idx="580">
                  <c:v>1.00591977694844</c:v>
                </c:pt>
                <c:pt idx="581">
                  <c:v>1.03825491992333</c:v>
                </c:pt>
                <c:pt idx="582">
                  <c:v>1.0196499855411201</c:v>
                </c:pt>
                <c:pt idx="583">
                  <c:v>0.98659688934184298</c:v>
                </c:pt>
                <c:pt idx="584">
                  <c:v>0.99271258110542704</c:v>
                </c:pt>
                <c:pt idx="585">
                  <c:v>1.00603882479753</c:v>
                </c:pt>
                <c:pt idx="586">
                  <c:v>1.0170495578107299</c:v>
                </c:pt>
                <c:pt idx="587">
                  <c:v>1.00841847468499</c:v>
                </c:pt>
                <c:pt idx="588">
                  <c:v>1.0029729183313001</c:v>
                </c:pt>
                <c:pt idx="589">
                  <c:v>1.0002467423461101</c:v>
                </c:pt>
                <c:pt idx="590">
                  <c:v>1.0043787720780399</c:v>
                </c:pt>
                <c:pt idx="591">
                  <c:v>1.00688442331084</c:v>
                </c:pt>
                <c:pt idx="592">
                  <c:v>1.0093134641472901</c:v>
                </c:pt>
                <c:pt idx="593">
                  <c:v>1.00728913100708</c:v>
                </c:pt>
                <c:pt idx="594">
                  <c:v>1.00473065669064</c:v>
                </c:pt>
                <c:pt idx="595">
                  <c:v>1.00655884919164</c:v>
                </c:pt>
                <c:pt idx="596">
                  <c:v>1.0068019815341001</c:v>
                </c:pt>
                <c:pt idx="597">
                  <c:v>1.0074751768038801</c:v>
                </c:pt>
                <c:pt idx="598">
                  <c:v>1.0051887267677599</c:v>
                </c:pt>
                <c:pt idx="599">
                  <c:v>1.00728551924516</c:v>
                </c:pt>
                <c:pt idx="600">
                  <c:v>1.0081958709824199</c:v>
                </c:pt>
                <c:pt idx="601">
                  <c:v>1.00628736847582</c:v>
                </c:pt>
                <c:pt idx="602">
                  <c:v>1.0049640865588201</c:v>
                </c:pt>
                <c:pt idx="603">
                  <c:v>1.0074671823508701</c:v>
                </c:pt>
                <c:pt idx="604">
                  <c:v>1.0065608811602</c:v>
                </c:pt>
                <c:pt idx="605">
                  <c:v>1.0079288088054601</c:v>
                </c:pt>
                <c:pt idx="606">
                  <c:v>1.0033309766941301</c:v>
                </c:pt>
                <c:pt idx="607">
                  <c:v>1.0066127240528</c:v>
                </c:pt>
                <c:pt idx="608">
                  <c:v>1.0049471539464201</c:v>
                </c:pt>
                <c:pt idx="609">
                  <c:v>1.0081234732650599</c:v>
                </c:pt>
                <c:pt idx="610">
                  <c:v>1.0046880516583201</c:v>
                </c:pt>
                <c:pt idx="611">
                  <c:v>1.00411848896184</c:v>
                </c:pt>
                <c:pt idx="612">
                  <c:v>1.0054947468097499</c:v>
                </c:pt>
                <c:pt idx="613">
                  <c:v>1.0044825852477499</c:v>
                </c:pt>
                <c:pt idx="614">
                  <c:v>1.00642746101296</c:v>
                </c:pt>
                <c:pt idx="615">
                  <c:v>1.0080707281555199</c:v>
                </c:pt>
                <c:pt idx="616">
                  <c:v>1.0056804978326901</c:v>
                </c:pt>
                <c:pt idx="617">
                  <c:v>1.00667226298781</c:v>
                </c:pt>
                <c:pt idx="618">
                  <c:v>1.0065736322102801</c:v>
                </c:pt>
                <c:pt idx="619">
                  <c:v>0.99139647518336504</c:v>
                </c:pt>
                <c:pt idx="620">
                  <c:v>0.97713316369111103</c:v>
                </c:pt>
                <c:pt idx="621">
                  <c:v>1.02038484143092</c:v>
                </c:pt>
                <c:pt idx="622">
                  <c:v>1.0247216078750401</c:v>
                </c:pt>
                <c:pt idx="623">
                  <c:v>1.0097096476715499</c:v>
                </c:pt>
                <c:pt idx="624">
                  <c:v>0.99931930995302998</c:v>
                </c:pt>
                <c:pt idx="625">
                  <c:v>1.0016588313447801</c:v>
                </c:pt>
                <c:pt idx="626">
                  <c:v>1.0114821473347899</c:v>
                </c:pt>
                <c:pt idx="627">
                  <c:v>1.0134916738108899</c:v>
                </c:pt>
                <c:pt idx="628">
                  <c:v>1.0083328741447399</c:v>
                </c:pt>
                <c:pt idx="629">
                  <c:v>1.00343853947564</c:v>
                </c:pt>
                <c:pt idx="630">
                  <c:v>1.0028901973242099</c:v>
                </c:pt>
                <c:pt idx="631">
                  <c:v>1.0066822116944401</c:v>
                </c:pt>
                <c:pt idx="632">
                  <c:v>1.00992377174815</c:v>
                </c:pt>
                <c:pt idx="633">
                  <c:v>1.00678080403929</c:v>
                </c:pt>
                <c:pt idx="634">
                  <c:v>1.0052395580278399</c:v>
                </c:pt>
                <c:pt idx="635">
                  <c:v>1.00490189763628</c:v>
                </c:pt>
                <c:pt idx="636">
                  <c:v>1.00763751605128</c:v>
                </c:pt>
                <c:pt idx="637">
                  <c:v>1.0067467635274501</c:v>
                </c:pt>
                <c:pt idx="638">
                  <c:v>1.0085340404185701</c:v>
                </c:pt>
                <c:pt idx="639">
                  <c:v>1.00749031839467</c:v>
                </c:pt>
                <c:pt idx="640">
                  <c:v>1.00596968596474</c:v>
                </c:pt>
                <c:pt idx="641">
                  <c:v>1.0049867326736199</c:v>
                </c:pt>
                <c:pt idx="642">
                  <c:v>1.00562084189072</c:v>
                </c:pt>
                <c:pt idx="643">
                  <c:v>1.0071590016730201</c:v>
                </c:pt>
                <c:pt idx="644">
                  <c:v>1.00835385347704</c:v>
                </c:pt>
                <c:pt idx="645">
                  <c:v>1.0082651116313599</c:v>
                </c:pt>
                <c:pt idx="646">
                  <c:v>1.0071123859515401</c:v>
                </c:pt>
                <c:pt idx="647">
                  <c:v>1.0068298324314799</c:v>
                </c:pt>
                <c:pt idx="648">
                  <c:v>1.00729576162416</c:v>
                </c:pt>
                <c:pt idx="649">
                  <c:v>1.00331190148677</c:v>
                </c:pt>
                <c:pt idx="650">
                  <c:v>1.0062584881833301</c:v>
                </c:pt>
                <c:pt idx="651">
                  <c:v>1.0057051906349099</c:v>
                </c:pt>
                <c:pt idx="652">
                  <c:v>1.00877795617321</c:v>
                </c:pt>
                <c:pt idx="653">
                  <c:v>1.0075436893410601</c:v>
                </c:pt>
                <c:pt idx="654">
                  <c:v>1.0054579232016601</c:v>
                </c:pt>
                <c:pt idx="655">
                  <c:v>1.0053716859405799</c:v>
                </c:pt>
                <c:pt idx="656">
                  <c:v>1.0044043551150099</c:v>
                </c:pt>
                <c:pt idx="657">
                  <c:v>1.00629608567509</c:v>
                </c:pt>
                <c:pt idx="658">
                  <c:v>1.0091584199386101</c:v>
                </c:pt>
                <c:pt idx="659">
                  <c:v>1.00435253616098</c:v>
                </c:pt>
                <c:pt idx="660">
                  <c:v>1.0047630449220399</c:v>
                </c:pt>
                <c:pt idx="661">
                  <c:v>1.0076153582220699</c:v>
                </c:pt>
                <c:pt idx="662">
                  <c:v>1.00255484059527</c:v>
                </c:pt>
                <c:pt idx="663">
                  <c:v>1.0076528942259799</c:v>
                </c:pt>
                <c:pt idx="664">
                  <c:v>1.0089279772937201</c:v>
                </c:pt>
                <c:pt idx="665">
                  <c:v>1.0061554850782299</c:v>
                </c:pt>
                <c:pt idx="666">
                  <c:v>1.00740356417178</c:v>
                </c:pt>
                <c:pt idx="667">
                  <c:v>1.00340732326758</c:v>
                </c:pt>
                <c:pt idx="668">
                  <c:v>1.0068072345419501</c:v>
                </c:pt>
                <c:pt idx="669">
                  <c:v>1.00900484456022</c:v>
                </c:pt>
                <c:pt idx="670">
                  <c:v>1.0047555487808999</c:v>
                </c:pt>
                <c:pt idx="671">
                  <c:v>1.0068650129113601</c:v>
                </c:pt>
                <c:pt idx="672">
                  <c:v>1.00793748709084</c:v>
                </c:pt>
                <c:pt idx="673">
                  <c:v>1.0034033320390201</c:v>
                </c:pt>
                <c:pt idx="674">
                  <c:v>1.00763620462397</c:v>
                </c:pt>
                <c:pt idx="675">
                  <c:v>1.00714612383407</c:v>
                </c:pt>
                <c:pt idx="676">
                  <c:v>1.0104176069734701</c:v>
                </c:pt>
                <c:pt idx="677">
                  <c:v>1.00429723343391</c:v>
                </c:pt>
                <c:pt idx="678">
                  <c:v>1.0037002929216501</c:v>
                </c:pt>
                <c:pt idx="679">
                  <c:v>1.0055676923121599</c:v>
                </c:pt>
                <c:pt idx="680">
                  <c:v>1.00748264657909</c:v>
                </c:pt>
                <c:pt idx="681">
                  <c:v>1.00728122386998</c:v>
                </c:pt>
                <c:pt idx="682">
                  <c:v>1.00291407908355</c:v>
                </c:pt>
                <c:pt idx="683">
                  <c:v>1.0039499608028299</c:v>
                </c:pt>
                <c:pt idx="684">
                  <c:v>1.0105130260892199</c:v>
                </c:pt>
                <c:pt idx="685">
                  <c:v>1.02570916739347</c:v>
                </c:pt>
                <c:pt idx="686">
                  <c:v>1.0248293193947</c:v>
                </c:pt>
                <c:pt idx="687">
                  <c:v>0.99116814237242301</c:v>
                </c:pt>
                <c:pt idx="688">
                  <c:v>0.99365416530148998</c:v>
                </c:pt>
                <c:pt idx="689">
                  <c:v>1.0084679934926</c:v>
                </c:pt>
                <c:pt idx="690">
                  <c:v>1.0117578742703199</c:v>
                </c:pt>
                <c:pt idx="691">
                  <c:v>1.0054277991551701</c:v>
                </c:pt>
                <c:pt idx="692">
                  <c:v>0.99548346936049104</c:v>
                </c:pt>
                <c:pt idx="693">
                  <c:v>1.0055983691752901</c:v>
                </c:pt>
                <c:pt idx="694">
                  <c:v>1.0085132869233799</c:v>
                </c:pt>
                <c:pt idx="695">
                  <c:v>1.01265016622425</c:v>
                </c:pt>
                <c:pt idx="696">
                  <c:v>1.00621788531659</c:v>
                </c:pt>
                <c:pt idx="697">
                  <c:v>1.0014547510377101</c:v>
                </c:pt>
                <c:pt idx="698">
                  <c:v>1.0079254659363499</c:v>
                </c:pt>
                <c:pt idx="699">
                  <c:v>1.01036781401923</c:v>
                </c:pt>
                <c:pt idx="700">
                  <c:v>1.00599644103297</c:v>
                </c:pt>
                <c:pt idx="701">
                  <c:v>1.0005907798440901</c:v>
                </c:pt>
                <c:pt idx="702">
                  <c:v>1.0048164549010901</c:v>
                </c:pt>
                <c:pt idx="703">
                  <c:v>1.0144534741357001</c:v>
                </c:pt>
                <c:pt idx="704">
                  <c:v>1.0096032087458899</c:v>
                </c:pt>
                <c:pt idx="705">
                  <c:v>1.0057562916029901</c:v>
                </c:pt>
                <c:pt idx="706">
                  <c:v>1.0012557077000901</c:v>
                </c:pt>
                <c:pt idx="707">
                  <c:v>1.0037666589975001</c:v>
                </c:pt>
                <c:pt idx="708">
                  <c:v>1.0094481650540601</c:v>
                </c:pt>
                <c:pt idx="709">
                  <c:v>1.0072886536708301</c:v>
                </c:pt>
                <c:pt idx="710">
                  <c:v>1.0031485182030599</c:v>
                </c:pt>
                <c:pt idx="711">
                  <c:v>1.0023080643819</c:v>
                </c:pt>
                <c:pt idx="712">
                  <c:v>1.0119188057611099</c:v>
                </c:pt>
                <c:pt idx="713">
                  <c:v>1.0085130595317</c:v>
                </c:pt>
                <c:pt idx="714">
                  <c:v>1.0052683407593199</c:v>
                </c:pt>
                <c:pt idx="715">
                  <c:v>1.0173679412828001</c:v>
                </c:pt>
                <c:pt idx="716">
                  <c:v>1.0034138409754001</c:v>
                </c:pt>
                <c:pt idx="717">
                  <c:v>1.00488495428084</c:v>
                </c:pt>
                <c:pt idx="718">
                  <c:v>1.0039909843474699</c:v>
                </c:pt>
                <c:pt idx="719">
                  <c:v>1.00708004293353</c:v>
                </c:pt>
                <c:pt idx="720">
                  <c:v>1.00495008807502</c:v>
                </c:pt>
                <c:pt idx="721">
                  <c:v>1.0103696405207401</c:v>
                </c:pt>
                <c:pt idx="722">
                  <c:v>1.0085940201835399</c:v>
                </c:pt>
                <c:pt idx="723">
                  <c:v>1.00872094057524</c:v>
                </c:pt>
                <c:pt idx="724">
                  <c:v>1.0019291188991399</c:v>
                </c:pt>
                <c:pt idx="725">
                  <c:v>1.0046520788123601</c:v>
                </c:pt>
                <c:pt idx="726">
                  <c:v>1.0079510081001</c:v>
                </c:pt>
                <c:pt idx="727">
                  <c:v>1.0084661288060199</c:v>
                </c:pt>
                <c:pt idx="728">
                  <c:v>1.00478877739802</c:v>
                </c:pt>
                <c:pt idx="729">
                  <c:v>1.0019803379802401</c:v>
                </c:pt>
                <c:pt idx="730">
                  <c:v>1.0060718985266399</c:v>
                </c:pt>
                <c:pt idx="731">
                  <c:v>1.0135094580594699</c:v>
                </c:pt>
                <c:pt idx="732">
                  <c:v>1.0121765894180701</c:v>
                </c:pt>
                <c:pt idx="733">
                  <c:v>1.0043084180101201</c:v>
                </c:pt>
                <c:pt idx="734">
                  <c:v>1.00203023400195</c:v>
                </c:pt>
                <c:pt idx="735">
                  <c:v>1.0046530200472199</c:v>
                </c:pt>
                <c:pt idx="736">
                  <c:v>1.00740720132626</c:v>
                </c:pt>
                <c:pt idx="737">
                  <c:v>1.00789855267581</c:v>
                </c:pt>
                <c:pt idx="738">
                  <c:v>1.0058680394291299</c:v>
                </c:pt>
                <c:pt idx="739">
                  <c:v>1.00220791866159</c:v>
                </c:pt>
                <c:pt idx="740">
                  <c:v>1.0091489372169</c:v>
                </c:pt>
                <c:pt idx="741">
                  <c:v>1.0079176642841401</c:v>
                </c:pt>
                <c:pt idx="742">
                  <c:v>1.00817457499879</c:v>
                </c:pt>
                <c:pt idx="743">
                  <c:v>1.0031830695321799</c:v>
                </c:pt>
                <c:pt idx="744">
                  <c:v>1.00360650260398</c:v>
                </c:pt>
                <c:pt idx="745">
                  <c:v>1.00750547782431</c:v>
                </c:pt>
                <c:pt idx="746">
                  <c:v>1.00713941051028</c:v>
                </c:pt>
                <c:pt idx="747">
                  <c:v>1.0049969936193801</c:v>
                </c:pt>
                <c:pt idx="748">
                  <c:v>0.99824824401448398</c:v>
                </c:pt>
                <c:pt idx="749">
                  <c:v>1.0081977900397301</c:v>
                </c:pt>
                <c:pt idx="750">
                  <c:v>1.00867228983501</c:v>
                </c:pt>
                <c:pt idx="751">
                  <c:v>1.00796809863656</c:v>
                </c:pt>
                <c:pt idx="752">
                  <c:v>1.00527274280267</c:v>
                </c:pt>
                <c:pt idx="753">
                  <c:v>1.00311042857953</c:v>
                </c:pt>
                <c:pt idx="754">
                  <c:v>1.0066956115902199</c:v>
                </c:pt>
                <c:pt idx="755">
                  <c:v>1.0092757583346601</c:v>
                </c:pt>
                <c:pt idx="756">
                  <c:v>1.0046849128876201</c:v>
                </c:pt>
                <c:pt idx="757">
                  <c:v>1.00100281804099</c:v>
                </c:pt>
                <c:pt idx="758">
                  <c:v>1.0082266844246901</c:v>
                </c:pt>
                <c:pt idx="759">
                  <c:v>1.0117571523428901</c:v>
                </c:pt>
                <c:pt idx="760">
                  <c:v>1.0111872575166301</c:v>
                </c:pt>
                <c:pt idx="761">
                  <c:v>1.0044266625682501</c:v>
                </c:pt>
                <c:pt idx="762">
                  <c:v>1.0021167898733201</c:v>
                </c:pt>
                <c:pt idx="763">
                  <c:v>1.00600239315521</c:v>
                </c:pt>
                <c:pt idx="764">
                  <c:v>1.0097513433836101</c:v>
                </c:pt>
                <c:pt idx="765">
                  <c:v>1.0055440769150801</c:v>
                </c:pt>
                <c:pt idx="766">
                  <c:v>1.0053910102691399</c:v>
                </c:pt>
                <c:pt idx="767">
                  <c:v>1.0030442536438799</c:v>
                </c:pt>
                <c:pt idx="768">
                  <c:v>1.0114707614133001</c:v>
                </c:pt>
                <c:pt idx="769">
                  <c:v>1.00938537186597</c:v>
                </c:pt>
                <c:pt idx="770">
                  <c:v>1.0057752833183</c:v>
                </c:pt>
                <c:pt idx="771">
                  <c:v>1.0044995052507499</c:v>
                </c:pt>
                <c:pt idx="772">
                  <c:v>1.0037091830012299</c:v>
                </c:pt>
                <c:pt idx="773">
                  <c:v>1.0090316872620999</c:v>
                </c:pt>
                <c:pt idx="774">
                  <c:v>1.00733371390617</c:v>
                </c:pt>
                <c:pt idx="775">
                  <c:v>1.0052668426870499</c:v>
                </c:pt>
                <c:pt idx="776">
                  <c:v>1.00116688312888</c:v>
                </c:pt>
                <c:pt idx="777">
                  <c:v>1.00798271062603</c:v>
                </c:pt>
                <c:pt idx="778">
                  <c:v>1.0109273767076401</c:v>
                </c:pt>
                <c:pt idx="779">
                  <c:v>1.00544466935232</c:v>
                </c:pt>
                <c:pt idx="780">
                  <c:v>1.00321057213578</c:v>
                </c:pt>
                <c:pt idx="781">
                  <c:v>1.00297491257808</c:v>
                </c:pt>
                <c:pt idx="782">
                  <c:v>1.0075668442823</c:v>
                </c:pt>
                <c:pt idx="783">
                  <c:v>1.00933451666036</c:v>
                </c:pt>
                <c:pt idx="784">
                  <c:v>1.0034179389118001</c:v>
                </c:pt>
                <c:pt idx="785">
                  <c:v>1.00120442530235</c:v>
                </c:pt>
                <c:pt idx="786">
                  <c:v>1.0057249388137901</c:v>
                </c:pt>
                <c:pt idx="787">
                  <c:v>1.01393516055022</c:v>
                </c:pt>
                <c:pt idx="788">
                  <c:v>1.0090743081592199</c:v>
                </c:pt>
                <c:pt idx="789">
                  <c:v>1.0050254382203501</c:v>
                </c:pt>
                <c:pt idx="790">
                  <c:v>1.00110819716003</c:v>
                </c:pt>
                <c:pt idx="791">
                  <c:v>1.0040767209227599</c:v>
                </c:pt>
                <c:pt idx="792">
                  <c:v>1.0073732763276</c:v>
                </c:pt>
                <c:pt idx="793">
                  <c:v>1.0043387521553699</c:v>
                </c:pt>
                <c:pt idx="794">
                  <c:v>1.0070501464867601</c:v>
                </c:pt>
                <c:pt idx="795">
                  <c:v>1.0038856314590801</c:v>
                </c:pt>
                <c:pt idx="796">
                  <c:v>1.0120718081643201</c:v>
                </c:pt>
                <c:pt idx="797">
                  <c:v>1.01209951722644</c:v>
                </c:pt>
                <c:pt idx="798">
                  <c:v>1.0039339367159601</c:v>
                </c:pt>
                <c:pt idx="799">
                  <c:v>1.00308684333412</c:v>
                </c:pt>
                <c:pt idx="800">
                  <c:v>1.0065922737697699</c:v>
                </c:pt>
                <c:pt idx="801">
                  <c:v>1.00736373915185</c:v>
                </c:pt>
                <c:pt idx="802">
                  <c:v>1.0088676431524599</c:v>
                </c:pt>
                <c:pt idx="803">
                  <c:v>1.00370308602395</c:v>
                </c:pt>
                <c:pt idx="804">
                  <c:v>0.99828133957717502</c:v>
                </c:pt>
                <c:pt idx="805">
                  <c:v>1.0083503446094499</c:v>
                </c:pt>
                <c:pt idx="806">
                  <c:v>1.01056435343822</c:v>
                </c:pt>
                <c:pt idx="807">
                  <c:v>1.00748282538513</c:v>
                </c:pt>
                <c:pt idx="808">
                  <c:v>1.0043865448287299</c:v>
                </c:pt>
                <c:pt idx="809">
                  <c:v>1.00347213321347</c:v>
                </c:pt>
                <c:pt idx="810">
                  <c:v>1.00744908348313</c:v>
                </c:pt>
                <c:pt idx="811">
                  <c:v>1.0106473523064301</c:v>
                </c:pt>
                <c:pt idx="812">
                  <c:v>1.00382133695743</c:v>
                </c:pt>
                <c:pt idx="813">
                  <c:v>1.00275324181426</c:v>
                </c:pt>
                <c:pt idx="814">
                  <c:v>1.0082968775365699</c:v>
                </c:pt>
                <c:pt idx="815">
                  <c:v>1.0092839990493301</c:v>
                </c:pt>
                <c:pt idx="816">
                  <c:v>1.0094247470995501</c:v>
                </c:pt>
                <c:pt idx="817">
                  <c:v>1.0060118989281399</c:v>
                </c:pt>
                <c:pt idx="818">
                  <c:v>1.0021627653455301</c:v>
                </c:pt>
                <c:pt idx="819">
                  <c:v>1.00633026487729</c:v>
                </c:pt>
                <c:pt idx="820">
                  <c:v>1.0074639989468599</c:v>
                </c:pt>
                <c:pt idx="821">
                  <c:v>1.00432585249261</c:v>
                </c:pt>
                <c:pt idx="822">
                  <c:v>1.0054204606248101</c:v>
                </c:pt>
                <c:pt idx="823">
                  <c:v>1.0092056420105899</c:v>
                </c:pt>
                <c:pt idx="824">
                  <c:v>1.0107906882406501</c:v>
                </c:pt>
                <c:pt idx="825">
                  <c:v>1.01006140915639</c:v>
                </c:pt>
                <c:pt idx="826">
                  <c:v>1.0046736550965201</c:v>
                </c:pt>
                <c:pt idx="827">
                  <c:v>1.0016259474774001</c:v>
                </c:pt>
                <c:pt idx="828">
                  <c:v>1.00603615129974</c:v>
                </c:pt>
                <c:pt idx="829">
                  <c:v>1.0096534230843801</c:v>
                </c:pt>
                <c:pt idx="830">
                  <c:v>1.0070236920559501</c:v>
                </c:pt>
                <c:pt idx="831">
                  <c:v>1.0035210530596801</c:v>
                </c:pt>
                <c:pt idx="832">
                  <c:v>0.99952204776182896</c:v>
                </c:pt>
                <c:pt idx="833">
                  <c:v>1.01202702109825</c:v>
                </c:pt>
                <c:pt idx="834">
                  <c:v>1.0093068824445799</c:v>
                </c:pt>
                <c:pt idx="835">
                  <c:v>1.0083458653125901</c:v>
                </c:pt>
                <c:pt idx="836">
                  <c:v>1.0039790184172199</c:v>
                </c:pt>
                <c:pt idx="837">
                  <c:v>1.03895784942701</c:v>
                </c:pt>
                <c:pt idx="838">
                  <c:v>1.00895283164923</c:v>
                </c:pt>
                <c:pt idx="839">
                  <c:v>0.99454014825244696</c:v>
                </c:pt>
                <c:pt idx="840">
                  <c:v>0.99411286493737705</c:v>
                </c:pt>
                <c:pt idx="841">
                  <c:v>0.999045064119232</c:v>
                </c:pt>
                <c:pt idx="842">
                  <c:v>1.0152587502060699</c:v>
                </c:pt>
                <c:pt idx="843">
                  <c:v>1.0158220971498899</c:v>
                </c:pt>
                <c:pt idx="844">
                  <c:v>1.0052124406721199</c:v>
                </c:pt>
                <c:pt idx="845">
                  <c:v>1.00171948783829</c:v>
                </c:pt>
                <c:pt idx="846">
                  <c:v>1.0028595041908901</c:v>
                </c:pt>
                <c:pt idx="847">
                  <c:v>1.0082916438659999</c:v>
                </c:pt>
                <c:pt idx="848">
                  <c:v>1.0102734284588499</c:v>
                </c:pt>
                <c:pt idx="849">
                  <c:v>1.0056109175725001</c:v>
                </c:pt>
                <c:pt idx="850">
                  <c:v>1.00082772967629</c:v>
                </c:pt>
                <c:pt idx="851">
                  <c:v>1.00385285438504</c:v>
                </c:pt>
                <c:pt idx="852">
                  <c:v>1.01122096508874</c:v>
                </c:pt>
                <c:pt idx="853">
                  <c:v>1.01009121254518</c:v>
                </c:pt>
                <c:pt idx="854">
                  <c:v>1.00645590511905</c:v>
                </c:pt>
                <c:pt idx="855">
                  <c:v>1.00238652188564</c:v>
                </c:pt>
                <c:pt idx="856">
                  <c:v>1.00737989533492</c:v>
                </c:pt>
                <c:pt idx="857">
                  <c:v>1.0086015310101399</c:v>
                </c:pt>
                <c:pt idx="858">
                  <c:v>1.00555867760514</c:v>
                </c:pt>
                <c:pt idx="859">
                  <c:v>1.00494825050447</c:v>
                </c:pt>
                <c:pt idx="860">
                  <c:v>1.0039742258036299</c:v>
                </c:pt>
                <c:pt idx="861">
                  <c:v>1.01055703225597</c:v>
                </c:pt>
                <c:pt idx="862">
                  <c:v>1.0105426665025099</c:v>
                </c:pt>
                <c:pt idx="863">
                  <c:v>1.0032127368998101</c:v>
                </c:pt>
                <c:pt idx="864">
                  <c:v>1.0009598631608601</c:v>
                </c:pt>
                <c:pt idx="865">
                  <c:v>1.00639839396682</c:v>
                </c:pt>
                <c:pt idx="866">
                  <c:v>1.00932425344188</c:v>
                </c:pt>
                <c:pt idx="867">
                  <c:v>1.00625446469867</c:v>
                </c:pt>
                <c:pt idx="868">
                  <c:v>1.00481656140661</c:v>
                </c:pt>
                <c:pt idx="869">
                  <c:v>0.99998908987748503</c:v>
                </c:pt>
                <c:pt idx="870">
                  <c:v>1.0101288189973601</c:v>
                </c:pt>
                <c:pt idx="871">
                  <c:v>1.0073269712794399</c:v>
                </c:pt>
                <c:pt idx="872">
                  <c:v>1.0086129996604201</c:v>
                </c:pt>
                <c:pt idx="873">
                  <c:v>1.0046496431005201</c:v>
                </c:pt>
                <c:pt idx="874">
                  <c:v>1.0005309296773399</c:v>
                </c:pt>
                <c:pt idx="875">
                  <c:v>0.98778422712098402</c:v>
                </c:pt>
                <c:pt idx="876">
                  <c:v>0.99462383122716302</c:v>
                </c:pt>
                <c:pt idx="877">
                  <c:v>1.01479250354198</c:v>
                </c:pt>
                <c:pt idx="878">
                  <c:v>1.0130957240685601</c:v>
                </c:pt>
                <c:pt idx="879">
                  <c:v>1.00785271508589</c:v>
                </c:pt>
                <c:pt idx="880">
                  <c:v>1.00513823102148</c:v>
                </c:pt>
                <c:pt idx="881">
                  <c:v>1.00780860533635</c:v>
                </c:pt>
                <c:pt idx="882">
                  <c:v>1.0054636232057299</c:v>
                </c:pt>
                <c:pt idx="883">
                  <c:v>1.0027693594571001</c:v>
                </c:pt>
                <c:pt idx="884">
                  <c:v>1.00823179054918</c:v>
                </c:pt>
                <c:pt idx="885">
                  <c:v>1.00983900241623</c:v>
                </c:pt>
                <c:pt idx="886">
                  <c:v>1.0032076900687099</c:v>
                </c:pt>
                <c:pt idx="887">
                  <c:v>1.00135756330144</c:v>
                </c:pt>
                <c:pt idx="888">
                  <c:v>1.0026919225170801</c:v>
                </c:pt>
                <c:pt idx="889">
                  <c:v>1.0145276439590001</c:v>
                </c:pt>
                <c:pt idx="890">
                  <c:v>1.0098228361202799</c:v>
                </c:pt>
                <c:pt idx="891">
                  <c:v>1.00502550043718</c:v>
                </c:pt>
                <c:pt idx="892">
                  <c:v>1.00367813582393</c:v>
                </c:pt>
                <c:pt idx="893">
                  <c:v>1.0077434681519899</c:v>
                </c:pt>
                <c:pt idx="894">
                  <c:v>1.0077376548259001</c:v>
                </c:pt>
                <c:pt idx="895">
                  <c:v>1.00740311428246</c:v>
                </c:pt>
                <c:pt idx="896">
                  <c:v>1.00358102722849</c:v>
                </c:pt>
                <c:pt idx="897">
                  <c:v>0.99985358706662597</c:v>
                </c:pt>
                <c:pt idx="898">
                  <c:v>1.01232434787325</c:v>
                </c:pt>
                <c:pt idx="899">
                  <c:v>1.01386233723667</c:v>
                </c:pt>
                <c:pt idx="900">
                  <c:v>1.0046660746909899</c:v>
                </c:pt>
                <c:pt idx="901">
                  <c:v>0.99813875006483899</c:v>
                </c:pt>
                <c:pt idx="902">
                  <c:v>1.0054854424212201</c:v>
                </c:pt>
                <c:pt idx="903">
                  <c:v>1.0095055938794999</c:v>
                </c:pt>
                <c:pt idx="904">
                  <c:v>1.00963059515993</c:v>
                </c:pt>
                <c:pt idx="905">
                  <c:v>1.0070158290603</c:v>
                </c:pt>
                <c:pt idx="906">
                  <c:v>0.99943176035385195</c:v>
                </c:pt>
                <c:pt idx="907">
                  <c:v>1.0068435674418299</c:v>
                </c:pt>
                <c:pt idx="908">
                  <c:v>1.0082586780013401</c:v>
                </c:pt>
                <c:pt idx="909">
                  <c:v>1.01098567532137</c:v>
                </c:pt>
                <c:pt idx="910">
                  <c:v>1.00388665294345</c:v>
                </c:pt>
                <c:pt idx="911">
                  <c:v>1.00104807756821</c:v>
                </c:pt>
                <c:pt idx="912">
                  <c:v>1.00921926528282</c:v>
                </c:pt>
                <c:pt idx="913">
                  <c:v>1.0097880541905799</c:v>
                </c:pt>
                <c:pt idx="914">
                  <c:v>1.0038076866960099</c:v>
                </c:pt>
                <c:pt idx="915">
                  <c:v>1.0014558825445099</c:v>
                </c:pt>
                <c:pt idx="916">
                  <c:v>1.0057848125767299</c:v>
                </c:pt>
                <c:pt idx="917">
                  <c:v>1.01151678194185</c:v>
                </c:pt>
                <c:pt idx="918">
                  <c:v>1.0126050948168299</c:v>
                </c:pt>
                <c:pt idx="919">
                  <c:v>1.00548092049377</c:v>
                </c:pt>
                <c:pt idx="920">
                  <c:v>1.0017013235900201</c:v>
                </c:pt>
                <c:pt idx="921">
                  <c:v>1.00612330260113</c:v>
                </c:pt>
                <c:pt idx="922">
                  <c:v>1.0078703352599501</c:v>
                </c:pt>
                <c:pt idx="923">
                  <c:v>1.0055447672754301</c:v>
                </c:pt>
                <c:pt idx="924">
                  <c:v>1.00453821590669</c:v>
                </c:pt>
                <c:pt idx="925">
                  <c:v>1.00456905702346</c:v>
                </c:pt>
                <c:pt idx="926">
                  <c:v>1.0099567479630001</c:v>
                </c:pt>
                <c:pt idx="927">
                  <c:v>1.01142921601366</c:v>
                </c:pt>
                <c:pt idx="928">
                  <c:v>1.00612752084912</c:v>
                </c:pt>
                <c:pt idx="929">
                  <c:v>1.0029032834296601</c:v>
                </c:pt>
                <c:pt idx="930">
                  <c:v>1.00327623202436</c:v>
                </c:pt>
                <c:pt idx="931">
                  <c:v>1.00874804322635</c:v>
                </c:pt>
                <c:pt idx="932">
                  <c:v>1.0085784098998001</c:v>
                </c:pt>
                <c:pt idx="933">
                  <c:v>1.0058441347609499</c:v>
                </c:pt>
                <c:pt idx="934">
                  <c:v>0.999517370444856</c:v>
                </c:pt>
                <c:pt idx="935">
                  <c:v>1.0111632145746801</c:v>
                </c:pt>
                <c:pt idx="936">
                  <c:v>1.0102261755517901</c:v>
                </c:pt>
                <c:pt idx="937">
                  <c:v>1.00595909813073</c:v>
                </c:pt>
                <c:pt idx="938">
                  <c:v>1.0011169394216599</c:v>
                </c:pt>
                <c:pt idx="939">
                  <c:v>1.0035381756834201</c:v>
                </c:pt>
                <c:pt idx="940">
                  <c:v>1.0106458311426401</c:v>
                </c:pt>
                <c:pt idx="941">
                  <c:v>1.01048092515049</c:v>
                </c:pt>
                <c:pt idx="942">
                  <c:v>1.0025986487752701</c:v>
                </c:pt>
                <c:pt idx="943">
                  <c:v>1.00430808308108</c:v>
                </c:pt>
                <c:pt idx="944">
                  <c:v>1.0038250520807901</c:v>
                </c:pt>
                <c:pt idx="945">
                  <c:v>1.0120193814957299</c:v>
                </c:pt>
                <c:pt idx="946">
                  <c:v>1.0092805472231201</c:v>
                </c:pt>
                <c:pt idx="947">
                  <c:v>1.0044116954765101</c:v>
                </c:pt>
                <c:pt idx="948">
                  <c:v>1.0029040022798801</c:v>
                </c:pt>
                <c:pt idx="949">
                  <c:v>1.00624446379843</c:v>
                </c:pt>
                <c:pt idx="950">
                  <c:v>1.0056746295875201</c:v>
                </c:pt>
                <c:pt idx="951">
                  <c:v>1.0082566423416199</c:v>
                </c:pt>
                <c:pt idx="952">
                  <c:v>1.00437485825313</c:v>
                </c:pt>
                <c:pt idx="953">
                  <c:v>0.99935452154128002</c:v>
                </c:pt>
                <c:pt idx="954">
                  <c:v>1.01045310043267</c:v>
                </c:pt>
                <c:pt idx="955">
                  <c:v>1.0116526955457601</c:v>
                </c:pt>
                <c:pt idx="956">
                  <c:v>1.00793200261724</c:v>
                </c:pt>
                <c:pt idx="957">
                  <c:v>1.0042913451050901</c:v>
                </c:pt>
                <c:pt idx="958">
                  <c:v>1.0044488691382001</c:v>
                </c:pt>
                <c:pt idx="959">
                  <c:v>1.0053398475311699</c:v>
                </c:pt>
                <c:pt idx="960">
                  <c:v>1.0095351707320599</c:v>
                </c:pt>
                <c:pt idx="961">
                  <c:v>1.0024477471993201</c:v>
                </c:pt>
                <c:pt idx="962">
                  <c:v>1.00341762350479</c:v>
                </c:pt>
                <c:pt idx="963">
                  <c:v>1.0032380422357401</c:v>
                </c:pt>
                <c:pt idx="964">
                  <c:v>1.00938326040013</c:v>
                </c:pt>
                <c:pt idx="965">
                  <c:v>1.0107819536349101</c:v>
                </c:pt>
                <c:pt idx="966">
                  <c:v>1.0063482790276901</c:v>
                </c:pt>
                <c:pt idx="967">
                  <c:v>1.0028453283098999</c:v>
                </c:pt>
                <c:pt idx="968">
                  <c:v>1.00343570987383</c:v>
                </c:pt>
                <c:pt idx="969">
                  <c:v>1.0069563647844899</c:v>
                </c:pt>
                <c:pt idx="970">
                  <c:v>1.0063702138780699</c:v>
                </c:pt>
                <c:pt idx="971">
                  <c:v>1.0039369393438</c:v>
                </c:pt>
                <c:pt idx="972">
                  <c:v>1.00161831741387</c:v>
                </c:pt>
                <c:pt idx="973">
                  <c:v>1.0053449461955799</c:v>
                </c:pt>
                <c:pt idx="974">
                  <c:v>1.01051482639346</c:v>
                </c:pt>
                <c:pt idx="975">
                  <c:v>1.0094425204477999</c:v>
                </c:pt>
                <c:pt idx="976">
                  <c:v>1.00534924484181</c:v>
                </c:pt>
                <c:pt idx="977">
                  <c:v>1.0030271593960001</c:v>
                </c:pt>
                <c:pt idx="978">
                  <c:v>1.0059970427779601</c:v>
                </c:pt>
                <c:pt idx="979">
                  <c:v>1.00815676849238</c:v>
                </c:pt>
                <c:pt idx="980">
                  <c:v>1.0073574081312899</c:v>
                </c:pt>
                <c:pt idx="981">
                  <c:v>1.0047760929824101</c:v>
                </c:pt>
                <c:pt idx="982">
                  <c:v>1.00384612856802</c:v>
                </c:pt>
                <c:pt idx="983">
                  <c:v>1.00825199956509</c:v>
                </c:pt>
                <c:pt idx="984">
                  <c:v>1.0089956738955801</c:v>
                </c:pt>
                <c:pt idx="985">
                  <c:v>1.0082688827217701</c:v>
                </c:pt>
                <c:pt idx="986">
                  <c:v>1.00398129345372</c:v>
                </c:pt>
                <c:pt idx="987">
                  <c:v>1.00410528214725</c:v>
                </c:pt>
                <c:pt idx="988">
                  <c:v>1.0054267328841</c:v>
                </c:pt>
                <c:pt idx="989">
                  <c:v>1.0086322858544601</c:v>
                </c:pt>
                <c:pt idx="990">
                  <c:v>1.0041700323998899</c:v>
                </c:pt>
                <c:pt idx="991">
                  <c:v>1.0051548008714899</c:v>
                </c:pt>
                <c:pt idx="992">
                  <c:v>1.00760579539322</c:v>
                </c:pt>
                <c:pt idx="993">
                  <c:v>1.00539889821155</c:v>
                </c:pt>
                <c:pt idx="994">
                  <c:v>1.00526401318907</c:v>
                </c:pt>
                <c:pt idx="995">
                  <c:v>1.0089758443282999</c:v>
                </c:pt>
                <c:pt idx="996">
                  <c:v>1.0058795417797299</c:v>
                </c:pt>
                <c:pt idx="997">
                  <c:v>1.0076302775219701</c:v>
                </c:pt>
                <c:pt idx="998">
                  <c:v>1.0069745129515399</c:v>
                </c:pt>
                <c:pt idx="999">
                  <c:v>1.0051004223131099</c:v>
                </c:pt>
                <c:pt idx="1000">
                  <c:v>1.0073855688315201</c:v>
                </c:pt>
                <c:pt idx="1001">
                  <c:v>1.0065565081151699</c:v>
                </c:pt>
                <c:pt idx="1002">
                  <c:v>1.0057013042971601</c:v>
                </c:pt>
                <c:pt idx="1003">
                  <c:v>1.00626537571408</c:v>
                </c:pt>
                <c:pt idx="1004">
                  <c:v>1.0064332904534701</c:v>
                </c:pt>
                <c:pt idx="1005">
                  <c:v>1.0042540472027</c:v>
                </c:pt>
                <c:pt idx="1006">
                  <c:v>1.0067042763463401</c:v>
                </c:pt>
                <c:pt idx="1007">
                  <c:v>1.0064839476365199</c:v>
                </c:pt>
                <c:pt idx="1008">
                  <c:v>1.00562935511102</c:v>
                </c:pt>
                <c:pt idx="1009">
                  <c:v>1.0052234635472801</c:v>
                </c:pt>
                <c:pt idx="1010">
                  <c:v>1.0049674730960201</c:v>
                </c:pt>
                <c:pt idx="1011">
                  <c:v>1.0052901972480399</c:v>
                </c:pt>
                <c:pt idx="1012">
                  <c:v>1.00679927590161</c:v>
                </c:pt>
                <c:pt idx="1013">
                  <c:v>1.00564332910381</c:v>
                </c:pt>
                <c:pt idx="1014">
                  <c:v>1.00407845950453</c:v>
                </c:pt>
                <c:pt idx="1015">
                  <c:v>1.0076384328885</c:v>
                </c:pt>
                <c:pt idx="1016">
                  <c:v>1.00815835976101</c:v>
                </c:pt>
                <c:pt idx="1017">
                  <c:v>1.00682955251572</c:v>
                </c:pt>
                <c:pt idx="1018">
                  <c:v>1.0062104820101001</c:v>
                </c:pt>
                <c:pt idx="1019">
                  <c:v>1.0037381286157301</c:v>
                </c:pt>
                <c:pt idx="1020">
                  <c:v>1.0052635004326</c:v>
                </c:pt>
                <c:pt idx="1021">
                  <c:v>1.00468142643576</c:v>
                </c:pt>
                <c:pt idx="1022">
                  <c:v>1.00760722628612</c:v>
                </c:pt>
                <c:pt idx="1023">
                  <c:v>1.0075596923205099</c:v>
                </c:pt>
                <c:pt idx="1024">
                  <c:v>1.0056410408316701</c:v>
                </c:pt>
                <c:pt idx="1025">
                  <c:v>1.0046618253830499</c:v>
                </c:pt>
                <c:pt idx="1026">
                  <c:v>1.0054372095839701</c:v>
                </c:pt>
                <c:pt idx="1027">
                  <c:v>1.0099653705949501</c:v>
                </c:pt>
                <c:pt idx="1028">
                  <c:v>1.0057070394533401</c:v>
                </c:pt>
                <c:pt idx="1029">
                  <c:v>1.00502116934769</c:v>
                </c:pt>
                <c:pt idx="1030">
                  <c:v>1.0040140479480399</c:v>
                </c:pt>
                <c:pt idx="1031">
                  <c:v>1.00517183565846</c:v>
                </c:pt>
                <c:pt idx="1032">
                  <c:v>1.00726528104864</c:v>
                </c:pt>
                <c:pt idx="1033">
                  <c:v>1.0047101608215201</c:v>
                </c:pt>
                <c:pt idx="1034">
                  <c:v>1.00775554919683</c:v>
                </c:pt>
                <c:pt idx="1035">
                  <c:v>1.00627355852422</c:v>
                </c:pt>
                <c:pt idx="1036">
                  <c:v>1.00675600267195</c:v>
                </c:pt>
                <c:pt idx="1037">
                  <c:v>1.0083487638570301</c:v>
                </c:pt>
                <c:pt idx="1038">
                  <c:v>1.0031107767729299</c:v>
                </c:pt>
                <c:pt idx="1039">
                  <c:v>1.0035494389376101</c:v>
                </c:pt>
                <c:pt idx="1040">
                  <c:v>1.0079814429775</c:v>
                </c:pt>
                <c:pt idx="1041">
                  <c:v>1.0075161207102299</c:v>
                </c:pt>
                <c:pt idx="1042">
                  <c:v>1.0071238771342901</c:v>
                </c:pt>
                <c:pt idx="1043">
                  <c:v>1.0059427949764299</c:v>
                </c:pt>
                <c:pt idx="1044">
                  <c:v>1.00427683090172</c:v>
                </c:pt>
                <c:pt idx="1045">
                  <c:v>1.0071879669063799</c:v>
                </c:pt>
                <c:pt idx="1046">
                  <c:v>1.0061415699085301</c:v>
                </c:pt>
                <c:pt idx="1047">
                  <c:v>1.0071912033631001</c:v>
                </c:pt>
                <c:pt idx="1048">
                  <c:v>1.0074681950915401</c:v>
                </c:pt>
                <c:pt idx="1049">
                  <c:v>1.0042244752315099</c:v>
                </c:pt>
                <c:pt idx="1050">
                  <c:v>1.00467380298383</c:v>
                </c:pt>
                <c:pt idx="1051">
                  <c:v>1.0062108938791099</c:v>
                </c:pt>
                <c:pt idx="1052">
                  <c:v>1.0105334871620999</c:v>
                </c:pt>
                <c:pt idx="1053">
                  <c:v>1.0107653713186899</c:v>
                </c:pt>
                <c:pt idx="1054">
                  <c:v>1.0057979735518501</c:v>
                </c:pt>
                <c:pt idx="1055">
                  <c:v>1.0040361344115101</c:v>
                </c:pt>
                <c:pt idx="1056">
                  <c:v>1.00067411280097</c:v>
                </c:pt>
                <c:pt idx="1057">
                  <c:v>1.0067275132214299</c:v>
                </c:pt>
                <c:pt idx="1058">
                  <c:v>1.00639881386109</c:v>
                </c:pt>
                <c:pt idx="1059">
                  <c:v>1.0075109831768601</c:v>
                </c:pt>
                <c:pt idx="1060">
                  <c:v>1.0038776204528099</c:v>
                </c:pt>
                <c:pt idx="1061">
                  <c:v>1.0070449415284299</c:v>
                </c:pt>
                <c:pt idx="1062">
                  <c:v>1.0054452173703901</c:v>
                </c:pt>
                <c:pt idx="1063">
                  <c:v>1.0064502936648201</c:v>
                </c:pt>
                <c:pt idx="1064">
                  <c:v>1.0100206912073599</c:v>
                </c:pt>
                <c:pt idx="1065">
                  <c:v>1.00770123813956</c:v>
                </c:pt>
                <c:pt idx="1066">
                  <c:v>1.0032252407834401</c:v>
                </c:pt>
                <c:pt idx="1067">
                  <c:v>0.99807447515353298</c:v>
                </c:pt>
                <c:pt idx="1068">
                  <c:v>1.0027802123685901</c:v>
                </c:pt>
                <c:pt idx="1069">
                  <c:v>1.00884691515958</c:v>
                </c:pt>
                <c:pt idx="1070">
                  <c:v>1.00641773197316</c:v>
                </c:pt>
                <c:pt idx="1071">
                  <c:v>1.0073782923663801</c:v>
                </c:pt>
                <c:pt idx="1072">
                  <c:v>1.01083734373884</c:v>
                </c:pt>
                <c:pt idx="1073">
                  <c:v>1.0056116856311901</c:v>
                </c:pt>
                <c:pt idx="1074">
                  <c:v>1.0036850342552699</c:v>
                </c:pt>
                <c:pt idx="1075">
                  <c:v>1.0080260813867901</c:v>
                </c:pt>
                <c:pt idx="1076">
                  <c:v>1.00894225796177</c:v>
                </c:pt>
                <c:pt idx="1077">
                  <c:v>1.00619676816018</c:v>
                </c:pt>
                <c:pt idx="1078">
                  <c:v>1.0062688409510701</c:v>
                </c:pt>
                <c:pt idx="1079">
                  <c:v>1.0063759867768101</c:v>
                </c:pt>
                <c:pt idx="1080">
                  <c:v>1.0054914386791201</c:v>
                </c:pt>
                <c:pt idx="1081">
                  <c:v>1.0016583455505199</c:v>
                </c:pt>
                <c:pt idx="1082">
                  <c:v>1.00623837475073</c:v>
                </c:pt>
                <c:pt idx="1083">
                  <c:v>1.00683998493703</c:v>
                </c:pt>
                <c:pt idx="1084">
                  <c:v>1.00402847461016</c:v>
                </c:pt>
                <c:pt idx="1085">
                  <c:v>1.00521798465507</c:v>
                </c:pt>
                <c:pt idx="1086">
                  <c:v>1.0078979201367599</c:v>
                </c:pt>
                <c:pt idx="1087">
                  <c:v>1.0094458638272801</c:v>
                </c:pt>
                <c:pt idx="1088">
                  <c:v>1.0102832110383699</c:v>
                </c:pt>
                <c:pt idx="1089">
                  <c:v>1.0074477549560601</c:v>
                </c:pt>
                <c:pt idx="1090">
                  <c:v>1.01204983598734</c:v>
                </c:pt>
                <c:pt idx="1091">
                  <c:v>1.01794028486154</c:v>
                </c:pt>
                <c:pt idx="1092">
                  <c:v>1.0133546723798099</c:v>
                </c:pt>
                <c:pt idx="1093">
                  <c:v>1.00240641893296</c:v>
                </c:pt>
                <c:pt idx="1094">
                  <c:v>1.0011732752131399</c:v>
                </c:pt>
                <c:pt idx="1095">
                  <c:v>1.0062171617717499</c:v>
                </c:pt>
                <c:pt idx="1096">
                  <c:v>1.0015136023269999</c:v>
                </c:pt>
                <c:pt idx="1097">
                  <c:v>1.0054903369227399</c:v>
                </c:pt>
                <c:pt idx="1098">
                  <c:v>1.0114112028156499</c:v>
                </c:pt>
                <c:pt idx="1099">
                  <c:v>1.0068554152712299</c:v>
                </c:pt>
                <c:pt idx="1100">
                  <c:v>1.0027461170435901</c:v>
                </c:pt>
                <c:pt idx="1101">
                  <c:v>1.00607533861535</c:v>
                </c:pt>
                <c:pt idx="1102">
                  <c:v>1.0051657463548</c:v>
                </c:pt>
                <c:pt idx="1103">
                  <c:v>0.99870866643380996</c:v>
                </c:pt>
                <c:pt idx="1104">
                  <c:v>1.00629729275895</c:v>
                </c:pt>
                <c:pt idx="1105">
                  <c:v>1.00528765822574</c:v>
                </c:pt>
                <c:pt idx="1106">
                  <c:v>1.0109174897116999</c:v>
                </c:pt>
                <c:pt idx="1107">
                  <c:v>1.00718610674542</c:v>
                </c:pt>
                <c:pt idx="1108">
                  <c:v>1.00988377504592</c:v>
                </c:pt>
                <c:pt idx="1109">
                  <c:v>1.0119984839148699</c:v>
                </c:pt>
                <c:pt idx="1110">
                  <c:v>1.0096380490938299</c:v>
                </c:pt>
                <c:pt idx="1111">
                  <c:v>1.0025560141727701</c:v>
                </c:pt>
                <c:pt idx="1112">
                  <c:v>1.0062052159405701</c:v>
                </c:pt>
                <c:pt idx="1113">
                  <c:v>1.00070571675493</c:v>
                </c:pt>
                <c:pt idx="1114">
                  <c:v>1.0053328759893401</c:v>
                </c:pt>
                <c:pt idx="1115">
                  <c:v>1.00993894632349</c:v>
                </c:pt>
                <c:pt idx="1116">
                  <c:v>1.00408232310951</c:v>
                </c:pt>
                <c:pt idx="1117">
                  <c:v>1.00505110037749</c:v>
                </c:pt>
                <c:pt idx="1118">
                  <c:v>1.0112809571444501</c:v>
                </c:pt>
                <c:pt idx="1119">
                  <c:v>1.0112828471777799</c:v>
                </c:pt>
                <c:pt idx="1120">
                  <c:v>1.00624500851433</c:v>
                </c:pt>
                <c:pt idx="1121">
                  <c:v>1.00437668481502</c:v>
                </c:pt>
                <c:pt idx="1122">
                  <c:v>1.0073162940551501</c:v>
                </c:pt>
                <c:pt idx="1123">
                  <c:v>1.0112804100638999</c:v>
                </c:pt>
                <c:pt idx="1124">
                  <c:v>1.00496057174846</c:v>
                </c:pt>
                <c:pt idx="1125">
                  <c:v>1.00819337271627</c:v>
                </c:pt>
                <c:pt idx="1126">
                  <c:v>1.0045383461680299</c:v>
                </c:pt>
                <c:pt idx="1127">
                  <c:v>1.0042108313048601</c:v>
                </c:pt>
                <c:pt idx="1128">
                  <c:v>1.00542731030642</c:v>
                </c:pt>
                <c:pt idx="1129">
                  <c:v>1.0096796980448799</c:v>
                </c:pt>
                <c:pt idx="1130">
                  <c:v>1.0054882918035399</c:v>
                </c:pt>
                <c:pt idx="1131">
                  <c:v>1.00408466547797</c:v>
                </c:pt>
                <c:pt idx="1132">
                  <c:v>1.0070633298785101</c:v>
                </c:pt>
                <c:pt idx="1133">
                  <c:v>1.00863600576769</c:v>
                </c:pt>
                <c:pt idx="1134">
                  <c:v>1.0056489064007399</c:v>
                </c:pt>
                <c:pt idx="1135">
                  <c:v>1.00872414383616</c:v>
                </c:pt>
                <c:pt idx="1136">
                  <c:v>1.0123965153165</c:v>
                </c:pt>
                <c:pt idx="1137">
                  <c:v>1.02659038528227</c:v>
                </c:pt>
                <c:pt idx="1138">
                  <c:v>0.98533371243908996</c:v>
                </c:pt>
                <c:pt idx="1139">
                  <c:v>1.01284125743425</c:v>
                </c:pt>
                <c:pt idx="1140">
                  <c:v>1.0041529863551699</c:v>
                </c:pt>
                <c:pt idx="1141">
                  <c:v>1.0199727391361999</c:v>
                </c:pt>
                <c:pt idx="1142">
                  <c:v>0.996110553200798</c:v>
                </c:pt>
                <c:pt idx="1143">
                  <c:v>1.0314158379082601</c:v>
                </c:pt>
                <c:pt idx="1144">
                  <c:v>1.0007725757063901</c:v>
                </c:pt>
                <c:pt idx="1145">
                  <c:v>0.99522441830272601</c:v>
                </c:pt>
                <c:pt idx="1146">
                  <c:v>0.98646455821078505</c:v>
                </c:pt>
                <c:pt idx="1147">
                  <c:v>1.0217503880283101</c:v>
                </c:pt>
                <c:pt idx="1148">
                  <c:v>1.02452203399097</c:v>
                </c:pt>
                <c:pt idx="1149">
                  <c:v>1.00724881259647</c:v>
                </c:pt>
                <c:pt idx="1150">
                  <c:v>0.99056942831938799</c:v>
                </c:pt>
                <c:pt idx="1151">
                  <c:v>0.99878675522706095</c:v>
                </c:pt>
                <c:pt idx="1152">
                  <c:v>1.0008476618092299</c:v>
                </c:pt>
                <c:pt idx="1153">
                  <c:v>1.025540867311</c:v>
                </c:pt>
                <c:pt idx="1154">
                  <c:v>1.00778310358281</c:v>
                </c:pt>
                <c:pt idx="1155">
                  <c:v>0.98607493730902596</c:v>
                </c:pt>
                <c:pt idx="1156">
                  <c:v>1.01289733539041</c:v>
                </c:pt>
                <c:pt idx="1157">
                  <c:v>1.00151784776608</c:v>
                </c:pt>
                <c:pt idx="1158">
                  <c:v>0.99772553131109198</c:v>
                </c:pt>
                <c:pt idx="1159">
                  <c:v>1.0204521738200201</c:v>
                </c:pt>
                <c:pt idx="1160">
                  <c:v>1.00591159506489</c:v>
                </c:pt>
                <c:pt idx="1161">
                  <c:v>1.0042677528000199</c:v>
                </c:pt>
                <c:pt idx="1162">
                  <c:v>0.98178426328038104</c:v>
                </c:pt>
                <c:pt idx="1163">
                  <c:v>1.0014487138451</c:v>
                </c:pt>
                <c:pt idx="1164">
                  <c:v>1.01264845438336</c:v>
                </c:pt>
                <c:pt idx="1165">
                  <c:v>1.0231682904586099</c:v>
                </c:pt>
                <c:pt idx="1166">
                  <c:v>1.00802604768478</c:v>
                </c:pt>
                <c:pt idx="1167">
                  <c:v>1.02647994666238</c:v>
                </c:pt>
                <c:pt idx="1168">
                  <c:v>1.0372297845733101</c:v>
                </c:pt>
                <c:pt idx="1169">
                  <c:v>0.99843935549336205</c:v>
                </c:pt>
                <c:pt idx="1170">
                  <c:v>1.0003350245287801</c:v>
                </c:pt>
                <c:pt idx="1171">
                  <c:v>1.00975413954536</c:v>
                </c:pt>
                <c:pt idx="1172">
                  <c:v>1.0208194693446</c:v>
                </c:pt>
                <c:pt idx="1173">
                  <c:v>1.00689495629336</c:v>
                </c:pt>
                <c:pt idx="1174">
                  <c:v>1.00234654795136</c:v>
                </c:pt>
                <c:pt idx="1175">
                  <c:v>1.01626163471519</c:v>
                </c:pt>
                <c:pt idx="1176">
                  <c:v>1.00999994882772</c:v>
                </c:pt>
                <c:pt idx="1177">
                  <c:v>1.01281451499374</c:v>
                </c:pt>
                <c:pt idx="1178">
                  <c:v>1.03080145354622</c:v>
                </c:pt>
                <c:pt idx="1179">
                  <c:v>1.01180222093154</c:v>
                </c:pt>
                <c:pt idx="1180">
                  <c:v>1.0084112001802601</c:v>
                </c:pt>
                <c:pt idx="1181">
                  <c:v>1.0087573102198599</c:v>
                </c:pt>
                <c:pt idx="1182">
                  <c:v>1.0078060946288201</c:v>
                </c:pt>
                <c:pt idx="1183">
                  <c:v>1.0280389322438099</c:v>
                </c:pt>
                <c:pt idx="1184">
                  <c:v>0.98101340393849901</c:v>
                </c:pt>
                <c:pt idx="1185">
                  <c:v>1.0037221862427901</c:v>
                </c:pt>
                <c:pt idx="1186">
                  <c:v>0.98725492049926</c:v>
                </c:pt>
                <c:pt idx="1187">
                  <c:v>1.0051126488961299</c:v>
                </c:pt>
                <c:pt idx="1188">
                  <c:v>1.01333167121284</c:v>
                </c:pt>
                <c:pt idx="1189">
                  <c:v>0.99277166259870697</c:v>
                </c:pt>
                <c:pt idx="1190">
                  <c:v>1.0026220309343901</c:v>
                </c:pt>
                <c:pt idx="1191">
                  <c:v>1.0078519527023799</c:v>
                </c:pt>
                <c:pt idx="1192">
                  <c:v>1.0008865543676799</c:v>
                </c:pt>
                <c:pt idx="1193">
                  <c:v>0.94696059228459994</c:v>
                </c:pt>
                <c:pt idx="1194">
                  <c:v>0.95942316335337696</c:v>
                </c:pt>
                <c:pt idx="1195">
                  <c:v>1.0112451518583401</c:v>
                </c:pt>
                <c:pt idx="1196">
                  <c:v>1.0402609832921701</c:v>
                </c:pt>
                <c:pt idx="1197">
                  <c:v>1.0294487967810699</c:v>
                </c:pt>
                <c:pt idx="1198">
                  <c:v>1.01744243171493</c:v>
                </c:pt>
                <c:pt idx="1199">
                  <c:v>1.0116560026580199</c:v>
                </c:pt>
                <c:pt idx="1200">
                  <c:v>1.01129822862151</c:v>
                </c:pt>
                <c:pt idx="1201">
                  <c:v>1.0085698569925601</c:v>
                </c:pt>
                <c:pt idx="1202">
                  <c:v>0.97573898903395295</c:v>
                </c:pt>
                <c:pt idx="1203">
                  <c:v>1.0007555895612099</c:v>
                </c:pt>
                <c:pt idx="1204">
                  <c:v>0.99329088928369802</c:v>
                </c:pt>
                <c:pt idx="1205">
                  <c:v>0.99443024681020198</c:v>
                </c:pt>
                <c:pt idx="1206">
                  <c:v>0.99987101529997402</c:v>
                </c:pt>
                <c:pt idx="1207">
                  <c:v>1.0047251304660401</c:v>
                </c:pt>
                <c:pt idx="1208">
                  <c:v>1.00166959530376</c:v>
                </c:pt>
                <c:pt idx="1209">
                  <c:v>1.0012741014467501</c:v>
                </c:pt>
                <c:pt idx="1210">
                  <c:v>1.0038237143069499</c:v>
                </c:pt>
                <c:pt idx="1211">
                  <c:v>1.0019070410362401</c:v>
                </c:pt>
                <c:pt idx="1212">
                  <c:v>1.0014881544426799</c:v>
                </c:pt>
                <c:pt idx="1213">
                  <c:v>1.00650210024868</c:v>
                </c:pt>
                <c:pt idx="1214">
                  <c:v>1.0074944158877499</c:v>
                </c:pt>
                <c:pt idx="1215">
                  <c:v>0.99828277636549501</c:v>
                </c:pt>
                <c:pt idx="1216">
                  <c:v>0.99287911806725004</c:v>
                </c:pt>
                <c:pt idx="1217">
                  <c:v>1.0401418010718499</c:v>
                </c:pt>
                <c:pt idx="1218">
                  <c:v>0.998346172358065</c:v>
                </c:pt>
                <c:pt idx="1219">
                  <c:v>1.02176742433736</c:v>
                </c:pt>
                <c:pt idx="1220">
                  <c:v>1.0147136659398099</c:v>
                </c:pt>
                <c:pt idx="1221">
                  <c:v>0.99414087738207402</c:v>
                </c:pt>
                <c:pt idx="1222">
                  <c:v>1.0371496859248399</c:v>
                </c:pt>
                <c:pt idx="1223">
                  <c:v>1.00022159775222</c:v>
                </c:pt>
                <c:pt idx="1224">
                  <c:v>1.00244142813084</c:v>
                </c:pt>
                <c:pt idx="1225">
                  <c:v>1.0091764348735099</c:v>
                </c:pt>
                <c:pt idx="1226">
                  <c:v>1.00824847330259</c:v>
                </c:pt>
                <c:pt idx="1227">
                  <c:v>1.0060051819096201</c:v>
                </c:pt>
                <c:pt idx="1228">
                  <c:v>1.0042750885957501</c:v>
                </c:pt>
                <c:pt idx="1229">
                  <c:v>1.00543460691882</c:v>
                </c:pt>
                <c:pt idx="1230">
                  <c:v>1.00697377687058</c:v>
                </c:pt>
                <c:pt idx="1231">
                  <c:v>1.00854368318284</c:v>
                </c:pt>
                <c:pt idx="1232">
                  <c:v>1.00702053918478</c:v>
                </c:pt>
                <c:pt idx="1233">
                  <c:v>1.0070619526498901</c:v>
                </c:pt>
                <c:pt idx="1234">
                  <c:v>1.0046208254475899</c:v>
                </c:pt>
                <c:pt idx="1235">
                  <c:v>1.00456830031263</c:v>
                </c:pt>
                <c:pt idx="1236">
                  <c:v>1.00548414242145</c:v>
                </c:pt>
                <c:pt idx="1237">
                  <c:v>1.0137280334355001</c:v>
                </c:pt>
                <c:pt idx="1238">
                  <c:v>0.99967544945397202</c:v>
                </c:pt>
                <c:pt idx="1239">
                  <c:v>1.0088270757657101</c:v>
                </c:pt>
                <c:pt idx="1240">
                  <c:v>1.0020928213918101</c:v>
                </c:pt>
                <c:pt idx="1241">
                  <c:v>1.0032084025510399</c:v>
                </c:pt>
                <c:pt idx="1242">
                  <c:v>1.0046901112965101</c:v>
                </c:pt>
                <c:pt idx="1243">
                  <c:v>1.0065453835426399</c:v>
                </c:pt>
                <c:pt idx="1244">
                  <c:v>1.0063893954757299</c:v>
                </c:pt>
                <c:pt idx="1245">
                  <c:v>1.00298913982655</c:v>
                </c:pt>
                <c:pt idx="1246">
                  <c:v>1.0051153390198599</c:v>
                </c:pt>
                <c:pt idx="1247">
                  <c:v>1.0073897988385601</c:v>
                </c:pt>
                <c:pt idx="1248">
                  <c:v>1.00638467183279</c:v>
                </c:pt>
                <c:pt idx="1249">
                  <c:v>1.0086683767923901</c:v>
                </c:pt>
                <c:pt idx="1250">
                  <c:v>1.0116079419884001</c:v>
                </c:pt>
                <c:pt idx="1251">
                  <c:v>1.00767370269448</c:v>
                </c:pt>
                <c:pt idx="1252">
                  <c:v>1.00515492122856</c:v>
                </c:pt>
                <c:pt idx="1253">
                  <c:v>1.00810732198561</c:v>
                </c:pt>
                <c:pt idx="1254">
                  <c:v>1.00444148822567</c:v>
                </c:pt>
                <c:pt idx="1255">
                  <c:v>1.00696608252413</c:v>
                </c:pt>
                <c:pt idx="1256">
                  <c:v>1.0078858455628801</c:v>
                </c:pt>
                <c:pt idx="1257">
                  <c:v>1.00563345006717</c:v>
                </c:pt>
                <c:pt idx="1258">
                  <c:v>1.0064018258076599</c:v>
                </c:pt>
                <c:pt idx="1259">
                  <c:v>1.0053091336106501</c:v>
                </c:pt>
                <c:pt idx="1260">
                  <c:v>1.0052685008762601</c:v>
                </c:pt>
                <c:pt idx="1261">
                  <c:v>1.00684578800827</c:v>
                </c:pt>
                <c:pt idx="1262">
                  <c:v>1.0060708877892299</c:v>
                </c:pt>
                <c:pt idx="1263">
                  <c:v>1.0092710540295899</c:v>
                </c:pt>
                <c:pt idx="1264">
                  <c:v>1.0081103610562701</c:v>
                </c:pt>
                <c:pt idx="1265">
                  <c:v>1.0107528184017101</c:v>
                </c:pt>
                <c:pt idx="1266">
                  <c:v>1.0188394735619499</c:v>
                </c:pt>
                <c:pt idx="1267">
                  <c:v>0.99689825222487005</c:v>
                </c:pt>
                <c:pt idx="1268">
                  <c:v>0.98514140931238903</c:v>
                </c:pt>
                <c:pt idx="1269">
                  <c:v>1.0192957724429199</c:v>
                </c:pt>
                <c:pt idx="1270">
                  <c:v>1.0062594830479901</c:v>
                </c:pt>
                <c:pt idx="1271">
                  <c:v>1.00569828769169</c:v>
                </c:pt>
                <c:pt idx="1272">
                  <c:v>1.0037391655504899</c:v>
                </c:pt>
                <c:pt idx="1273">
                  <c:v>1.00244343776644</c:v>
                </c:pt>
                <c:pt idx="1274">
                  <c:v>1.01014841148714</c:v>
                </c:pt>
                <c:pt idx="1275">
                  <c:v>1.0155507344067101</c:v>
                </c:pt>
                <c:pt idx="1276">
                  <c:v>0.99335947442705796</c:v>
                </c:pt>
                <c:pt idx="1277">
                  <c:v>1.0202427261946101</c:v>
                </c:pt>
                <c:pt idx="1278">
                  <c:v>1.01894438976816</c:v>
                </c:pt>
                <c:pt idx="1279">
                  <c:v>0.98880888292278202</c:v>
                </c:pt>
                <c:pt idx="1280">
                  <c:v>1.0097017910101</c:v>
                </c:pt>
                <c:pt idx="1281">
                  <c:v>1.0255297024450301</c:v>
                </c:pt>
                <c:pt idx="1282">
                  <c:v>1.00455971714976</c:v>
                </c:pt>
                <c:pt idx="1283">
                  <c:v>1.0086879841779599</c:v>
                </c:pt>
                <c:pt idx="1284">
                  <c:v>1.0106407147418901</c:v>
                </c:pt>
                <c:pt idx="1285">
                  <c:v>1.02183887538153</c:v>
                </c:pt>
                <c:pt idx="1286">
                  <c:v>1.0231269802585601</c:v>
                </c:pt>
                <c:pt idx="1287">
                  <c:v>1.1064275340757701</c:v>
                </c:pt>
                <c:pt idx="1288">
                  <c:v>1.0438481471794601</c:v>
                </c:pt>
                <c:pt idx="1289">
                  <c:v>0.98907410926836004</c:v>
                </c:pt>
                <c:pt idx="1290">
                  <c:v>0.99710254603776804</c:v>
                </c:pt>
                <c:pt idx="1291">
                  <c:v>0.98172816941962104</c:v>
                </c:pt>
                <c:pt idx="1292">
                  <c:v>1.0385994311653599</c:v>
                </c:pt>
                <c:pt idx="1293">
                  <c:v>1.0350436062364701</c:v>
                </c:pt>
                <c:pt idx="1294">
                  <c:v>0.97608767642973504</c:v>
                </c:pt>
                <c:pt idx="1295">
                  <c:v>0.94063396361018103</c:v>
                </c:pt>
                <c:pt idx="1296">
                  <c:v>1.0093343619604001</c:v>
                </c:pt>
                <c:pt idx="1297">
                  <c:v>0.97062223175651596</c:v>
                </c:pt>
                <c:pt idx="1298">
                  <c:v>0.96497859473358305</c:v>
                </c:pt>
                <c:pt idx="1299">
                  <c:v>1.07632914031489</c:v>
                </c:pt>
                <c:pt idx="1300">
                  <c:v>1.0920382171224601</c:v>
                </c:pt>
                <c:pt idx="1301">
                  <c:v>0.99990335049193602</c:v>
                </c:pt>
                <c:pt idx="1302">
                  <c:v>0.98782003885778702</c:v>
                </c:pt>
                <c:pt idx="1303">
                  <c:v>0.98134598343397705</c:v>
                </c:pt>
                <c:pt idx="1304">
                  <c:v>0.898523739319112</c:v>
                </c:pt>
                <c:pt idx="1305">
                  <c:v>1.01689417455751</c:v>
                </c:pt>
                <c:pt idx="1306">
                  <c:v>1.1187387192553</c:v>
                </c:pt>
                <c:pt idx="1307">
                  <c:v>1.03139193810064</c:v>
                </c:pt>
                <c:pt idx="1308">
                  <c:v>1.0070270369726899</c:v>
                </c:pt>
                <c:pt idx="1309">
                  <c:v>1.0687615716730301</c:v>
                </c:pt>
                <c:pt idx="1310">
                  <c:v>1.0239440955994601</c:v>
                </c:pt>
                <c:pt idx="1311">
                  <c:v>0.96717991079478105</c:v>
                </c:pt>
                <c:pt idx="1312">
                  <c:v>1.01558134597481</c:v>
                </c:pt>
                <c:pt idx="1313">
                  <c:v>0.92415325891813005</c:v>
                </c:pt>
                <c:pt idx="1314">
                  <c:v>1.0693640477840101</c:v>
                </c:pt>
                <c:pt idx="1315">
                  <c:v>0.98846403862204302</c:v>
                </c:pt>
                <c:pt idx="1316">
                  <c:v>0.93652393424514302</c:v>
                </c:pt>
                <c:pt idx="1317">
                  <c:v>1.1664752810865699</c:v>
                </c:pt>
                <c:pt idx="1318">
                  <c:v>1.02953870687847</c:v>
                </c:pt>
                <c:pt idx="1319">
                  <c:v>0.96674183518351997</c:v>
                </c:pt>
                <c:pt idx="1320">
                  <c:v>0.95600572110108195</c:v>
                </c:pt>
                <c:pt idx="1321">
                  <c:v>0.999390465725984</c:v>
                </c:pt>
                <c:pt idx="1322">
                  <c:v>1.09957014149212</c:v>
                </c:pt>
                <c:pt idx="1323">
                  <c:v>1.03205309622422</c:v>
                </c:pt>
                <c:pt idx="1324">
                  <c:v>0.93071963624767295</c:v>
                </c:pt>
                <c:pt idx="1325">
                  <c:v>0.94013293232925299</c:v>
                </c:pt>
                <c:pt idx="1326">
                  <c:v>0.902128363948834</c:v>
                </c:pt>
                <c:pt idx="1327">
                  <c:v>0.91877526412393196</c:v>
                </c:pt>
                <c:pt idx="1328">
                  <c:v>0.98647841942791603</c:v>
                </c:pt>
                <c:pt idx="1329">
                  <c:v>1.0573681529978101</c:v>
                </c:pt>
                <c:pt idx="1330">
                  <c:v>1.03657299192387</c:v>
                </c:pt>
                <c:pt idx="1331">
                  <c:v>1.0062235005792699</c:v>
                </c:pt>
                <c:pt idx="1332">
                  <c:v>1.0034019640298699</c:v>
                </c:pt>
                <c:pt idx="1333">
                  <c:v>1.0507875255949699</c:v>
                </c:pt>
                <c:pt idx="1334">
                  <c:v>1.0405911902827201</c:v>
                </c:pt>
                <c:pt idx="1335">
                  <c:v>1.0102052500982199</c:v>
                </c:pt>
                <c:pt idx="1336">
                  <c:v>0.94357859958405199</c:v>
                </c:pt>
                <c:pt idx="1337">
                  <c:v>1.02863322481291</c:v>
                </c:pt>
                <c:pt idx="1338">
                  <c:v>1.0763175787127099</c:v>
                </c:pt>
                <c:pt idx="1339">
                  <c:v>1.0162659696880501</c:v>
                </c:pt>
                <c:pt idx="1340">
                  <c:v>0.97016015525427601</c:v>
                </c:pt>
                <c:pt idx="1341">
                  <c:v>1.01249776415012</c:v>
                </c:pt>
                <c:pt idx="1342">
                  <c:v>0.965409565403202</c:v>
                </c:pt>
                <c:pt idx="1343">
                  <c:v>0.97284427199526602</c:v>
                </c:pt>
                <c:pt idx="1344">
                  <c:v>1.0034280966511799</c:v>
                </c:pt>
                <c:pt idx="1345">
                  <c:v>0.98548040070262199</c:v>
                </c:pt>
                <c:pt idx="1346">
                  <c:v>0.963546217892012</c:v>
                </c:pt>
                <c:pt idx="1347">
                  <c:v>0.94012278242153002</c:v>
                </c:pt>
                <c:pt idx="1348">
                  <c:v>1.02558054354253</c:v>
                </c:pt>
                <c:pt idx="1349">
                  <c:v>1.0448288337220599</c:v>
                </c:pt>
                <c:pt idx="1350">
                  <c:v>1.00718332986105</c:v>
                </c:pt>
                <c:pt idx="1351">
                  <c:v>1.0264063288001499</c:v>
                </c:pt>
                <c:pt idx="1352">
                  <c:v>1.0817506881855901</c:v>
                </c:pt>
                <c:pt idx="1353">
                  <c:v>1.0399922130069099</c:v>
                </c:pt>
                <c:pt idx="1354">
                  <c:v>1.0262875544232199</c:v>
                </c:pt>
                <c:pt idx="1355">
                  <c:v>1.0340522990129699</c:v>
                </c:pt>
                <c:pt idx="1356">
                  <c:v>1.00307289866191</c:v>
                </c:pt>
                <c:pt idx="1357">
                  <c:v>0.97788252628370398</c:v>
                </c:pt>
                <c:pt idx="1358">
                  <c:v>0.97845719545466103</c:v>
                </c:pt>
                <c:pt idx="1359">
                  <c:v>1.0730602605352599</c:v>
                </c:pt>
                <c:pt idx="1360">
                  <c:v>0.95515560044895298</c:v>
                </c:pt>
                <c:pt idx="1361">
                  <c:v>0.97946155583054895</c:v>
                </c:pt>
                <c:pt idx="1362">
                  <c:v>0.96869552158611705</c:v>
                </c:pt>
                <c:pt idx="1363">
                  <c:v>1.04262431353436</c:v>
                </c:pt>
                <c:pt idx="1364">
                  <c:v>1.0893543820162499</c:v>
                </c:pt>
                <c:pt idx="1365">
                  <c:v>1.0007627875256</c:v>
                </c:pt>
                <c:pt idx="1366">
                  <c:v>0.99809752765999804</c:v>
                </c:pt>
                <c:pt idx="1367">
                  <c:v>1.0126829156364801</c:v>
                </c:pt>
                <c:pt idx="1368">
                  <c:v>1.00464968696457</c:v>
                </c:pt>
                <c:pt idx="1369">
                  <c:v>0.98970829505465896</c:v>
                </c:pt>
                <c:pt idx="1370">
                  <c:v>0.95118285033898697</c:v>
                </c:pt>
                <c:pt idx="1371">
                  <c:v>0.97481003248530396</c:v>
                </c:pt>
                <c:pt idx="1372">
                  <c:v>0.98435824124045401</c:v>
                </c:pt>
                <c:pt idx="1373">
                  <c:v>1.0169454998391001</c:v>
                </c:pt>
                <c:pt idx="1374">
                  <c:v>1.0507230696211101</c:v>
                </c:pt>
                <c:pt idx="1375">
                  <c:v>1.0949545319665099</c:v>
                </c:pt>
                <c:pt idx="1376">
                  <c:v>0.99185039741586001</c:v>
                </c:pt>
                <c:pt idx="1377">
                  <c:v>1.0074624511161701</c:v>
                </c:pt>
                <c:pt idx="1378">
                  <c:v>1.0138540047112301</c:v>
                </c:pt>
                <c:pt idx="1379">
                  <c:v>0.99123348259882704</c:v>
                </c:pt>
                <c:pt idx="1380">
                  <c:v>1.00780856191789</c:v>
                </c:pt>
                <c:pt idx="1381">
                  <c:v>1.0089292004447099</c:v>
                </c:pt>
                <c:pt idx="1382">
                  <c:v>1.01683114890182</c:v>
                </c:pt>
                <c:pt idx="1383">
                  <c:v>1.0120091327404099</c:v>
                </c:pt>
                <c:pt idx="1384">
                  <c:v>1.0144328608148501</c:v>
                </c:pt>
                <c:pt idx="1385">
                  <c:v>1.0976033915654599</c:v>
                </c:pt>
                <c:pt idx="1386">
                  <c:v>1.0984934308957</c:v>
                </c:pt>
                <c:pt idx="1387">
                  <c:v>0.90384261258086296</c:v>
                </c:pt>
                <c:pt idx="1388">
                  <c:v>0.87049595878269304</c:v>
                </c:pt>
                <c:pt idx="1389">
                  <c:v>0.89653537522286297</c:v>
                </c:pt>
                <c:pt idx="1390">
                  <c:v>0.98650835630571299</c:v>
                </c:pt>
                <c:pt idx="1391">
                  <c:v>1.41907035835578</c:v>
                </c:pt>
                <c:pt idx="1392">
                  <c:v>1.0546718347339099</c:v>
                </c:pt>
                <c:pt idx="1393">
                  <c:v>0.96547017280597502</c:v>
                </c:pt>
                <c:pt idx="1394">
                  <c:v>1.0144722329792999</c:v>
                </c:pt>
                <c:pt idx="1395">
                  <c:v>0.88066157261799505</c:v>
                </c:pt>
                <c:pt idx="1396">
                  <c:v>0.94532564153629095</c:v>
                </c:pt>
                <c:pt idx="1397">
                  <c:v>0.88097899243795796</c:v>
                </c:pt>
                <c:pt idx="1398">
                  <c:v>1.0205447090127899</c:v>
                </c:pt>
                <c:pt idx="1399">
                  <c:v>1.0628628476797899</c:v>
                </c:pt>
                <c:pt idx="1400">
                  <c:v>0.98331829629067702</c:v>
                </c:pt>
                <c:pt idx="1401">
                  <c:v>0.92891214933867705</c:v>
                </c:pt>
                <c:pt idx="1402">
                  <c:v>0.99266590622474804</c:v>
                </c:pt>
                <c:pt idx="1403">
                  <c:v>0.98316662927552601</c:v>
                </c:pt>
                <c:pt idx="1404">
                  <c:v>1.00284908437162</c:v>
                </c:pt>
                <c:pt idx="1405">
                  <c:v>1.05818859063685</c:v>
                </c:pt>
                <c:pt idx="1406">
                  <c:v>0.97182519472845497</c:v>
                </c:pt>
                <c:pt idx="1407">
                  <c:v>1.0492375127844</c:v>
                </c:pt>
                <c:pt idx="1408">
                  <c:v>1.0548619763277101</c:v>
                </c:pt>
                <c:pt idx="1409">
                  <c:v>0.96697641137361801</c:v>
                </c:pt>
                <c:pt idx="1410">
                  <c:v>1.03952738461716</c:v>
                </c:pt>
                <c:pt idx="1411">
                  <c:v>0.98101162289240995</c:v>
                </c:pt>
                <c:pt idx="1412">
                  <c:v>1.04007832855079</c:v>
                </c:pt>
                <c:pt idx="1413">
                  <c:v>1.0043098479772099</c:v>
                </c:pt>
                <c:pt idx="1414">
                  <c:v>1.01201757133856</c:v>
                </c:pt>
                <c:pt idx="1415">
                  <c:v>1.02870652234833</c:v>
                </c:pt>
                <c:pt idx="1416">
                  <c:v>0.98092337145365205</c:v>
                </c:pt>
                <c:pt idx="1417">
                  <c:v>0.99484689951770999</c:v>
                </c:pt>
                <c:pt idx="1418">
                  <c:v>1.0025661642056301</c:v>
                </c:pt>
                <c:pt idx="1419">
                  <c:v>1.02409916751944</c:v>
                </c:pt>
                <c:pt idx="1420">
                  <c:v>1.0312577265776</c:v>
                </c:pt>
                <c:pt idx="1421">
                  <c:v>1.0260300353951599</c:v>
                </c:pt>
                <c:pt idx="1422">
                  <c:v>1.0368200340599101</c:v>
                </c:pt>
                <c:pt idx="1423">
                  <c:v>0.99250005755465798</c:v>
                </c:pt>
                <c:pt idx="1424">
                  <c:v>0.99419466519439703</c:v>
                </c:pt>
                <c:pt idx="1425">
                  <c:v>1.00153741909377</c:v>
                </c:pt>
                <c:pt idx="1426">
                  <c:v>1.0201175535123399</c:v>
                </c:pt>
                <c:pt idx="1427">
                  <c:v>0.99105388505872904</c:v>
                </c:pt>
                <c:pt idx="1428">
                  <c:v>1.0156761753221299</c:v>
                </c:pt>
                <c:pt idx="1429">
                  <c:v>1.0204780691430899</c:v>
                </c:pt>
                <c:pt idx="1430">
                  <c:v>0.97710858733970796</c:v>
                </c:pt>
                <c:pt idx="1431">
                  <c:v>1.0035869372182</c:v>
                </c:pt>
                <c:pt idx="1432">
                  <c:v>1.0177310134583699</c:v>
                </c:pt>
                <c:pt idx="1433">
                  <c:v>0.98672370942731502</c:v>
                </c:pt>
                <c:pt idx="1434">
                  <c:v>0.99807434101724102</c:v>
                </c:pt>
                <c:pt idx="1435">
                  <c:v>1.0230856605724701</c:v>
                </c:pt>
                <c:pt idx="1436">
                  <c:v>1.0259372730454801</c:v>
                </c:pt>
                <c:pt idx="1437">
                  <c:v>0.99425552179105303</c:v>
                </c:pt>
                <c:pt idx="1438">
                  <c:v>1.1629340800582799</c:v>
                </c:pt>
                <c:pt idx="1439">
                  <c:v>0.94581633906853202</c:v>
                </c:pt>
                <c:pt idx="1440">
                  <c:v>1.02444336249107</c:v>
                </c:pt>
                <c:pt idx="1441">
                  <c:v>1.0514808950280601</c:v>
                </c:pt>
                <c:pt idx="1442">
                  <c:v>0.96570525122471995</c:v>
                </c:pt>
                <c:pt idx="1443">
                  <c:v>0.90472362699224296</c:v>
                </c:pt>
                <c:pt idx="1444">
                  <c:v>0.96118250142519801</c:v>
                </c:pt>
                <c:pt idx="1445">
                  <c:v>1.0055993255437301</c:v>
                </c:pt>
                <c:pt idx="1446">
                  <c:v>0.99368611616797797</c:v>
                </c:pt>
                <c:pt idx="1447">
                  <c:v>1.04378164020306</c:v>
                </c:pt>
                <c:pt idx="1448">
                  <c:v>0.99894354164837595</c:v>
                </c:pt>
                <c:pt idx="1449">
                  <c:v>1.0326258380342801</c:v>
                </c:pt>
                <c:pt idx="1450">
                  <c:v>1.00527195356878</c:v>
                </c:pt>
                <c:pt idx="1451">
                  <c:v>1.0025899867937</c:v>
                </c:pt>
                <c:pt idx="1452">
                  <c:v>1.0061294315946601</c:v>
                </c:pt>
                <c:pt idx="1453">
                  <c:v>1.0047304724725901</c:v>
                </c:pt>
                <c:pt idx="1454">
                  <c:v>0.97838245370253896</c:v>
                </c:pt>
                <c:pt idx="1455">
                  <c:v>0.93964111116106497</c:v>
                </c:pt>
                <c:pt idx="1456">
                  <c:v>0.96597545060627699</c:v>
                </c:pt>
                <c:pt idx="1457">
                  <c:v>1.04179988113025</c:v>
                </c:pt>
                <c:pt idx="1458">
                  <c:v>1.0120252461124699</c:v>
                </c:pt>
                <c:pt idx="1459">
                  <c:v>1.00917014808109</c:v>
                </c:pt>
                <c:pt idx="1460">
                  <c:v>0.97920040354056204</c:v>
                </c:pt>
                <c:pt idx="1461">
                  <c:v>0.97221126785128398</c:v>
                </c:pt>
                <c:pt idx="1462">
                  <c:v>1.05575915245903</c:v>
                </c:pt>
                <c:pt idx="1463">
                  <c:v>0.92745849124852997</c:v>
                </c:pt>
                <c:pt idx="1464">
                  <c:v>1.2745100985500299</c:v>
                </c:pt>
                <c:pt idx="1465">
                  <c:v>1.0689665463081599</c:v>
                </c:pt>
                <c:pt idx="1466">
                  <c:v>1.00097536925791</c:v>
                </c:pt>
                <c:pt idx="1467">
                  <c:v>0.984350011295271</c:v>
                </c:pt>
                <c:pt idx="1468">
                  <c:v>0.97800104330056803</c:v>
                </c:pt>
                <c:pt idx="1469">
                  <c:v>1.06662846383312</c:v>
                </c:pt>
                <c:pt idx="1470">
                  <c:v>1.0220802269117599</c:v>
                </c:pt>
                <c:pt idx="1471">
                  <c:v>1.06268234681912</c:v>
                </c:pt>
                <c:pt idx="1472">
                  <c:v>1.01859511135534</c:v>
                </c:pt>
                <c:pt idx="1473">
                  <c:v>0.99199386072949103</c:v>
                </c:pt>
                <c:pt idx="1474">
                  <c:v>1.01101752470964</c:v>
                </c:pt>
                <c:pt idx="1475">
                  <c:v>1.0539788230301399</c:v>
                </c:pt>
                <c:pt idx="1476">
                  <c:v>0.99079818067858805</c:v>
                </c:pt>
                <c:pt idx="1477">
                  <c:v>1.00970877561453</c:v>
                </c:pt>
                <c:pt idx="1478">
                  <c:v>1.00866655875269</c:v>
                </c:pt>
                <c:pt idx="1479">
                  <c:v>1.0141949222575499</c:v>
                </c:pt>
                <c:pt idx="1480">
                  <c:v>1.0029238195102399</c:v>
                </c:pt>
                <c:pt idx="1481">
                  <c:v>1.01051956904604</c:v>
                </c:pt>
                <c:pt idx="1482">
                  <c:v>1.0144484662248701</c:v>
                </c:pt>
                <c:pt idx="1483">
                  <c:v>0.99475005667403704</c:v>
                </c:pt>
                <c:pt idx="1484">
                  <c:v>1.0033816296270299</c:v>
                </c:pt>
                <c:pt idx="1485">
                  <c:v>1.00329491028411</c:v>
                </c:pt>
                <c:pt idx="1486">
                  <c:v>1.0044186335676999</c:v>
                </c:pt>
                <c:pt idx="1487">
                  <c:v>1.00605242002641</c:v>
                </c:pt>
                <c:pt idx="1488">
                  <c:v>1.00739038955313</c:v>
                </c:pt>
                <c:pt idx="1489">
                  <c:v>1.00701239227479</c:v>
                </c:pt>
                <c:pt idx="1490">
                  <c:v>1.0065484151778299</c:v>
                </c:pt>
                <c:pt idx="1491">
                  <c:v>1.00676406379102</c:v>
                </c:pt>
                <c:pt idx="1492">
                  <c:v>1.0083197720549799</c:v>
                </c:pt>
                <c:pt idx="1493">
                  <c:v>1.00720197213121</c:v>
                </c:pt>
                <c:pt idx="1494">
                  <c:v>1.00185086387596</c:v>
                </c:pt>
                <c:pt idx="1495">
                  <c:v>1.0056333778395601</c:v>
                </c:pt>
                <c:pt idx="1496">
                  <c:v>1.0086115745067601</c:v>
                </c:pt>
                <c:pt idx="1497">
                  <c:v>1.0098352578940799</c:v>
                </c:pt>
                <c:pt idx="1498">
                  <c:v>1.0197532893371799</c:v>
                </c:pt>
                <c:pt idx="1499">
                  <c:v>1.0103663884299601</c:v>
                </c:pt>
                <c:pt idx="1500">
                  <c:v>1.00871576381853</c:v>
                </c:pt>
                <c:pt idx="1501">
                  <c:v>1.00257518252448</c:v>
                </c:pt>
                <c:pt idx="1502">
                  <c:v>1.00438572211427</c:v>
                </c:pt>
                <c:pt idx="1503">
                  <c:v>1.0068572381713301</c:v>
                </c:pt>
                <c:pt idx="1504">
                  <c:v>1.00540591531381</c:v>
                </c:pt>
                <c:pt idx="1505">
                  <c:v>1.0079083705838501</c:v>
                </c:pt>
                <c:pt idx="1506">
                  <c:v>1.0059220027363001</c:v>
                </c:pt>
                <c:pt idx="1507">
                  <c:v>1.0051569813805199</c:v>
                </c:pt>
                <c:pt idx="1508">
                  <c:v>1.0075786351263101</c:v>
                </c:pt>
                <c:pt idx="1509">
                  <c:v>1.0085886759398</c:v>
                </c:pt>
                <c:pt idx="1510">
                  <c:v>1.0054771841513901</c:v>
                </c:pt>
                <c:pt idx="1511">
                  <c:v>1.0058978289866201</c:v>
                </c:pt>
                <c:pt idx="1512">
                  <c:v>1.0045864573977701</c:v>
                </c:pt>
                <c:pt idx="1513">
                  <c:v>1.0088575048880799</c:v>
                </c:pt>
                <c:pt idx="1514">
                  <c:v>1.00826780353882</c:v>
                </c:pt>
                <c:pt idx="1515">
                  <c:v>1.0044605687397601</c:v>
                </c:pt>
                <c:pt idx="1516">
                  <c:v>1.0062420346661101</c:v>
                </c:pt>
                <c:pt idx="1517">
                  <c:v>1.00739199579359</c:v>
                </c:pt>
                <c:pt idx="1518">
                  <c:v>1.00621597446125</c:v>
                </c:pt>
                <c:pt idx="1519">
                  <c:v>1.0077745803645799</c:v>
                </c:pt>
                <c:pt idx="1520">
                  <c:v>1.00654755339875</c:v>
                </c:pt>
                <c:pt idx="1521">
                  <c:v>1.0063750392776001</c:v>
                </c:pt>
                <c:pt idx="1522">
                  <c:v>1.00595462799721</c:v>
                </c:pt>
                <c:pt idx="1523">
                  <c:v>1.0055973866776899</c:v>
                </c:pt>
                <c:pt idx="1524">
                  <c:v>1.00675072672633</c:v>
                </c:pt>
                <c:pt idx="1525">
                  <c:v>1.0053087037850601</c:v>
                </c:pt>
                <c:pt idx="1526">
                  <c:v>1.00641700675118</c:v>
                </c:pt>
                <c:pt idx="1527">
                  <c:v>1.00654200323484</c:v>
                </c:pt>
                <c:pt idx="1528">
                  <c:v>1.0078931559292399</c:v>
                </c:pt>
                <c:pt idx="1529">
                  <c:v>1.0058922944480699</c:v>
                </c:pt>
                <c:pt idx="1530">
                  <c:v>1.0060735918455499</c:v>
                </c:pt>
                <c:pt idx="1531">
                  <c:v>1.0067847457197601</c:v>
                </c:pt>
                <c:pt idx="1532">
                  <c:v>1.00699015642955</c:v>
                </c:pt>
                <c:pt idx="1533">
                  <c:v>1.0050497899363</c:v>
                </c:pt>
                <c:pt idx="1534">
                  <c:v>1.00520729680847</c:v>
                </c:pt>
                <c:pt idx="1535">
                  <c:v>1.0057933824896601</c:v>
                </c:pt>
                <c:pt idx="1536">
                  <c:v>1.00682636708024</c:v>
                </c:pt>
                <c:pt idx="1537">
                  <c:v>1.0051684556302001</c:v>
                </c:pt>
                <c:pt idx="1538">
                  <c:v>1.0057842870089</c:v>
                </c:pt>
                <c:pt idx="1539">
                  <c:v>1.0065930530924601</c:v>
                </c:pt>
                <c:pt idx="1540">
                  <c:v>1.00656364530466</c:v>
                </c:pt>
                <c:pt idx="1541">
                  <c:v>1.0078789718041501</c:v>
                </c:pt>
                <c:pt idx="1542">
                  <c:v>1.0061614187201799</c:v>
                </c:pt>
                <c:pt idx="1543">
                  <c:v>1.0077959587123799</c:v>
                </c:pt>
                <c:pt idx="1544">
                  <c:v>1.00614792663157</c:v>
                </c:pt>
                <c:pt idx="1545">
                  <c:v>1.0058528156867701</c:v>
                </c:pt>
                <c:pt idx="1546">
                  <c:v>1.00635240874855</c:v>
                </c:pt>
                <c:pt idx="1547">
                  <c:v>1.0086734955703001</c:v>
                </c:pt>
                <c:pt idx="1548">
                  <c:v>1.00636664210466</c:v>
                </c:pt>
                <c:pt idx="1549">
                  <c:v>1.0050150749764899</c:v>
                </c:pt>
                <c:pt idx="1550">
                  <c:v>1.0056903613607899</c:v>
                </c:pt>
                <c:pt idx="1551">
                  <c:v>1.00604264906563</c:v>
                </c:pt>
                <c:pt idx="1552">
                  <c:v>1.00773351273191</c:v>
                </c:pt>
                <c:pt idx="1553">
                  <c:v>1.00716315012117</c:v>
                </c:pt>
                <c:pt idx="1554">
                  <c:v>1.00646208462366</c:v>
                </c:pt>
                <c:pt idx="1555">
                  <c:v>1.00782884282303</c:v>
                </c:pt>
                <c:pt idx="1556">
                  <c:v>1.0072646289918099</c:v>
                </c:pt>
                <c:pt idx="1557">
                  <c:v>1.00432838962712</c:v>
                </c:pt>
                <c:pt idx="1558">
                  <c:v>1.00669194388353</c:v>
                </c:pt>
                <c:pt idx="1559">
                  <c:v>1.0071593065319899</c:v>
                </c:pt>
                <c:pt idx="1560">
                  <c:v>1.0070368032549799</c:v>
                </c:pt>
                <c:pt idx="1561">
                  <c:v>1.0069353928539799</c:v>
                </c:pt>
                <c:pt idx="1562">
                  <c:v>1.0056344770163801</c:v>
                </c:pt>
                <c:pt idx="1563">
                  <c:v>1.0046748407375401</c:v>
                </c:pt>
                <c:pt idx="1564">
                  <c:v>1.0081176951492301</c:v>
                </c:pt>
                <c:pt idx="1565">
                  <c:v>1.0069063694371001</c:v>
                </c:pt>
                <c:pt idx="1566">
                  <c:v>1.00978634210857</c:v>
                </c:pt>
                <c:pt idx="1567">
                  <c:v>1.0081120720857399</c:v>
                </c:pt>
                <c:pt idx="1568">
                  <c:v>1.00785257802419</c:v>
                </c:pt>
                <c:pt idx="1569">
                  <c:v>1.0042905463868499</c:v>
                </c:pt>
                <c:pt idx="1570">
                  <c:v>1.00436450504038</c:v>
                </c:pt>
                <c:pt idx="1571">
                  <c:v>1.00104277497717</c:v>
                </c:pt>
                <c:pt idx="1572">
                  <c:v>1.0027694048040201</c:v>
                </c:pt>
                <c:pt idx="1573">
                  <c:v>1.00474466100547</c:v>
                </c:pt>
                <c:pt idx="1574">
                  <c:v>1.01479368136977</c:v>
                </c:pt>
                <c:pt idx="1575">
                  <c:v>1.0179945336253</c:v>
                </c:pt>
                <c:pt idx="1576">
                  <c:v>1.0130294253682901</c:v>
                </c:pt>
                <c:pt idx="1577">
                  <c:v>1.0124484905312501</c:v>
                </c:pt>
                <c:pt idx="1578">
                  <c:v>1.0073056700232601</c:v>
                </c:pt>
                <c:pt idx="1579">
                  <c:v>1.01052817068947</c:v>
                </c:pt>
                <c:pt idx="1580">
                  <c:v>1.00495805620583</c:v>
                </c:pt>
                <c:pt idx="1581">
                  <c:v>1.00524335313396</c:v>
                </c:pt>
                <c:pt idx="1582">
                  <c:v>1.00519355247136</c:v>
                </c:pt>
                <c:pt idx="1583">
                  <c:v>1.0050171978453899</c:v>
                </c:pt>
                <c:pt idx="1584">
                  <c:v>1.0084727294706599</c:v>
                </c:pt>
                <c:pt idx="1585">
                  <c:v>1.0074562014911601</c:v>
                </c:pt>
                <c:pt idx="1586">
                  <c:v>1.00775491869899</c:v>
                </c:pt>
                <c:pt idx="1587">
                  <c:v>1.0067302361144199</c:v>
                </c:pt>
                <c:pt idx="1588">
                  <c:v>1.0067987299897601</c:v>
                </c:pt>
                <c:pt idx="1589">
                  <c:v>1.0073637126683701</c:v>
                </c:pt>
                <c:pt idx="1590">
                  <c:v>1.0052086025462601</c:v>
                </c:pt>
                <c:pt idx="1591">
                  <c:v>1.00423036767915</c:v>
                </c:pt>
                <c:pt idx="1592">
                  <c:v>1.0053672643054401</c:v>
                </c:pt>
                <c:pt idx="1593">
                  <c:v>1.0054810196786399</c:v>
                </c:pt>
                <c:pt idx="1594">
                  <c:v>1.00780089320609</c:v>
                </c:pt>
                <c:pt idx="1595">
                  <c:v>1.00588405299468</c:v>
                </c:pt>
                <c:pt idx="1596">
                  <c:v>1.0067501226903299</c:v>
                </c:pt>
                <c:pt idx="1597">
                  <c:v>1.00769443742287</c:v>
                </c:pt>
                <c:pt idx="1598">
                  <c:v>1.0054484175893901</c:v>
                </c:pt>
                <c:pt idx="1599">
                  <c:v>1.00657963822839</c:v>
                </c:pt>
                <c:pt idx="1600">
                  <c:v>1.0053505505817399</c:v>
                </c:pt>
                <c:pt idx="1601">
                  <c:v>1.0041816289999499</c:v>
                </c:pt>
                <c:pt idx="1602">
                  <c:v>1.00730181708711</c:v>
                </c:pt>
                <c:pt idx="1603">
                  <c:v>1.0078996978167001</c:v>
                </c:pt>
                <c:pt idx="1604">
                  <c:v>1.00622988769664</c:v>
                </c:pt>
                <c:pt idx="1605">
                  <c:v>1.00752353951657</c:v>
                </c:pt>
                <c:pt idx="1606">
                  <c:v>1.00767922763248</c:v>
                </c:pt>
                <c:pt idx="1607">
                  <c:v>1.00606011729817</c:v>
                </c:pt>
                <c:pt idx="1608">
                  <c:v>1.0066215330127799</c:v>
                </c:pt>
                <c:pt idx="1609">
                  <c:v>1.0050236335226199</c:v>
                </c:pt>
                <c:pt idx="1610">
                  <c:v>1.0068659515963401</c:v>
                </c:pt>
                <c:pt idx="1611">
                  <c:v>1.00509086138418</c:v>
                </c:pt>
                <c:pt idx="1612">
                  <c:v>1.0067957782763099</c:v>
                </c:pt>
                <c:pt idx="1613">
                  <c:v>1.0069453212091499</c:v>
                </c:pt>
                <c:pt idx="1614">
                  <c:v>1.0046269203246501</c:v>
                </c:pt>
                <c:pt idx="1615">
                  <c:v>1.00224882595641</c:v>
                </c:pt>
                <c:pt idx="1616">
                  <c:v>1.0085491549299901</c:v>
                </c:pt>
                <c:pt idx="1617">
                  <c:v>1.0063819482612</c:v>
                </c:pt>
                <c:pt idx="1618">
                  <c:v>1.00311695873412</c:v>
                </c:pt>
                <c:pt idx="1619">
                  <c:v>1.0058978456354299</c:v>
                </c:pt>
                <c:pt idx="1620">
                  <c:v>1.0069758955377199</c:v>
                </c:pt>
                <c:pt idx="1621">
                  <c:v>1.0077700659520501</c:v>
                </c:pt>
                <c:pt idx="1622">
                  <c:v>1.0067050599063301</c:v>
                </c:pt>
                <c:pt idx="1623">
                  <c:v>1.00739703625383</c:v>
                </c:pt>
                <c:pt idx="1624">
                  <c:v>1.0057476688861899</c:v>
                </c:pt>
                <c:pt idx="1625">
                  <c:v>1.0044971167887899</c:v>
                </c:pt>
                <c:pt idx="1626">
                  <c:v>1.00591305880479</c:v>
                </c:pt>
                <c:pt idx="1627">
                  <c:v>1.0067151904873599</c:v>
                </c:pt>
                <c:pt idx="1628">
                  <c:v>1.0071489075548901</c:v>
                </c:pt>
                <c:pt idx="1629">
                  <c:v>1.0073105035315599</c:v>
                </c:pt>
                <c:pt idx="1630">
                  <c:v>1.00376277442133</c:v>
                </c:pt>
                <c:pt idx="1631">
                  <c:v>1.0061479563761999</c:v>
                </c:pt>
                <c:pt idx="1632">
                  <c:v>1.00617794343247</c:v>
                </c:pt>
                <c:pt idx="1633">
                  <c:v>1.0059019622060601</c:v>
                </c:pt>
                <c:pt idx="1634">
                  <c:v>1.0078765753171399</c:v>
                </c:pt>
                <c:pt idx="1635">
                  <c:v>1.0091836968505801</c:v>
                </c:pt>
                <c:pt idx="1636">
                  <c:v>1.0062472866393199</c:v>
                </c:pt>
                <c:pt idx="1637">
                  <c:v>1.0039307293264801</c:v>
                </c:pt>
                <c:pt idx="1638">
                  <c:v>1.00465097691338</c:v>
                </c:pt>
                <c:pt idx="1639">
                  <c:v>1.0044389228196</c:v>
                </c:pt>
                <c:pt idx="1640">
                  <c:v>1.00690843957234</c:v>
                </c:pt>
                <c:pt idx="1641">
                  <c:v>1.0064134096786499</c:v>
                </c:pt>
                <c:pt idx="1642">
                  <c:v>1.00650577210715</c:v>
                </c:pt>
                <c:pt idx="1643">
                  <c:v>1.0043113679706099</c:v>
                </c:pt>
                <c:pt idx="1644">
                  <c:v>1.00602223097802</c:v>
                </c:pt>
                <c:pt idx="1645">
                  <c:v>1.0048339591644</c:v>
                </c:pt>
                <c:pt idx="1646">
                  <c:v>1.0067538963982201</c:v>
                </c:pt>
                <c:pt idx="1647">
                  <c:v>1.00548294509305</c:v>
                </c:pt>
                <c:pt idx="1648">
                  <c:v>1.00592672522853</c:v>
                </c:pt>
                <c:pt idx="1649">
                  <c:v>1.0067643417299801</c:v>
                </c:pt>
                <c:pt idx="1650">
                  <c:v>1.0056590836705099</c:v>
                </c:pt>
                <c:pt idx="1651">
                  <c:v>1.0061957411065701</c:v>
                </c:pt>
                <c:pt idx="1652">
                  <c:v>1.0062659211381499</c:v>
                </c:pt>
                <c:pt idx="1653">
                  <c:v>1.0060836929291701</c:v>
                </c:pt>
                <c:pt idx="1654">
                  <c:v>1.00654986084843</c:v>
                </c:pt>
                <c:pt idx="1655">
                  <c:v>1.0070080450765999</c:v>
                </c:pt>
                <c:pt idx="1656">
                  <c:v>1.0079417253715599</c:v>
                </c:pt>
                <c:pt idx="1657">
                  <c:v>1.00674182123124</c:v>
                </c:pt>
                <c:pt idx="1658">
                  <c:v>1.00659961949576</c:v>
                </c:pt>
                <c:pt idx="1659">
                  <c:v>1.0106945808843499</c:v>
                </c:pt>
                <c:pt idx="1660">
                  <c:v>1.0051416321703099</c:v>
                </c:pt>
                <c:pt idx="1661">
                  <c:v>1.02018759070967</c:v>
                </c:pt>
                <c:pt idx="1662">
                  <c:v>1.03301640712285</c:v>
                </c:pt>
                <c:pt idx="1663">
                  <c:v>1.0567369688186401</c:v>
                </c:pt>
                <c:pt idx="1664">
                  <c:v>1.0646179577872099</c:v>
                </c:pt>
                <c:pt idx="1665">
                  <c:v>1.0743814915568899</c:v>
                </c:pt>
                <c:pt idx="1666">
                  <c:v>1.0043942409497399</c:v>
                </c:pt>
                <c:pt idx="1667">
                  <c:v>1.02624727591648</c:v>
                </c:pt>
                <c:pt idx="1668">
                  <c:v>1.07383276985292</c:v>
                </c:pt>
                <c:pt idx="1669">
                  <c:v>1.08740906113753</c:v>
                </c:pt>
                <c:pt idx="1670">
                  <c:v>1.06703197352563</c:v>
                </c:pt>
                <c:pt idx="1671">
                  <c:v>1.15335749604969</c:v>
                </c:pt>
                <c:pt idx="1672">
                  <c:v>1.21007856307101</c:v>
                </c:pt>
                <c:pt idx="1673">
                  <c:v>1.1476130037246901</c:v>
                </c:pt>
                <c:pt idx="1674">
                  <c:v>1.1346490896136101</c:v>
                </c:pt>
                <c:pt idx="1675">
                  <c:v>1.3637005719812501</c:v>
                </c:pt>
                <c:pt idx="1676">
                  <c:v>1.38523791387436</c:v>
                </c:pt>
                <c:pt idx="1677">
                  <c:v>1.2502923464846101</c:v>
                </c:pt>
                <c:pt idx="1678">
                  <c:v>1.1798958397655299</c:v>
                </c:pt>
                <c:pt idx="1679">
                  <c:v>1.1891371910633399</c:v>
                </c:pt>
                <c:pt idx="1680">
                  <c:v>1.1326512229230099</c:v>
                </c:pt>
                <c:pt idx="1681">
                  <c:v>1.05176926896777</c:v>
                </c:pt>
                <c:pt idx="1682">
                  <c:v>1.0667449770273101</c:v>
                </c:pt>
                <c:pt idx="1683">
                  <c:v>1.1270211990499599</c:v>
                </c:pt>
                <c:pt idx="1684">
                  <c:v>1.02367743115202</c:v>
                </c:pt>
                <c:pt idx="1685">
                  <c:v>0.78159334112951595</c:v>
                </c:pt>
                <c:pt idx="1686">
                  <c:v>0.67840419249736394</c:v>
                </c:pt>
                <c:pt idx="1687">
                  <c:v>0.87117224091967005</c:v>
                </c:pt>
                <c:pt idx="1688">
                  <c:v>1.0598691979810499</c:v>
                </c:pt>
                <c:pt idx="1689">
                  <c:v>0.99014885012153597</c:v>
                </c:pt>
                <c:pt idx="1690">
                  <c:v>0.84417273611329102</c:v>
                </c:pt>
                <c:pt idx="1691">
                  <c:v>0.913115700939372</c:v>
                </c:pt>
                <c:pt idx="1692">
                  <c:v>1.13788430346015</c:v>
                </c:pt>
                <c:pt idx="1693">
                  <c:v>2.1297246595696402</c:v>
                </c:pt>
                <c:pt idx="1694">
                  <c:v>0.97985703254811596</c:v>
                </c:pt>
                <c:pt idx="1695">
                  <c:v>0.66938233346944598</c:v>
                </c:pt>
                <c:pt idx="1696">
                  <c:v>0.54062216004618202</c:v>
                </c:pt>
                <c:pt idx="1697">
                  <c:v>0.83771373186429299</c:v>
                </c:pt>
                <c:pt idx="1698">
                  <c:v>1.0691738205825101</c:v>
                </c:pt>
                <c:pt idx="1699">
                  <c:v>0.89346144501595604</c:v>
                </c:pt>
                <c:pt idx="1700">
                  <c:v>1.0070436877062501</c:v>
                </c:pt>
                <c:pt idx="1701">
                  <c:v>1.1245457378452901</c:v>
                </c:pt>
                <c:pt idx="1702">
                  <c:v>1.0097729125754</c:v>
                </c:pt>
                <c:pt idx="1703">
                  <c:v>0.87588173655922297</c:v>
                </c:pt>
                <c:pt idx="1704">
                  <c:v>1.09306412138035</c:v>
                </c:pt>
                <c:pt idx="1705">
                  <c:v>1.0917427464737299</c:v>
                </c:pt>
                <c:pt idx="1706">
                  <c:v>0.92668678703486396</c:v>
                </c:pt>
                <c:pt idx="1707">
                  <c:v>1.0553798532822201</c:v>
                </c:pt>
                <c:pt idx="1708">
                  <c:v>0.84230638025067806</c:v>
                </c:pt>
                <c:pt idx="1709">
                  <c:v>0.90208697177434005</c:v>
                </c:pt>
                <c:pt idx="1710">
                  <c:v>0.92744922207417901</c:v>
                </c:pt>
                <c:pt idx="1711">
                  <c:v>0.89676165843327604</c:v>
                </c:pt>
                <c:pt idx="1712">
                  <c:v>1.0953752160679899</c:v>
                </c:pt>
                <c:pt idx="1713">
                  <c:v>1.3090675289201099</c:v>
                </c:pt>
                <c:pt idx="1714">
                  <c:v>1.5296368160703999</c:v>
                </c:pt>
                <c:pt idx="1715">
                  <c:v>1.7614119374357</c:v>
                </c:pt>
                <c:pt idx="1716">
                  <c:v>1.97936842852663</c:v>
                </c:pt>
                <c:pt idx="1717">
                  <c:v>2.0455505931748501</c:v>
                </c:pt>
                <c:pt idx="1718">
                  <c:v>2.2150712044629599</c:v>
                </c:pt>
                <c:pt idx="1719">
                  <c:v>2.4549873330227201</c:v>
                </c:pt>
                <c:pt idx="1720">
                  <c:v>2.55484038817966</c:v>
                </c:pt>
                <c:pt idx="1721">
                  <c:v>2.1474845944194798</c:v>
                </c:pt>
                <c:pt idx="1722">
                  <c:v>1.8565111076516601</c:v>
                </c:pt>
                <c:pt idx="1723">
                  <c:v>1.67168208716969</c:v>
                </c:pt>
                <c:pt idx="1724">
                  <c:v>1.5104112038097399</c:v>
                </c:pt>
                <c:pt idx="1725">
                  <c:v>1.14754689409889</c:v>
                </c:pt>
                <c:pt idx="1726">
                  <c:v>0.85584765966671905</c:v>
                </c:pt>
                <c:pt idx="1727">
                  <c:v>0.80112247117341595</c:v>
                </c:pt>
                <c:pt idx="1728">
                  <c:v>0.53237912355857797</c:v>
                </c:pt>
                <c:pt idx="1729">
                  <c:v>0.59441232239162101</c:v>
                </c:pt>
                <c:pt idx="1730">
                  <c:v>0.75043836209178405</c:v>
                </c:pt>
                <c:pt idx="1731">
                  <c:v>0.76767968777413897</c:v>
                </c:pt>
                <c:pt idx="1732">
                  <c:v>1.3507011404526199</c:v>
                </c:pt>
                <c:pt idx="1733">
                  <c:v>1.44480018045438</c:v>
                </c:pt>
                <c:pt idx="1734">
                  <c:v>1.7718583320666501</c:v>
                </c:pt>
                <c:pt idx="1735">
                  <c:v>1.38450051188253</c:v>
                </c:pt>
                <c:pt idx="1736">
                  <c:v>1.0609482323002399</c:v>
                </c:pt>
                <c:pt idx="1737">
                  <c:v>1.3480541865744899</c:v>
                </c:pt>
                <c:pt idx="1738">
                  <c:v>1.1888204139015299</c:v>
                </c:pt>
                <c:pt idx="1739">
                  <c:v>1.0781662701661601</c:v>
                </c:pt>
                <c:pt idx="1740">
                  <c:v>0.55141251782037004</c:v>
                </c:pt>
                <c:pt idx="1741">
                  <c:v>1.08440339196814</c:v>
                </c:pt>
                <c:pt idx="1742">
                  <c:v>2.6459567121976901</c:v>
                </c:pt>
                <c:pt idx="1743">
                  <c:v>1.4290406978490899</c:v>
                </c:pt>
                <c:pt idx="1744">
                  <c:v>1.4102965173724999</c:v>
                </c:pt>
                <c:pt idx="1745">
                  <c:v>1.1261944686935701</c:v>
                </c:pt>
                <c:pt idx="1746">
                  <c:v>0.83816722927647302</c:v>
                </c:pt>
                <c:pt idx="1747">
                  <c:v>0.95412916113805102</c:v>
                </c:pt>
                <c:pt idx="1748">
                  <c:v>1.0287806663983301</c:v>
                </c:pt>
                <c:pt idx="1749">
                  <c:v>0.69318316634349997</c:v>
                </c:pt>
                <c:pt idx="1750">
                  <c:v>0.63436845311616796</c:v>
                </c:pt>
                <c:pt idx="1751">
                  <c:v>1.2058303475721599</c:v>
                </c:pt>
                <c:pt idx="1752">
                  <c:v>1.90899722731857</c:v>
                </c:pt>
                <c:pt idx="1753">
                  <c:v>1.2761187481582601</c:v>
                </c:pt>
                <c:pt idx="1754">
                  <c:v>2.26373839043517</c:v>
                </c:pt>
                <c:pt idx="1755">
                  <c:v>2.9184117197266701</c:v>
                </c:pt>
                <c:pt idx="1756">
                  <c:v>2.33075015070599</c:v>
                </c:pt>
                <c:pt idx="1757">
                  <c:v>0.88869556185962795</c:v>
                </c:pt>
                <c:pt idx="1758">
                  <c:v>0.27809230800041901</c:v>
                </c:pt>
                <c:pt idx="1759">
                  <c:v>0.319433349068315</c:v>
                </c:pt>
                <c:pt idx="1760">
                  <c:v>0.15700678649345101</c:v>
                </c:pt>
                <c:pt idx="1761">
                  <c:v>0.138727592140136</c:v>
                </c:pt>
                <c:pt idx="1762">
                  <c:v>0.52697227393478696</c:v>
                </c:pt>
                <c:pt idx="1763">
                  <c:v>0.842552278640323</c:v>
                </c:pt>
                <c:pt idx="1764">
                  <c:v>1.1513379338791001</c:v>
                </c:pt>
                <c:pt idx="1765">
                  <c:v>1.2073944386864599</c:v>
                </c:pt>
                <c:pt idx="1766">
                  <c:v>0.99798280029317099</c:v>
                </c:pt>
                <c:pt idx="1767">
                  <c:v>0.88771088549482102</c:v>
                </c:pt>
                <c:pt idx="1768">
                  <c:v>0.84320450766643795</c:v>
                </c:pt>
                <c:pt idx="1769">
                  <c:v>0.71278328245617595</c:v>
                </c:pt>
                <c:pt idx="1770">
                  <c:v>0.618809283069509</c:v>
                </c:pt>
                <c:pt idx="1771">
                  <c:v>1.0809901171079199</c:v>
                </c:pt>
                <c:pt idx="1772">
                  <c:v>2.01251959659974</c:v>
                </c:pt>
                <c:pt idx="1773">
                  <c:v>2.3131958760217399</c:v>
                </c:pt>
                <c:pt idx="1774">
                  <c:v>2.2029987226401202</c:v>
                </c:pt>
                <c:pt idx="1775">
                  <c:v>1.0372009957635999</c:v>
                </c:pt>
                <c:pt idx="1776">
                  <c:v>1.9098235591522601</c:v>
                </c:pt>
                <c:pt idx="1777">
                  <c:v>1.2751626001157701</c:v>
                </c:pt>
                <c:pt idx="1778">
                  <c:v>1.5172962195444899</c:v>
                </c:pt>
                <c:pt idx="1779">
                  <c:v>1.74125932396843</c:v>
                </c:pt>
                <c:pt idx="1780">
                  <c:v>1.1919876186009699</c:v>
                </c:pt>
                <c:pt idx="1781">
                  <c:v>1.0887857460386801</c:v>
                </c:pt>
                <c:pt idx="1782">
                  <c:v>1.3453775604788401</c:v>
                </c:pt>
                <c:pt idx="1783">
                  <c:v>1.29926574726305</c:v>
                </c:pt>
                <c:pt idx="1784">
                  <c:v>0.97348796343611799</c:v>
                </c:pt>
                <c:pt idx="1785">
                  <c:v>0.87445824070621003</c:v>
                </c:pt>
                <c:pt idx="1786">
                  <c:v>0.86686512519883996</c:v>
                </c:pt>
                <c:pt idx="1787">
                  <c:v>0.872154893183545</c:v>
                </c:pt>
                <c:pt idx="1788">
                  <c:v>0.89738264798635403</c:v>
                </c:pt>
                <c:pt idx="1789">
                  <c:v>1.17977409563145</c:v>
                </c:pt>
                <c:pt idx="1790">
                  <c:v>1.1014967594582401</c:v>
                </c:pt>
                <c:pt idx="1791">
                  <c:v>1.0537977250393</c:v>
                </c:pt>
                <c:pt idx="1792">
                  <c:v>1.0612579201928201</c:v>
                </c:pt>
                <c:pt idx="1793">
                  <c:v>1.0079268022411201</c:v>
                </c:pt>
                <c:pt idx="1794">
                  <c:v>1.0710038608380501</c:v>
                </c:pt>
                <c:pt idx="1795">
                  <c:v>1.1590925611770599</c:v>
                </c:pt>
                <c:pt idx="1796">
                  <c:v>1.2971928999767199</c:v>
                </c:pt>
                <c:pt idx="1797">
                  <c:v>1.1432327450908699</c:v>
                </c:pt>
                <c:pt idx="1798">
                  <c:v>1.1389160695139</c:v>
                </c:pt>
                <c:pt idx="1799">
                  <c:v>1.19001592602704</c:v>
                </c:pt>
                <c:pt idx="1800">
                  <c:v>1.34273904814934</c:v>
                </c:pt>
                <c:pt idx="1801">
                  <c:v>1.4784849551108099</c:v>
                </c:pt>
                <c:pt idx="1802">
                  <c:v>1.6460636332602701</c:v>
                </c:pt>
                <c:pt idx="1803">
                  <c:v>1.7890139026651</c:v>
                </c:pt>
                <c:pt idx="1804">
                  <c:v>2.1348441517141201</c:v>
                </c:pt>
                <c:pt idx="1805">
                  <c:v>0.75981284474402</c:v>
                </c:pt>
                <c:pt idx="1806">
                  <c:v>1.15678107190082</c:v>
                </c:pt>
                <c:pt idx="1807">
                  <c:v>0.74359692196041305</c:v>
                </c:pt>
                <c:pt idx="1808">
                  <c:v>1.19731215507319</c:v>
                </c:pt>
                <c:pt idx="1809">
                  <c:v>1.2613864119475799</c:v>
                </c:pt>
                <c:pt idx="1810">
                  <c:v>0.71690888071009395</c:v>
                </c:pt>
                <c:pt idx="1811">
                  <c:v>0.50836787548585305</c:v>
                </c:pt>
                <c:pt idx="1812">
                  <c:v>0.55473166025655996</c:v>
                </c:pt>
                <c:pt idx="1813">
                  <c:v>0.583578246429731</c:v>
                </c:pt>
                <c:pt idx="1814">
                  <c:v>0.50539863286024</c:v>
                </c:pt>
                <c:pt idx="1815">
                  <c:v>0.59303719776840302</c:v>
                </c:pt>
                <c:pt idx="1816">
                  <c:v>0.73365119040726701</c:v>
                </c:pt>
                <c:pt idx="1817">
                  <c:v>0.80527037051290995</c:v>
                </c:pt>
                <c:pt idx="1818">
                  <c:v>0.84601396424113495</c:v>
                </c:pt>
                <c:pt idx="1819">
                  <c:v>0.863771379748137</c:v>
                </c:pt>
                <c:pt idx="1820">
                  <c:v>0.90185687149347604</c:v>
                </c:pt>
                <c:pt idx="1821">
                  <c:v>0.97616731418799296</c:v>
                </c:pt>
                <c:pt idx="1822">
                  <c:v>1.0987403660747199</c:v>
                </c:pt>
                <c:pt idx="1823">
                  <c:v>1.19857447080521</c:v>
                </c:pt>
                <c:pt idx="1824">
                  <c:v>1.3354426740785199</c:v>
                </c:pt>
                <c:pt idx="1825">
                  <c:v>1.8050118947225799</c:v>
                </c:pt>
                <c:pt idx="1826">
                  <c:v>1.8191377656554799</c:v>
                </c:pt>
                <c:pt idx="1827">
                  <c:v>1.6056540133070401</c:v>
                </c:pt>
                <c:pt idx="1828">
                  <c:v>1.4211335472643001</c:v>
                </c:pt>
                <c:pt idx="1829">
                  <c:v>0.86195294960513902</c:v>
                </c:pt>
                <c:pt idx="1830">
                  <c:v>0.33323963888019098</c:v>
                </c:pt>
                <c:pt idx="1831">
                  <c:v>1.3072290521109899</c:v>
                </c:pt>
                <c:pt idx="1832">
                  <c:v>1.7888153171537899</c:v>
                </c:pt>
                <c:pt idx="1833">
                  <c:v>1.4034265236228101</c:v>
                </c:pt>
                <c:pt idx="1834">
                  <c:v>1.0523224564409901</c:v>
                </c:pt>
                <c:pt idx="1835">
                  <c:v>0.987983459150506</c:v>
                </c:pt>
                <c:pt idx="1836">
                  <c:v>1.2217047089432</c:v>
                </c:pt>
                <c:pt idx="1837">
                  <c:v>1.2042765091979499</c:v>
                </c:pt>
                <c:pt idx="1838">
                  <c:v>1.0397918828010699</c:v>
                </c:pt>
                <c:pt idx="1839">
                  <c:v>0.96485946484812002</c:v>
                </c:pt>
                <c:pt idx="1840">
                  <c:v>0.98832374896538799</c:v>
                </c:pt>
                <c:pt idx="1841">
                  <c:v>0.98809867427246401</c:v>
                </c:pt>
                <c:pt idx="1842">
                  <c:v>1.04621152628998</c:v>
                </c:pt>
                <c:pt idx="1843">
                  <c:v>1.0770477784508901</c:v>
                </c:pt>
                <c:pt idx="1844">
                  <c:v>1.0457672766199</c:v>
                </c:pt>
                <c:pt idx="1845">
                  <c:v>1.01717035584704</c:v>
                </c:pt>
                <c:pt idx="1846">
                  <c:v>1.0434460424818299</c:v>
                </c:pt>
                <c:pt idx="1847">
                  <c:v>1.07723668377753</c:v>
                </c:pt>
                <c:pt idx="1848">
                  <c:v>1.1275969330030999</c:v>
                </c:pt>
                <c:pt idx="1849">
                  <c:v>1.2124662907833801</c:v>
                </c:pt>
                <c:pt idx="1850">
                  <c:v>1.2407192957720099</c:v>
                </c:pt>
                <c:pt idx="1851">
                  <c:v>1.18587802916742</c:v>
                </c:pt>
                <c:pt idx="1852">
                  <c:v>1.2218983177142899</c:v>
                </c:pt>
                <c:pt idx="1853">
                  <c:v>1.4223063672001199</c:v>
                </c:pt>
                <c:pt idx="1854">
                  <c:v>1.45103212235636</c:v>
                </c:pt>
                <c:pt idx="1855">
                  <c:v>1.7030542854486499</c:v>
                </c:pt>
                <c:pt idx="1856">
                  <c:v>1.9004376172387201</c:v>
                </c:pt>
                <c:pt idx="1857">
                  <c:v>1.4576692698716001</c:v>
                </c:pt>
                <c:pt idx="1858">
                  <c:v>1.0006644856284199</c:v>
                </c:pt>
                <c:pt idx="1859">
                  <c:v>1.67518462722441</c:v>
                </c:pt>
                <c:pt idx="1860">
                  <c:v>0.94289037773274598</c:v>
                </c:pt>
                <c:pt idx="1861">
                  <c:v>1.0765611807472899</c:v>
                </c:pt>
                <c:pt idx="1862">
                  <c:v>0.90317163887325402</c:v>
                </c:pt>
                <c:pt idx="1863">
                  <c:v>0.82007154067556798</c:v>
                </c:pt>
                <c:pt idx="1864">
                  <c:v>0.85247867278073297</c:v>
                </c:pt>
                <c:pt idx="1865">
                  <c:v>0.81971602027775403</c:v>
                </c:pt>
                <c:pt idx="1866">
                  <c:v>0.35671984215207297</c:v>
                </c:pt>
                <c:pt idx="1867">
                  <c:v>0.31143182228057598</c:v>
                </c:pt>
                <c:pt idx="1868">
                  <c:v>0.44096245251608401</c:v>
                </c:pt>
                <c:pt idx="1869">
                  <c:v>0.583748659995036</c:v>
                </c:pt>
                <c:pt idx="1870">
                  <c:v>0.75917349112966304</c:v>
                </c:pt>
                <c:pt idx="1871">
                  <c:v>0.94018482667505299</c:v>
                </c:pt>
                <c:pt idx="1872">
                  <c:v>1.0535925398530499</c:v>
                </c:pt>
                <c:pt idx="1873">
                  <c:v>1.0805939309500101</c:v>
                </c:pt>
                <c:pt idx="1874">
                  <c:v>1.0471436716057601</c:v>
                </c:pt>
                <c:pt idx="1875">
                  <c:v>1.1888978186825001</c:v>
                </c:pt>
                <c:pt idx="1876">
                  <c:v>1.95080176292928</c:v>
                </c:pt>
                <c:pt idx="1877">
                  <c:v>2.6060553841033398</c:v>
                </c:pt>
                <c:pt idx="1878">
                  <c:v>1.8459419686515099</c:v>
                </c:pt>
                <c:pt idx="1879">
                  <c:v>1.1837802932694099</c:v>
                </c:pt>
                <c:pt idx="1880">
                  <c:v>0.81602847723164695</c:v>
                </c:pt>
                <c:pt idx="1881">
                  <c:v>0.38807932739196499</c:v>
                </c:pt>
                <c:pt idx="1882">
                  <c:v>0.927095671708697</c:v>
                </c:pt>
                <c:pt idx="1883">
                  <c:v>1.6483760590529699</c:v>
                </c:pt>
                <c:pt idx="1884">
                  <c:v>1.49512030964368</c:v>
                </c:pt>
                <c:pt idx="1885">
                  <c:v>1.0396320877512399</c:v>
                </c:pt>
                <c:pt idx="1886">
                  <c:v>0.97328681104286996</c:v>
                </c:pt>
                <c:pt idx="1887">
                  <c:v>1.2313633716896899</c:v>
                </c:pt>
                <c:pt idx="1888">
                  <c:v>1.33475876871328</c:v>
                </c:pt>
                <c:pt idx="1889">
                  <c:v>1.01977699419873</c:v>
                </c:pt>
                <c:pt idx="1890">
                  <c:v>0.76703843917433501</c:v>
                </c:pt>
                <c:pt idx="1891">
                  <c:v>0.68766874410649204</c:v>
                </c:pt>
                <c:pt idx="1892">
                  <c:v>0.90847184263410197</c:v>
                </c:pt>
                <c:pt idx="1893">
                  <c:v>1.12848390854367</c:v>
                </c:pt>
                <c:pt idx="1894">
                  <c:v>1.2102336558503901</c:v>
                </c:pt>
                <c:pt idx="1895">
                  <c:v>1.27644232712254</c:v>
                </c:pt>
                <c:pt idx="1896">
                  <c:v>1.2532150547444001</c:v>
                </c:pt>
                <c:pt idx="1897">
                  <c:v>1.1229747511093</c:v>
                </c:pt>
                <c:pt idx="1898">
                  <c:v>1.0618554622852401</c:v>
                </c:pt>
                <c:pt idx="1899">
                  <c:v>1.0295205009969399</c:v>
                </c:pt>
                <c:pt idx="1900">
                  <c:v>0.99258302615247296</c:v>
                </c:pt>
                <c:pt idx="1901">
                  <c:v>0.93339510102849799</c:v>
                </c:pt>
                <c:pt idx="1902">
                  <c:v>0.92841235579348003</c:v>
                </c:pt>
                <c:pt idx="1903">
                  <c:v>1.11272610821082</c:v>
                </c:pt>
                <c:pt idx="1904">
                  <c:v>1.44048737152882</c:v>
                </c:pt>
                <c:pt idx="1905">
                  <c:v>1.5431124985862199</c:v>
                </c:pt>
                <c:pt idx="1906">
                  <c:v>1.5001637989063099</c:v>
                </c:pt>
                <c:pt idx="1907">
                  <c:v>1.47239439188113</c:v>
                </c:pt>
                <c:pt idx="1908">
                  <c:v>1.79639304976639</c:v>
                </c:pt>
                <c:pt idx="1909">
                  <c:v>1.37013743527392</c:v>
                </c:pt>
                <c:pt idx="1910">
                  <c:v>0.76619154648756105</c:v>
                </c:pt>
                <c:pt idx="1911">
                  <c:v>0.95257705893171696</c:v>
                </c:pt>
                <c:pt idx="1912">
                  <c:v>0.87413964283860301</c:v>
                </c:pt>
                <c:pt idx="1913">
                  <c:v>0.56497856382963796</c:v>
                </c:pt>
                <c:pt idx="1914">
                  <c:v>0.82651941431039599</c:v>
                </c:pt>
                <c:pt idx="1915">
                  <c:v>0.79042055336004502</c:v>
                </c:pt>
                <c:pt idx="1916">
                  <c:v>0.66652572912679098</c:v>
                </c:pt>
                <c:pt idx="1917">
                  <c:v>0.56799345521669498</c:v>
                </c:pt>
                <c:pt idx="1918">
                  <c:v>0.52753435780999103</c:v>
                </c:pt>
                <c:pt idx="1919">
                  <c:v>0.58677201484136898</c:v>
                </c:pt>
                <c:pt idx="1920">
                  <c:v>0.75760595269902697</c:v>
                </c:pt>
                <c:pt idx="1921">
                  <c:v>0.95982709734462102</c:v>
                </c:pt>
                <c:pt idx="1922">
                  <c:v>1.1528142296835999</c:v>
                </c:pt>
                <c:pt idx="1923">
                  <c:v>1.20206273352891</c:v>
                </c:pt>
                <c:pt idx="1924">
                  <c:v>1.1139571585061101</c:v>
                </c:pt>
                <c:pt idx="1925">
                  <c:v>1.17681553934463</c:v>
                </c:pt>
                <c:pt idx="1926">
                  <c:v>1.622619732527</c:v>
                </c:pt>
                <c:pt idx="1927">
                  <c:v>2.0847801338649599</c:v>
                </c:pt>
                <c:pt idx="1928">
                  <c:v>1.7672091823165701</c:v>
                </c:pt>
                <c:pt idx="1929">
                  <c:v>1.01256149214406</c:v>
                </c:pt>
                <c:pt idx="1930">
                  <c:v>0.35321629187369002</c:v>
                </c:pt>
                <c:pt idx="1931">
                  <c:v>0.57561495014028297</c:v>
                </c:pt>
                <c:pt idx="1932">
                  <c:v>1.34159676752145</c:v>
                </c:pt>
                <c:pt idx="1933">
                  <c:v>1.81037433656302</c:v>
                </c:pt>
                <c:pt idx="1934">
                  <c:v>1.6436873870134201</c:v>
                </c:pt>
                <c:pt idx="1935">
                  <c:v>1.2129446302053499</c:v>
                </c:pt>
                <c:pt idx="1936">
                  <c:v>1.1132233823173101</c:v>
                </c:pt>
                <c:pt idx="1937">
                  <c:v>0.97029360964040201</c:v>
                </c:pt>
                <c:pt idx="1938">
                  <c:v>0.85457606870190295</c:v>
                </c:pt>
                <c:pt idx="1939">
                  <c:v>0.84885287493828998</c:v>
                </c:pt>
                <c:pt idx="1940">
                  <c:v>0.96928550837717597</c:v>
                </c:pt>
                <c:pt idx="1941">
                  <c:v>1.0786792771116001</c:v>
                </c:pt>
                <c:pt idx="1942">
                  <c:v>1.04608563441336</c:v>
                </c:pt>
                <c:pt idx="1943">
                  <c:v>1.0063222936256599</c:v>
                </c:pt>
                <c:pt idx="1944">
                  <c:v>1.01932126642242</c:v>
                </c:pt>
                <c:pt idx="1945">
                  <c:v>1.0213275945165701</c:v>
                </c:pt>
                <c:pt idx="1946">
                  <c:v>1.0416605298939801</c:v>
                </c:pt>
                <c:pt idx="1947">
                  <c:v>1.0259344788069999</c:v>
                </c:pt>
                <c:pt idx="1948">
                  <c:v>0.98865561567261595</c:v>
                </c:pt>
                <c:pt idx="1949">
                  <c:v>0.98380900984744002</c:v>
                </c:pt>
                <c:pt idx="1950">
                  <c:v>0.97519427219964705</c:v>
                </c:pt>
                <c:pt idx="1951">
                  <c:v>0.96957171939263997</c:v>
                </c:pt>
                <c:pt idx="1952">
                  <c:v>0.97139047549839597</c:v>
                </c:pt>
                <c:pt idx="1953">
                  <c:v>1.0390541961928601</c:v>
                </c:pt>
                <c:pt idx="1954">
                  <c:v>1.0473403120099001</c:v>
                </c:pt>
                <c:pt idx="1955">
                  <c:v>1.0630484012527399</c:v>
                </c:pt>
                <c:pt idx="1956">
                  <c:v>1.0993023837170599</c:v>
                </c:pt>
                <c:pt idx="1957">
                  <c:v>1.18432884824697</c:v>
                </c:pt>
                <c:pt idx="1958">
                  <c:v>1.0497320609545999</c:v>
                </c:pt>
                <c:pt idx="1959">
                  <c:v>0.95018307101368604</c:v>
                </c:pt>
                <c:pt idx="1960">
                  <c:v>1.3165485837153901</c:v>
                </c:pt>
                <c:pt idx="1961">
                  <c:v>1.51784814457145</c:v>
                </c:pt>
                <c:pt idx="1962">
                  <c:v>1.6301631526242999</c:v>
                </c:pt>
                <c:pt idx="1963">
                  <c:v>1.8485034719215401</c:v>
                </c:pt>
                <c:pt idx="1964">
                  <c:v>2.09713005675995</c:v>
                </c:pt>
                <c:pt idx="1965">
                  <c:v>1.2743744754046999</c:v>
                </c:pt>
                <c:pt idx="1966">
                  <c:v>1.08381921029939</c:v>
                </c:pt>
                <c:pt idx="1967">
                  <c:v>0.77702595151384701</c:v>
                </c:pt>
                <c:pt idx="1968">
                  <c:v>0.70814267419496801</c:v>
                </c:pt>
                <c:pt idx="1969">
                  <c:v>0.90143487990037297</c:v>
                </c:pt>
                <c:pt idx="1970">
                  <c:v>1.07547691126728</c:v>
                </c:pt>
                <c:pt idx="1971">
                  <c:v>1.05294174010958</c:v>
                </c:pt>
                <c:pt idx="1972">
                  <c:v>1.0009148854752801</c:v>
                </c:pt>
                <c:pt idx="1973">
                  <c:v>0.92991183352025397</c:v>
                </c:pt>
                <c:pt idx="1974">
                  <c:v>1.2159172680758299</c:v>
                </c:pt>
                <c:pt idx="1975">
                  <c:v>1.3979357361771001</c:v>
                </c:pt>
                <c:pt idx="1976">
                  <c:v>1.02534331525689</c:v>
                </c:pt>
                <c:pt idx="1977">
                  <c:v>0.93796036099773406</c:v>
                </c:pt>
                <c:pt idx="1978">
                  <c:v>0.91689496592521402</c:v>
                </c:pt>
                <c:pt idx="1979">
                  <c:v>0.77042972018607903</c:v>
                </c:pt>
                <c:pt idx="1980">
                  <c:v>0.61030578093444299</c:v>
                </c:pt>
                <c:pt idx="1981">
                  <c:v>0.438590858320143</c:v>
                </c:pt>
                <c:pt idx="1982">
                  <c:v>0.39437179923138499</c:v>
                </c:pt>
                <c:pt idx="1983">
                  <c:v>0.41208637177417101</c:v>
                </c:pt>
                <c:pt idx="1984">
                  <c:v>0.55814225601901901</c:v>
                </c:pt>
                <c:pt idx="1985">
                  <c:v>0.89945296529501795</c:v>
                </c:pt>
                <c:pt idx="1986">
                  <c:v>1.23789084168395</c:v>
                </c:pt>
                <c:pt idx="1987">
                  <c:v>1.3233049266824299</c:v>
                </c:pt>
                <c:pt idx="1988">
                  <c:v>1.15899564202373</c:v>
                </c:pt>
                <c:pt idx="1989">
                  <c:v>1.0623292281119801</c:v>
                </c:pt>
                <c:pt idx="1990">
                  <c:v>1.05073788418711</c:v>
                </c:pt>
                <c:pt idx="1991">
                  <c:v>1.1601902332048799</c:v>
                </c:pt>
                <c:pt idx="1992">
                  <c:v>1.5273739898168399</c:v>
                </c:pt>
                <c:pt idx="1993">
                  <c:v>1.48861688626893</c:v>
                </c:pt>
                <c:pt idx="1994">
                  <c:v>1.46423659910856</c:v>
                </c:pt>
                <c:pt idx="1995">
                  <c:v>1.4375011145226999</c:v>
                </c:pt>
                <c:pt idx="1996">
                  <c:v>1.03391298820355</c:v>
                </c:pt>
                <c:pt idx="1997">
                  <c:v>0.72308663076701996</c:v>
                </c:pt>
                <c:pt idx="1998">
                  <c:v>0.67909606113568399</c:v>
                </c:pt>
                <c:pt idx="1999">
                  <c:v>0.90276647079685002</c:v>
                </c:pt>
                <c:pt idx="2000">
                  <c:v>1.09640764080793</c:v>
                </c:pt>
                <c:pt idx="2001">
                  <c:v>1.1697013296243599</c:v>
                </c:pt>
                <c:pt idx="2002">
                  <c:v>1.17509658261523</c:v>
                </c:pt>
                <c:pt idx="2003">
                  <c:v>0.97115358799780005</c:v>
                </c:pt>
                <c:pt idx="2004">
                  <c:v>0.91270371810133399</c:v>
                </c:pt>
                <c:pt idx="2005">
                  <c:v>0.93116642874300404</c:v>
                </c:pt>
                <c:pt idx="2006">
                  <c:v>0.92794922613147302</c:v>
                </c:pt>
                <c:pt idx="2007">
                  <c:v>0.93613163758148898</c:v>
                </c:pt>
                <c:pt idx="2008">
                  <c:v>0.97103234922478299</c:v>
                </c:pt>
                <c:pt idx="2009">
                  <c:v>0.99432882330042105</c:v>
                </c:pt>
                <c:pt idx="2010">
                  <c:v>1.02797061832817</c:v>
                </c:pt>
                <c:pt idx="2011">
                  <c:v>1.10010489477595</c:v>
                </c:pt>
                <c:pt idx="2012">
                  <c:v>1.1918597454847599</c:v>
                </c:pt>
                <c:pt idx="2013">
                  <c:v>1.1936051081237</c:v>
                </c:pt>
                <c:pt idx="2014">
                  <c:v>1.1879440121323099</c:v>
                </c:pt>
                <c:pt idx="2015">
                  <c:v>1.2955873086851399</c:v>
                </c:pt>
                <c:pt idx="2016">
                  <c:v>1.45431880951152</c:v>
                </c:pt>
                <c:pt idx="2017">
                  <c:v>1.6560211796767601</c:v>
                </c:pt>
                <c:pt idx="2018">
                  <c:v>1.7920426658548101</c:v>
                </c:pt>
                <c:pt idx="2019">
                  <c:v>1.26040955131417</c:v>
                </c:pt>
                <c:pt idx="2020">
                  <c:v>3.9165106769176599</c:v>
                </c:pt>
                <c:pt idx="2021">
                  <c:v>1.33331696886412</c:v>
                </c:pt>
                <c:pt idx="2022">
                  <c:v>1.82416816791819</c:v>
                </c:pt>
                <c:pt idx="2023">
                  <c:v>1.72146981783039</c:v>
                </c:pt>
                <c:pt idx="2024">
                  <c:v>1.2890868465987899</c:v>
                </c:pt>
                <c:pt idx="2025">
                  <c:v>0.64990849052154998</c:v>
                </c:pt>
                <c:pt idx="2026">
                  <c:v>0.53015554776405005</c:v>
                </c:pt>
                <c:pt idx="2027">
                  <c:v>0.51899759710619098</c:v>
                </c:pt>
                <c:pt idx="2028">
                  <c:v>0.58607246335670804</c:v>
                </c:pt>
                <c:pt idx="2029">
                  <c:v>0.42276351912032301</c:v>
                </c:pt>
                <c:pt idx="2030">
                  <c:v>0.30091319248082199</c:v>
                </c:pt>
                <c:pt idx="2031">
                  <c:v>0.52349938771024396</c:v>
                </c:pt>
                <c:pt idx="2032">
                  <c:v>0.721283500959921</c:v>
                </c:pt>
                <c:pt idx="2033">
                  <c:v>0.80285241389062301</c:v>
                </c:pt>
                <c:pt idx="2034">
                  <c:v>0.92637028847054403</c:v>
                </c:pt>
                <c:pt idx="2035">
                  <c:v>0.98582923210462803</c:v>
                </c:pt>
                <c:pt idx="2036">
                  <c:v>1.13718167347438</c:v>
                </c:pt>
                <c:pt idx="2037">
                  <c:v>1.28410458040808</c:v>
                </c:pt>
                <c:pt idx="2038">
                  <c:v>1.0079152254450801</c:v>
                </c:pt>
                <c:pt idx="2039">
                  <c:v>0.89118643670614694</c:v>
                </c:pt>
                <c:pt idx="2040">
                  <c:v>0.95319780202904403</c:v>
                </c:pt>
                <c:pt idx="2041">
                  <c:v>1.1466390432599101</c:v>
                </c:pt>
                <c:pt idx="2042">
                  <c:v>1.70679867321193</c:v>
                </c:pt>
                <c:pt idx="2043">
                  <c:v>1.9112504816004601</c:v>
                </c:pt>
                <c:pt idx="2044">
                  <c:v>1.4295323638844299</c:v>
                </c:pt>
                <c:pt idx="2045">
                  <c:v>0.73574889434983204</c:v>
                </c:pt>
                <c:pt idx="2046">
                  <c:v>0.64465382288946405</c:v>
                </c:pt>
                <c:pt idx="2047">
                  <c:v>0.97138937355007104</c:v>
                </c:pt>
                <c:pt idx="2048">
                  <c:v>1.2831389456056601</c:v>
                </c:pt>
                <c:pt idx="2049">
                  <c:v>1.5707426664947399</c:v>
                </c:pt>
                <c:pt idx="2050">
                  <c:v>1.5646477733039501</c:v>
                </c:pt>
                <c:pt idx="2051">
                  <c:v>1.0048084968405699</c:v>
                </c:pt>
                <c:pt idx="2052">
                  <c:v>1.08470050900744</c:v>
                </c:pt>
                <c:pt idx="2053">
                  <c:v>1.51286615056786</c:v>
                </c:pt>
                <c:pt idx="2054">
                  <c:v>1.0600155017569299</c:v>
                </c:pt>
                <c:pt idx="2055">
                  <c:v>0.75737406760992299</c:v>
                </c:pt>
                <c:pt idx="2056">
                  <c:v>0.73044774368396803</c:v>
                </c:pt>
                <c:pt idx="2057">
                  <c:v>0.86643266827318999</c:v>
                </c:pt>
                <c:pt idx="2058">
                  <c:v>1.1674110867676399</c:v>
                </c:pt>
                <c:pt idx="2059">
                  <c:v>1.3573829922807299</c:v>
                </c:pt>
                <c:pt idx="2060">
                  <c:v>1.15652569623852</c:v>
                </c:pt>
                <c:pt idx="2061">
                  <c:v>1.16612440140536</c:v>
                </c:pt>
                <c:pt idx="2062">
                  <c:v>1.0184135259593701</c:v>
                </c:pt>
                <c:pt idx="2063">
                  <c:v>1.07177341663385</c:v>
                </c:pt>
                <c:pt idx="2064">
                  <c:v>1.13039132379455</c:v>
                </c:pt>
                <c:pt idx="2065">
                  <c:v>1.2411798483608201</c:v>
                </c:pt>
                <c:pt idx="2066">
                  <c:v>1.3160483138296999</c:v>
                </c:pt>
                <c:pt idx="2067">
                  <c:v>1.33796583682619</c:v>
                </c:pt>
                <c:pt idx="2068">
                  <c:v>1.53915452532259</c:v>
                </c:pt>
                <c:pt idx="2069">
                  <c:v>1.61567131661146</c:v>
                </c:pt>
                <c:pt idx="2070">
                  <c:v>1.4073578074938899</c:v>
                </c:pt>
                <c:pt idx="2071">
                  <c:v>1.1771213516880901</c:v>
                </c:pt>
                <c:pt idx="2072">
                  <c:v>1.0200397869862701</c:v>
                </c:pt>
                <c:pt idx="2073">
                  <c:v>1.3264344652854101</c:v>
                </c:pt>
                <c:pt idx="2074">
                  <c:v>1.07618573189482</c:v>
                </c:pt>
                <c:pt idx="2075">
                  <c:v>0.84290510124746598</c:v>
                </c:pt>
                <c:pt idx="2076">
                  <c:v>0.88736366529681598</c:v>
                </c:pt>
                <c:pt idx="2077">
                  <c:v>0.87090523213321003</c:v>
                </c:pt>
                <c:pt idx="2078">
                  <c:v>0.59628180360128402</c:v>
                </c:pt>
                <c:pt idx="2079">
                  <c:v>0.432258760932616</c:v>
                </c:pt>
                <c:pt idx="2080">
                  <c:v>0.38288447445149798</c:v>
                </c:pt>
                <c:pt idx="2081">
                  <c:v>0.39778573009096202</c:v>
                </c:pt>
                <c:pt idx="2082">
                  <c:v>0.58873550872866498</c:v>
                </c:pt>
                <c:pt idx="2083">
                  <c:v>0.72392809053454998</c:v>
                </c:pt>
                <c:pt idx="2084">
                  <c:v>0.82513558550458799</c:v>
                </c:pt>
                <c:pt idx="2085">
                  <c:v>0.95409715553501195</c:v>
                </c:pt>
                <c:pt idx="2086">
                  <c:v>0.98635782040444098</c:v>
                </c:pt>
                <c:pt idx="2087">
                  <c:v>1.0788735382596999</c:v>
                </c:pt>
                <c:pt idx="2088">
                  <c:v>1.1418105410767601</c:v>
                </c:pt>
                <c:pt idx="2089">
                  <c:v>1.0510392686674499</c:v>
                </c:pt>
                <c:pt idx="2090">
                  <c:v>1.1040965140086301</c:v>
                </c:pt>
                <c:pt idx="2091">
                  <c:v>1.1592529375602201</c:v>
                </c:pt>
                <c:pt idx="2092">
                  <c:v>1.4816492589546999</c:v>
                </c:pt>
                <c:pt idx="2093">
                  <c:v>2.13647497229198</c:v>
                </c:pt>
                <c:pt idx="2094">
                  <c:v>1.77906100376294</c:v>
                </c:pt>
                <c:pt idx="2095">
                  <c:v>1.0937135576182599</c:v>
                </c:pt>
                <c:pt idx="2096">
                  <c:v>0.71834595821860103</c:v>
                </c:pt>
                <c:pt idx="2097">
                  <c:v>0.67049841670879395</c:v>
                </c:pt>
                <c:pt idx="2098">
                  <c:v>0.94808061155051604</c:v>
                </c:pt>
                <c:pt idx="2099">
                  <c:v>1.43474086538441</c:v>
                </c:pt>
                <c:pt idx="2100">
                  <c:v>1.4087751642398401</c:v>
                </c:pt>
                <c:pt idx="2101">
                  <c:v>1.23524031789891</c:v>
                </c:pt>
                <c:pt idx="2102">
                  <c:v>1.06898975339243</c:v>
                </c:pt>
                <c:pt idx="2103">
                  <c:v>1.07338705744107</c:v>
                </c:pt>
                <c:pt idx="2104">
                  <c:v>1.19171900771491</c:v>
                </c:pt>
                <c:pt idx="2105">
                  <c:v>1.08717975643681</c:v>
                </c:pt>
                <c:pt idx="2106">
                  <c:v>0.88546042311161499</c:v>
                </c:pt>
                <c:pt idx="2107">
                  <c:v>0.78611092817617001</c:v>
                </c:pt>
                <c:pt idx="2108">
                  <c:v>0.95252968323722098</c:v>
                </c:pt>
                <c:pt idx="2109">
                  <c:v>0.98642731493861202</c:v>
                </c:pt>
                <c:pt idx="2110">
                  <c:v>0.90107632550744599</c:v>
                </c:pt>
                <c:pt idx="2111">
                  <c:v>0.94754354860396806</c:v>
                </c:pt>
                <c:pt idx="2112">
                  <c:v>1.0646104531653799</c:v>
                </c:pt>
                <c:pt idx="2113">
                  <c:v>1.12593938857027</c:v>
                </c:pt>
                <c:pt idx="2114">
                  <c:v>1.1669800366424401</c:v>
                </c:pt>
                <c:pt idx="2115">
                  <c:v>1.1414700821651</c:v>
                </c:pt>
                <c:pt idx="2116">
                  <c:v>1.1277459483669201</c:v>
                </c:pt>
                <c:pt idx="2117">
                  <c:v>1.18751814059997</c:v>
                </c:pt>
                <c:pt idx="2118">
                  <c:v>1.28516192327193</c:v>
                </c:pt>
                <c:pt idx="2119">
                  <c:v>1.5178897996768399</c:v>
                </c:pt>
                <c:pt idx="2120">
                  <c:v>1.55456096542625</c:v>
                </c:pt>
                <c:pt idx="2121">
                  <c:v>1.2341828478738499</c:v>
                </c:pt>
                <c:pt idx="2122">
                  <c:v>1.1952206592516701</c:v>
                </c:pt>
                <c:pt idx="2123">
                  <c:v>0.97729798518722</c:v>
                </c:pt>
                <c:pt idx="2124">
                  <c:v>0.96551419760923196</c:v>
                </c:pt>
                <c:pt idx="2125">
                  <c:v>1.3736114579818399</c:v>
                </c:pt>
                <c:pt idx="2126">
                  <c:v>1.2350310592187601</c:v>
                </c:pt>
                <c:pt idx="2127">
                  <c:v>0.86258789443453199</c:v>
                </c:pt>
                <c:pt idx="2128">
                  <c:v>0.95172816573956698</c:v>
                </c:pt>
                <c:pt idx="2129">
                  <c:v>0.63603075236815398</c:v>
                </c:pt>
                <c:pt idx="2130">
                  <c:v>0.77094956667346304</c:v>
                </c:pt>
                <c:pt idx="2131">
                  <c:v>0.50734576461620295</c:v>
                </c:pt>
                <c:pt idx="2132">
                  <c:v>0.36051968257502898</c:v>
                </c:pt>
                <c:pt idx="2133">
                  <c:v>0.325776786131241</c:v>
                </c:pt>
                <c:pt idx="2134">
                  <c:v>0.362835451217215</c:v>
                </c:pt>
                <c:pt idx="2135">
                  <c:v>0.53838410761462896</c:v>
                </c:pt>
                <c:pt idx="2136">
                  <c:v>1.01705979071144</c:v>
                </c:pt>
                <c:pt idx="2137">
                  <c:v>1.0272374848325001</c:v>
                </c:pt>
                <c:pt idx="2138">
                  <c:v>1.0728232789187599</c:v>
                </c:pt>
                <c:pt idx="2139">
                  <c:v>1.26272882007223</c:v>
                </c:pt>
                <c:pt idx="2140">
                  <c:v>1.1319819905184001</c:v>
                </c:pt>
                <c:pt idx="2141">
                  <c:v>1.0903609023185901</c:v>
                </c:pt>
                <c:pt idx="2142">
                  <c:v>1.3971719156259901</c:v>
                </c:pt>
                <c:pt idx="2143">
                  <c:v>2.10152175679102</c:v>
                </c:pt>
                <c:pt idx="2144">
                  <c:v>1.87547912149962</c:v>
                </c:pt>
                <c:pt idx="2145">
                  <c:v>1.4750202238000001</c:v>
                </c:pt>
                <c:pt idx="2146">
                  <c:v>0.84348528610818096</c:v>
                </c:pt>
                <c:pt idx="2147">
                  <c:v>0.58677054119476701</c:v>
                </c:pt>
                <c:pt idx="2148">
                  <c:v>0.49341839397614701</c:v>
                </c:pt>
                <c:pt idx="2149">
                  <c:v>0.95602777131472505</c:v>
                </c:pt>
                <c:pt idx="2150">
                  <c:v>1.1497413398678</c:v>
                </c:pt>
                <c:pt idx="2151">
                  <c:v>1.3019246045992801</c:v>
                </c:pt>
                <c:pt idx="2152">
                  <c:v>1.3935258252712801</c:v>
                </c:pt>
                <c:pt idx="2153">
                  <c:v>1.24126463936221</c:v>
                </c:pt>
                <c:pt idx="2154">
                  <c:v>1.1847173522173999</c:v>
                </c:pt>
                <c:pt idx="2155">
                  <c:v>1.1348234479288</c:v>
                </c:pt>
                <c:pt idx="2156">
                  <c:v>1.0537604393309701</c:v>
                </c:pt>
                <c:pt idx="2157">
                  <c:v>1.1545417036097001</c:v>
                </c:pt>
                <c:pt idx="2158">
                  <c:v>1.2662744513639199</c:v>
                </c:pt>
                <c:pt idx="2159">
                  <c:v>1.0984046539891399</c:v>
                </c:pt>
                <c:pt idx="2160">
                  <c:v>1.00782536484105</c:v>
                </c:pt>
                <c:pt idx="2161">
                  <c:v>0.98377077589497397</c:v>
                </c:pt>
                <c:pt idx="2162">
                  <c:v>0.99572791375857295</c:v>
                </c:pt>
                <c:pt idx="2163">
                  <c:v>1.00878304311333</c:v>
                </c:pt>
                <c:pt idx="2164">
                  <c:v>1.0427682783672501</c:v>
                </c:pt>
                <c:pt idx="2165">
                  <c:v>1.0749120206184299</c:v>
                </c:pt>
                <c:pt idx="2166">
                  <c:v>0.95686574134828295</c:v>
                </c:pt>
                <c:pt idx="2167">
                  <c:v>1.0690860734262699</c:v>
                </c:pt>
                <c:pt idx="2168">
                  <c:v>1.1316220784369699</c:v>
                </c:pt>
                <c:pt idx="2169">
                  <c:v>1.3576084236811401</c:v>
                </c:pt>
                <c:pt idx="2170">
                  <c:v>1.4033560761061299</c:v>
                </c:pt>
                <c:pt idx="2171">
                  <c:v>1.30900942134959</c:v>
                </c:pt>
                <c:pt idx="2172">
                  <c:v>1.0609428600914399</c:v>
                </c:pt>
                <c:pt idx="2173">
                  <c:v>0.92707558232756804</c:v>
                </c:pt>
                <c:pt idx="2174">
                  <c:v>0.76290585736642502</c:v>
                </c:pt>
                <c:pt idx="2175">
                  <c:v>0.84724568849714399</c:v>
                </c:pt>
                <c:pt idx="2176">
                  <c:v>1.0599649082045099</c:v>
                </c:pt>
                <c:pt idx="2177">
                  <c:v>1.0114312105724199</c:v>
                </c:pt>
                <c:pt idx="2178">
                  <c:v>1.13864078799813</c:v>
                </c:pt>
                <c:pt idx="2179">
                  <c:v>0.88468047314779097</c:v>
                </c:pt>
                <c:pt idx="2180">
                  <c:v>0.70208603930430102</c:v>
                </c:pt>
                <c:pt idx="2181">
                  <c:v>0.76961618871097004</c:v>
                </c:pt>
                <c:pt idx="2182">
                  <c:v>0.43622807344897002</c:v>
                </c:pt>
                <c:pt idx="2183">
                  <c:v>0.53190245730866903</c:v>
                </c:pt>
                <c:pt idx="2184">
                  <c:v>0.70056349821411601</c:v>
                </c:pt>
                <c:pt idx="2185">
                  <c:v>0.83896030466405302</c:v>
                </c:pt>
                <c:pt idx="2186">
                  <c:v>0.86402130551798295</c:v>
                </c:pt>
                <c:pt idx="2187">
                  <c:v>0.89841913829904596</c:v>
                </c:pt>
                <c:pt idx="2188">
                  <c:v>0.93015150014070302</c:v>
                </c:pt>
                <c:pt idx="2189">
                  <c:v>1.12633246745044</c:v>
                </c:pt>
                <c:pt idx="2190">
                  <c:v>1.27774762587062</c:v>
                </c:pt>
                <c:pt idx="2191">
                  <c:v>1.1339240412523199</c:v>
                </c:pt>
                <c:pt idx="2192">
                  <c:v>0.95607561814168196</c:v>
                </c:pt>
                <c:pt idx="2193">
                  <c:v>0.75890292974727702</c:v>
                </c:pt>
                <c:pt idx="2194">
                  <c:v>0.87792368901061102</c:v>
                </c:pt>
                <c:pt idx="2195">
                  <c:v>1.04941895129209</c:v>
                </c:pt>
                <c:pt idx="2196">
                  <c:v>1.17532781322361</c:v>
                </c:pt>
                <c:pt idx="2197">
                  <c:v>1.32313535597459</c:v>
                </c:pt>
                <c:pt idx="2198">
                  <c:v>1.0980527052496201</c:v>
                </c:pt>
                <c:pt idx="2199">
                  <c:v>0.80109625512668603</c:v>
                </c:pt>
                <c:pt idx="2200">
                  <c:v>0.69722454800300904</c:v>
                </c:pt>
                <c:pt idx="2201">
                  <c:v>0.94005970676016104</c:v>
                </c:pt>
                <c:pt idx="2202">
                  <c:v>1.3196195309914101</c:v>
                </c:pt>
                <c:pt idx="2203">
                  <c:v>1.7015462676650901</c:v>
                </c:pt>
                <c:pt idx="2204">
                  <c:v>1.4581999084967701</c:v>
                </c:pt>
                <c:pt idx="2205">
                  <c:v>1.11191180820963</c:v>
                </c:pt>
                <c:pt idx="2206">
                  <c:v>1.09581993958542</c:v>
                </c:pt>
                <c:pt idx="2207">
                  <c:v>0.91225474169006104</c:v>
                </c:pt>
                <c:pt idx="2208">
                  <c:v>0.76101346146700999</c:v>
                </c:pt>
                <c:pt idx="2209">
                  <c:v>0.84468415401379504</c:v>
                </c:pt>
                <c:pt idx="2210">
                  <c:v>0.83613015254982903</c:v>
                </c:pt>
                <c:pt idx="2211">
                  <c:v>0.983496809468134</c:v>
                </c:pt>
                <c:pt idx="2212">
                  <c:v>1.03457350862372</c:v>
                </c:pt>
                <c:pt idx="2213">
                  <c:v>1.1195666848357</c:v>
                </c:pt>
                <c:pt idx="2214">
                  <c:v>1.11027220618459</c:v>
                </c:pt>
                <c:pt idx="2215">
                  <c:v>1.0566521699954099</c:v>
                </c:pt>
                <c:pt idx="2216">
                  <c:v>0.92214444192924605</c:v>
                </c:pt>
                <c:pt idx="2217">
                  <c:v>0.96189160455115696</c:v>
                </c:pt>
                <c:pt idx="2218">
                  <c:v>1.0587650098194601</c:v>
                </c:pt>
                <c:pt idx="2219">
                  <c:v>1.32577746036957</c:v>
                </c:pt>
                <c:pt idx="2220">
                  <c:v>1.39674975525647</c:v>
                </c:pt>
                <c:pt idx="2221">
                  <c:v>1.5367873097006599</c:v>
                </c:pt>
                <c:pt idx="2222">
                  <c:v>1.60523589468869</c:v>
                </c:pt>
                <c:pt idx="2223">
                  <c:v>1.18233581316096</c:v>
                </c:pt>
                <c:pt idx="2224">
                  <c:v>0.73463673338256097</c:v>
                </c:pt>
                <c:pt idx="2225">
                  <c:v>0.88119031206034004</c:v>
                </c:pt>
                <c:pt idx="2226">
                  <c:v>0.95322877249640303</c:v>
                </c:pt>
                <c:pt idx="2227">
                  <c:v>1.0586138664220299</c:v>
                </c:pt>
                <c:pt idx="2228">
                  <c:v>1.14922048958892</c:v>
                </c:pt>
                <c:pt idx="2229">
                  <c:v>0.88327543368362704</c:v>
                </c:pt>
                <c:pt idx="2230">
                  <c:v>0.62941700134092304</c:v>
                </c:pt>
                <c:pt idx="2231">
                  <c:v>0.46894771354810999</c:v>
                </c:pt>
                <c:pt idx="2232">
                  <c:v>0.500497000747257</c:v>
                </c:pt>
                <c:pt idx="2233">
                  <c:v>0.70551060057946702</c:v>
                </c:pt>
                <c:pt idx="2234">
                  <c:v>0.73080107530914296</c:v>
                </c:pt>
                <c:pt idx="2235">
                  <c:v>0.789759409173452</c:v>
                </c:pt>
                <c:pt idx="2236">
                  <c:v>0.77415560864919097</c:v>
                </c:pt>
                <c:pt idx="2237">
                  <c:v>0.87841654491932197</c:v>
                </c:pt>
                <c:pt idx="2238">
                  <c:v>1.00889561416928</c:v>
                </c:pt>
                <c:pt idx="2239">
                  <c:v>1.06307978733724</c:v>
                </c:pt>
                <c:pt idx="2240">
                  <c:v>1.0578680134501699</c:v>
                </c:pt>
                <c:pt idx="2241">
                  <c:v>1.0747459910709101</c:v>
                </c:pt>
                <c:pt idx="2242">
                  <c:v>0.87347392522730805</c:v>
                </c:pt>
                <c:pt idx="2243">
                  <c:v>1.2441313298080701</c:v>
                </c:pt>
                <c:pt idx="2244">
                  <c:v>1.26830540669154</c:v>
                </c:pt>
                <c:pt idx="2245">
                  <c:v>1.3277319256728699</c:v>
                </c:pt>
                <c:pt idx="2246">
                  <c:v>1.3341150205694401</c:v>
                </c:pt>
                <c:pt idx="2247">
                  <c:v>1.0577050253917699</c:v>
                </c:pt>
                <c:pt idx="2248">
                  <c:v>0.85035825257358399</c:v>
                </c:pt>
                <c:pt idx="2249">
                  <c:v>0.95981698458039399</c:v>
                </c:pt>
                <c:pt idx="2250">
                  <c:v>0.85714792936283801</c:v>
                </c:pt>
                <c:pt idx="2251">
                  <c:v>1.0502658803893401</c:v>
                </c:pt>
                <c:pt idx="2252">
                  <c:v>1.25735073693461</c:v>
                </c:pt>
                <c:pt idx="2253">
                  <c:v>1.0819513672346801</c:v>
                </c:pt>
                <c:pt idx="2254">
                  <c:v>0.85650991329114201</c:v>
                </c:pt>
                <c:pt idx="2255">
                  <c:v>0.920249547256069</c:v>
                </c:pt>
                <c:pt idx="2256">
                  <c:v>0.95732410641381005</c:v>
                </c:pt>
                <c:pt idx="2257">
                  <c:v>1.0013416862859501</c:v>
                </c:pt>
                <c:pt idx="2258">
                  <c:v>0.79670575286802103</c:v>
                </c:pt>
                <c:pt idx="2259">
                  <c:v>0.77458843136920097</c:v>
                </c:pt>
                <c:pt idx="2260">
                  <c:v>0.58924087006418702</c:v>
                </c:pt>
                <c:pt idx="2261">
                  <c:v>0.55347424868190598</c:v>
                </c:pt>
                <c:pt idx="2262">
                  <c:v>0.690442743686977</c:v>
                </c:pt>
                <c:pt idx="2263">
                  <c:v>1.0572273721149099</c:v>
                </c:pt>
                <c:pt idx="2264">
                  <c:v>1.62564582854384</c:v>
                </c:pt>
                <c:pt idx="2265">
                  <c:v>2.67707057995956</c:v>
                </c:pt>
                <c:pt idx="2266">
                  <c:v>2.5219422863677901</c:v>
                </c:pt>
                <c:pt idx="2267">
                  <c:v>1.3994686650161201</c:v>
                </c:pt>
                <c:pt idx="2268">
                  <c:v>1.1989521064166799</c:v>
                </c:pt>
                <c:pt idx="2269">
                  <c:v>1.6134672187987</c:v>
                </c:pt>
                <c:pt idx="2270">
                  <c:v>1.74666564463695</c:v>
                </c:pt>
                <c:pt idx="2271">
                  <c:v>1.2882542972942099</c:v>
                </c:pt>
                <c:pt idx="2272">
                  <c:v>1.1373932640006299</c:v>
                </c:pt>
                <c:pt idx="2273">
                  <c:v>1.6506719241254499</c:v>
                </c:pt>
                <c:pt idx="2274">
                  <c:v>1.32890863138667</c:v>
                </c:pt>
                <c:pt idx="2275">
                  <c:v>0.69600605925307901</c:v>
                </c:pt>
                <c:pt idx="2276">
                  <c:v>0.53926879874233402</c:v>
                </c:pt>
                <c:pt idx="2277">
                  <c:v>0.75144615977992701</c:v>
                </c:pt>
                <c:pt idx="2278">
                  <c:v>0.63111587519091905</c:v>
                </c:pt>
                <c:pt idx="2279">
                  <c:v>0.67561581870246401</c:v>
                </c:pt>
                <c:pt idx="2280">
                  <c:v>0.584674120121628</c:v>
                </c:pt>
                <c:pt idx="2281">
                  <c:v>0.43073091094672999</c:v>
                </c:pt>
                <c:pt idx="2282">
                  <c:v>0.39805903007719801</c:v>
                </c:pt>
                <c:pt idx="2283">
                  <c:v>0.64308453265958698</c:v>
                </c:pt>
                <c:pt idx="2284">
                  <c:v>0.860211873881081</c:v>
                </c:pt>
                <c:pt idx="2285">
                  <c:v>0.99501670584719304</c:v>
                </c:pt>
                <c:pt idx="2286">
                  <c:v>1.0499030984376601</c:v>
                </c:pt>
                <c:pt idx="2287">
                  <c:v>1.09537299110486</c:v>
                </c:pt>
                <c:pt idx="2288">
                  <c:v>1.1692516575335701</c:v>
                </c:pt>
                <c:pt idx="2289">
                  <c:v>1.63714439735351</c:v>
                </c:pt>
                <c:pt idx="2290">
                  <c:v>3.0084759237235001</c:v>
                </c:pt>
                <c:pt idx="2291">
                  <c:v>1.8931353598015599</c:v>
                </c:pt>
                <c:pt idx="2292">
                  <c:v>1.5133467936613201</c:v>
                </c:pt>
                <c:pt idx="2293">
                  <c:v>0.73717500023874905</c:v>
                </c:pt>
                <c:pt idx="2294">
                  <c:v>1.06677047631625</c:v>
                </c:pt>
                <c:pt idx="2295">
                  <c:v>1.68644728781839</c:v>
                </c:pt>
                <c:pt idx="2296">
                  <c:v>1.6029392178647901</c:v>
                </c:pt>
                <c:pt idx="2297">
                  <c:v>0.94568934961540096</c:v>
                </c:pt>
                <c:pt idx="2298">
                  <c:v>0.86136194490179296</c:v>
                </c:pt>
                <c:pt idx="2299">
                  <c:v>1.0961095539434</c:v>
                </c:pt>
                <c:pt idx="2300">
                  <c:v>1.13191095408119</c:v>
                </c:pt>
                <c:pt idx="2301">
                  <c:v>0.93607081951580995</c:v>
                </c:pt>
                <c:pt idx="2302">
                  <c:v>0.82640775530303401</c:v>
                </c:pt>
                <c:pt idx="2303">
                  <c:v>0.83723791062098996</c:v>
                </c:pt>
                <c:pt idx="2304">
                  <c:v>0.83833063957903897</c:v>
                </c:pt>
                <c:pt idx="2305">
                  <c:v>0.92472806912735195</c:v>
                </c:pt>
                <c:pt idx="2306">
                  <c:v>0.95551451733450898</c:v>
                </c:pt>
                <c:pt idx="2307">
                  <c:v>1.01535849906326</c:v>
                </c:pt>
                <c:pt idx="2308">
                  <c:v>1.06635701267681</c:v>
                </c:pt>
                <c:pt idx="2309">
                  <c:v>1.0728661589709101</c:v>
                </c:pt>
                <c:pt idx="2310">
                  <c:v>1.09136678374504</c:v>
                </c:pt>
                <c:pt idx="2311">
                  <c:v>1.15624642926238</c:v>
                </c:pt>
                <c:pt idx="2312">
                  <c:v>1.1793407911795499</c:v>
                </c:pt>
                <c:pt idx="2313">
                  <c:v>1.11103521207971</c:v>
                </c:pt>
                <c:pt idx="2314">
                  <c:v>1.1654032299547701</c:v>
                </c:pt>
                <c:pt idx="2315">
                  <c:v>1.3657196934312701</c:v>
                </c:pt>
                <c:pt idx="2316">
                  <c:v>1.6303865728673099</c:v>
                </c:pt>
                <c:pt idx="2317">
                  <c:v>1.48315804895702</c:v>
                </c:pt>
                <c:pt idx="2318">
                  <c:v>1.4654406466360199</c:v>
                </c:pt>
                <c:pt idx="2319">
                  <c:v>1.6224995747108799</c:v>
                </c:pt>
                <c:pt idx="2320">
                  <c:v>1.3933690983981999</c:v>
                </c:pt>
                <c:pt idx="2321">
                  <c:v>0.89707209435028101</c:v>
                </c:pt>
                <c:pt idx="2322">
                  <c:v>1.28484594023175</c:v>
                </c:pt>
                <c:pt idx="2323">
                  <c:v>1.1705739564081401</c:v>
                </c:pt>
                <c:pt idx="2324">
                  <c:v>0.74935221086882797</c:v>
                </c:pt>
                <c:pt idx="2325">
                  <c:v>0.78821767590621805</c:v>
                </c:pt>
                <c:pt idx="2326">
                  <c:v>0.93381895714212204</c:v>
                </c:pt>
                <c:pt idx="2327">
                  <c:v>0.75451673886336001</c:v>
                </c:pt>
                <c:pt idx="2328">
                  <c:v>0.60565617499535196</c:v>
                </c:pt>
                <c:pt idx="2329">
                  <c:v>0.50597193901341997</c:v>
                </c:pt>
                <c:pt idx="2330">
                  <c:v>0.50804382478778298</c:v>
                </c:pt>
                <c:pt idx="2331">
                  <c:v>0.49629638165717099</c:v>
                </c:pt>
                <c:pt idx="2332">
                  <c:v>0.69319376587718995</c:v>
                </c:pt>
                <c:pt idx="2333">
                  <c:v>0.98533604237082495</c:v>
                </c:pt>
                <c:pt idx="2334">
                  <c:v>1.15248581296691</c:v>
                </c:pt>
                <c:pt idx="2335">
                  <c:v>1.15750359046139</c:v>
                </c:pt>
                <c:pt idx="2336">
                  <c:v>1.21080945757208</c:v>
                </c:pt>
                <c:pt idx="2337">
                  <c:v>1.32120926279034</c:v>
                </c:pt>
                <c:pt idx="2338">
                  <c:v>1.54187357669363</c:v>
                </c:pt>
                <c:pt idx="2339">
                  <c:v>2.7241280857296299</c:v>
                </c:pt>
                <c:pt idx="2340">
                  <c:v>1.63653298302876</c:v>
                </c:pt>
                <c:pt idx="2341">
                  <c:v>1.64961451030385</c:v>
                </c:pt>
                <c:pt idx="2342">
                  <c:v>1.0648882751505</c:v>
                </c:pt>
                <c:pt idx="2343">
                  <c:v>0.83862023652723805</c:v>
                </c:pt>
                <c:pt idx="2344">
                  <c:v>1.4532224320196101</c:v>
                </c:pt>
                <c:pt idx="2345">
                  <c:v>2.5151959355495501</c:v>
                </c:pt>
                <c:pt idx="2346">
                  <c:v>1.6415140810900799</c:v>
                </c:pt>
                <c:pt idx="2347">
                  <c:v>0.86615566790560194</c:v>
                </c:pt>
                <c:pt idx="2348">
                  <c:v>0.98232383665927603</c:v>
                </c:pt>
                <c:pt idx="2349">
                  <c:v>1.2454200975995999</c:v>
                </c:pt>
                <c:pt idx="2350">
                  <c:v>1.1143206561497501</c:v>
                </c:pt>
                <c:pt idx="2351">
                  <c:v>0.80443849719726901</c:v>
                </c:pt>
                <c:pt idx="2352">
                  <c:v>0.697288347869086</c:v>
                </c:pt>
                <c:pt idx="2353">
                  <c:v>0.77726580780579801</c:v>
                </c:pt>
                <c:pt idx="2354">
                  <c:v>1.0790753207269601</c:v>
                </c:pt>
                <c:pt idx="2355">
                  <c:v>0.87053019728496495</c:v>
                </c:pt>
                <c:pt idx="2356">
                  <c:v>0.98058707556799896</c:v>
                </c:pt>
                <c:pt idx="2357">
                  <c:v>1.00740078097399</c:v>
                </c:pt>
                <c:pt idx="2358">
                  <c:v>1.14508947060481</c:v>
                </c:pt>
                <c:pt idx="2359">
                  <c:v>1.2644708490629599</c:v>
                </c:pt>
                <c:pt idx="2360">
                  <c:v>1.1982889560494201</c:v>
                </c:pt>
                <c:pt idx="2361">
                  <c:v>1.1129480226178601</c:v>
                </c:pt>
                <c:pt idx="2362">
                  <c:v>1.1377441770191601</c:v>
                </c:pt>
                <c:pt idx="2363">
                  <c:v>1.33663915122669</c:v>
                </c:pt>
                <c:pt idx="2364">
                  <c:v>1.5803876797713301</c:v>
                </c:pt>
                <c:pt idx="2365">
                  <c:v>1.54331638205943</c:v>
                </c:pt>
                <c:pt idx="2366">
                  <c:v>1.8902175573734901</c:v>
                </c:pt>
                <c:pt idx="2367">
                  <c:v>2.0613774477402198</c:v>
                </c:pt>
                <c:pt idx="2368">
                  <c:v>1.36530112042765</c:v>
                </c:pt>
                <c:pt idx="2369">
                  <c:v>0.76537794540083304</c:v>
                </c:pt>
                <c:pt idx="2370">
                  <c:v>1.1367135628090299</c:v>
                </c:pt>
                <c:pt idx="2371">
                  <c:v>0.88760513701251198</c:v>
                </c:pt>
                <c:pt idx="2372">
                  <c:v>0.64458071206870604</c:v>
                </c:pt>
                <c:pt idx="2373">
                  <c:v>0.600014778432165</c:v>
                </c:pt>
                <c:pt idx="2374">
                  <c:v>0.54951132251301205</c:v>
                </c:pt>
                <c:pt idx="2375">
                  <c:v>0.56285604403524003</c:v>
                </c:pt>
                <c:pt idx="2376">
                  <c:v>0.63581526129922405</c:v>
                </c:pt>
                <c:pt idx="2377">
                  <c:v>0.60511411039819596</c:v>
                </c:pt>
                <c:pt idx="2378">
                  <c:v>0.55533469370191502</c:v>
                </c:pt>
                <c:pt idx="2379">
                  <c:v>0.56506608487326504</c:v>
                </c:pt>
                <c:pt idx="2380">
                  <c:v>0.726564625577794</c:v>
                </c:pt>
                <c:pt idx="2381">
                  <c:v>0.88743008838330495</c:v>
                </c:pt>
                <c:pt idx="2382">
                  <c:v>1.0343566649512099</c:v>
                </c:pt>
                <c:pt idx="2383">
                  <c:v>1.2499176661804601</c:v>
                </c:pt>
                <c:pt idx="2384">
                  <c:v>1.4637653371442401</c:v>
                </c:pt>
                <c:pt idx="2385">
                  <c:v>1.4386176110593101</c:v>
                </c:pt>
                <c:pt idx="2386">
                  <c:v>1.5965277373359399</c:v>
                </c:pt>
                <c:pt idx="2387">
                  <c:v>2.3731702861686901</c:v>
                </c:pt>
                <c:pt idx="2388">
                  <c:v>1.4712958186421901</c:v>
                </c:pt>
                <c:pt idx="2389">
                  <c:v>0.94246051922931995</c:v>
                </c:pt>
                <c:pt idx="2390">
                  <c:v>0.44219474944530901</c:v>
                </c:pt>
                <c:pt idx="2391">
                  <c:v>0.53162078364281395</c:v>
                </c:pt>
                <c:pt idx="2392">
                  <c:v>1.70573682329368</c:v>
                </c:pt>
                <c:pt idx="2393">
                  <c:v>4.2803448379664504</c:v>
                </c:pt>
                <c:pt idx="2394">
                  <c:v>1.29162886250231</c:v>
                </c:pt>
                <c:pt idx="2395">
                  <c:v>0.76924432018312605</c:v>
                </c:pt>
                <c:pt idx="2396">
                  <c:v>0.62955877099838697</c:v>
                </c:pt>
                <c:pt idx="2397">
                  <c:v>0.87111793011279504</c:v>
                </c:pt>
                <c:pt idx="2398">
                  <c:v>0.95898795014900995</c:v>
                </c:pt>
                <c:pt idx="2399">
                  <c:v>0.95308495316839403</c:v>
                </c:pt>
                <c:pt idx="2400">
                  <c:v>1.0150579043901899</c:v>
                </c:pt>
                <c:pt idx="2401">
                  <c:v>1.4922371912055401</c:v>
                </c:pt>
                <c:pt idx="2402">
                  <c:v>1.31919298205456</c:v>
                </c:pt>
                <c:pt idx="2403">
                  <c:v>1.08049143183507</c:v>
                </c:pt>
                <c:pt idx="2404">
                  <c:v>1.08561383566119</c:v>
                </c:pt>
                <c:pt idx="2405">
                  <c:v>1.2036246530314201</c:v>
                </c:pt>
                <c:pt idx="2406">
                  <c:v>1.1496836099832</c:v>
                </c:pt>
                <c:pt idx="2407">
                  <c:v>1.04363437478123</c:v>
                </c:pt>
                <c:pt idx="2408">
                  <c:v>0.99755723398810603</c:v>
                </c:pt>
                <c:pt idx="2409">
                  <c:v>0.94952496126694896</c:v>
                </c:pt>
                <c:pt idx="2410">
                  <c:v>0.98508038330737302</c:v>
                </c:pt>
                <c:pt idx="2411">
                  <c:v>1.11305522328185</c:v>
                </c:pt>
                <c:pt idx="2412">
                  <c:v>1.4336508009853699</c:v>
                </c:pt>
                <c:pt idx="2413">
                  <c:v>1.75973014375216</c:v>
                </c:pt>
                <c:pt idx="2414">
                  <c:v>1.75052473468957</c:v>
                </c:pt>
                <c:pt idx="2415">
                  <c:v>2.0353623018846099</c:v>
                </c:pt>
                <c:pt idx="2416">
                  <c:v>1.8794727069423001</c:v>
                </c:pt>
                <c:pt idx="2417">
                  <c:v>0.99721688035853095</c:v>
                </c:pt>
                <c:pt idx="2418">
                  <c:v>0.66874294588354299</c:v>
                </c:pt>
                <c:pt idx="2419">
                  <c:v>1.1729305899178299</c:v>
                </c:pt>
                <c:pt idx="2420">
                  <c:v>0.92025410341329095</c:v>
                </c:pt>
                <c:pt idx="2421">
                  <c:v>0.65883662702751999</c:v>
                </c:pt>
                <c:pt idx="2422">
                  <c:v>0.556845618476971</c:v>
                </c:pt>
                <c:pt idx="2423">
                  <c:v>0.473075283432775</c:v>
                </c:pt>
                <c:pt idx="2424">
                  <c:v>0.52007760718089002</c:v>
                </c:pt>
                <c:pt idx="2425">
                  <c:v>0.74427467850384399</c:v>
                </c:pt>
                <c:pt idx="2426">
                  <c:v>0.76630666923497404</c:v>
                </c:pt>
                <c:pt idx="2427">
                  <c:v>0.63620095649487995</c:v>
                </c:pt>
                <c:pt idx="2428">
                  <c:v>0.480386576209203</c:v>
                </c:pt>
                <c:pt idx="2429">
                  <c:v>0.60592205661206999</c:v>
                </c:pt>
                <c:pt idx="2430">
                  <c:v>0.84879804931503</c:v>
                </c:pt>
                <c:pt idx="2431">
                  <c:v>1.0207770168165999</c:v>
                </c:pt>
                <c:pt idx="2432">
                  <c:v>1.1594907379677499</c:v>
                </c:pt>
                <c:pt idx="2433">
                  <c:v>1.26553986605598</c:v>
                </c:pt>
                <c:pt idx="2434">
                  <c:v>1.2692008192378399</c:v>
                </c:pt>
                <c:pt idx="2435">
                  <c:v>1.1144061786741</c:v>
                </c:pt>
                <c:pt idx="2436">
                  <c:v>2.08664956903309</c:v>
                </c:pt>
                <c:pt idx="2437">
                  <c:v>2.6731920186024798</c:v>
                </c:pt>
                <c:pt idx="2438">
                  <c:v>1.4866369661729799</c:v>
                </c:pt>
                <c:pt idx="2439">
                  <c:v>1.1362525312755101</c:v>
                </c:pt>
                <c:pt idx="2440">
                  <c:v>0.62266960686225903</c:v>
                </c:pt>
                <c:pt idx="2441">
                  <c:v>0.39836006497263199</c:v>
                </c:pt>
                <c:pt idx="2442">
                  <c:v>1.0000111488283501</c:v>
                </c:pt>
                <c:pt idx="2443">
                  <c:v>2.11165315570361</c:v>
                </c:pt>
                <c:pt idx="2444">
                  <c:v>2.59814126318278</c:v>
                </c:pt>
                <c:pt idx="2445">
                  <c:v>0.88397039176264303</c:v>
                </c:pt>
                <c:pt idx="2446">
                  <c:v>0.689921660702141</c:v>
                </c:pt>
                <c:pt idx="2447">
                  <c:v>0.89598073822041502</c:v>
                </c:pt>
                <c:pt idx="2448">
                  <c:v>1.0663345488142999</c:v>
                </c:pt>
                <c:pt idx="2449">
                  <c:v>1.0093812321323401</c:v>
                </c:pt>
                <c:pt idx="2450">
                  <c:v>0.87160634405791204</c:v>
                </c:pt>
                <c:pt idx="2451">
                  <c:v>0.87783101280998299</c:v>
                </c:pt>
                <c:pt idx="2452">
                  <c:v>0.99001168835322295</c:v>
                </c:pt>
                <c:pt idx="2453">
                  <c:v>1.09172511030708</c:v>
                </c:pt>
                <c:pt idx="2454">
                  <c:v>1.14350778616195</c:v>
                </c:pt>
                <c:pt idx="2455">
                  <c:v>1.0936131658136701</c:v>
                </c:pt>
                <c:pt idx="2456">
                  <c:v>1.0374750317328101</c:v>
                </c:pt>
                <c:pt idx="2457">
                  <c:v>1.05547184837257</c:v>
                </c:pt>
                <c:pt idx="2458">
                  <c:v>1.1180467903473399</c:v>
                </c:pt>
                <c:pt idx="2459">
                  <c:v>1.16068062961566</c:v>
                </c:pt>
                <c:pt idx="2460">
                  <c:v>1.1433717455897701</c:v>
                </c:pt>
                <c:pt idx="2461">
                  <c:v>1.2608364465460999</c:v>
                </c:pt>
                <c:pt idx="2462">
                  <c:v>1.50613670971031</c:v>
                </c:pt>
                <c:pt idx="2463">
                  <c:v>1.6630960616927699</c:v>
                </c:pt>
                <c:pt idx="2464">
                  <c:v>1.9242236846840299</c:v>
                </c:pt>
                <c:pt idx="2465">
                  <c:v>1.9861762957424001</c:v>
                </c:pt>
                <c:pt idx="2466">
                  <c:v>1.2202477265838301</c:v>
                </c:pt>
                <c:pt idx="2467">
                  <c:v>0.72643636125747402</c:v>
                </c:pt>
                <c:pt idx="2468">
                  <c:v>1.1860473979795201</c:v>
                </c:pt>
                <c:pt idx="2469">
                  <c:v>1.0577041792930599</c:v>
                </c:pt>
                <c:pt idx="2470">
                  <c:v>0.76224992479107501</c:v>
                </c:pt>
                <c:pt idx="2471">
                  <c:v>0.69608635684733799</c:v>
                </c:pt>
                <c:pt idx="2472">
                  <c:v>0.64360391328362798</c:v>
                </c:pt>
                <c:pt idx="2473">
                  <c:v>0.55097979891553195</c:v>
                </c:pt>
                <c:pt idx="2474">
                  <c:v>0.66915229111241903</c:v>
                </c:pt>
                <c:pt idx="2475">
                  <c:v>0.65074251231497104</c:v>
                </c:pt>
                <c:pt idx="2476">
                  <c:v>0.38483915792055301</c:v>
                </c:pt>
                <c:pt idx="2477">
                  <c:v>0.43087645825224702</c:v>
                </c:pt>
                <c:pt idx="2478">
                  <c:v>0.62051384766256401</c:v>
                </c:pt>
                <c:pt idx="2479">
                  <c:v>0.80039428642138599</c:v>
                </c:pt>
                <c:pt idx="2480">
                  <c:v>1.0101182608670101</c:v>
                </c:pt>
                <c:pt idx="2481">
                  <c:v>1.24867448814533</c:v>
                </c:pt>
                <c:pt idx="2482">
                  <c:v>1.44496746681093</c:v>
                </c:pt>
                <c:pt idx="2483">
                  <c:v>1.3711543799218999</c:v>
                </c:pt>
                <c:pt idx="2484">
                  <c:v>1.2596544293626699</c:v>
                </c:pt>
                <c:pt idx="2485">
                  <c:v>1.8767783774875999</c:v>
                </c:pt>
                <c:pt idx="2486">
                  <c:v>2.6230790115606499</c:v>
                </c:pt>
                <c:pt idx="2487">
                  <c:v>1.5860821782764001</c:v>
                </c:pt>
                <c:pt idx="2488">
                  <c:v>1.39051876007805</c:v>
                </c:pt>
                <c:pt idx="2489">
                  <c:v>0.86055716912300495</c:v>
                </c:pt>
                <c:pt idx="2490">
                  <c:v>0.87531200722656599</c:v>
                </c:pt>
                <c:pt idx="2491">
                  <c:v>0.94366344817259895</c:v>
                </c:pt>
                <c:pt idx="2492">
                  <c:v>1.1947222389752401</c:v>
                </c:pt>
                <c:pt idx="2493">
                  <c:v>1.8687004220246199</c:v>
                </c:pt>
                <c:pt idx="2494">
                  <c:v>1.2546704599965699</c:v>
                </c:pt>
                <c:pt idx="2495">
                  <c:v>0.91256227292497705</c:v>
                </c:pt>
                <c:pt idx="2496">
                  <c:v>1.2198052245067701</c:v>
                </c:pt>
                <c:pt idx="2497">
                  <c:v>1.3217919280385999</c:v>
                </c:pt>
                <c:pt idx="2498">
                  <c:v>1.11087477729985</c:v>
                </c:pt>
                <c:pt idx="2499">
                  <c:v>1.086647653517</c:v>
                </c:pt>
                <c:pt idx="2500">
                  <c:v>1.0096092497773601</c:v>
                </c:pt>
                <c:pt idx="2501">
                  <c:v>0.87533025076538995</c:v>
                </c:pt>
                <c:pt idx="2502">
                  <c:v>0.90874476122946601</c:v>
                </c:pt>
                <c:pt idx="2503">
                  <c:v>0.92967485651167303</c:v>
                </c:pt>
                <c:pt idx="2504">
                  <c:v>0.93076365257620597</c:v>
                </c:pt>
                <c:pt idx="2505">
                  <c:v>0.97314424025783597</c:v>
                </c:pt>
                <c:pt idx="2506">
                  <c:v>1.0538298676665001</c:v>
                </c:pt>
                <c:pt idx="2507">
                  <c:v>1.1306872218739401</c:v>
                </c:pt>
                <c:pt idx="2508">
                  <c:v>1.1542744133879099</c:v>
                </c:pt>
                <c:pt idx="2509">
                  <c:v>1.2262503022425699</c:v>
                </c:pt>
                <c:pt idx="2510">
                  <c:v>1.4445009410232299</c:v>
                </c:pt>
                <c:pt idx="2511">
                  <c:v>1.5141544239670499</c:v>
                </c:pt>
                <c:pt idx="2512">
                  <c:v>1.6051261545654301</c:v>
                </c:pt>
                <c:pt idx="2513">
                  <c:v>1.8917316370598101</c:v>
                </c:pt>
                <c:pt idx="2514">
                  <c:v>1.90478614142034</c:v>
                </c:pt>
                <c:pt idx="2515">
                  <c:v>1.2927110847610199</c:v>
                </c:pt>
                <c:pt idx="2516">
                  <c:v>1.0109826038869301</c:v>
                </c:pt>
                <c:pt idx="2517">
                  <c:v>1.19547264387982</c:v>
                </c:pt>
                <c:pt idx="2518">
                  <c:v>1.07072699600458</c:v>
                </c:pt>
                <c:pt idx="2519">
                  <c:v>0.80612349551976203</c:v>
                </c:pt>
                <c:pt idx="2520">
                  <c:v>0.85904569794045305</c:v>
                </c:pt>
                <c:pt idx="2521">
                  <c:v>0.83427668858778503</c:v>
                </c:pt>
                <c:pt idx="2522">
                  <c:v>0.68130866416037905</c:v>
                </c:pt>
                <c:pt idx="2523">
                  <c:v>0.67799269824755504</c:v>
                </c:pt>
                <c:pt idx="2524">
                  <c:v>0.69778595800503196</c:v>
                </c:pt>
                <c:pt idx="2525">
                  <c:v>0.58345089848675302</c:v>
                </c:pt>
                <c:pt idx="2526">
                  <c:v>0.50284820786595197</c:v>
                </c:pt>
                <c:pt idx="2527">
                  <c:v>0.66333849169560499</c:v>
                </c:pt>
                <c:pt idx="2528">
                  <c:v>0.82363011543410702</c:v>
                </c:pt>
                <c:pt idx="2529">
                  <c:v>0.940374568088163</c:v>
                </c:pt>
                <c:pt idx="2530">
                  <c:v>1.0740075784527801</c:v>
                </c:pt>
                <c:pt idx="2531">
                  <c:v>1.2509005196629299</c:v>
                </c:pt>
                <c:pt idx="2532">
                  <c:v>1.34673507127794</c:v>
                </c:pt>
                <c:pt idx="2533">
                  <c:v>1.33797689009078</c:v>
                </c:pt>
                <c:pt idx="2534">
                  <c:v>2.3170063216780399</c:v>
                </c:pt>
                <c:pt idx="2535">
                  <c:v>2.5927191027608401</c:v>
                </c:pt>
                <c:pt idx="2536">
                  <c:v>1.4595419039565101</c:v>
                </c:pt>
                <c:pt idx="2537">
                  <c:v>0.903239036194185</c:v>
                </c:pt>
                <c:pt idx="2538">
                  <c:v>0.489573945844752</c:v>
                </c:pt>
                <c:pt idx="2539">
                  <c:v>0.59429279009760805</c:v>
                </c:pt>
                <c:pt idx="2540">
                  <c:v>1.56048621870909</c:v>
                </c:pt>
                <c:pt idx="2541">
                  <c:v>1.85013869608903</c:v>
                </c:pt>
                <c:pt idx="2542">
                  <c:v>1.34264335497927</c:v>
                </c:pt>
                <c:pt idx="2543">
                  <c:v>1.01653466706355</c:v>
                </c:pt>
                <c:pt idx="2544">
                  <c:v>1.1383163973649899</c:v>
                </c:pt>
                <c:pt idx="2545">
                  <c:v>1.3616220143053701</c:v>
                </c:pt>
                <c:pt idx="2546">
                  <c:v>1.11370847326444</c:v>
                </c:pt>
                <c:pt idx="2547">
                  <c:v>0.90935786664821905</c:v>
                </c:pt>
                <c:pt idx="2548">
                  <c:v>0.94364668063846902</c:v>
                </c:pt>
                <c:pt idx="2549">
                  <c:v>0.87592259205480005</c:v>
                </c:pt>
                <c:pt idx="2550">
                  <c:v>0.88650937989905099</c:v>
                </c:pt>
                <c:pt idx="2551">
                  <c:v>0.96442514556859205</c:v>
                </c:pt>
                <c:pt idx="2552">
                  <c:v>0.91508618833091304</c:v>
                </c:pt>
                <c:pt idx="2553">
                  <c:v>0.99325587305638396</c:v>
                </c:pt>
                <c:pt idx="2554">
                  <c:v>1.0834113902631799</c:v>
                </c:pt>
                <c:pt idx="2555">
                  <c:v>1.11681394421497</c:v>
                </c:pt>
                <c:pt idx="2556">
                  <c:v>1.12658487977693</c:v>
                </c:pt>
                <c:pt idx="2557">
                  <c:v>1.3707930382114599</c:v>
                </c:pt>
                <c:pt idx="2558">
                  <c:v>1.82991480311926</c:v>
                </c:pt>
                <c:pt idx="2559">
                  <c:v>1.8778857461512399</c:v>
                </c:pt>
                <c:pt idx="2560">
                  <c:v>1.8490537825617701</c:v>
                </c:pt>
                <c:pt idx="2561">
                  <c:v>1.8835839649330699</c:v>
                </c:pt>
                <c:pt idx="2562">
                  <c:v>1.3667616998518799</c:v>
                </c:pt>
                <c:pt idx="2563">
                  <c:v>1.15049054457218</c:v>
                </c:pt>
                <c:pt idx="2564">
                  <c:v>1.59366514569184</c:v>
                </c:pt>
                <c:pt idx="2565">
                  <c:v>1.3452635761935301</c:v>
                </c:pt>
                <c:pt idx="2566">
                  <c:v>0.94013578750784699</c:v>
                </c:pt>
                <c:pt idx="2567">
                  <c:v>0.70922464402966101</c:v>
                </c:pt>
                <c:pt idx="2568">
                  <c:v>0.69488002143463601</c:v>
                </c:pt>
                <c:pt idx="2569">
                  <c:v>0.67520363273459905</c:v>
                </c:pt>
                <c:pt idx="2570">
                  <c:v>0.76319851518330395</c:v>
                </c:pt>
                <c:pt idx="2571">
                  <c:v>0.48649654396819703</c:v>
                </c:pt>
                <c:pt idx="2572">
                  <c:v>0.27503810692702202</c:v>
                </c:pt>
                <c:pt idx="2573">
                  <c:v>0.35202636938019299</c:v>
                </c:pt>
                <c:pt idx="2574">
                  <c:v>0.44134134183531898</c:v>
                </c:pt>
                <c:pt idx="2575">
                  <c:v>0.56416688316312902</c:v>
                </c:pt>
                <c:pt idx="2576">
                  <c:v>0.70442464962762297</c:v>
                </c:pt>
                <c:pt idx="2577">
                  <c:v>0.84115482699084598</c:v>
                </c:pt>
                <c:pt idx="2578">
                  <c:v>1.03216931579175</c:v>
                </c:pt>
                <c:pt idx="2579">
                  <c:v>1.2433942941557199</c:v>
                </c:pt>
                <c:pt idx="2580">
                  <c:v>1.4102540209029699</c:v>
                </c:pt>
                <c:pt idx="2581">
                  <c:v>1.4237943085986799</c:v>
                </c:pt>
                <c:pt idx="2582">
                  <c:v>1.06475439999326</c:v>
                </c:pt>
                <c:pt idx="2583">
                  <c:v>2.0767152800309399</c:v>
                </c:pt>
                <c:pt idx="2584">
                  <c:v>1.77462989870085</c:v>
                </c:pt>
                <c:pt idx="2585">
                  <c:v>1.54936566816036</c:v>
                </c:pt>
                <c:pt idx="2586">
                  <c:v>1.67720179526526</c:v>
                </c:pt>
                <c:pt idx="2587">
                  <c:v>0.85784838030505095</c:v>
                </c:pt>
                <c:pt idx="2588">
                  <c:v>0.59177729557410397</c:v>
                </c:pt>
                <c:pt idx="2589">
                  <c:v>1.1055715946979601</c:v>
                </c:pt>
                <c:pt idx="2590">
                  <c:v>1.66269324527226</c:v>
                </c:pt>
                <c:pt idx="2591">
                  <c:v>1.7812063825295501</c:v>
                </c:pt>
                <c:pt idx="2592">
                  <c:v>1.2119412628906601</c:v>
                </c:pt>
                <c:pt idx="2593">
                  <c:v>1.08067268065913</c:v>
                </c:pt>
                <c:pt idx="2594">
                  <c:v>1.11565868362058</c:v>
                </c:pt>
                <c:pt idx="2595">
                  <c:v>1.03970642706679</c:v>
                </c:pt>
                <c:pt idx="2596">
                  <c:v>0.92792447759125296</c:v>
                </c:pt>
                <c:pt idx="2597">
                  <c:v>0.88675806582573602</c:v>
                </c:pt>
                <c:pt idx="2598">
                  <c:v>0.81302477299157405</c:v>
                </c:pt>
                <c:pt idx="2599">
                  <c:v>0.79532499978562199</c:v>
                </c:pt>
                <c:pt idx="2600">
                  <c:v>0.87997072898250395</c:v>
                </c:pt>
                <c:pt idx="2601">
                  <c:v>1.0232467506134599</c:v>
                </c:pt>
                <c:pt idx="2602">
                  <c:v>1.11443732313083</c:v>
                </c:pt>
                <c:pt idx="2603">
                  <c:v>1.1009789638471801</c:v>
                </c:pt>
                <c:pt idx="2604">
                  <c:v>1.08626625464386</c:v>
                </c:pt>
                <c:pt idx="2605">
                  <c:v>1.18424202068581</c:v>
                </c:pt>
                <c:pt idx="2606">
                  <c:v>1.3175178507898899</c:v>
                </c:pt>
                <c:pt idx="2607">
                  <c:v>1.2603065564476801</c:v>
                </c:pt>
                <c:pt idx="2608">
                  <c:v>1.3967776224070201</c:v>
                </c:pt>
                <c:pt idx="2609">
                  <c:v>1.4881406853180901</c:v>
                </c:pt>
                <c:pt idx="2610">
                  <c:v>1.4575697651519099</c:v>
                </c:pt>
                <c:pt idx="2611">
                  <c:v>1.5814652323465701</c:v>
                </c:pt>
                <c:pt idx="2612">
                  <c:v>1.53866863895577</c:v>
                </c:pt>
                <c:pt idx="2613">
                  <c:v>1.0354672814662</c:v>
                </c:pt>
                <c:pt idx="2614">
                  <c:v>0.44961405935980198</c:v>
                </c:pt>
                <c:pt idx="2615">
                  <c:v>0.90747961301012203</c:v>
                </c:pt>
                <c:pt idx="2616">
                  <c:v>1.01833568545397</c:v>
                </c:pt>
                <c:pt idx="2617">
                  <c:v>0.98778055077937199</c:v>
                </c:pt>
                <c:pt idx="2618">
                  <c:v>0.85232790145283899</c:v>
                </c:pt>
                <c:pt idx="2619">
                  <c:v>0.65081960326038102</c:v>
                </c:pt>
                <c:pt idx="2620">
                  <c:v>0.409345358181817</c:v>
                </c:pt>
                <c:pt idx="2621">
                  <c:v>0.35331541294712898</c:v>
                </c:pt>
                <c:pt idx="2622">
                  <c:v>0.48750915164640801</c:v>
                </c:pt>
                <c:pt idx="2623">
                  <c:v>0.487855571907301</c:v>
                </c:pt>
                <c:pt idx="2624">
                  <c:v>0.61283116493615097</c:v>
                </c:pt>
                <c:pt idx="2625">
                  <c:v>0.90506782134931796</c:v>
                </c:pt>
                <c:pt idx="2626">
                  <c:v>1.19580517803236</c:v>
                </c:pt>
                <c:pt idx="2627">
                  <c:v>1.31592723772251</c:v>
                </c:pt>
                <c:pt idx="2628">
                  <c:v>1.3451094659554701</c:v>
                </c:pt>
                <c:pt idx="2629">
                  <c:v>1.29873680567581</c:v>
                </c:pt>
                <c:pt idx="2630">
                  <c:v>1.3386458345544601</c:v>
                </c:pt>
                <c:pt idx="2631">
                  <c:v>2.4438489505298802</c:v>
                </c:pt>
                <c:pt idx="2632">
                  <c:v>1.9250578247577399</c:v>
                </c:pt>
                <c:pt idx="2633">
                  <c:v>1.76668706231211</c:v>
                </c:pt>
                <c:pt idx="2634">
                  <c:v>0.86149758158453305</c:v>
                </c:pt>
                <c:pt idx="2635">
                  <c:v>0.81378536445674698</c:v>
                </c:pt>
                <c:pt idx="2636">
                  <c:v>1.07304989535809</c:v>
                </c:pt>
                <c:pt idx="2637">
                  <c:v>1.33161435809997</c:v>
                </c:pt>
                <c:pt idx="2638">
                  <c:v>1.4989030147297699</c:v>
                </c:pt>
                <c:pt idx="2639">
                  <c:v>1.2219865514894199</c:v>
                </c:pt>
                <c:pt idx="2640">
                  <c:v>1.0775237067814301</c:v>
                </c:pt>
                <c:pt idx="2641">
                  <c:v>0.98585758926429101</c:v>
                </c:pt>
                <c:pt idx="2642">
                  <c:v>1.2403645040898299</c:v>
                </c:pt>
                <c:pt idx="2643">
                  <c:v>1.27554754502449</c:v>
                </c:pt>
                <c:pt idx="2644">
                  <c:v>1.15522990926136</c:v>
                </c:pt>
                <c:pt idx="2645">
                  <c:v>0.93857831206671305</c:v>
                </c:pt>
                <c:pt idx="2646">
                  <c:v>0.89066082312067596</c:v>
                </c:pt>
                <c:pt idx="2647">
                  <c:v>1.0556777282547001</c:v>
                </c:pt>
                <c:pt idx="2648">
                  <c:v>0.99573280047510704</c:v>
                </c:pt>
                <c:pt idx="2649">
                  <c:v>0.84850058973521103</c:v>
                </c:pt>
                <c:pt idx="2650">
                  <c:v>0.87931954589273198</c:v>
                </c:pt>
                <c:pt idx="2651">
                  <c:v>1.03615196638428</c:v>
                </c:pt>
                <c:pt idx="2652">
                  <c:v>1.22715549543242</c:v>
                </c:pt>
                <c:pt idx="2653">
                  <c:v>1.34470824756674</c:v>
                </c:pt>
                <c:pt idx="2654">
                  <c:v>1.25780555691887</c:v>
                </c:pt>
                <c:pt idx="2655">
                  <c:v>1.12157176432095</c:v>
                </c:pt>
                <c:pt idx="2656">
                  <c:v>1.20171667812717</c:v>
                </c:pt>
                <c:pt idx="2657">
                  <c:v>1.2284727730645899</c:v>
                </c:pt>
                <c:pt idx="2658">
                  <c:v>1.09777452838003</c:v>
                </c:pt>
                <c:pt idx="2659">
                  <c:v>0.92533161549468301</c:v>
                </c:pt>
                <c:pt idx="2660">
                  <c:v>0.87147508608450797</c:v>
                </c:pt>
                <c:pt idx="2661">
                  <c:v>0.97324023168075002</c:v>
                </c:pt>
                <c:pt idx="2662">
                  <c:v>1.83729440324897</c:v>
                </c:pt>
                <c:pt idx="2663">
                  <c:v>1.4978953485003501</c:v>
                </c:pt>
                <c:pt idx="2664">
                  <c:v>1.3057179964502299</c:v>
                </c:pt>
                <c:pt idx="2665">
                  <c:v>1.54620354428549</c:v>
                </c:pt>
                <c:pt idx="2666">
                  <c:v>1.68572394787432</c:v>
                </c:pt>
                <c:pt idx="2667">
                  <c:v>1.8175861029098499</c:v>
                </c:pt>
                <c:pt idx="2668">
                  <c:v>1.6284125775374001</c:v>
                </c:pt>
                <c:pt idx="2669">
                  <c:v>1.4470223503422499</c:v>
                </c:pt>
                <c:pt idx="2670">
                  <c:v>1.6236943223907601</c:v>
                </c:pt>
                <c:pt idx="2671">
                  <c:v>1.79980457663547</c:v>
                </c:pt>
                <c:pt idx="2672">
                  <c:v>1.1801326651122701</c:v>
                </c:pt>
                <c:pt idx="2673">
                  <c:v>0.95563306147600402</c:v>
                </c:pt>
                <c:pt idx="2674">
                  <c:v>0.73305921655552497</c:v>
                </c:pt>
                <c:pt idx="2675">
                  <c:v>0.41224432191844701</c:v>
                </c:pt>
                <c:pt idx="2676">
                  <c:v>0.45457358524665697</c:v>
                </c:pt>
                <c:pt idx="2677">
                  <c:v>0.79256219975280195</c:v>
                </c:pt>
                <c:pt idx="2678">
                  <c:v>0.81066550188471698</c:v>
                </c:pt>
                <c:pt idx="2679">
                  <c:v>0.55916947610809398</c:v>
                </c:pt>
                <c:pt idx="2680">
                  <c:v>0.58396736549228501</c:v>
                </c:pt>
                <c:pt idx="2681">
                  <c:v>0.74323004592521702</c:v>
                </c:pt>
                <c:pt idx="2682">
                  <c:v>0.90636286404232203</c:v>
                </c:pt>
                <c:pt idx="2683">
                  <c:v>1.10148229762398</c:v>
                </c:pt>
                <c:pt idx="2684">
                  <c:v>1.30607311345767</c:v>
                </c:pt>
                <c:pt idx="2685">
                  <c:v>1.34185776977815</c:v>
                </c:pt>
                <c:pt idx="2686">
                  <c:v>1.1594890088349299</c:v>
                </c:pt>
                <c:pt idx="2687">
                  <c:v>1.21989547353616</c:v>
                </c:pt>
                <c:pt idx="2688">
                  <c:v>2.4580517483911901</c:v>
                </c:pt>
                <c:pt idx="2689">
                  <c:v>1.65779104866144</c:v>
                </c:pt>
                <c:pt idx="2690">
                  <c:v>1.04980590548825</c:v>
                </c:pt>
                <c:pt idx="2691">
                  <c:v>1.13401429709947</c:v>
                </c:pt>
                <c:pt idx="2692">
                  <c:v>0.70853964238072098</c:v>
                </c:pt>
                <c:pt idx="2693">
                  <c:v>0.63394566331034996</c:v>
                </c:pt>
                <c:pt idx="2694">
                  <c:v>1.02142916850901</c:v>
                </c:pt>
                <c:pt idx="2695">
                  <c:v>1.323440714008</c:v>
                </c:pt>
                <c:pt idx="2696">
                  <c:v>1.1999613914559899</c:v>
                </c:pt>
                <c:pt idx="2697">
                  <c:v>1.1117128249988799</c:v>
                </c:pt>
                <c:pt idx="2698">
                  <c:v>0.99408432612379505</c:v>
                </c:pt>
                <c:pt idx="2699">
                  <c:v>1.19278200297288</c:v>
                </c:pt>
                <c:pt idx="2700">
                  <c:v>1.32802720842421</c:v>
                </c:pt>
                <c:pt idx="2701">
                  <c:v>1.16598551725354</c:v>
                </c:pt>
                <c:pt idx="2702">
                  <c:v>1.05575862604811</c:v>
                </c:pt>
                <c:pt idx="2703">
                  <c:v>0.95550486312001603</c:v>
                </c:pt>
                <c:pt idx="2704">
                  <c:v>0.97513783420088895</c:v>
                </c:pt>
                <c:pt idx="2705">
                  <c:v>1.00319607228547</c:v>
                </c:pt>
                <c:pt idx="2706">
                  <c:v>0.92893121926276101</c:v>
                </c:pt>
                <c:pt idx="2707">
                  <c:v>0.84451539634218598</c:v>
                </c:pt>
                <c:pt idx="2708">
                  <c:v>0.85519624871253996</c:v>
                </c:pt>
                <c:pt idx="2709">
                  <c:v>1.0096474902132899</c:v>
                </c:pt>
                <c:pt idx="2710">
                  <c:v>1.02687288349094</c:v>
                </c:pt>
                <c:pt idx="2711">
                  <c:v>1.0651679933728799</c:v>
                </c:pt>
                <c:pt idx="2712">
                  <c:v>1.1405040161437401</c:v>
                </c:pt>
                <c:pt idx="2713">
                  <c:v>1.2268178052624601</c:v>
                </c:pt>
                <c:pt idx="2714">
                  <c:v>1.2811563356647799</c:v>
                </c:pt>
                <c:pt idx="2715">
                  <c:v>1.55063161433978</c:v>
                </c:pt>
                <c:pt idx="2716">
                  <c:v>1.4072627821405601</c:v>
                </c:pt>
                <c:pt idx="2717">
                  <c:v>1.42058016116268</c:v>
                </c:pt>
                <c:pt idx="2718">
                  <c:v>1.6123281810465899</c:v>
                </c:pt>
                <c:pt idx="2719">
                  <c:v>1.42167952531117</c:v>
                </c:pt>
                <c:pt idx="2720">
                  <c:v>1.65806659435802</c:v>
                </c:pt>
                <c:pt idx="2721">
                  <c:v>1.5554890516429201</c:v>
                </c:pt>
                <c:pt idx="2722">
                  <c:v>1.0892986019714701</c:v>
                </c:pt>
                <c:pt idx="2723">
                  <c:v>0.64479027479328499</c:v>
                </c:pt>
                <c:pt idx="2724">
                  <c:v>0.40472032586836998</c:v>
                </c:pt>
                <c:pt idx="2725">
                  <c:v>0.51598231588786103</c:v>
                </c:pt>
                <c:pt idx="2726">
                  <c:v>0.66098640377091</c:v>
                </c:pt>
                <c:pt idx="2727">
                  <c:v>0.70126653492734103</c:v>
                </c:pt>
                <c:pt idx="2728">
                  <c:v>0.43166567143797802</c:v>
                </c:pt>
                <c:pt idx="2729">
                  <c:v>0.472749995884717</c:v>
                </c:pt>
                <c:pt idx="2730">
                  <c:v>0.57578633065747598</c:v>
                </c:pt>
                <c:pt idx="2731">
                  <c:v>0.64767553125156696</c:v>
                </c:pt>
                <c:pt idx="2732">
                  <c:v>0.73067237056631595</c:v>
                </c:pt>
                <c:pt idx="2733">
                  <c:v>0.83386028497224896</c:v>
                </c:pt>
                <c:pt idx="2734">
                  <c:v>0.97527608293600598</c:v>
                </c:pt>
                <c:pt idx="2735">
                  <c:v>1.1223346234367899</c:v>
                </c:pt>
                <c:pt idx="2736">
                  <c:v>1.24230659433249</c:v>
                </c:pt>
                <c:pt idx="2737">
                  <c:v>1.20346921179646</c:v>
                </c:pt>
                <c:pt idx="2738">
                  <c:v>1.03010610945718</c:v>
                </c:pt>
                <c:pt idx="2739">
                  <c:v>1.35643128914958</c:v>
                </c:pt>
                <c:pt idx="2740">
                  <c:v>2.6402097121783701</c:v>
                </c:pt>
                <c:pt idx="2741">
                  <c:v>1.9068361659891</c:v>
                </c:pt>
                <c:pt idx="2742">
                  <c:v>1.60353219595055</c:v>
                </c:pt>
                <c:pt idx="2743">
                  <c:v>0.88434499535305799</c:v>
                </c:pt>
                <c:pt idx="2744">
                  <c:v>0.71945195048314403</c:v>
                </c:pt>
                <c:pt idx="2745">
                  <c:v>0.95708350240770501</c:v>
                </c:pt>
                <c:pt idx="2746">
                  <c:v>1.2757116486208799</c:v>
                </c:pt>
                <c:pt idx="2747">
                  <c:v>2.1479711417521399</c:v>
                </c:pt>
                <c:pt idx="2748">
                  <c:v>1.78117580763859</c:v>
                </c:pt>
                <c:pt idx="2749">
                  <c:v>0.95974145510600894</c:v>
                </c:pt>
                <c:pt idx="2750">
                  <c:v>0.80992311290702101</c:v>
                </c:pt>
                <c:pt idx="2751">
                  <c:v>0.97417994315834699</c:v>
                </c:pt>
                <c:pt idx="2752">
                  <c:v>1.08116394628197</c:v>
                </c:pt>
                <c:pt idx="2753">
                  <c:v>0.96447304399915701</c:v>
                </c:pt>
                <c:pt idx="2754">
                  <c:v>0.86858953395835903</c:v>
                </c:pt>
                <c:pt idx="2755">
                  <c:v>0.91287357988168305</c:v>
                </c:pt>
                <c:pt idx="2756">
                  <c:v>0.97647365485608495</c:v>
                </c:pt>
                <c:pt idx="2757">
                  <c:v>1.0669319085893001</c:v>
                </c:pt>
                <c:pt idx="2758">
                  <c:v>1.13374505039581</c:v>
                </c:pt>
                <c:pt idx="2759">
                  <c:v>1.10504766068347</c:v>
                </c:pt>
                <c:pt idx="2760">
                  <c:v>1.0704851613450801</c:v>
                </c:pt>
                <c:pt idx="2761">
                  <c:v>1.0350244950512</c:v>
                </c:pt>
                <c:pt idx="2762">
                  <c:v>1.0588668026871899</c:v>
                </c:pt>
                <c:pt idx="2763">
                  <c:v>1.1872850336313501</c:v>
                </c:pt>
                <c:pt idx="2764">
                  <c:v>1.4091734769818101</c:v>
                </c:pt>
                <c:pt idx="2765">
                  <c:v>1.4869637791960499</c:v>
                </c:pt>
                <c:pt idx="2766">
                  <c:v>1.40167780981829</c:v>
                </c:pt>
                <c:pt idx="2767">
                  <c:v>1.6136382871948101</c:v>
                </c:pt>
                <c:pt idx="2768">
                  <c:v>1.7314049133284799</c:v>
                </c:pt>
                <c:pt idx="2769">
                  <c:v>1.16968983170967</c:v>
                </c:pt>
                <c:pt idx="2770">
                  <c:v>0.63672942547835798</c:v>
                </c:pt>
                <c:pt idx="2771">
                  <c:v>1.13736013134011</c:v>
                </c:pt>
                <c:pt idx="2772">
                  <c:v>1.1471588497165499</c:v>
                </c:pt>
                <c:pt idx="2773">
                  <c:v>0.94475130401021401</c:v>
                </c:pt>
                <c:pt idx="2774">
                  <c:v>0.72143084089467602</c:v>
                </c:pt>
                <c:pt idx="2775">
                  <c:v>0.86697430770582795</c:v>
                </c:pt>
                <c:pt idx="2776">
                  <c:v>0.64293198271279095</c:v>
                </c:pt>
                <c:pt idx="2777">
                  <c:v>0.65217541820663505</c:v>
                </c:pt>
                <c:pt idx="2778">
                  <c:v>0.81496634281791003</c:v>
                </c:pt>
                <c:pt idx="2779">
                  <c:v>0.75421728816634803</c:v>
                </c:pt>
                <c:pt idx="2780">
                  <c:v>0.65789159676499898</c:v>
                </c:pt>
                <c:pt idx="2781">
                  <c:v>0.795671108142051</c:v>
                </c:pt>
                <c:pt idx="2782">
                  <c:v>0.99924814985768196</c:v>
                </c:pt>
                <c:pt idx="2783">
                  <c:v>1.1423859509307701</c:v>
                </c:pt>
                <c:pt idx="2784">
                  <c:v>1.1181536417492</c:v>
                </c:pt>
                <c:pt idx="2785">
                  <c:v>1.1601931729121699</c:v>
                </c:pt>
                <c:pt idx="2786">
                  <c:v>1.1799276998778401</c:v>
                </c:pt>
                <c:pt idx="2787">
                  <c:v>1.1906872627004099</c:v>
                </c:pt>
                <c:pt idx="2788">
                  <c:v>1.65576777464988</c:v>
                </c:pt>
                <c:pt idx="2789">
                  <c:v>1.5906152952719299</c:v>
                </c:pt>
                <c:pt idx="2790">
                  <c:v>1.4036057592650399</c:v>
                </c:pt>
                <c:pt idx="2791">
                  <c:v>1.28191590125016</c:v>
                </c:pt>
                <c:pt idx="2792">
                  <c:v>1.10570370944526</c:v>
                </c:pt>
                <c:pt idx="2793">
                  <c:v>0.84344764030377095</c:v>
                </c:pt>
                <c:pt idx="2794">
                  <c:v>1.03337790775447</c:v>
                </c:pt>
                <c:pt idx="2795">
                  <c:v>1.3409484730719501</c:v>
                </c:pt>
                <c:pt idx="2796">
                  <c:v>2.0565776770166</c:v>
                </c:pt>
                <c:pt idx="2797">
                  <c:v>1.0775056474673299</c:v>
                </c:pt>
                <c:pt idx="2798">
                  <c:v>0.79596593141540894</c:v>
                </c:pt>
                <c:pt idx="2799">
                  <c:v>1.0046284406316599</c:v>
                </c:pt>
                <c:pt idx="2800">
                  <c:v>1.3825704612199701</c:v>
                </c:pt>
                <c:pt idx="2801">
                  <c:v>1.1852108719957799</c:v>
                </c:pt>
                <c:pt idx="2802">
                  <c:v>0.80281238228928697</c:v>
                </c:pt>
                <c:pt idx="2803">
                  <c:v>0.80596225468318305</c:v>
                </c:pt>
                <c:pt idx="2804">
                  <c:v>0.89478734112692904</c:v>
                </c:pt>
                <c:pt idx="2805">
                  <c:v>0.95934908566381605</c:v>
                </c:pt>
                <c:pt idx="2806">
                  <c:v>1.00511085789429</c:v>
                </c:pt>
                <c:pt idx="2807">
                  <c:v>1.0236397482122299</c:v>
                </c:pt>
                <c:pt idx="2808">
                  <c:v>1.1224073208519301</c:v>
                </c:pt>
                <c:pt idx="2809">
                  <c:v>1.18263378114317</c:v>
                </c:pt>
                <c:pt idx="2810">
                  <c:v>1.0984316253486199</c:v>
                </c:pt>
                <c:pt idx="2811">
                  <c:v>1.17255858364902</c:v>
                </c:pt>
                <c:pt idx="2812">
                  <c:v>1.46640293111887</c:v>
                </c:pt>
                <c:pt idx="2813">
                  <c:v>1.8210707788787299</c:v>
                </c:pt>
                <c:pt idx="2814">
                  <c:v>1.9287265370150299</c:v>
                </c:pt>
                <c:pt idx="2815">
                  <c:v>1.6988202556182901</c:v>
                </c:pt>
                <c:pt idx="2816">
                  <c:v>1.4249266625553001</c:v>
                </c:pt>
                <c:pt idx="2817">
                  <c:v>0.98828774672713604</c:v>
                </c:pt>
                <c:pt idx="2818">
                  <c:v>1.34957579164492</c:v>
                </c:pt>
                <c:pt idx="2819">
                  <c:v>0.93757619999283304</c:v>
                </c:pt>
                <c:pt idx="2820">
                  <c:v>1.12985025574454</c:v>
                </c:pt>
                <c:pt idx="2821">
                  <c:v>1.1085097215523201</c:v>
                </c:pt>
                <c:pt idx="2822">
                  <c:v>0.49555939402356203</c:v>
                </c:pt>
                <c:pt idx="2823">
                  <c:v>0.51958149868812697</c:v>
                </c:pt>
                <c:pt idx="2824">
                  <c:v>0.67966549033844603</c:v>
                </c:pt>
                <c:pt idx="2825">
                  <c:v>0.58005555911912399</c:v>
                </c:pt>
                <c:pt idx="2826">
                  <c:v>0.54018962064815701</c:v>
                </c:pt>
                <c:pt idx="2827">
                  <c:v>0.65440058863436201</c:v>
                </c:pt>
                <c:pt idx="2828">
                  <c:v>0.79224477933085802</c:v>
                </c:pt>
                <c:pt idx="2829">
                  <c:v>0.79874655250523596</c:v>
                </c:pt>
                <c:pt idx="2830">
                  <c:v>0.86712037876179604</c:v>
                </c:pt>
                <c:pt idx="2831">
                  <c:v>1.2362865737514099</c:v>
                </c:pt>
                <c:pt idx="2832">
                  <c:v>1.3421227462721099</c:v>
                </c:pt>
                <c:pt idx="2833">
                  <c:v>1.2567058614067199</c:v>
                </c:pt>
                <c:pt idx="2834">
                  <c:v>1.2950176680343</c:v>
                </c:pt>
                <c:pt idx="2835">
                  <c:v>1.1561487546479501</c:v>
                </c:pt>
                <c:pt idx="2836">
                  <c:v>1.16905903947192</c:v>
                </c:pt>
                <c:pt idx="2837">
                  <c:v>1.68594849291133</c:v>
                </c:pt>
                <c:pt idx="2838">
                  <c:v>1.3756420501169599</c:v>
                </c:pt>
                <c:pt idx="2839">
                  <c:v>1.27667857308369</c:v>
                </c:pt>
                <c:pt idx="2840">
                  <c:v>0.87237335029790997</c:v>
                </c:pt>
                <c:pt idx="2841">
                  <c:v>0.88294457229885004</c:v>
                </c:pt>
                <c:pt idx="2842">
                  <c:v>1.1227901555633599</c:v>
                </c:pt>
                <c:pt idx="2843">
                  <c:v>1.3440673578217699</c:v>
                </c:pt>
                <c:pt idx="2844">
                  <c:v>1.58001697962459</c:v>
                </c:pt>
                <c:pt idx="2845">
                  <c:v>1.3876952020656399</c:v>
                </c:pt>
                <c:pt idx="2846">
                  <c:v>1.3533278279168</c:v>
                </c:pt>
                <c:pt idx="2847">
                  <c:v>0.94568105480970699</c:v>
                </c:pt>
                <c:pt idx="2848">
                  <c:v>1.0103928690069</c:v>
                </c:pt>
                <c:pt idx="2849">
                  <c:v>0.87993234386627694</c:v>
                </c:pt>
                <c:pt idx="2850">
                  <c:v>0.88719889654856998</c:v>
                </c:pt>
                <c:pt idx="2851">
                  <c:v>0.938548391483359</c:v>
                </c:pt>
                <c:pt idx="2852">
                  <c:v>0.97276251650287204</c:v>
                </c:pt>
                <c:pt idx="2853">
                  <c:v>0.84113125785931897</c:v>
                </c:pt>
                <c:pt idx="2854">
                  <c:v>0.81905099753434196</c:v>
                </c:pt>
                <c:pt idx="2855">
                  <c:v>0.84379063451782899</c:v>
                </c:pt>
                <c:pt idx="2856">
                  <c:v>0.81302501732295995</c:v>
                </c:pt>
                <c:pt idx="2857">
                  <c:v>0.91287346552794502</c:v>
                </c:pt>
                <c:pt idx="2858">
                  <c:v>0.904562647467825</c:v>
                </c:pt>
                <c:pt idx="2859">
                  <c:v>0.76396002123867701</c:v>
                </c:pt>
                <c:pt idx="2860">
                  <c:v>1.27092694869571</c:v>
                </c:pt>
                <c:pt idx="2861">
                  <c:v>1.55014912676426</c:v>
                </c:pt>
                <c:pt idx="2862">
                  <c:v>1.52071729797685</c:v>
                </c:pt>
                <c:pt idx="2863">
                  <c:v>1.3435405585284701</c:v>
                </c:pt>
                <c:pt idx="2864">
                  <c:v>1.06362958807331</c:v>
                </c:pt>
                <c:pt idx="2865">
                  <c:v>0.85351206058614104</c:v>
                </c:pt>
                <c:pt idx="2866">
                  <c:v>0.91936743117537101</c:v>
                </c:pt>
                <c:pt idx="2867">
                  <c:v>1.1564871274242501</c:v>
                </c:pt>
                <c:pt idx="2868">
                  <c:v>0.80760089245678801</c:v>
                </c:pt>
                <c:pt idx="2869">
                  <c:v>0.75765372718412705</c:v>
                </c:pt>
                <c:pt idx="2870">
                  <c:v>0.914264485101002</c:v>
                </c:pt>
                <c:pt idx="2871">
                  <c:v>0.90781654559277603</c:v>
                </c:pt>
                <c:pt idx="2872">
                  <c:v>0.81652797751577399</c:v>
                </c:pt>
                <c:pt idx="2873">
                  <c:v>0.66522821349819505</c:v>
                </c:pt>
                <c:pt idx="2874">
                  <c:v>0.60532675504309197</c:v>
                </c:pt>
                <c:pt idx="2875">
                  <c:v>0.75364318709386602</c:v>
                </c:pt>
                <c:pt idx="2876">
                  <c:v>0.74798460804350797</c:v>
                </c:pt>
                <c:pt idx="2877">
                  <c:v>0.81399270037636096</c:v>
                </c:pt>
                <c:pt idx="2878">
                  <c:v>0.85260365315837106</c:v>
                </c:pt>
                <c:pt idx="2879">
                  <c:v>0.79181726499110905</c:v>
                </c:pt>
                <c:pt idx="2880">
                  <c:v>0.92412498730041903</c:v>
                </c:pt>
                <c:pt idx="2881">
                  <c:v>1.0840653315169699</c:v>
                </c:pt>
                <c:pt idx="2882">
                  <c:v>1.0391241669800599</c:v>
                </c:pt>
                <c:pt idx="2883">
                  <c:v>0.94634185796994097</c:v>
                </c:pt>
                <c:pt idx="2884">
                  <c:v>1.00136186156104</c:v>
                </c:pt>
                <c:pt idx="2885">
                  <c:v>1.07332284323683</c:v>
                </c:pt>
                <c:pt idx="2886">
                  <c:v>1.0566941919235699</c:v>
                </c:pt>
                <c:pt idx="2887">
                  <c:v>1.29726341518059</c:v>
                </c:pt>
                <c:pt idx="2888">
                  <c:v>1.14059014315792</c:v>
                </c:pt>
                <c:pt idx="2889">
                  <c:v>1.43648047067894</c:v>
                </c:pt>
                <c:pt idx="2890">
                  <c:v>1.27404837702852</c:v>
                </c:pt>
                <c:pt idx="2891">
                  <c:v>1.0595108504224999</c:v>
                </c:pt>
                <c:pt idx="2892">
                  <c:v>0.718742636934111</c:v>
                </c:pt>
                <c:pt idx="2893">
                  <c:v>0.68800774096880601</c:v>
                </c:pt>
                <c:pt idx="2894">
                  <c:v>1.0592386916096901</c:v>
                </c:pt>
                <c:pt idx="2895">
                  <c:v>0.97801717177205005</c:v>
                </c:pt>
                <c:pt idx="2896">
                  <c:v>1.04168344256065</c:v>
                </c:pt>
                <c:pt idx="2897">
                  <c:v>1.1839819123745099</c:v>
                </c:pt>
                <c:pt idx="2898">
                  <c:v>1.3059537435583199</c:v>
                </c:pt>
                <c:pt idx="2899">
                  <c:v>1.1563578754641699</c:v>
                </c:pt>
                <c:pt idx="2900">
                  <c:v>1.01020898315398</c:v>
                </c:pt>
                <c:pt idx="2901">
                  <c:v>1.0331742504611701</c:v>
                </c:pt>
                <c:pt idx="2902">
                  <c:v>1.1508787448423901</c:v>
                </c:pt>
                <c:pt idx="2903">
                  <c:v>0.94329362264090399</c:v>
                </c:pt>
                <c:pt idx="2904">
                  <c:v>0.97721614867643303</c:v>
                </c:pt>
                <c:pt idx="2905">
                  <c:v>1.07436597532684</c:v>
                </c:pt>
                <c:pt idx="2906">
                  <c:v>1.0057979626515501</c:v>
                </c:pt>
                <c:pt idx="2907">
                  <c:v>0.94124552322866295</c:v>
                </c:pt>
                <c:pt idx="2908">
                  <c:v>0.94557923920843401</c:v>
                </c:pt>
                <c:pt idx="2909">
                  <c:v>1.04849243407571</c:v>
                </c:pt>
                <c:pt idx="2910">
                  <c:v>1.1399251347825401</c:v>
                </c:pt>
                <c:pt idx="2911">
                  <c:v>1.1502214799254999</c:v>
                </c:pt>
                <c:pt idx="2912">
                  <c:v>1.21725767418571</c:v>
                </c:pt>
                <c:pt idx="2913">
                  <c:v>1.58234636315979</c:v>
                </c:pt>
                <c:pt idx="2914">
                  <c:v>1.1412346315994799</c:v>
                </c:pt>
                <c:pt idx="2915">
                  <c:v>0.96190430057204701</c:v>
                </c:pt>
                <c:pt idx="2916">
                  <c:v>1.0183256969364001</c:v>
                </c:pt>
                <c:pt idx="2917">
                  <c:v>1.0592665940442001</c:v>
                </c:pt>
                <c:pt idx="2918">
                  <c:v>1.05126756861134</c:v>
                </c:pt>
                <c:pt idx="2919">
                  <c:v>0.892760410543053</c:v>
                </c:pt>
                <c:pt idx="2920">
                  <c:v>0.91464391248288501</c:v>
                </c:pt>
                <c:pt idx="2921">
                  <c:v>0.76802903614511897</c:v>
                </c:pt>
                <c:pt idx="2922">
                  <c:v>0.69765511089219401</c:v>
                </c:pt>
                <c:pt idx="2923">
                  <c:v>0.69816878728069798</c:v>
                </c:pt>
                <c:pt idx="2924">
                  <c:v>0.716571488118945</c:v>
                </c:pt>
                <c:pt idx="2925">
                  <c:v>0.70821128653389898</c:v>
                </c:pt>
                <c:pt idx="2926">
                  <c:v>0.79941719851464299</c:v>
                </c:pt>
                <c:pt idx="2927">
                  <c:v>0.82545581497558096</c:v>
                </c:pt>
                <c:pt idx="2928">
                  <c:v>0.82468142341330797</c:v>
                </c:pt>
                <c:pt idx="2929">
                  <c:v>0.76757687543268305</c:v>
                </c:pt>
                <c:pt idx="2930">
                  <c:v>0.84933069132405703</c:v>
                </c:pt>
                <c:pt idx="2931">
                  <c:v>1.0805204168843801</c:v>
                </c:pt>
                <c:pt idx="2932">
                  <c:v>1.0615990946868801</c:v>
                </c:pt>
                <c:pt idx="2933">
                  <c:v>1.03868352261601</c:v>
                </c:pt>
                <c:pt idx="2934">
                  <c:v>1.09828944437885</c:v>
                </c:pt>
                <c:pt idx="2935">
                  <c:v>1.66283861823239</c:v>
                </c:pt>
                <c:pt idx="2936">
                  <c:v>1.4157222492402901</c:v>
                </c:pt>
                <c:pt idx="2937">
                  <c:v>1.1828263708190601</c:v>
                </c:pt>
                <c:pt idx="2938">
                  <c:v>1.0259006392599599</c:v>
                </c:pt>
                <c:pt idx="2939">
                  <c:v>0.82760665476843498</c:v>
                </c:pt>
                <c:pt idx="2940">
                  <c:v>0.74669380986385603</c:v>
                </c:pt>
                <c:pt idx="2941">
                  <c:v>1.1459174499893101</c:v>
                </c:pt>
                <c:pt idx="2942">
                  <c:v>1.1721165927594399</c:v>
                </c:pt>
                <c:pt idx="2943">
                  <c:v>0.86712863935404605</c:v>
                </c:pt>
                <c:pt idx="2944">
                  <c:v>0.97336166258693402</c:v>
                </c:pt>
                <c:pt idx="2945">
                  <c:v>1.1458232291160799</c:v>
                </c:pt>
                <c:pt idx="2946">
                  <c:v>1.020206166336</c:v>
                </c:pt>
                <c:pt idx="2947">
                  <c:v>0.79001783651320201</c:v>
                </c:pt>
                <c:pt idx="2948">
                  <c:v>0.73683284989609399</c:v>
                </c:pt>
                <c:pt idx="2949">
                  <c:v>0.61900751015960997</c:v>
                </c:pt>
                <c:pt idx="2950">
                  <c:v>0.55287147689313798</c:v>
                </c:pt>
                <c:pt idx="2951">
                  <c:v>0.57504348086123003</c:v>
                </c:pt>
                <c:pt idx="2952">
                  <c:v>0.67612991814443502</c:v>
                </c:pt>
                <c:pt idx="2953">
                  <c:v>0.87646267393597499</c:v>
                </c:pt>
                <c:pt idx="2954">
                  <c:v>1.8659278644117001</c:v>
                </c:pt>
                <c:pt idx="2955">
                  <c:v>3.3438244861173598</c:v>
                </c:pt>
                <c:pt idx="2956">
                  <c:v>2.2397990948370801</c:v>
                </c:pt>
                <c:pt idx="2957">
                  <c:v>1.4596507401505301</c:v>
                </c:pt>
                <c:pt idx="2958">
                  <c:v>1.66837309270978</c:v>
                </c:pt>
                <c:pt idx="2959">
                  <c:v>1.71666297920879</c:v>
                </c:pt>
                <c:pt idx="2960">
                  <c:v>1.4139151646311701</c:v>
                </c:pt>
                <c:pt idx="2961">
                  <c:v>1.80634767551848</c:v>
                </c:pt>
                <c:pt idx="2962">
                  <c:v>2.0109436544746799</c:v>
                </c:pt>
                <c:pt idx="2963">
                  <c:v>1.16974020585128</c:v>
                </c:pt>
                <c:pt idx="2964">
                  <c:v>0.89941427523972495</c:v>
                </c:pt>
                <c:pt idx="2965">
                  <c:v>0.87114933470387301</c:v>
                </c:pt>
                <c:pt idx="2966">
                  <c:v>0.84175028193520696</c:v>
                </c:pt>
                <c:pt idx="2967">
                  <c:v>0.75094951971354196</c:v>
                </c:pt>
                <c:pt idx="2968">
                  <c:v>0.72087883015732901</c:v>
                </c:pt>
                <c:pt idx="2969">
                  <c:v>0.52281601123244104</c:v>
                </c:pt>
                <c:pt idx="2970">
                  <c:v>0.37875145875230598</c:v>
                </c:pt>
                <c:pt idx="2971">
                  <c:v>0.49625707535006502</c:v>
                </c:pt>
                <c:pt idx="2972">
                  <c:v>0.56809257993481999</c:v>
                </c:pt>
                <c:pt idx="2973">
                  <c:v>0.62574282302636097</c:v>
                </c:pt>
                <c:pt idx="2974">
                  <c:v>0.70377589430798204</c:v>
                </c:pt>
                <c:pt idx="2975">
                  <c:v>0.85194838664205497</c:v>
                </c:pt>
                <c:pt idx="2976">
                  <c:v>1.03800316463342</c:v>
                </c:pt>
                <c:pt idx="2977">
                  <c:v>1.2478646925857</c:v>
                </c:pt>
                <c:pt idx="2978">
                  <c:v>1.4134506489587799</c:v>
                </c:pt>
                <c:pt idx="2979">
                  <c:v>1.2810824142669399</c:v>
                </c:pt>
                <c:pt idx="2980">
                  <c:v>1.21490016361757</c:v>
                </c:pt>
                <c:pt idx="2981">
                  <c:v>2.2609337591592502</c:v>
                </c:pt>
                <c:pt idx="2982">
                  <c:v>2.2428124399748599</c:v>
                </c:pt>
                <c:pt idx="2983">
                  <c:v>1.65947980600006</c:v>
                </c:pt>
                <c:pt idx="2984">
                  <c:v>1.04201674732463</c:v>
                </c:pt>
                <c:pt idx="2985">
                  <c:v>0.53965615031332703</c:v>
                </c:pt>
                <c:pt idx="2986">
                  <c:v>0.99566025250383505</c:v>
                </c:pt>
                <c:pt idx="2987">
                  <c:v>1.7381157253569199</c:v>
                </c:pt>
                <c:pt idx="2988">
                  <c:v>1.7664430187812501</c:v>
                </c:pt>
                <c:pt idx="2989">
                  <c:v>0.99237440259712495</c:v>
                </c:pt>
                <c:pt idx="2990">
                  <c:v>1.07461657589486</c:v>
                </c:pt>
                <c:pt idx="2991">
                  <c:v>1.2648594992476401</c:v>
                </c:pt>
                <c:pt idx="2992">
                  <c:v>1.1168210760372499</c:v>
                </c:pt>
                <c:pt idx="2993">
                  <c:v>1.0608622870528499</c:v>
                </c:pt>
                <c:pt idx="2994">
                  <c:v>0.97039350646889599</c:v>
                </c:pt>
                <c:pt idx="2995">
                  <c:v>0.89181800848939996</c:v>
                </c:pt>
                <c:pt idx="2996">
                  <c:v>0.85132053058116697</c:v>
                </c:pt>
                <c:pt idx="2997">
                  <c:v>0.85704225368706299</c:v>
                </c:pt>
                <c:pt idx="2998">
                  <c:v>0.88302986302049802</c:v>
                </c:pt>
                <c:pt idx="2999">
                  <c:v>0.89140239675973498</c:v>
                </c:pt>
                <c:pt idx="3000">
                  <c:v>0.94633879547813105</c:v>
                </c:pt>
                <c:pt idx="3001">
                  <c:v>0.968211190236407</c:v>
                </c:pt>
                <c:pt idx="3002">
                  <c:v>1.0109277832619901</c:v>
                </c:pt>
                <c:pt idx="3003">
                  <c:v>1.0789652059566099</c:v>
                </c:pt>
                <c:pt idx="3004">
                  <c:v>1.15779394917274</c:v>
                </c:pt>
                <c:pt idx="3005">
                  <c:v>1.2150560354172999</c:v>
                </c:pt>
                <c:pt idx="3006">
                  <c:v>1.3870678568094601</c:v>
                </c:pt>
                <c:pt idx="3007">
                  <c:v>1.6632534411823701</c:v>
                </c:pt>
                <c:pt idx="3008">
                  <c:v>1.52407189480844</c:v>
                </c:pt>
                <c:pt idx="3009">
                  <c:v>1.6797385787797501</c:v>
                </c:pt>
                <c:pt idx="3010">
                  <c:v>1.7323760520802101</c:v>
                </c:pt>
                <c:pt idx="3011">
                  <c:v>1.1311960608740601</c:v>
                </c:pt>
                <c:pt idx="3012">
                  <c:v>0.39728240717152302</c:v>
                </c:pt>
                <c:pt idx="3013">
                  <c:v>1.1256156788558001</c:v>
                </c:pt>
                <c:pt idx="3014">
                  <c:v>1.0355660527788699</c:v>
                </c:pt>
                <c:pt idx="3015">
                  <c:v>0.67829904929094498</c:v>
                </c:pt>
                <c:pt idx="3016">
                  <c:v>0.69200650207494396</c:v>
                </c:pt>
                <c:pt idx="3017">
                  <c:v>0.53991328760644497</c:v>
                </c:pt>
                <c:pt idx="3018">
                  <c:v>0.49762488953528</c:v>
                </c:pt>
                <c:pt idx="3019">
                  <c:v>0.58037951545001998</c:v>
                </c:pt>
                <c:pt idx="3020">
                  <c:v>0.607744114828766</c:v>
                </c:pt>
                <c:pt idx="3021">
                  <c:v>0.46721705074729503</c:v>
                </c:pt>
                <c:pt idx="3022">
                  <c:v>0.57189295947580998</c:v>
                </c:pt>
                <c:pt idx="3023">
                  <c:v>0.845626694669108</c:v>
                </c:pt>
                <c:pt idx="3024">
                  <c:v>1.10445776728357</c:v>
                </c:pt>
                <c:pt idx="3025">
                  <c:v>1.2743022456458299</c:v>
                </c:pt>
                <c:pt idx="3026">
                  <c:v>1.2647940412023599</c:v>
                </c:pt>
                <c:pt idx="3027">
                  <c:v>1.1688973438989401</c:v>
                </c:pt>
                <c:pt idx="3028">
                  <c:v>1.0731637440917401</c:v>
                </c:pt>
                <c:pt idx="3029">
                  <c:v>2.31006836365182</c:v>
                </c:pt>
                <c:pt idx="3030">
                  <c:v>2.2525509925329099</c:v>
                </c:pt>
                <c:pt idx="3031">
                  <c:v>1.4275544628332</c:v>
                </c:pt>
                <c:pt idx="3032">
                  <c:v>1.3925539009625401</c:v>
                </c:pt>
                <c:pt idx="3033">
                  <c:v>0.840396982060859</c:v>
                </c:pt>
                <c:pt idx="3034">
                  <c:v>0.81487428686945296</c:v>
                </c:pt>
                <c:pt idx="3035">
                  <c:v>1.4565986073074499</c:v>
                </c:pt>
                <c:pt idx="3036">
                  <c:v>1.9354791001762299</c:v>
                </c:pt>
                <c:pt idx="3037">
                  <c:v>1.0477806732747099</c:v>
                </c:pt>
                <c:pt idx="3038">
                  <c:v>0.94818128197618401</c:v>
                </c:pt>
                <c:pt idx="3039">
                  <c:v>1.18107745460279</c:v>
                </c:pt>
                <c:pt idx="3040">
                  <c:v>1.14400082675495</c:v>
                </c:pt>
                <c:pt idx="3041">
                  <c:v>1.01715612269897</c:v>
                </c:pt>
                <c:pt idx="3042">
                  <c:v>0.92360137936720299</c:v>
                </c:pt>
                <c:pt idx="3043">
                  <c:v>0.85638694688324202</c:v>
                </c:pt>
                <c:pt idx="3044">
                  <c:v>0.93282813508705897</c:v>
                </c:pt>
                <c:pt idx="3045">
                  <c:v>0.95685586125967803</c:v>
                </c:pt>
                <c:pt idx="3046">
                  <c:v>0.97676870186600495</c:v>
                </c:pt>
                <c:pt idx="3047">
                  <c:v>1.0208054719925801</c:v>
                </c:pt>
                <c:pt idx="3048">
                  <c:v>1.04855073203064</c:v>
                </c:pt>
                <c:pt idx="3049">
                  <c:v>1.06823924125685</c:v>
                </c:pt>
                <c:pt idx="3050">
                  <c:v>1.0476917749233301</c:v>
                </c:pt>
                <c:pt idx="3051">
                  <c:v>1.17818207955689</c:v>
                </c:pt>
                <c:pt idx="3052">
                  <c:v>1.54741104857759</c:v>
                </c:pt>
                <c:pt idx="3053">
                  <c:v>1.61413013931002</c:v>
                </c:pt>
                <c:pt idx="3054">
                  <c:v>1.5393632061992399</c:v>
                </c:pt>
                <c:pt idx="3055">
                  <c:v>1.7291786469402199</c:v>
                </c:pt>
                <c:pt idx="3056">
                  <c:v>1.6616489124198299</c:v>
                </c:pt>
                <c:pt idx="3057">
                  <c:v>1.0085537529423001</c:v>
                </c:pt>
                <c:pt idx="3058">
                  <c:v>0.49052935986646101</c:v>
                </c:pt>
                <c:pt idx="3059">
                  <c:v>0.97336362841540403</c:v>
                </c:pt>
                <c:pt idx="3060">
                  <c:v>0.90681942257651305</c:v>
                </c:pt>
                <c:pt idx="3061">
                  <c:v>0.80567539622977202</c:v>
                </c:pt>
                <c:pt idx="3062">
                  <c:v>0.89429812809543596</c:v>
                </c:pt>
                <c:pt idx="3063">
                  <c:v>0.85271952430620501</c:v>
                </c:pt>
                <c:pt idx="3064">
                  <c:v>0.75624507248510398</c:v>
                </c:pt>
                <c:pt idx="3065">
                  <c:v>0.668341578492615</c:v>
                </c:pt>
                <c:pt idx="3066">
                  <c:v>0.61546281632849298</c:v>
                </c:pt>
                <c:pt idx="3067">
                  <c:v>0.44284297445595799</c:v>
                </c:pt>
                <c:pt idx="3068">
                  <c:v>0.469073902258482</c:v>
                </c:pt>
                <c:pt idx="3069">
                  <c:v>0.62330705736418501</c:v>
                </c:pt>
                <c:pt idx="3070">
                  <c:v>0.85846792654239601</c:v>
                </c:pt>
                <c:pt idx="3071">
                  <c:v>1.0822203834492301</c:v>
                </c:pt>
                <c:pt idx="3072">
                  <c:v>1.2509897461614099</c:v>
                </c:pt>
                <c:pt idx="3073">
                  <c:v>1.2612984642363601</c:v>
                </c:pt>
                <c:pt idx="3074">
                  <c:v>1.1113322612819301</c:v>
                </c:pt>
                <c:pt idx="3075">
                  <c:v>1.22452330775082</c:v>
                </c:pt>
                <c:pt idx="3076">
                  <c:v>2.5549419011249501</c:v>
                </c:pt>
                <c:pt idx="3077">
                  <c:v>1.8774386581886</c:v>
                </c:pt>
                <c:pt idx="3078">
                  <c:v>1.35972293342504</c:v>
                </c:pt>
                <c:pt idx="3079">
                  <c:v>1.1954224393778099</c:v>
                </c:pt>
                <c:pt idx="3080">
                  <c:v>0.62694243624514701</c:v>
                </c:pt>
                <c:pt idx="3081">
                  <c:v>0.60530229720446305</c:v>
                </c:pt>
                <c:pt idx="3082">
                  <c:v>1.1115318176498601</c:v>
                </c:pt>
                <c:pt idx="3083">
                  <c:v>1.7857072961149001</c:v>
                </c:pt>
                <c:pt idx="3084">
                  <c:v>1.34009714152482</c:v>
                </c:pt>
                <c:pt idx="3085">
                  <c:v>0.96793930057932898</c:v>
                </c:pt>
                <c:pt idx="3086">
                  <c:v>0.98307545002100405</c:v>
                </c:pt>
                <c:pt idx="3087">
                  <c:v>1.2064900954342701</c:v>
                </c:pt>
                <c:pt idx="3088">
                  <c:v>1.24812898582278</c:v>
                </c:pt>
                <c:pt idx="3089">
                  <c:v>1.1191787436312399</c:v>
                </c:pt>
                <c:pt idx="3090">
                  <c:v>0.99434044860751802</c:v>
                </c:pt>
                <c:pt idx="3091">
                  <c:v>0.93402649319652598</c:v>
                </c:pt>
                <c:pt idx="3092">
                  <c:v>0.86931060658029502</c:v>
                </c:pt>
                <c:pt idx="3093">
                  <c:v>0.85366295037620099</c:v>
                </c:pt>
                <c:pt idx="3094">
                  <c:v>0.91860382669026597</c:v>
                </c:pt>
                <c:pt idx="3095">
                  <c:v>0.96736263558760605</c:v>
                </c:pt>
                <c:pt idx="3096">
                  <c:v>0.97698089875954097</c:v>
                </c:pt>
                <c:pt idx="3097">
                  <c:v>1.02763507449143</c:v>
                </c:pt>
                <c:pt idx="3098">
                  <c:v>1.06186029091873</c:v>
                </c:pt>
                <c:pt idx="3099">
                  <c:v>1.2158569838056601</c:v>
                </c:pt>
                <c:pt idx="3100">
                  <c:v>1.51167603631929</c:v>
                </c:pt>
                <c:pt idx="3101">
                  <c:v>1.6843024243620901</c:v>
                </c:pt>
                <c:pt idx="3102">
                  <c:v>1.45252109905708</c:v>
                </c:pt>
                <c:pt idx="3103">
                  <c:v>1.4915109501780399</c:v>
                </c:pt>
                <c:pt idx="3104">
                  <c:v>1.5706628188032601</c:v>
                </c:pt>
                <c:pt idx="3105">
                  <c:v>1.2967891574080199</c:v>
                </c:pt>
                <c:pt idx="3106">
                  <c:v>0.91372981332667502</c:v>
                </c:pt>
                <c:pt idx="3107">
                  <c:v>1.1395296902433001</c:v>
                </c:pt>
                <c:pt idx="3108">
                  <c:v>0.98452425482412598</c:v>
                </c:pt>
                <c:pt idx="3109">
                  <c:v>0.74065326832533496</c:v>
                </c:pt>
                <c:pt idx="3110">
                  <c:v>0.83951517542031395</c:v>
                </c:pt>
                <c:pt idx="3111">
                  <c:v>0.94219548703758904</c:v>
                </c:pt>
                <c:pt idx="3112">
                  <c:v>0.89990380357069299</c:v>
                </c:pt>
                <c:pt idx="3113">
                  <c:v>0.71656408050222598</c:v>
                </c:pt>
                <c:pt idx="3114">
                  <c:v>0.63731519424771299</c:v>
                </c:pt>
                <c:pt idx="3115">
                  <c:v>0.51456750427616404</c:v>
                </c:pt>
                <c:pt idx="3116">
                  <c:v>0.48011293533917598</c:v>
                </c:pt>
                <c:pt idx="3117">
                  <c:v>0.57612555366777496</c:v>
                </c:pt>
                <c:pt idx="3118">
                  <c:v>0.76917123652734198</c:v>
                </c:pt>
                <c:pt idx="3119">
                  <c:v>0.97386109207679095</c:v>
                </c:pt>
                <c:pt idx="3120">
                  <c:v>1.14688409864162</c:v>
                </c:pt>
                <c:pt idx="3121">
                  <c:v>1.2111485003850699</c:v>
                </c:pt>
                <c:pt idx="3122">
                  <c:v>1.2027482221296399</c:v>
                </c:pt>
                <c:pt idx="3123">
                  <c:v>1.1642960496518899</c:v>
                </c:pt>
                <c:pt idx="3124">
                  <c:v>2.3135589598430402</c:v>
                </c:pt>
                <c:pt idx="3125">
                  <c:v>2.1809737774659301</c:v>
                </c:pt>
                <c:pt idx="3126">
                  <c:v>1.41739506483725</c:v>
                </c:pt>
                <c:pt idx="3127">
                  <c:v>1.27559510221112</c:v>
                </c:pt>
                <c:pt idx="3128">
                  <c:v>0.73379256363770795</c:v>
                </c:pt>
                <c:pt idx="3129">
                  <c:v>0.671899722563568</c:v>
                </c:pt>
                <c:pt idx="3130">
                  <c:v>0.77342241231683995</c:v>
                </c:pt>
                <c:pt idx="3131">
                  <c:v>1.3975719282416199</c:v>
                </c:pt>
                <c:pt idx="3132">
                  <c:v>1.4705888136916501</c:v>
                </c:pt>
                <c:pt idx="3133">
                  <c:v>0.90052869638340804</c:v>
                </c:pt>
                <c:pt idx="3134">
                  <c:v>0.91783104780945401</c:v>
                </c:pt>
                <c:pt idx="3135">
                  <c:v>1.1667520664622799</c:v>
                </c:pt>
                <c:pt idx="3136">
                  <c:v>1.26540529175478</c:v>
                </c:pt>
                <c:pt idx="3137">
                  <c:v>1.18579543406905</c:v>
                </c:pt>
                <c:pt idx="3138">
                  <c:v>1.05797297049452</c:v>
                </c:pt>
                <c:pt idx="3139">
                  <c:v>0.98530080767093697</c:v>
                </c:pt>
                <c:pt idx="3140">
                  <c:v>0.92307831474528701</c:v>
                </c:pt>
                <c:pt idx="3141">
                  <c:v>0.91283992484772503</c:v>
                </c:pt>
                <c:pt idx="3142">
                  <c:v>0.98663921574910096</c:v>
                </c:pt>
                <c:pt idx="3143">
                  <c:v>1.0140587733055699</c:v>
                </c:pt>
                <c:pt idx="3144">
                  <c:v>1.03448553089253</c:v>
                </c:pt>
                <c:pt idx="3145">
                  <c:v>1.0953300308313501</c:v>
                </c:pt>
                <c:pt idx="3146">
                  <c:v>1.08738582116699</c:v>
                </c:pt>
                <c:pt idx="3147">
                  <c:v>1.2082854153245399</c:v>
                </c:pt>
                <c:pt idx="3148">
                  <c:v>1.53128671431773</c:v>
                </c:pt>
                <c:pt idx="3149">
                  <c:v>1.6864740182267901</c:v>
                </c:pt>
                <c:pt idx="3150">
                  <c:v>1.7683284582616401</c:v>
                </c:pt>
                <c:pt idx="3151">
                  <c:v>1.8998150233814901</c:v>
                </c:pt>
                <c:pt idx="3152">
                  <c:v>1.48099239651897</c:v>
                </c:pt>
                <c:pt idx="3153">
                  <c:v>1.2017086163246899</c:v>
                </c:pt>
                <c:pt idx="3154">
                  <c:v>1.2211764084246799</c:v>
                </c:pt>
                <c:pt idx="3155">
                  <c:v>0.67709812258121005</c:v>
                </c:pt>
                <c:pt idx="3156">
                  <c:v>0.470427417306857</c:v>
                </c:pt>
                <c:pt idx="3157">
                  <c:v>0.54662479734915104</c:v>
                </c:pt>
                <c:pt idx="3158">
                  <c:v>0.52606585851298104</c:v>
                </c:pt>
                <c:pt idx="3159">
                  <c:v>0.59945230255042004</c:v>
                </c:pt>
                <c:pt idx="3160">
                  <c:v>0.70594763784929504</c:v>
                </c:pt>
                <c:pt idx="3161">
                  <c:v>0.79197793139518702</c:v>
                </c:pt>
                <c:pt idx="3162">
                  <c:v>0.63194321635887496</c:v>
                </c:pt>
                <c:pt idx="3163">
                  <c:v>0.66213535589711603</c:v>
                </c:pt>
                <c:pt idx="3164">
                  <c:v>0.74482740345532406</c:v>
                </c:pt>
                <c:pt idx="3165">
                  <c:v>1.0011900253788</c:v>
                </c:pt>
                <c:pt idx="3166">
                  <c:v>1.1677587632409401</c:v>
                </c:pt>
                <c:pt idx="3167">
                  <c:v>1.1606268513786</c:v>
                </c:pt>
                <c:pt idx="3168">
                  <c:v>1.14870420856459</c:v>
                </c:pt>
                <c:pt idx="3169">
                  <c:v>1.2093390192187601</c:v>
                </c:pt>
                <c:pt idx="3170">
                  <c:v>2.5257898818803199</c:v>
                </c:pt>
                <c:pt idx="3171">
                  <c:v>2.56822811896724</c:v>
                </c:pt>
                <c:pt idx="3172">
                  <c:v>1.41122520273591</c:v>
                </c:pt>
                <c:pt idx="3173">
                  <c:v>0.862324330024962</c:v>
                </c:pt>
                <c:pt idx="3174">
                  <c:v>0.55325252247594903</c:v>
                </c:pt>
                <c:pt idx="3175">
                  <c:v>0.84381859254048197</c:v>
                </c:pt>
                <c:pt idx="3176">
                  <c:v>1.3230802272326501</c:v>
                </c:pt>
                <c:pt idx="3177">
                  <c:v>1.7104117356186499</c:v>
                </c:pt>
                <c:pt idx="3178">
                  <c:v>1.03168226320559</c:v>
                </c:pt>
                <c:pt idx="3179">
                  <c:v>1.1471928958505599</c:v>
                </c:pt>
                <c:pt idx="3180">
                  <c:v>1.0789279013080499</c:v>
                </c:pt>
                <c:pt idx="3181">
                  <c:v>0.85766993189454899</c:v>
                </c:pt>
                <c:pt idx="3182">
                  <c:v>0.827939091669188</c:v>
                </c:pt>
                <c:pt idx="3183">
                  <c:v>1.2347853037666101</c:v>
                </c:pt>
                <c:pt idx="3184">
                  <c:v>1.1683051735574099</c:v>
                </c:pt>
                <c:pt idx="3185">
                  <c:v>0.90820074047866794</c:v>
                </c:pt>
                <c:pt idx="3186">
                  <c:v>0.81525846635468902</c:v>
                </c:pt>
                <c:pt idx="3187">
                  <c:v>0.90216103784468504</c:v>
                </c:pt>
                <c:pt idx="3188">
                  <c:v>1.0404643763810499</c:v>
                </c:pt>
                <c:pt idx="3189">
                  <c:v>1.1730157437634801</c:v>
                </c:pt>
                <c:pt idx="3190">
                  <c:v>1.08255205929553</c:v>
                </c:pt>
                <c:pt idx="3191">
                  <c:v>1.07920609527467</c:v>
                </c:pt>
                <c:pt idx="3192">
                  <c:v>1.2756342342148901</c:v>
                </c:pt>
                <c:pt idx="3193">
                  <c:v>1.3914984861411099</c:v>
                </c:pt>
                <c:pt idx="3194">
                  <c:v>1.5901763078633799</c:v>
                </c:pt>
                <c:pt idx="3195">
                  <c:v>1.91170817972435</c:v>
                </c:pt>
                <c:pt idx="3196">
                  <c:v>1.5025278049836499</c:v>
                </c:pt>
                <c:pt idx="3197">
                  <c:v>1.3925790627616099</c:v>
                </c:pt>
                <c:pt idx="3198">
                  <c:v>1.04950606301488</c:v>
                </c:pt>
                <c:pt idx="3199">
                  <c:v>0.81548618392526995</c:v>
                </c:pt>
                <c:pt idx="3200">
                  <c:v>0.86179435361633705</c:v>
                </c:pt>
                <c:pt idx="3201">
                  <c:v>0.85265741735529399</c:v>
                </c:pt>
                <c:pt idx="3202">
                  <c:v>0.84294400562196303</c:v>
                </c:pt>
                <c:pt idx="3203">
                  <c:v>0.95037592487867695</c:v>
                </c:pt>
                <c:pt idx="3204">
                  <c:v>0.98041242836369602</c:v>
                </c:pt>
                <c:pt idx="3205">
                  <c:v>0.93555302650410999</c:v>
                </c:pt>
                <c:pt idx="3206">
                  <c:v>0.92518209527314099</c:v>
                </c:pt>
                <c:pt idx="3207">
                  <c:v>0.88378657106226699</c:v>
                </c:pt>
                <c:pt idx="3208">
                  <c:v>0.69587964904931698</c:v>
                </c:pt>
                <c:pt idx="3209">
                  <c:v>0.51595360749780605</c:v>
                </c:pt>
                <c:pt idx="3210">
                  <c:v>0.82445481732900305</c:v>
                </c:pt>
                <c:pt idx="3211">
                  <c:v>1.06794320915815</c:v>
                </c:pt>
                <c:pt idx="3212">
                  <c:v>1.32385118961007</c:v>
                </c:pt>
                <c:pt idx="3213">
                  <c:v>1.3358044518079699</c:v>
                </c:pt>
                <c:pt idx="3214">
                  <c:v>1.41469052328522</c:v>
                </c:pt>
                <c:pt idx="3215">
                  <c:v>1.24452336934828</c:v>
                </c:pt>
                <c:pt idx="3216">
                  <c:v>1.44708351106389</c:v>
                </c:pt>
                <c:pt idx="3217">
                  <c:v>1.3871153913373599</c:v>
                </c:pt>
                <c:pt idx="3218">
                  <c:v>1.42951547734643</c:v>
                </c:pt>
                <c:pt idx="3219">
                  <c:v>1.10388809217148</c:v>
                </c:pt>
                <c:pt idx="3220">
                  <c:v>0.91461732111522998</c:v>
                </c:pt>
                <c:pt idx="3221">
                  <c:v>0.74856932963219902</c:v>
                </c:pt>
                <c:pt idx="3222">
                  <c:v>0.63967573375656495</c:v>
                </c:pt>
                <c:pt idx="3223">
                  <c:v>1.14223521588244</c:v>
                </c:pt>
                <c:pt idx="3224">
                  <c:v>1.5561130292655501</c:v>
                </c:pt>
                <c:pt idx="3225">
                  <c:v>1.5335904917030501</c:v>
                </c:pt>
                <c:pt idx="3226">
                  <c:v>1.55696255840467</c:v>
                </c:pt>
                <c:pt idx="3227">
                  <c:v>1.2404346187953601</c:v>
                </c:pt>
                <c:pt idx="3228">
                  <c:v>1.03324075886988</c:v>
                </c:pt>
                <c:pt idx="3229">
                  <c:v>0.88943942006468302</c:v>
                </c:pt>
                <c:pt idx="3230">
                  <c:v>0.85667744893512898</c:v>
                </c:pt>
                <c:pt idx="3231">
                  <c:v>0.81697018706804703</c:v>
                </c:pt>
                <c:pt idx="3232">
                  <c:v>0.945706502404419</c:v>
                </c:pt>
                <c:pt idx="3233">
                  <c:v>0.775915923621883</c:v>
                </c:pt>
                <c:pt idx="3234">
                  <c:v>0.88183142094960498</c:v>
                </c:pt>
                <c:pt idx="3235">
                  <c:v>1.0895006744311799</c:v>
                </c:pt>
                <c:pt idx="3236">
                  <c:v>0.71685435161823496</c:v>
                </c:pt>
                <c:pt idx="3237">
                  <c:v>0.47233702254322601</c:v>
                </c:pt>
                <c:pt idx="3238">
                  <c:v>0.40701196232543302</c:v>
                </c:pt>
                <c:pt idx="3239">
                  <c:v>0.94493796705286404</c:v>
                </c:pt>
                <c:pt idx="3240">
                  <c:v>1.0136490538924201</c:v>
                </c:pt>
                <c:pt idx="3241">
                  <c:v>1.47234243856686</c:v>
                </c:pt>
                <c:pt idx="3242">
                  <c:v>1.2902539523279899</c:v>
                </c:pt>
                <c:pt idx="3243">
                  <c:v>1.23730836212482</c:v>
                </c:pt>
                <c:pt idx="3244">
                  <c:v>1.0486463238127499</c:v>
                </c:pt>
                <c:pt idx="3245">
                  <c:v>1.00721995021594</c:v>
                </c:pt>
                <c:pt idx="3246">
                  <c:v>1.04879342592667</c:v>
                </c:pt>
                <c:pt idx="3247">
                  <c:v>1.0341467952205801</c:v>
                </c:pt>
                <c:pt idx="3248">
                  <c:v>1.0433909131260399</c:v>
                </c:pt>
                <c:pt idx="3249">
                  <c:v>1.35914173081581</c:v>
                </c:pt>
                <c:pt idx="3250">
                  <c:v>1.63580962634073</c:v>
                </c:pt>
                <c:pt idx="3251">
                  <c:v>1.5293177264767499</c:v>
                </c:pt>
                <c:pt idx="3252">
                  <c:v>1.3059507315056</c:v>
                </c:pt>
                <c:pt idx="3253">
                  <c:v>1.25280985183986</c:v>
                </c:pt>
                <c:pt idx="3254">
                  <c:v>1.3716830892381799</c:v>
                </c:pt>
                <c:pt idx="3255">
                  <c:v>1.5048361522667499</c:v>
                </c:pt>
                <c:pt idx="3256">
                  <c:v>1.6057825072365799</c:v>
                </c:pt>
                <c:pt idx="3257">
                  <c:v>1.7060239488198901</c:v>
                </c:pt>
                <c:pt idx="3258">
                  <c:v>1.78146976069368</c:v>
                </c:pt>
                <c:pt idx="3259">
                  <c:v>1.7638801441124099</c:v>
                </c:pt>
                <c:pt idx="3260">
                  <c:v>1.76873481273197</c:v>
                </c:pt>
                <c:pt idx="3261">
                  <c:v>1.9314357079548401</c:v>
                </c:pt>
                <c:pt idx="3262">
                  <c:v>2.1793199411561899</c:v>
                </c:pt>
                <c:pt idx="3263">
                  <c:v>2.1519643910476298</c:v>
                </c:pt>
                <c:pt idx="3264">
                  <c:v>1.9938315134306099</c:v>
                </c:pt>
                <c:pt idx="3265">
                  <c:v>1.73212391166221</c:v>
                </c:pt>
                <c:pt idx="3266">
                  <c:v>1.62613475650052</c:v>
                </c:pt>
                <c:pt idx="3267">
                  <c:v>1.5686809817866101</c:v>
                </c:pt>
                <c:pt idx="3268">
                  <c:v>1.34743121588488</c:v>
                </c:pt>
                <c:pt idx="3269">
                  <c:v>1.0713066516926899</c:v>
                </c:pt>
                <c:pt idx="3270">
                  <c:v>0.87120076052078799</c:v>
                </c:pt>
                <c:pt idx="3271">
                  <c:v>0.85290767333516204</c:v>
                </c:pt>
                <c:pt idx="3272">
                  <c:v>1.0348089604729001</c:v>
                </c:pt>
                <c:pt idx="3273">
                  <c:v>1.02257756808811</c:v>
                </c:pt>
                <c:pt idx="3274">
                  <c:v>0.76647152988548795</c:v>
                </c:pt>
                <c:pt idx="3275">
                  <c:v>0.45458217135629098</c:v>
                </c:pt>
                <c:pt idx="3276">
                  <c:v>0.48251731400852299</c:v>
                </c:pt>
                <c:pt idx="3277">
                  <c:v>0.48524966755372401</c:v>
                </c:pt>
                <c:pt idx="3278">
                  <c:v>0.64465272597965495</c:v>
                </c:pt>
                <c:pt idx="3279">
                  <c:v>0.72750667463810903</c:v>
                </c:pt>
                <c:pt idx="3280">
                  <c:v>0.73170712771299395</c:v>
                </c:pt>
                <c:pt idx="3281">
                  <c:v>0.94063163663412896</c:v>
                </c:pt>
                <c:pt idx="3282">
                  <c:v>1.18059343236315</c:v>
                </c:pt>
                <c:pt idx="3283">
                  <c:v>1.4915423311626099</c:v>
                </c:pt>
                <c:pt idx="3284">
                  <c:v>1.64782883660227</c:v>
                </c:pt>
                <c:pt idx="3285">
                  <c:v>1.6646045924684301</c:v>
                </c:pt>
                <c:pt idx="3286">
                  <c:v>1.8056364432279799</c:v>
                </c:pt>
                <c:pt idx="3287">
                  <c:v>2.13860910589149</c:v>
                </c:pt>
                <c:pt idx="3288">
                  <c:v>2.5666707685780401</c:v>
                </c:pt>
                <c:pt idx="3289">
                  <c:v>2.7915339366724501</c:v>
                </c:pt>
                <c:pt idx="3290">
                  <c:v>2.4024070958220198</c:v>
                </c:pt>
                <c:pt idx="3291">
                  <c:v>2.0179518411949302</c:v>
                </c:pt>
                <c:pt idx="3292">
                  <c:v>1.78006325457412</c:v>
                </c:pt>
                <c:pt idx="3293">
                  <c:v>1.8304988387983201</c:v>
                </c:pt>
                <c:pt idx="3294">
                  <c:v>1.84606166087837</c:v>
                </c:pt>
                <c:pt idx="3295">
                  <c:v>1.8424741022847499</c:v>
                </c:pt>
                <c:pt idx="3296">
                  <c:v>1.96439067872483</c:v>
                </c:pt>
                <c:pt idx="3297">
                  <c:v>1.98873015208223</c:v>
                </c:pt>
                <c:pt idx="3298">
                  <c:v>1.66953206354266</c:v>
                </c:pt>
                <c:pt idx="3299">
                  <c:v>1.2001578791163301</c:v>
                </c:pt>
                <c:pt idx="3300">
                  <c:v>0.94012972937674899</c:v>
                </c:pt>
                <c:pt idx="3301">
                  <c:v>1.02749915230573</c:v>
                </c:pt>
                <c:pt idx="3302">
                  <c:v>1.2058340776288401</c:v>
                </c:pt>
                <c:pt idx="3303">
                  <c:v>1.3926921658467799</c:v>
                </c:pt>
                <c:pt idx="3304">
                  <c:v>1.5701263391170199</c:v>
                </c:pt>
                <c:pt idx="3305">
                  <c:v>1.67068897320148</c:v>
                </c:pt>
                <c:pt idx="3306">
                  <c:v>1.6691443789229301</c:v>
                </c:pt>
                <c:pt idx="3307">
                  <c:v>1.60125780583921</c:v>
                </c:pt>
                <c:pt idx="3308">
                  <c:v>1.58261492053689</c:v>
                </c:pt>
                <c:pt idx="3309">
                  <c:v>1.6190775911595501</c:v>
                </c:pt>
                <c:pt idx="3310">
                  <c:v>1.77838431634026</c:v>
                </c:pt>
                <c:pt idx="3311">
                  <c:v>2.0325649086661399</c:v>
                </c:pt>
                <c:pt idx="3312">
                  <c:v>2.0019629009484698</c:v>
                </c:pt>
                <c:pt idx="3313">
                  <c:v>1.7366864126758701</c:v>
                </c:pt>
                <c:pt idx="3314">
                  <c:v>1.5338739394194001</c:v>
                </c:pt>
                <c:pt idx="3315">
                  <c:v>1.4976073649728801</c:v>
                </c:pt>
                <c:pt idx="3316">
                  <c:v>1.5743842623870501</c:v>
                </c:pt>
                <c:pt idx="3317">
                  <c:v>1.74528140939305</c:v>
                </c:pt>
                <c:pt idx="3318">
                  <c:v>1.5579720874049701</c:v>
                </c:pt>
                <c:pt idx="3319">
                  <c:v>1.1351020369261999</c:v>
                </c:pt>
                <c:pt idx="3320">
                  <c:v>1.01025737814183</c:v>
                </c:pt>
                <c:pt idx="3321">
                  <c:v>1.01016115464662</c:v>
                </c:pt>
                <c:pt idx="3322">
                  <c:v>0.79378376440501697</c:v>
                </c:pt>
                <c:pt idx="3323">
                  <c:v>0.65295340441795702</c:v>
                </c:pt>
                <c:pt idx="3324">
                  <c:v>0.703563851442781</c:v>
                </c:pt>
                <c:pt idx="3325">
                  <c:v>0.69805380769751602</c:v>
                </c:pt>
                <c:pt idx="3326">
                  <c:v>0.63243658298836603</c:v>
                </c:pt>
                <c:pt idx="3327">
                  <c:v>0.67940813740416695</c:v>
                </c:pt>
                <c:pt idx="3328">
                  <c:v>0.84118046262974999</c:v>
                </c:pt>
                <c:pt idx="3329">
                  <c:v>0.97006341143504604</c:v>
                </c:pt>
                <c:pt idx="3330">
                  <c:v>0.96206037633560204</c:v>
                </c:pt>
                <c:pt idx="3331">
                  <c:v>0.91569066562513302</c:v>
                </c:pt>
                <c:pt idx="3332">
                  <c:v>0.92090344763389798</c:v>
                </c:pt>
                <c:pt idx="3333">
                  <c:v>0.88998969312908305</c:v>
                </c:pt>
                <c:pt idx="3334">
                  <c:v>0.91022834369568995</c:v>
                </c:pt>
                <c:pt idx="3335">
                  <c:v>0.97906038247954896</c:v>
                </c:pt>
                <c:pt idx="3336">
                  <c:v>0.968343881948453</c:v>
                </c:pt>
                <c:pt idx="3337">
                  <c:v>0.86696464756124902</c:v>
                </c:pt>
                <c:pt idx="3338">
                  <c:v>0.862575217843638</c:v>
                </c:pt>
                <c:pt idx="3339">
                  <c:v>1.15040750795446</c:v>
                </c:pt>
                <c:pt idx="3340">
                  <c:v>1.44732462636514</c:v>
                </c:pt>
                <c:pt idx="3341">
                  <c:v>1.48565744096309</c:v>
                </c:pt>
                <c:pt idx="3342">
                  <c:v>1.8427494996515399</c:v>
                </c:pt>
                <c:pt idx="3343">
                  <c:v>2.1253556743912299</c:v>
                </c:pt>
                <c:pt idx="3344">
                  <c:v>2.0712621814830698</c:v>
                </c:pt>
                <c:pt idx="3345">
                  <c:v>2.14654396547893</c:v>
                </c:pt>
                <c:pt idx="3346">
                  <c:v>2.0404407764194001</c:v>
                </c:pt>
                <c:pt idx="3347">
                  <c:v>1.7924846732772901</c:v>
                </c:pt>
                <c:pt idx="3348">
                  <c:v>1.7022661547269899</c:v>
                </c:pt>
                <c:pt idx="3349">
                  <c:v>1.7781899963743999</c:v>
                </c:pt>
                <c:pt idx="3350">
                  <c:v>1.8700181608126201</c:v>
                </c:pt>
                <c:pt idx="3351">
                  <c:v>1.7480426373733</c:v>
                </c:pt>
                <c:pt idx="3352">
                  <c:v>1.60468002374087</c:v>
                </c:pt>
                <c:pt idx="3353">
                  <c:v>1.66349052149689</c:v>
                </c:pt>
                <c:pt idx="3354">
                  <c:v>1.6973389246600099</c:v>
                </c:pt>
                <c:pt idx="3355">
                  <c:v>1.6074745373799899</c:v>
                </c:pt>
                <c:pt idx="3356">
                  <c:v>1.58419076379677</c:v>
                </c:pt>
                <c:pt idx="3357">
                  <c:v>1.79266489114642</c:v>
                </c:pt>
                <c:pt idx="3358">
                  <c:v>2.0033747801712001</c:v>
                </c:pt>
                <c:pt idx="3359">
                  <c:v>1.9244613604263401</c:v>
                </c:pt>
                <c:pt idx="3360">
                  <c:v>1.6792041943352201</c:v>
                </c:pt>
                <c:pt idx="3361">
                  <c:v>1.53247770040872</c:v>
                </c:pt>
                <c:pt idx="3362">
                  <c:v>1.35481138178899</c:v>
                </c:pt>
                <c:pt idx="3363">
                  <c:v>1.25600970634665</c:v>
                </c:pt>
                <c:pt idx="3364">
                  <c:v>1.1378490398972101</c:v>
                </c:pt>
                <c:pt idx="3365">
                  <c:v>1.15120834642779</c:v>
                </c:pt>
                <c:pt idx="3366">
                  <c:v>1.21727802460325</c:v>
                </c:pt>
                <c:pt idx="3367">
                  <c:v>0.96027749915323901</c:v>
                </c:pt>
                <c:pt idx="3368">
                  <c:v>1.02791268007501</c:v>
                </c:pt>
                <c:pt idx="3369">
                  <c:v>1.15046010675947</c:v>
                </c:pt>
                <c:pt idx="3370">
                  <c:v>0.85274997544063302</c:v>
                </c:pt>
                <c:pt idx="3371">
                  <c:v>0.87987650108239601</c:v>
                </c:pt>
                <c:pt idx="3372">
                  <c:v>0.88285315962282196</c:v>
                </c:pt>
                <c:pt idx="3373">
                  <c:v>0.92415007588702802</c:v>
                </c:pt>
                <c:pt idx="3374">
                  <c:v>0.852221071709096</c:v>
                </c:pt>
                <c:pt idx="3375">
                  <c:v>0.86631229813272304</c:v>
                </c:pt>
                <c:pt idx="3376">
                  <c:v>0.84661350521061296</c:v>
                </c:pt>
                <c:pt idx="3377">
                  <c:v>0.89800483797527497</c:v>
                </c:pt>
                <c:pt idx="3378">
                  <c:v>1.5014727566602699</c:v>
                </c:pt>
                <c:pt idx="3379">
                  <c:v>1.2517280926307399</c:v>
                </c:pt>
                <c:pt idx="3380">
                  <c:v>0.94245599454032902</c:v>
                </c:pt>
                <c:pt idx="3381">
                  <c:v>1.0987855567707501</c:v>
                </c:pt>
                <c:pt idx="3382">
                  <c:v>1.16909248706379</c:v>
                </c:pt>
                <c:pt idx="3383">
                  <c:v>1.08984575008485</c:v>
                </c:pt>
                <c:pt idx="3384">
                  <c:v>0.86137755898908797</c:v>
                </c:pt>
                <c:pt idx="3385">
                  <c:v>0.90108578059250299</c:v>
                </c:pt>
                <c:pt idx="3386">
                  <c:v>1.3904124614275399</c:v>
                </c:pt>
                <c:pt idx="3387">
                  <c:v>0.98426764917729603</c:v>
                </c:pt>
                <c:pt idx="3388">
                  <c:v>0.76077657869179904</c:v>
                </c:pt>
                <c:pt idx="3389">
                  <c:v>1.00312357820759</c:v>
                </c:pt>
                <c:pt idx="3390">
                  <c:v>1.3348999133152299</c:v>
                </c:pt>
                <c:pt idx="3391">
                  <c:v>1.49989348973119</c:v>
                </c:pt>
                <c:pt idx="3392">
                  <c:v>0.94562696803020596</c:v>
                </c:pt>
                <c:pt idx="3393">
                  <c:v>1.005518264672</c:v>
                </c:pt>
                <c:pt idx="3394">
                  <c:v>0.82735454395923902</c:v>
                </c:pt>
                <c:pt idx="3395">
                  <c:v>0.94980666067574004</c:v>
                </c:pt>
                <c:pt idx="3396">
                  <c:v>0.89303867926366998</c:v>
                </c:pt>
                <c:pt idx="3397">
                  <c:v>0.77117745918562697</c:v>
                </c:pt>
                <c:pt idx="3398">
                  <c:v>0.82391820612728295</c:v>
                </c:pt>
                <c:pt idx="3399">
                  <c:v>1.2860833799178799</c:v>
                </c:pt>
                <c:pt idx="3400">
                  <c:v>1.36255682297253</c:v>
                </c:pt>
                <c:pt idx="3401">
                  <c:v>1.27450272465342</c:v>
                </c:pt>
                <c:pt idx="3402">
                  <c:v>1.38981480603748</c:v>
                </c:pt>
                <c:pt idx="3403">
                  <c:v>1.5185537879831601</c:v>
                </c:pt>
                <c:pt idx="3404">
                  <c:v>1.8553102444521199</c:v>
                </c:pt>
                <c:pt idx="3405">
                  <c:v>1.8944517737654301</c:v>
                </c:pt>
                <c:pt idx="3406">
                  <c:v>1.59639273113041</c:v>
                </c:pt>
                <c:pt idx="3407">
                  <c:v>0.91636379950214097</c:v>
                </c:pt>
                <c:pt idx="3408">
                  <c:v>0.83804889514514602</c:v>
                </c:pt>
                <c:pt idx="3409">
                  <c:v>0.84466298036376597</c:v>
                </c:pt>
                <c:pt idx="3410">
                  <c:v>0.83513649164911996</c:v>
                </c:pt>
                <c:pt idx="3411">
                  <c:v>0.76281306189458997</c:v>
                </c:pt>
                <c:pt idx="3412">
                  <c:v>0.781386817940385</c:v>
                </c:pt>
                <c:pt idx="3413">
                  <c:v>0.83872352259669003</c:v>
                </c:pt>
                <c:pt idx="3414">
                  <c:v>0.97279281419272401</c:v>
                </c:pt>
                <c:pt idx="3415">
                  <c:v>1.0038381996736301</c:v>
                </c:pt>
                <c:pt idx="3416">
                  <c:v>0.90620413725550797</c:v>
                </c:pt>
                <c:pt idx="3417">
                  <c:v>0.936587927388561</c:v>
                </c:pt>
                <c:pt idx="3418">
                  <c:v>0.98662260362258103</c:v>
                </c:pt>
                <c:pt idx="3419">
                  <c:v>0.95840215698526099</c:v>
                </c:pt>
                <c:pt idx="3420">
                  <c:v>1.0513728264084099</c:v>
                </c:pt>
                <c:pt idx="3421">
                  <c:v>1.10188189074601</c:v>
                </c:pt>
                <c:pt idx="3422">
                  <c:v>1.3740575696836701</c:v>
                </c:pt>
                <c:pt idx="3423">
                  <c:v>1.5230529791501</c:v>
                </c:pt>
                <c:pt idx="3424">
                  <c:v>1.5640946982219499</c:v>
                </c:pt>
                <c:pt idx="3425">
                  <c:v>1.5923143442389101</c:v>
                </c:pt>
                <c:pt idx="3426">
                  <c:v>1.67241752233526</c:v>
                </c:pt>
                <c:pt idx="3427">
                  <c:v>1.5445899279825099</c:v>
                </c:pt>
                <c:pt idx="3428">
                  <c:v>1.3843419388012499</c:v>
                </c:pt>
                <c:pt idx="3429">
                  <c:v>1.4105924260441101</c:v>
                </c:pt>
                <c:pt idx="3430">
                  <c:v>1.4919968433525601</c:v>
                </c:pt>
                <c:pt idx="3431">
                  <c:v>1.51159125886696</c:v>
                </c:pt>
                <c:pt idx="3432">
                  <c:v>1.3469634996353801</c:v>
                </c:pt>
                <c:pt idx="3433">
                  <c:v>1.1700181268818</c:v>
                </c:pt>
                <c:pt idx="3434">
                  <c:v>1.2748766621916801</c:v>
                </c:pt>
                <c:pt idx="3435">
                  <c:v>1.0024744612512599</c:v>
                </c:pt>
                <c:pt idx="3436">
                  <c:v>1.0450368275931701</c:v>
                </c:pt>
                <c:pt idx="3437">
                  <c:v>1.2105869356907</c:v>
                </c:pt>
                <c:pt idx="3438">
                  <c:v>1.44600076792165</c:v>
                </c:pt>
                <c:pt idx="3439">
                  <c:v>1.8674286396786399</c:v>
                </c:pt>
                <c:pt idx="3440">
                  <c:v>2.0819541848883198</c:v>
                </c:pt>
                <c:pt idx="3441">
                  <c:v>1.8630742743165101</c:v>
                </c:pt>
                <c:pt idx="3442">
                  <c:v>1.416974830202</c:v>
                </c:pt>
                <c:pt idx="3443">
                  <c:v>1.0604780545188099</c:v>
                </c:pt>
                <c:pt idx="3444">
                  <c:v>0.96253717138664296</c:v>
                </c:pt>
                <c:pt idx="3445">
                  <c:v>1.13785549659568</c:v>
                </c:pt>
                <c:pt idx="3446">
                  <c:v>1.4243301214430599</c:v>
                </c:pt>
                <c:pt idx="3447">
                  <c:v>1.54766756729635</c:v>
                </c:pt>
                <c:pt idx="3448">
                  <c:v>1.5096935737092501</c:v>
                </c:pt>
                <c:pt idx="3449">
                  <c:v>1.4432994956096299</c:v>
                </c:pt>
                <c:pt idx="3450">
                  <c:v>1.4728128174258901</c:v>
                </c:pt>
                <c:pt idx="3451">
                  <c:v>1.5106302245390799</c:v>
                </c:pt>
                <c:pt idx="3452">
                  <c:v>1.4196250182703201</c:v>
                </c:pt>
                <c:pt idx="3453">
                  <c:v>1.40829555462055</c:v>
                </c:pt>
                <c:pt idx="3454">
                  <c:v>1.54733687097186</c:v>
                </c:pt>
                <c:pt idx="3455">
                  <c:v>1.36712853210881</c:v>
                </c:pt>
                <c:pt idx="3456">
                  <c:v>1.31179947442092</c:v>
                </c:pt>
                <c:pt idx="3457">
                  <c:v>1.1532220893487899</c:v>
                </c:pt>
                <c:pt idx="3458">
                  <c:v>0.99392547672599696</c:v>
                </c:pt>
                <c:pt idx="3459">
                  <c:v>0.95044681695400501</c:v>
                </c:pt>
                <c:pt idx="3460">
                  <c:v>1.05293779247874</c:v>
                </c:pt>
                <c:pt idx="3461">
                  <c:v>1.2667892618786301</c:v>
                </c:pt>
                <c:pt idx="3462">
                  <c:v>1.27133885900731</c:v>
                </c:pt>
                <c:pt idx="3463">
                  <c:v>1.02783944405778</c:v>
                </c:pt>
                <c:pt idx="3464">
                  <c:v>0.976867930457337</c:v>
                </c:pt>
                <c:pt idx="3465">
                  <c:v>0.74699230326958499</c:v>
                </c:pt>
                <c:pt idx="3466">
                  <c:v>0.59620046624352796</c:v>
                </c:pt>
                <c:pt idx="3467">
                  <c:v>0.80669231097054594</c:v>
                </c:pt>
                <c:pt idx="3468">
                  <c:v>1.0161984905942301</c:v>
                </c:pt>
                <c:pt idx="3469">
                  <c:v>1.0906691540270099</c:v>
                </c:pt>
                <c:pt idx="3470">
                  <c:v>1.1230504314344001</c:v>
                </c:pt>
                <c:pt idx="3471">
                  <c:v>1.1483403720421901</c:v>
                </c:pt>
                <c:pt idx="3472">
                  <c:v>1.1705273191762799</c:v>
                </c:pt>
                <c:pt idx="3473">
                  <c:v>1.1766188089984799</c:v>
                </c:pt>
                <c:pt idx="3474">
                  <c:v>1.26601120356852</c:v>
                </c:pt>
                <c:pt idx="3475">
                  <c:v>1.5465006425527299</c:v>
                </c:pt>
                <c:pt idx="3476">
                  <c:v>1.84283871840538</c:v>
                </c:pt>
                <c:pt idx="3477">
                  <c:v>2.0420799837256598</c:v>
                </c:pt>
                <c:pt idx="3478">
                  <c:v>1.8715480569499101</c:v>
                </c:pt>
                <c:pt idx="3479">
                  <c:v>1.56077739637336</c:v>
                </c:pt>
                <c:pt idx="3480">
                  <c:v>1.4162758199097401</c:v>
                </c:pt>
                <c:pt idx="3481">
                  <c:v>1.4799707179616799</c:v>
                </c:pt>
                <c:pt idx="3482">
                  <c:v>1.64162932316708</c:v>
                </c:pt>
                <c:pt idx="3483">
                  <c:v>1.91542087261625</c:v>
                </c:pt>
                <c:pt idx="3484">
                  <c:v>2.2204054665186699</c:v>
                </c:pt>
                <c:pt idx="3485">
                  <c:v>2.2111706651640399</c:v>
                </c:pt>
                <c:pt idx="3486">
                  <c:v>2.1466166329088701</c:v>
                </c:pt>
                <c:pt idx="3487">
                  <c:v>1.98838527321342</c:v>
                </c:pt>
                <c:pt idx="3488">
                  <c:v>1.77356870948097</c:v>
                </c:pt>
                <c:pt idx="3489">
                  <c:v>1.6212397395292899</c:v>
                </c:pt>
                <c:pt idx="3490">
                  <c:v>1.58918029629649</c:v>
                </c:pt>
                <c:pt idx="3491">
                  <c:v>1.61972454288561</c:v>
                </c:pt>
                <c:pt idx="3492">
                  <c:v>1.7096488529537299</c:v>
                </c:pt>
                <c:pt idx="3493">
                  <c:v>1.7471449682593601</c:v>
                </c:pt>
                <c:pt idx="3494">
                  <c:v>1.75136079725367</c:v>
                </c:pt>
                <c:pt idx="3495">
                  <c:v>1.8035898594356199</c:v>
                </c:pt>
                <c:pt idx="3496">
                  <c:v>1.9349138123487599</c:v>
                </c:pt>
                <c:pt idx="3497">
                  <c:v>1.92947759527702</c:v>
                </c:pt>
                <c:pt idx="3498">
                  <c:v>1.86116233746791</c:v>
                </c:pt>
                <c:pt idx="3499">
                  <c:v>1.9106375513929901</c:v>
                </c:pt>
                <c:pt idx="3500">
                  <c:v>2.1736097141147499</c:v>
                </c:pt>
                <c:pt idx="3501">
                  <c:v>2.24009391100217</c:v>
                </c:pt>
                <c:pt idx="3502">
                  <c:v>1.96408612352946</c:v>
                </c:pt>
                <c:pt idx="3503">
                  <c:v>1.5704171686236701</c:v>
                </c:pt>
                <c:pt idx="3504">
                  <c:v>1.3480701276079801</c:v>
                </c:pt>
                <c:pt idx="3505">
                  <c:v>1.18499402257606</c:v>
                </c:pt>
                <c:pt idx="3506">
                  <c:v>1.1204469674429001</c:v>
                </c:pt>
                <c:pt idx="3507">
                  <c:v>1.2048310479565201</c:v>
                </c:pt>
                <c:pt idx="3508">
                  <c:v>1.2432917948941</c:v>
                </c:pt>
                <c:pt idx="3509">
                  <c:v>1.0677853818230501</c:v>
                </c:pt>
                <c:pt idx="3510">
                  <c:v>0.86989559490148005</c:v>
                </c:pt>
                <c:pt idx="3511">
                  <c:v>0.75214973749912295</c:v>
                </c:pt>
                <c:pt idx="3512">
                  <c:v>0.67015532565741798</c:v>
                </c:pt>
                <c:pt idx="3513">
                  <c:v>0.62626433108233104</c:v>
                </c:pt>
                <c:pt idx="3514">
                  <c:v>0.603313969019448</c:v>
                </c:pt>
                <c:pt idx="3515">
                  <c:v>0.585672944403274</c:v>
                </c:pt>
                <c:pt idx="3516">
                  <c:v>0.72517011069127801</c:v>
                </c:pt>
                <c:pt idx="3517">
                  <c:v>0.896686462521878</c:v>
                </c:pt>
                <c:pt idx="3518">
                  <c:v>0.98657260320110196</c:v>
                </c:pt>
                <c:pt idx="3519">
                  <c:v>1.06927587782106</c:v>
                </c:pt>
                <c:pt idx="3520">
                  <c:v>1.1056235472600999</c:v>
                </c:pt>
                <c:pt idx="3521">
                  <c:v>1.03383649421221</c:v>
                </c:pt>
                <c:pt idx="3522">
                  <c:v>0.81920993510149798</c:v>
                </c:pt>
                <c:pt idx="3523">
                  <c:v>0.92175323829808198</c:v>
                </c:pt>
                <c:pt idx="3524">
                  <c:v>1.03185502083045</c:v>
                </c:pt>
                <c:pt idx="3525">
                  <c:v>1.38348222066097</c:v>
                </c:pt>
                <c:pt idx="3526">
                  <c:v>1.40584326974453</c:v>
                </c:pt>
                <c:pt idx="3527">
                  <c:v>1.12214536512967</c:v>
                </c:pt>
                <c:pt idx="3528">
                  <c:v>0.797786914185737</c:v>
                </c:pt>
                <c:pt idx="3529">
                  <c:v>0.65594456408602098</c:v>
                </c:pt>
                <c:pt idx="3530">
                  <c:v>0.75517525262617002</c:v>
                </c:pt>
                <c:pt idx="3531">
                  <c:v>0.97351806093672499</c:v>
                </c:pt>
                <c:pt idx="3532">
                  <c:v>1.26183002366167</c:v>
                </c:pt>
                <c:pt idx="3533">
                  <c:v>1.39511730117471</c:v>
                </c:pt>
                <c:pt idx="3534">
                  <c:v>1.37231357106931</c:v>
                </c:pt>
                <c:pt idx="3535">
                  <c:v>1.21774387923159</c:v>
                </c:pt>
                <c:pt idx="3536">
                  <c:v>0.99881145434211005</c:v>
                </c:pt>
                <c:pt idx="3537">
                  <c:v>0.85320306730988704</c:v>
                </c:pt>
                <c:pt idx="3538">
                  <c:v>0.96120520468316195</c:v>
                </c:pt>
                <c:pt idx="3539">
                  <c:v>1.1123059593174001</c:v>
                </c:pt>
                <c:pt idx="3540">
                  <c:v>1.07413022293063</c:v>
                </c:pt>
                <c:pt idx="3541">
                  <c:v>0.97889921922841505</c:v>
                </c:pt>
                <c:pt idx="3542">
                  <c:v>0.97103046390625702</c:v>
                </c:pt>
                <c:pt idx="3543">
                  <c:v>1.02458667193508</c:v>
                </c:pt>
                <c:pt idx="3544">
                  <c:v>1.08916855769711</c:v>
                </c:pt>
                <c:pt idx="3545">
                  <c:v>1.06032945761353</c:v>
                </c:pt>
                <c:pt idx="3546">
                  <c:v>0.88847287612396997</c:v>
                </c:pt>
                <c:pt idx="3547">
                  <c:v>0.66667434185965202</c:v>
                </c:pt>
                <c:pt idx="3548">
                  <c:v>0.73228140060088898</c:v>
                </c:pt>
                <c:pt idx="3549">
                  <c:v>0.58391375072436902</c:v>
                </c:pt>
                <c:pt idx="3550">
                  <c:v>0.50043120624217696</c:v>
                </c:pt>
                <c:pt idx="3551">
                  <c:v>0.6189206494899</c:v>
                </c:pt>
                <c:pt idx="3552">
                  <c:v>0.95263817649829696</c:v>
                </c:pt>
                <c:pt idx="3553">
                  <c:v>1.5069622051020399</c:v>
                </c:pt>
                <c:pt idx="3554">
                  <c:v>1.93058275017959</c:v>
                </c:pt>
                <c:pt idx="3555">
                  <c:v>2.02136685543273</c:v>
                </c:pt>
                <c:pt idx="3556">
                  <c:v>1.90050302566084</c:v>
                </c:pt>
                <c:pt idx="3557">
                  <c:v>1.8657983238512099</c:v>
                </c:pt>
                <c:pt idx="3558">
                  <c:v>2.0307340585007698</c:v>
                </c:pt>
                <c:pt idx="3559">
                  <c:v>2.1156834081620102</c:v>
                </c:pt>
                <c:pt idx="3560">
                  <c:v>2.17664637205863</c:v>
                </c:pt>
                <c:pt idx="3561">
                  <c:v>2.2476047291254302</c:v>
                </c:pt>
                <c:pt idx="3562">
                  <c:v>2.25776845587164</c:v>
                </c:pt>
                <c:pt idx="3563">
                  <c:v>2.2402771362693099</c:v>
                </c:pt>
                <c:pt idx="3564">
                  <c:v>2.0453239109784098</c:v>
                </c:pt>
                <c:pt idx="3565">
                  <c:v>1.9033909296815501</c:v>
                </c:pt>
                <c:pt idx="3566">
                  <c:v>1.81635729573314</c:v>
                </c:pt>
                <c:pt idx="3567">
                  <c:v>1.70579060284725</c:v>
                </c:pt>
                <c:pt idx="3568">
                  <c:v>1.5784824632202901</c:v>
                </c:pt>
                <c:pt idx="3569">
                  <c:v>1.62010001907321</c:v>
                </c:pt>
                <c:pt idx="3570">
                  <c:v>1.6538859747939101</c:v>
                </c:pt>
                <c:pt idx="3571">
                  <c:v>1.5093387980350901</c:v>
                </c:pt>
                <c:pt idx="3572">
                  <c:v>1.38125089689238</c:v>
                </c:pt>
                <c:pt idx="3573">
                  <c:v>1.36329212175454</c:v>
                </c:pt>
                <c:pt idx="3574">
                  <c:v>1.2144388028739901</c:v>
                </c:pt>
                <c:pt idx="3575">
                  <c:v>1.22874780391828</c:v>
                </c:pt>
                <c:pt idx="3576">
                  <c:v>1.37568462057406</c:v>
                </c:pt>
                <c:pt idx="3577">
                  <c:v>1.4047360612175499</c:v>
                </c:pt>
                <c:pt idx="3578">
                  <c:v>1.47543063907559</c:v>
                </c:pt>
                <c:pt idx="3579">
                  <c:v>1.54232106239654</c:v>
                </c:pt>
                <c:pt idx="3580">
                  <c:v>1.5179053296243501</c:v>
                </c:pt>
                <c:pt idx="3581">
                  <c:v>1.4734670591451999</c:v>
                </c:pt>
                <c:pt idx="3582">
                  <c:v>1.50384820753492</c:v>
                </c:pt>
                <c:pt idx="3583">
                  <c:v>1.5763547422487101</c:v>
                </c:pt>
                <c:pt idx="3584">
                  <c:v>1.66625004051313</c:v>
                </c:pt>
                <c:pt idx="3585">
                  <c:v>1.77479470719545</c:v>
                </c:pt>
                <c:pt idx="3586">
                  <c:v>1.90602393887616</c:v>
                </c:pt>
                <c:pt idx="3587">
                  <c:v>2.0619923637574402</c:v>
                </c:pt>
                <c:pt idx="3588">
                  <c:v>2.1770034860610599</c:v>
                </c:pt>
                <c:pt idx="3589">
                  <c:v>2.1773760352509202</c:v>
                </c:pt>
                <c:pt idx="3590">
                  <c:v>2.1637472874700499</c:v>
                </c:pt>
                <c:pt idx="3591">
                  <c:v>2.1891458589998098</c:v>
                </c:pt>
                <c:pt idx="3592">
                  <c:v>2.1579729021215699</c:v>
                </c:pt>
                <c:pt idx="3593">
                  <c:v>1.9853252751891799</c:v>
                </c:pt>
                <c:pt idx="3594">
                  <c:v>1.68519129877887</c:v>
                </c:pt>
                <c:pt idx="3595">
                  <c:v>1.31351507270339</c:v>
                </c:pt>
                <c:pt idx="3596">
                  <c:v>1.0678650783975501</c:v>
                </c:pt>
                <c:pt idx="3597">
                  <c:v>1.04006492752135</c:v>
                </c:pt>
                <c:pt idx="3598">
                  <c:v>1.1390040653948501</c:v>
                </c:pt>
                <c:pt idx="3599">
                  <c:v>1.3556495033046001</c:v>
                </c:pt>
                <c:pt idx="3600">
                  <c:v>1.4086907794949199</c:v>
                </c:pt>
                <c:pt idx="3601">
                  <c:v>1.22723959438978</c:v>
                </c:pt>
                <c:pt idx="3602">
                  <c:v>1.08679324052416</c:v>
                </c:pt>
                <c:pt idx="3603">
                  <c:v>1.0593713322952401</c:v>
                </c:pt>
                <c:pt idx="3604">
                  <c:v>1.03518469720529</c:v>
                </c:pt>
                <c:pt idx="3605">
                  <c:v>1.0861096821467899</c:v>
                </c:pt>
                <c:pt idx="3606">
                  <c:v>1.1587823943234601</c:v>
                </c:pt>
                <c:pt idx="3607">
                  <c:v>1.28658991145042</c:v>
                </c:pt>
                <c:pt idx="3608">
                  <c:v>1.4882929708881201</c:v>
                </c:pt>
                <c:pt idx="3609">
                  <c:v>1.7174578271165799</c:v>
                </c:pt>
                <c:pt idx="3610">
                  <c:v>1.9395192453868599</c:v>
                </c:pt>
                <c:pt idx="3611">
                  <c:v>2.1706768285117901</c:v>
                </c:pt>
                <c:pt idx="3612">
                  <c:v>2.3398425193796699</c:v>
                </c:pt>
                <c:pt idx="3613">
                  <c:v>2.4325945566131599</c:v>
                </c:pt>
                <c:pt idx="3614">
                  <c:v>2.5585143748323902</c:v>
                </c:pt>
                <c:pt idx="3615">
                  <c:v>2.5856784892238598</c:v>
                </c:pt>
                <c:pt idx="3616">
                  <c:v>2.38166115938288</c:v>
                </c:pt>
                <c:pt idx="3617">
                  <c:v>1.8742342064197799</c:v>
                </c:pt>
                <c:pt idx="3618">
                  <c:v>1.3379902398694801</c:v>
                </c:pt>
                <c:pt idx="3619">
                  <c:v>1.14270756640796</c:v>
                </c:pt>
                <c:pt idx="3620">
                  <c:v>1.2646649896949</c:v>
                </c:pt>
                <c:pt idx="3621">
                  <c:v>1.6334381320457201</c:v>
                </c:pt>
                <c:pt idx="3622">
                  <c:v>1.7936430057684301</c:v>
                </c:pt>
                <c:pt idx="3623">
                  <c:v>1.7354416038962499</c:v>
                </c:pt>
                <c:pt idx="3624">
                  <c:v>1.7738868442034299</c:v>
                </c:pt>
                <c:pt idx="3625">
                  <c:v>1.73553528193926</c:v>
                </c:pt>
                <c:pt idx="3626">
                  <c:v>1.5027426653918501</c:v>
                </c:pt>
                <c:pt idx="3627">
                  <c:v>1.26622690191648</c:v>
                </c:pt>
                <c:pt idx="3628">
                  <c:v>1.21887132074432</c:v>
                </c:pt>
                <c:pt idx="3629">
                  <c:v>1.29690509799677</c:v>
                </c:pt>
                <c:pt idx="3630">
                  <c:v>1.4586094995368</c:v>
                </c:pt>
                <c:pt idx="3631">
                  <c:v>1.6805801605597399</c:v>
                </c:pt>
                <c:pt idx="3632">
                  <c:v>1.94914373156881</c:v>
                </c:pt>
                <c:pt idx="3633">
                  <c:v>2.1847187616185302</c:v>
                </c:pt>
                <c:pt idx="3634">
                  <c:v>2.3471570195805</c:v>
                </c:pt>
                <c:pt idx="3635">
                  <c:v>2.43616368278221</c:v>
                </c:pt>
                <c:pt idx="3636">
                  <c:v>2.4289181404364002</c:v>
                </c:pt>
                <c:pt idx="3637">
                  <c:v>2.4923775491734799</c:v>
                </c:pt>
                <c:pt idx="3638">
                  <c:v>2.5141511742975999</c:v>
                </c:pt>
                <c:pt idx="3639">
                  <c:v>2.3422350841279802</c:v>
                </c:pt>
                <c:pt idx="3640">
                  <c:v>2.0773551137800199</c:v>
                </c:pt>
                <c:pt idx="3641">
                  <c:v>1.7506334292555401</c:v>
                </c:pt>
                <c:pt idx="3642">
                  <c:v>1.4734287812782101</c:v>
                </c:pt>
                <c:pt idx="3643">
                  <c:v>1.3488670411993899</c:v>
                </c:pt>
                <c:pt idx="3644">
                  <c:v>1.31934932376721</c:v>
                </c:pt>
                <c:pt idx="3645">
                  <c:v>1.28527734532046</c:v>
                </c:pt>
                <c:pt idx="3646">
                  <c:v>1.2350211240837099</c:v>
                </c:pt>
                <c:pt idx="3647">
                  <c:v>1.1782657104549901</c:v>
                </c:pt>
                <c:pt idx="3648">
                  <c:v>1.10834524448432</c:v>
                </c:pt>
                <c:pt idx="3649">
                  <c:v>0.98380169209958201</c:v>
                </c:pt>
                <c:pt idx="3650">
                  <c:v>0.83385937678064204</c:v>
                </c:pt>
                <c:pt idx="3651">
                  <c:v>0.75706704896330002</c:v>
                </c:pt>
                <c:pt idx="3652">
                  <c:v>0.80355840613983998</c:v>
                </c:pt>
                <c:pt idx="3653">
                  <c:v>0.90811537590220304</c:v>
                </c:pt>
                <c:pt idx="3654">
                  <c:v>1.06922999193158</c:v>
                </c:pt>
                <c:pt idx="3655">
                  <c:v>1.2942541400412799</c:v>
                </c:pt>
                <c:pt idx="3656">
                  <c:v>1.5484826689540301</c:v>
                </c:pt>
                <c:pt idx="3657">
                  <c:v>1.83183049993961</c:v>
                </c:pt>
                <c:pt idx="3658">
                  <c:v>2.1138180839736398</c:v>
                </c:pt>
                <c:pt idx="3659">
                  <c:v>2.3114948085187201</c:v>
                </c:pt>
                <c:pt idx="3660">
                  <c:v>2.50463349099963</c:v>
                </c:pt>
                <c:pt idx="3661">
                  <c:v>2.6741948714164399</c:v>
                </c:pt>
                <c:pt idx="3662">
                  <c:v>2.84952479080951</c:v>
                </c:pt>
                <c:pt idx="3663">
                  <c:v>2.7346543683407201</c:v>
                </c:pt>
                <c:pt idx="3664">
                  <c:v>2.2390062427438702</c:v>
                </c:pt>
                <c:pt idx="3665">
                  <c:v>1.70321141857287</c:v>
                </c:pt>
                <c:pt idx="3666">
                  <c:v>1.38543061027646</c:v>
                </c:pt>
                <c:pt idx="3667">
                  <c:v>1.2757907429492501</c:v>
                </c:pt>
                <c:pt idx="3668">
                  <c:v>1.4423431453111299</c:v>
                </c:pt>
                <c:pt idx="3669">
                  <c:v>1.8871675224995299</c:v>
                </c:pt>
                <c:pt idx="3670">
                  <c:v>2.0706413615904098</c:v>
                </c:pt>
                <c:pt idx="3671">
                  <c:v>1.69295560270965</c:v>
                </c:pt>
                <c:pt idx="3672">
                  <c:v>1.4890696756206501</c:v>
                </c:pt>
                <c:pt idx="3673">
                  <c:v>1.50939579667561</c:v>
                </c:pt>
                <c:pt idx="3674">
                  <c:v>1.2898869232308701</c:v>
                </c:pt>
                <c:pt idx="3675">
                  <c:v>1.0926846689713401</c:v>
                </c:pt>
                <c:pt idx="3676">
                  <c:v>1.1002323977824</c:v>
                </c:pt>
                <c:pt idx="3677">
                  <c:v>1.2058811802420699</c:v>
                </c:pt>
                <c:pt idx="3678">
                  <c:v>1.3300478146044199</c:v>
                </c:pt>
                <c:pt idx="3679">
                  <c:v>1.5083315029651101</c:v>
                </c:pt>
                <c:pt idx="3680">
                  <c:v>1.73617748397132</c:v>
                </c:pt>
                <c:pt idx="3681">
                  <c:v>2.0229192917002399</c:v>
                </c:pt>
                <c:pt idx="3682">
                  <c:v>2.2415502698447298</c:v>
                </c:pt>
                <c:pt idx="3683">
                  <c:v>2.3698930346467102</c:v>
                </c:pt>
                <c:pt idx="3684">
                  <c:v>2.4914779483202301</c:v>
                </c:pt>
                <c:pt idx="3685">
                  <c:v>2.62294110884728</c:v>
                </c:pt>
                <c:pt idx="3686">
                  <c:v>2.56818678434689</c:v>
                </c:pt>
                <c:pt idx="3687">
                  <c:v>2.26486530579569</c:v>
                </c:pt>
                <c:pt idx="3688">
                  <c:v>1.97573964565172</c:v>
                </c:pt>
                <c:pt idx="3689">
                  <c:v>1.79811377230363</c:v>
                </c:pt>
                <c:pt idx="3690">
                  <c:v>1.8094877751642899</c:v>
                </c:pt>
                <c:pt idx="3691">
                  <c:v>1.8165214575253401</c:v>
                </c:pt>
                <c:pt idx="3692">
                  <c:v>1.7057797759303499</c:v>
                </c:pt>
                <c:pt idx="3693">
                  <c:v>1.4710915622455301</c:v>
                </c:pt>
                <c:pt idx="3694">
                  <c:v>1.2227008737684</c:v>
                </c:pt>
                <c:pt idx="3695">
                  <c:v>1.1282458361638199</c:v>
                </c:pt>
                <c:pt idx="3696">
                  <c:v>1.0702673776524301</c:v>
                </c:pt>
                <c:pt idx="3697">
                  <c:v>1.0296397480245201</c:v>
                </c:pt>
                <c:pt idx="3698">
                  <c:v>0.94017470797134295</c:v>
                </c:pt>
                <c:pt idx="3699">
                  <c:v>0.87724048263004795</c:v>
                </c:pt>
                <c:pt idx="3700">
                  <c:v>0.90678876915133899</c:v>
                </c:pt>
                <c:pt idx="3701">
                  <c:v>0.91239776755700097</c:v>
                </c:pt>
                <c:pt idx="3702">
                  <c:v>0.96732479614294997</c:v>
                </c:pt>
                <c:pt idx="3703">
                  <c:v>1.0919463330008501</c:v>
                </c:pt>
                <c:pt idx="3704">
                  <c:v>1.23992790573041</c:v>
                </c:pt>
                <c:pt idx="3705">
                  <c:v>1.4279023355531</c:v>
                </c:pt>
                <c:pt idx="3706">
                  <c:v>1.78295630712673</c:v>
                </c:pt>
                <c:pt idx="3707">
                  <c:v>2.36252187620327</c:v>
                </c:pt>
                <c:pt idx="3708">
                  <c:v>2.8839566575697702</c:v>
                </c:pt>
                <c:pt idx="3709">
                  <c:v>3.0863345377047202</c:v>
                </c:pt>
                <c:pt idx="3710">
                  <c:v>2.6788307436138998</c:v>
                </c:pt>
                <c:pt idx="3711">
                  <c:v>2.2823011029331801</c:v>
                </c:pt>
                <c:pt idx="3712">
                  <c:v>1.9941420451477401</c:v>
                </c:pt>
                <c:pt idx="3713">
                  <c:v>1.90719662782263</c:v>
                </c:pt>
                <c:pt idx="3714">
                  <c:v>2.0838444909236902</c:v>
                </c:pt>
                <c:pt idx="3715">
                  <c:v>2.3612219856821999</c:v>
                </c:pt>
                <c:pt idx="3716">
                  <c:v>2.3286732050199701</c:v>
                </c:pt>
                <c:pt idx="3717">
                  <c:v>2.0865578098202802</c:v>
                </c:pt>
                <c:pt idx="3718">
                  <c:v>1.8728851642708899</c:v>
                </c:pt>
                <c:pt idx="3719">
                  <c:v>1.7040711715072201</c:v>
                </c:pt>
                <c:pt idx="3720">
                  <c:v>1.4529303724463201</c:v>
                </c:pt>
                <c:pt idx="3721">
                  <c:v>1.23909430665386</c:v>
                </c:pt>
                <c:pt idx="3722">
                  <c:v>1.1470559344243001</c:v>
                </c:pt>
                <c:pt idx="3723">
                  <c:v>1.1408215723723001</c:v>
                </c:pt>
                <c:pt idx="3724">
                  <c:v>1.2281647275044201</c:v>
                </c:pt>
                <c:pt idx="3725">
                  <c:v>1.4145707728251</c:v>
                </c:pt>
                <c:pt idx="3726">
                  <c:v>1.5680486703938801</c:v>
                </c:pt>
                <c:pt idx="3727">
                  <c:v>1.6903100467458601</c:v>
                </c:pt>
                <c:pt idx="3728">
                  <c:v>1.8212051831007401</c:v>
                </c:pt>
                <c:pt idx="3729">
                  <c:v>1.95578062687332</c:v>
                </c:pt>
                <c:pt idx="3730">
                  <c:v>2.2048965606436099</c:v>
                </c:pt>
                <c:pt idx="3731">
                  <c:v>2.53313494363486</c:v>
                </c:pt>
                <c:pt idx="3732">
                  <c:v>2.7018389976319801</c:v>
                </c:pt>
                <c:pt idx="3733">
                  <c:v>2.6249052493579601</c:v>
                </c:pt>
                <c:pt idx="3734">
                  <c:v>2.3070640890434801</c:v>
                </c:pt>
                <c:pt idx="3735">
                  <c:v>1.98352841337804</c:v>
                </c:pt>
                <c:pt idx="3736">
                  <c:v>1.9034167327910601</c:v>
                </c:pt>
                <c:pt idx="3737">
                  <c:v>1.98906600741353</c:v>
                </c:pt>
                <c:pt idx="3738">
                  <c:v>2.0184053438615801</c:v>
                </c:pt>
                <c:pt idx="3739">
                  <c:v>1.89195604032995</c:v>
                </c:pt>
                <c:pt idx="3740">
                  <c:v>1.7074776169077599</c:v>
                </c:pt>
                <c:pt idx="3741">
                  <c:v>1.4574151461687199</c:v>
                </c:pt>
                <c:pt idx="3742">
                  <c:v>1.2175213958715501</c:v>
                </c:pt>
                <c:pt idx="3743">
                  <c:v>1.0575840039136399</c:v>
                </c:pt>
                <c:pt idx="3744">
                  <c:v>1.0924562636375901</c:v>
                </c:pt>
                <c:pt idx="3745">
                  <c:v>1.22668634130531</c:v>
                </c:pt>
                <c:pt idx="3746">
                  <c:v>1.1107711473336901</c:v>
                </c:pt>
                <c:pt idx="3747">
                  <c:v>0.93501128931901101</c:v>
                </c:pt>
                <c:pt idx="3748">
                  <c:v>0.89280183570711802</c:v>
                </c:pt>
                <c:pt idx="3749">
                  <c:v>0.96196793536063396</c:v>
                </c:pt>
                <c:pt idx="3750">
                  <c:v>1.0663814696087901</c:v>
                </c:pt>
                <c:pt idx="3751">
                  <c:v>1.20603938075587</c:v>
                </c:pt>
                <c:pt idx="3752">
                  <c:v>1.39146360158683</c:v>
                </c:pt>
                <c:pt idx="3753">
                  <c:v>1.71698797954616</c:v>
                </c:pt>
                <c:pt idx="3754">
                  <c:v>2.1376569043890101</c:v>
                </c:pt>
                <c:pt idx="3755">
                  <c:v>2.6641163352881199</c:v>
                </c:pt>
                <c:pt idx="3756">
                  <c:v>2.76147027356479</c:v>
                </c:pt>
                <c:pt idx="3757">
                  <c:v>2.1766208900339099</c:v>
                </c:pt>
                <c:pt idx="3758">
                  <c:v>1.8373413076045499</c:v>
                </c:pt>
                <c:pt idx="3759">
                  <c:v>1.7550464063682201</c:v>
                </c:pt>
                <c:pt idx="3760">
                  <c:v>1.92378678432642</c:v>
                </c:pt>
                <c:pt idx="3761">
                  <c:v>2.24846837762531</c:v>
                </c:pt>
                <c:pt idx="3762">
                  <c:v>2.2828268587015099</c:v>
                </c:pt>
                <c:pt idx="3763">
                  <c:v>2.0314274094867399</c:v>
                </c:pt>
                <c:pt idx="3764">
                  <c:v>1.8609314180348</c:v>
                </c:pt>
                <c:pt idx="3765">
                  <c:v>1.82009158738372</c:v>
                </c:pt>
                <c:pt idx="3766">
                  <c:v>1.58116671998464</c:v>
                </c:pt>
                <c:pt idx="3767">
                  <c:v>1.2450212577498401</c:v>
                </c:pt>
                <c:pt idx="3768">
                  <c:v>1.12762903775533</c:v>
                </c:pt>
                <c:pt idx="3769">
                  <c:v>1.07143689082372</c:v>
                </c:pt>
                <c:pt idx="3770">
                  <c:v>1.1258077888556299</c:v>
                </c:pt>
                <c:pt idx="3771">
                  <c:v>1.25103826709498</c:v>
                </c:pt>
                <c:pt idx="3772">
                  <c:v>1.4206174971096199</c:v>
                </c:pt>
                <c:pt idx="3773">
                  <c:v>1.5920866932858899</c:v>
                </c:pt>
                <c:pt idx="3774">
                  <c:v>1.67040311229924</c:v>
                </c:pt>
                <c:pt idx="3775">
                  <c:v>1.5550865534326399</c:v>
                </c:pt>
                <c:pt idx="3776">
                  <c:v>1.70649329267419</c:v>
                </c:pt>
                <c:pt idx="3777">
                  <c:v>2.07809960158266</c:v>
                </c:pt>
                <c:pt idx="3778">
                  <c:v>2.1188977927259698</c:v>
                </c:pt>
                <c:pt idx="3779">
                  <c:v>1.88171675750948</c:v>
                </c:pt>
                <c:pt idx="3780">
                  <c:v>1.78385347318383</c:v>
                </c:pt>
                <c:pt idx="3781">
                  <c:v>1.7621505485567901</c:v>
                </c:pt>
                <c:pt idx="3782">
                  <c:v>1.94689682670551</c:v>
                </c:pt>
                <c:pt idx="3783">
                  <c:v>1.9300913026556501</c:v>
                </c:pt>
                <c:pt idx="3784">
                  <c:v>1.79359793902926</c:v>
                </c:pt>
                <c:pt idx="3785">
                  <c:v>1.67806792601551</c:v>
                </c:pt>
                <c:pt idx="3786">
                  <c:v>1.4943686288868001</c:v>
                </c:pt>
                <c:pt idx="3787">
                  <c:v>1.15621529948622</c:v>
                </c:pt>
                <c:pt idx="3788">
                  <c:v>0.95201679244065895</c:v>
                </c:pt>
                <c:pt idx="3789">
                  <c:v>0.80909426922083705</c:v>
                </c:pt>
                <c:pt idx="3790">
                  <c:v>0.75322304962673603</c:v>
                </c:pt>
                <c:pt idx="3791">
                  <c:v>0.63133513994549695</c:v>
                </c:pt>
                <c:pt idx="3792">
                  <c:v>0.48601034470677701</c:v>
                </c:pt>
                <c:pt idx="3793">
                  <c:v>0.49080018776891299</c:v>
                </c:pt>
                <c:pt idx="3794">
                  <c:v>0.44414914217749002</c:v>
                </c:pt>
                <c:pt idx="3795">
                  <c:v>0.42817284808941403</c:v>
                </c:pt>
                <c:pt idx="3796">
                  <c:v>0.45767020728249302</c:v>
                </c:pt>
                <c:pt idx="3797">
                  <c:v>0.54172071457347803</c:v>
                </c:pt>
                <c:pt idx="3798">
                  <c:v>0.68277895696191504</c:v>
                </c:pt>
                <c:pt idx="3799">
                  <c:v>0.74778784459230196</c:v>
                </c:pt>
                <c:pt idx="3800">
                  <c:v>0.90018511255685596</c:v>
                </c:pt>
                <c:pt idx="3801">
                  <c:v>1.1322199132067901</c:v>
                </c:pt>
                <c:pt idx="3802">
                  <c:v>1.0841394718476001</c:v>
                </c:pt>
                <c:pt idx="3803">
                  <c:v>0.93025634601329099</c:v>
                </c:pt>
                <c:pt idx="3804">
                  <c:v>0.70100078153879397</c:v>
                </c:pt>
                <c:pt idx="3805">
                  <c:v>0.68843385322483996</c:v>
                </c:pt>
                <c:pt idx="3806">
                  <c:v>1.16738425043085</c:v>
                </c:pt>
                <c:pt idx="3807">
                  <c:v>1.8859408477266699</c:v>
                </c:pt>
                <c:pt idx="3808">
                  <c:v>1.86020632110043</c:v>
                </c:pt>
                <c:pt idx="3809">
                  <c:v>1.18139303434759</c:v>
                </c:pt>
                <c:pt idx="3810">
                  <c:v>1.1335451727972701</c:v>
                </c:pt>
                <c:pt idx="3811">
                  <c:v>1.66332652305373</c:v>
                </c:pt>
                <c:pt idx="3812">
                  <c:v>1.76140884479953</c:v>
                </c:pt>
                <c:pt idx="3813">
                  <c:v>1.4159036176082</c:v>
                </c:pt>
                <c:pt idx="3814">
                  <c:v>1.2830271922052201</c:v>
                </c:pt>
                <c:pt idx="3815">
                  <c:v>1.5639021074574999</c:v>
                </c:pt>
                <c:pt idx="3816">
                  <c:v>1.9246118390111799</c:v>
                </c:pt>
                <c:pt idx="3817">
                  <c:v>1.9745456039671501</c:v>
                </c:pt>
                <c:pt idx="3818">
                  <c:v>1.9263236928579801</c:v>
                </c:pt>
                <c:pt idx="3819">
                  <c:v>1.8617211145050701</c:v>
                </c:pt>
                <c:pt idx="3820">
                  <c:v>1.95927627598075</c:v>
                </c:pt>
                <c:pt idx="3821">
                  <c:v>1.93850233305018</c:v>
                </c:pt>
                <c:pt idx="3822">
                  <c:v>1.81697614334256</c:v>
                </c:pt>
                <c:pt idx="3823">
                  <c:v>1.7376446638127701</c:v>
                </c:pt>
                <c:pt idx="3824">
                  <c:v>1.7983066639163601</c:v>
                </c:pt>
                <c:pt idx="3825">
                  <c:v>1.8002194158474101</c:v>
                </c:pt>
                <c:pt idx="3826">
                  <c:v>1.64950818470961</c:v>
                </c:pt>
                <c:pt idx="3827">
                  <c:v>1.4938132547966001</c:v>
                </c:pt>
                <c:pt idx="3828">
                  <c:v>1.3091082509105201</c:v>
                </c:pt>
                <c:pt idx="3829">
                  <c:v>1.14156720037018</c:v>
                </c:pt>
                <c:pt idx="3830">
                  <c:v>1.1591619059342</c:v>
                </c:pt>
                <c:pt idx="3831">
                  <c:v>1.2402670660297299</c:v>
                </c:pt>
                <c:pt idx="3832">
                  <c:v>1.0386170626573601</c:v>
                </c:pt>
                <c:pt idx="3833">
                  <c:v>0.56249787446531696</c:v>
                </c:pt>
                <c:pt idx="3834">
                  <c:v>0.37498949697558198</c:v>
                </c:pt>
                <c:pt idx="3835">
                  <c:v>0.34710631730062202</c:v>
                </c:pt>
                <c:pt idx="3836">
                  <c:v>0.35818000575967401</c:v>
                </c:pt>
                <c:pt idx="3837">
                  <c:v>0.40680032414072598</c:v>
                </c:pt>
                <c:pt idx="3838">
                  <c:v>0.49445566712497102</c:v>
                </c:pt>
                <c:pt idx="3839">
                  <c:v>0.592830756062808</c:v>
                </c:pt>
                <c:pt idx="3840">
                  <c:v>0.70939499112624105</c:v>
                </c:pt>
                <c:pt idx="3841">
                  <c:v>0.95322717248303401</c:v>
                </c:pt>
                <c:pt idx="3842">
                  <c:v>1.05017492134311</c:v>
                </c:pt>
                <c:pt idx="3843">
                  <c:v>1.0141537833854399</c:v>
                </c:pt>
                <c:pt idx="3844">
                  <c:v>1.12450093850783</c:v>
                </c:pt>
                <c:pt idx="3845">
                  <c:v>1.21216655261643</c:v>
                </c:pt>
                <c:pt idx="3846">
                  <c:v>1.15332833215958</c:v>
                </c:pt>
                <c:pt idx="3847">
                  <c:v>1.49296984414455</c:v>
                </c:pt>
                <c:pt idx="3848">
                  <c:v>1.5213584707336401</c:v>
                </c:pt>
                <c:pt idx="3849">
                  <c:v>1.2307419182485</c:v>
                </c:pt>
                <c:pt idx="3850">
                  <c:v>0.63388416364348499</c:v>
                </c:pt>
                <c:pt idx="3851">
                  <c:v>0.38536430483634598</c:v>
                </c:pt>
                <c:pt idx="3852">
                  <c:v>0.66201565877251001</c:v>
                </c:pt>
                <c:pt idx="3853">
                  <c:v>1.1878126948210299</c:v>
                </c:pt>
                <c:pt idx="3854">
                  <c:v>1.8888565001931701</c:v>
                </c:pt>
                <c:pt idx="3855">
                  <c:v>2.0403150544241901</c:v>
                </c:pt>
                <c:pt idx="3856">
                  <c:v>1.73586863469705</c:v>
                </c:pt>
                <c:pt idx="3857">
                  <c:v>1.1803537929472701</c:v>
                </c:pt>
                <c:pt idx="3858">
                  <c:v>1.04633999719116</c:v>
                </c:pt>
                <c:pt idx="3859">
                  <c:v>1.3489892550520901</c:v>
                </c:pt>
                <c:pt idx="3860">
                  <c:v>1.19702001531344</c:v>
                </c:pt>
                <c:pt idx="3861">
                  <c:v>0.94368781260859802</c:v>
                </c:pt>
                <c:pt idx="3862">
                  <c:v>1.00320597002061</c:v>
                </c:pt>
                <c:pt idx="3863">
                  <c:v>1.1523413645764899</c:v>
                </c:pt>
                <c:pt idx="3864">
                  <c:v>1.2893474161865801</c:v>
                </c:pt>
                <c:pt idx="3865">
                  <c:v>1.09924592270611</c:v>
                </c:pt>
                <c:pt idx="3866">
                  <c:v>1.0899478361105199</c:v>
                </c:pt>
                <c:pt idx="3867">
                  <c:v>1.2325443048239699</c:v>
                </c:pt>
                <c:pt idx="3868">
                  <c:v>0.87098649234244696</c:v>
                </c:pt>
                <c:pt idx="3869">
                  <c:v>0.95943568630210996</c:v>
                </c:pt>
                <c:pt idx="3870">
                  <c:v>1.2421601939878799</c:v>
                </c:pt>
                <c:pt idx="3871">
                  <c:v>1.36267011642657</c:v>
                </c:pt>
                <c:pt idx="3872">
                  <c:v>1.1527029557709101</c:v>
                </c:pt>
                <c:pt idx="3873">
                  <c:v>0.90239552963043901</c:v>
                </c:pt>
                <c:pt idx="3874">
                  <c:v>0.69684945600107895</c:v>
                </c:pt>
                <c:pt idx="3875">
                  <c:v>0.84513740201046605</c:v>
                </c:pt>
                <c:pt idx="3876">
                  <c:v>1.05952616162556</c:v>
                </c:pt>
                <c:pt idx="3877">
                  <c:v>1.0406027408180301</c:v>
                </c:pt>
                <c:pt idx="3878">
                  <c:v>1.1186083084301699</c:v>
                </c:pt>
                <c:pt idx="3879">
                  <c:v>1.2363042589565101</c:v>
                </c:pt>
                <c:pt idx="3880">
                  <c:v>1.1138765442960901</c:v>
                </c:pt>
                <c:pt idx="3881">
                  <c:v>0.78398275102262305</c:v>
                </c:pt>
                <c:pt idx="3882">
                  <c:v>0.692861974015749</c:v>
                </c:pt>
                <c:pt idx="3883">
                  <c:v>0.65940575532899304</c:v>
                </c:pt>
                <c:pt idx="3884">
                  <c:v>0.95503995567201305</c:v>
                </c:pt>
                <c:pt idx="3885">
                  <c:v>1.4158029827536001</c:v>
                </c:pt>
                <c:pt idx="3886">
                  <c:v>1.02453009774725</c:v>
                </c:pt>
                <c:pt idx="3887">
                  <c:v>0.91966790959508804</c:v>
                </c:pt>
                <c:pt idx="3888">
                  <c:v>0.75849532920051699</c:v>
                </c:pt>
                <c:pt idx="3889">
                  <c:v>0.66169530802628496</c:v>
                </c:pt>
                <c:pt idx="3890">
                  <c:v>1.10092677686302</c:v>
                </c:pt>
                <c:pt idx="3891">
                  <c:v>1.22544551704309</c:v>
                </c:pt>
                <c:pt idx="3892">
                  <c:v>1.0133290568986</c:v>
                </c:pt>
                <c:pt idx="3893">
                  <c:v>0.66946990177154297</c:v>
                </c:pt>
                <c:pt idx="3894">
                  <c:v>0.63781419143587603</c:v>
                </c:pt>
                <c:pt idx="3895">
                  <c:v>0.84431969605535095</c:v>
                </c:pt>
                <c:pt idx="3896">
                  <c:v>1.0176691969682501</c:v>
                </c:pt>
                <c:pt idx="3897">
                  <c:v>1.2173645181916499</c:v>
                </c:pt>
                <c:pt idx="3898">
                  <c:v>1.4932322992679301</c:v>
                </c:pt>
                <c:pt idx="3899">
                  <c:v>1.45387279622944</c:v>
                </c:pt>
                <c:pt idx="3900">
                  <c:v>1.0794931195487101</c:v>
                </c:pt>
                <c:pt idx="3901">
                  <c:v>1.03052525165616</c:v>
                </c:pt>
                <c:pt idx="3902">
                  <c:v>1.3609117468914</c:v>
                </c:pt>
                <c:pt idx="3903">
                  <c:v>1.6999942200598801</c:v>
                </c:pt>
                <c:pt idx="3904">
                  <c:v>1.9027744785509899</c:v>
                </c:pt>
                <c:pt idx="3905">
                  <c:v>1.99384954165855</c:v>
                </c:pt>
                <c:pt idx="3906">
                  <c:v>2.2010362994891701</c:v>
                </c:pt>
                <c:pt idx="3907">
                  <c:v>2.2502514220551002</c:v>
                </c:pt>
                <c:pt idx="3908">
                  <c:v>2.1222632787639699</c:v>
                </c:pt>
                <c:pt idx="3909">
                  <c:v>1.97654798884798</c:v>
                </c:pt>
                <c:pt idx="3910">
                  <c:v>1.8573684783033799</c:v>
                </c:pt>
                <c:pt idx="3911">
                  <c:v>1.6468399513316401</c:v>
                </c:pt>
                <c:pt idx="3912">
                  <c:v>1.5285966107776801</c:v>
                </c:pt>
                <c:pt idx="3913">
                  <c:v>1.5540686846021301</c:v>
                </c:pt>
                <c:pt idx="3914">
                  <c:v>1.4521101699299499</c:v>
                </c:pt>
                <c:pt idx="3915">
                  <c:v>1.26911638904633</c:v>
                </c:pt>
                <c:pt idx="3916">
                  <c:v>1.15613385581558</c:v>
                </c:pt>
                <c:pt idx="3917">
                  <c:v>1.1558908061356801</c:v>
                </c:pt>
                <c:pt idx="3918">
                  <c:v>1.3549525645468199</c:v>
                </c:pt>
                <c:pt idx="3919">
                  <c:v>1.2757237400585599</c:v>
                </c:pt>
                <c:pt idx="3920">
                  <c:v>1.1127426108512199</c:v>
                </c:pt>
                <c:pt idx="3921">
                  <c:v>0.92725690448817899</c:v>
                </c:pt>
                <c:pt idx="3922">
                  <c:v>0.72512176491814095</c:v>
                </c:pt>
                <c:pt idx="3923">
                  <c:v>0.62988566416771197</c:v>
                </c:pt>
                <c:pt idx="3924">
                  <c:v>0.87850915281856901</c:v>
                </c:pt>
                <c:pt idx="3925">
                  <c:v>0.82012797581596997</c:v>
                </c:pt>
                <c:pt idx="3926">
                  <c:v>0.86218553512686602</c:v>
                </c:pt>
                <c:pt idx="3927">
                  <c:v>0.98076993953373204</c:v>
                </c:pt>
                <c:pt idx="3928">
                  <c:v>1.1584081626067699</c:v>
                </c:pt>
                <c:pt idx="3929">
                  <c:v>1.3139744462663601</c:v>
                </c:pt>
                <c:pt idx="3930">
                  <c:v>1.6690548141478201</c:v>
                </c:pt>
                <c:pt idx="3931">
                  <c:v>1.89194474725743</c:v>
                </c:pt>
                <c:pt idx="3932">
                  <c:v>1.9726210059998901</c:v>
                </c:pt>
                <c:pt idx="3933">
                  <c:v>2.1085318002825999</c:v>
                </c:pt>
                <c:pt idx="3934">
                  <c:v>2.3898206517615499</c:v>
                </c:pt>
                <c:pt idx="3935">
                  <c:v>2.28466908536313</c:v>
                </c:pt>
                <c:pt idx="3936">
                  <c:v>2.3102655114572901</c:v>
                </c:pt>
                <c:pt idx="3937">
                  <c:v>2.2914429752743102</c:v>
                </c:pt>
                <c:pt idx="3938">
                  <c:v>2.0986130247056001</c:v>
                </c:pt>
                <c:pt idx="3939">
                  <c:v>1.76595901515437</c:v>
                </c:pt>
                <c:pt idx="3940">
                  <c:v>1.5056359740335601</c:v>
                </c:pt>
                <c:pt idx="3941">
                  <c:v>1.23439559243623</c:v>
                </c:pt>
                <c:pt idx="3942">
                  <c:v>1.1290175395289499</c:v>
                </c:pt>
                <c:pt idx="3943">
                  <c:v>1.4968485178136799</c:v>
                </c:pt>
                <c:pt idx="3944">
                  <c:v>2.0726079429773998</c:v>
                </c:pt>
                <c:pt idx="3945">
                  <c:v>2.2327048404941499</c:v>
                </c:pt>
                <c:pt idx="3946">
                  <c:v>1.8359612232054401</c:v>
                </c:pt>
                <c:pt idx="3947">
                  <c:v>1.3234531135231</c:v>
                </c:pt>
                <c:pt idx="3948">
                  <c:v>0.97369343759933003</c:v>
                </c:pt>
                <c:pt idx="3949">
                  <c:v>0.84282584554165196</c:v>
                </c:pt>
                <c:pt idx="3950">
                  <c:v>1.27321444991525</c:v>
                </c:pt>
                <c:pt idx="3951">
                  <c:v>1.4634075369431401</c:v>
                </c:pt>
                <c:pt idx="3952">
                  <c:v>1.48680221386908</c:v>
                </c:pt>
                <c:pt idx="3953">
                  <c:v>1.47248624220534</c:v>
                </c:pt>
                <c:pt idx="3954">
                  <c:v>1.5011083819448201</c:v>
                </c:pt>
                <c:pt idx="3955">
                  <c:v>1.49456426341258</c:v>
                </c:pt>
                <c:pt idx="3956">
                  <c:v>1.84547524574268</c:v>
                </c:pt>
                <c:pt idx="3957">
                  <c:v>1.74776198366969</c:v>
                </c:pt>
                <c:pt idx="3958">
                  <c:v>1.7971547071930101</c:v>
                </c:pt>
                <c:pt idx="3959">
                  <c:v>2.0527087013841001</c:v>
                </c:pt>
                <c:pt idx="3960">
                  <c:v>2.1698590131547699</c:v>
                </c:pt>
                <c:pt idx="3961">
                  <c:v>1.7547166201464</c:v>
                </c:pt>
                <c:pt idx="3962">
                  <c:v>1.47687366737782</c:v>
                </c:pt>
                <c:pt idx="3963">
                  <c:v>1.5463101711707099</c:v>
                </c:pt>
                <c:pt idx="3964">
                  <c:v>1.80392699888798</c:v>
                </c:pt>
                <c:pt idx="3965">
                  <c:v>1.9137527310415501</c:v>
                </c:pt>
                <c:pt idx="3966">
                  <c:v>1.7595043424550001</c:v>
                </c:pt>
                <c:pt idx="3967">
                  <c:v>1.56117283177744</c:v>
                </c:pt>
                <c:pt idx="3968">
                  <c:v>1.32044364329001</c:v>
                </c:pt>
                <c:pt idx="3969">
                  <c:v>1.0804564716674201</c:v>
                </c:pt>
                <c:pt idx="3970">
                  <c:v>1.1200963542544</c:v>
                </c:pt>
                <c:pt idx="3971">
                  <c:v>1.22211845272584</c:v>
                </c:pt>
                <c:pt idx="3972">
                  <c:v>1.06965052828716</c:v>
                </c:pt>
                <c:pt idx="3973">
                  <c:v>1.14599772043447</c:v>
                </c:pt>
                <c:pt idx="3974">
                  <c:v>1.05963932794418</c:v>
                </c:pt>
                <c:pt idx="3975">
                  <c:v>1.09581955275036</c:v>
                </c:pt>
                <c:pt idx="3976">
                  <c:v>1.2712450055378799</c:v>
                </c:pt>
                <c:pt idx="3977">
                  <c:v>1.3514665033640301</c:v>
                </c:pt>
                <c:pt idx="3978">
                  <c:v>1.5505818678160801</c:v>
                </c:pt>
                <c:pt idx="3979">
                  <c:v>1.6662992982282601</c:v>
                </c:pt>
                <c:pt idx="3980">
                  <c:v>1.8532622692285099</c:v>
                </c:pt>
                <c:pt idx="3981">
                  <c:v>2.0263390655973601</c:v>
                </c:pt>
                <c:pt idx="3982">
                  <c:v>2.2749053839531399</c:v>
                </c:pt>
                <c:pt idx="3983">
                  <c:v>2.1076781265043798</c:v>
                </c:pt>
                <c:pt idx="3984">
                  <c:v>1.70760156382249</c:v>
                </c:pt>
                <c:pt idx="3985">
                  <c:v>1.5284328061439301</c:v>
                </c:pt>
                <c:pt idx="3986">
                  <c:v>1.3843697161022399</c:v>
                </c:pt>
                <c:pt idx="3987">
                  <c:v>1.5150067088626999</c:v>
                </c:pt>
                <c:pt idx="3988">
                  <c:v>1.70893533806841</c:v>
                </c:pt>
                <c:pt idx="3989">
                  <c:v>1.71687185637921</c:v>
                </c:pt>
                <c:pt idx="3990">
                  <c:v>2.2444122877949599</c:v>
                </c:pt>
                <c:pt idx="3991">
                  <c:v>2.0190283094929602</c:v>
                </c:pt>
                <c:pt idx="3992">
                  <c:v>1.65796678170101</c:v>
                </c:pt>
                <c:pt idx="3993">
                  <c:v>1.2184529096957299</c:v>
                </c:pt>
                <c:pt idx="3994">
                  <c:v>1.04417330524439</c:v>
                </c:pt>
                <c:pt idx="3995">
                  <c:v>1.0694934142728501</c:v>
                </c:pt>
                <c:pt idx="3996">
                  <c:v>1.26565432697005</c:v>
                </c:pt>
                <c:pt idx="3997">
                  <c:v>1.31952444982501</c:v>
                </c:pt>
                <c:pt idx="3998">
                  <c:v>1.3703623448548199</c:v>
                </c:pt>
                <c:pt idx="3999">
                  <c:v>1.45945847117176</c:v>
                </c:pt>
                <c:pt idx="4000">
                  <c:v>1.6214309488060199</c:v>
                </c:pt>
                <c:pt idx="4001">
                  <c:v>1.7165953429935099</c:v>
                </c:pt>
                <c:pt idx="4002">
                  <c:v>1.76645653895334</c:v>
                </c:pt>
                <c:pt idx="4003">
                  <c:v>1.70363198203397</c:v>
                </c:pt>
                <c:pt idx="4004">
                  <c:v>1.80126441233207</c:v>
                </c:pt>
                <c:pt idx="4005">
                  <c:v>1.8870917226775199</c:v>
                </c:pt>
                <c:pt idx="4006">
                  <c:v>1.9069127961092001</c:v>
                </c:pt>
                <c:pt idx="4007">
                  <c:v>1.82473929982505</c:v>
                </c:pt>
                <c:pt idx="4008">
                  <c:v>1.5769373346528399</c:v>
                </c:pt>
                <c:pt idx="4009">
                  <c:v>1.46900857136097</c:v>
                </c:pt>
                <c:pt idx="4010">
                  <c:v>1.4026329672348401</c:v>
                </c:pt>
                <c:pt idx="4011">
                  <c:v>1.43612853004632</c:v>
                </c:pt>
                <c:pt idx="4012">
                  <c:v>1.5340018885803199</c:v>
                </c:pt>
                <c:pt idx="4013">
                  <c:v>1.5079463131358499</c:v>
                </c:pt>
                <c:pt idx="4014">
                  <c:v>1.3512483284729699</c:v>
                </c:pt>
                <c:pt idx="4015">
                  <c:v>1.1247033150613499</c:v>
                </c:pt>
                <c:pt idx="4016">
                  <c:v>0.975090035554666</c:v>
                </c:pt>
                <c:pt idx="4017">
                  <c:v>0.92044234781761303</c:v>
                </c:pt>
                <c:pt idx="4018">
                  <c:v>0.63894462436505395</c:v>
                </c:pt>
                <c:pt idx="4019">
                  <c:v>0.64382046090505696</c:v>
                </c:pt>
                <c:pt idx="4020">
                  <c:v>0.67533557811283695</c:v>
                </c:pt>
                <c:pt idx="4021">
                  <c:v>0.51763959871903198</c:v>
                </c:pt>
                <c:pt idx="4022">
                  <c:v>0.59716535367182899</c:v>
                </c:pt>
                <c:pt idx="4023">
                  <c:v>0.72503253848775595</c:v>
                </c:pt>
                <c:pt idx="4024">
                  <c:v>0.83725199337535205</c:v>
                </c:pt>
                <c:pt idx="4025">
                  <c:v>0.92064607842373403</c:v>
                </c:pt>
                <c:pt idx="4026">
                  <c:v>1.0600102763280199</c:v>
                </c:pt>
                <c:pt idx="4027">
                  <c:v>1.0783868744754801</c:v>
                </c:pt>
                <c:pt idx="4028">
                  <c:v>1.19487992672318</c:v>
                </c:pt>
                <c:pt idx="4029">
                  <c:v>1.3475560097027499</c:v>
                </c:pt>
                <c:pt idx="4030">
                  <c:v>1.23321117892638</c:v>
                </c:pt>
                <c:pt idx="4031">
                  <c:v>1.1090991114327899</c:v>
                </c:pt>
                <c:pt idx="4032">
                  <c:v>0.89971179634091702</c:v>
                </c:pt>
                <c:pt idx="4033">
                  <c:v>0.79290981940886596</c:v>
                </c:pt>
                <c:pt idx="4034">
                  <c:v>0.72335154850045102</c:v>
                </c:pt>
                <c:pt idx="4035">
                  <c:v>0.99657391958549701</c:v>
                </c:pt>
                <c:pt idx="4036">
                  <c:v>1.5869858982451599</c:v>
                </c:pt>
                <c:pt idx="4037">
                  <c:v>2.1060445625470501</c:v>
                </c:pt>
                <c:pt idx="4038">
                  <c:v>2.1640347482406601</c:v>
                </c:pt>
                <c:pt idx="4039">
                  <c:v>1.93758606907332</c:v>
                </c:pt>
                <c:pt idx="4040">
                  <c:v>1.65678703232673</c:v>
                </c:pt>
                <c:pt idx="4041">
                  <c:v>1.36886781493247</c:v>
                </c:pt>
                <c:pt idx="4042">
                  <c:v>1.2253632678136701</c:v>
                </c:pt>
                <c:pt idx="4043">
                  <c:v>1.13182615085092</c:v>
                </c:pt>
                <c:pt idx="4044">
                  <c:v>1.1263034453307901</c:v>
                </c:pt>
                <c:pt idx="4045">
                  <c:v>1.1949441684986799</c:v>
                </c:pt>
                <c:pt idx="4046">
                  <c:v>1.4352429274046301</c:v>
                </c:pt>
                <c:pt idx="4047">
                  <c:v>1.3220393040359999</c:v>
                </c:pt>
                <c:pt idx="4048">
                  <c:v>1.0675748594871499</c:v>
                </c:pt>
                <c:pt idx="4049">
                  <c:v>0.90402574428663296</c:v>
                </c:pt>
                <c:pt idx="4050">
                  <c:v>1.0292781095413399</c:v>
                </c:pt>
                <c:pt idx="4051">
                  <c:v>1.12117041515463</c:v>
                </c:pt>
                <c:pt idx="4052">
                  <c:v>1.0219991190573501</c:v>
                </c:pt>
                <c:pt idx="4053">
                  <c:v>0.80696600586641798</c:v>
                </c:pt>
                <c:pt idx="4054">
                  <c:v>0.66101632206852501</c:v>
                </c:pt>
                <c:pt idx="4055">
                  <c:v>0.69846410805208903</c:v>
                </c:pt>
                <c:pt idx="4056">
                  <c:v>0.90555039464957399</c:v>
                </c:pt>
                <c:pt idx="4057">
                  <c:v>1.07849685125966</c:v>
                </c:pt>
                <c:pt idx="4058">
                  <c:v>1.07047370729271</c:v>
                </c:pt>
                <c:pt idx="4059">
                  <c:v>1.0741563209253999</c:v>
                </c:pt>
                <c:pt idx="4060">
                  <c:v>0.88323797248193503</c:v>
                </c:pt>
                <c:pt idx="4061">
                  <c:v>0.84825811562401199</c:v>
                </c:pt>
                <c:pt idx="4062">
                  <c:v>0.81367088773594498</c:v>
                </c:pt>
                <c:pt idx="4063">
                  <c:v>0.94391043376000405</c:v>
                </c:pt>
                <c:pt idx="4064">
                  <c:v>1.14594486223073</c:v>
                </c:pt>
                <c:pt idx="4065">
                  <c:v>1.3083056001584601</c:v>
                </c:pt>
                <c:pt idx="4066">
                  <c:v>1.38271373041566</c:v>
                </c:pt>
                <c:pt idx="4067">
                  <c:v>1.44084594423346</c:v>
                </c:pt>
                <c:pt idx="4068">
                  <c:v>1.55173165795056</c:v>
                </c:pt>
                <c:pt idx="4069">
                  <c:v>1.6701174521027</c:v>
                </c:pt>
                <c:pt idx="4070">
                  <c:v>1.7007527548335799</c:v>
                </c:pt>
                <c:pt idx="4071">
                  <c:v>1.8152084281462</c:v>
                </c:pt>
                <c:pt idx="4072">
                  <c:v>1.91811701861591</c:v>
                </c:pt>
                <c:pt idx="4073">
                  <c:v>1.9239339448663499</c:v>
                </c:pt>
                <c:pt idx="4074">
                  <c:v>1.6212480634483399</c:v>
                </c:pt>
                <c:pt idx="4075">
                  <c:v>1.1999815133380201</c:v>
                </c:pt>
                <c:pt idx="4076">
                  <c:v>1.07546237542928</c:v>
                </c:pt>
                <c:pt idx="4077">
                  <c:v>1.30075598142811</c:v>
                </c:pt>
                <c:pt idx="4078">
                  <c:v>1.81524370614885</c:v>
                </c:pt>
                <c:pt idx="4079">
                  <c:v>1.9314284836084401</c:v>
                </c:pt>
                <c:pt idx="4080">
                  <c:v>1.7688733031902</c:v>
                </c:pt>
                <c:pt idx="4081">
                  <c:v>1.69280257097099</c:v>
                </c:pt>
                <c:pt idx="4082">
                  <c:v>1.6339335498296701</c:v>
                </c:pt>
                <c:pt idx="4083">
                  <c:v>1.40909045500032</c:v>
                </c:pt>
                <c:pt idx="4084">
                  <c:v>1.20569823218167</c:v>
                </c:pt>
                <c:pt idx="4085">
                  <c:v>1.2114913147381601</c:v>
                </c:pt>
                <c:pt idx="4086">
                  <c:v>1.32095968542761</c:v>
                </c:pt>
                <c:pt idx="4087">
                  <c:v>1.40448570699954</c:v>
                </c:pt>
                <c:pt idx="4088">
                  <c:v>1.4561874000069499</c:v>
                </c:pt>
                <c:pt idx="4089">
                  <c:v>1.51592468408196</c:v>
                </c:pt>
                <c:pt idx="4090">
                  <c:v>1.62816085243074</c:v>
                </c:pt>
                <c:pt idx="4091">
                  <c:v>1.73646114832984</c:v>
                </c:pt>
                <c:pt idx="4092">
                  <c:v>1.8283979311074501</c:v>
                </c:pt>
                <c:pt idx="4093">
                  <c:v>1.9042323135733701</c:v>
                </c:pt>
                <c:pt idx="4094">
                  <c:v>2.0154787000154601</c:v>
                </c:pt>
                <c:pt idx="4095">
                  <c:v>2.3386077066575299</c:v>
                </c:pt>
                <c:pt idx="4096">
                  <c:v>2.4952955026830002</c:v>
                </c:pt>
                <c:pt idx="4097">
                  <c:v>2.1193971866193499</c:v>
                </c:pt>
                <c:pt idx="4098">
                  <c:v>1.7065619915907</c:v>
                </c:pt>
                <c:pt idx="4099">
                  <c:v>1.66204441727019</c:v>
                </c:pt>
                <c:pt idx="4100">
                  <c:v>1.7329507126303401</c:v>
                </c:pt>
                <c:pt idx="4101">
                  <c:v>1.8200402862049501</c:v>
                </c:pt>
                <c:pt idx="4102">
                  <c:v>1.8386917277450301</c:v>
                </c:pt>
                <c:pt idx="4103">
                  <c:v>1.6699242562373899</c:v>
                </c:pt>
                <c:pt idx="4104">
                  <c:v>1.3205013856637899</c:v>
                </c:pt>
                <c:pt idx="4105">
                  <c:v>1.05658162513551</c:v>
                </c:pt>
                <c:pt idx="4106">
                  <c:v>0.87179158306673299</c:v>
                </c:pt>
                <c:pt idx="4107">
                  <c:v>0.82429844153922804</c:v>
                </c:pt>
                <c:pt idx="4108">
                  <c:v>0.91679403011581595</c:v>
                </c:pt>
                <c:pt idx="4109">
                  <c:v>1.0958436350698</c:v>
                </c:pt>
                <c:pt idx="4110">
                  <c:v>1.0807249264937899</c:v>
                </c:pt>
                <c:pt idx="4111">
                  <c:v>0.985666776106915</c:v>
                </c:pt>
                <c:pt idx="4112">
                  <c:v>0.99144754046495098</c:v>
                </c:pt>
                <c:pt idx="4113">
                  <c:v>1.1005762702271</c:v>
                </c:pt>
                <c:pt idx="4114">
                  <c:v>1.2799614239636301</c:v>
                </c:pt>
                <c:pt idx="4115">
                  <c:v>1.4969175424461401</c:v>
                </c:pt>
                <c:pt idx="4116">
                  <c:v>1.6672145158173299</c:v>
                </c:pt>
                <c:pt idx="4117">
                  <c:v>1.8526147982637899</c:v>
                </c:pt>
                <c:pt idx="4118">
                  <c:v>2.1278987308039401</c:v>
                </c:pt>
                <c:pt idx="4119">
                  <c:v>2.4640084327010698</c:v>
                </c:pt>
                <c:pt idx="4120">
                  <c:v>2.6458594579200501</c:v>
                </c:pt>
                <c:pt idx="4121">
                  <c:v>2.40676706789377</c:v>
                </c:pt>
                <c:pt idx="4122">
                  <c:v>2.0494752438107202</c:v>
                </c:pt>
                <c:pt idx="4123">
                  <c:v>1.8767422402687599</c:v>
                </c:pt>
                <c:pt idx="4124">
                  <c:v>2.0293284036003101</c:v>
                </c:pt>
                <c:pt idx="4125">
                  <c:v>2.42415300884866</c:v>
                </c:pt>
                <c:pt idx="4126">
                  <c:v>2.6775920910121802</c:v>
                </c:pt>
                <c:pt idx="4127">
                  <c:v>2.5270292442061302</c:v>
                </c:pt>
                <c:pt idx="4128">
                  <c:v>2.1510572344958701</c:v>
                </c:pt>
                <c:pt idx="4129">
                  <c:v>1.84380735521095</c:v>
                </c:pt>
                <c:pt idx="4130">
                  <c:v>1.3673341523087901</c:v>
                </c:pt>
                <c:pt idx="4131">
                  <c:v>1.0370957664285401</c:v>
                </c:pt>
                <c:pt idx="4132">
                  <c:v>0.96608243602396604</c:v>
                </c:pt>
                <c:pt idx="4133">
                  <c:v>1.1081919850048501</c:v>
                </c:pt>
                <c:pt idx="4134">
                  <c:v>1.43948694376469</c:v>
                </c:pt>
                <c:pt idx="4135">
                  <c:v>1.7072312849154301</c:v>
                </c:pt>
                <c:pt idx="4136">
                  <c:v>1.85164401809284</c:v>
                </c:pt>
                <c:pt idx="4137">
                  <c:v>1.89765108957706</c:v>
                </c:pt>
                <c:pt idx="4138">
                  <c:v>1.93239898677835</c:v>
                </c:pt>
                <c:pt idx="4139">
                  <c:v>1.98106282893703</c:v>
                </c:pt>
                <c:pt idx="4140">
                  <c:v>2.0123323258768702</c:v>
                </c:pt>
                <c:pt idx="4141">
                  <c:v>2.1579908526193998</c:v>
                </c:pt>
                <c:pt idx="4142">
                  <c:v>2.4641229498781101</c:v>
                </c:pt>
                <c:pt idx="4143">
                  <c:v>2.7023806261764798</c:v>
                </c:pt>
                <c:pt idx="4144">
                  <c:v>2.5870137722681301</c:v>
                </c:pt>
                <c:pt idx="4145">
                  <c:v>2.3504431232929202</c:v>
                </c:pt>
                <c:pt idx="4146">
                  <c:v>2.17472103105065</c:v>
                </c:pt>
                <c:pt idx="4147">
                  <c:v>2.1470970431608301</c:v>
                </c:pt>
                <c:pt idx="4148">
                  <c:v>2.2518500701427699</c:v>
                </c:pt>
                <c:pt idx="4149">
                  <c:v>2.3272677036348899</c:v>
                </c:pt>
                <c:pt idx="4150">
                  <c:v>2.04168335347673</c:v>
                </c:pt>
                <c:pt idx="4151">
                  <c:v>1.5644519781894899</c:v>
                </c:pt>
                <c:pt idx="4152">
                  <c:v>1.1414609152634201</c:v>
                </c:pt>
                <c:pt idx="4153">
                  <c:v>0.98706648920576801</c:v>
                </c:pt>
                <c:pt idx="4154">
                  <c:v>0.95668264980295303</c:v>
                </c:pt>
                <c:pt idx="4155">
                  <c:v>1.1257316513046101</c:v>
                </c:pt>
                <c:pt idx="4156">
                  <c:v>1.35910109081849</c:v>
                </c:pt>
                <c:pt idx="4157">
                  <c:v>1.20513531599194</c:v>
                </c:pt>
                <c:pt idx="4158">
                  <c:v>0.96073835056845702</c:v>
                </c:pt>
                <c:pt idx="4159">
                  <c:v>0.93537627871621798</c:v>
                </c:pt>
                <c:pt idx="4160">
                  <c:v>1.02481133395616</c:v>
                </c:pt>
                <c:pt idx="4161">
                  <c:v>1.1346175113583401</c:v>
                </c:pt>
                <c:pt idx="4162">
                  <c:v>1.23876278154496</c:v>
                </c:pt>
                <c:pt idx="4163">
                  <c:v>1.4267918285166901</c:v>
                </c:pt>
                <c:pt idx="4164">
                  <c:v>1.7998927529636299</c:v>
                </c:pt>
                <c:pt idx="4165">
                  <c:v>2.27448974282607</c:v>
                </c:pt>
                <c:pt idx="4166">
                  <c:v>2.71818110562449</c:v>
                </c:pt>
                <c:pt idx="4167">
                  <c:v>2.7414759752886799</c:v>
                </c:pt>
                <c:pt idx="4168">
                  <c:v>2.4788274653337599</c:v>
                </c:pt>
                <c:pt idx="4169">
                  <c:v>2.2986504708689401</c:v>
                </c:pt>
                <c:pt idx="4170">
                  <c:v>2.3740344729066201</c:v>
                </c:pt>
                <c:pt idx="4171">
                  <c:v>2.6959046276667502</c:v>
                </c:pt>
                <c:pt idx="4172">
                  <c:v>2.9946162622661698</c:v>
                </c:pt>
                <c:pt idx="4173">
                  <c:v>2.9147955770744902</c:v>
                </c:pt>
                <c:pt idx="4174">
                  <c:v>2.7359904736290699</c:v>
                </c:pt>
                <c:pt idx="4175">
                  <c:v>2.5389642178488798</c:v>
                </c:pt>
                <c:pt idx="4176">
                  <c:v>2.1302613062082298</c:v>
                </c:pt>
                <c:pt idx="4177">
                  <c:v>1.6107523433576001</c:v>
                </c:pt>
                <c:pt idx="4178">
                  <c:v>1.3614762948869099</c:v>
                </c:pt>
                <c:pt idx="4179">
                  <c:v>1.4611174619437699</c:v>
                </c:pt>
                <c:pt idx="4180">
                  <c:v>1.7731657379404799</c:v>
                </c:pt>
                <c:pt idx="4181">
                  <c:v>2.04417779974297</c:v>
                </c:pt>
                <c:pt idx="4182">
                  <c:v>2.1570228781839602</c:v>
                </c:pt>
                <c:pt idx="4183">
                  <c:v>2.14205373087652</c:v>
                </c:pt>
                <c:pt idx="4184">
                  <c:v>2.1085590079838901</c:v>
                </c:pt>
                <c:pt idx="4185">
                  <c:v>2.1660241329507399</c:v>
                </c:pt>
                <c:pt idx="4186">
                  <c:v>2.2657883440217899</c:v>
                </c:pt>
                <c:pt idx="4187">
                  <c:v>2.4825976424765202</c:v>
                </c:pt>
                <c:pt idx="4188">
                  <c:v>2.7422854734600501</c:v>
                </c:pt>
                <c:pt idx="4189">
                  <c:v>2.76684175292643</c:v>
                </c:pt>
                <c:pt idx="4190">
                  <c:v>2.49750372932274</c:v>
                </c:pt>
                <c:pt idx="4191">
                  <c:v>2.1264085581066001</c:v>
                </c:pt>
                <c:pt idx="4192">
                  <c:v>1.95127046913953</c:v>
                </c:pt>
                <c:pt idx="4193">
                  <c:v>1.96768327053924</c:v>
                </c:pt>
                <c:pt idx="4194">
                  <c:v>2.1524895144504201</c:v>
                </c:pt>
                <c:pt idx="4195">
                  <c:v>2.2543049973907698</c:v>
                </c:pt>
                <c:pt idx="4196">
                  <c:v>1.9854451263114801</c:v>
                </c:pt>
                <c:pt idx="4197">
                  <c:v>1.6151377573300101</c:v>
                </c:pt>
                <c:pt idx="4198">
                  <c:v>1.30750175434452</c:v>
                </c:pt>
                <c:pt idx="4199">
                  <c:v>1.08802919632747</c:v>
                </c:pt>
                <c:pt idx="4200">
                  <c:v>1.1083830974162301</c:v>
                </c:pt>
                <c:pt idx="4201">
                  <c:v>1.2678059593289499</c:v>
                </c:pt>
                <c:pt idx="4202">
                  <c:v>1.2473052898733299</c:v>
                </c:pt>
                <c:pt idx="4203">
                  <c:v>1.03519584917106</c:v>
                </c:pt>
                <c:pt idx="4204">
                  <c:v>0.92367381564002304</c:v>
                </c:pt>
                <c:pt idx="4205">
                  <c:v>0.95914167013116503</c:v>
                </c:pt>
                <c:pt idx="4206">
                  <c:v>1.1249587525456199</c:v>
                </c:pt>
                <c:pt idx="4207">
                  <c:v>1.32015605725081</c:v>
                </c:pt>
                <c:pt idx="4208">
                  <c:v>1.5467922526509501</c:v>
                </c:pt>
                <c:pt idx="4209">
                  <c:v>1.8022746693523199</c:v>
                </c:pt>
                <c:pt idx="4210">
                  <c:v>2.1821187592092701</c:v>
                </c:pt>
                <c:pt idx="4211">
                  <c:v>2.5527282452284301</c:v>
                </c:pt>
                <c:pt idx="4212">
                  <c:v>2.6693900805938799</c:v>
                </c:pt>
                <c:pt idx="4213">
                  <c:v>2.45603540226378</c:v>
                </c:pt>
                <c:pt idx="4214">
                  <c:v>2.2713666669769501</c:v>
                </c:pt>
                <c:pt idx="4215">
                  <c:v>2.1244568677791502</c:v>
                </c:pt>
                <c:pt idx="4216">
                  <c:v>2.14061584080283</c:v>
                </c:pt>
                <c:pt idx="4217">
                  <c:v>2.15770024151572</c:v>
                </c:pt>
                <c:pt idx="4218">
                  <c:v>2.13799364886381</c:v>
                </c:pt>
                <c:pt idx="4219">
                  <c:v>2.1613463075617898</c:v>
                </c:pt>
                <c:pt idx="4220">
                  <c:v>2.2170761337028999</c:v>
                </c:pt>
                <c:pt idx="4221">
                  <c:v>1.9211423272235699</c:v>
                </c:pt>
                <c:pt idx="4222">
                  <c:v>1.6085240624199599</c:v>
                </c:pt>
                <c:pt idx="4223">
                  <c:v>1.3692917798288999</c:v>
                </c:pt>
                <c:pt idx="4224">
                  <c:v>1.26973833721047</c:v>
                </c:pt>
                <c:pt idx="4225">
                  <c:v>1.1825396161723301</c:v>
                </c:pt>
                <c:pt idx="4226">
                  <c:v>1.1125005321801</c:v>
                </c:pt>
                <c:pt idx="4227">
                  <c:v>1.13856604487575</c:v>
                </c:pt>
                <c:pt idx="4228">
                  <c:v>1.30636665201466</c:v>
                </c:pt>
                <c:pt idx="4229">
                  <c:v>1.6014825372644601</c:v>
                </c:pt>
                <c:pt idx="4230">
                  <c:v>1.77310230890888</c:v>
                </c:pt>
                <c:pt idx="4231">
                  <c:v>1.80087948682664</c:v>
                </c:pt>
                <c:pt idx="4232">
                  <c:v>1.6896023012925301</c:v>
                </c:pt>
                <c:pt idx="4233">
                  <c:v>1.5881789409200699</c:v>
                </c:pt>
                <c:pt idx="4234">
                  <c:v>1.7726179248899101</c:v>
                </c:pt>
                <c:pt idx="4235">
                  <c:v>1.9671665925503099</c:v>
                </c:pt>
                <c:pt idx="4236">
                  <c:v>1.79425823009231</c:v>
                </c:pt>
                <c:pt idx="4237">
                  <c:v>1.47038515546472</c:v>
                </c:pt>
                <c:pt idx="4238">
                  <c:v>1.3589485580687</c:v>
                </c:pt>
                <c:pt idx="4239">
                  <c:v>1.46846804091134</c:v>
                </c:pt>
                <c:pt idx="4240">
                  <c:v>1.37977137188195</c:v>
                </c:pt>
                <c:pt idx="4241">
                  <c:v>1.58828793906835</c:v>
                </c:pt>
                <c:pt idx="4242">
                  <c:v>1.5504462418545799</c:v>
                </c:pt>
                <c:pt idx="4243">
                  <c:v>1.42967408413002</c:v>
                </c:pt>
                <c:pt idx="4244">
                  <c:v>1.1934596776163</c:v>
                </c:pt>
                <c:pt idx="4245">
                  <c:v>0.78413043615778599</c:v>
                </c:pt>
                <c:pt idx="4246">
                  <c:v>0.63676148732001703</c:v>
                </c:pt>
                <c:pt idx="4247">
                  <c:v>0.58625424419956196</c:v>
                </c:pt>
                <c:pt idx="4248">
                  <c:v>0.685738710839632</c:v>
                </c:pt>
                <c:pt idx="4249">
                  <c:v>0.65805242487661997</c:v>
                </c:pt>
                <c:pt idx="4250">
                  <c:v>0.71178684900115996</c:v>
                </c:pt>
                <c:pt idx="4251">
                  <c:v>0.90897605277641902</c:v>
                </c:pt>
                <c:pt idx="4252">
                  <c:v>1.0988547730546601</c:v>
                </c:pt>
                <c:pt idx="4253">
                  <c:v>1.1691661158697699</c:v>
                </c:pt>
                <c:pt idx="4254">
                  <c:v>1.1263305168284301</c:v>
                </c:pt>
                <c:pt idx="4255">
                  <c:v>1.03087091740964</c:v>
                </c:pt>
                <c:pt idx="4256">
                  <c:v>0.97123810195595195</c:v>
                </c:pt>
                <c:pt idx="4257">
                  <c:v>1.1464928911397601</c:v>
                </c:pt>
                <c:pt idx="4258">
                  <c:v>1.26404141684361</c:v>
                </c:pt>
                <c:pt idx="4259">
                  <c:v>1.3333279043333599</c:v>
                </c:pt>
                <c:pt idx="4260">
                  <c:v>1.1911839556319599</c:v>
                </c:pt>
                <c:pt idx="4261">
                  <c:v>1.0491656115146899</c:v>
                </c:pt>
                <c:pt idx="4262">
                  <c:v>1.02499313210236</c:v>
                </c:pt>
                <c:pt idx="4263">
                  <c:v>0.71337434618508699</c:v>
                </c:pt>
                <c:pt idx="4264">
                  <c:v>0.67469454514246696</c:v>
                </c:pt>
                <c:pt idx="4265">
                  <c:v>0.86370341025493202</c:v>
                </c:pt>
                <c:pt idx="4266">
                  <c:v>1.15582540458064</c:v>
                </c:pt>
                <c:pt idx="4267">
                  <c:v>1.58740210828259</c:v>
                </c:pt>
                <c:pt idx="4268">
                  <c:v>1.8769128686249701</c:v>
                </c:pt>
                <c:pt idx="4269">
                  <c:v>1.6655611820029299</c:v>
                </c:pt>
                <c:pt idx="4270">
                  <c:v>1.39837956084891</c:v>
                </c:pt>
                <c:pt idx="4271">
                  <c:v>1.2853901200172699</c:v>
                </c:pt>
                <c:pt idx="4272">
                  <c:v>1.34390247439984</c:v>
                </c:pt>
                <c:pt idx="4273">
                  <c:v>1.3591466110725501</c:v>
                </c:pt>
                <c:pt idx="4274">
                  <c:v>1.2113606411853599</c:v>
                </c:pt>
                <c:pt idx="4275">
                  <c:v>1.2041201801680801</c:v>
                </c:pt>
                <c:pt idx="4276">
                  <c:v>1.0285177461517101</c:v>
                </c:pt>
                <c:pt idx="4277">
                  <c:v>1.0618871583534699</c:v>
                </c:pt>
                <c:pt idx="4278">
                  <c:v>1.2995926239022</c:v>
                </c:pt>
                <c:pt idx="4279">
                  <c:v>1.54667410065889</c:v>
                </c:pt>
                <c:pt idx="4280">
                  <c:v>1.1750551272467999</c:v>
                </c:pt>
                <c:pt idx="4281">
                  <c:v>0.90178914245182595</c:v>
                </c:pt>
                <c:pt idx="4282">
                  <c:v>0.69464383720436196</c:v>
                </c:pt>
                <c:pt idx="4283">
                  <c:v>1.0303409341713099</c:v>
                </c:pt>
                <c:pt idx="4284">
                  <c:v>0.93322923719523498</c:v>
                </c:pt>
                <c:pt idx="4285">
                  <c:v>0.63522951464962596</c:v>
                </c:pt>
                <c:pt idx="4286">
                  <c:v>0.64993951235865</c:v>
                </c:pt>
                <c:pt idx="4287">
                  <c:v>0.72934253936884796</c:v>
                </c:pt>
                <c:pt idx="4288">
                  <c:v>0.851386156726194</c:v>
                </c:pt>
                <c:pt idx="4289">
                  <c:v>0.91095360148253401</c:v>
                </c:pt>
                <c:pt idx="4290">
                  <c:v>0.939740010493328</c:v>
                </c:pt>
                <c:pt idx="4291">
                  <c:v>1.02788277067864</c:v>
                </c:pt>
                <c:pt idx="4292">
                  <c:v>0.98049639193267801</c:v>
                </c:pt>
                <c:pt idx="4293">
                  <c:v>1.03241075201927</c:v>
                </c:pt>
                <c:pt idx="4294">
                  <c:v>1.1564205032858901</c:v>
                </c:pt>
                <c:pt idx="4295">
                  <c:v>1.5513571546023801</c:v>
                </c:pt>
                <c:pt idx="4296">
                  <c:v>1.7873532842351001</c:v>
                </c:pt>
                <c:pt idx="4297">
                  <c:v>1.89728253803222</c:v>
                </c:pt>
                <c:pt idx="4298">
                  <c:v>1.9079044528018201</c:v>
                </c:pt>
                <c:pt idx="4299">
                  <c:v>1.99282128487855</c:v>
                </c:pt>
                <c:pt idx="4300">
                  <c:v>2.1105673111263199</c:v>
                </c:pt>
                <c:pt idx="4301">
                  <c:v>2.2494502222051902</c:v>
                </c:pt>
                <c:pt idx="4302">
                  <c:v>2.68428763908714</c:v>
                </c:pt>
                <c:pt idx="4303">
                  <c:v>2.7615772194682502</c:v>
                </c:pt>
                <c:pt idx="4304">
                  <c:v>2.7048252144073901</c:v>
                </c:pt>
                <c:pt idx="4305">
                  <c:v>2.0920753693698502</c:v>
                </c:pt>
                <c:pt idx="4306">
                  <c:v>1.7218263229466599</c:v>
                </c:pt>
                <c:pt idx="4307">
                  <c:v>1.44750037813777</c:v>
                </c:pt>
                <c:pt idx="4308">
                  <c:v>1.39602546985182</c:v>
                </c:pt>
                <c:pt idx="4309">
                  <c:v>1.61853315895783</c:v>
                </c:pt>
                <c:pt idx="4310">
                  <c:v>1.94771437330657</c:v>
                </c:pt>
                <c:pt idx="4311">
                  <c:v>1.8685431378991499</c:v>
                </c:pt>
                <c:pt idx="4312">
                  <c:v>1.5635803057870099</c:v>
                </c:pt>
                <c:pt idx="4313">
                  <c:v>1.47078026653644</c:v>
                </c:pt>
                <c:pt idx="4314">
                  <c:v>1.34759342239713</c:v>
                </c:pt>
                <c:pt idx="4315">
                  <c:v>1.1819548999792699</c:v>
                </c:pt>
                <c:pt idx="4316">
                  <c:v>1.16245726800816</c:v>
                </c:pt>
                <c:pt idx="4317">
                  <c:v>1.3707787701857701</c:v>
                </c:pt>
                <c:pt idx="4318">
                  <c:v>1.3678000746008201</c:v>
                </c:pt>
                <c:pt idx="4319">
                  <c:v>1.25290406802676</c:v>
                </c:pt>
                <c:pt idx="4320">
                  <c:v>1.23613949967348</c:v>
                </c:pt>
                <c:pt idx="4321">
                  <c:v>1.28647087065234</c:v>
                </c:pt>
                <c:pt idx="4322">
                  <c:v>1.36249655849767</c:v>
                </c:pt>
                <c:pt idx="4323">
                  <c:v>1.56686253655833</c:v>
                </c:pt>
                <c:pt idx="4324">
                  <c:v>1.7044579301449501</c:v>
                </c:pt>
                <c:pt idx="4325">
                  <c:v>1.7349352489427401</c:v>
                </c:pt>
                <c:pt idx="4326">
                  <c:v>1.7266351983699399</c:v>
                </c:pt>
                <c:pt idx="4327">
                  <c:v>1.78501351487041</c:v>
                </c:pt>
                <c:pt idx="4328">
                  <c:v>1.64656195914062</c:v>
                </c:pt>
                <c:pt idx="4329">
                  <c:v>1.5365416625324499</c:v>
                </c:pt>
                <c:pt idx="4330">
                  <c:v>1.4132688214303</c:v>
                </c:pt>
                <c:pt idx="4331">
                  <c:v>1.49510899573075</c:v>
                </c:pt>
                <c:pt idx="4332">
                  <c:v>1.6966152597772399</c:v>
                </c:pt>
                <c:pt idx="4333">
                  <c:v>1.7684807708375001</c:v>
                </c:pt>
                <c:pt idx="4334">
                  <c:v>1.59989313791453</c:v>
                </c:pt>
                <c:pt idx="4335">
                  <c:v>1.3012641080680001</c:v>
                </c:pt>
                <c:pt idx="4336">
                  <c:v>1.1438651779567399</c:v>
                </c:pt>
                <c:pt idx="4337">
                  <c:v>1.0996601485299899</c:v>
                </c:pt>
                <c:pt idx="4338">
                  <c:v>1.1074813032814601</c:v>
                </c:pt>
                <c:pt idx="4339">
                  <c:v>1.06396321913401</c:v>
                </c:pt>
                <c:pt idx="4340">
                  <c:v>0.926725356313293</c:v>
                </c:pt>
                <c:pt idx="4341">
                  <c:v>0.917881975725093</c:v>
                </c:pt>
                <c:pt idx="4342">
                  <c:v>0.94173439623016897</c:v>
                </c:pt>
                <c:pt idx="4343">
                  <c:v>1.1286811453763199</c:v>
                </c:pt>
                <c:pt idx="4344">
                  <c:v>1.21549940290771</c:v>
                </c:pt>
                <c:pt idx="4345">
                  <c:v>1.24605484807772</c:v>
                </c:pt>
                <c:pt idx="4346">
                  <c:v>1.28021805230828</c:v>
                </c:pt>
                <c:pt idx="4347">
                  <c:v>1.61835492914688</c:v>
                </c:pt>
                <c:pt idx="4348">
                  <c:v>1.94619361282299</c:v>
                </c:pt>
                <c:pt idx="4349">
                  <c:v>1.95362718932631</c:v>
                </c:pt>
                <c:pt idx="4350">
                  <c:v>1.8989886479718601</c:v>
                </c:pt>
                <c:pt idx="4351">
                  <c:v>1.63691895999619</c:v>
                </c:pt>
                <c:pt idx="4352">
                  <c:v>1.3199123644628801</c:v>
                </c:pt>
                <c:pt idx="4353">
                  <c:v>1.2982210711504401</c:v>
                </c:pt>
                <c:pt idx="4354">
                  <c:v>1.5001384260894099</c:v>
                </c:pt>
                <c:pt idx="4355">
                  <c:v>1.7269250477542399</c:v>
                </c:pt>
                <c:pt idx="4356">
                  <c:v>1.9100822977958301</c:v>
                </c:pt>
                <c:pt idx="4357">
                  <c:v>2.0465114661142301</c:v>
                </c:pt>
                <c:pt idx="4358">
                  <c:v>1.9466702831411899</c:v>
                </c:pt>
                <c:pt idx="4359">
                  <c:v>1.7432227084113501</c:v>
                </c:pt>
                <c:pt idx="4360">
                  <c:v>1.4953916146835899</c:v>
                </c:pt>
                <c:pt idx="4361">
                  <c:v>1.34100747540534</c:v>
                </c:pt>
                <c:pt idx="4362">
                  <c:v>1.10947348110354</c:v>
                </c:pt>
                <c:pt idx="4363">
                  <c:v>1.15213953485982</c:v>
                </c:pt>
                <c:pt idx="4364">
                  <c:v>1.1366768911828</c:v>
                </c:pt>
                <c:pt idx="4365">
                  <c:v>1.18164623951037</c:v>
                </c:pt>
                <c:pt idx="4366">
                  <c:v>1.2955616099985401</c:v>
                </c:pt>
                <c:pt idx="4367">
                  <c:v>1.54036311354693</c:v>
                </c:pt>
                <c:pt idx="4368">
                  <c:v>1.5582453327419299</c:v>
                </c:pt>
                <c:pt idx="4369">
                  <c:v>1.5888515852892</c:v>
                </c:pt>
                <c:pt idx="4370">
                  <c:v>1.67215855876977</c:v>
                </c:pt>
                <c:pt idx="4371">
                  <c:v>1.63404364310198</c:v>
                </c:pt>
                <c:pt idx="4372">
                  <c:v>1.71517558531714</c:v>
                </c:pt>
                <c:pt idx="4373">
                  <c:v>1.9534189586158901</c:v>
                </c:pt>
                <c:pt idx="4374">
                  <c:v>2.0121171368608199</c:v>
                </c:pt>
                <c:pt idx="4375">
                  <c:v>1.8960595342934301</c:v>
                </c:pt>
                <c:pt idx="4376">
                  <c:v>1.41265776036732</c:v>
                </c:pt>
                <c:pt idx="4377">
                  <c:v>1.1989558979186801</c:v>
                </c:pt>
                <c:pt idx="4378">
                  <c:v>1.1129950467796299</c:v>
                </c:pt>
                <c:pt idx="4379">
                  <c:v>1.4298217976198999</c:v>
                </c:pt>
                <c:pt idx="4380">
                  <c:v>1.65677775839067</c:v>
                </c:pt>
                <c:pt idx="4381">
                  <c:v>1.55344967957382</c:v>
                </c:pt>
                <c:pt idx="4382">
                  <c:v>1.35424862205763</c:v>
                </c:pt>
                <c:pt idx="4383">
                  <c:v>1.24488296517946</c:v>
                </c:pt>
                <c:pt idx="4384">
                  <c:v>1.0995797920705901</c:v>
                </c:pt>
                <c:pt idx="4385">
                  <c:v>1.0135298411990601</c:v>
                </c:pt>
                <c:pt idx="4386">
                  <c:v>0.99606866791451698</c:v>
                </c:pt>
                <c:pt idx="4387">
                  <c:v>0.99295411114361198</c:v>
                </c:pt>
                <c:pt idx="4388">
                  <c:v>0.99895225257016196</c:v>
                </c:pt>
                <c:pt idx="4389">
                  <c:v>0.98765922744436496</c:v>
                </c:pt>
                <c:pt idx="4390">
                  <c:v>1.0631943104611701</c:v>
                </c:pt>
                <c:pt idx="4391">
                  <c:v>1.0925462274636299</c:v>
                </c:pt>
                <c:pt idx="4392">
                  <c:v>1.20401767753883</c:v>
                </c:pt>
                <c:pt idx="4393">
                  <c:v>1.21926990658713</c:v>
                </c:pt>
                <c:pt idx="4394">
                  <c:v>1.36819135539916</c:v>
                </c:pt>
                <c:pt idx="4395">
                  <c:v>1.65656435469196</c:v>
                </c:pt>
                <c:pt idx="4396">
                  <c:v>1.7771460614516199</c:v>
                </c:pt>
                <c:pt idx="4397">
                  <c:v>1.5517640543942199</c:v>
                </c:pt>
                <c:pt idx="4398">
                  <c:v>1.211371730352</c:v>
                </c:pt>
                <c:pt idx="4399">
                  <c:v>1.07394977713718</c:v>
                </c:pt>
                <c:pt idx="4400">
                  <c:v>1.1691603343002199</c:v>
                </c:pt>
                <c:pt idx="4401">
                  <c:v>1.49680899964859</c:v>
                </c:pt>
                <c:pt idx="4402">
                  <c:v>1.82203961015698</c:v>
                </c:pt>
                <c:pt idx="4403">
                  <c:v>2.0051597634248499</c:v>
                </c:pt>
                <c:pt idx="4404">
                  <c:v>2.0637549117325</c:v>
                </c:pt>
                <c:pt idx="4405">
                  <c:v>1.9685228426297201</c:v>
                </c:pt>
                <c:pt idx="4406">
                  <c:v>1.6820306046609299</c:v>
                </c:pt>
                <c:pt idx="4407">
                  <c:v>1.36528761791243</c:v>
                </c:pt>
                <c:pt idx="4408">
                  <c:v>1.1409849845659701</c:v>
                </c:pt>
                <c:pt idx="4409">
                  <c:v>1.0623414184178299</c:v>
                </c:pt>
                <c:pt idx="4410">
                  <c:v>1.17227045304315</c:v>
                </c:pt>
                <c:pt idx="4411">
                  <c:v>1.3876600135692501</c:v>
                </c:pt>
                <c:pt idx="4412">
                  <c:v>1.5292831226169299</c:v>
                </c:pt>
                <c:pt idx="4413">
                  <c:v>1.5395276044361801</c:v>
                </c:pt>
                <c:pt idx="4414">
                  <c:v>1.52997152829326</c:v>
                </c:pt>
                <c:pt idx="4415">
                  <c:v>1.51673738499122</c:v>
                </c:pt>
                <c:pt idx="4416">
                  <c:v>1.6007528240983999</c:v>
                </c:pt>
                <c:pt idx="4417">
                  <c:v>1.7050469408986999</c:v>
                </c:pt>
                <c:pt idx="4418">
                  <c:v>1.6470147096419601</c:v>
                </c:pt>
                <c:pt idx="4419">
                  <c:v>1.3745976309906101</c:v>
                </c:pt>
                <c:pt idx="4420">
                  <c:v>1.32468181630533</c:v>
                </c:pt>
                <c:pt idx="4421">
                  <c:v>1.5671770096501501</c:v>
                </c:pt>
                <c:pt idx="4422">
                  <c:v>1.7628256812770799</c:v>
                </c:pt>
                <c:pt idx="4423">
                  <c:v>1.9318592213769099</c:v>
                </c:pt>
                <c:pt idx="4424">
                  <c:v>1.93975718779465</c:v>
                </c:pt>
                <c:pt idx="4425">
                  <c:v>1.7329514695022501</c:v>
                </c:pt>
                <c:pt idx="4426">
                  <c:v>1.4339347828422999</c:v>
                </c:pt>
                <c:pt idx="4427">
                  <c:v>1.1555948969210601</c:v>
                </c:pt>
                <c:pt idx="4428">
                  <c:v>0.99962208114867102</c:v>
                </c:pt>
                <c:pt idx="4429">
                  <c:v>0.98471893527544196</c:v>
                </c:pt>
                <c:pt idx="4430">
                  <c:v>0.99958465573106903</c:v>
                </c:pt>
                <c:pt idx="4431">
                  <c:v>0.92370604964674796</c:v>
                </c:pt>
                <c:pt idx="4432">
                  <c:v>0.85237169692570203</c:v>
                </c:pt>
                <c:pt idx="4433">
                  <c:v>0.88451097854181604</c:v>
                </c:pt>
                <c:pt idx="4434">
                  <c:v>0.91326720067787404</c:v>
                </c:pt>
                <c:pt idx="4435">
                  <c:v>0.95217883222218302</c:v>
                </c:pt>
                <c:pt idx="4436">
                  <c:v>1.1414889173942999</c:v>
                </c:pt>
                <c:pt idx="4437">
                  <c:v>1.1820821957668599</c:v>
                </c:pt>
                <c:pt idx="4438">
                  <c:v>1.30718506329938</c:v>
                </c:pt>
                <c:pt idx="4439">
                  <c:v>1.6245473463512801</c:v>
                </c:pt>
                <c:pt idx="4440">
                  <c:v>1.99557591504433</c:v>
                </c:pt>
                <c:pt idx="4441">
                  <c:v>2.14359332546218</c:v>
                </c:pt>
                <c:pt idx="4442">
                  <c:v>1.88167636232855</c:v>
                </c:pt>
                <c:pt idx="4443">
                  <c:v>1.43302483321993</c:v>
                </c:pt>
                <c:pt idx="4444">
                  <c:v>1.27191420736031</c:v>
                </c:pt>
                <c:pt idx="4445">
                  <c:v>1.47329326296362</c:v>
                </c:pt>
                <c:pt idx="4446">
                  <c:v>1.9552028002527</c:v>
                </c:pt>
                <c:pt idx="4447">
                  <c:v>2.13683520417977</c:v>
                </c:pt>
                <c:pt idx="4448">
                  <c:v>2.0662909875779798</c:v>
                </c:pt>
                <c:pt idx="4449">
                  <c:v>1.9147834323664401</c:v>
                </c:pt>
                <c:pt idx="4450">
                  <c:v>1.6237795798793</c:v>
                </c:pt>
                <c:pt idx="4451">
                  <c:v>1.2991714614730401</c:v>
                </c:pt>
                <c:pt idx="4452">
                  <c:v>1.1455611172146201</c:v>
                </c:pt>
                <c:pt idx="4453">
                  <c:v>1.1632909814324199</c:v>
                </c:pt>
                <c:pt idx="4454">
                  <c:v>1.31946603334872</c:v>
                </c:pt>
                <c:pt idx="4455">
                  <c:v>1.50144195040568</c:v>
                </c:pt>
                <c:pt idx="4456">
                  <c:v>1.61185612058242</c:v>
                </c:pt>
                <c:pt idx="4457">
                  <c:v>1.63909218720547</c:v>
                </c:pt>
                <c:pt idx="4458">
                  <c:v>1.53469976594349</c:v>
                </c:pt>
                <c:pt idx="4459">
                  <c:v>1.5326246570814399</c:v>
                </c:pt>
                <c:pt idx="4460">
                  <c:v>1.5082854021666501</c:v>
                </c:pt>
                <c:pt idx="4461">
                  <c:v>1.5474837863683699</c:v>
                </c:pt>
                <c:pt idx="4462">
                  <c:v>1.6360166060569199</c:v>
                </c:pt>
                <c:pt idx="4463">
                  <c:v>1.6937773339317701</c:v>
                </c:pt>
                <c:pt idx="4464">
                  <c:v>1.7408387106754</c:v>
                </c:pt>
                <c:pt idx="4465">
                  <c:v>1.70320678792711</c:v>
                </c:pt>
                <c:pt idx="4466">
                  <c:v>1.6445829345362899</c:v>
                </c:pt>
                <c:pt idx="4467">
                  <c:v>1.34977424599412</c:v>
                </c:pt>
                <c:pt idx="4468">
                  <c:v>1.12811040897644</c:v>
                </c:pt>
                <c:pt idx="4469">
                  <c:v>1.0921753010066699</c:v>
                </c:pt>
                <c:pt idx="4470">
                  <c:v>1.33383518099464</c:v>
                </c:pt>
                <c:pt idx="4471">
                  <c:v>1.5442515226316</c:v>
                </c:pt>
                <c:pt idx="4472">
                  <c:v>1.47380196120103</c:v>
                </c:pt>
                <c:pt idx="4473">
                  <c:v>1.3241498074069999</c:v>
                </c:pt>
                <c:pt idx="4474">
                  <c:v>1.20813082096684</c:v>
                </c:pt>
                <c:pt idx="4475">
                  <c:v>1.11277908852072</c:v>
                </c:pt>
                <c:pt idx="4476">
                  <c:v>0.90199667671283601</c:v>
                </c:pt>
                <c:pt idx="4477">
                  <c:v>0.811219794709794</c:v>
                </c:pt>
                <c:pt idx="4478">
                  <c:v>0.83453837178766099</c:v>
                </c:pt>
                <c:pt idx="4479">
                  <c:v>0.878602548361886</c:v>
                </c:pt>
                <c:pt idx="4480">
                  <c:v>1.0047390474690401</c:v>
                </c:pt>
                <c:pt idx="4481">
                  <c:v>1.1544432427434399</c:v>
                </c:pt>
                <c:pt idx="4482">
                  <c:v>1.10807387849908</c:v>
                </c:pt>
                <c:pt idx="4483">
                  <c:v>1.07466554384795</c:v>
                </c:pt>
                <c:pt idx="4484">
                  <c:v>1.22966498907995</c:v>
                </c:pt>
                <c:pt idx="4485">
                  <c:v>1.4849188852792601</c:v>
                </c:pt>
                <c:pt idx="4486">
                  <c:v>1.67073132560475</c:v>
                </c:pt>
                <c:pt idx="4487">
                  <c:v>1.6063594809991899</c:v>
                </c:pt>
                <c:pt idx="4488">
                  <c:v>1.38817077729723</c:v>
                </c:pt>
                <c:pt idx="4489">
                  <c:v>1.2861919245171001</c:v>
                </c:pt>
                <c:pt idx="4490">
                  <c:v>1.48692022887511</c:v>
                </c:pt>
                <c:pt idx="4491">
                  <c:v>1.9563143022962901</c:v>
                </c:pt>
                <c:pt idx="4492">
                  <c:v>2.4047904318276898</c:v>
                </c:pt>
                <c:pt idx="4493">
                  <c:v>2.1481176460317499</c:v>
                </c:pt>
                <c:pt idx="4494">
                  <c:v>1.94593337442447</c:v>
                </c:pt>
                <c:pt idx="4495">
                  <c:v>1.8139659203273399</c:v>
                </c:pt>
                <c:pt idx="4496">
                  <c:v>1.4650361897158</c:v>
                </c:pt>
                <c:pt idx="4497">
                  <c:v>1.1392997241906999</c:v>
                </c:pt>
                <c:pt idx="4498">
                  <c:v>1.0805398301862801</c:v>
                </c:pt>
                <c:pt idx="4499">
                  <c:v>1.1801694672143499</c:v>
                </c:pt>
                <c:pt idx="4500">
                  <c:v>1.29859701973514</c:v>
                </c:pt>
                <c:pt idx="4501">
                  <c:v>1.3926812196888401</c:v>
                </c:pt>
                <c:pt idx="4502">
                  <c:v>1.47751002863365</c:v>
                </c:pt>
                <c:pt idx="4503">
                  <c:v>1.4789642138449499</c:v>
                </c:pt>
                <c:pt idx="4504">
                  <c:v>1.45177004311943</c:v>
                </c:pt>
                <c:pt idx="4505">
                  <c:v>1.4055451119298901</c:v>
                </c:pt>
                <c:pt idx="4506">
                  <c:v>1.4352134054585799</c:v>
                </c:pt>
                <c:pt idx="4507">
                  <c:v>1.5233863877312901</c:v>
                </c:pt>
                <c:pt idx="4508">
                  <c:v>1.5704141583572799</c:v>
                </c:pt>
                <c:pt idx="4509">
                  <c:v>1.62577451231498</c:v>
                </c:pt>
                <c:pt idx="4510">
                  <c:v>1.90669791794951</c:v>
                </c:pt>
                <c:pt idx="4511">
                  <c:v>2.0895933188111</c:v>
                </c:pt>
                <c:pt idx="4512">
                  <c:v>1.89487401766819</c:v>
                </c:pt>
                <c:pt idx="4513">
                  <c:v>1.42373908085295</c:v>
                </c:pt>
                <c:pt idx="4514">
                  <c:v>1.11218111209865</c:v>
                </c:pt>
                <c:pt idx="4515">
                  <c:v>1.03430130476617</c:v>
                </c:pt>
                <c:pt idx="4516">
                  <c:v>1.13786195295255</c:v>
                </c:pt>
                <c:pt idx="4517">
                  <c:v>1.2936821377374701</c:v>
                </c:pt>
                <c:pt idx="4518">
                  <c:v>1.34893394720127</c:v>
                </c:pt>
                <c:pt idx="4519">
                  <c:v>1.2543941666382199</c:v>
                </c:pt>
                <c:pt idx="4520">
                  <c:v>1.00399378411472</c:v>
                </c:pt>
                <c:pt idx="4521">
                  <c:v>0.70112346895821398</c:v>
                </c:pt>
                <c:pt idx="4522">
                  <c:v>0.54374187592643597</c:v>
                </c:pt>
                <c:pt idx="4523">
                  <c:v>0.59468475194425496</c:v>
                </c:pt>
                <c:pt idx="4524">
                  <c:v>0.65346060820603402</c:v>
                </c:pt>
                <c:pt idx="4525">
                  <c:v>0.836936878605549</c:v>
                </c:pt>
                <c:pt idx="4526">
                  <c:v>0.90900227896799002</c:v>
                </c:pt>
                <c:pt idx="4527">
                  <c:v>0.93900926739676005</c:v>
                </c:pt>
                <c:pt idx="4528">
                  <c:v>1.02106170324227</c:v>
                </c:pt>
                <c:pt idx="4529">
                  <c:v>1.1124809460651499</c:v>
                </c:pt>
                <c:pt idx="4530">
                  <c:v>1.13458379518527</c:v>
                </c:pt>
                <c:pt idx="4531">
                  <c:v>1.1496476833652101</c:v>
                </c:pt>
                <c:pt idx="4532">
                  <c:v>1.26505854903716</c:v>
                </c:pt>
                <c:pt idx="4533">
                  <c:v>1.5056334793238999</c:v>
                </c:pt>
                <c:pt idx="4534">
                  <c:v>1.80923059089575</c:v>
                </c:pt>
                <c:pt idx="4535">
                  <c:v>1.9559129204686001</c:v>
                </c:pt>
                <c:pt idx="4536">
                  <c:v>1.7779660913023601</c:v>
                </c:pt>
                <c:pt idx="4537">
                  <c:v>1.50427437033707</c:v>
                </c:pt>
                <c:pt idx="4538">
                  <c:v>1.3897658732703899</c:v>
                </c:pt>
                <c:pt idx="4539">
                  <c:v>1.49395813210076</c:v>
                </c:pt>
                <c:pt idx="4540">
                  <c:v>1.8116095836642101</c:v>
                </c:pt>
                <c:pt idx="4541">
                  <c:v>1.9399697645514999</c:v>
                </c:pt>
                <c:pt idx="4542">
                  <c:v>1.66587126537287</c:v>
                </c:pt>
                <c:pt idx="4543">
                  <c:v>1.3986182144266499</c:v>
                </c:pt>
                <c:pt idx="4544">
                  <c:v>1.2274360802237301</c:v>
                </c:pt>
                <c:pt idx="4545">
                  <c:v>1.0781018336724999</c:v>
                </c:pt>
                <c:pt idx="4546">
                  <c:v>1.0101670521280099</c:v>
                </c:pt>
                <c:pt idx="4547">
                  <c:v>1.0422737778961899</c:v>
                </c:pt>
                <c:pt idx="4548">
                  <c:v>1.1555778070653699</c:v>
                </c:pt>
                <c:pt idx="4549">
                  <c:v>1.2563480872166799</c:v>
                </c:pt>
                <c:pt idx="4550">
                  <c:v>1.3030368881977199</c:v>
                </c:pt>
                <c:pt idx="4551">
                  <c:v>1.2896131045030499</c:v>
                </c:pt>
                <c:pt idx="4552">
                  <c:v>1.33422742276158</c:v>
                </c:pt>
                <c:pt idx="4553">
                  <c:v>1.4345896668831799</c:v>
                </c:pt>
                <c:pt idx="4554">
                  <c:v>1.5659362881234999</c:v>
                </c:pt>
                <c:pt idx="4555">
                  <c:v>1.7377452152136701</c:v>
                </c:pt>
                <c:pt idx="4556">
                  <c:v>1.71495514834179</c:v>
                </c:pt>
                <c:pt idx="4557">
                  <c:v>1.6563919773592199</c:v>
                </c:pt>
                <c:pt idx="4558">
                  <c:v>1.65192698888177</c:v>
                </c:pt>
                <c:pt idx="4559">
                  <c:v>1.68432944023579</c:v>
                </c:pt>
                <c:pt idx="4560">
                  <c:v>1.68344994664706</c:v>
                </c:pt>
                <c:pt idx="4561">
                  <c:v>1.6916530023482901</c:v>
                </c:pt>
                <c:pt idx="4562">
                  <c:v>1.61594731123171</c:v>
                </c:pt>
                <c:pt idx="4563">
                  <c:v>1.52636931248437</c:v>
                </c:pt>
                <c:pt idx="4564">
                  <c:v>1.3698180266079101</c:v>
                </c:pt>
                <c:pt idx="4565">
                  <c:v>1.23333636036565</c:v>
                </c:pt>
                <c:pt idx="4566">
                  <c:v>1.0609959334111501</c:v>
                </c:pt>
                <c:pt idx="4567">
                  <c:v>0.97875987777084505</c:v>
                </c:pt>
                <c:pt idx="4568">
                  <c:v>1.1592824754480699</c:v>
                </c:pt>
                <c:pt idx="4569">
                  <c:v>1.2804081367607001</c:v>
                </c:pt>
                <c:pt idx="4570">
                  <c:v>1.2867794901648799</c:v>
                </c:pt>
                <c:pt idx="4571">
                  <c:v>1.2618089210276699</c:v>
                </c:pt>
                <c:pt idx="4572">
                  <c:v>1.26442601708206</c:v>
                </c:pt>
                <c:pt idx="4573">
                  <c:v>1.3123870202516501</c:v>
                </c:pt>
                <c:pt idx="4574">
                  <c:v>1.4090972037673599</c:v>
                </c:pt>
                <c:pt idx="4575">
                  <c:v>1.49506672056266</c:v>
                </c:pt>
                <c:pt idx="4576">
                  <c:v>1.56111536832644</c:v>
                </c:pt>
                <c:pt idx="4577">
                  <c:v>1.6774473515797701</c:v>
                </c:pt>
                <c:pt idx="4578">
                  <c:v>1.8373823886371601</c:v>
                </c:pt>
                <c:pt idx="4579">
                  <c:v>1.9960399003835101</c:v>
                </c:pt>
                <c:pt idx="4580">
                  <c:v>2.04223747676782</c:v>
                </c:pt>
                <c:pt idx="4581">
                  <c:v>1.7133806742892801</c:v>
                </c:pt>
                <c:pt idx="4582">
                  <c:v>1.4262405591852301</c:v>
                </c:pt>
                <c:pt idx="4583">
                  <c:v>1.51591500732033</c:v>
                </c:pt>
                <c:pt idx="4584">
                  <c:v>2.0020191546875901</c:v>
                </c:pt>
                <c:pt idx="4585">
                  <c:v>2.21244988897692</c:v>
                </c:pt>
                <c:pt idx="4586">
                  <c:v>1.95201818239226</c:v>
                </c:pt>
                <c:pt idx="4587">
                  <c:v>1.8590709322930601</c:v>
                </c:pt>
                <c:pt idx="4588">
                  <c:v>1.6450047246074999</c:v>
                </c:pt>
                <c:pt idx="4589">
                  <c:v>1.3768477479129599</c:v>
                </c:pt>
                <c:pt idx="4590">
                  <c:v>1.1709243898911701</c:v>
                </c:pt>
                <c:pt idx="4591">
                  <c:v>1.1020606304468901</c:v>
                </c:pt>
                <c:pt idx="4592">
                  <c:v>1.1979368438348501</c:v>
                </c:pt>
                <c:pt idx="4593">
                  <c:v>1.4149649315050199</c:v>
                </c:pt>
                <c:pt idx="4594">
                  <c:v>1.5208718678347</c:v>
                </c:pt>
                <c:pt idx="4595">
                  <c:v>1.5112588391966499</c:v>
                </c:pt>
                <c:pt idx="4596">
                  <c:v>1.48496738160304</c:v>
                </c:pt>
                <c:pt idx="4597">
                  <c:v>1.44928860085871</c:v>
                </c:pt>
                <c:pt idx="4598">
                  <c:v>1.4951974012688101</c:v>
                </c:pt>
                <c:pt idx="4599">
                  <c:v>1.5466944047451601</c:v>
                </c:pt>
                <c:pt idx="4600">
                  <c:v>1.8222056487485201</c:v>
                </c:pt>
                <c:pt idx="4601">
                  <c:v>2.1669443670242199</c:v>
                </c:pt>
                <c:pt idx="4602">
                  <c:v>2.1521672803128</c:v>
                </c:pt>
                <c:pt idx="4603">
                  <c:v>1.8074765152291701</c:v>
                </c:pt>
                <c:pt idx="4604">
                  <c:v>1.46939796147878</c:v>
                </c:pt>
                <c:pt idx="4605">
                  <c:v>1.39578521820157</c:v>
                </c:pt>
                <c:pt idx="4606">
                  <c:v>1.48666576407005</c:v>
                </c:pt>
                <c:pt idx="4607">
                  <c:v>1.59917629535771</c:v>
                </c:pt>
                <c:pt idx="4608">
                  <c:v>1.6117984960465701</c:v>
                </c:pt>
                <c:pt idx="4609">
                  <c:v>1.47568563521842</c:v>
                </c:pt>
                <c:pt idx="4610">
                  <c:v>1.265523779227</c:v>
                </c:pt>
                <c:pt idx="4611">
                  <c:v>1.03621622895369</c:v>
                </c:pt>
                <c:pt idx="4612">
                  <c:v>0.82481527515983799</c:v>
                </c:pt>
                <c:pt idx="4613">
                  <c:v>0.74970094643997898</c:v>
                </c:pt>
                <c:pt idx="4614">
                  <c:v>0.75402317851376399</c:v>
                </c:pt>
                <c:pt idx="4615">
                  <c:v>0.70131161907528705</c:v>
                </c:pt>
                <c:pt idx="4616">
                  <c:v>0.72611183080569597</c:v>
                </c:pt>
                <c:pt idx="4617">
                  <c:v>0.80173765522706997</c:v>
                </c:pt>
                <c:pt idx="4618">
                  <c:v>0.85053711871558002</c:v>
                </c:pt>
                <c:pt idx="4619">
                  <c:v>0.96560343923890402</c:v>
                </c:pt>
                <c:pt idx="4620">
                  <c:v>1.1025337752889901</c:v>
                </c:pt>
                <c:pt idx="4621">
                  <c:v>1.28188663512301</c:v>
                </c:pt>
                <c:pt idx="4622">
                  <c:v>1.54702087515618</c:v>
                </c:pt>
                <c:pt idx="4623">
                  <c:v>1.7951653605570701</c:v>
                </c:pt>
                <c:pt idx="4624">
                  <c:v>2.0050027551170602</c:v>
                </c:pt>
                <c:pt idx="4625">
                  <c:v>1.93053606038323</c:v>
                </c:pt>
                <c:pt idx="4626">
                  <c:v>1.5425865538510299</c:v>
                </c:pt>
                <c:pt idx="4627">
                  <c:v>1.29179781979186</c:v>
                </c:pt>
                <c:pt idx="4628">
                  <c:v>1.40469682743608</c:v>
                </c:pt>
                <c:pt idx="4629">
                  <c:v>1.9562855627826901</c:v>
                </c:pt>
                <c:pt idx="4630">
                  <c:v>2.3107057855371802</c:v>
                </c:pt>
                <c:pt idx="4631">
                  <c:v>2.1575585883977801</c:v>
                </c:pt>
                <c:pt idx="4632">
                  <c:v>1.9583099867393301</c:v>
                </c:pt>
                <c:pt idx="4633">
                  <c:v>1.79473074172005</c:v>
                </c:pt>
                <c:pt idx="4634">
                  <c:v>1.60298155131399</c:v>
                </c:pt>
                <c:pt idx="4635">
                  <c:v>1.47003119748392</c:v>
                </c:pt>
                <c:pt idx="4636">
                  <c:v>1.2987352189503401</c:v>
                </c:pt>
                <c:pt idx="4637">
                  <c:v>1.3078257262016999</c:v>
                </c:pt>
                <c:pt idx="4638">
                  <c:v>1.3991367670596</c:v>
                </c:pt>
                <c:pt idx="4639">
                  <c:v>1.4593937326239299</c:v>
                </c:pt>
                <c:pt idx="4640">
                  <c:v>1.46638224331891</c:v>
                </c:pt>
                <c:pt idx="4641">
                  <c:v>1.6290574295601099</c:v>
                </c:pt>
                <c:pt idx="4642">
                  <c:v>1.6597039348392799</c:v>
                </c:pt>
                <c:pt idx="4643">
                  <c:v>1.5732610886057701</c:v>
                </c:pt>
                <c:pt idx="4644">
                  <c:v>1.5363063335435401</c:v>
                </c:pt>
                <c:pt idx="4645">
                  <c:v>1.7285247471407501</c:v>
                </c:pt>
                <c:pt idx="4646">
                  <c:v>2.0873990807667799</c:v>
                </c:pt>
                <c:pt idx="4647">
                  <c:v>2.1760946571539601</c:v>
                </c:pt>
                <c:pt idx="4648">
                  <c:v>1.9341028369189699</c:v>
                </c:pt>
                <c:pt idx="4649">
                  <c:v>1.5518866712756401</c:v>
                </c:pt>
                <c:pt idx="4650">
                  <c:v>1.39562343082545</c:v>
                </c:pt>
                <c:pt idx="4651">
                  <c:v>1.45840315616019</c:v>
                </c:pt>
                <c:pt idx="4652">
                  <c:v>1.6583319779552601</c:v>
                </c:pt>
                <c:pt idx="4653">
                  <c:v>1.75147740609892</c:v>
                </c:pt>
                <c:pt idx="4654">
                  <c:v>1.45958569642142</c:v>
                </c:pt>
                <c:pt idx="4655">
                  <c:v>1.1346417129869699</c:v>
                </c:pt>
                <c:pt idx="4656">
                  <c:v>0.910000527158638</c:v>
                </c:pt>
                <c:pt idx="4657">
                  <c:v>0.76107242882790105</c:v>
                </c:pt>
                <c:pt idx="4658">
                  <c:v>0.63368524997588505</c:v>
                </c:pt>
                <c:pt idx="4659">
                  <c:v>0.55999404947731402</c:v>
                </c:pt>
                <c:pt idx="4660">
                  <c:v>0.54016608773043095</c:v>
                </c:pt>
                <c:pt idx="4661">
                  <c:v>0.58801880189497302</c:v>
                </c:pt>
                <c:pt idx="4662">
                  <c:v>0.64290642975319501</c:v>
                </c:pt>
                <c:pt idx="4663">
                  <c:v>0.64602073909511604</c:v>
                </c:pt>
                <c:pt idx="4664">
                  <c:v>0.66380709356935896</c:v>
                </c:pt>
                <c:pt idx="4665">
                  <c:v>0.80647093840633799</c:v>
                </c:pt>
                <c:pt idx="4666">
                  <c:v>0.89349710327957999</c:v>
                </c:pt>
                <c:pt idx="4667">
                  <c:v>1.03329593203012</c:v>
                </c:pt>
                <c:pt idx="4668">
                  <c:v>1.27213215254116</c:v>
                </c:pt>
                <c:pt idx="4669">
                  <c:v>1.61038531682359</c:v>
                </c:pt>
                <c:pt idx="4670">
                  <c:v>1.7740100268321499</c:v>
                </c:pt>
                <c:pt idx="4671">
                  <c:v>1.6975774374027801</c:v>
                </c:pt>
                <c:pt idx="4672">
                  <c:v>1.5494580887652301</c:v>
                </c:pt>
                <c:pt idx="4673">
                  <c:v>1.5687869966043799</c:v>
                </c:pt>
                <c:pt idx="4674">
                  <c:v>1.68590223961237</c:v>
                </c:pt>
                <c:pt idx="4675">
                  <c:v>1.64711236266413</c:v>
                </c:pt>
                <c:pt idx="4676">
                  <c:v>1.47327894965787</c:v>
                </c:pt>
                <c:pt idx="4677">
                  <c:v>1.4601437243127799</c:v>
                </c:pt>
                <c:pt idx="4678">
                  <c:v>1.5021344729331001</c:v>
                </c:pt>
                <c:pt idx="4679">
                  <c:v>1.4555281348160201</c:v>
                </c:pt>
                <c:pt idx="4680">
                  <c:v>1.4185465420993399</c:v>
                </c:pt>
                <c:pt idx="4681">
                  <c:v>1.46814403907859</c:v>
                </c:pt>
                <c:pt idx="4682">
                  <c:v>1.51228563768555</c:v>
                </c:pt>
                <c:pt idx="4683">
                  <c:v>1.4808211325487599</c:v>
                </c:pt>
                <c:pt idx="4684">
                  <c:v>1.4241881312976199</c:v>
                </c:pt>
                <c:pt idx="4685">
                  <c:v>1.38024123814245</c:v>
                </c:pt>
                <c:pt idx="4686">
                  <c:v>1.4011026284855099</c:v>
                </c:pt>
                <c:pt idx="4687">
                  <c:v>1.4155247580325101</c:v>
                </c:pt>
                <c:pt idx="4688">
                  <c:v>1.4685326447072899</c:v>
                </c:pt>
                <c:pt idx="4689">
                  <c:v>1.5319562893738199</c:v>
                </c:pt>
                <c:pt idx="4690">
                  <c:v>1.54906528125867</c:v>
                </c:pt>
                <c:pt idx="4691">
                  <c:v>1.6657171760445999</c:v>
                </c:pt>
                <c:pt idx="4692">
                  <c:v>1.8436814679618601</c:v>
                </c:pt>
                <c:pt idx="4693">
                  <c:v>1.79003101694105</c:v>
                </c:pt>
                <c:pt idx="4694">
                  <c:v>1.62091859330042</c:v>
                </c:pt>
                <c:pt idx="4695">
                  <c:v>1.33334197406817</c:v>
                </c:pt>
                <c:pt idx="4696">
                  <c:v>1.1144508922447001</c:v>
                </c:pt>
                <c:pt idx="4697">
                  <c:v>1.06568556010016</c:v>
                </c:pt>
                <c:pt idx="4698">
                  <c:v>1.1670979990219299</c:v>
                </c:pt>
                <c:pt idx="4699">
                  <c:v>1.0795175510222099</c:v>
                </c:pt>
                <c:pt idx="4700">
                  <c:v>0.93200114338663798</c:v>
                </c:pt>
                <c:pt idx="4701">
                  <c:v>0.83633325609173303</c:v>
                </c:pt>
                <c:pt idx="4702">
                  <c:v>0.69448761306376094</c:v>
                </c:pt>
                <c:pt idx="4703">
                  <c:v>0.56097536612403898</c:v>
                </c:pt>
                <c:pt idx="4704">
                  <c:v>0.52888950198505502</c:v>
                </c:pt>
                <c:pt idx="4705">
                  <c:v>0.59061077875534895</c:v>
                </c:pt>
                <c:pt idx="4706">
                  <c:v>0.66146431489688096</c:v>
                </c:pt>
                <c:pt idx="4707">
                  <c:v>0.71654594641027702</c:v>
                </c:pt>
                <c:pt idx="4708">
                  <c:v>0.76235742507697801</c:v>
                </c:pt>
                <c:pt idx="4709">
                  <c:v>0.81276917690264305</c:v>
                </c:pt>
                <c:pt idx="4710">
                  <c:v>0.90266058283387995</c:v>
                </c:pt>
                <c:pt idx="4711">
                  <c:v>0.98994169124751996</c:v>
                </c:pt>
                <c:pt idx="4712">
                  <c:v>1.1067063897375899</c:v>
                </c:pt>
                <c:pt idx="4713">
                  <c:v>1.1918936216642799</c:v>
                </c:pt>
                <c:pt idx="4714">
                  <c:v>1.33243240914239</c:v>
                </c:pt>
                <c:pt idx="4715">
                  <c:v>1.5726299333174301</c:v>
                </c:pt>
                <c:pt idx="4716">
                  <c:v>1.8851923173782601</c:v>
                </c:pt>
                <c:pt idx="4717">
                  <c:v>2.15079972164797</c:v>
                </c:pt>
                <c:pt idx="4718">
                  <c:v>2.1105853210022101</c:v>
                </c:pt>
                <c:pt idx="4719">
                  <c:v>1.8337298954933401</c:v>
                </c:pt>
                <c:pt idx="4720">
                  <c:v>1.54541669213873</c:v>
                </c:pt>
                <c:pt idx="4721">
                  <c:v>1.58880524194755</c:v>
                </c:pt>
                <c:pt idx="4722">
                  <c:v>1.89726389390854</c:v>
                </c:pt>
                <c:pt idx="4723">
                  <c:v>1.90565193379195</c:v>
                </c:pt>
                <c:pt idx="4724">
                  <c:v>1.74331587704438</c:v>
                </c:pt>
                <c:pt idx="4725">
                  <c:v>1.58074746050753</c:v>
                </c:pt>
                <c:pt idx="4726">
                  <c:v>1.42112333296551</c:v>
                </c:pt>
                <c:pt idx="4727">
                  <c:v>1.26294094199966</c:v>
                </c:pt>
                <c:pt idx="4728">
                  <c:v>1.161866409545</c:v>
                </c:pt>
                <c:pt idx="4729">
                  <c:v>1.2102550112244901</c:v>
                </c:pt>
                <c:pt idx="4730">
                  <c:v>1.2983615500780199</c:v>
                </c:pt>
                <c:pt idx="4731">
                  <c:v>1.3610067307056199</c:v>
                </c:pt>
                <c:pt idx="4732">
                  <c:v>1.37816512012676</c:v>
                </c:pt>
                <c:pt idx="4733">
                  <c:v>1.36662384680423</c:v>
                </c:pt>
                <c:pt idx="4734">
                  <c:v>1.3909865395416301</c:v>
                </c:pt>
                <c:pt idx="4735">
                  <c:v>1.4539660519272799</c:v>
                </c:pt>
                <c:pt idx="4736">
                  <c:v>1.5436127057996101</c:v>
                </c:pt>
                <c:pt idx="4737">
                  <c:v>1.67932225416267</c:v>
                </c:pt>
                <c:pt idx="4738">
                  <c:v>1.9332655340904401</c:v>
                </c:pt>
                <c:pt idx="4739">
                  <c:v>2.1389501364466201</c:v>
                </c:pt>
                <c:pt idx="4740">
                  <c:v>2.1128967737790698</c:v>
                </c:pt>
                <c:pt idx="4741">
                  <c:v>1.87364710237707</c:v>
                </c:pt>
                <c:pt idx="4742">
                  <c:v>1.5092335042696301</c:v>
                </c:pt>
                <c:pt idx="4743">
                  <c:v>1.28534318807274</c:v>
                </c:pt>
                <c:pt idx="4744">
                  <c:v>1.25025646144221</c:v>
                </c:pt>
                <c:pt idx="4745">
                  <c:v>1.4081103832675901</c:v>
                </c:pt>
                <c:pt idx="4746">
                  <c:v>1.5090004123796701</c:v>
                </c:pt>
                <c:pt idx="4747">
                  <c:v>1.3859332907647499</c:v>
                </c:pt>
                <c:pt idx="4748">
                  <c:v>1.2240344829901599</c:v>
                </c:pt>
                <c:pt idx="4749">
                  <c:v>1.1418155835795001</c:v>
                </c:pt>
                <c:pt idx="4750">
                  <c:v>1.1434271084362999</c:v>
                </c:pt>
                <c:pt idx="4751">
                  <c:v>1.15484811582346</c:v>
                </c:pt>
                <c:pt idx="4752">
                  <c:v>1.0786866103294299</c:v>
                </c:pt>
                <c:pt idx="4753">
                  <c:v>0.97627862006038002</c:v>
                </c:pt>
                <c:pt idx="4754">
                  <c:v>0.93607738663638296</c:v>
                </c:pt>
                <c:pt idx="4755">
                  <c:v>0.97436413842207903</c:v>
                </c:pt>
                <c:pt idx="4756">
                  <c:v>1.12274187488532</c:v>
                </c:pt>
                <c:pt idx="4757">
                  <c:v>1.25234159534569</c:v>
                </c:pt>
                <c:pt idx="4758">
                  <c:v>1.3916521065489</c:v>
                </c:pt>
                <c:pt idx="4759">
                  <c:v>1.70644584096009</c:v>
                </c:pt>
                <c:pt idx="4760">
                  <c:v>1.9405760194401001</c:v>
                </c:pt>
                <c:pt idx="4761">
                  <c:v>2.0335657139148502</c:v>
                </c:pt>
                <c:pt idx="4762">
                  <c:v>2.1158529345521599</c:v>
                </c:pt>
                <c:pt idx="4763">
                  <c:v>2.1590228500217399</c:v>
                </c:pt>
                <c:pt idx="4764">
                  <c:v>2.0926480152464699</c:v>
                </c:pt>
                <c:pt idx="4765">
                  <c:v>1.8748172605662099</c:v>
                </c:pt>
                <c:pt idx="4766">
                  <c:v>1.5464879920432599</c:v>
                </c:pt>
                <c:pt idx="4767">
                  <c:v>1.20721524093179</c:v>
                </c:pt>
                <c:pt idx="4768">
                  <c:v>1.1327820623036899</c:v>
                </c:pt>
                <c:pt idx="4769">
                  <c:v>1.3573742350998901</c:v>
                </c:pt>
                <c:pt idx="4770">
                  <c:v>1.5951592130148</c:v>
                </c:pt>
                <c:pt idx="4771">
                  <c:v>1.4071944133793299</c:v>
                </c:pt>
                <c:pt idx="4772">
                  <c:v>1.3180002152575701</c:v>
                </c:pt>
                <c:pt idx="4773">
                  <c:v>1.22070303581543</c:v>
                </c:pt>
                <c:pt idx="4774">
                  <c:v>0.94308612749578702</c:v>
                </c:pt>
                <c:pt idx="4775">
                  <c:v>0.99943259459205103</c:v>
                </c:pt>
                <c:pt idx="4776">
                  <c:v>0.88447794448194095</c:v>
                </c:pt>
                <c:pt idx="4777">
                  <c:v>0.94522441734330997</c:v>
                </c:pt>
                <c:pt idx="4778">
                  <c:v>0.87911250687838605</c:v>
                </c:pt>
                <c:pt idx="4779">
                  <c:v>0.97369900019359201</c:v>
                </c:pt>
                <c:pt idx="4780">
                  <c:v>0.94546025681358004</c:v>
                </c:pt>
                <c:pt idx="4781">
                  <c:v>0.88545722762141399</c:v>
                </c:pt>
                <c:pt idx="4782">
                  <c:v>0.84946012714488295</c:v>
                </c:pt>
                <c:pt idx="4783">
                  <c:v>1.4346768038286499</c:v>
                </c:pt>
                <c:pt idx="4784">
                  <c:v>1.4890638257717499</c:v>
                </c:pt>
                <c:pt idx="4785">
                  <c:v>1.7963258661092101</c:v>
                </c:pt>
                <c:pt idx="4786">
                  <c:v>2.4453217247393</c:v>
                </c:pt>
                <c:pt idx="4787">
                  <c:v>1.8005666317348501</c:v>
                </c:pt>
                <c:pt idx="4788">
                  <c:v>1.1752840492383101</c:v>
                </c:pt>
                <c:pt idx="4789">
                  <c:v>1.4481642346080801</c:v>
                </c:pt>
                <c:pt idx="4790">
                  <c:v>1.41930062922624</c:v>
                </c:pt>
                <c:pt idx="4791">
                  <c:v>1.9001843647333301</c:v>
                </c:pt>
                <c:pt idx="4792">
                  <c:v>2.79125055700433</c:v>
                </c:pt>
                <c:pt idx="4793">
                  <c:v>1.1545131889779301</c:v>
                </c:pt>
                <c:pt idx="4794">
                  <c:v>0.50082095924691505</c:v>
                </c:pt>
                <c:pt idx="4795">
                  <c:v>0.52287611558092795</c:v>
                </c:pt>
                <c:pt idx="4796">
                  <c:v>0.77332272500813004</c:v>
                </c:pt>
                <c:pt idx="4797">
                  <c:v>0.74524828956932199</c:v>
                </c:pt>
                <c:pt idx="4798">
                  <c:v>0.57732449204411895</c:v>
                </c:pt>
                <c:pt idx="4799">
                  <c:v>0.18114248100597499</c:v>
                </c:pt>
                <c:pt idx="4800">
                  <c:v>0.39029722079589602</c:v>
                </c:pt>
                <c:pt idx="4801">
                  <c:v>0.36394704162693797</c:v>
                </c:pt>
                <c:pt idx="4802">
                  <c:v>0.35663120821094701</c:v>
                </c:pt>
                <c:pt idx="4803">
                  <c:v>1.53206151881835</c:v>
                </c:pt>
                <c:pt idx="4804">
                  <c:v>2.2371763081540998</c:v>
                </c:pt>
                <c:pt idx="4805">
                  <c:v>2.4953696956020401</c:v>
                </c:pt>
                <c:pt idx="4806">
                  <c:v>2.7881833516533701</c:v>
                </c:pt>
                <c:pt idx="4807">
                  <c:v>2.2969994473900099</c:v>
                </c:pt>
                <c:pt idx="4808">
                  <c:v>1.69571892270063</c:v>
                </c:pt>
                <c:pt idx="4809">
                  <c:v>1.3065426524067201</c:v>
                </c:pt>
                <c:pt idx="4810">
                  <c:v>1.1050976059887201</c:v>
                </c:pt>
                <c:pt idx="4811">
                  <c:v>0.88037312832741599</c:v>
                </c:pt>
                <c:pt idx="4812">
                  <c:v>0.62174032462837703</c:v>
                </c:pt>
                <c:pt idx="4813">
                  <c:v>0.32916968087750698</c:v>
                </c:pt>
                <c:pt idx="4814">
                  <c:v>0.242822594405875</c:v>
                </c:pt>
                <c:pt idx="4815">
                  <c:v>0.44840584283882801</c:v>
                </c:pt>
                <c:pt idx="4816">
                  <c:v>0.58594609271160802</c:v>
                </c:pt>
                <c:pt idx="4817">
                  <c:v>0.50421918946426503</c:v>
                </c:pt>
                <c:pt idx="4818">
                  <c:v>0.237508455295806</c:v>
                </c:pt>
                <c:pt idx="4819">
                  <c:v>0.68877286837171503</c:v>
                </c:pt>
                <c:pt idx="4820">
                  <c:v>1.34594935141149</c:v>
                </c:pt>
                <c:pt idx="4821">
                  <c:v>1.72085936091506</c:v>
                </c:pt>
                <c:pt idx="4822">
                  <c:v>1.73215417649152</c:v>
                </c:pt>
                <c:pt idx="4823">
                  <c:v>2.4639218178079401</c:v>
                </c:pt>
                <c:pt idx="4824">
                  <c:v>2.4278759227845601</c:v>
                </c:pt>
                <c:pt idx="4825">
                  <c:v>2.1784749630344602</c:v>
                </c:pt>
                <c:pt idx="4826">
                  <c:v>2.7345328236921902</c:v>
                </c:pt>
                <c:pt idx="4827">
                  <c:v>2.6340774217788301</c:v>
                </c:pt>
                <c:pt idx="4828">
                  <c:v>1.31384951233008</c:v>
                </c:pt>
                <c:pt idx="4829">
                  <c:v>0.95072060012445303</c:v>
                </c:pt>
                <c:pt idx="4830">
                  <c:v>1.304457826848</c:v>
                </c:pt>
                <c:pt idx="4831">
                  <c:v>1.2331599682823</c:v>
                </c:pt>
                <c:pt idx="4832">
                  <c:v>0.97884114189177795</c:v>
                </c:pt>
                <c:pt idx="4833">
                  <c:v>0.61929724532650698</c:v>
                </c:pt>
                <c:pt idx="4834">
                  <c:v>0.531863487189147</c:v>
                </c:pt>
                <c:pt idx="4835">
                  <c:v>0.48660354467779998</c:v>
                </c:pt>
                <c:pt idx="4836">
                  <c:v>0.39762438781593901</c:v>
                </c:pt>
                <c:pt idx="4837">
                  <c:v>1.2214687937286799</c:v>
                </c:pt>
                <c:pt idx="4838">
                  <c:v>1.73800710896302</c:v>
                </c:pt>
                <c:pt idx="4839">
                  <c:v>1.9642264608041</c:v>
                </c:pt>
                <c:pt idx="4840">
                  <c:v>1.6125600212323901</c:v>
                </c:pt>
                <c:pt idx="4841">
                  <c:v>1.7990983914522301</c:v>
                </c:pt>
                <c:pt idx="4842">
                  <c:v>2.1527836731982601</c:v>
                </c:pt>
                <c:pt idx="4843">
                  <c:v>1.71091692198803</c:v>
                </c:pt>
                <c:pt idx="4844">
                  <c:v>1.5156306017793399</c:v>
                </c:pt>
                <c:pt idx="4845">
                  <c:v>0.93842490667767298</c:v>
                </c:pt>
                <c:pt idx="4846">
                  <c:v>0.38369259227277203</c:v>
                </c:pt>
                <c:pt idx="4847">
                  <c:v>0.22903979791075599</c:v>
                </c:pt>
                <c:pt idx="4848">
                  <c:v>0.83712897543210196</c:v>
                </c:pt>
                <c:pt idx="4849">
                  <c:v>0.74130150729308497</c:v>
                </c:pt>
                <c:pt idx="4850">
                  <c:v>0.35812902319973999</c:v>
                </c:pt>
                <c:pt idx="4851">
                  <c:v>0.38725285099789802</c:v>
                </c:pt>
                <c:pt idx="4852">
                  <c:v>0.61664135889348204</c:v>
                </c:pt>
                <c:pt idx="4853">
                  <c:v>1.3225296102031101</c:v>
                </c:pt>
                <c:pt idx="4854">
                  <c:v>1.95960068676274</c:v>
                </c:pt>
                <c:pt idx="4855">
                  <c:v>2.3320529189119998</c:v>
                </c:pt>
                <c:pt idx="4856">
                  <c:v>2.5867640958185598</c:v>
                </c:pt>
                <c:pt idx="4857">
                  <c:v>3.19117402639514</c:v>
                </c:pt>
                <c:pt idx="4858">
                  <c:v>2.2761653242207598</c:v>
                </c:pt>
                <c:pt idx="4859">
                  <c:v>2.9629231778085301</c:v>
                </c:pt>
                <c:pt idx="4860">
                  <c:v>2.4462457376743698</c:v>
                </c:pt>
                <c:pt idx="4861">
                  <c:v>2.0043762208440299</c:v>
                </c:pt>
                <c:pt idx="4862">
                  <c:v>1.06381862089644</c:v>
                </c:pt>
                <c:pt idx="4863">
                  <c:v>0.61784388794419598</c:v>
                </c:pt>
                <c:pt idx="4864">
                  <c:v>0.65848427756249395</c:v>
                </c:pt>
                <c:pt idx="4865">
                  <c:v>1.0077565856564801</c:v>
                </c:pt>
                <c:pt idx="4866">
                  <c:v>1.0546356198450699</c:v>
                </c:pt>
                <c:pt idx="4867">
                  <c:v>0.53756031970654194</c:v>
                </c:pt>
                <c:pt idx="4868">
                  <c:v>0.32521375853121598</c:v>
                </c:pt>
                <c:pt idx="4869">
                  <c:v>0.48444689074655001</c:v>
                </c:pt>
                <c:pt idx="4870">
                  <c:v>0.61968645608969097</c:v>
                </c:pt>
                <c:pt idx="4871">
                  <c:v>0.86755352557003595</c:v>
                </c:pt>
                <c:pt idx="4872">
                  <c:v>1.27704985253591</c:v>
                </c:pt>
                <c:pt idx="4873">
                  <c:v>1.6260967002709299</c:v>
                </c:pt>
                <c:pt idx="4874">
                  <c:v>2.0524551639833701</c:v>
                </c:pt>
                <c:pt idx="4875">
                  <c:v>2.0853386668869902</c:v>
                </c:pt>
                <c:pt idx="4876">
                  <c:v>2.0289383075709799</c:v>
                </c:pt>
                <c:pt idx="4877">
                  <c:v>1.66519969509786</c:v>
                </c:pt>
                <c:pt idx="4878">
                  <c:v>1.3486637764268801</c:v>
                </c:pt>
                <c:pt idx="4879">
                  <c:v>1.01534147822986</c:v>
                </c:pt>
                <c:pt idx="4880">
                  <c:v>0.761041052776393</c:v>
                </c:pt>
                <c:pt idx="4881">
                  <c:v>0.566958728673437</c:v>
                </c:pt>
                <c:pt idx="4882">
                  <c:v>0.36026044680758401</c:v>
                </c:pt>
                <c:pt idx="4883">
                  <c:v>0.60925240391975499</c:v>
                </c:pt>
                <c:pt idx="4884">
                  <c:v>0.422325394700579</c:v>
                </c:pt>
                <c:pt idx="4885">
                  <c:v>0.295598651449901</c:v>
                </c:pt>
                <c:pt idx="4886">
                  <c:v>0.69978542435092195</c:v>
                </c:pt>
                <c:pt idx="4887">
                  <c:v>0.79806485292236795</c:v>
                </c:pt>
                <c:pt idx="4888">
                  <c:v>1.0911605155420501</c:v>
                </c:pt>
                <c:pt idx="4889">
                  <c:v>1.7406247328031399</c:v>
                </c:pt>
                <c:pt idx="4890">
                  <c:v>2.1771401008575402</c:v>
                </c:pt>
                <c:pt idx="4891">
                  <c:v>1.8340464827898999</c:v>
                </c:pt>
                <c:pt idx="4892">
                  <c:v>2.3779936357376998</c:v>
                </c:pt>
                <c:pt idx="4893">
                  <c:v>2.7573556695114601</c:v>
                </c:pt>
                <c:pt idx="4894">
                  <c:v>3.04641253957766</c:v>
                </c:pt>
                <c:pt idx="4895">
                  <c:v>2.1234170118789701</c:v>
                </c:pt>
                <c:pt idx="4896">
                  <c:v>1.4903194923726899</c:v>
                </c:pt>
                <c:pt idx="4897">
                  <c:v>1.04967219561013</c:v>
                </c:pt>
                <c:pt idx="4898">
                  <c:v>0.83927388048181295</c:v>
                </c:pt>
                <c:pt idx="4899">
                  <c:v>0.71465652478165997</c:v>
                </c:pt>
                <c:pt idx="4900">
                  <c:v>0.43241056692916302</c:v>
                </c:pt>
                <c:pt idx="4901">
                  <c:v>0.13019226873359299</c:v>
                </c:pt>
                <c:pt idx="4902">
                  <c:v>0.64116299312733305</c:v>
                </c:pt>
                <c:pt idx="4903">
                  <c:v>0.45740143320829202</c:v>
                </c:pt>
                <c:pt idx="4904">
                  <c:v>0.198222428014592</c:v>
                </c:pt>
                <c:pt idx="4905">
                  <c:v>0.47561366592855597</c:v>
                </c:pt>
                <c:pt idx="4906">
                  <c:v>1.0614486305559001</c:v>
                </c:pt>
                <c:pt idx="4907">
                  <c:v>1.3441703440658099</c:v>
                </c:pt>
                <c:pt idx="4908">
                  <c:v>1.5387033770581</c:v>
                </c:pt>
                <c:pt idx="4909">
                  <c:v>2.0119872474620699</c:v>
                </c:pt>
                <c:pt idx="4910">
                  <c:v>2.2035514787090902</c:v>
                </c:pt>
                <c:pt idx="4911">
                  <c:v>1.75412622342236</c:v>
                </c:pt>
                <c:pt idx="4912">
                  <c:v>1.7532095340109799</c:v>
                </c:pt>
                <c:pt idx="4913">
                  <c:v>1.3950508811150899</c:v>
                </c:pt>
                <c:pt idx="4914">
                  <c:v>0.96998649118325397</c:v>
                </c:pt>
                <c:pt idx="4915">
                  <c:v>0.52455195413228595</c:v>
                </c:pt>
                <c:pt idx="4916">
                  <c:v>0.37263745803260301</c:v>
                </c:pt>
                <c:pt idx="4917">
                  <c:v>0.22371825441165899</c:v>
                </c:pt>
                <c:pt idx="4918">
                  <c:v>0.28122446110180399</c:v>
                </c:pt>
                <c:pt idx="4919">
                  <c:v>5.6534330127808202E-2</c:v>
                </c:pt>
                <c:pt idx="4920">
                  <c:v>0.45181296811955302</c:v>
                </c:pt>
                <c:pt idx="4921">
                  <c:v>0.50991007696455704</c:v>
                </c:pt>
                <c:pt idx="4922">
                  <c:v>0.53692625580986397</c:v>
                </c:pt>
                <c:pt idx="4923">
                  <c:v>0.88411267836458496</c:v>
                </c:pt>
                <c:pt idx="4924">
                  <c:v>0.48333927106847002</c:v>
                </c:pt>
                <c:pt idx="4925">
                  <c:v>1.0258964827613</c:v>
                </c:pt>
                <c:pt idx="4926">
                  <c:v>3.0195645276161902</c:v>
                </c:pt>
                <c:pt idx="4927">
                  <c:v>3.4221229991180899</c:v>
                </c:pt>
                <c:pt idx="4928">
                  <c:v>3.35611813188526</c:v>
                </c:pt>
                <c:pt idx="4929">
                  <c:v>3.2686927168747402</c:v>
                </c:pt>
                <c:pt idx="4930">
                  <c:v>1.9223538096913899</c:v>
                </c:pt>
                <c:pt idx="4931">
                  <c:v>2.2408286394907599</c:v>
                </c:pt>
                <c:pt idx="4932">
                  <c:v>1.1172871775515001</c:v>
                </c:pt>
                <c:pt idx="4933">
                  <c:v>0.61358941547177903</c:v>
                </c:pt>
                <c:pt idx="4934">
                  <c:v>0.49723609402073798</c:v>
                </c:pt>
                <c:pt idx="4935">
                  <c:v>0.45112268346869899</c:v>
                </c:pt>
                <c:pt idx="4936">
                  <c:v>0.26298719084776701</c:v>
                </c:pt>
                <c:pt idx="4937">
                  <c:v>0.139940643091991</c:v>
                </c:pt>
                <c:pt idx="4938">
                  <c:v>0.230336758225864</c:v>
                </c:pt>
                <c:pt idx="4939">
                  <c:v>0.53806585023117803</c:v>
                </c:pt>
                <c:pt idx="4940">
                  <c:v>0.87891361178730198</c:v>
                </c:pt>
                <c:pt idx="4941">
                  <c:v>1.7624798483605399</c:v>
                </c:pt>
                <c:pt idx="4942">
                  <c:v>2.8132735150797199</c:v>
                </c:pt>
                <c:pt idx="4943">
                  <c:v>2.8589562397710799</c:v>
                </c:pt>
                <c:pt idx="4944">
                  <c:v>1.5513322626310599</c:v>
                </c:pt>
                <c:pt idx="4945">
                  <c:v>1.15322134711208</c:v>
                </c:pt>
                <c:pt idx="4946">
                  <c:v>0.97384870959045799</c:v>
                </c:pt>
                <c:pt idx="4947">
                  <c:v>0.90664913233290001</c:v>
                </c:pt>
                <c:pt idx="4948">
                  <c:v>0.84565477471188</c:v>
                </c:pt>
                <c:pt idx="4949">
                  <c:v>0.92312068364975997</c:v>
                </c:pt>
                <c:pt idx="4950">
                  <c:v>0.99114131333528799</c:v>
                </c:pt>
                <c:pt idx="4951">
                  <c:v>0.61389064475523702</c:v>
                </c:pt>
                <c:pt idx="4952">
                  <c:v>0.14920866088468199</c:v>
                </c:pt>
                <c:pt idx="4953">
                  <c:v>0.35375070823816002</c:v>
                </c:pt>
                <c:pt idx="4954">
                  <c:v>0.30433800043537101</c:v>
                </c:pt>
                <c:pt idx="4955">
                  <c:v>0.45700024618921198</c:v>
                </c:pt>
                <c:pt idx="4956">
                  <c:v>1.08717820325097</c:v>
                </c:pt>
                <c:pt idx="4957">
                  <c:v>1.1692933657709701</c:v>
                </c:pt>
                <c:pt idx="4958">
                  <c:v>1.37538007055541</c:v>
                </c:pt>
                <c:pt idx="4959">
                  <c:v>2.26550725567167</c:v>
                </c:pt>
                <c:pt idx="4960">
                  <c:v>2.66754303652518</c:v>
                </c:pt>
                <c:pt idx="4961">
                  <c:v>3.1561706437778398</c:v>
                </c:pt>
                <c:pt idx="4962">
                  <c:v>3.5461735696180998</c:v>
                </c:pt>
                <c:pt idx="4963">
                  <c:v>2.45537615792469</c:v>
                </c:pt>
                <c:pt idx="4964">
                  <c:v>2.01697424492952</c:v>
                </c:pt>
                <c:pt idx="4965">
                  <c:v>1.31064564481404</c:v>
                </c:pt>
                <c:pt idx="4966">
                  <c:v>0.68055678398866903</c:v>
                </c:pt>
                <c:pt idx="4967">
                  <c:v>0.75649552806807796</c:v>
                </c:pt>
                <c:pt idx="4968">
                  <c:v>1.1961754283264601</c:v>
                </c:pt>
                <c:pt idx="4969">
                  <c:v>0.73333048526295397</c:v>
                </c:pt>
                <c:pt idx="4970">
                  <c:v>0.48346969173361798</c:v>
                </c:pt>
                <c:pt idx="4971">
                  <c:v>0.40457183743928599</c:v>
                </c:pt>
                <c:pt idx="4972">
                  <c:v>0.53679204857281604</c:v>
                </c:pt>
                <c:pt idx="4973">
                  <c:v>0.899234516990979</c:v>
                </c:pt>
                <c:pt idx="4974">
                  <c:v>1.2566930646924099</c:v>
                </c:pt>
                <c:pt idx="4975">
                  <c:v>1.3877198647670199</c:v>
                </c:pt>
                <c:pt idx="4976">
                  <c:v>1.8783773066160101</c:v>
                </c:pt>
                <c:pt idx="4977">
                  <c:v>1.54602556316155</c:v>
                </c:pt>
                <c:pt idx="4978">
                  <c:v>1.65366888280151</c:v>
                </c:pt>
                <c:pt idx="4979">
                  <c:v>1.65813981728351</c:v>
                </c:pt>
                <c:pt idx="4980">
                  <c:v>1.2526183811752101</c:v>
                </c:pt>
                <c:pt idx="4981">
                  <c:v>0.96276608763499805</c:v>
                </c:pt>
                <c:pt idx="4982">
                  <c:v>0.83477211931520601</c:v>
                </c:pt>
                <c:pt idx="4983">
                  <c:v>0.79763508245500303</c:v>
                </c:pt>
                <c:pt idx="4984">
                  <c:v>0.63385434563943799</c:v>
                </c:pt>
                <c:pt idx="4985">
                  <c:v>0.39446668468832702</c:v>
                </c:pt>
                <c:pt idx="4986">
                  <c:v>0.364851319507001</c:v>
                </c:pt>
                <c:pt idx="4987">
                  <c:v>0.28840894513693599</c:v>
                </c:pt>
                <c:pt idx="4988">
                  <c:v>0.120799158399386</c:v>
                </c:pt>
                <c:pt idx="4989">
                  <c:v>0.132125063364223</c:v>
                </c:pt>
                <c:pt idx="4990">
                  <c:v>1.3952406225569101</c:v>
                </c:pt>
                <c:pt idx="4991">
                  <c:v>2.2617396501379199</c:v>
                </c:pt>
                <c:pt idx="4992">
                  <c:v>1.8691291469475799</c:v>
                </c:pt>
                <c:pt idx="4993">
                  <c:v>2.5130689335873799</c:v>
                </c:pt>
                <c:pt idx="4994">
                  <c:v>3.0594525914828301</c:v>
                </c:pt>
                <c:pt idx="4995">
                  <c:v>3.4042600132912901</c:v>
                </c:pt>
                <c:pt idx="4996">
                  <c:v>2.6998983928818499</c:v>
                </c:pt>
                <c:pt idx="4997">
                  <c:v>2.1778263069377202</c:v>
                </c:pt>
                <c:pt idx="4998">
                  <c:v>1.87013949820381</c:v>
                </c:pt>
                <c:pt idx="4999">
                  <c:v>1.25073463572614</c:v>
                </c:pt>
                <c:pt idx="5000">
                  <c:v>0.77141408773628195</c:v>
                </c:pt>
                <c:pt idx="5001">
                  <c:v>0.93040884002087998</c:v>
                </c:pt>
                <c:pt idx="5002">
                  <c:v>0.84800750694967297</c:v>
                </c:pt>
                <c:pt idx="5003">
                  <c:v>0.63913061375355795</c:v>
                </c:pt>
                <c:pt idx="5004">
                  <c:v>0.55439751084848898</c:v>
                </c:pt>
                <c:pt idx="5005">
                  <c:v>0.41750992001029202</c:v>
                </c:pt>
                <c:pt idx="5006">
                  <c:v>0.48084986705831601</c:v>
                </c:pt>
                <c:pt idx="5007">
                  <c:v>0.78475817188417996</c:v>
                </c:pt>
                <c:pt idx="5008">
                  <c:v>1.0784628483401699</c:v>
                </c:pt>
                <c:pt idx="5009">
                  <c:v>1.5925877230199901</c:v>
                </c:pt>
                <c:pt idx="5010">
                  <c:v>2.1335202334615899</c:v>
                </c:pt>
                <c:pt idx="5011">
                  <c:v>1.39040420192619</c:v>
                </c:pt>
                <c:pt idx="5012">
                  <c:v>1.2951773722548601</c:v>
                </c:pt>
                <c:pt idx="5013">
                  <c:v>1.2790621645729301</c:v>
                </c:pt>
                <c:pt idx="5014">
                  <c:v>1.22827612538956</c:v>
                </c:pt>
                <c:pt idx="5015">
                  <c:v>1.1072672872798099</c:v>
                </c:pt>
                <c:pt idx="5016">
                  <c:v>0.93674152386931198</c:v>
                </c:pt>
                <c:pt idx="5017">
                  <c:v>0.74664684019019301</c:v>
                </c:pt>
                <c:pt idx="5018">
                  <c:v>0.51772540133742695</c:v>
                </c:pt>
                <c:pt idx="5019">
                  <c:v>0.37232211179031499</c:v>
                </c:pt>
                <c:pt idx="5020">
                  <c:v>0.29002151650179298</c:v>
                </c:pt>
                <c:pt idx="5021">
                  <c:v>0.207247331005733</c:v>
                </c:pt>
                <c:pt idx="5022">
                  <c:v>0.16950970710847199</c:v>
                </c:pt>
                <c:pt idx="5023">
                  <c:v>0.69508803014726095</c:v>
                </c:pt>
                <c:pt idx="5024">
                  <c:v>2.7321381262128801</c:v>
                </c:pt>
                <c:pt idx="5025">
                  <c:v>1.6486791060546</c:v>
                </c:pt>
                <c:pt idx="5026">
                  <c:v>2.3087941313718301</c:v>
                </c:pt>
                <c:pt idx="5027">
                  <c:v>3.4218569367765799</c:v>
                </c:pt>
                <c:pt idx="5028">
                  <c:v>3.0317406532637299</c:v>
                </c:pt>
                <c:pt idx="5029">
                  <c:v>3.0180411879005198</c:v>
                </c:pt>
                <c:pt idx="5030">
                  <c:v>2.40734462076143</c:v>
                </c:pt>
                <c:pt idx="5031">
                  <c:v>1.91598785779138</c:v>
                </c:pt>
                <c:pt idx="5032">
                  <c:v>1.39448017948123</c:v>
                </c:pt>
                <c:pt idx="5033">
                  <c:v>0.93022990260687699</c:v>
                </c:pt>
                <c:pt idx="5034">
                  <c:v>0.91555917065965797</c:v>
                </c:pt>
                <c:pt idx="5035">
                  <c:v>1.1602166853308</c:v>
                </c:pt>
                <c:pt idx="5036">
                  <c:v>0.64483323011845495</c:v>
                </c:pt>
                <c:pt idx="5037">
                  <c:v>0.60436677277047601</c:v>
                </c:pt>
                <c:pt idx="5038">
                  <c:v>0.449621308757714</c:v>
                </c:pt>
                <c:pt idx="5039">
                  <c:v>0.52120324466468904</c:v>
                </c:pt>
                <c:pt idx="5040">
                  <c:v>0.67199599822171596</c:v>
                </c:pt>
                <c:pt idx="5041">
                  <c:v>1.05573444024575</c:v>
                </c:pt>
                <c:pt idx="5042">
                  <c:v>1.1956369565762801</c:v>
                </c:pt>
                <c:pt idx="5043">
                  <c:v>2.1452906832016998</c:v>
                </c:pt>
                <c:pt idx="5044">
                  <c:v>1.7662917811171499</c:v>
                </c:pt>
                <c:pt idx="5045">
                  <c:v>1.3747211296986701</c:v>
                </c:pt>
                <c:pt idx="5046">
                  <c:v>1.39087300207136</c:v>
                </c:pt>
                <c:pt idx="5047">
                  <c:v>1.3523919331735901</c:v>
                </c:pt>
                <c:pt idx="5048">
                  <c:v>1.2409015912319601</c:v>
                </c:pt>
                <c:pt idx="5049">
                  <c:v>1.11896479231565</c:v>
                </c:pt>
                <c:pt idx="5050">
                  <c:v>0.96464042916570703</c:v>
                </c:pt>
                <c:pt idx="5051">
                  <c:v>0.70449655120021704</c:v>
                </c:pt>
                <c:pt idx="5052">
                  <c:v>0.44188461078091401</c:v>
                </c:pt>
                <c:pt idx="5053">
                  <c:v>0.30007108952879802</c:v>
                </c:pt>
                <c:pt idx="5054">
                  <c:v>0.289560060964906</c:v>
                </c:pt>
                <c:pt idx="5055">
                  <c:v>0.26553752454031798</c:v>
                </c:pt>
                <c:pt idx="5056">
                  <c:v>0.39525381089497402</c:v>
                </c:pt>
                <c:pt idx="5057">
                  <c:v>1.1303058296200199</c:v>
                </c:pt>
                <c:pt idx="5058">
                  <c:v>3.0998395430697698</c:v>
                </c:pt>
                <c:pt idx="5059">
                  <c:v>1.5877279073474799</c:v>
                </c:pt>
                <c:pt idx="5060">
                  <c:v>2.4721370381880101</c:v>
                </c:pt>
                <c:pt idx="5061">
                  <c:v>2.8887507322089898</c:v>
                </c:pt>
                <c:pt idx="5062">
                  <c:v>3.0750856317003601</c:v>
                </c:pt>
                <c:pt idx="5063">
                  <c:v>3.23525049455061</c:v>
                </c:pt>
                <c:pt idx="5064">
                  <c:v>2.19166926350875</c:v>
                </c:pt>
                <c:pt idx="5065">
                  <c:v>1.6572139219992099</c:v>
                </c:pt>
                <c:pt idx="5066">
                  <c:v>1.67164453785756</c:v>
                </c:pt>
                <c:pt idx="5067">
                  <c:v>1.0091624459664601</c:v>
                </c:pt>
                <c:pt idx="5068">
                  <c:v>0.75024868825276902</c:v>
                </c:pt>
                <c:pt idx="5069">
                  <c:v>1.35781619082776</c:v>
                </c:pt>
                <c:pt idx="5070">
                  <c:v>0.81505839861325302</c:v>
                </c:pt>
                <c:pt idx="5071">
                  <c:v>0.53056082362910995</c:v>
                </c:pt>
                <c:pt idx="5072">
                  <c:v>0.377604831095949</c:v>
                </c:pt>
                <c:pt idx="5073">
                  <c:v>0.40904267778069298</c:v>
                </c:pt>
                <c:pt idx="5074">
                  <c:v>0.44813071411252298</c:v>
                </c:pt>
                <c:pt idx="5075">
                  <c:v>0.63998050616093005</c:v>
                </c:pt>
                <c:pt idx="5076">
                  <c:v>1.27443344087049</c:v>
                </c:pt>
                <c:pt idx="5077">
                  <c:v>1.8742135727181699</c:v>
                </c:pt>
                <c:pt idx="5078">
                  <c:v>2.5797200202056798</c:v>
                </c:pt>
                <c:pt idx="5079">
                  <c:v>1.9142076834769</c:v>
                </c:pt>
                <c:pt idx="5080">
                  <c:v>1.5075589586659599</c:v>
                </c:pt>
                <c:pt idx="5081">
                  <c:v>1.39832577164908</c:v>
                </c:pt>
                <c:pt idx="5082">
                  <c:v>1.2530743724192901</c:v>
                </c:pt>
                <c:pt idx="5083">
                  <c:v>1.1388088100331</c:v>
                </c:pt>
                <c:pt idx="5084">
                  <c:v>0.88908089718821404</c:v>
                </c:pt>
                <c:pt idx="5085">
                  <c:v>0.56259996730270101</c:v>
                </c:pt>
                <c:pt idx="5086">
                  <c:v>0.27591488806151798</c:v>
                </c:pt>
                <c:pt idx="5087">
                  <c:v>0.206121568473559</c:v>
                </c:pt>
                <c:pt idx="5088">
                  <c:v>0.17242633719359701</c:v>
                </c:pt>
                <c:pt idx="5089">
                  <c:v>0.18464356337549401</c:v>
                </c:pt>
                <c:pt idx="5090">
                  <c:v>0.37456872164931199</c:v>
                </c:pt>
                <c:pt idx="5091">
                  <c:v>0.76344509935292704</c:v>
                </c:pt>
                <c:pt idx="5092">
                  <c:v>2.73876693286523</c:v>
                </c:pt>
                <c:pt idx="5093">
                  <c:v>2.0374299109836902</c:v>
                </c:pt>
                <c:pt idx="5094">
                  <c:v>2.2806850258043099</c:v>
                </c:pt>
                <c:pt idx="5095">
                  <c:v>2.72099041824278</c:v>
                </c:pt>
                <c:pt idx="5096">
                  <c:v>2.9397661114949298</c:v>
                </c:pt>
                <c:pt idx="5097">
                  <c:v>3.2241760192076998</c:v>
                </c:pt>
                <c:pt idx="5098">
                  <c:v>2.34785184318517</c:v>
                </c:pt>
                <c:pt idx="5099">
                  <c:v>1.67678525454245</c:v>
                </c:pt>
                <c:pt idx="5100">
                  <c:v>1.9755379673359901</c:v>
                </c:pt>
                <c:pt idx="5101">
                  <c:v>1.0983730389617199</c:v>
                </c:pt>
                <c:pt idx="5102">
                  <c:v>0.731746991978102</c:v>
                </c:pt>
                <c:pt idx="5103">
                  <c:v>1.3030882892298601</c:v>
                </c:pt>
                <c:pt idx="5104">
                  <c:v>0.74077131023818699</c:v>
                </c:pt>
                <c:pt idx="5105">
                  <c:v>0.53575279149436095</c:v>
                </c:pt>
                <c:pt idx="5106">
                  <c:v>0.39301968372461998</c:v>
                </c:pt>
                <c:pt idx="5107">
                  <c:v>0.39797810416906099</c:v>
                </c:pt>
                <c:pt idx="5108">
                  <c:v>0.52359055050583203</c:v>
                </c:pt>
                <c:pt idx="5109">
                  <c:v>0.81782719128737702</c:v>
                </c:pt>
                <c:pt idx="5110">
                  <c:v>1.26015072442982</c:v>
                </c:pt>
                <c:pt idx="5111">
                  <c:v>2.0474907965932401</c:v>
                </c:pt>
                <c:pt idx="5112">
                  <c:v>2.0900674046795702</c:v>
                </c:pt>
                <c:pt idx="5113">
                  <c:v>1.59482519542927</c:v>
                </c:pt>
                <c:pt idx="5114">
                  <c:v>1.4196435276596699</c:v>
                </c:pt>
                <c:pt idx="5115">
                  <c:v>1.3334603536284799</c:v>
                </c:pt>
                <c:pt idx="5116">
                  <c:v>1.27897815906801</c:v>
                </c:pt>
                <c:pt idx="5117">
                  <c:v>1.19463649904144</c:v>
                </c:pt>
                <c:pt idx="5118">
                  <c:v>0.93127514825479996</c:v>
                </c:pt>
                <c:pt idx="5119">
                  <c:v>0.63644681556042104</c:v>
                </c:pt>
                <c:pt idx="5120">
                  <c:v>0.44117548246701099</c:v>
                </c:pt>
                <c:pt idx="5121">
                  <c:v>0.23173419684414301</c:v>
                </c:pt>
                <c:pt idx="5122">
                  <c:v>0.22187294629134</c:v>
                </c:pt>
                <c:pt idx="5123">
                  <c:v>0.40508554536788899</c:v>
                </c:pt>
                <c:pt idx="5124">
                  <c:v>0.35720882499456802</c:v>
                </c:pt>
                <c:pt idx="5125">
                  <c:v>0.69113520061779499</c:v>
                </c:pt>
                <c:pt idx="5126">
                  <c:v>2.2100467762404898</c:v>
                </c:pt>
                <c:pt idx="5127">
                  <c:v>2.0438358940761399</c:v>
                </c:pt>
                <c:pt idx="5128">
                  <c:v>2.7963126185766498</c:v>
                </c:pt>
                <c:pt idx="5129">
                  <c:v>3.2028569059051</c:v>
                </c:pt>
                <c:pt idx="5130">
                  <c:v>2.89735884068025</c:v>
                </c:pt>
                <c:pt idx="5131">
                  <c:v>3.1087972770357699</c:v>
                </c:pt>
                <c:pt idx="5132">
                  <c:v>2.2830775160178001</c:v>
                </c:pt>
                <c:pt idx="5133">
                  <c:v>1.83881991136408</c:v>
                </c:pt>
                <c:pt idx="5134">
                  <c:v>1.4566337311548201</c:v>
                </c:pt>
                <c:pt idx="5135">
                  <c:v>0.78461490169573</c:v>
                </c:pt>
                <c:pt idx="5136">
                  <c:v>0.75521212566139295</c:v>
                </c:pt>
                <c:pt idx="5137">
                  <c:v>1.0373284539055101</c:v>
                </c:pt>
                <c:pt idx="5138">
                  <c:v>0.62974442087167404</c:v>
                </c:pt>
                <c:pt idx="5139">
                  <c:v>0.52364103320977395</c:v>
                </c:pt>
                <c:pt idx="5140">
                  <c:v>0.31529073071214803</c:v>
                </c:pt>
                <c:pt idx="5141">
                  <c:v>0.35093212924153899</c:v>
                </c:pt>
                <c:pt idx="5142">
                  <c:v>0.60200631802996896</c:v>
                </c:pt>
                <c:pt idx="5143">
                  <c:v>0.69056190436050002</c:v>
                </c:pt>
                <c:pt idx="5144">
                  <c:v>1.09213509291891</c:v>
                </c:pt>
                <c:pt idx="5145">
                  <c:v>1.90752775957809</c:v>
                </c:pt>
                <c:pt idx="5146">
                  <c:v>2.3059276585055701</c:v>
                </c:pt>
                <c:pt idx="5147">
                  <c:v>1.80914251335405</c:v>
                </c:pt>
                <c:pt idx="5148">
                  <c:v>1.5335381410512701</c:v>
                </c:pt>
                <c:pt idx="5149">
                  <c:v>1.3950151729515301</c:v>
                </c:pt>
                <c:pt idx="5150">
                  <c:v>1.1776024689889999</c:v>
                </c:pt>
                <c:pt idx="5151">
                  <c:v>0.90753832212529695</c:v>
                </c:pt>
                <c:pt idx="5152">
                  <c:v>0.62511403823942402</c:v>
                </c:pt>
                <c:pt idx="5153">
                  <c:v>0.41515034407428802</c:v>
                </c:pt>
                <c:pt idx="5154">
                  <c:v>0.37462757261846102</c:v>
                </c:pt>
                <c:pt idx="5155">
                  <c:v>0.27935907589158399</c:v>
                </c:pt>
                <c:pt idx="5156">
                  <c:v>0.23484221440362901</c:v>
                </c:pt>
                <c:pt idx="5157">
                  <c:v>0.264522985649641</c:v>
                </c:pt>
                <c:pt idx="5158">
                  <c:v>0.195712885789362</c:v>
                </c:pt>
                <c:pt idx="5159">
                  <c:v>0.52231015689913596</c:v>
                </c:pt>
                <c:pt idx="5160">
                  <c:v>1.66052893351908</c:v>
                </c:pt>
                <c:pt idx="5161">
                  <c:v>2.3238102267427099</c:v>
                </c:pt>
                <c:pt idx="5162">
                  <c:v>2.3238875943048498</c:v>
                </c:pt>
                <c:pt idx="5163">
                  <c:v>2.6841519089636101</c:v>
                </c:pt>
                <c:pt idx="5164">
                  <c:v>2.7743333429069001</c:v>
                </c:pt>
                <c:pt idx="5165">
                  <c:v>2.9699883331721999</c:v>
                </c:pt>
                <c:pt idx="5166">
                  <c:v>2.76645076967475</c:v>
                </c:pt>
                <c:pt idx="5167">
                  <c:v>1.8507773169022801</c:v>
                </c:pt>
                <c:pt idx="5168">
                  <c:v>1.7977976920846801</c:v>
                </c:pt>
                <c:pt idx="5169">
                  <c:v>1.2354513132106799</c:v>
                </c:pt>
                <c:pt idx="5170">
                  <c:v>0.74326592240866296</c:v>
                </c:pt>
                <c:pt idx="5171">
                  <c:v>1.1111068406597999</c:v>
                </c:pt>
                <c:pt idx="5172">
                  <c:v>1.2387880962037101</c:v>
                </c:pt>
                <c:pt idx="5173">
                  <c:v>0.63542655516511104</c:v>
                </c:pt>
                <c:pt idx="5174">
                  <c:v>0.39835023010536802</c:v>
                </c:pt>
                <c:pt idx="5175">
                  <c:v>0.37387736657091197</c:v>
                </c:pt>
                <c:pt idx="5176">
                  <c:v>0.54048469112270003</c:v>
                </c:pt>
                <c:pt idx="5177">
                  <c:v>0.73586247744126798</c:v>
                </c:pt>
                <c:pt idx="5178">
                  <c:v>1.16652173922563</c:v>
                </c:pt>
                <c:pt idx="5179">
                  <c:v>1.74719983528616</c:v>
                </c:pt>
                <c:pt idx="5180">
                  <c:v>2.14757589723227</c:v>
                </c:pt>
                <c:pt idx="5181">
                  <c:v>1.62264505145303</c:v>
                </c:pt>
                <c:pt idx="5182">
                  <c:v>1.41106908371383</c:v>
                </c:pt>
                <c:pt idx="5183">
                  <c:v>1.32789908639249</c:v>
                </c:pt>
                <c:pt idx="5184">
                  <c:v>1.1036062479639199</c:v>
                </c:pt>
                <c:pt idx="5185">
                  <c:v>0.93987586964290104</c:v>
                </c:pt>
                <c:pt idx="5186">
                  <c:v>0.84362076157003196</c:v>
                </c:pt>
                <c:pt idx="5187">
                  <c:v>0.67780784768693803</c:v>
                </c:pt>
                <c:pt idx="5188">
                  <c:v>0.36854111471177797</c:v>
                </c:pt>
                <c:pt idx="5189">
                  <c:v>0.21619361858297301</c:v>
                </c:pt>
                <c:pt idx="5190">
                  <c:v>0.31264496749028298</c:v>
                </c:pt>
                <c:pt idx="5191">
                  <c:v>0.26785585643028198</c:v>
                </c:pt>
                <c:pt idx="5192">
                  <c:v>0.18721155969650999</c:v>
                </c:pt>
                <c:pt idx="5193">
                  <c:v>0.23053719274121501</c:v>
                </c:pt>
                <c:pt idx="5194">
                  <c:v>2.0675055363691301</c:v>
                </c:pt>
                <c:pt idx="5195">
                  <c:v>2.2653398654305699</c:v>
                </c:pt>
                <c:pt idx="5196">
                  <c:v>2.94253584040331</c:v>
                </c:pt>
                <c:pt idx="5197">
                  <c:v>3.3531143178504998</c:v>
                </c:pt>
                <c:pt idx="5198">
                  <c:v>3.0590530416964001</c:v>
                </c:pt>
                <c:pt idx="5199">
                  <c:v>2.6547251859657699</c:v>
                </c:pt>
                <c:pt idx="5200">
                  <c:v>2.07929855963111</c:v>
                </c:pt>
                <c:pt idx="5201">
                  <c:v>2.0038191713612798</c:v>
                </c:pt>
                <c:pt idx="5202">
                  <c:v>1.72803550248425</c:v>
                </c:pt>
                <c:pt idx="5203">
                  <c:v>0.76410192181802505</c:v>
                </c:pt>
                <c:pt idx="5204">
                  <c:v>1.1509404586810701</c:v>
                </c:pt>
                <c:pt idx="5205">
                  <c:v>1.0437112448972701</c:v>
                </c:pt>
                <c:pt idx="5206">
                  <c:v>0.671325172835043</c:v>
                </c:pt>
                <c:pt idx="5207">
                  <c:v>0.31819287505850902</c:v>
                </c:pt>
                <c:pt idx="5208">
                  <c:v>0.31865570182879199</c:v>
                </c:pt>
                <c:pt idx="5209">
                  <c:v>0.49831924915459602</c:v>
                </c:pt>
                <c:pt idx="5210">
                  <c:v>0.42304183219747898</c:v>
                </c:pt>
                <c:pt idx="5211">
                  <c:v>0.69590516430545302</c:v>
                </c:pt>
                <c:pt idx="5212">
                  <c:v>1.18827735855102</c:v>
                </c:pt>
                <c:pt idx="5213">
                  <c:v>2.1715106487109401</c:v>
                </c:pt>
                <c:pt idx="5214">
                  <c:v>2.4166032873523098</c:v>
                </c:pt>
                <c:pt idx="5215">
                  <c:v>1.5158326492921299</c:v>
                </c:pt>
                <c:pt idx="5216">
                  <c:v>1.4005087871894999</c:v>
                </c:pt>
                <c:pt idx="5217">
                  <c:v>1.3873419991800899</c:v>
                </c:pt>
                <c:pt idx="5218">
                  <c:v>1.2001634547048201</c:v>
                </c:pt>
                <c:pt idx="5219">
                  <c:v>0.99599413241293699</c:v>
                </c:pt>
                <c:pt idx="5220">
                  <c:v>0.76711545369781198</c:v>
                </c:pt>
                <c:pt idx="5221">
                  <c:v>0.52156032390606599</c:v>
                </c:pt>
                <c:pt idx="5222">
                  <c:v>0.32149828804987401</c:v>
                </c:pt>
                <c:pt idx="5223">
                  <c:v>0.26453972766864298</c:v>
                </c:pt>
                <c:pt idx="5224">
                  <c:v>0.210182112514362</c:v>
                </c:pt>
                <c:pt idx="5225">
                  <c:v>0.307543672979953</c:v>
                </c:pt>
                <c:pt idx="5226">
                  <c:v>0.35354171480038998</c:v>
                </c:pt>
                <c:pt idx="5227">
                  <c:v>0.87842316350890903</c:v>
                </c:pt>
                <c:pt idx="5228">
                  <c:v>2.7568964874768098</c:v>
                </c:pt>
                <c:pt idx="5229">
                  <c:v>2.6140739334314902</c:v>
                </c:pt>
                <c:pt idx="5230">
                  <c:v>2.5810365766416399</c:v>
                </c:pt>
                <c:pt idx="5231">
                  <c:v>2.07902322907514</c:v>
                </c:pt>
                <c:pt idx="5232">
                  <c:v>2.4074081322796101</c:v>
                </c:pt>
                <c:pt idx="5233">
                  <c:v>2.9875186419805</c:v>
                </c:pt>
                <c:pt idx="5234">
                  <c:v>2.9937539211608599</c:v>
                </c:pt>
                <c:pt idx="5235">
                  <c:v>2.2550015548433699</c:v>
                </c:pt>
                <c:pt idx="5236">
                  <c:v>1.71828339766117</c:v>
                </c:pt>
                <c:pt idx="5237">
                  <c:v>0.89991924148947899</c:v>
                </c:pt>
                <c:pt idx="5238">
                  <c:v>0.82624698276665398</c:v>
                </c:pt>
                <c:pt idx="5239">
                  <c:v>1.6758632138826199</c:v>
                </c:pt>
                <c:pt idx="5240">
                  <c:v>0.878836510080231</c:v>
                </c:pt>
                <c:pt idx="5241">
                  <c:v>0.82663515357925599</c:v>
                </c:pt>
                <c:pt idx="5242">
                  <c:v>0.41506941139645498</c:v>
                </c:pt>
                <c:pt idx="5243">
                  <c:v>0.32615285430914098</c:v>
                </c:pt>
                <c:pt idx="5244">
                  <c:v>0.493600553084172</c:v>
                </c:pt>
                <c:pt idx="5245">
                  <c:v>0.82979302229531904</c:v>
                </c:pt>
                <c:pt idx="5246">
                  <c:v>1.41878389705163</c:v>
                </c:pt>
                <c:pt idx="5247">
                  <c:v>2.3524997674288901</c:v>
                </c:pt>
                <c:pt idx="5248">
                  <c:v>2.4331263296711501</c:v>
                </c:pt>
                <c:pt idx="5249">
                  <c:v>1.7140894227705901</c:v>
                </c:pt>
                <c:pt idx="5250">
                  <c:v>1.57969088312207</c:v>
                </c:pt>
                <c:pt idx="5251">
                  <c:v>1.4154671493270301</c:v>
                </c:pt>
                <c:pt idx="5252">
                  <c:v>1.0994736688620601</c:v>
                </c:pt>
                <c:pt idx="5253">
                  <c:v>0.97289225769043897</c:v>
                </c:pt>
                <c:pt idx="5254">
                  <c:v>0.79525343547135996</c:v>
                </c:pt>
                <c:pt idx="5255">
                  <c:v>0.56899364977212197</c:v>
                </c:pt>
                <c:pt idx="5256">
                  <c:v>0.40600846645605798</c:v>
                </c:pt>
                <c:pt idx="5257">
                  <c:v>0.51177126826835395</c:v>
                </c:pt>
                <c:pt idx="5258">
                  <c:v>0.37503903651353399</c:v>
                </c:pt>
                <c:pt idx="5259">
                  <c:v>0.239360342822281</c:v>
                </c:pt>
                <c:pt idx="5260">
                  <c:v>0.353139597553149</c:v>
                </c:pt>
                <c:pt idx="5261">
                  <c:v>0.82293069167032495</c:v>
                </c:pt>
                <c:pt idx="5262">
                  <c:v>3.26327699905494</c:v>
                </c:pt>
                <c:pt idx="5263">
                  <c:v>1.50702956293299</c:v>
                </c:pt>
                <c:pt idx="5264">
                  <c:v>2.5799657425287599</c:v>
                </c:pt>
                <c:pt idx="5265">
                  <c:v>3.3550754109679901</c:v>
                </c:pt>
                <c:pt idx="5266">
                  <c:v>4.2811005327748397</c:v>
                </c:pt>
                <c:pt idx="5267">
                  <c:v>2.7355582904617499</c:v>
                </c:pt>
                <c:pt idx="5268">
                  <c:v>1.9439610749408001</c:v>
                </c:pt>
                <c:pt idx="5269">
                  <c:v>1.59705156893164</c:v>
                </c:pt>
                <c:pt idx="5270">
                  <c:v>1.7151935066819699</c:v>
                </c:pt>
                <c:pt idx="5271">
                  <c:v>0.87787226851461697</c:v>
                </c:pt>
                <c:pt idx="5272">
                  <c:v>0.549905628680049</c:v>
                </c:pt>
                <c:pt idx="5273">
                  <c:v>1.0792063947480099</c:v>
                </c:pt>
                <c:pt idx="5274">
                  <c:v>0.60765238226226004</c:v>
                </c:pt>
                <c:pt idx="5275">
                  <c:v>0.30548580428065703</c:v>
                </c:pt>
                <c:pt idx="5276">
                  <c:v>0.35669674230920601</c:v>
                </c:pt>
                <c:pt idx="5277">
                  <c:v>0.34038761154895197</c:v>
                </c:pt>
                <c:pt idx="5278">
                  <c:v>0.51347121958781705</c:v>
                </c:pt>
                <c:pt idx="5279">
                  <c:v>1.0253224206663001</c:v>
                </c:pt>
                <c:pt idx="5280">
                  <c:v>1.6188131709873099</c:v>
                </c:pt>
                <c:pt idx="5281">
                  <c:v>2.44340553517319</c:v>
                </c:pt>
                <c:pt idx="5282">
                  <c:v>2.08391250322896</c:v>
                </c:pt>
                <c:pt idx="5283">
                  <c:v>1.3659689009088001</c:v>
                </c:pt>
                <c:pt idx="5284">
                  <c:v>1.6446410713605599</c:v>
                </c:pt>
                <c:pt idx="5285">
                  <c:v>1.54122456161716</c:v>
                </c:pt>
                <c:pt idx="5286">
                  <c:v>1.27722231847279</c:v>
                </c:pt>
                <c:pt idx="5287">
                  <c:v>1.0505869506299801</c:v>
                </c:pt>
                <c:pt idx="5288">
                  <c:v>0.76253478383677697</c:v>
                </c:pt>
                <c:pt idx="5289">
                  <c:v>0.49392548513920598</c:v>
                </c:pt>
                <c:pt idx="5290">
                  <c:v>0.287095105235182</c:v>
                </c:pt>
                <c:pt idx="5291">
                  <c:v>0.31026617035861298</c:v>
                </c:pt>
                <c:pt idx="5292">
                  <c:v>0.30767825545202199</c:v>
                </c:pt>
                <c:pt idx="5293">
                  <c:v>0.22345090473077101</c:v>
                </c:pt>
                <c:pt idx="5294">
                  <c:v>0.18491056269721301</c:v>
                </c:pt>
                <c:pt idx="5295">
                  <c:v>0.51389126768704696</c:v>
                </c:pt>
                <c:pt idx="5296">
                  <c:v>1.5842069094625899</c:v>
                </c:pt>
                <c:pt idx="5297">
                  <c:v>2.3309453821636401</c:v>
                </c:pt>
                <c:pt idx="5298">
                  <c:v>2.5459757555982301</c:v>
                </c:pt>
                <c:pt idx="5299">
                  <c:v>2.1071876356971599</c:v>
                </c:pt>
                <c:pt idx="5300">
                  <c:v>2.0116622382942402</c:v>
                </c:pt>
                <c:pt idx="5301">
                  <c:v>2.4855766049498502</c:v>
                </c:pt>
                <c:pt idx="5302">
                  <c:v>2.7952518623490801</c:v>
                </c:pt>
                <c:pt idx="5303">
                  <c:v>2.3793913043642099</c:v>
                </c:pt>
                <c:pt idx="5304">
                  <c:v>1.9253425080034501</c:v>
                </c:pt>
                <c:pt idx="5305">
                  <c:v>1.85218729524149</c:v>
                </c:pt>
                <c:pt idx="5306">
                  <c:v>1.10988974915935</c:v>
                </c:pt>
                <c:pt idx="5307">
                  <c:v>0.50633428725102103</c:v>
                </c:pt>
                <c:pt idx="5308">
                  <c:v>1.21593803131739</c:v>
                </c:pt>
                <c:pt idx="5309">
                  <c:v>0.84706854202773896</c:v>
                </c:pt>
                <c:pt idx="5310">
                  <c:v>0.57112604558801205</c:v>
                </c:pt>
                <c:pt idx="5311">
                  <c:v>0.563135438026235</c:v>
                </c:pt>
                <c:pt idx="5312">
                  <c:v>0.55503994448688099</c:v>
                </c:pt>
                <c:pt idx="5313">
                  <c:v>0.53711793748952397</c:v>
                </c:pt>
                <c:pt idx="5314">
                  <c:v>0.91070199036402699</c:v>
                </c:pt>
                <c:pt idx="5315">
                  <c:v>1.8837306611731901</c:v>
                </c:pt>
                <c:pt idx="5316">
                  <c:v>2.2287864928449301</c:v>
                </c:pt>
                <c:pt idx="5317">
                  <c:v>1.65575159080612</c:v>
                </c:pt>
                <c:pt idx="5318">
                  <c:v>1.7187116186728399</c:v>
                </c:pt>
                <c:pt idx="5319">
                  <c:v>1.61729875761221</c:v>
                </c:pt>
                <c:pt idx="5320">
                  <c:v>1.3761179399524599</c:v>
                </c:pt>
                <c:pt idx="5321">
                  <c:v>1.2049164155284799</c:v>
                </c:pt>
                <c:pt idx="5322">
                  <c:v>1.2061234696083101</c:v>
                </c:pt>
                <c:pt idx="5323">
                  <c:v>0.84622262545798199</c:v>
                </c:pt>
                <c:pt idx="5324">
                  <c:v>0.67890315996171402</c:v>
                </c:pt>
                <c:pt idx="5325">
                  <c:v>0.54259274128023505</c:v>
                </c:pt>
                <c:pt idx="5326">
                  <c:v>0.54735965484587901</c:v>
                </c:pt>
                <c:pt idx="5327">
                  <c:v>0.34583556177611302</c:v>
                </c:pt>
                <c:pt idx="5328">
                  <c:v>0.33925936916023403</c:v>
                </c:pt>
                <c:pt idx="5329">
                  <c:v>0.70071489239846996</c:v>
                </c:pt>
                <c:pt idx="5330">
                  <c:v>0.601394700167037</c:v>
                </c:pt>
                <c:pt idx="5331">
                  <c:v>1.0444174129111401</c:v>
                </c:pt>
                <c:pt idx="5332">
                  <c:v>1.7707573448120999</c:v>
                </c:pt>
                <c:pt idx="5333">
                  <c:v>2.6205965692387698</c:v>
                </c:pt>
                <c:pt idx="5334">
                  <c:v>2.21139384214707</c:v>
                </c:pt>
                <c:pt idx="5335">
                  <c:v>2.5943411220550798</c:v>
                </c:pt>
                <c:pt idx="5336">
                  <c:v>2.33623886769012</c:v>
                </c:pt>
                <c:pt idx="5337">
                  <c:v>2.47589900280625</c:v>
                </c:pt>
                <c:pt idx="5338">
                  <c:v>2.2651865406738598</c:v>
                </c:pt>
                <c:pt idx="5339">
                  <c:v>1.0837361522681599</c:v>
                </c:pt>
                <c:pt idx="5340">
                  <c:v>0.64546727776781998</c:v>
                </c:pt>
                <c:pt idx="5341">
                  <c:v>0.53993977089393996</c:v>
                </c:pt>
                <c:pt idx="5342">
                  <c:v>0.75589428585417995</c:v>
                </c:pt>
                <c:pt idx="5343">
                  <c:v>0.79270662364395605</c:v>
                </c:pt>
                <c:pt idx="5344">
                  <c:v>0.67884797518737605</c:v>
                </c:pt>
                <c:pt idx="5345">
                  <c:v>0.61480131852900199</c:v>
                </c:pt>
                <c:pt idx="5346">
                  <c:v>0.59386466408517702</c:v>
                </c:pt>
                <c:pt idx="5347">
                  <c:v>0.30682522065501699</c:v>
                </c:pt>
                <c:pt idx="5348">
                  <c:v>0.82065709031421896</c:v>
                </c:pt>
                <c:pt idx="5349">
                  <c:v>1.0190193490022601</c:v>
                </c:pt>
                <c:pt idx="5350">
                  <c:v>1.3976969584405601</c:v>
                </c:pt>
                <c:pt idx="5351">
                  <c:v>1.3549957084603601</c:v>
                </c:pt>
                <c:pt idx="5352">
                  <c:v>2.3076177271673499</c:v>
                </c:pt>
                <c:pt idx="5353">
                  <c:v>2.3986583197696199</c:v>
                </c:pt>
                <c:pt idx="5354">
                  <c:v>2.18646357066863</c:v>
                </c:pt>
                <c:pt idx="5355">
                  <c:v>1.4922938228368401</c:v>
                </c:pt>
                <c:pt idx="5356">
                  <c:v>1.05641411752683</c:v>
                </c:pt>
                <c:pt idx="5357">
                  <c:v>1.0145115312513699</c:v>
                </c:pt>
                <c:pt idx="5358">
                  <c:v>0.54157671323737699</c:v>
                </c:pt>
                <c:pt idx="5359">
                  <c:v>0.13467962973293299</c:v>
                </c:pt>
                <c:pt idx="5360">
                  <c:v>0.30642281129348098</c:v>
                </c:pt>
                <c:pt idx="5361">
                  <c:v>0.31892830655964</c:v>
                </c:pt>
                <c:pt idx="5362">
                  <c:v>0.29357875669230599</c:v>
                </c:pt>
                <c:pt idx="5363">
                  <c:v>0.38117724008786302</c:v>
                </c:pt>
                <c:pt idx="5364">
                  <c:v>0.54540089330784902</c:v>
                </c:pt>
                <c:pt idx="5365">
                  <c:v>0.54624910121024495</c:v>
                </c:pt>
                <c:pt idx="5366">
                  <c:v>1.6138462847972901</c:v>
                </c:pt>
                <c:pt idx="5367">
                  <c:v>2.2840925108210901</c:v>
                </c:pt>
                <c:pt idx="5368">
                  <c:v>2.0271995745582099</c:v>
                </c:pt>
                <c:pt idx="5369">
                  <c:v>2.7065569300003598</c:v>
                </c:pt>
                <c:pt idx="5370">
                  <c:v>3.04124743646961</c:v>
                </c:pt>
                <c:pt idx="5371">
                  <c:v>2.76243595232632</c:v>
                </c:pt>
                <c:pt idx="5372">
                  <c:v>2.2905160102182198</c:v>
                </c:pt>
                <c:pt idx="5373">
                  <c:v>1.5534652658621</c:v>
                </c:pt>
                <c:pt idx="5374">
                  <c:v>1.05274540399329</c:v>
                </c:pt>
                <c:pt idx="5375">
                  <c:v>0.55928746709630495</c:v>
                </c:pt>
                <c:pt idx="5376">
                  <c:v>0.39177942969226998</c:v>
                </c:pt>
                <c:pt idx="5377">
                  <c:v>0.63234937586195195</c:v>
                </c:pt>
                <c:pt idx="5378">
                  <c:v>0.66554741213755797</c:v>
                </c:pt>
                <c:pt idx="5379">
                  <c:v>0.53889897631745398</c:v>
                </c:pt>
                <c:pt idx="5380">
                  <c:v>0.428639913435508</c:v>
                </c:pt>
                <c:pt idx="5381">
                  <c:v>0.315715899626547</c:v>
                </c:pt>
                <c:pt idx="5382">
                  <c:v>0.50499284623249896</c:v>
                </c:pt>
                <c:pt idx="5383">
                  <c:v>0.66643995175559501</c:v>
                </c:pt>
                <c:pt idx="5384">
                  <c:v>0.98819007982776297</c:v>
                </c:pt>
                <c:pt idx="5385">
                  <c:v>1.65180319450169</c:v>
                </c:pt>
                <c:pt idx="5386">
                  <c:v>2.0210338035525299</c:v>
                </c:pt>
                <c:pt idx="5387">
                  <c:v>2.4736991912591102</c:v>
                </c:pt>
                <c:pt idx="5388">
                  <c:v>2.1430523974984799</c:v>
                </c:pt>
                <c:pt idx="5389">
                  <c:v>2.0925274195811601</c:v>
                </c:pt>
                <c:pt idx="5390">
                  <c:v>1.5286762781508101</c:v>
                </c:pt>
                <c:pt idx="5391">
                  <c:v>1.1103243202506199</c:v>
                </c:pt>
                <c:pt idx="5392">
                  <c:v>0.71504530937137101</c:v>
                </c:pt>
                <c:pt idx="5393">
                  <c:v>0.42030495697647902</c:v>
                </c:pt>
                <c:pt idx="5394">
                  <c:v>0.22691810687778999</c:v>
                </c:pt>
                <c:pt idx="5395">
                  <c:v>0.33489701086901302</c:v>
                </c:pt>
                <c:pt idx="5396">
                  <c:v>0.117960357056937</c:v>
                </c:pt>
                <c:pt idx="5397">
                  <c:v>0.401958110465506</c:v>
                </c:pt>
                <c:pt idx="5398">
                  <c:v>0.42259123577755398</c:v>
                </c:pt>
                <c:pt idx="5399">
                  <c:v>0.52750229452486697</c:v>
                </c:pt>
                <c:pt idx="5400">
                  <c:v>0.68397287546948804</c:v>
                </c:pt>
                <c:pt idx="5401">
                  <c:v>1.3526105575704299</c:v>
                </c:pt>
                <c:pt idx="5402">
                  <c:v>1.4825205234643499</c:v>
                </c:pt>
                <c:pt idx="5403">
                  <c:v>1.33969362616757</c:v>
                </c:pt>
                <c:pt idx="5404">
                  <c:v>1.95365344429917</c:v>
                </c:pt>
                <c:pt idx="5405">
                  <c:v>2.39912606164703</c:v>
                </c:pt>
                <c:pt idx="5406">
                  <c:v>2.9673500019129899</c:v>
                </c:pt>
                <c:pt idx="5407">
                  <c:v>3.01781347927303</c:v>
                </c:pt>
                <c:pt idx="5408">
                  <c:v>2.3571236017678401</c:v>
                </c:pt>
                <c:pt idx="5409">
                  <c:v>1.62608398437289</c:v>
                </c:pt>
                <c:pt idx="5410">
                  <c:v>0.87471232799703902</c:v>
                </c:pt>
                <c:pt idx="5411">
                  <c:v>0.68313392789042504</c:v>
                </c:pt>
                <c:pt idx="5412">
                  <c:v>0.82959363364782401</c:v>
                </c:pt>
                <c:pt idx="5413">
                  <c:v>0.52497055594194997</c:v>
                </c:pt>
                <c:pt idx="5414">
                  <c:v>0.34417609541338001</c:v>
                </c:pt>
                <c:pt idx="5415">
                  <c:v>0.29249602057122098</c:v>
                </c:pt>
                <c:pt idx="5416">
                  <c:v>0.20633632519021</c:v>
                </c:pt>
                <c:pt idx="5417">
                  <c:v>0.46444557284680799</c:v>
                </c:pt>
                <c:pt idx="5418">
                  <c:v>0.805306585798229</c:v>
                </c:pt>
                <c:pt idx="5419">
                  <c:v>1.4106724020165</c:v>
                </c:pt>
                <c:pt idx="5420">
                  <c:v>2.18583848032626</c:v>
                </c:pt>
                <c:pt idx="5421">
                  <c:v>3.3030917088390099</c:v>
                </c:pt>
                <c:pt idx="5422">
                  <c:v>1.8476829196604601</c:v>
                </c:pt>
                <c:pt idx="5423">
                  <c:v>1.2545090466736399</c:v>
                </c:pt>
                <c:pt idx="5424">
                  <c:v>1.10912676210612</c:v>
                </c:pt>
                <c:pt idx="5425">
                  <c:v>0.92336539077117297</c:v>
                </c:pt>
                <c:pt idx="5426">
                  <c:v>0.77494223831586295</c:v>
                </c:pt>
                <c:pt idx="5427">
                  <c:v>0.58018118305663802</c:v>
                </c:pt>
                <c:pt idx="5428">
                  <c:v>0.459829256419163</c:v>
                </c:pt>
                <c:pt idx="5429">
                  <c:v>0.40356727444380303</c:v>
                </c:pt>
                <c:pt idx="5430">
                  <c:v>0.31261562253668601</c:v>
                </c:pt>
                <c:pt idx="5431">
                  <c:v>0.20844941172620299</c:v>
                </c:pt>
                <c:pt idx="5432">
                  <c:v>0.18450176728421899</c:v>
                </c:pt>
                <c:pt idx="5433">
                  <c:v>0.64890674916277502</c:v>
                </c:pt>
                <c:pt idx="5434">
                  <c:v>1.2548037508447301</c:v>
                </c:pt>
                <c:pt idx="5435">
                  <c:v>0.67290859295300998</c:v>
                </c:pt>
                <c:pt idx="5436">
                  <c:v>0.99390194689315303</c:v>
                </c:pt>
                <c:pt idx="5437">
                  <c:v>2.4684069265599198</c:v>
                </c:pt>
                <c:pt idx="5438">
                  <c:v>3.5545082689346801</c:v>
                </c:pt>
                <c:pt idx="5439">
                  <c:v>4.14737653297479</c:v>
                </c:pt>
                <c:pt idx="5440">
                  <c:v>3.7128772358165798</c:v>
                </c:pt>
                <c:pt idx="5441">
                  <c:v>2.0975999870695099</c:v>
                </c:pt>
                <c:pt idx="5442">
                  <c:v>1.6359519684996899</c:v>
                </c:pt>
                <c:pt idx="5443">
                  <c:v>1.1109056834106099</c:v>
                </c:pt>
                <c:pt idx="5444">
                  <c:v>0.65085365317635002</c:v>
                </c:pt>
                <c:pt idx="5445">
                  <c:v>0.72673933282092296</c:v>
                </c:pt>
                <c:pt idx="5446">
                  <c:v>0.88669080684249801</c:v>
                </c:pt>
                <c:pt idx="5447">
                  <c:v>0.57117394950837896</c:v>
                </c:pt>
                <c:pt idx="5448">
                  <c:v>0.34302983865109998</c:v>
                </c:pt>
                <c:pt idx="5449">
                  <c:v>0.36578068857308499</c:v>
                </c:pt>
                <c:pt idx="5450">
                  <c:v>0.56653488137095298</c:v>
                </c:pt>
                <c:pt idx="5451">
                  <c:v>0.78578113368227398</c:v>
                </c:pt>
                <c:pt idx="5452">
                  <c:v>1.0811448305944</c:v>
                </c:pt>
                <c:pt idx="5453">
                  <c:v>1.4459839089938</c:v>
                </c:pt>
                <c:pt idx="5454">
                  <c:v>2.2799869527736298</c:v>
                </c:pt>
                <c:pt idx="5455">
                  <c:v>1.6422043256818</c:v>
                </c:pt>
                <c:pt idx="5456">
                  <c:v>1.3154445830186099</c:v>
                </c:pt>
                <c:pt idx="5457">
                  <c:v>1.3799290581939301</c:v>
                </c:pt>
                <c:pt idx="5458">
                  <c:v>1.3313808306949599</c:v>
                </c:pt>
                <c:pt idx="5459">
                  <c:v>1.2210754884502399</c:v>
                </c:pt>
                <c:pt idx="5460">
                  <c:v>1.0447868988195601</c:v>
                </c:pt>
                <c:pt idx="5461">
                  <c:v>0.76859308245716096</c:v>
                </c:pt>
                <c:pt idx="5462">
                  <c:v>0.47087781344420998</c:v>
                </c:pt>
                <c:pt idx="5463">
                  <c:v>0.15652103915768001</c:v>
                </c:pt>
                <c:pt idx="5464">
                  <c:v>0.24025705530743499</c:v>
                </c:pt>
                <c:pt idx="5465">
                  <c:v>0.24339872905173501</c:v>
                </c:pt>
                <c:pt idx="5466">
                  <c:v>0.233719433156509</c:v>
                </c:pt>
                <c:pt idx="5467">
                  <c:v>0.47816778995662201</c:v>
                </c:pt>
                <c:pt idx="5468">
                  <c:v>1.5076648664308701</c:v>
                </c:pt>
                <c:pt idx="5469">
                  <c:v>1.5973162209371701</c:v>
                </c:pt>
                <c:pt idx="5470">
                  <c:v>2.0049403257129601</c:v>
                </c:pt>
                <c:pt idx="5471">
                  <c:v>3.0877438421658301</c:v>
                </c:pt>
                <c:pt idx="5472">
                  <c:v>3.4747856315079302</c:v>
                </c:pt>
                <c:pt idx="5473">
                  <c:v>2.5323306117349702</c:v>
                </c:pt>
                <c:pt idx="5474">
                  <c:v>2.2927154286282501</c:v>
                </c:pt>
                <c:pt idx="5475">
                  <c:v>2.08777005356648</c:v>
                </c:pt>
                <c:pt idx="5476">
                  <c:v>1.5900827815390599</c:v>
                </c:pt>
                <c:pt idx="5477">
                  <c:v>1.06012432611935</c:v>
                </c:pt>
                <c:pt idx="5478">
                  <c:v>0.82738179403888301</c:v>
                </c:pt>
                <c:pt idx="5479">
                  <c:v>0.95861315749524301</c:v>
                </c:pt>
                <c:pt idx="5480">
                  <c:v>0.93365757955258999</c:v>
                </c:pt>
                <c:pt idx="5481">
                  <c:v>0.54161297688386301</c:v>
                </c:pt>
                <c:pt idx="5482">
                  <c:v>0.59706593630770799</c:v>
                </c:pt>
                <c:pt idx="5483">
                  <c:v>0.43714945885703699</c:v>
                </c:pt>
                <c:pt idx="5484">
                  <c:v>0.35716421991851299</c:v>
                </c:pt>
                <c:pt idx="5485">
                  <c:v>0.38507966422936402</c:v>
                </c:pt>
                <c:pt idx="5486">
                  <c:v>0.79886428321398895</c:v>
                </c:pt>
                <c:pt idx="5487">
                  <c:v>1.40950627280229</c:v>
                </c:pt>
                <c:pt idx="5488">
                  <c:v>2.2698725767421402</c:v>
                </c:pt>
                <c:pt idx="5489">
                  <c:v>2.7059825649174098</c:v>
                </c:pt>
                <c:pt idx="5490">
                  <c:v>1.3666991411067799</c:v>
                </c:pt>
                <c:pt idx="5491">
                  <c:v>1.3016276154945401</c:v>
                </c:pt>
                <c:pt idx="5492">
                  <c:v>1.2364652684058699</c:v>
                </c:pt>
                <c:pt idx="5493">
                  <c:v>1.0908770581756699</c:v>
                </c:pt>
                <c:pt idx="5494">
                  <c:v>0.89104350611852801</c:v>
                </c:pt>
                <c:pt idx="5495">
                  <c:v>0.63862770051415696</c:v>
                </c:pt>
                <c:pt idx="5496">
                  <c:v>0.41955587747998502</c:v>
                </c:pt>
                <c:pt idx="5497">
                  <c:v>0.19990470145797001</c:v>
                </c:pt>
                <c:pt idx="5498">
                  <c:v>0.186378150771489</c:v>
                </c:pt>
                <c:pt idx="5499">
                  <c:v>0.25255766894909398</c:v>
                </c:pt>
                <c:pt idx="5500">
                  <c:v>0.25493242146106099</c:v>
                </c:pt>
                <c:pt idx="5501">
                  <c:v>0.25752478657014699</c:v>
                </c:pt>
                <c:pt idx="5502">
                  <c:v>0.77422111593846399</c:v>
                </c:pt>
                <c:pt idx="5503">
                  <c:v>2.3990360088408398</c:v>
                </c:pt>
                <c:pt idx="5504">
                  <c:v>1.88450250445734</c:v>
                </c:pt>
                <c:pt idx="5505">
                  <c:v>2.5619894220646202</c:v>
                </c:pt>
                <c:pt idx="5506">
                  <c:v>2.97671073863249</c:v>
                </c:pt>
                <c:pt idx="5507">
                  <c:v>3.4698073360814998</c:v>
                </c:pt>
                <c:pt idx="5508">
                  <c:v>2.78372924035672</c:v>
                </c:pt>
                <c:pt idx="5509">
                  <c:v>1.8770029747922601</c:v>
                </c:pt>
                <c:pt idx="5510">
                  <c:v>1.4868712237144099</c:v>
                </c:pt>
                <c:pt idx="5511">
                  <c:v>1.18749934090845</c:v>
                </c:pt>
                <c:pt idx="5512">
                  <c:v>0.82516730225936596</c:v>
                </c:pt>
                <c:pt idx="5513">
                  <c:v>0.77046919869064201</c:v>
                </c:pt>
                <c:pt idx="5514">
                  <c:v>0.97294701849741005</c:v>
                </c:pt>
                <c:pt idx="5515">
                  <c:v>0.81450945314894896</c:v>
                </c:pt>
                <c:pt idx="5516">
                  <c:v>0.51436392761837402</c:v>
                </c:pt>
                <c:pt idx="5517">
                  <c:v>0.57203869130855101</c:v>
                </c:pt>
                <c:pt idx="5518">
                  <c:v>0.55347485640542005</c:v>
                </c:pt>
                <c:pt idx="5519">
                  <c:v>0.48805050069946698</c:v>
                </c:pt>
                <c:pt idx="5520">
                  <c:v>0.84366831955218002</c:v>
                </c:pt>
                <c:pt idx="5521">
                  <c:v>1.39256843500562</c:v>
                </c:pt>
                <c:pt idx="5522">
                  <c:v>2.1727162106170201</c:v>
                </c:pt>
                <c:pt idx="5523">
                  <c:v>2.2065731394424701</c:v>
                </c:pt>
                <c:pt idx="5524">
                  <c:v>1.35998980047131</c:v>
                </c:pt>
                <c:pt idx="5525">
                  <c:v>1.34705311678716</c:v>
                </c:pt>
                <c:pt idx="5526">
                  <c:v>1.3022197412468399</c:v>
                </c:pt>
                <c:pt idx="5527">
                  <c:v>1.1281793483311999</c:v>
                </c:pt>
                <c:pt idx="5528">
                  <c:v>0.92507403681218903</c:v>
                </c:pt>
                <c:pt idx="5529">
                  <c:v>0.68992758546241695</c:v>
                </c:pt>
                <c:pt idx="5530">
                  <c:v>0.45374066546651998</c:v>
                </c:pt>
                <c:pt idx="5531">
                  <c:v>0.27430912338819502</c:v>
                </c:pt>
                <c:pt idx="5532">
                  <c:v>0.32743326913739201</c:v>
                </c:pt>
                <c:pt idx="5533">
                  <c:v>0.39621042401481599</c:v>
                </c:pt>
                <c:pt idx="5534">
                  <c:v>0.33441759787577002</c:v>
                </c:pt>
                <c:pt idx="5535">
                  <c:v>0.32013861413612699</c:v>
                </c:pt>
                <c:pt idx="5536">
                  <c:v>0.88311716953810804</c:v>
                </c:pt>
                <c:pt idx="5537">
                  <c:v>2.5649008158308999</c:v>
                </c:pt>
                <c:pt idx="5538">
                  <c:v>1.6474790928318299</c:v>
                </c:pt>
                <c:pt idx="5539">
                  <c:v>2.2249420904428101</c:v>
                </c:pt>
                <c:pt idx="5540">
                  <c:v>3.0183727661786599</c:v>
                </c:pt>
                <c:pt idx="5541">
                  <c:v>2.76449287580453</c:v>
                </c:pt>
                <c:pt idx="5542">
                  <c:v>2.7430670363532901</c:v>
                </c:pt>
                <c:pt idx="5543">
                  <c:v>2.4732709284372798</c:v>
                </c:pt>
                <c:pt idx="5544">
                  <c:v>2.0642364253059799</c:v>
                </c:pt>
                <c:pt idx="5545">
                  <c:v>1.5148007975823099</c:v>
                </c:pt>
                <c:pt idx="5546">
                  <c:v>0.94466913329747304</c:v>
                </c:pt>
                <c:pt idx="5547">
                  <c:v>0.84548318849637705</c:v>
                </c:pt>
                <c:pt idx="5548">
                  <c:v>1.0560697088256099</c:v>
                </c:pt>
                <c:pt idx="5549">
                  <c:v>0.85593856641759003</c:v>
                </c:pt>
                <c:pt idx="5550">
                  <c:v>0.64123177926628105</c:v>
                </c:pt>
                <c:pt idx="5551">
                  <c:v>0.633471002611801</c:v>
                </c:pt>
                <c:pt idx="5552">
                  <c:v>0.615740421733867</c:v>
                </c:pt>
                <c:pt idx="5553">
                  <c:v>0.551607136256412</c:v>
                </c:pt>
                <c:pt idx="5554">
                  <c:v>0.73423043264291399</c:v>
                </c:pt>
                <c:pt idx="5555">
                  <c:v>1.24912715277589</c:v>
                </c:pt>
                <c:pt idx="5556">
                  <c:v>1.8612101455818999</c:v>
                </c:pt>
                <c:pt idx="5557">
                  <c:v>2.3865009030723199</c:v>
                </c:pt>
                <c:pt idx="5558">
                  <c:v>1.2932286859662501</c:v>
                </c:pt>
                <c:pt idx="5559">
                  <c:v>1.08212249477127</c:v>
                </c:pt>
                <c:pt idx="5560">
                  <c:v>1.2021309453038</c:v>
                </c:pt>
                <c:pt idx="5561">
                  <c:v>1.1692592590614801</c:v>
                </c:pt>
                <c:pt idx="5562">
                  <c:v>1.11374415024008</c:v>
                </c:pt>
                <c:pt idx="5563">
                  <c:v>0.96146722576019195</c:v>
                </c:pt>
                <c:pt idx="5564">
                  <c:v>0.67216337828388095</c:v>
                </c:pt>
                <c:pt idx="5565">
                  <c:v>0.429203642483379</c:v>
                </c:pt>
                <c:pt idx="5566">
                  <c:v>0.30990471353143401</c:v>
                </c:pt>
                <c:pt idx="5567">
                  <c:v>0.22709600956643899</c:v>
                </c:pt>
                <c:pt idx="5568">
                  <c:v>0.24859443302093501</c:v>
                </c:pt>
                <c:pt idx="5569">
                  <c:v>0.422216379750952</c:v>
                </c:pt>
                <c:pt idx="5570">
                  <c:v>0.58392743319953699</c:v>
                </c:pt>
                <c:pt idx="5571">
                  <c:v>1.7523569787717299</c:v>
                </c:pt>
                <c:pt idx="5572">
                  <c:v>1.9267604425055</c:v>
                </c:pt>
                <c:pt idx="5573">
                  <c:v>2.3493361411705198</c:v>
                </c:pt>
                <c:pt idx="5574">
                  <c:v>2.9451921841301001</c:v>
                </c:pt>
                <c:pt idx="5575">
                  <c:v>3.36253476557388</c:v>
                </c:pt>
                <c:pt idx="5576">
                  <c:v>2.6773697687818498</c:v>
                </c:pt>
                <c:pt idx="5577">
                  <c:v>2.0499004828110601</c:v>
                </c:pt>
                <c:pt idx="5578">
                  <c:v>1.5765073046878</c:v>
                </c:pt>
                <c:pt idx="5579">
                  <c:v>1.4414511183949299</c:v>
                </c:pt>
                <c:pt idx="5580">
                  <c:v>1.16431813730526</c:v>
                </c:pt>
                <c:pt idx="5581">
                  <c:v>0.83135067901217197</c:v>
                </c:pt>
                <c:pt idx="5582">
                  <c:v>0.76074827495696595</c:v>
                </c:pt>
                <c:pt idx="5583">
                  <c:v>0.92887055024152898</c:v>
                </c:pt>
                <c:pt idx="5584">
                  <c:v>0.47806414783060203</c:v>
                </c:pt>
                <c:pt idx="5585">
                  <c:v>0.51637980012680595</c:v>
                </c:pt>
                <c:pt idx="5586">
                  <c:v>0.64118278942669704</c:v>
                </c:pt>
                <c:pt idx="5587">
                  <c:v>0.460295253768709</c:v>
                </c:pt>
                <c:pt idx="5588">
                  <c:v>0.74147204046073101</c:v>
                </c:pt>
                <c:pt idx="5589">
                  <c:v>1.4647244715403001</c:v>
                </c:pt>
                <c:pt idx="5590">
                  <c:v>2.3486235662027699</c:v>
                </c:pt>
                <c:pt idx="5591">
                  <c:v>2.6207321716932501</c:v>
                </c:pt>
                <c:pt idx="5592">
                  <c:v>1.5317124936155599</c:v>
                </c:pt>
                <c:pt idx="5593">
                  <c:v>1.1386381766202101</c:v>
                </c:pt>
                <c:pt idx="5594">
                  <c:v>1.2569884172660499</c:v>
                </c:pt>
                <c:pt idx="5595">
                  <c:v>1.11421897468361</c:v>
                </c:pt>
                <c:pt idx="5596">
                  <c:v>0.90606447303544602</c:v>
                </c:pt>
                <c:pt idx="5597">
                  <c:v>0.68912106759915603</c:v>
                </c:pt>
                <c:pt idx="5598">
                  <c:v>0.44692965943870899</c:v>
                </c:pt>
                <c:pt idx="5599">
                  <c:v>0.31895736976906502</c:v>
                </c:pt>
                <c:pt idx="5600">
                  <c:v>0.14553689949287801</c:v>
                </c:pt>
                <c:pt idx="5601">
                  <c:v>0.15760879062095501</c:v>
                </c:pt>
                <c:pt idx="5602">
                  <c:v>0.30812041076825802</c:v>
                </c:pt>
                <c:pt idx="5603">
                  <c:v>0.410615824310267</c:v>
                </c:pt>
                <c:pt idx="5604">
                  <c:v>0.270108340474707</c:v>
                </c:pt>
                <c:pt idx="5605">
                  <c:v>1.6204238308779</c:v>
                </c:pt>
                <c:pt idx="5606">
                  <c:v>2.4214873049993502</c:v>
                </c:pt>
                <c:pt idx="5607">
                  <c:v>2.67125187118942</c:v>
                </c:pt>
                <c:pt idx="5608">
                  <c:v>2.28909492512346</c:v>
                </c:pt>
                <c:pt idx="5609">
                  <c:v>2.3878977493020899</c:v>
                </c:pt>
                <c:pt idx="5610">
                  <c:v>2.8776042517563098</c:v>
                </c:pt>
                <c:pt idx="5611">
                  <c:v>2.7252350725708001</c:v>
                </c:pt>
                <c:pt idx="5612">
                  <c:v>1.9940944729768899</c:v>
                </c:pt>
                <c:pt idx="5613">
                  <c:v>1.34749549470861</c:v>
                </c:pt>
                <c:pt idx="5614">
                  <c:v>0.91225215102733503</c:v>
                </c:pt>
                <c:pt idx="5615">
                  <c:v>0.67767001272448202</c:v>
                </c:pt>
                <c:pt idx="5616">
                  <c:v>1.05705360885719</c:v>
                </c:pt>
                <c:pt idx="5617">
                  <c:v>1.0187976653124</c:v>
                </c:pt>
                <c:pt idx="5618">
                  <c:v>0.49834595044205998</c:v>
                </c:pt>
                <c:pt idx="5619">
                  <c:v>0.42705675256925701</c:v>
                </c:pt>
                <c:pt idx="5620">
                  <c:v>0.39755217364642798</c:v>
                </c:pt>
                <c:pt idx="5621">
                  <c:v>0.397497262420762</c:v>
                </c:pt>
                <c:pt idx="5622">
                  <c:v>0.66740568113104903</c:v>
                </c:pt>
                <c:pt idx="5623">
                  <c:v>1.13990097517635</c:v>
                </c:pt>
                <c:pt idx="5624">
                  <c:v>1.72521523202556</c:v>
                </c:pt>
                <c:pt idx="5625">
                  <c:v>2.3115286147136498</c:v>
                </c:pt>
                <c:pt idx="5626">
                  <c:v>2.0215645419454198</c:v>
                </c:pt>
                <c:pt idx="5627">
                  <c:v>1.4607221752948101</c:v>
                </c:pt>
                <c:pt idx="5628">
                  <c:v>1.4274071723474699</c:v>
                </c:pt>
                <c:pt idx="5629">
                  <c:v>1.3717530826114399</c:v>
                </c:pt>
                <c:pt idx="5630">
                  <c:v>1.22838611474935</c:v>
                </c:pt>
                <c:pt idx="5631">
                  <c:v>0.99994555541839403</c:v>
                </c:pt>
                <c:pt idx="5632">
                  <c:v>0.63822564396771198</c:v>
                </c:pt>
                <c:pt idx="5633">
                  <c:v>0.28227222083832498</c:v>
                </c:pt>
                <c:pt idx="5634">
                  <c:v>0.15973975936190701</c:v>
                </c:pt>
                <c:pt idx="5635">
                  <c:v>0.11269677173726</c:v>
                </c:pt>
                <c:pt idx="5636">
                  <c:v>0.15296252611342401</c:v>
                </c:pt>
                <c:pt idx="5637">
                  <c:v>0.43409661866570698</c:v>
                </c:pt>
                <c:pt idx="5638">
                  <c:v>1.30324383509879</c:v>
                </c:pt>
                <c:pt idx="5639">
                  <c:v>2.2480758329320198</c:v>
                </c:pt>
                <c:pt idx="5640">
                  <c:v>1.9193325803513099</c:v>
                </c:pt>
                <c:pt idx="5641">
                  <c:v>2.3383082469924701</c:v>
                </c:pt>
                <c:pt idx="5642">
                  <c:v>2.31578838432358</c:v>
                </c:pt>
                <c:pt idx="5643">
                  <c:v>2.7396386234436099</c:v>
                </c:pt>
                <c:pt idx="5644">
                  <c:v>3.4451272335443601</c:v>
                </c:pt>
                <c:pt idx="5645">
                  <c:v>2.7855195613861699</c:v>
                </c:pt>
                <c:pt idx="5646">
                  <c:v>2.07071701094742</c:v>
                </c:pt>
                <c:pt idx="5647">
                  <c:v>1.13341654091424</c:v>
                </c:pt>
                <c:pt idx="5648">
                  <c:v>0.79450778204181205</c:v>
                </c:pt>
                <c:pt idx="5649">
                  <c:v>0.88459722712034305</c:v>
                </c:pt>
                <c:pt idx="5650">
                  <c:v>0.87512919563742098</c:v>
                </c:pt>
                <c:pt idx="5651">
                  <c:v>0.736849777593099</c:v>
                </c:pt>
                <c:pt idx="5652">
                  <c:v>0.61464363337628403</c:v>
                </c:pt>
                <c:pt idx="5653">
                  <c:v>0.61959452156551498</c:v>
                </c:pt>
                <c:pt idx="5654">
                  <c:v>0.49193067998245399</c:v>
                </c:pt>
                <c:pt idx="5655">
                  <c:v>0.50742555082001894</c:v>
                </c:pt>
                <c:pt idx="5656">
                  <c:v>0.85365009915948598</c:v>
                </c:pt>
                <c:pt idx="5657">
                  <c:v>1.3754197959735801</c:v>
                </c:pt>
                <c:pt idx="5658">
                  <c:v>2.1954444636075401</c:v>
                </c:pt>
                <c:pt idx="5659">
                  <c:v>2.1593253665649801</c:v>
                </c:pt>
                <c:pt idx="5660">
                  <c:v>1.2856874993341101</c:v>
                </c:pt>
                <c:pt idx="5661">
                  <c:v>1.19892269391275</c:v>
                </c:pt>
                <c:pt idx="5662">
                  <c:v>1.31670518173242</c:v>
                </c:pt>
                <c:pt idx="5663">
                  <c:v>1.27452701811574</c:v>
                </c:pt>
                <c:pt idx="5664">
                  <c:v>1.0392322998088499</c:v>
                </c:pt>
                <c:pt idx="5665">
                  <c:v>0.70811366589128899</c:v>
                </c:pt>
                <c:pt idx="5666">
                  <c:v>0.55515862889358003</c:v>
                </c:pt>
                <c:pt idx="5667">
                  <c:v>0.39361952161446501</c:v>
                </c:pt>
                <c:pt idx="5668">
                  <c:v>0.20523732086294599</c:v>
                </c:pt>
                <c:pt idx="5669">
                  <c:v>0.111163633558822</c:v>
                </c:pt>
                <c:pt idx="5670">
                  <c:v>0.15546272123567101</c:v>
                </c:pt>
                <c:pt idx="5671">
                  <c:v>0.32252493490426398</c:v>
                </c:pt>
                <c:pt idx="5672">
                  <c:v>1.54235605617283</c:v>
                </c:pt>
                <c:pt idx="5673">
                  <c:v>1.4916873131514501</c:v>
                </c:pt>
                <c:pt idx="5674">
                  <c:v>2.0032140587660598</c:v>
                </c:pt>
                <c:pt idx="5675">
                  <c:v>2.9551910679220001</c:v>
                </c:pt>
                <c:pt idx="5676">
                  <c:v>2.2811135821256201</c:v>
                </c:pt>
                <c:pt idx="5677">
                  <c:v>2.37830805862676</c:v>
                </c:pt>
                <c:pt idx="5678">
                  <c:v>2.9563844808370199</c:v>
                </c:pt>
                <c:pt idx="5679">
                  <c:v>2.6419883522968099</c:v>
                </c:pt>
                <c:pt idx="5680">
                  <c:v>1.5715184245884599</c:v>
                </c:pt>
                <c:pt idx="5681">
                  <c:v>1.1836440172154801</c:v>
                </c:pt>
                <c:pt idx="5682">
                  <c:v>0.90441966485365599</c:v>
                </c:pt>
                <c:pt idx="5683">
                  <c:v>0.65455761689021696</c:v>
                </c:pt>
                <c:pt idx="5684">
                  <c:v>0.849379230657896</c:v>
                </c:pt>
                <c:pt idx="5685">
                  <c:v>0.72550998277694301</c:v>
                </c:pt>
                <c:pt idx="5686">
                  <c:v>0.593360137836205</c:v>
                </c:pt>
                <c:pt idx="5687">
                  <c:v>0.694890897247187</c:v>
                </c:pt>
                <c:pt idx="5688">
                  <c:v>0.48602368047760802</c:v>
                </c:pt>
                <c:pt idx="5689">
                  <c:v>0.50701586137516497</c:v>
                </c:pt>
                <c:pt idx="5690">
                  <c:v>0.97159782843314302</c:v>
                </c:pt>
                <c:pt idx="5691">
                  <c:v>1.51918363241348</c:v>
                </c:pt>
                <c:pt idx="5692">
                  <c:v>2.1419123721816899</c:v>
                </c:pt>
                <c:pt idx="5693">
                  <c:v>2.24923682335498</c:v>
                </c:pt>
                <c:pt idx="5694">
                  <c:v>1.1224850634289101</c:v>
                </c:pt>
                <c:pt idx="5695">
                  <c:v>1.0674278535006501</c:v>
                </c:pt>
                <c:pt idx="5696">
                  <c:v>1.1986015686148599</c:v>
                </c:pt>
                <c:pt idx="5697">
                  <c:v>1.1700761772760799</c:v>
                </c:pt>
                <c:pt idx="5698">
                  <c:v>0.99685312875769205</c:v>
                </c:pt>
                <c:pt idx="5699">
                  <c:v>0.739359852920078</c:v>
                </c:pt>
                <c:pt idx="5700">
                  <c:v>0.55491702652108299</c:v>
                </c:pt>
                <c:pt idx="5701">
                  <c:v>0.41265970790107398</c:v>
                </c:pt>
                <c:pt idx="5702">
                  <c:v>0.22665642011864601</c:v>
                </c:pt>
                <c:pt idx="5703">
                  <c:v>0.13114275940744899</c:v>
                </c:pt>
                <c:pt idx="5704">
                  <c:v>0.148942715780262</c:v>
                </c:pt>
                <c:pt idx="5705">
                  <c:v>0.21208058649956599</c:v>
                </c:pt>
                <c:pt idx="5706">
                  <c:v>1.37847190171254</c:v>
                </c:pt>
                <c:pt idx="5707">
                  <c:v>2.2162556304104499</c:v>
                </c:pt>
                <c:pt idx="5708">
                  <c:v>2.1031527286626099</c:v>
                </c:pt>
                <c:pt idx="5709">
                  <c:v>2.4841753637708401</c:v>
                </c:pt>
                <c:pt idx="5710">
                  <c:v>2.4845120023260101</c:v>
                </c:pt>
                <c:pt idx="5711">
                  <c:v>2.3957383147201199</c:v>
                </c:pt>
                <c:pt idx="5712">
                  <c:v>2.7762221454993501</c:v>
                </c:pt>
                <c:pt idx="5713">
                  <c:v>2.3205999670096098</c:v>
                </c:pt>
                <c:pt idx="5714">
                  <c:v>1.5945816906822301</c:v>
                </c:pt>
                <c:pt idx="5715">
                  <c:v>1.76703689783943</c:v>
                </c:pt>
                <c:pt idx="5716">
                  <c:v>0.92635868082832795</c:v>
                </c:pt>
                <c:pt idx="5717">
                  <c:v>0.64868207612435203</c:v>
                </c:pt>
                <c:pt idx="5718">
                  <c:v>1.2510564245764499</c:v>
                </c:pt>
                <c:pt idx="5719">
                  <c:v>0.89834138327586799</c:v>
                </c:pt>
                <c:pt idx="5720">
                  <c:v>0.39031534923059302</c:v>
                </c:pt>
                <c:pt idx="5721">
                  <c:v>0.43057557560781401</c:v>
                </c:pt>
                <c:pt idx="5722">
                  <c:v>0.46620031302970999</c:v>
                </c:pt>
                <c:pt idx="5723">
                  <c:v>0.54208042607900897</c:v>
                </c:pt>
                <c:pt idx="5724">
                  <c:v>0.79621470175512299</c:v>
                </c:pt>
                <c:pt idx="5725">
                  <c:v>1.2752760966104599</c:v>
                </c:pt>
                <c:pt idx="5726">
                  <c:v>1.9262887093654999</c:v>
                </c:pt>
                <c:pt idx="5727">
                  <c:v>2.38648177259559</c:v>
                </c:pt>
                <c:pt idx="5728">
                  <c:v>1.53080366073053</c:v>
                </c:pt>
                <c:pt idx="5729">
                  <c:v>1.3449297541451699</c:v>
                </c:pt>
                <c:pt idx="5730">
                  <c:v>1.36378276604487</c:v>
                </c:pt>
                <c:pt idx="5731">
                  <c:v>1.33506615217449</c:v>
                </c:pt>
                <c:pt idx="5732">
                  <c:v>1.2066304036381601</c:v>
                </c:pt>
                <c:pt idx="5733">
                  <c:v>1.0340722244770899</c:v>
                </c:pt>
                <c:pt idx="5734">
                  <c:v>0.77089331871407496</c:v>
                </c:pt>
                <c:pt idx="5735">
                  <c:v>0.38919055572945199</c:v>
                </c:pt>
                <c:pt idx="5736">
                  <c:v>9.7495981383849906E-2</c:v>
                </c:pt>
                <c:pt idx="5737">
                  <c:v>0.22171432294057999</c:v>
                </c:pt>
                <c:pt idx="5738">
                  <c:v>0.48493828584058002</c:v>
                </c:pt>
                <c:pt idx="5739">
                  <c:v>0.46336488924496599</c:v>
                </c:pt>
                <c:pt idx="5740">
                  <c:v>0.819177940531848</c:v>
                </c:pt>
                <c:pt idx="5741">
                  <c:v>1.1433901691850401</c:v>
                </c:pt>
                <c:pt idx="5742">
                  <c:v>1.8719057157191401</c:v>
                </c:pt>
                <c:pt idx="5743">
                  <c:v>2.6292248233834998</c:v>
                </c:pt>
                <c:pt idx="5744">
                  <c:v>2.9080226888366898</c:v>
                </c:pt>
                <c:pt idx="5745">
                  <c:v>2.7394523262880499</c:v>
                </c:pt>
                <c:pt idx="5746">
                  <c:v>2.82623869700243</c:v>
                </c:pt>
                <c:pt idx="5747">
                  <c:v>2.1422891040188801</c:v>
                </c:pt>
                <c:pt idx="5748">
                  <c:v>1.5339157206398299</c:v>
                </c:pt>
                <c:pt idx="5749">
                  <c:v>1.270226727009</c:v>
                </c:pt>
                <c:pt idx="5750">
                  <c:v>1.10664366450362</c:v>
                </c:pt>
                <c:pt idx="5751">
                  <c:v>1.0693459490239801</c:v>
                </c:pt>
                <c:pt idx="5752">
                  <c:v>1.3681929545210401</c:v>
                </c:pt>
                <c:pt idx="5753">
                  <c:v>0.64199834105860398</c:v>
                </c:pt>
                <c:pt idx="5754">
                  <c:v>0.33569207990806099</c:v>
                </c:pt>
                <c:pt idx="5755">
                  <c:v>0.46693007243590601</c:v>
                </c:pt>
                <c:pt idx="5756">
                  <c:v>0.54676091867835597</c:v>
                </c:pt>
                <c:pt idx="5757">
                  <c:v>0.54087921859598198</c:v>
                </c:pt>
                <c:pt idx="5758">
                  <c:v>0.90431504310666</c:v>
                </c:pt>
                <c:pt idx="5759">
                  <c:v>1.4611890592260799</c:v>
                </c:pt>
                <c:pt idx="5760">
                  <c:v>2.2135392690316098</c:v>
                </c:pt>
                <c:pt idx="5761">
                  <c:v>1.5480160973591299</c:v>
                </c:pt>
                <c:pt idx="5762">
                  <c:v>1.2013377448365601</c:v>
                </c:pt>
                <c:pt idx="5763">
                  <c:v>1.2935006182426001</c:v>
                </c:pt>
                <c:pt idx="5764">
                  <c:v>1.3986016265363099</c:v>
                </c:pt>
                <c:pt idx="5765">
                  <c:v>1.32421118980358</c:v>
                </c:pt>
                <c:pt idx="5766">
                  <c:v>1.0517987235517099</c:v>
                </c:pt>
                <c:pt idx="5767">
                  <c:v>0.86153409672165604</c:v>
                </c:pt>
                <c:pt idx="5768">
                  <c:v>0.72505369339794401</c:v>
                </c:pt>
                <c:pt idx="5769">
                  <c:v>0.461994217301472</c:v>
                </c:pt>
                <c:pt idx="5770">
                  <c:v>0.35593884377656798</c:v>
                </c:pt>
                <c:pt idx="5771">
                  <c:v>0.325127402184128</c:v>
                </c:pt>
                <c:pt idx="5772">
                  <c:v>0.22008107280045699</c:v>
                </c:pt>
                <c:pt idx="5773">
                  <c:v>0.64231944094663695</c:v>
                </c:pt>
                <c:pt idx="5774">
                  <c:v>1.8145462177384699</c:v>
                </c:pt>
                <c:pt idx="5775">
                  <c:v>1.8559439990228701</c:v>
                </c:pt>
                <c:pt idx="5776">
                  <c:v>2.1530911637896302</c:v>
                </c:pt>
                <c:pt idx="5777">
                  <c:v>2.6101420370274901</c:v>
                </c:pt>
                <c:pt idx="5778">
                  <c:v>2.48308707076876</c:v>
                </c:pt>
                <c:pt idx="5779">
                  <c:v>2.4990995372579698</c:v>
                </c:pt>
                <c:pt idx="5780">
                  <c:v>3.0528420063732402</c:v>
                </c:pt>
                <c:pt idx="5781">
                  <c:v>2.0525068414607102</c:v>
                </c:pt>
                <c:pt idx="5782">
                  <c:v>1.43716129749204</c:v>
                </c:pt>
                <c:pt idx="5783">
                  <c:v>1.1667882217754899</c:v>
                </c:pt>
                <c:pt idx="5784">
                  <c:v>0.89817228257445103</c:v>
                </c:pt>
                <c:pt idx="5785">
                  <c:v>0.79752774044167296</c:v>
                </c:pt>
                <c:pt idx="5786">
                  <c:v>0.90844862049870501</c:v>
                </c:pt>
                <c:pt idx="5787">
                  <c:v>0.64293420364839804</c:v>
                </c:pt>
                <c:pt idx="5788">
                  <c:v>0.33233616329704502</c:v>
                </c:pt>
                <c:pt idx="5789">
                  <c:v>0.28362946214735901</c:v>
                </c:pt>
                <c:pt idx="5790">
                  <c:v>0.19845090135597801</c:v>
                </c:pt>
                <c:pt idx="5791">
                  <c:v>0.54973385776300898</c:v>
                </c:pt>
                <c:pt idx="5792">
                  <c:v>0.99742230670313403</c:v>
                </c:pt>
                <c:pt idx="5793">
                  <c:v>1.7259616096202699</c:v>
                </c:pt>
                <c:pt idx="5794">
                  <c:v>2.50861948453846</c:v>
                </c:pt>
                <c:pt idx="5795">
                  <c:v>2.5185421054703401</c:v>
                </c:pt>
                <c:pt idx="5796">
                  <c:v>1.6103379295297</c:v>
                </c:pt>
                <c:pt idx="5797">
                  <c:v>1.66864487015123</c:v>
                </c:pt>
                <c:pt idx="5798">
                  <c:v>1.62522144607066</c:v>
                </c:pt>
                <c:pt idx="5799">
                  <c:v>1.4561768799675401</c:v>
                </c:pt>
                <c:pt idx="5800">
                  <c:v>1.1319411365477401</c:v>
                </c:pt>
                <c:pt idx="5801">
                  <c:v>0.75446631563112199</c:v>
                </c:pt>
                <c:pt idx="5802">
                  <c:v>0.369700954108858</c:v>
                </c:pt>
                <c:pt idx="5803">
                  <c:v>0.25752117801843</c:v>
                </c:pt>
                <c:pt idx="5804">
                  <c:v>0.21184473190051201</c:v>
                </c:pt>
                <c:pt idx="5805">
                  <c:v>0.21790793316444401</c:v>
                </c:pt>
                <c:pt idx="5806">
                  <c:v>0.20803197910417501</c:v>
                </c:pt>
                <c:pt idx="5807">
                  <c:v>0.41929725736641799</c:v>
                </c:pt>
                <c:pt idx="5808">
                  <c:v>0.485303792012797</c:v>
                </c:pt>
                <c:pt idx="5809">
                  <c:v>1.14643332339042</c:v>
                </c:pt>
                <c:pt idx="5810">
                  <c:v>1.0404260098728799</c:v>
                </c:pt>
                <c:pt idx="5811">
                  <c:v>3.0574182312496898</c:v>
                </c:pt>
                <c:pt idx="5812">
                  <c:v>3.8395420087158798</c:v>
                </c:pt>
                <c:pt idx="5813">
                  <c:v>3.04290332542771</c:v>
                </c:pt>
                <c:pt idx="5814">
                  <c:v>3.0416775276633099</c:v>
                </c:pt>
                <c:pt idx="5815">
                  <c:v>2.1399960511582701</c:v>
                </c:pt>
                <c:pt idx="5816">
                  <c:v>1.48413830997451</c:v>
                </c:pt>
                <c:pt idx="5817">
                  <c:v>1.2652536339220699</c:v>
                </c:pt>
                <c:pt idx="5818">
                  <c:v>0.94831987240487603</c:v>
                </c:pt>
                <c:pt idx="5819">
                  <c:v>0.72362266650720697</c:v>
                </c:pt>
                <c:pt idx="5820">
                  <c:v>0.84658761424084195</c:v>
                </c:pt>
                <c:pt idx="5821">
                  <c:v>0.29936563872462102</c:v>
                </c:pt>
                <c:pt idx="5822">
                  <c:v>0.40969898578590602</c:v>
                </c:pt>
                <c:pt idx="5823">
                  <c:v>0.41168082704687597</c:v>
                </c:pt>
                <c:pt idx="5824">
                  <c:v>0.523980134663519</c:v>
                </c:pt>
                <c:pt idx="5825">
                  <c:v>0.67247779094108395</c:v>
                </c:pt>
                <c:pt idx="5826">
                  <c:v>1.1477730932536301</c:v>
                </c:pt>
                <c:pt idx="5827">
                  <c:v>1.6483515243375699</c:v>
                </c:pt>
                <c:pt idx="5828">
                  <c:v>2.3168922513369101</c:v>
                </c:pt>
                <c:pt idx="5829">
                  <c:v>1.72034542468598</c:v>
                </c:pt>
                <c:pt idx="5830">
                  <c:v>1.3879569021579901</c:v>
                </c:pt>
                <c:pt idx="5831">
                  <c:v>1.4361959431223199</c:v>
                </c:pt>
                <c:pt idx="5832">
                  <c:v>1.35305902486292</c:v>
                </c:pt>
                <c:pt idx="5833">
                  <c:v>1.1278872190276801</c:v>
                </c:pt>
                <c:pt idx="5834">
                  <c:v>0.94392684236915303</c:v>
                </c:pt>
                <c:pt idx="5835">
                  <c:v>0.76718054527601298</c:v>
                </c:pt>
                <c:pt idx="5836">
                  <c:v>0.54376111444365005</c:v>
                </c:pt>
                <c:pt idx="5837">
                  <c:v>0.26436722827536702</c:v>
                </c:pt>
                <c:pt idx="5838">
                  <c:v>0.248090316544197</c:v>
                </c:pt>
                <c:pt idx="5839">
                  <c:v>0.214489317650087</c:v>
                </c:pt>
                <c:pt idx="5840">
                  <c:v>0.17028360563189901</c:v>
                </c:pt>
                <c:pt idx="5841">
                  <c:v>0.183852776495216</c:v>
                </c:pt>
                <c:pt idx="5842">
                  <c:v>1.5567596996611299</c:v>
                </c:pt>
                <c:pt idx="5843">
                  <c:v>1.8311316817577601</c:v>
                </c:pt>
                <c:pt idx="5844">
                  <c:v>2.4942989612069399</c:v>
                </c:pt>
                <c:pt idx="5845">
                  <c:v>3.05130011662914</c:v>
                </c:pt>
                <c:pt idx="5846">
                  <c:v>2.3225247590729801</c:v>
                </c:pt>
                <c:pt idx="5847">
                  <c:v>2.4254708366409998</c:v>
                </c:pt>
                <c:pt idx="5848">
                  <c:v>2.7768127238130398</c:v>
                </c:pt>
                <c:pt idx="5849">
                  <c:v>2.2001796841006001</c:v>
                </c:pt>
                <c:pt idx="5850">
                  <c:v>1.7468223310311199</c:v>
                </c:pt>
                <c:pt idx="5851">
                  <c:v>1.69285773553037</c:v>
                </c:pt>
                <c:pt idx="5852">
                  <c:v>1.1810873021588999</c:v>
                </c:pt>
                <c:pt idx="5853">
                  <c:v>1.1979285743035799</c:v>
                </c:pt>
                <c:pt idx="5854">
                  <c:v>1.0476030304409201</c:v>
                </c:pt>
                <c:pt idx="5855">
                  <c:v>0.68096516729859202</c:v>
                </c:pt>
                <c:pt idx="5856">
                  <c:v>0.49556052523380001</c:v>
                </c:pt>
                <c:pt idx="5857">
                  <c:v>0.420914555741424</c:v>
                </c:pt>
                <c:pt idx="5858">
                  <c:v>0.46751546945528999</c:v>
                </c:pt>
                <c:pt idx="5859">
                  <c:v>0.67018062640007703</c:v>
                </c:pt>
                <c:pt idx="5860">
                  <c:v>0.94799990560970004</c:v>
                </c:pt>
                <c:pt idx="5861">
                  <c:v>1.40010104598097</c:v>
                </c:pt>
                <c:pt idx="5862">
                  <c:v>2.1868725147833801</c:v>
                </c:pt>
                <c:pt idx="5863">
                  <c:v>2.1051044710051801</c:v>
                </c:pt>
                <c:pt idx="5864">
                  <c:v>1.5505518150277999</c:v>
                </c:pt>
                <c:pt idx="5865">
                  <c:v>1.2783443063200901</c:v>
                </c:pt>
                <c:pt idx="5866">
                  <c:v>1.1569046795981099</c:v>
                </c:pt>
                <c:pt idx="5867">
                  <c:v>1.0300584616952599</c:v>
                </c:pt>
                <c:pt idx="5868">
                  <c:v>0.98135580559142799</c:v>
                </c:pt>
                <c:pt idx="5869">
                  <c:v>0.91263792874830696</c:v>
                </c:pt>
                <c:pt idx="5870">
                  <c:v>0.76508730215773402</c:v>
                </c:pt>
                <c:pt idx="5871">
                  <c:v>0.68434572573517305</c:v>
                </c:pt>
                <c:pt idx="5872">
                  <c:v>0.63635754308171799</c:v>
                </c:pt>
                <c:pt idx="5873">
                  <c:v>0.35361211545420801</c:v>
                </c:pt>
                <c:pt idx="5874">
                  <c:v>0.18125953722494201</c:v>
                </c:pt>
                <c:pt idx="5875">
                  <c:v>0.72400730621589704</c:v>
                </c:pt>
                <c:pt idx="5876">
                  <c:v>1.9475971816392099</c:v>
                </c:pt>
                <c:pt idx="5877">
                  <c:v>1.71586947630669</c:v>
                </c:pt>
                <c:pt idx="5878">
                  <c:v>1.85020921777674</c:v>
                </c:pt>
                <c:pt idx="5879">
                  <c:v>2.5343455889836699</c:v>
                </c:pt>
                <c:pt idx="5880">
                  <c:v>2.7653726112958101</c:v>
                </c:pt>
                <c:pt idx="5881">
                  <c:v>2.8590388015404802</c:v>
                </c:pt>
                <c:pt idx="5882">
                  <c:v>3.0546390463958302</c:v>
                </c:pt>
                <c:pt idx="5883">
                  <c:v>2.3236030700377799</c:v>
                </c:pt>
                <c:pt idx="5884">
                  <c:v>1.76374814849995</c:v>
                </c:pt>
                <c:pt idx="5885">
                  <c:v>1.3616950628878</c:v>
                </c:pt>
                <c:pt idx="5886">
                  <c:v>0.71895176726884802</c:v>
                </c:pt>
                <c:pt idx="5887">
                  <c:v>0.82193252105145498</c:v>
                </c:pt>
                <c:pt idx="5888">
                  <c:v>1.2065012993552899</c:v>
                </c:pt>
                <c:pt idx="5889">
                  <c:v>0.51903652735139905</c:v>
                </c:pt>
                <c:pt idx="5890">
                  <c:v>0.32585435495785497</c:v>
                </c:pt>
                <c:pt idx="5891">
                  <c:v>0.32348333725402301</c:v>
                </c:pt>
                <c:pt idx="5892">
                  <c:v>0.202988036871634</c:v>
                </c:pt>
                <c:pt idx="5893">
                  <c:v>0.61350135610771095</c:v>
                </c:pt>
                <c:pt idx="5894">
                  <c:v>1.1249443235084999</c:v>
                </c:pt>
                <c:pt idx="5895">
                  <c:v>1.4422903000304801</c:v>
                </c:pt>
                <c:pt idx="5896">
                  <c:v>2.0744463134730702</c:v>
                </c:pt>
                <c:pt idx="5897">
                  <c:v>2.15867317536375</c:v>
                </c:pt>
                <c:pt idx="5898">
                  <c:v>1.55341426869815</c:v>
                </c:pt>
                <c:pt idx="5899">
                  <c:v>1.6473616677715299</c:v>
                </c:pt>
                <c:pt idx="5900">
                  <c:v>1.6132108417603099</c:v>
                </c:pt>
                <c:pt idx="5901">
                  <c:v>1.38730890132695</c:v>
                </c:pt>
                <c:pt idx="5902">
                  <c:v>1.1845539032433301</c:v>
                </c:pt>
                <c:pt idx="5903">
                  <c:v>1.08224718641399</c:v>
                </c:pt>
                <c:pt idx="5904">
                  <c:v>0.79605761171663902</c:v>
                </c:pt>
                <c:pt idx="5905">
                  <c:v>0.26361049216410198</c:v>
                </c:pt>
                <c:pt idx="5906">
                  <c:v>0.288511526052253</c:v>
                </c:pt>
                <c:pt idx="5907">
                  <c:v>0.28725703198529401</c:v>
                </c:pt>
                <c:pt idx="5908">
                  <c:v>0.32481511088771697</c:v>
                </c:pt>
                <c:pt idx="5909">
                  <c:v>0.41078800726652198</c:v>
                </c:pt>
                <c:pt idx="5910">
                  <c:v>0.91636978687263604</c:v>
                </c:pt>
                <c:pt idx="5911">
                  <c:v>2.23867508055501</c:v>
                </c:pt>
                <c:pt idx="5912">
                  <c:v>1.1462771975041599</c:v>
                </c:pt>
                <c:pt idx="5913">
                  <c:v>2.8250607126226499</c:v>
                </c:pt>
                <c:pt idx="5914">
                  <c:v>3.82113976565762</c:v>
                </c:pt>
                <c:pt idx="5915">
                  <c:v>2.6859836369676602</c:v>
                </c:pt>
                <c:pt idx="5916">
                  <c:v>2.2824769896673698</c:v>
                </c:pt>
                <c:pt idx="5917">
                  <c:v>2.0005020114968599</c:v>
                </c:pt>
                <c:pt idx="5918">
                  <c:v>1.5863564758013899</c:v>
                </c:pt>
                <c:pt idx="5919">
                  <c:v>1.3492415501658701</c:v>
                </c:pt>
                <c:pt idx="5920">
                  <c:v>1.01702542738124</c:v>
                </c:pt>
                <c:pt idx="5921">
                  <c:v>0.27194686351013497</c:v>
                </c:pt>
                <c:pt idx="5922">
                  <c:v>0.84572619470074395</c:v>
                </c:pt>
                <c:pt idx="5923">
                  <c:v>1.0559824580825199</c:v>
                </c:pt>
                <c:pt idx="5924">
                  <c:v>0.46724100475985603</c:v>
                </c:pt>
                <c:pt idx="5925">
                  <c:v>0.36793587689433099</c:v>
                </c:pt>
                <c:pt idx="5926">
                  <c:v>0.42365418376548603</c:v>
                </c:pt>
                <c:pt idx="5927">
                  <c:v>0.72664179334868995</c:v>
                </c:pt>
                <c:pt idx="5928">
                  <c:v>0.85224987711468703</c:v>
                </c:pt>
                <c:pt idx="5929">
                  <c:v>1.39526418981532</c:v>
                </c:pt>
                <c:pt idx="5930">
                  <c:v>2.4109300053651501</c:v>
                </c:pt>
                <c:pt idx="5931">
                  <c:v>2.5406293714644801</c:v>
                </c:pt>
                <c:pt idx="5932">
                  <c:v>1.8464795872335</c:v>
                </c:pt>
                <c:pt idx="5933">
                  <c:v>1.5924785409266899</c:v>
                </c:pt>
                <c:pt idx="5934">
                  <c:v>1.4116716892921699</c:v>
                </c:pt>
                <c:pt idx="5935">
                  <c:v>1.2671550158275799</c:v>
                </c:pt>
                <c:pt idx="5936">
                  <c:v>0.938182471315682</c:v>
                </c:pt>
                <c:pt idx="5937">
                  <c:v>0.67947323205774601</c:v>
                </c:pt>
                <c:pt idx="5938">
                  <c:v>0.394725637405274</c:v>
                </c:pt>
                <c:pt idx="5939">
                  <c:v>0.150425154641769</c:v>
                </c:pt>
                <c:pt idx="5940">
                  <c:v>0.30961748598391498</c:v>
                </c:pt>
                <c:pt idx="5941">
                  <c:v>0.47090574228926102</c:v>
                </c:pt>
                <c:pt idx="5942">
                  <c:v>0.34812631237957298</c:v>
                </c:pt>
                <c:pt idx="5943">
                  <c:v>0.226443251756373</c:v>
                </c:pt>
                <c:pt idx="5944">
                  <c:v>0.402808881199261</c:v>
                </c:pt>
                <c:pt idx="5945">
                  <c:v>1.1373047386610999</c:v>
                </c:pt>
                <c:pt idx="5946">
                  <c:v>2.4239914720462599</c:v>
                </c:pt>
                <c:pt idx="5947">
                  <c:v>2.02094574739675</c:v>
                </c:pt>
                <c:pt idx="5948">
                  <c:v>2.6844365691626999</c:v>
                </c:pt>
                <c:pt idx="5949">
                  <c:v>2.5260231747539401</c:v>
                </c:pt>
                <c:pt idx="5950">
                  <c:v>2.7743896472170202</c:v>
                </c:pt>
                <c:pt idx="5951">
                  <c:v>2.7884670769277502</c:v>
                </c:pt>
                <c:pt idx="5952">
                  <c:v>2.6382668703779801</c:v>
                </c:pt>
                <c:pt idx="5953">
                  <c:v>1.59782067542356</c:v>
                </c:pt>
                <c:pt idx="5954">
                  <c:v>1.2715642117789401</c:v>
                </c:pt>
                <c:pt idx="5955">
                  <c:v>1.1404156911135499</c:v>
                </c:pt>
                <c:pt idx="5956">
                  <c:v>0.849606318715321</c:v>
                </c:pt>
                <c:pt idx="5957">
                  <c:v>0.54085045191716297</c:v>
                </c:pt>
                <c:pt idx="5958">
                  <c:v>0.38248253378814601</c:v>
                </c:pt>
                <c:pt idx="5959">
                  <c:v>0.33303725610357798</c:v>
                </c:pt>
                <c:pt idx="5960">
                  <c:v>0.23291709273043901</c:v>
                </c:pt>
                <c:pt idx="5961">
                  <c:v>0.338573088248313</c:v>
                </c:pt>
                <c:pt idx="5962">
                  <c:v>0.32023565543205801</c:v>
                </c:pt>
                <c:pt idx="5963">
                  <c:v>0.44672121225211597</c:v>
                </c:pt>
                <c:pt idx="5964">
                  <c:v>0.78444591764760896</c:v>
                </c:pt>
                <c:pt idx="5965">
                  <c:v>1.8857209312968299</c:v>
                </c:pt>
                <c:pt idx="5966">
                  <c:v>2.58164086108409</c:v>
                </c:pt>
                <c:pt idx="5967">
                  <c:v>2.47653186961</c:v>
                </c:pt>
                <c:pt idx="5968">
                  <c:v>2.0490970315614598</c:v>
                </c:pt>
                <c:pt idx="5969">
                  <c:v>1.84641208082297</c:v>
                </c:pt>
                <c:pt idx="5970">
                  <c:v>1.80677946848751</c:v>
                </c:pt>
                <c:pt idx="5971">
                  <c:v>0.98721629368897701</c:v>
                </c:pt>
                <c:pt idx="5972">
                  <c:v>0.912654006818575</c:v>
                </c:pt>
                <c:pt idx="5973">
                  <c:v>0.367441054259047</c:v>
                </c:pt>
                <c:pt idx="5974">
                  <c:v>0.34785613961808998</c:v>
                </c:pt>
                <c:pt idx="5975">
                  <c:v>0.476659125797461</c:v>
                </c:pt>
                <c:pt idx="5976">
                  <c:v>0.43280644655781197</c:v>
                </c:pt>
                <c:pt idx="5977">
                  <c:v>7.3299861943935493E-2</c:v>
                </c:pt>
                <c:pt idx="5978">
                  <c:v>0.23903261322463901</c:v>
                </c:pt>
                <c:pt idx="5979">
                  <c:v>0.14639670787623599</c:v>
                </c:pt>
                <c:pt idx="5980">
                  <c:v>0.56433479009626897</c:v>
                </c:pt>
                <c:pt idx="5981">
                  <c:v>1.7707502819759799</c:v>
                </c:pt>
                <c:pt idx="5982">
                  <c:v>2.0878618728807199</c:v>
                </c:pt>
                <c:pt idx="5983">
                  <c:v>2.2754748128557698</c:v>
                </c:pt>
                <c:pt idx="5984">
                  <c:v>3.00589273411993</c:v>
                </c:pt>
                <c:pt idx="5985">
                  <c:v>2.82568902134842</c:v>
                </c:pt>
                <c:pt idx="5986">
                  <c:v>2.7805333896045901</c:v>
                </c:pt>
                <c:pt idx="5987">
                  <c:v>2.28053162594734</c:v>
                </c:pt>
                <c:pt idx="5988">
                  <c:v>1.6484535542168</c:v>
                </c:pt>
                <c:pt idx="5989">
                  <c:v>1.03619863191813</c:v>
                </c:pt>
                <c:pt idx="5990">
                  <c:v>0.72038252669050795</c:v>
                </c:pt>
                <c:pt idx="5991">
                  <c:v>0.76987298684198502</c:v>
                </c:pt>
                <c:pt idx="5992">
                  <c:v>0.561925335800051</c:v>
                </c:pt>
                <c:pt idx="5993">
                  <c:v>0.19659159176577201</c:v>
                </c:pt>
                <c:pt idx="5994">
                  <c:v>0.18552741314695201</c:v>
                </c:pt>
                <c:pt idx="5995">
                  <c:v>0.388492038861802</c:v>
                </c:pt>
                <c:pt idx="5996">
                  <c:v>0.52837781302492204</c:v>
                </c:pt>
                <c:pt idx="5997">
                  <c:v>0.76269465119666302</c:v>
                </c:pt>
                <c:pt idx="5998">
                  <c:v>0.99709667350513198</c:v>
                </c:pt>
                <c:pt idx="5999">
                  <c:v>1.22977465437047</c:v>
                </c:pt>
                <c:pt idx="6000">
                  <c:v>1.4332662461276999</c:v>
                </c:pt>
                <c:pt idx="6001">
                  <c:v>1.7395571516147399</c:v>
                </c:pt>
                <c:pt idx="6002">
                  <c:v>2.13051517109125</c:v>
                </c:pt>
                <c:pt idx="6003">
                  <c:v>2.6207433644548299</c:v>
                </c:pt>
                <c:pt idx="6004">
                  <c:v>2.7037543205419001</c:v>
                </c:pt>
                <c:pt idx="6005">
                  <c:v>2.4462622627126498</c:v>
                </c:pt>
                <c:pt idx="6006">
                  <c:v>2.1492806366459001</c:v>
                </c:pt>
                <c:pt idx="6007">
                  <c:v>1.80139035903077</c:v>
                </c:pt>
                <c:pt idx="6008">
                  <c:v>1.3976538858476399</c:v>
                </c:pt>
                <c:pt idx="6009">
                  <c:v>0.95460995917180702</c:v>
                </c:pt>
                <c:pt idx="6010">
                  <c:v>0.85332798416904199</c:v>
                </c:pt>
                <c:pt idx="6011">
                  <c:v>0.47426669204362198</c:v>
                </c:pt>
                <c:pt idx="6012">
                  <c:v>0.228410988741785</c:v>
                </c:pt>
                <c:pt idx="6013">
                  <c:v>0.417407146081617</c:v>
                </c:pt>
                <c:pt idx="6014">
                  <c:v>0.33790424550307202</c:v>
                </c:pt>
                <c:pt idx="6015">
                  <c:v>0.549381573825515</c:v>
                </c:pt>
                <c:pt idx="6016">
                  <c:v>1.0551834335455601</c:v>
                </c:pt>
                <c:pt idx="6017">
                  <c:v>1.50685758177374</c:v>
                </c:pt>
                <c:pt idx="6018">
                  <c:v>1.9949306632174</c:v>
                </c:pt>
                <c:pt idx="6019">
                  <c:v>2.3956450647927801</c:v>
                </c:pt>
                <c:pt idx="6020">
                  <c:v>2.2063680388421099</c:v>
                </c:pt>
                <c:pt idx="6021">
                  <c:v>2.0631753673684599</c:v>
                </c:pt>
                <c:pt idx="6022">
                  <c:v>2.4489314994840101</c:v>
                </c:pt>
                <c:pt idx="6023">
                  <c:v>2.3459809254699802</c:v>
                </c:pt>
                <c:pt idx="6024">
                  <c:v>1.96992014277407</c:v>
                </c:pt>
                <c:pt idx="6025">
                  <c:v>1.71516407063523</c:v>
                </c:pt>
                <c:pt idx="6026">
                  <c:v>1.46029855011706</c:v>
                </c:pt>
                <c:pt idx="6027">
                  <c:v>1.1663608977962201</c:v>
                </c:pt>
                <c:pt idx="6028">
                  <c:v>0.90865138939969703</c:v>
                </c:pt>
                <c:pt idx="6029">
                  <c:v>0.77459660941873498</c:v>
                </c:pt>
                <c:pt idx="6030">
                  <c:v>0.77265344164185301</c:v>
                </c:pt>
                <c:pt idx="6031">
                  <c:v>1.00217112138247</c:v>
                </c:pt>
                <c:pt idx="6032">
                  <c:v>1.38910883907273</c:v>
                </c:pt>
                <c:pt idx="6033">
                  <c:v>1.8152537650309399</c:v>
                </c:pt>
                <c:pt idx="6034">
                  <c:v>2.54325441621596</c:v>
                </c:pt>
                <c:pt idx="6035">
                  <c:v>2.93335756207814</c:v>
                </c:pt>
                <c:pt idx="6036">
                  <c:v>2.98032356780501</c:v>
                </c:pt>
                <c:pt idx="6037">
                  <c:v>2.8017471438152701</c:v>
                </c:pt>
                <c:pt idx="6038">
                  <c:v>2.5376188247152101</c:v>
                </c:pt>
                <c:pt idx="6039">
                  <c:v>2.0899760197248698</c:v>
                </c:pt>
                <c:pt idx="6040">
                  <c:v>1.53779674322291</c:v>
                </c:pt>
                <c:pt idx="6041">
                  <c:v>1.0470165990078699</c:v>
                </c:pt>
                <c:pt idx="6042">
                  <c:v>0.78936985453651598</c:v>
                </c:pt>
                <c:pt idx="6043">
                  <c:v>0.71449014472699302</c:v>
                </c:pt>
                <c:pt idx="6044">
                  <c:v>0.62342794123699696</c:v>
                </c:pt>
                <c:pt idx="6045">
                  <c:v>0.54007280053989004</c:v>
                </c:pt>
                <c:pt idx="6046">
                  <c:v>0.58456502021246504</c:v>
                </c:pt>
                <c:pt idx="6047">
                  <c:v>0.81808713588284698</c:v>
                </c:pt>
                <c:pt idx="6048">
                  <c:v>1.38158564823937</c:v>
                </c:pt>
                <c:pt idx="6049">
                  <c:v>1.9682967135221301</c:v>
                </c:pt>
                <c:pt idx="6050">
                  <c:v>2.42639406002117</c:v>
                </c:pt>
                <c:pt idx="6051">
                  <c:v>2.98612742136668</c:v>
                </c:pt>
                <c:pt idx="6052">
                  <c:v>3.32554216692166</c:v>
                </c:pt>
                <c:pt idx="6053">
                  <c:v>3.1239345856481999</c:v>
                </c:pt>
                <c:pt idx="6054">
                  <c:v>2.6407470560002499</c:v>
                </c:pt>
                <c:pt idx="6055">
                  <c:v>2.00350814665526</c:v>
                </c:pt>
                <c:pt idx="6056">
                  <c:v>1.67211028586813</c:v>
                </c:pt>
                <c:pt idx="6057">
                  <c:v>1.5193691362914401</c:v>
                </c:pt>
                <c:pt idx="6058">
                  <c:v>1.2433890649716199</c:v>
                </c:pt>
                <c:pt idx="6059">
                  <c:v>0.95446701934744704</c:v>
                </c:pt>
                <c:pt idx="6060">
                  <c:v>0.62604680445953897</c:v>
                </c:pt>
                <c:pt idx="6061">
                  <c:v>0.66206781155029704</c:v>
                </c:pt>
                <c:pt idx="6062">
                  <c:v>0.99647182717425598</c:v>
                </c:pt>
                <c:pt idx="6063">
                  <c:v>1.4991593846996401</c:v>
                </c:pt>
                <c:pt idx="6064">
                  <c:v>1.4261804609151001</c:v>
                </c:pt>
                <c:pt idx="6065">
                  <c:v>1.46941585734366</c:v>
                </c:pt>
                <c:pt idx="6066">
                  <c:v>1.31763490981114</c:v>
                </c:pt>
                <c:pt idx="6067">
                  <c:v>1.5705586320831799</c:v>
                </c:pt>
                <c:pt idx="6068">
                  <c:v>2.0242028244014998</c:v>
                </c:pt>
                <c:pt idx="6069">
                  <c:v>2.1234378229583299</c:v>
                </c:pt>
                <c:pt idx="6070">
                  <c:v>2.1199073452615802</c:v>
                </c:pt>
                <c:pt idx="6071">
                  <c:v>1.9329927427142599</c:v>
                </c:pt>
                <c:pt idx="6072">
                  <c:v>1.57492661297884</c:v>
                </c:pt>
                <c:pt idx="6073">
                  <c:v>2.3077368392078399</c:v>
                </c:pt>
                <c:pt idx="6074">
                  <c:v>1.4817324003169401</c:v>
                </c:pt>
                <c:pt idx="6075">
                  <c:v>1.23440164713881</c:v>
                </c:pt>
                <c:pt idx="6076">
                  <c:v>0.69413459863487603</c:v>
                </c:pt>
                <c:pt idx="6077">
                  <c:v>0.93528452105014503</c:v>
                </c:pt>
                <c:pt idx="6078">
                  <c:v>0.98458833646605803</c:v>
                </c:pt>
                <c:pt idx="6079">
                  <c:v>0.98505821606745703</c:v>
                </c:pt>
                <c:pt idx="6080">
                  <c:v>0.75214038112974602</c:v>
                </c:pt>
                <c:pt idx="6081">
                  <c:v>0.65995068154370395</c:v>
                </c:pt>
                <c:pt idx="6082">
                  <c:v>0.924825278454801</c:v>
                </c:pt>
                <c:pt idx="6083">
                  <c:v>1.6065003624316401</c:v>
                </c:pt>
                <c:pt idx="6084">
                  <c:v>1.7673967968311499</c:v>
                </c:pt>
                <c:pt idx="6085">
                  <c:v>1.9445323585669601</c:v>
                </c:pt>
                <c:pt idx="6086">
                  <c:v>2.3982508384514301</c:v>
                </c:pt>
                <c:pt idx="6087">
                  <c:v>2.6977343369512901</c:v>
                </c:pt>
                <c:pt idx="6088">
                  <c:v>2.4541280757755901</c:v>
                </c:pt>
                <c:pt idx="6089">
                  <c:v>2.19558739382289</c:v>
                </c:pt>
                <c:pt idx="6090">
                  <c:v>1.6537452698145501</c:v>
                </c:pt>
                <c:pt idx="6091">
                  <c:v>1.1058838932663799</c:v>
                </c:pt>
                <c:pt idx="6092">
                  <c:v>0.43124987292519901</c:v>
                </c:pt>
                <c:pt idx="6093">
                  <c:v>0.16627864955549801</c:v>
                </c:pt>
                <c:pt idx="6094">
                  <c:v>0.334995776459943</c:v>
                </c:pt>
                <c:pt idx="6095">
                  <c:v>0.36665393932289903</c:v>
                </c:pt>
                <c:pt idx="6096">
                  <c:v>0.37378840186528001</c:v>
                </c:pt>
                <c:pt idx="6097">
                  <c:v>0.77784140291450199</c:v>
                </c:pt>
                <c:pt idx="6098">
                  <c:v>0.56622704868718499</c:v>
                </c:pt>
                <c:pt idx="6099">
                  <c:v>0.84198554831540895</c:v>
                </c:pt>
                <c:pt idx="6100">
                  <c:v>1.18860361142393</c:v>
                </c:pt>
                <c:pt idx="6101">
                  <c:v>1.5687659676516399</c:v>
                </c:pt>
                <c:pt idx="6102">
                  <c:v>1.95895013495112</c:v>
                </c:pt>
                <c:pt idx="6103">
                  <c:v>2.21303568147398</c:v>
                </c:pt>
                <c:pt idx="6104">
                  <c:v>2.2136304896059298</c:v>
                </c:pt>
                <c:pt idx="6105">
                  <c:v>1.9574936458974801</c:v>
                </c:pt>
                <c:pt idx="6106">
                  <c:v>1.4940254824721</c:v>
                </c:pt>
                <c:pt idx="6107">
                  <c:v>1.09098332278821</c:v>
                </c:pt>
                <c:pt idx="6108">
                  <c:v>0.77585202811103104</c:v>
                </c:pt>
                <c:pt idx="6109">
                  <c:v>0.54825444699154102</c:v>
                </c:pt>
                <c:pt idx="6110">
                  <c:v>0.32453187371967002</c:v>
                </c:pt>
                <c:pt idx="6111">
                  <c:v>0.177560104789899</c:v>
                </c:pt>
                <c:pt idx="6112">
                  <c:v>0.146663921596281</c:v>
                </c:pt>
                <c:pt idx="6113">
                  <c:v>0.23054892706972199</c:v>
                </c:pt>
                <c:pt idx="6114">
                  <c:v>0.45246264608694498</c:v>
                </c:pt>
                <c:pt idx="6115">
                  <c:v>0.400553788371799</c:v>
                </c:pt>
                <c:pt idx="6116">
                  <c:v>0.92895161220647005</c:v>
                </c:pt>
                <c:pt idx="6117">
                  <c:v>1.6044542248054301</c:v>
                </c:pt>
                <c:pt idx="6118">
                  <c:v>2.14338580559847</c:v>
                </c:pt>
                <c:pt idx="6119">
                  <c:v>2.2827289964422</c:v>
                </c:pt>
                <c:pt idx="6120">
                  <c:v>2.88879383314455</c:v>
                </c:pt>
                <c:pt idx="6121">
                  <c:v>2.62744688608048</c:v>
                </c:pt>
                <c:pt idx="6122">
                  <c:v>2.1526382506796198</c:v>
                </c:pt>
                <c:pt idx="6123">
                  <c:v>1.60892688817454</c:v>
                </c:pt>
                <c:pt idx="6124">
                  <c:v>0.97661693930732096</c:v>
                </c:pt>
                <c:pt idx="6125">
                  <c:v>0.53293364448212499</c:v>
                </c:pt>
                <c:pt idx="6126">
                  <c:v>0.35816979127363602</c:v>
                </c:pt>
                <c:pt idx="6127">
                  <c:v>0.21304924110871601</c:v>
                </c:pt>
                <c:pt idx="6128">
                  <c:v>0.30121824983390399</c:v>
                </c:pt>
                <c:pt idx="6129">
                  <c:v>0.45232121295601402</c:v>
                </c:pt>
                <c:pt idx="6130">
                  <c:v>0.18011975968505001</c:v>
                </c:pt>
                <c:pt idx="6131">
                  <c:v>0.41857529838847402</c:v>
                </c:pt>
                <c:pt idx="6132">
                  <c:v>0.54225400158044001</c:v>
                </c:pt>
                <c:pt idx="6133">
                  <c:v>0.65349444580501204</c:v>
                </c:pt>
                <c:pt idx="6134">
                  <c:v>1.1997854646514901</c:v>
                </c:pt>
                <c:pt idx="6135">
                  <c:v>1.4690934965345099</c:v>
                </c:pt>
                <c:pt idx="6136">
                  <c:v>1.70911364082702</c:v>
                </c:pt>
                <c:pt idx="6137">
                  <c:v>2.1716482470625902</c:v>
                </c:pt>
                <c:pt idx="6138">
                  <c:v>2.5308289402148501</c:v>
                </c:pt>
                <c:pt idx="6139">
                  <c:v>2.1914660148827299</c:v>
                </c:pt>
                <c:pt idx="6140">
                  <c:v>1.6914973216756799</c:v>
                </c:pt>
                <c:pt idx="6141">
                  <c:v>1.2738729813234899</c:v>
                </c:pt>
                <c:pt idx="6142">
                  <c:v>0.92610758136622595</c:v>
                </c:pt>
                <c:pt idx="6143">
                  <c:v>0.52330420232595098</c:v>
                </c:pt>
                <c:pt idx="6144">
                  <c:v>0.28184076062379598</c:v>
                </c:pt>
                <c:pt idx="6145">
                  <c:v>0.320836559601614</c:v>
                </c:pt>
                <c:pt idx="6146">
                  <c:v>0.15160079388314601</c:v>
                </c:pt>
                <c:pt idx="6147">
                  <c:v>0.205170473202164</c:v>
                </c:pt>
                <c:pt idx="6148">
                  <c:v>0.52654892383994101</c:v>
                </c:pt>
                <c:pt idx="6149">
                  <c:v>0.44312186986200502</c:v>
                </c:pt>
                <c:pt idx="6150">
                  <c:v>0.426065925363669</c:v>
                </c:pt>
                <c:pt idx="6151">
                  <c:v>0.68187462598119897</c:v>
                </c:pt>
                <c:pt idx="6152">
                  <c:v>1.4077976299482799</c:v>
                </c:pt>
                <c:pt idx="6153">
                  <c:v>2.2032603780354698</c:v>
                </c:pt>
                <c:pt idx="6154">
                  <c:v>2.5617881975356598</c:v>
                </c:pt>
                <c:pt idx="6155">
                  <c:v>2.8520360276351702</c:v>
                </c:pt>
                <c:pt idx="6156">
                  <c:v>2.3523876772713299</c:v>
                </c:pt>
                <c:pt idx="6157">
                  <c:v>2.2080318402038501</c:v>
                </c:pt>
                <c:pt idx="6158">
                  <c:v>1.6035963880933399</c:v>
                </c:pt>
                <c:pt idx="6159">
                  <c:v>1.1740560777399001</c:v>
                </c:pt>
                <c:pt idx="6160">
                  <c:v>0.81929481922016301</c:v>
                </c:pt>
                <c:pt idx="6161">
                  <c:v>0.52829915455071497</c:v>
                </c:pt>
                <c:pt idx="6162">
                  <c:v>0.40665309019482399</c:v>
                </c:pt>
                <c:pt idx="6163">
                  <c:v>0.37065216129951301</c:v>
                </c:pt>
                <c:pt idx="6164">
                  <c:v>0.37597594403631701</c:v>
                </c:pt>
                <c:pt idx="6165">
                  <c:v>0.38326979396112099</c:v>
                </c:pt>
                <c:pt idx="6166">
                  <c:v>0.27249970888241298</c:v>
                </c:pt>
                <c:pt idx="6167">
                  <c:v>0.32744030690493803</c:v>
                </c:pt>
                <c:pt idx="6168">
                  <c:v>0.30477049414108298</c:v>
                </c:pt>
                <c:pt idx="6169">
                  <c:v>0.65979598998554101</c:v>
                </c:pt>
                <c:pt idx="6170">
                  <c:v>1.3294696767218901</c:v>
                </c:pt>
                <c:pt idx="6171">
                  <c:v>2.1986186696985399</c:v>
                </c:pt>
                <c:pt idx="6172">
                  <c:v>2.7756283240286299</c:v>
                </c:pt>
                <c:pt idx="6173">
                  <c:v>2.4669740229536301</c:v>
                </c:pt>
                <c:pt idx="6174">
                  <c:v>2.26289429638505</c:v>
                </c:pt>
                <c:pt idx="6175">
                  <c:v>1.9241363505357401</c:v>
                </c:pt>
                <c:pt idx="6176">
                  <c:v>1.52856996405431</c:v>
                </c:pt>
                <c:pt idx="6177">
                  <c:v>0.85676447797863298</c:v>
                </c:pt>
                <c:pt idx="6178">
                  <c:v>0.503806160052654</c:v>
                </c:pt>
                <c:pt idx="6179">
                  <c:v>7.9667883585545302E-2</c:v>
                </c:pt>
                <c:pt idx="6180">
                  <c:v>0.429194749918962</c:v>
                </c:pt>
                <c:pt idx="6181">
                  <c:v>0.46698946399463898</c:v>
                </c:pt>
                <c:pt idx="6182">
                  <c:v>0.43416008598672401</c:v>
                </c:pt>
                <c:pt idx="6183">
                  <c:v>0.36796600094709803</c:v>
                </c:pt>
                <c:pt idx="6184">
                  <c:v>0.37340491598799302</c:v>
                </c:pt>
                <c:pt idx="6185">
                  <c:v>0.59927427505191599</c:v>
                </c:pt>
                <c:pt idx="6186">
                  <c:v>1.0230402019085101</c:v>
                </c:pt>
                <c:pt idx="6187">
                  <c:v>1.5041269420810199</c:v>
                </c:pt>
                <c:pt idx="6188">
                  <c:v>2.2990807552485002</c:v>
                </c:pt>
                <c:pt idx="6189">
                  <c:v>3.0265706745711398</c:v>
                </c:pt>
                <c:pt idx="6190">
                  <c:v>3.0203463352037998</c:v>
                </c:pt>
                <c:pt idx="6191">
                  <c:v>2.3927896165948201</c:v>
                </c:pt>
                <c:pt idx="6192">
                  <c:v>2.1001319422345799</c:v>
                </c:pt>
                <c:pt idx="6193">
                  <c:v>1.40831597074272</c:v>
                </c:pt>
                <c:pt idx="6194">
                  <c:v>0.87783204858047903</c:v>
                </c:pt>
                <c:pt idx="6195">
                  <c:v>0.52354867165336205</c:v>
                </c:pt>
                <c:pt idx="6196">
                  <c:v>0.40433976987800702</c:v>
                </c:pt>
                <c:pt idx="6197">
                  <c:v>0.59248303534700497</c:v>
                </c:pt>
                <c:pt idx="6198">
                  <c:v>0.35160217961497298</c:v>
                </c:pt>
                <c:pt idx="6199">
                  <c:v>0.42300637772024202</c:v>
                </c:pt>
                <c:pt idx="6200">
                  <c:v>0.45911077546165302</c:v>
                </c:pt>
                <c:pt idx="6201">
                  <c:v>0.289505539174987</c:v>
                </c:pt>
                <c:pt idx="6202">
                  <c:v>0.23842536007312601</c:v>
                </c:pt>
                <c:pt idx="6203">
                  <c:v>0.65159859695214195</c:v>
                </c:pt>
                <c:pt idx="6204">
                  <c:v>1.0943657352571901</c:v>
                </c:pt>
                <c:pt idx="6205">
                  <c:v>1.89088251728763</c:v>
                </c:pt>
                <c:pt idx="6206">
                  <c:v>2.5337952309004801</c:v>
                </c:pt>
                <c:pt idx="6207">
                  <c:v>2.53953569133474</c:v>
                </c:pt>
                <c:pt idx="6208">
                  <c:v>2.5765743524171798</c:v>
                </c:pt>
                <c:pt idx="6209">
                  <c:v>2.0485139387043501</c:v>
                </c:pt>
                <c:pt idx="6210">
                  <c:v>1.47942187860022</c:v>
                </c:pt>
                <c:pt idx="6211">
                  <c:v>0.95384168990718798</c:v>
                </c:pt>
                <c:pt idx="6212">
                  <c:v>0.49965998168654702</c:v>
                </c:pt>
                <c:pt idx="6213">
                  <c:v>0.17037241758864599</c:v>
                </c:pt>
                <c:pt idx="6214">
                  <c:v>0.25034172904052598</c:v>
                </c:pt>
                <c:pt idx="6215">
                  <c:v>0.20331351433684899</c:v>
                </c:pt>
                <c:pt idx="6216">
                  <c:v>0.31426227345006003</c:v>
                </c:pt>
                <c:pt idx="6217">
                  <c:v>0.35823033033231599</c:v>
                </c:pt>
                <c:pt idx="6218">
                  <c:v>0.56864965338598406</c:v>
                </c:pt>
                <c:pt idx="6219">
                  <c:v>0.75163053979132599</c:v>
                </c:pt>
                <c:pt idx="6220">
                  <c:v>1.2482254788655001</c:v>
                </c:pt>
                <c:pt idx="6221">
                  <c:v>1.3866090887117399</c:v>
                </c:pt>
                <c:pt idx="6222">
                  <c:v>2.32559413103878</c:v>
                </c:pt>
                <c:pt idx="6223">
                  <c:v>2.4546838968545401</c:v>
                </c:pt>
                <c:pt idx="6224">
                  <c:v>2.4736967612836098</c:v>
                </c:pt>
                <c:pt idx="6225">
                  <c:v>2.3932948589112502</c:v>
                </c:pt>
                <c:pt idx="6226">
                  <c:v>2.3223682847210099</c:v>
                </c:pt>
                <c:pt idx="6227">
                  <c:v>2.1413700263013902</c:v>
                </c:pt>
                <c:pt idx="6228">
                  <c:v>1.75952690463488</c:v>
                </c:pt>
                <c:pt idx="6229">
                  <c:v>1.0002564972580801</c:v>
                </c:pt>
                <c:pt idx="6230">
                  <c:v>0.80393283382195602</c:v>
                </c:pt>
                <c:pt idx="6231">
                  <c:v>1.0863507709326701</c:v>
                </c:pt>
                <c:pt idx="6232">
                  <c:v>1.19516193787453</c:v>
                </c:pt>
                <c:pt idx="6233">
                  <c:v>1.3474011733296101</c:v>
                </c:pt>
                <c:pt idx="6234">
                  <c:v>0.90585936078234597</c:v>
                </c:pt>
                <c:pt idx="6235">
                  <c:v>0.75930855456131896</c:v>
                </c:pt>
                <c:pt idx="6236">
                  <c:v>1.2610925071992101</c:v>
                </c:pt>
                <c:pt idx="6237">
                  <c:v>1.90220127088224</c:v>
                </c:pt>
                <c:pt idx="6238">
                  <c:v>2.5894801634223801</c:v>
                </c:pt>
                <c:pt idx="6239">
                  <c:v>3.4581992021247099</c:v>
                </c:pt>
                <c:pt idx="6240">
                  <c:v>4.1244913580956899</c:v>
                </c:pt>
                <c:pt idx="6241">
                  <c:v>4.2873142475500901</c:v>
                </c:pt>
                <c:pt idx="6242">
                  <c:v>3.95581155589052</c:v>
                </c:pt>
                <c:pt idx="6243">
                  <c:v>3.5852823560312501</c:v>
                </c:pt>
                <c:pt idx="6244">
                  <c:v>3.0581044176257302</c:v>
                </c:pt>
                <c:pt idx="6245">
                  <c:v>2.6300117505952301</c:v>
                </c:pt>
                <c:pt idx="6246">
                  <c:v>2.2644033929052898</c:v>
                </c:pt>
                <c:pt idx="6247">
                  <c:v>1.95658523878031</c:v>
                </c:pt>
                <c:pt idx="6248">
                  <c:v>1.7978487639854499</c:v>
                </c:pt>
                <c:pt idx="6249">
                  <c:v>1.66709714218338</c:v>
                </c:pt>
                <c:pt idx="6250">
                  <c:v>1.6208603935829899</c:v>
                </c:pt>
                <c:pt idx="6251">
                  <c:v>1.4990862406819701</c:v>
                </c:pt>
                <c:pt idx="6252">
                  <c:v>1.33448866671134</c:v>
                </c:pt>
                <c:pt idx="6253">
                  <c:v>1.16502813443882</c:v>
                </c:pt>
                <c:pt idx="6254">
                  <c:v>1.0294743327897999</c:v>
                </c:pt>
                <c:pt idx="6255">
                  <c:v>0.93270262572912299</c:v>
                </c:pt>
                <c:pt idx="6256">
                  <c:v>0.887819732019964</c:v>
                </c:pt>
                <c:pt idx="6257">
                  <c:v>0.90389788999698395</c:v>
                </c:pt>
                <c:pt idx="6258">
                  <c:v>0.975887233748859</c:v>
                </c:pt>
                <c:pt idx="6259">
                  <c:v>1.31388246074297</c:v>
                </c:pt>
                <c:pt idx="6260">
                  <c:v>1.7456732334457701</c:v>
                </c:pt>
                <c:pt idx="6261">
                  <c:v>2.1176755220158299</c:v>
                </c:pt>
                <c:pt idx="6262">
                  <c:v>2.2917919526281199</c:v>
                </c:pt>
                <c:pt idx="6263">
                  <c:v>2.4164027044242902</c:v>
                </c:pt>
                <c:pt idx="6264">
                  <c:v>2.4355896434428401</c:v>
                </c:pt>
                <c:pt idx="6265">
                  <c:v>2.4151546799341901</c:v>
                </c:pt>
                <c:pt idx="6266">
                  <c:v>2.28412352589128</c:v>
                </c:pt>
                <c:pt idx="6267">
                  <c:v>2.20282929608311</c:v>
                </c:pt>
                <c:pt idx="6268">
                  <c:v>2.45299014482835</c:v>
                </c:pt>
                <c:pt idx="6269">
                  <c:v>2.87675188634074</c:v>
                </c:pt>
                <c:pt idx="6270">
                  <c:v>2.8719397410609102</c:v>
                </c:pt>
                <c:pt idx="6271">
                  <c:v>2.6161667919148401</c:v>
                </c:pt>
                <c:pt idx="6272">
                  <c:v>2.7756281322138601</c:v>
                </c:pt>
                <c:pt idx="6273">
                  <c:v>3.40181242071532</c:v>
                </c:pt>
                <c:pt idx="6274">
                  <c:v>3.8194128008280299</c:v>
                </c:pt>
                <c:pt idx="6275">
                  <c:v>3.6705213081807599</c:v>
                </c:pt>
                <c:pt idx="6276">
                  <c:v>3.2733958778646102</c:v>
                </c:pt>
                <c:pt idx="6277">
                  <c:v>2.6087395366350798</c:v>
                </c:pt>
                <c:pt idx="6278">
                  <c:v>1.8037348731662299</c:v>
                </c:pt>
                <c:pt idx="6279">
                  <c:v>1.4306888295901401</c:v>
                </c:pt>
                <c:pt idx="6280">
                  <c:v>1.5133977355586301</c:v>
                </c:pt>
                <c:pt idx="6281">
                  <c:v>1.6347054470301401</c:v>
                </c:pt>
                <c:pt idx="6282">
                  <c:v>1.7695155754304599</c:v>
                </c:pt>
                <c:pt idx="6283">
                  <c:v>2.0210991288254498</c:v>
                </c:pt>
                <c:pt idx="6284">
                  <c:v>2.2972638103448202</c:v>
                </c:pt>
                <c:pt idx="6285">
                  <c:v>2.7109254513844498</c:v>
                </c:pt>
                <c:pt idx="6286">
                  <c:v>3.2069980681207202</c:v>
                </c:pt>
                <c:pt idx="6287">
                  <c:v>3.5227562928041198</c:v>
                </c:pt>
                <c:pt idx="6288">
                  <c:v>3.6513693005782102</c:v>
                </c:pt>
                <c:pt idx="6289">
                  <c:v>3.5412718815727802</c:v>
                </c:pt>
                <c:pt idx="6290">
                  <c:v>3.4425526638127102</c:v>
                </c:pt>
                <c:pt idx="6291">
                  <c:v>2.8054221509202502</c:v>
                </c:pt>
                <c:pt idx="6292">
                  <c:v>2.3205729938864201</c:v>
                </c:pt>
                <c:pt idx="6293">
                  <c:v>2.5404615141948099</c:v>
                </c:pt>
                <c:pt idx="6294">
                  <c:v>2.7484140415395899</c:v>
                </c:pt>
                <c:pt idx="6295">
                  <c:v>2.7006790850550901</c:v>
                </c:pt>
                <c:pt idx="6296">
                  <c:v>2.5153038874698601</c:v>
                </c:pt>
                <c:pt idx="6297">
                  <c:v>2.3706825775503999</c:v>
                </c:pt>
                <c:pt idx="6298">
                  <c:v>2.2705349984378098</c:v>
                </c:pt>
                <c:pt idx="6299">
                  <c:v>2.2622912890666802</c:v>
                </c:pt>
                <c:pt idx="6300">
                  <c:v>2.4181821570454498</c:v>
                </c:pt>
                <c:pt idx="6301">
                  <c:v>2.68749218752464</c:v>
                </c:pt>
                <c:pt idx="6302">
                  <c:v>2.8283197153617601</c:v>
                </c:pt>
                <c:pt idx="6303">
                  <c:v>3.0158570306528101</c:v>
                </c:pt>
                <c:pt idx="6304">
                  <c:v>3.5685967652781998</c:v>
                </c:pt>
                <c:pt idx="6305">
                  <c:v>4.07242442239657</c:v>
                </c:pt>
                <c:pt idx="6306">
                  <c:v>4.28098626352386</c:v>
                </c:pt>
                <c:pt idx="6307">
                  <c:v>4.3502327418785303</c:v>
                </c:pt>
                <c:pt idx="6308">
                  <c:v>4.1791441852083802</c:v>
                </c:pt>
                <c:pt idx="6309">
                  <c:v>3.9280671596421302</c:v>
                </c:pt>
                <c:pt idx="6310">
                  <c:v>3.5218482359613401</c:v>
                </c:pt>
                <c:pt idx="6311">
                  <c:v>2.7676287039003298</c:v>
                </c:pt>
                <c:pt idx="6312">
                  <c:v>2.0464700300844898</c:v>
                </c:pt>
                <c:pt idx="6313">
                  <c:v>1.7211615622854799</c:v>
                </c:pt>
                <c:pt idx="6314">
                  <c:v>1.6816233082866701</c:v>
                </c:pt>
                <c:pt idx="6315">
                  <c:v>1.6655358517672301</c:v>
                </c:pt>
                <c:pt idx="6316">
                  <c:v>1.8573622028963499</c:v>
                </c:pt>
                <c:pt idx="6317">
                  <c:v>2.27265720288058</c:v>
                </c:pt>
                <c:pt idx="6318">
                  <c:v>2.75214165935204</c:v>
                </c:pt>
                <c:pt idx="6319">
                  <c:v>3.1611417900684202</c:v>
                </c:pt>
                <c:pt idx="6320">
                  <c:v>3.69103153420463</c:v>
                </c:pt>
                <c:pt idx="6321">
                  <c:v>4.0817718908779099</c:v>
                </c:pt>
                <c:pt idx="6322">
                  <c:v>4.2678762099941503</c:v>
                </c:pt>
                <c:pt idx="6323">
                  <c:v>3.7637901637156901</c:v>
                </c:pt>
                <c:pt idx="6324">
                  <c:v>3.42272074434009</c:v>
                </c:pt>
                <c:pt idx="6325">
                  <c:v>2.8681301559038399</c:v>
                </c:pt>
                <c:pt idx="6326">
                  <c:v>2.5794638787131698</c:v>
                </c:pt>
                <c:pt idx="6327">
                  <c:v>2.37272823509036</c:v>
                </c:pt>
                <c:pt idx="6328">
                  <c:v>2.39952271251139</c:v>
                </c:pt>
                <c:pt idx="6329">
                  <c:v>2.2850729684358</c:v>
                </c:pt>
                <c:pt idx="6330">
                  <c:v>2.0852900830033199</c:v>
                </c:pt>
                <c:pt idx="6331">
                  <c:v>1.93361325801645</c:v>
                </c:pt>
                <c:pt idx="6332">
                  <c:v>1.84852052574485</c:v>
                </c:pt>
                <c:pt idx="6333">
                  <c:v>1.8267970390672901</c:v>
                </c:pt>
                <c:pt idx="6334">
                  <c:v>1.8261161803297199</c:v>
                </c:pt>
                <c:pt idx="6335">
                  <c:v>1.9932769709242599</c:v>
                </c:pt>
                <c:pt idx="6336">
                  <c:v>2.17373633780065</c:v>
                </c:pt>
                <c:pt idx="6337">
                  <c:v>2.3755850783788</c:v>
                </c:pt>
                <c:pt idx="6338">
                  <c:v>2.8923989304737998</c:v>
                </c:pt>
                <c:pt idx="6339">
                  <c:v>3.68618987434315</c:v>
                </c:pt>
                <c:pt idx="6340">
                  <c:v>4.6714960926935403</c:v>
                </c:pt>
                <c:pt idx="6341">
                  <c:v>5.0957499751642104</c:v>
                </c:pt>
                <c:pt idx="6342">
                  <c:v>4.8866763285695498</c:v>
                </c:pt>
                <c:pt idx="6343">
                  <c:v>4.7000544741047401</c:v>
                </c:pt>
                <c:pt idx="6344">
                  <c:v>3.9247950736214201</c:v>
                </c:pt>
                <c:pt idx="6345">
                  <c:v>2.7285309109676601</c:v>
                </c:pt>
                <c:pt idx="6346">
                  <c:v>1.9977627351001901</c:v>
                </c:pt>
                <c:pt idx="6347">
                  <c:v>2.1633471312946999</c:v>
                </c:pt>
                <c:pt idx="6348">
                  <c:v>2.4947674577084298</c:v>
                </c:pt>
                <c:pt idx="6349">
                  <c:v>2.4878103312537698</c:v>
                </c:pt>
                <c:pt idx="6350">
                  <c:v>2.37127420027061</c:v>
                </c:pt>
                <c:pt idx="6351">
                  <c:v>2.59069436311156</c:v>
                </c:pt>
                <c:pt idx="6352">
                  <c:v>3.0776123137394999</c:v>
                </c:pt>
                <c:pt idx="6353">
                  <c:v>3.6011085912972698</c:v>
                </c:pt>
                <c:pt idx="6354">
                  <c:v>4.2080765222057197</c:v>
                </c:pt>
                <c:pt idx="6355">
                  <c:v>4.57067902122715</c:v>
                </c:pt>
                <c:pt idx="6356">
                  <c:v>4.6471151707495899</c:v>
                </c:pt>
                <c:pt idx="6357">
                  <c:v>4.1603512220038601</c:v>
                </c:pt>
                <c:pt idx="6358">
                  <c:v>3.5577289538989598</c:v>
                </c:pt>
                <c:pt idx="6359">
                  <c:v>3.0241090704739801</c:v>
                </c:pt>
                <c:pt idx="6360">
                  <c:v>2.68399028028084</c:v>
                </c:pt>
                <c:pt idx="6361">
                  <c:v>2.5367758304324002</c:v>
                </c:pt>
                <c:pt idx="6362">
                  <c:v>2.2426856903734902</c:v>
                </c:pt>
                <c:pt idx="6363">
                  <c:v>1.96487243758723</c:v>
                </c:pt>
                <c:pt idx="6364">
                  <c:v>1.7888732747752101</c:v>
                </c:pt>
                <c:pt idx="6365">
                  <c:v>1.66202372752648</c:v>
                </c:pt>
                <c:pt idx="6366">
                  <c:v>1.5464297608087501</c:v>
                </c:pt>
                <c:pt idx="6367">
                  <c:v>1.4756644323036301</c:v>
                </c:pt>
                <c:pt idx="6368">
                  <c:v>1.45023903915389</c:v>
                </c:pt>
                <c:pt idx="6369">
                  <c:v>1.75958169115304</c:v>
                </c:pt>
                <c:pt idx="6370">
                  <c:v>1.9920746188617</c:v>
                </c:pt>
                <c:pt idx="6371">
                  <c:v>2.3462059169936502</c:v>
                </c:pt>
                <c:pt idx="6372">
                  <c:v>2.88444128904611</c:v>
                </c:pt>
                <c:pt idx="6373">
                  <c:v>3.2485985529372501</c:v>
                </c:pt>
                <c:pt idx="6374">
                  <c:v>3.4953167525210098</c:v>
                </c:pt>
                <c:pt idx="6375">
                  <c:v>3.5912317929792601</c:v>
                </c:pt>
                <c:pt idx="6376">
                  <c:v>3.7173329531227099</c:v>
                </c:pt>
                <c:pt idx="6377">
                  <c:v>3.5848495529409599</c:v>
                </c:pt>
                <c:pt idx="6378">
                  <c:v>3.1311877367751402</c:v>
                </c:pt>
                <c:pt idx="6379">
                  <c:v>2.4904634890923401</c:v>
                </c:pt>
                <c:pt idx="6380">
                  <c:v>1.76422280370423</c:v>
                </c:pt>
                <c:pt idx="6381">
                  <c:v>1.21788143419054</c:v>
                </c:pt>
                <c:pt idx="6382">
                  <c:v>1.05398447728228</c:v>
                </c:pt>
                <c:pt idx="6383">
                  <c:v>0.96850796840965603</c:v>
                </c:pt>
                <c:pt idx="6384">
                  <c:v>0.928145310934123</c:v>
                </c:pt>
                <c:pt idx="6385">
                  <c:v>0.89557088184520595</c:v>
                </c:pt>
                <c:pt idx="6386">
                  <c:v>0.85732268928099598</c:v>
                </c:pt>
                <c:pt idx="6387">
                  <c:v>0.95478198808419101</c:v>
                </c:pt>
                <c:pt idx="6388">
                  <c:v>1.3163480285429801</c:v>
                </c:pt>
                <c:pt idx="6389">
                  <c:v>1.71470676633907</c:v>
                </c:pt>
                <c:pt idx="6390">
                  <c:v>2.11778020402968</c:v>
                </c:pt>
                <c:pt idx="6391">
                  <c:v>2.3478348195241501</c:v>
                </c:pt>
                <c:pt idx="6392">
                  <c:v>2.6404112478439798</c:v>
                </c:pt>
                <c:pt idx="6393">
                  <c:v>2.7805583897816302</c:v>
                </c:pt>
                <c:pt idx="6394">
                  <c:v>2.6141700355617701</c:v>
                </c:pt>
                <c:pt idx="6395">
                  <c:v>2.3744521801657701</c:v>
                </c:pt>
                <c:pt idx="6396">
                  <c:v>1.92375409787348</c:v>
                </c:pt>
                <c:pt idx="6397">
                  <c:v>1.4081771104665799</c:v>
                </c:pt>
                <c:pt idx="6398">
                  <c:v>0.90906618931791805</c:v>
                </c:pt>
                <c:pt idx="6399">
                  <c:v>0.69830301118640503</c:v>
                </c:pt>
                <c:pt idx="6400">
                  <c:v>0.46411787036700097</c:v>
                </c:pt>
                <c:pt idx="6401">
                  <c:v>0.50760928901173596</c:v>
                </c:pt>
                <c:pt idx="6402">
                  <c:v>0.60737291979639696</c:v>
                </c:pt>
                <c:pt idx="6403">
                  <c:v>0.73533889851346801</c:v>
                </c:pt>
                <c:pt idx="6404">
                  <c:v>0.39819209703985797</c:v>
                </c:pt>
                <c:pt idx="6405">
                  <c:v>0.378593902819367</c:v>
                </c:pt>
                <c:pt idx="6406">
                  <c:v>0.62922050329594303</c:v>
                </c:pt>
                <c:pt idx="6407">
                  <c:v>0.97467348612240401</c:v>
                </c:pt>
                <c:pt idx="6408">
                  <c:v>1.24485996485428</c:v>
                </c:pt>
                <c:pt idx="6409">
                  <c:v>1.79653922895494</c:v>
                </c:pt>
                <c:pt idx="6410">
                  <c:v>2.7755235486176302</c:v>
                </c:pt>
                <c:pt idx="6411">
                  <c:v>3.3711335712102799</c:v>
                </c:pt>
                <c:pt idx="6412">
                  <c:v>3.1491658728591898</c:v>
                </c:pt>
                <c:pt idx="6413">
                  <c:v>2.7736896972799601</c:v>
                </c:pt>
                <c:pt idx="6414">
                  <c:v>2.7100462940484999</c:v>
                </c:pt>
                <c:pt idx="6415">
                  <c:v>2.5963778929797598</c:v>
                </c:pt>
                <c:pt idx="6416">
                  <c:v>2.06619929056686</c:v>
                </c:pt>
                <c:pt idx="6417">
                  <c:v>1.34062584234155</c:v>
                </c:pt>
                <c:pt idx="6418">
                  <c:v>1.3990190081457099</c:v>
                </c:pt>
                <c:pt idx="6419">
                  <c:v>1.6124148896896899</c:v>
                </c:pt>
                <c:pt idx="6420">
                  <c:v>1.3698423060524201</c:v>
                </c:pt>
                <c:pt idx="6421">
                  <c:v>1.1982395209977801</c:v>
                </c:pt>
                <c:pt idx="6422">
                  <c:v>1.1931082073755901</c:v>
                </c:pt>
                <c:pt idx="6423">
                  <c:v>1.71109774421042</c:v>
                </c:pt>
                <c:pt idx="6424">
                  <c:v>2.1669114473159699</c:v>
                </c:pt>
                <c:pt idx="6425">
                  <c:v>2.3897744255879001</c:v>
                </c:pt>
                <c:pt idx="6426">
                  <c:v>2.4336895363423001</c:v>
                </c:pt>
                <c:pt idx="6427">
                  <c:v>2.3315047838379002</c:v>
                </c:pt>
                <c:pt idx="6428">
                  <c:v>2.1250031559209499</c:v>
                </c:pt>
                <c:pt idx="6429">
                  <c:v>2.0958744175078801</c:v>
                </c:pt>
                <c:pt idx="6430">
                  <c:v>2.0770496596554899</c:v>
                </c:pt>
                <c:pt idx="6431">
                  <c:v>1.631349588275</c:v>
                </c:pt>
                <c:pt idx="6432">
                  <c:v>1.53182663535597</c:v>
                </c:pt>
                <c:pt idx="6433">
                  <c:v>1.50524772248059</c:v>
                </c:pt>
                <c:pt idx="6434">
                  <c:v>1.4588465236388</c:v>
                </c:pt>
                <c:pt idx="6435">
                  <c:v>1.3457714332508299</c:v>
                </c:pt>
                <c:pt idx="6436">
                  <c:v>1.29689625163966</c:v>
                </c:pt>
                <c:pt idx="6437">
                  <c:v>1.31792905657019</c:v>
                </c:pt>
                <c:pt idx="6438">
                  <c:v>1.2685807590193099</c:v>
                </c:pt>
                <c:pt idx="6439">
                  <c:v>1.4273273494577201</c:v>
                </c:pt>
                <c:pt idx="6440">
                  <c:v>1.68957321124153</c:v>
                </c:pt>
                <c:pt idx="6441">
                  <c:v>1.8705930236914201</c:v>
                </c:pt>
                <c:pt idx="6442">
                  <c:v>2.1793859347818598</c:v>
                </c:pt>
                <c:pt idx="6443">
                  <c:v>3.0559495842461102</c:v>
                </c:pt>
                <c:pt idx="6444">
                  <c:v>3.7854572907074302</c:v>
                </c:pt>
                <c:pt idx="6445">
                  <c:v>3.7707556246871801</c:v>
                </c:pt>
                <c:pt idx="6446">
                  <c:v>3.35149233056858</c:v>
                </c:pt>
                <c:pt idx="6447">
                  <c:v>3.14344718088359</c:v>
                </c:pt>
                <c:pt idx="6448">
                  <c:v>3.1200625189136799</c:v>
                </c:pt>
                <c:pt idx="6449">
                  <c:v>2.7100756101192101</c:v>
                </c:pt>
                <c:pt idx="6450">
                  <c:v>2.0339782411473801</c:v>
                </c:pt>
                <c:pt idx="6451">
                  <c:v>1.45437408633233</c:v>
                </c:pt>
                <c:pt idx="6452">
                  <c:v>1.263023560842</c:v>
                </c:pt>
                <c:pt idx="6453">
                  <c:v>1.1986222992665401</c:v>
                </c:pt>
                <c:pt idx="6454">
                  <c:v>1.04745334756876</c:v>
                </c:pt>
                <c:pt idx="6455">
                  <c:v>1.01725094218634</c:v>
                </c:pt>
                <c:pt idx="6456">
                  <c:v>1.21895782506082</c:v>
                </c:pt>
                <c:pt idx="6457">
                  <c:v>1.4001730911930099</c:v>
                </c:pt>
                <c:pt idx="6458">
                  <c:v>1.9297116825274701</c:v>
                </c:pt>
                <c:pt idx="6459">
                  <c:v>2.4731756823980402</c:v>
                </c:pt>
                <c:pt idx="6460">
                  <c:v>2.6968574496939999</c:v>
                </c:pt>
                <c:pt idx="6461">
                  <c:v>2.7464218365580702</c:v>
                </c:pt>
                <c:pt idx="6462">
                  <c:v>2.5685650724972899</c:v>
                </c:pt>
                <c:pt idx="6463">
                  <c:v>2.3202063711644301</c:v>
                </c:pt>
                <c:pt idx="6464">
                  <c:v>2.18608107272855</c:v>
                </c:pt>
                <c:pt idx="6465">
                  <c:v>2.1712617922666499</c:v>
                </c:pt>
                <c:pt idx="6466">
                  <c:v>2.0296019893077601</c:v>
                </c:pt>
                <c:pt idx="6467">
                  <c:v>1.8458548161255799</c:v>
                </c:pt>
                <c:pt idx="6468">
                  <c:v>1.7509956179545401</c:v>
                </c:pt>
                <c:pt idx="6469">
                  <c:v>1.61245810285446</c:v>
                </c:pt>
                <c:pt idx="6470">
                  <c:v>1.39184961701651</c:v>
                </c:pt>
                <c:pt idx="6471">
                  <c:v>1.30385988937692</c:v>
                </c:pt>
                <c:pt idx="6472">
                  <c:v>1.2913073852994901</c:v>
                </c:pt>
                <c:pt idx="6473">
                  <c:v>1.3256182090802</c:v>
                </c:pt>
                <c:pt idx="6474">
                  <c:v>1.55247303901517</c:v>
                </c:pt>
                <c:pt idx="6475">
                  <c:v>1.9017097064873001</c:v>
                </c:pt>
                <c:pt idx="6476">
                  <c:v>2.2308397822840198</c:v>
                </c:pt>
                <c:pt idx="6477">
                  <c:v>2.57889215881083</c:v>
                </c:pt>
                <c:pt idx="6478">
                  <c:v>2.8944545774969401</c:v>
                </c:pt>
                <c:pt idx="6479">
                  <c:v>3.4749302171107002</c:v>
                </c:pt>
                <c:pt idx="6480">
                  <c:v>3.9141504512658898</c:v>
                </c:pt>
                <c:pt idx="6481">
                  <c:v>3.5036184764506002</c:v>
                </c:pt>
                <c:pt idx="6482">
                  <c:v>2.8235381631086498</c:v>
                </c:pt>
                <c:pt idx="6483">
                  <c:v>2.28216973258936</c:v>
                </c:pt>
                <c:pt idx="6484">
                  <c:v>1.81941421597557</c:v>
                </c:pt>
                <c:pt idx="6485">
                  <c:v>1.47358558915253</c:v>
                </c:pt>
                <c:pt idx="6486">
                  <c:v>1.2120171025006199</c:v>
                </c:pt>
                <c:pt idx="6487">
                  <c:v>0.97793737043279005</c:v>
                </c:pt>
                <c:pt idx="6488">
                  <c:v>0.84626199217027298</c:v>
                </c:pt>
                <c:pt idx="6489">
                  <c:v>1.09859728553324</c:v>
                </c:pt>
                <c:pt idx="6490">
                  <c:v>1.5784684840601</c:v>
                </c:pt>
                <c:pt idx="6491">
                  <c:v>1.6635235536565101</c:v>
                </c:pt>
                <c:pt idx="6492">
                  <c:v>1.9799423473720099</c:v>
                </c:pt>
                <c:pt idx="6493">
                  <c:v>2.5967360292184098</c:v>
                </c:pt>
                <c:pt idx="6494">
                  <c:v>3.2790965094681201</c:v>
                </c:pt>
                <c:pt idx="6495">
                  <c:v>3.5176067412793599</c:v>
                </c:pt>
                <c:pt idx="6496">
                  <c:v>3.4937393472526002</c:v>
                </c:pt>
                <c:pt idx="6497">
                  <c:v>3.1961539233653902</c:v>
                </c:pt>
                <c:pt idx="6498">
                  <c:v>2.6354548806661402</c:v>
                </c:pt>
                <c:pt idx="6499">
                  <c:v>2.17330786846802</c:v>
                </c:pt>
                <c:pt idx="6500">
                  <c:v>2.0755949996774401</c:v>
                </c:pt>
                <c:pt idx="6501">
                  <c:v>1.9443644189310301</c:v>
                </c:pt>
                <c:pt idx="6502">
                  <c:v>1.68910899391543</c:v>
                </c:pt>
                <c:pt idx="6503">
                  <c:v>1.5251613705214899</c:v>
                </c:pt>
                <c:pt idx="6504">
                  <c:v>1.56715743119956</c:v>
                </c:pt>
                <c:pt idx="6505">
                  <c:v>1.5633477784226399</c:v>
                </c:pt>
                <c:pt idx="6506">
                  <c:v>1.55994822603348</c:v>
                </c:pt>
                <c:pt idx="6507">
                  <c:v>1.57247860187762</c:v>
                </c:pt>
                <c:pt idx="6508">
                  <c:v>1.47667552978371</c:v>
                </c:pt>
                <c:pt idx="6509">
                  <c:v>1.57683944118797</c:v>
                </c:pt>
                <c:pt idx="6510">
                  <c:v>2.2609846706561298</c:v>
                </c:pt>
                <c:pt idx="6511">
                  <c:v>3.23794456127664</c:v>
                </c:pt>
                <c:pt idx="6512">
                  <c:v>3.7983510495909898</c:v>
                </c:pt>
                <c:pt idx="6513">
                  <c:v>4.4442284930778504</c:v>
                </c:pt>
                <c:pt idx="6514">
                  <c:v>4.6204637625724301</c:v>
                </c:pt>
                <c:pt idx="6515">
                  <c:v>4.1462003848426097</c:v>
                </c:pt>
                <c:pt idx="6516">
                  <c:v>3.2964238374518802</c:v>
                </c:pt>
                <c:pt idx="6517">
                  <c:v>2.3102561281009502</c:v>
                </c:pt>
                <c:pt idx="6518">
                  <c:v>1.7645614642182299</c:v>
                </c:pt>
                <c:pt idx="6519">
                  <c:v>1.84522731703224</c:v>
                </c:pt>
                <c:pt idx="6520">
                  <c:v>2.0240148228795198</c:v>
                </c:pt>
                <c:pt idx="6521">
                  <c:v>1.7592123630602401</c:v>
                </c:pt>
                <c:pt idx="6522">
                  <c:v>1.6588249521540801</c:v>
                </c:pt>
                <c:pt idx="6523">
                  <c:v>1.73441458521571</c:v>
                </c:pt>
                <c:pt idx="6524">
                  <c:v>1.86097102534053</c:v>
                </c:pt>
                <c:pt idx="6525">
                  <c:v>2.20365367492467</c:v>
                </c:pt>
                <c:pt idx="6526">
                  <c:v>2.4819680864142901</c:v>
                </c:pt>
                <c:pt idx="6527">
                  <c:v>2.7910843442139099</c:v>
                </c:pt>
                <c:pt idx="6528">
                  <c:v>3.6583588144698198</c:v>
                </c:pt>
                <c:pt idx="6529">
                  <c:v>4.4952043873315697</c:v>
                </c:pt>
                <c:pt idx="6530">
                  <c:v>4.7143295570719301</c:v>
                </c:pt>
                <c:pt idx="6531">
                  <c:v>4.1112066428214202</c:v>
                </c:pt>
                <c:pt idx="6532">
                  <c:v>3.1512639325537299</c:v>
                </c:pt>
                <c:pt idx="6533">
                  <c:v>2.7954586880313599</c:v>
                </c:pt>
                <c:pt idx="6534">
                  <c:v>2.4167673105212302</c:v>
                </c:pt>
                <c:pt idx="6535">
                  <c:v>2.1720040251486599</c:v>
                </c:pt>
                <c:pt idx="6536">
                  <c:v>2.1250623116346499</c:v>
                </c:pt>
                <c:pt idx="6537">
                  <c:v>2.0296771161684801</c:v>
                </c:pt>
                <c:pt idx="6538">
                  <c:v>1.8784327998344801</c:v>
                </c:pt>
                <c:pt idx="6539">
                  <c:v>1.79627868652111</c:v>
                </c:pt>
                <c:pt idx="6540">
                  <c:v>1.6691706623287501</c:v>
                </c:pt>
                <c:pt idx="6541">
                  <c:v>1.6438648284849899</c:v>
                </c:pt>
                <c:pt idx="6542">
                  <c:v>1.9285519857971201</c:v>
                </c:pt>
                <c:pt idx="6543">
                  <c:v>2.1450610428258199</c:v>
                </c:pt>
                <c:pt idx="6544">
                  <c:v>2.7095723312607798</c:v>
                </c:pt>
                <c:pt idx="6545">
                  <c:v>3.4485788778572299</c:v>
                </c:pt>
                <c:pt idx="6546">
                  <c:v>3.9457485262297198</c:v>
                </c:pt>
                <c:pt idx="6547">
                  <c:v>4.42501401182923</c:v>
                </c:pt>
                <c:pt idx="6548">
                  <c:v>4.49327712828432</c:v>
                </c:pt>
                <c:pt idx="6549">
                  <c:v>4.24452336786947</c:v>
                </c:pt>
                <c:pt idx="6550">
                  <c:v>3.5054623598118999</c:v>
                </c:pt>
                <c:pt idx="6551">
                  <c:v>2.3942550889990799</c:v>
                </c:pt>
                <c:pt idx="6552">
                  <c:v>1.6324195090460001</c:v>
                </c:pt>
                <c:pt idx="6553">
                  <c:v>1.39958289990911</c:v>
                </c:pt>
                <c:pt idx="6554">
                  <c:v>1.5857246892616601</c:v>
                </c:pt>
                <c:pt idx="6555">
                  <c:v>1.7909810422539401</c:v>
                </c:pt>
                <c:pt idx="6556">
                  <c:v>1.83078613443788</c:v>
                </c:pt>
                <c:pt idx="6557">
                  <c:v>1.58229669802632</c:v>
                </c:pt>
                <c:pt idx="6558">
                  <c:v>1.6418529839669</c:v>
                </c:pt>
                <c:pt idx="6559">
                  <c:v>2.0717463348648599</c:v>
                </c:pt>
                <c:pt idx="6560">
                  <c:v>2.48396643797073</c:v>
                </c:pt>
                <c:pt idx="6561">
                  <c:v>2.8008212513969899</c:v>
                </c:pt>
                <c:pt idx="6562">
                  <c:v>3.4266410030566399</c:v>
                </c:pt>
                <c:pt idx="6563">
                  <c:v>4.1366913903448204</c:v>
                </c:pt>
                <c:pt idx="6564">
                  <c:v>4.5827582254923698</c:v>
                </c:pt>
                <c:pt idx="6565">
                  <c:v>4.5699430044920701</c:v>
                </c:pt>
                <c:pt idx="6566">
                  <c:v>3.9595349918643201</c:v>
                </c:pt>
                <c:pt idx="6567">
                  <c:v>3.2188739416797598</c:v>
                </c:pt>
                <c:pt idx="6568">
                  <c:v>2.8225187209993798</c:v>
                </c:pt>
                <c:pt idx="6569">
                  <c:v>2.9692207332195801</c:v>
                </c:pt>
                <c:pt idx="6570">
                  <c:v>3.0296257252139198</c:v>
                </c:pt>
                <c:pt idx="6571">
                  <c:v>2.7423613965766802</c:v>
                </c:pt>
                <c:pt idx="6572">
                  <c:v>2.38493572973529</c:v>
                </c:pt>
                <c:pt idx="6573">
                  <c:v>2.2065358328597302</c:v>
                </c:pt>
                <c:pt idx="6574">
                  <c:v>2.1287052952712799</c:v>
                </c:pt>
                <c:pt idx="6575">
                  <c:v>2.1424345358094401</c:v>
                </c:pt>
                <c:pt idx="6576">
                  <c:v>2.1947210484692601</c:v>
                </c:pt>
                <c:pt idx="6577">
                  <c:v>2.3722094975983898</c:v>
                </c:pt>
                <c:pt idx="6578">
                  <c:v>2.66470040401581</c:v>
                </c:pt>
                <c:pt idx="6579">
                  <c:v>3.43966510220196</c:v>
                </c:pt>
                <c:pt idx="6580">
                  <c:v>4.0838732074310302</c:v>
                </c:pt>
                <c:pt idx="6581">
                  <c:v>4.3195556094239604</c:v>
                </c:pt>
                <c:pt idx="6582">
                  <c:v>4.5059866055259201</c:v>
                </c:pt>
                <c:pt idx="6583">
                  <c:v>4.3702494081569299</c:v>
                </c:pt>
                <c:pt idx="6584">
                  <c:v>4.1132531133594297</c:v>
                </c:pt>
                <c:pt idx="6585">
                  <c:v>3.3432616918132498</c:v>
                </c:pt>
                <c:pt idx="6586">
                  <c:v>2.4792895118573801</c:v>
                </c:pt>
                <c:pt idx="6587">
                  <c:v>1.96515895108029</c:v>
                </c:pt>
                <c:pt idx="6588">
                  <c:v>1.8593786470251299</c:v>
                </c:pt>
                <c:pt idx="6589">
                  <c:v>2.0641298365834402</c:v>
                </c:pt>
                <c:pt idx="6590">
                  <c:v>2.1816326298439899</c:v>
                </c:pt>
                <c:pt idx="6591">
                  <c:v>2.1960644165283498</c:v>
                </c:pt>
                <c:pt idx="6592">
                  <c:v>2.1645425613500899</c:v>
                </c:pt>
                <c:pt idx="6593">
                  <c:v>2.24414464706578</c:v>
                </c:pt>
                <c:pt idx="6594">
                  <c:v>2.6712779818620498</c:v>
                </c:pt>
                <c:pt idx="6595">
                  <c:v>3.2424548967017301</c:v>
                </c:pt>
                <c:pt idx="6596">
                  <c:v>3.8822519289564399</c:v>
                </c:pt>
                <c:pt idx="6597">
                  <c:v>4.49736725571851</c:v>
                </c:pt>
                <c:pt idx="6598">
                  <c:v>4.8070939366307401</c:v>
                </c:pt>
                <c:pt idx="6599">
                  <c:v>4.5961043092892302</c:v>
                </c:pt>
                <c:pt idx="6600">
                  <c:v>4.2253622368021899</c:v>
                </c:pt>
                <c:pt idx="6601">
                  <c:v>3.4956111249887298</c:v>
                </c:pt>
                <c:pt idx="6602">
                  <c:v>2.90090503259845</c:v>
                </c:pt>
                <c:pt idx="6603">
                  <c:v>2.9339809664307599</c:v>
                </c:pt>
                <c:pt idx="6604">
                  <c:v>3.09752424264056</c:v>
                </c:pt>
                <c:pt idx="6605">
                  <c:v>2.7968440673453698</c:v>
                </c:pt>
                <c:pt idx="6606">
                  <c:v>2.2797455158436</c:v>
                </c:pt>
                <c:pt idx="6607">
                  <c:v>2.0028175264014898</c:v>
                </c:pt>
                <c:pt idx="6608">
                  <c:v>2.1158622584246798</c:v>
                </c:pt>
                <c:pt idx="6609">
                  <c:v>2.1072919072615401</c:v>
                </c:pt>
                <c:pt idx="6610">
                  <c:v>2.0080244668890401</c:v>
                </c:pt>
                <c:pt idx="6611">
                  <c:v>2.1203884238414901</c:v>
                </c:pt>
                <c:pt idx="6612">
                  <c:v>2.41964535372108</c:v>
                </c:pt>
                <c:pt idx="6613">
                  <c:v>2.7690591612323798</c:v>
                </c:pt>
                <c:pt idx="6614">
                  <c:v>3.3630941108672499</c:v>
                </c:pt>
                <c:pt idx="6615">
                  <c:v>3.8978302805239</c:v>
                </c:pt>
                <c:pt idx="6616">
                  <c:v>4.2738607635539596</c:v>
                </c:pt>
                <c:pt idx="6617">
                  <c:v>4.3262335223371799</c:v>
                </c:pt>
                <c:pt idx="6618">
                  <c:v>4.1244416536705897</c:v>
                </c:pt>
                <c:pt idx="6619">
                  <c:v>3.60439500899485</c:v>
                </c:pt>
                <c:pt idx="6620">
                  <c:v>3.0122119249866901</c:v>
                </c:pt>
                <c:pt idx="6621">
                  <c:v>2.30383599093881</c:v>
                </c:pt>
                <c:pt idx="6622">
                  <c:v>1.90343666216898</c:v>
                </c:pt>
                <c:pt idx="6623">
                  <c:v>1.6857715493085099</c:v>
                </c:pt>
                <c:pt idx="6624">
                  <c:v>1.6922517147912699</c:v>
                </c:pt>
                <c:pt idx="6625">
                  <c:v>1.92986092747923</c:v>
                </c:pt>
                <c:pt idx="6626">
                  <c:v>2.0251365763905902</c:v>
                </c:pt>
                <c:pt idx="6627">
                  <c:v>2.06363007459889</c:v>
                </c:pt>
                <c:pt idx="6628">
                  <c:v>2.0714441902252601</c:v>
                </c:pt>
                <c:pt idx="6629">
                  <c:v>2.3722672011291199</c:v>
                </c:pt>
                <c:pt idx="6630">
                  <c:v>3.21227728131944</c:v>
                </c:pt>
                <c:pt idx="6631">
                  <c:v>4.2051970991392302</c:v>
                </c:pt>
                <c:pt idx="6632">
                  <c:v>4.7958706703668499</c:v>
                </c:pt>
                <c:pt idx="6633">
                  <c:v>4.7122640611965902</c:v>
                </c:pt>
                <c:pt idx="6634">
                  <c:v>4.2625373732471799</c:v>
                </c:pt>
                <c:pt idx="6635">
                  <c:v>3.6709304911133902</c:v>
                </c:pt>
                <c:pt idx="6636">
                  <c:v>2.8673083559612098</c:v>
                </c:pt>
                <c:pt idx="6637">
                  <c:v>2.3058648454209099</c:v>
                </c:pt>
                <c:pt idx="6638">
                  <c:v>2.3115792516965499</c:v>
                </c:pt>
                <c:pt idx="6639">
                  <c:v>2.8606154745134802</c:v>
                </c:pt>
                <c:pt idx="6640">
                  <c:v>3.3961411062383702</c:v>
                </c:pt>
                <c:pt idx="6641">
                  <c:v>3.3929192119780902</c:v>
                </c:pt>
                <c:pt idx="6642">
                  <c:v>3.0740275957899299</c:v>
                </c:pt>
                <c:pt idx="6643">
                  <c:v>2.7212148647635299</c:v>
                </c:pt>
                <c:pt idx="6644">
                  <c:v>2.5965789265283301</c:v>
                </c:pt>
                <c:pt idx="6645">
                  <c:v>2.3602230788027199</c:v>
                </c:pt>
                <c:pt idx="6646">
                  <c:v>2.4906695184646601</c:v>
                </c:pt>
                <c:pt idx="6647">
                  <c:v>2.8093990167943401</c:v>
                </c:pt>
                <c:pt idx="6648">
                  <c:v>3.6551833283052999</c:v>
                </c:pt>
                <c:pt idx="6649">
                  <c:v>4.3332614139853103</c:v>
                </c:pt>
                <c:pt idx="6650">
                  <c:v>4.33708411386786</c:v>
                </c:pt>
                <c:pt idx="6651">
                  <c:v>4.5888857842210502</c:v>
                </c:pt>
                <c:pt idx="6652">
                  <c:v>4.7934231678879504</c:v>
                </c:pt>
                <c:pt idx="6653">
                  <c:v>4.7380800063539397</c:v>
                </c:pt>
                <c:pt idx="6654">
                  <c:v>3.8953198065002299</c:v>
                </c:pt>
                <c:pt idx="6655">
                  <c:v>2.8609695376952202</c:v>
                </c:pt>
                <c:pt idx="6656">
                  <c:v>2.22780962957812</c:v>
                </c:pt>
                <c:pt idx="6657">
                  <c:v>1.87439077054306</c:v>
                </c:pt>
                <c:pt idx="6658">
                  <c:v>1.93193179876801</c:v>
                </c:pt>
                <c:pt idx="6659">
                  <c:v>2.1686020209365302</c:v>
                </c:pt>
                <c:pt idx="6660">
                  <c:v>2.1203070316282</c:v>
                </c:pt>
                <c:pt idx="6661">
                  <c:v>2.0477154825136199</c:v>
                </c:pt>
                <c:pt idx="6662">
                  <c:v>2.0776349675231698</c:v>
                </c:pt>
                <c:pt idx="6663">
                  <c:v>2.2804399113265399</c:v>
                </c:pt>
                <c:pt idx="6664">
                  <c:v>2.6682554319834102</c:v>
                </c:pt>
                <c:pt idx="6665">
                  <c:v>3.18465082943468</c:v>
                </c:pt>
                <c:pt idx="6666">
                  <c:v>4.10636002788479</c:v>
                </c:pt>
                <c:pt idx="6667">
                  <c:v>4.7657469591337902</c:v>
                </c:pt>
                <c:pt idx="6668">
                  <c:v>5.0114345830354798</c:v>
                </c:pt>
                <c:pt idx="6669">
                  <c:v>4.8602229385645499</c:v>
                </c:pt>
                <c:pt idx="6670">
                  <c:v>4.1144064915355703</c:v>
                </c:pt>
                <c:pt idx="6671">
                  <c:v>3.05884039325265</c:v>
                </c:pt>
                <c:pt idx="6672">
                  <c:v>2.5318673180459101</c:v>
                </c:pt>
                <c:pt idx="6673">
                  <c:v>2.9110330539526701</c:v>
                </c:pt>
                <c:pt idx="6674">
                  <c:v>3.1804617965355302</c:v>
                </c:pt>
                <c:pt idx="6675">
                  <c:v>3.1202811653482398</c:v>
                </c:pt>
                <c:pt idx="6676">
                  <c:v>2.6920994367084599</c:v>
                </c:pt>
                <c:pt idx="6677">
                  <c:v>2.3285062166275199</c:v>
                </c:pt>
                <c:pt idx="6678">
                  <c:v>2.18602466657835</c:v>
                </c:pt>
                <c:pt idx="6679">
                  <c:v>2.0875431823514501</c:v>
                </c:pt>
                <c:pt idx="6680">
                  <c:v>2.1768818045316598</c:v>
                </c:pt>
                <c:pt idx="6681">
                  <c:v>2.34061719916137</c:v>
                </c:pt>
                <c:pt idx="6682">
                  <c:v>2.5451748505196998</c:v>
                </c:pt>
                <c:pt idx="6683">
                  <c:v>3.07022408917102</c:v>
                </c:pt>
                <c:pt idx="6684">
                  <c:v>3.9803926542905299</c:v>
                </c:pt>
                <c:pt idx="6685">
                  <c:v>4.7925394571526496</c:v>
                </c:pt>
                <c:pt idx="6686">
                  <c:v>5.1848093619515101</c:v>
                </c:pt>
                <c:pt idx="6687">
                  <c:v>5.0751057604226304</c:v>
                </c:pt>
                <c:pt idx="6688">
                  <c:v>4.5117540694156899</c:v>
                </c:pt>
                <c:pt idx="6689">
                  <c:v>3.5268839109607799</c:v>
                </c:pt>
                <c:pt idx="6690">
                  <c:v>2.5421634788553602</c:v>
                </c:pt>
                <c:pt idx="6691">
                  <c:v>1.91715226194374</c:v>
                </c:pt>
                <c:pt idx="6692">
                  <c:v>1.7108754973159199</c:v>
                </c:pt>
                <c:pt idx="6693">
                  <c:v>1.85532833538784</c:v>
                </c:pt>
                <c:pt idx="6694">
                  <c:v>1.95927318170438</c:v>
                </c:pt>
                <c:pt idx="6695">
                  <c:v>1.79756966163262</c:v>
                </c:pt>
                <c:pt idx="6696">
                  <c:v>1.86972889442347</c:v>
                </c:pt>
                <c:pt idx="6697">
                  <c:v>2.20532452199217</c:v>
                </c:pt>
                <c:pt idx="6698">
                  <c:v>2.4139614568627601</c:v>
                </c:pt>
                <c:pt idx="6699">
                  <c:v>2.6800766936962801</c:v>
                </c:pt>
                <c:pt idx="6700">
                  <c:v>3.41353262054254</c:v>
                </c:pt>
                <c:pt idx="6701">
                  <c:v>4.27707009607348</c:v>
                </c:pt>
                <c:pt idx="6702">
                  <c:v>4.7260813047684698</c:v>
                </c:pt>
                <c:pt idx="6703">
                  <c:v>4.7280889407359901</c:v>
                </c:pt>
                <c:pt idx="6704">
                  <c:v>4.3816394100261196</c:v>
                </c:pt>
                <c:pt idx="6705">
                  <c:v>3.68504574372069</c:v>
                </c:pt>
                <c:pt idx="6706">
                  <c:v>3.2781531693711301</c:v>
                </c:pt>
                <c:pt idx="6707">
                  <c:v>3.3226776350729499</c:v>
                </c:pt>
                <c:pt idx="6708">
                  <c:v>3.3376076499482399</c:v>
                </c:pt>
                <c:pt idx="6709">
                  <c:v>3.0851860032131002</c:v>
                </c:pt>
                <c:pt idx="6710">
                  <c:v>2.6441120092734298</c:v>
                </c:pt>
                <c:pt idx="6711">
                  <c:v>2.4528642965255898</c:v>
                </c:pt>
                <c:pt idx="6712">
                  <c:v>2.4668124285419402</c:v>
                </c:pt>
                <c:pt idx="6713">
                  <c:v>2.2348492929891299</c:v>
                </c:pt>
                <c:pt idx="6714">
                  <c:v>2.1121207881771298</c:v>
                </c:pt>
                <c:pt idx="6715">
                  <c:v>2.2748392679989502</c:v>
                </c:pt>
                <c:pt idx="6716">
                  <c:v>2.6172768099780699</c:v>
                </c:pt>
                <c:pt idx="6717">
                  <c:v>3.03854827927861</c:v>
                </c:pt>
                <c:pt idx="6718">
                  <c:v>3.5917373663468202</c:v>
                </c:pt>
                <c:pt idx="6719">
                  <c:v>4.3163611256318699</c:v>
                </c:pt>
                <c:pt idx="6720">
                  <c:v>5.1101616665824796</c:v>
                </c:pt>
                <c:pt idx="6721">
                  <c:v>5.0755021010699002</c:v>
                </c:pt>
                <c:pt idx="6722">
                  <c:v>4.4287444287293196</c:v>
                </c:pt>
                <c:pt idx="6723">
                  <c:v>3.7394583042642702</c:v>
                </c:pt>
                <c:pt idx="6724">
                  <c:v>2.6850868474030798</c:v>
                </c:pt>
                <c:pt idx="6725">
                  <c:v>1.9349131469177101</c:v>
                </c:pt>
                <c:pt idx="6726">
                  <c:v>1.61722691787207</c:v>
                </c:pt>
                <c:pt idx="6727">
                  <c:v>1.6398005373233699</c:v>
                </c:pt>
                <c:pt idx="6728">
                  <c:v>1.6991540702685</c:v>
                </c:pt>
                <c:pt idx="6729">
                  <c:v>1.72395019346877</c:v>
                </c:pt>
                <c:pt idx="6730">
                  <c:v>1.8221064032174401</c:v>
                </c:pt>
                <c:pt idx="6731">
                  <c:v>2.0317845556527399</c:v>
                </c:pt>
                <c:pt idx="6732">
                  <c:v>2.29843275604965</c:v>
                </c:pt>
                <c:pt idx="6733">
                  <c:v>2.7834499934435701</c:v>
                </c:pt>
                <c:pt idx="6734">
                  <c:v>3.5581009516749198</c:v>
                </c:pt>
                <c:pt idx="6735">
                  <c:v>4.2784312317620596</c:v>
                </c:pt>
                <c:pt idx="6736">
                  <c:v>4.6499515147416304</c:v>
                </c:pt>
                <c:pt idx="6737">
                  <c:v>4.3840082482042604</c:v>
                </c:pt>
                <c:pt idx="6738">
                  <c:v>4.02242560574512</c:v>
                </c:pt>
                <c:pt idx="6739">
                  <c:v>3.4215367134696901</c:v>
                </c:pt>
                <c:pt idx="6740">
                  <c:v>2.7209052261784099</c:v>
                </c:pt>
                <c:pt idx="6741">
                  <c:v>2.2877000117886999</c:v>
                </c:pt>
                <c:pt idx="6742">
                  <c:v>2.4429858717170299</c:v>
                </c:pt>
                <c:pt idx="6743">
                  <c:v>2.7438307484015798</c:v>
                </c:pt>
                <c:pt idx="6744">
                  <c:v>2.56735547839815</c:v>
                </c:pt>
                <c:pt idx="6745">
                  <c:v>2.1024245034271698</c:v>
                </c:pt>
                <c:pt idx="6746">
                  <c:v>1.9297514672395</c:v>
                </c:pt>
                <c:pt idx="6747">
                  <c:v>1.9077277582257399</c:v>
                </c:pt>
                <c:pt idx="6748">
                  <c:v>1.8828622662454599</c:v>
                </c:pt>
                <c:pt idx="6749">
                  <c:v>1.8812947070977499</c:v>
                </c:pt>
                <c:pt idx="6750">
                  <c:v>2.0644239764190901</c:v>
                </c:pt>
                <c:pt idx="6751">
                  <c:v>2.6892576632537502</c:v>
                </c:pt>
                <c:pt idx="6752">
                  <c:v>3.3146287339677998</c:v>
                </c:pt>
                <c:pt idx="6753">
                  <c:v>3.8043635692726601</c:v>
                </c:pt>
                <c:pt idx="6754">
                  <c:v>4.6561255767500498</c:v>
                </c:pt>
                <c:pt idx="6755">
                  <c:v>4.9718340827838396</c:v>
                </c:pt>
                <c:pt idx="6756">
                  <c:v>4.62862277178266</c:v>
                </c:pt>
                <c:pt idx="6757">
                  <c:v>3.9487744972420198</c:v>
                </c:pt>
                <c:pt idx="6758">
                  <c:v>3.13152538517972</c:v>
                </c:pt>
                <c:pt idx="6759">
                  <c:v>2.5380769610002001</c:v>
                </c:pt>
                <c:pt idx="6760">
                  <c:v>2.16090705416637</c:v>
                </c:pt>
                <c:pt idx="6761">
                  <c:v>1.84774741888008</c:v>
                </c:pt>
                <c:pt idx="6762">
                  <c:v>1.7469577083999499</c:v>
                </c:pt>
                <c:pt idx="6763">
                  <c:v>1.7708843135772601</c:v>
                </c:pt>
                <c:pt idx="6764">
                  <c:v>1.80110084056474</c:v>
                </c:pt>
                <c:pt idx="6765">
                  <c:v>1.9100510929530099</c:v>
                </c:pt>
                <c:pt idx="6766">
                  <c:v>1.93425872140027</c:v>
                </c:pt>
                <c:pt idx="6767">
                  <c:v>2.0797931773373501</c:v>
                </c:pt>
                <c:pt idx="6768">
                  <c:v>2.42761182551927</c:v>
                </c:pt>
                <c:pt idx="6769">
                  <c:v>3.1372180235311999</c:v>
                </c:pt>
                <c:pt idx="6770">
                  <c:v>4.0045330280191198</c:v>
                </c:pt>
                <c:pt idx="6771">
                  <c:v>4.1176877346638401</c:v>
                </c:pt>
                <c:pt idx="6772">
                  <c:v>3.6831183677361001</c:v>
                </c:pt>
                <c:pt idx="6773">
                  <c:v>3.1019100607546601</c:v>
                </c:pt>
                <c:pt idx="6774">
                  <c:v>2.5331726806052899</c:v>
                </c:pt>
                <c:pt idx="6775">
                  <c:v>2.3497396936139499</c:v>
                </c:pt>
                <c:pt idx="6776">
                  <c:v>2.1927122666088699</c:v>
                </c:pt>
                <c:pt idx="6777">
                  <c:v>1.8816599446714599</c:v>
                </c:pt>
                <c:pt idx="6778">
                  <c:v>1.40776947104879</c:v>
                </c:pt>
                <c:pt idx="6779">
                  <c:v>1.26671390895103</c:v>
                </c:pt>
                <c:pt idx="6780">
                  <c:v>1.56072162357481</c:v>
                </c:pt>
                <c:pt idx="6781">
                  <c:v>1.6516560055226399</c:v>
                </c:pt>
                <c:pt idx="6782">
                  <c:v>1.434615040315</c:v>
                </c:pt>
                <c:pt idx="6783">
                  <c:v>1.4406827384087699</c:v>
                </c:pt>
                <c:pt idx="6784">
                  <c:v>1.7805723280029899</c:v>
                </c:pt>
                <c:pt idx="6785">
                  <c:v>2.3472896830091101</c:v>
                </c:pt>
                <c:pt idx="6786">
                  <c:v>2.81137366334822</c:v>
                </c:pt>
                <c:pt idx="6787">
                  <c:v>3.2409040728750398</c:v>
                </c:pt>
                <c:pt idx="6788">
                  <c:v>3.8033935708042401</c:v>
                </c:pt>
                <c:pt idx="6789">
                  <c:v>4.2299005711267004</c:v>
                </c:pt>
                <c:pt idx="6790">
                  <c:v>4.2152661300009298</c:v>
                </c:pt>
                <c:pt idx="6791">
                  <c:v>3.7708716780163698</c:v>
                </c:pt>
                <c:pt idx="6792">
                  <c:v>2.9466182561222598</c:v>
                </c:pt>
                <c:pt idx="6793">
                  <c:v>1.94512212109112</c:v>
                </c:pt>
                <c:pt idx="6794">
                  <c:v>1.35212981735668</c:v>
                </c:pt>
                <c:pt idx="6795">
                  <c:v>1.2959914319956001</c:v>
                </c:pt>
                <c:pt idx="6796">
                  <c:v>1.44475242752175</c:v>
                </c:pt>
                <c:pt idx="6797">
                  <c:v>1.48289663619721</c:v>
                </c:pt>
                <c:pt idx="6798">
                  <c:v>1.5412657071929501</c:v>
                </c:pt>
                <c:pt idx="6799">
                  <c:v>1.6322542844621399</c:v>
                </c:pt>
                <c:pt idx="6800">
                  <c:v>1.7101206123735799</c:v>
                </c:pt>
                <c:pt idx="6801">
                  <c:v>1.93874947768839</c:v>
                </c:pt>
                <c:pt idx="6802">
                  <c:v>2.3683093807642601</c:v>
                </c:pt>
                <c:pt idx="6803">
                  <c:v>3.0186629058530201</c:v>
                </c:pt>
                <c:pt idx="6804">
                  <c:v>3.3854471900298502</c:v>
                </c:pt>
                <c:pt idx="6805">
                  <c:v>3.5961933039939602</c:v>
                </c:pt>
                <c:pt idx="6806">
                  <c:v>3.6507532104946501</c:v>
                </c:pt>
                <c:pt idx="6807">
                  <c:v>3.30710846013084</c:v>
                </c:pt>
                <c:pt idx="6808">
                  <c:v>2.8146267734975101</c:v>
                </c:pt>
                <c:pt idx="6809">
                  <c:v>2.1903298211869799</c:v>
                </c:pt>
                <c:pt idx="6810">
                  <c:v>1.6592371550110001</c:v>
                </c:pt>
                <c:pt idx="6811">
                  <c:v>1.5036777162873001</c:v>
                </c:pt>
                <c:pt idx="6812">
                  <c:v>1.61847294541243</c:v>
                </c:pt>
                <c:pt idx="6813">
                  <c:v>1.9189291803425199</c:v>
                </c:pt>
                <c:pt idx="6814">
                  <c:v>2.0023063944181998</c:v>
                </c:pt>
                <c:pt idx="6815">
                  <c:v>1.8282576832364199</c:v>
                </c:pt>
                <c:pt idx="6816">
                  <c:v>1.53679563583354</c:v>
                </c:pt>
                <c:pt idx="6817">
                  <c:v>1.3747384206928199</c:v>
                </c:pt>
                <c:pt idx="6818">
                  <c:v>1.5956497990192</c:v>
                </c:pt>
                <c:pt idx="6819">
                  <c:v>2.0898287510308098</c:v>
                </c:pt>
                <c:pt idx="6820">
                  <c:v>2.8925785639869801</c:v>
                </c:pt>
                <c:pt idx="6821">
                  <c:v>3.7218447929751202</c:v>
                </c:pt>
                <c:pt idx="6822">
                  <c:v>4.2428563545248599</c:v>
                </c:pt>
                <c:pt idx="6823">
                  <c:v>4.7894070367661401</c:v>
                </c:pt>
                <c:pt idx="6824">
                  <c:v>4.8236533744876402</c:v>
                </c:pt>
                <c:pt idx="6825">
                  <c:v>4.0898763058005798</c:v>
                </c:pt>
                <c:pt idx="6826">
                  <c:v>3.0302679402471999</c:v>
                </c:pt>
                <c:pt idx="6827">
                  <c:v>1.8790546382170501</c:v>
                </c:pt>
                <c:pt idx="6828">
                  <c:v>1.32730698427982</c:v>
                </c:pt>
                <c:pt idx="6829">
                  <c:v>1.4899023760183101</c:v>
                </c:pt>
                <c:pt idx="6830">
                  <c:v>1.8965160759189501</c:v>
                </c:pt>
                <c:pt idx="6831">
                  <c:v>2.1481502446777299</c:v>
                </c:pt>
                <c:pt idx="6832">
                  <c:v>2.1648831682427998</c:v>
                </c:pt>
                <c:pt idx="6833">
                  <c:v>2.1198592418811701</c:v>
                </c:pt>
                <c:pt idx="6834">
                  <c:v>2.1298903820605402</c:v>
                </c:pt>
                <c:pt idx="6835">
                  <c:v>2.3018075232903401</c:v>
                </c:pt>
                <c:pt idx="6836">
                  <c:v>2.6989325498294701</c:v>
                </c:pt>
                <c:pt idx="6837">
                  <c:v>3.5377547955535298</c:v>
                </c:pt>
                <c:pt idx="6838">
                  <c:v>4.1024551855518201</c:v>
                </c:pt>
                <c:pt idx="6839">
                  <c:v>4.5683015654872197</c:v>
                </c:pt>
                <c:pt idx="6840">
                  <c:v>4.7453698524108701</c:v>
                </c:pt>
                <c:pt idx="6841">
                  <c:v>4.3001023633882296</c:v>
                </c:pt>
                <c:pt idx="6842">
                  <c:v>3.5353874407030701</c:v>
                </c:pt>
                <c:pt idx="6843">
                  <c:v>2.6746813401949399</c:v>
                </c:pt>
                <c:pt idx="6844">
                  <c:v>2.0918278787056099</c:v>
                </c:pt>
                <c:pt idx="6845">
                  <c:v>2.5552519448686501</c:v>
                </c:pt>
                <c:pt idx="6846">
                  <c:v>2.9672423620820099</c:v>
                </c:pt>
                <c:pt idx="6847">
                  <c:v>2.90817159342481</c:v>
                </c:pt>
                <c:pt idx="6848">
                  <c:v>2.6731810411575201</c:v>
                </c:pt>
                <c:pt idx="6849">
                  <c:v>2.6900948434034802</c:v>
                </c:pt>
                <c:pt idx="6850">
                  <c:v>2.3369686928525599</c:v>
                </c:pt>
                <c:pt idx="6851">
                  <c:v>2.18973143428869</c:v>
                </c:pt>
                <c:pt idx="6852">
                  <c:v>2.2427575307181602</c:v>
                </c:pt>
                <c:pt idx="6853">
                  <c:v>2.4947281827535801</c:v>
                </c:pt>
                <c:pt idx="6854">
                  <c:v>3.0776814905901202</c:v>
                </c:pt>
                <c:pt idx="6855">
                  <c:v>3.9016373486408198</c:v>
                </c:pt>
                <c:pt idx="6856">
                  <c:v>4.5286258408125297</c:v>
                </c:pt>
                <c:pt idx="6857">
                  <c:v>5.1589839690746304</c:v>
                </c:pt>
                <c:pt idx="6858">
                  <c:v>4.8476592847819902</c:v>
                </c:pt>
                <c:pt idx="6859">
                  <c:v>4.63795880536287</c:v>
                </c:pt>
                <c:pt idx="6860">
                  <c:v>3.6243862984578499</c:v>
                </c:pt>
                <c:pt idx="6861">
                  <c:v>2.4676171572328598</c:v>
                </c:pt>
                <c:pt idx="6862">
                  <c:v>1.67752457933528</c:v>
                </c:pt>
                <c:pt idx="6863">
                  <c:v>1.55044562037564</c:v>
                </c:pt>
                <c:pt idx="6864">
                  <c:v>1.8608014962013</c:v>
                </c:pt>
                <c:pt idx="6865">
                  <c:v>2.1515740098063101</c:v>
                </c:pt>
                <c:pt idx="6866">
                  <c:v>2.04664600703908</c:v>
                </c:pt>
                <c:pt idx="6867">
                  <c:v>1.81236952763447</c:v>
                </c:pt>
                <c:pt idx="6868">
                  <c:v>1.8028613654612999</c:v>
                </c:pt>
                <c:pt idx="6869">
                  <c:v>1.99673283921761</c:v>
                </c:pt>
                <c:pt idx="6870">
                  <c:v>2.4687282674520898</c:v>
                </c:pt>
                <c:pt idx="6871">
                  <c:v>3.37620256136743</c:v>
                </c:pt>
                <c:pt idx="6872">
                  <c:v>4.5197871213791698</c:v>
                </c:pt>
                <c:pt idx="6873">
                  <c:v>5.0348565977117996</c:v>
                </c:pt>
                <c:pt idx="6874">
                  <c:v>4.9570255089395099</c:v>
                </c:pt>
                <c:pt idx="6875">
                  <c:v>4.4661349237435699</c:v>
                </c:pt>
                <c:pt idx="6876">
                  <c:v>3.66739906737704</c:v>
                </c:pt>
                <c:pt idx="6877">
                  <c:v>2.8523964084590299</c:v>
                </c:pt>
                <c:pt idx="6878">
                  <c:v>2.5953299227462399</c:v>
                </c:pt>
                <c:pt idx="6879">
                  <c:v>2.56338331205479</c:v>
                </c:pt>
                <c:pt idx="6880">
                  <c:v>2.6361704324980599</c:v>
                </c:pt>
                <c:pt idx="6881">
                  <c:v>2.8747865337191598</c:v>
                </c:pt>
                <c:pt idx="6882">
                  <c:v>2.56454869391575</c:v>
                </c:pt>
                <c:pt idx="6883">
                  <c:v>2.3775783299157598</c:v>
                </c:pt>
                <c:pt idx="6884">
                  <c:v>2.1365792711179701</c:v>
                </c:pt>
                <c:pt idx="6885">
                  <c:v>1.84618909710815</c:v>
                </c:pt>
                <c:pt idx="6886">
                  <c:v>1.82192555750804</c:v>
                </c:pt>
                <c:pt idx="6887">
                  <c:v>2.0802429711516899</c:v>
                </c:pt>
                <c:pt idx="6888">
                  <c:v>2.50220284720444</c:v>
                </c:pt>
                <c:pt idx="6889">
                  <c:v>3.3635595720285698</c:v>
                </c:pt>
                <c:pt idx="6890">
                  <c:v>4.2249732428247402</c:v>
                </c:pt>
                <c:pt idx="6891">
                  <c:v>4.9902604868834297</c:v>
                </c:pt>
                <c:pt idx="6892">
                  <c:v>5.0114796180341799</c:v>
                </c:pt>
                <c:pt idx="6893">
                  <c:v>4.4406504780620804</c:v>
                </c:pt>
                <c:pt idx="6894">
                  <c:v>3.7700442267818302</c:v>
                </c:pt>
                <c:pt idx="6895">
                  <c:v>2.9510039789641098</c:v>
                </c:pt>
                <c:pt idx="6896">
                  <c:v>1.9157623538669899</c:v>
                </c:pt>
                <c:pt idx="6897">
                  <c:v>1.4347200355686101</c:v>
                </c:pt>
                <c:pt idx="6898">
                  <c:v>1.6679367551861799</c:v>
                </c:pt>
                <c:pt idx="6899">
                  <c:v>2.0414893216720502</c:v>
                </c:pt>
                <c:pt idx="6900">
                  <c:v>2.0598487913055701</c:v>
                </c:pt>
                <c:pt idx="6901">
                  <c:v>1.90573802302258</c:v>
                </c:pt>
                <c:pt idx="6902">
                  <c:v>1.9984796562754901</c:v>
                </c:pt>
                <c:pt idx="6903">
                  <c:v>2.1159631058820501</c:v>
                </c:pt>
                <c:pt idx="6904">
                  <c:v>2.2200398812976299</c:v>
                </c:pt>
                <c:pt idx="6905">
                  <c:v>2.6405550767423902</c:v>
                </c:pt>
                <c:pt idx="6906">
                  <c:v>3.46767757469765</c:v>
                </c:pt>
                <c:pt idx="6907">
                  <c:v>4.6852774266303596</c:v>
                </c:pt>
                <c:pt idx="6908">
                  <c:v>5.1531713263761203</c:v>
                </c:pt>
                <c:pt idx="6909">
                  <c:v>5.0462187908630201</c:v>
                </c:pt>
                <c:pt idx="6910">
                  <c:v>4.3164267028371999</c:v>
                </c:pt>
                <c:pt idx="6911">
                  <c:v>3.2509432795104298</c:v>
                </c:pt>
                <c:pt idx="6912">
                  <c:v>2.5130226415800601</c:v>
                </c:pt>
                <c:pt idx="6913">
                  <c:v>2.8019943226969599</c:v>
                </c:pt>
                <c:pt idx="6914">
                  <c:v>2.9974641266885902</c:v>
                </c:pt>
                <c:pt idx="6915">
                  <c:v>2.8870040888912798</c:v>
                </c:pt>
                <c:pt idx="6916">
                  <c:v>2.6247774698200601</c:v>
                </c:pt>
                <c:pt idx="6917">
                  <c:v>2.2674071916107201</c:v>
                </c:pt>
                <c:pt idx="6918">
                  <c:v>2.0340900698336801</c:v>
                </c:pt>
                <c:pt idx="6919">
                  <c:v>1.7034888835178801</c:v>
                </c:pt>
                <c:pt idx="6920">
                  <c:v>1.5922635913874299</c:v>
                </c:pt>
                <c:pt idx="6921">
                  <c:v>1.7544256648521801</c:v>
                </c:pt>
                <c:pt idx="6922">
                  <c:v>2.1209635715205</c:v>
                </c:pt>
                <c:pt idx="6923">
                  <c:v>2.9656383132814801</c:v>
                </c:pt>
                <c:pt idx="6924">
                  <c:v>3.7785240533687201</c:v>
                </c:pt>
                <c:pt idx="6925">
                  <c:v>4.2421454409458903</c:v>
                </c:pt>
                <c:pt idx="6926">
                  <c:v>4.4070675973836604</c:v>
                </c:pt>
                <c:pt idx="6927">
                  <c:v>4.2174786065733603</c:v>
                </c:pt>
                <c:pt idx="6928">
                  <c:v>3.8504754888388799</c:v>
                </c:pt>
                <c:pt idx="6929">
                  <c:v>3.1603916187442702</c:v>
                </c:pt>
                <c:pt idx="6930">
                  <c:v>2.2535122483538901</c:v>
                </c:pt>
                <c:pt idx="6931">
                  <c:v>1.7445501573354101</c:v>
                </c:pt>
                <c:pt idx="6932">
                  <c:v>1.7598189048566899</c:v>
                </c:pt>
                <c:pt idx="6933">
                  <c:v>1.86242584555171</c:v>
                </c:pt>
                <c:pt idx="6934">
                  <c:v>1.9240606535787801</c:v>
                </c:pt>
                <c:pt idx="6935">
                  <c:v>2.0242340612530501</c:v>
                </c:pt>
                <c:pt idx="6936">
                  <c:v>2.3396847802988301</c:v>
                </c:pt>
                <c:pt idx="6937">
                  <c:v>2.4850599254452601</c:v>
                </c:pt>
                <c:pt idx="6938">
                  <c:v>2.5812181832441099</c:v>
                </c:pt>
                <c:pt idx="6939">
                  <c:v>3.0226627479611401</c:v>
                </c:pt>
                <c:pt idx="6940">
                  <c:v>3.7416619709105201</c:v>
                </c:pt>
                <c:pt idx="6941">
                  <c:v>4.3549369562448303</c:v>
                </c:pt>
                <c:pt idx="6942">
                  <c:v>4.4634678027097898</c:v>
                </c:pt>
                <c:pt idx="6943">
                  <c:v>4.1211991193900097</c:v>
                </c:pt>
                <c:pt idx="6944">
                  <c:v>3.44323233969551</c:v>
                </c:pt>
                <c:pt idx="6945">
                  <c:v>2.83289857898672</c:v>
                </c:pt>
                <c:pt idx="6946">
                  <c:v>2.8691507114163599</c:v>
                </c:pt>
                <c:pt idx="6947">
                  <c:v>3.2502729460409898</c:v>
                </c:pt>
                <c:pt idx="6948">
                  <c:v>2.8858978815690999</c:v>
                </c:pt>
                <c:pt idx="6949">
                  <c:v>2.3013931543439101</c:v>
                </c:pt>
                <c:pt idx="6950">
                  <c:v>2.01676218014445</c:v>
                </c:pt>
                <c:pt idx="6951">
                  <c:v>2.0207762817321</c:v>
                </c:pt>
                <c:pt idx="6952">
                  <c:v>2.0924514468945299</c:v>
                </c:pt>
                <c:pt idx="6953">
                  <c:v>1.99746681651561</c:v>
                </c:pt>
                <c:pt idx="6954">
                  <c:v>2.12808950852778</c:v>
                </c:pt>
                <c:pt idx="6955">
                  <c:v>2.3301462220253502</c:v>
                </c:pt>
                <c:pt idx="6956">
                  <c:v>2.7333241596391402</c:v>
                </c:pt>
                <c:pt idx="6957">
                  <c:v>3.29162230866149</c:v>
                </c:pt>
                <c:pt idx="6958">
                  <c:v>3.9955782397852002</c:v>
                </c:pt>
                <c:pt idx="6959">
                  <c:v>4.60692294972577</c:v>
                </c:pt>
                <c:pt idx="6960">
                  <c:v>4.9336328557250804</c:v>
                </c:pt>
                <c:pt idx="6961">
                  <c:v>4.3950461635284297</c:v>
                </c:pt>
                <c:pt idx="6962">
                  <c:v>3.7184893031295698</c:v>
                </c:pt>
                <c:pt idx="6963">
                  <c:v>2.81932025765893</c:v>
                </c:pt>
                <c:pt idx="6964">
                  <c:v>2.03215608464778</c:v>
                </c:pt>
                <c:pt idx="6965">
                  <c:v>1.6129719149870501</c:v>
                </c:pt>
                <c:pt idx="6966">
                  <c:v>1.5918720184816999</c:v>
                </c:pt>
                <c:pt idx="6967">
                  <c:v>1.7001477728676999</c:v>
                </c:pt>
                <c:pt idx="6968">
                  <c:v>1.7798503385908599</c:v>
                </c:pt>
                <c:pt idx="6969">
                  <c:v>1.9737390109355899</c:v>
                </c:pt>
                <c:pt idx="6970">
                  <c:v>2.20486088155738</c:v>
                </c:pt>
                <c:pt idx="6971">
                  <c:v>2.44790760770214</c:v>
                </c:pt>
                <c:pt idx="6972">
                  <c:v>2.7434104464037099</c:v>
                </c:pt>
                <c:pt idx="6973">
                  <c:v>3.2022397571350001</c:v>
                </c:pt>
                <c:pt idx="6974">
                  <c:v>3.7922034539355902</c:v>
                </c:pt>
                <c:pt idx="6975">
                  <c:v>4.2126369772435899</c:v>
                </c:pt>
                <c:pt idx="6976">
                  <c:v>4.1902550324758296</c:v>
                </c:pt>
                <c:pt idx="6977">
                  <c:v>3.99538392241484</c:v>
                </c:pt>
                <c:pt idx="6978">
                  <c:v>3.54479205534457</c:v>
                </c:pt>
                <c:pt idx="6979">
                  <c:v>2.8741165449619501</c:v>
                </c:pt>
                <c:pt idx="6980">
                  <c:v>2.3278604141694199</c:v>
                </c:pt>
                <c:pt idx="6981">
                  <c:v>2.45524671521295</c:v>
                </c:pt>
                <c:pt idx="6982">
                  <c:v>2.8193675129239502</c:v>
                </c:pt>
                <c:pt idx="6983">
                  <c:v>2.7626295905696399</c:v>
                </c:pt>
                <c:pt idx="6984">
                  <c:v>2.2619248782170001</c:v>
                </c:pt>
                <c:pt idx="6985">
                  <c:v>2.00013917017667</c:v>
                </c:pt>
                <c:pt idx="6986">
                  <c:v>1.81009323892528</c:v>
                </c:pt>
                <c:pt idx="6987">
                  <c:v>1.7795159059477399</c:v>
                </c:pt>
                <c:pt idx="6988">
                  <c:v>1.76420392450788</c:v>
                </c:pt>
                <c:pt idx="6989">
                  <c:v>1.96845872145417</c:v>
                </c:pt>
                <c:pt idx="6990">
                  <c:v>2.5223617338205102</c:v>
                </c:pt>
                <c:pt idx="6991">
                  <c:v>3.3621681774850298</c:v>
                </c:pt>
                <c:pt idx="6992">
                  <c:v>4.1115159618696602</c:v>
                </c:pt>
                <c:pt idx="6993">
                  <c:v>4.6765222271158899</c:v>
                </c:pt>
                <c:pt idx="6994">
                  <c:v>4.8848100430430303</c:v>
                </c:pt>
                <c:pt idx="6995">
                  <c:v>4.4426336871341299</c:v>
                </c:pt>
                <c:pt idx="6996">
                  <c:v>3.7462953559583401</c:v>
                </c:pt>
                <c:pt idx="6997">
                  <c:v>2.8646590157510898</c:v>
                </c:pt>
                <c:pt idx="6998">
                  <c:v>1.8646533567250501</c:v>
                </c:pt>
                <c:pt idx="6999">
                  <c:v>1.4283708881428501</c:v>
                </c:pt>
                <c:pt idx="7000">
                  <c:v>1.5915473259802899</c:v>
                </c:pt>
                <c:pt idx="7001">
                  <c:v>1.8861575156918899</c:v>
                </c:pt>
                <c:pt idx="7002">
                  <c:v>2.0049270251567801</c:v>
                </c:pt>
                <c:pt idx="7003">
                  <c:v>2.0049620296000601</c:v>
                </c:pt>
                <c:pt idx="7004">
                  <c:v>2.1316353263647101</c:v>
                </c:pt>
                <c:pt idx="7005">
                  <c:v>2.4988507711141899</c:v>
                </c:pt>
                <c:pt idx="7006">
                  <c:v>2.8575586373845399</c:v>
                </c:pt>
                <c:pt idx="7007">
                  <c:v>3.3105885007776199</c:v>
                </c:pt>
                <c:pt idx="7008">
                  <c:v>4.4168847255108403</c:v>
                </c:pt>
                <c:pt idx="7009">
                  <c:v>5.6515187250513499</c:v>
                </c:pt>
                <c:pt idx="7010">
                  <c:v>5.8194670055497397</c:v>
                </c:pt>
                <c:pt idx="7011">
                  <c:v>5.3807927383747103</c:v>
                </c:pt>
                <c:pt idx="7012">
                  <c:v>4.41092645099791</c:v>
                </c:pt>
                <c:pt idx="7013">
                  <c:v>3.4116827028705301</c:v>
                </c:pt>
                <c:pt idx="7014">
                  <c:v>3.1572032755302599</c:v>
                </c:pt>
                <c:pt idx="7015">
                  <c:v>3.4402286040068599</c:v>
                </c:pt>
                <c:pt idx="7016">
                  <c:v>3.7564834925952999</c:v>
                </c:pt>
                <c:pt idx="7017">
                  <c:v>3.5404979103878902</c:v>
                </c:pt>
                <c:pt idx="7018">
                  <c:v>3.1542226355137002</c:v>
                </c:pt>
                <c:pt idx="7019">
                  <c:v>2.7662399127861299</c:v>
                </c:pt>
                <c:pt idx="7020">
                  <c:v>2.3262791689304998</c:v>
                </c:pt>
                <c:pt idx="7021">
                  <c:v>2.13310824179693</c:v>
                </c:pt>
                <c:pt idx="7022">
                  <c:v>2.37668576865748</c:v>
                </c:pt>
                <c:pt idx="7023">
                  <c:v>2.56227264315197</c:v>
                </c:pt>
                <c:pt idx="7024">
                  <c:v>2.7356481064119</c:v>
                </c:pt>
                <c:pt idx="7025">
                  <c:v>3.6216098538424899</c:v>
                </c:pt>
                <c:pt idx="7026">
                  <c:v>4.5860701845232397</c:v>
                </c:pt>
                <c:pt idx="7027">
                  <c:v>5.0927131992305403</c:v>
                </c:pt>
                <c:pt idx="7028">
                  <c:v>5.2727333514492303</c:v>
                </c:pt>
                <c:pt idx="7029">
                  <c:v>4.6851826928318401</c:v>
                </c:pt>
                <c:pt idx="7030">
                  <c:v>3.9681101803146799</c:v>
                </c:pt>
                <c:pt idx="7031">
                  <c:v>3.0504248380679702</c:v>
                </c:pt>
                <c:pt idx="7032">
                  <c:v>2.1538859447169001</c:v>
                </c:pt>
                <c:pt idx="7033">
                  <c:v>1.52889874576867</c:v>
                </c:pt>
                <c:pt idx="7034">
                  <c:v>1.66219033136582</c:v>
                </c:pt>
                <c:pt idx="7035">
                  <c:v>1.93301351769847</c:v>
                </c:pt>
                <c:pt idx="7036">
                  <c:v>2.0600463468478099</c:v>
                </c:pt>
                <c:pt idx="7037">
                  <c:v>2.16811367963721</c:v>
                </c:pt>
                <c:pt idx="7038">
                  <c:v>2.2929269179738401</c:v>
                </c:pt>
                <c:pt idx="7039">
                  <c:v>2.6132715006831999</c:v>
                </c:pt>
                <c:pt idx="7040">
                  <c:v>2.8523978000252699</c:v>
                </c:pt>
                <c:pt idx="7041">
                  <c:v>2.9815387650953</c:v>
                </c:pt>
                <c:pt idx="7042">
                  <c:v>3.58622057995475</c:v>
                </c:pt>
                <c:pt idx="7043">
                  <c:v>4.3609564001207399</c:v>
                </c:pt>
                <c:pt idx="7044">
                  <c:v>4.5802076508501202</c:v>
                </c:pt>
                <c:pt idx="7045">
                  <c:v>4.49071901834506</c:v>
                </c:pt>
                <c:pt idx="7046">
                  <c:v>4.0051561383429197</c:v>
                </c:pt>
                <c:pt idx="7047">
                  <c:v>3.4688428634311199</c:v>
                </c:pt>
                <c:pt idx="7048">
                  <c:v>2.7930437941623798</c:v>
                </c:pt>
                <c:pt idx="7049">
                  <c:v>2.70608717398036</c:v>
                </c:pt>
                <c:pt idx="7050">
                  <c:v>2.59008556631436</c:v>
                </c:pt>
                <c:pt idx="7051">
                  <c:v>2.36613059169713</c:v>
                </c:pt>
                <c:pt idx="7052">
                  <c:v>2.23167732845969</c:v>
                </c:pt>
                <c:pt idx="7053">
                  <c:v>1.9750747018528201</c:v>
                </c:pt>
                <c:pt idx="7054">
                  <c:v>1.7534068715737401</c:v>
                </c:pt>
                <c:pt idx="7055">
                  <c:v>1.7493852743032301</c:v>
                </c:pt>
                <c:pt idx="7056">
                  <c:v>1.94042563531896</c:v>
                </c:pt>
                <c:pt idx="7057">
                  <c:v>2.2851935415927001</c:v>
                </c:pt>
                <c:pt idx="7058">
                  <c:v>2.7835776496839499</c:v>
                </c:pt>
                <c:pt idx="7059">
                  <c:v>3.3596290258684798</c:v>
                </c:pt>
                <c:pt idx="7060">
                  <c:v>4.1078208519263599</c:v>
                </c:pt>
                <c:pt idx="7061">
                  <c:v>4.6298289689461498</c:v>
                </c:pt>
                <c:pt idx="7062">
                  <c:v>4.47747946550568</c:v>
                </c:pt>
                <c:pt idx="7063">
                  <c:v>3.9292798573332699</c:v>
                </c:pt>
                <c:pt idx="7064">
                  <c:v>3.2848543221130799</c:v>
                </c:pt>
                <c:pt idx="7065">
                  <c:v>2.5790585819275198</c:v>
                </c:pt>
                <c:pt idx="7066">
                  <c:v>1.8649540976785499</c:v>
                </c:pt>
                <c:pt idx="7067">
                  <c:v>1.4968753540311901</c:v>
                </c:pt>
                <c:pt idx="7068">
                  <c:v>1.6415518374300599</c:v>
                </c:pt>
                <c:pt idx="7069">
                  <c:v>1.82326333927741</c:v>
                </c:pt>
                <c:pt idx="7070">
                  <c:v>1.86550323689668</c:v>
                </c:pt>
                <c:pt idx="7071">
                  <c:v>1.8608477069510501</c:v>
                </c:pt>
                <c:pt idx="7072">
                  <c:v>2.1198820382910499</c:v>
                </c:pt>
                <c:pt idx="7073">
                  <c:v>2.4612684218786498</c:v>
                </c:pt>
                <c:pt idx="7074">
                  <c:v>2.83201181959627</c:v>
                </c:pt>
                <c:pt idx="7075">
                  <c:v>3.5602062733118398</c:v>
                </c:pt>
                <c:pt idx="7076">
                  <c:v>4.4723796055233302</c:v>
                </c:pt>
                <c:pt idx="7077">
                  <c:v>4.9473617692796603</c:v>
                </c:pt>
                <c:pt idx="7078">
                  <c:v>4.8182108233187604</c:v>
                </c:pt>
                <c:pt idx="7079">
                  <c:v>4.24533889745189</c:v>
                </c:pt>
                <c:pt idx="7080">
                  <c:v>3.39743924540719</c:v>
                </c:pt>
                <c:pt idx="7081">
                  <c:v>2.75609835095067</c:v>
                </c:pt>
                <c:pt idx="7082">
                  <c:v>2.43478662416278</c:v>
                </c:pt>
                <c:pt idx="7083">
                  <c:v>2.7248677590800598</c:v>
                </c:pt>
                <c:pt idx="7084">
                  <c:v>3.1212261558600698</c:v>
                </c:pt>
                <c:pt idx="7085">
                  <c:v>2.9255387956485901</c:v>
                </c:pt>
                <c:pt idx="7086">
                  <c:v>2.4892347957573202</c:v>
                </c:pt>
                <c:pt idx="7087">
                  <c:v>2.0787483662288202</c:v>
                </c:pt>
                <c:pt idx="7088">
                  <c:v>1.7805135702849899</c:v>
                </c:pt>
                <c:pt idx="7089">
                  <c:v>1.7101706531176899</c:v>
                </c:pt>
                <c:pt idx="7090">
                  <c:v>1.93116856884167</c:v>
                </c:pt>
                <c:pt idx="7091">
                  <c:v>2.2807636779896798</c:v>
                </c:pt>
                <c:pt idx="7092">
                  <c:v>2.82610682821156</c:v>
                </c:pt>
                <c:pt idx="7093">
                  <c:v>3.73176855464403</c:v>
                </c:pt>
                <c:pt idx="7094">
                  <c:v>4.5928652823945297</c:v>
                </c:pt>
                <c:pt idx="7095">
                  <c:v>5.0359345719658597</c:v>
                </c:pt>
                <c:pt idx="7096">
                  <c:v>4.7647078252174104</c:v>
                </c:pt>
                <c:pt idx="7097">
                  <c:v>4.1156725375601697</c:v>
                </c:pt>
                <c:pt idx="7098">
                  <c:v>3.2813651552957301</c:v>
                </c:pt>
                <c:pt idx="7099">
                  <c:v>2.3207905431807099</c:v>
                </c:pt>
                <c:pt idx="7100">
                  <c:v>1.5304723160795799</c:v>
                </c:pt>
                <c:pt idx="7101">
                  <c:v>1.31674021615845</c:v>
                </c:pt>
                <c:pt idx="7102">
                  <c:v>1.7928294577086801</c:v>
                </c:pt>
                <c:pt idx="7103">
                  <c:v>2.2261122591448501</c:v>
                </c:pt>
                <c:pt idx="7104">
                  <c:v>2.2456233187972598</c:v>
                </c:pt>
                <c:pt idx="7105">
                  <c:v>2.1500537080889401</c:v>
                </c:pt>
                <c:pt idx="7106">
                  <c:v>2.2782420671899599</c:v>
                </c:pt>
                <c:pt idx="7107">
                  <c:v>2.6775444885135</c:v>
                </c:pt>
                <c:pt idx="7108">
                  <c:v>3.2131405357629501</c:v>
                </c:pt>
                <c:pt idx="7109">
                  <c:v>4.0608171573147702</c:v>
                </c:pt>
                <c:pt idx="7110">
                  <c:v>4.9728182164451802</c:v>
                </c:pt>
                <c:pt idx="7111">
                  <c:v>5.52262013619894</c:v>
                </c:pt>
                <c:pt idx="7112">
                  <c:v>5.3164852090005903</c:v>
                </c:pt>
                <c:pt idx="7113">
                  <c:v>4.6690444585867903</c:v>
                </c:pt>
                <c:pt idx="7114">
                  <c:v>3.7961161554901102</c:v>
                </c:pt>
                <c:pt idx="7115">
                  <c:v>3.4152141698424998</c:v>
                </c:pt>
                <c:pt idx="7116">
                  <c:v>3.4753363742188998</c:v>
                </c:pt>
                <c:pt idx="7117">
                  <c:v>3.4486741313490299</c:v>
                </c:pt>
                <c:pt idx="7118">
                  <c:v>3.1206335800013401</c:v>
                </c:pt>
                <c:pt idx="7119">
                  <c:v>2.65701222451121</c:v>
                </c:pt>
                <c:pt idx="7120">
                  <c:v>2.2663956337021101</c:v>
                </c:pt>
                <c:pt idx="7121">
                  <c:v>2.0748310158222498</c:v>
                </c:pt>
                <c:pt idx="7122">
                  <c:v>1.9109590529851801</c:v>
                </c:pt>
                <c:pt idx="7123">
                  <c:v>2.0258660749242501</c:v>
                </c:pt>
                <c:pt idx="7124">
                  <c:v>2.2311504883978599</c:v>
                </c:pt>
                <c:pt idx="7125">
                  <c:v>2.5990661562247701</c:v>
                </c:pt>
                <c:pt idx="7126">
                  <c:v>3.3184357429038802</c:v>
                </c:pt>
                <c:pt idx="7127">
                  <c:v>4.2411003908323099</c:v>
                </c:pt>
                <c:pt idx="7128">
                  <c:v>4.9469030928537503</c:v>
                </c:pt>
                <c:pt idx="7129">
                  <c:v>5.0389997611039803</c:v>
                </c:pt>
                <c:pt idx="7130">
                  <c:v>4.4501993488973</c:v>
                </c:pt>
                <c:pt idx="7131">
                  <c:v>3.6740289522540501</c:v>
                </c:pt>
                <c:pt idx="7132">
                  <c:v>2.76714189165211</c:v>
                </c:pt>
                <c:pt idx="7133">
                  <c:v>1.9735488727766499</c:v>
                </c:pt>
                <c:pt idx="7134">
                  <c:v>1.6248214830057499</c:v>
                </c:pt>
                <c:pt idx="7135">
                  <c:v>1.76759435986512</c:v>
                </c:pt>
                <c:pt idx="7136">
                  <c:v>2.0089835705652201</c:v>
                </c:pt>
                <c:pt idx="7137">
                  <c:v>2.1006187343456699</c:v>
                </c:pt>
                <c:pt idx="7138">
                  <c:v>2.2648612412156699</c:v>
                </c:pt>
                <c:pt idx="7139">
                  <c:v>2.5014810919185502</c:v>
                </c:pt>
                <c:pt idx="7140">
                  <c:v>2.6626648379041198</c:v>
                </c:pt>
                <c:pt idx="7141">
                  <c:v>2.9832618944410498</c:v>
                </c:pt>
                <c:pt idx="7142">
                  <c:v>3.6222535598575898</c:v>
                </c:pt>
                <c:pt idx="7143">
                  <c:v>4.5106666970648597</c:v>
                </c:pt>
                <c:pt idx="7144">
                  <c:v>5.1438127340289101</c:v>
                </c:pt>
                <c:pt idx="7145">
                  <c:v>5.1423984794861104</c:v>
                </c:pt>
                <c:pt idx="7146">
                  <c:v>4.6598259439882499</c:v>
                </c:pt>
                <c:pt idx="7147">
                  <c:v>4.0169281262484597</c:v>
                </c:pt>
                <c:pt idx="7148">
                  <c:v>3.3717421537402599</c:v>
                </c:pt>
                <c:pt idx="7149">
                  <c:v>2.8735242606202198</c:v>
                </c:pt>
                <c:pt idx="7150">
                  <c:v>2.9014644953948698</c:v>
                </c:pt>
                <c:pt idx="7151">
                  <c:v>2.9654282437922901</c:v>
                </c:pt>
                <c:pt idx="7152">
                  <c:v>2.6121802580760001</c:v>
                </c:pt>
                <c:pt idx="7153">
                  <c:v>2.1709804947557698</c:v>
                </c:pt>
                <c:pt idx="7154">
                  <c:v>1.91224032397343</c:v>
                </c:pt>
                <c:pt idx="7155">
                  <c:v>1.9741926384142501</c:v>
                </c:pt>
                <c:pt idx="7156">
                  <c:v>1.9796898545996999</c:v>
                </c:pt>
                <c:pt idx="7157">
                  <c:v>1.8476066316121</c:v>
                </c:pt>
                <c:pt idx="7158">
                  <c:v>1.94720929231657</c:v>
                </c:pt>
                <c:pt idx="7159">
                  <c:v>2.5636801000823</c:v>
                </c:pt>
                <c:pt idx="7160">
                  <c:v>3.45588086209175</c:v>
                </c:pt>
                <c:pt idx="7161">
                  <c:v>4.4774530490846001</c:v>
                </c:pt>
                <c:pt idx="7162">
                  <c:v>5.00265103190518</c:v>
                </c:pt>
                <c:pt idx="7163">
                  <c:v>4.8976990687768902</c:v>
                </c:pt>
                <c:pt idx="7164">
                  <c:v>4.2550080670088004</c:v>
                </c:pt>
                <c:pt idx="7165">
                  <c:v>3.5033874502299902</c:v>
                </c:pt>
                <c:pt idx="7166">
                  <c:v>2.90367893771643</c:v>
                </c:pt>
                <c:pt idx="7167">
                  <c:v>2.6661542104021301</c:v>
                </c:pt>
                <c:pt idx="7168">
                  <c:v>2.63321363987771</c:v>
                </c:pt>
                <c:pt idx="7169">
                  <c:v>2.5498503237550998</c:v>
                </c:pt>
                <c:pt idx="7170">
                  <c:v>2.59812268484034</c:v>
                </c:pt>
                <c:pt idx="7171">
                  <c:v>2.7389559883649102</c:v>
                </c:pt>
                <c:pt idx="7172">
                  <c:v>2.8926244872687801</c:v>
                </c:pt>
                <c:pt idx="7173">
                  <c:v>3.1456354458641602</c:v>
                </c:pt>
                <c:pt idx="7174">
                  <c:v>3.3325790007554201</c:v>
                </c:pt>
                <c:pt idx="7175">
                  <c:v>3.5976151024332799</c:v>
                </c:pt>
                <c:pt idx="7176">
                  <c:v>4.1515555521203096</c:v>
                </c:pt>
                <c:pt idx="7177">
                  <c:v>4.3774692246440701</c:v>
                </c:pt>
                <c:pt idx="7178">
                  <c:v>4.1087879310660496</c:v>
                </c:pt>
                <c:pt idx="7179">
                  <c:v>3.8540973216623602</c:v>
                </c:pt>
                <c:pt idx="7180">
                  <c:v>3.2664121679717599</c:v>
                </c:pt>
                <c:pt idx="7181">
                  <c:v>2.89582392876363</c:v>
                </c:pt>
                <c:pt idx="7182">
                  <c:v>2.7716036976308498</c:v>
                </c:pt>
                <c:pt idx="7183">
                  <c:v>2.5075726907376001</c:v>
                </c:pt>
                <c:pt idx="7184">
                  <c:v>2.2136488040820699</c:v>
                </c:pt>
                <c:pt idx="7185">
                  <c:v>2.02069953697674</c:v>
                </c:pt>
                <c:pt idx="7186">
                  <c:v>1.83881767728451</c:v>
                </c:pt>
                <c:pt idx="7187">
                  <c:v>1.8044603948743201</c:v>
                </c:pt>
                <c:pt idx="7188">
                  <c:v>1.8442964706293801</c:v>
                </c:pt>
                <c:pt idx="7189">
                  <c:v>2.0866338030739802</c:v>
                </c:pt>
                <c:pt idx="7190">
                  <c:v>2.4596683037251199</c:v>
                </c:pt>
                <c:pt idx="7191">
                  <c:v>2.6693669520330099</c:v>
                </c:pt>
                <c:pt idx="7192">
                  <c:v>3.00374837178915</c:v>
                </c:pt>
                <c:pt idx="7193">
                  <c:v>3.8543784172010098</c:v>
                </c:pt>
                <c:pt idx="7194">
                  <c:v>4.4960142171256496</c:v>
                </c:pt>
                <c:pt idx="7195">
                  <c:v>4.7115818277688897</c:v>
                </c:pt>
                <c:pt idx="7196">
                  <c:v>4.5211398316559501</c:v>
                </c:pt>
                <c:pt idx="7197">
                  <c:v>4.17679654739407</c:v>
                </c:pt>
                <c:pt idx="7198">
                  <c:v>3.8278193604800599</c:v>
                </c:pt>
                <c:pt idx="7199">
                  <c:v>3.0078365366804798</c:v>
                </c:pt>
                <c:pt idx="7200">
                  <c:v>2.2639111558775902</c:v>
                </c:pt>
                <c:pt idx="7201">
                  <c:v>1.9987112208670901</c:v>
                </c:pt>
                <c:pt idx="7202">
                  <c:v>2.01055102924074</c:v>
                </c:pt>
                <c:pt idx="7203">
                  <c:v>2.1822637545312902</c:v>
                </c:pt>
                <c:pt idx="7204">
                  <c:v>2.4008007421529198</c:v>
                </c:pt>
                <c:pt idx="7205">
                  <c:v>2.5211782063763399</c:v>
                </c:pt>
                <c:pt idx="7206">
                  <c:v>2.7431339523663398</c:v>
                </c:pt>
                <c:pt idx="7207">
                  <c:v>3.2230342928456399</c:v>
                </c:pt>
                <c:pt idx="7208">
                  <c:v>3.7915170545513801</c:v>
                </c:pt>
                <c:pt idx="7209">
                  <c:v>4.1842534534859404</c:v>
                </c:pt>
                <c:pt idx="7210">
                  <c:v>4.4864145966672497</c:v>
                </c:pt>
                <c:pt idx="7211">
                  <c:v>4.4297096949954904</c:v>
                </c:pt>
                <c:pt idx="7212">
                  <c:v>4.0373527317569096</c:v>
                </c:pt>
                <c:pt idx="7213">
                  <c:v>3.44073687850234</c:v>
                </c:pt>
                <c:pt idx="7214">
                  <c:v>2.76184042578749</c:v>
                </c:pt>
                <c:pt idx="7215">
                  <c:v>2.4546351098183599</c:v>
                </c:pt>
                <c:pt idx="7216">
                  <c:v>2.4999749558837601</c:v>
                </c:pt>
                <c:pt idx="7217">
                  <c:v>2.46059793589871</c:v>
                </c:pt>
                <c:pt idx="7218">
                  <c:v>2.15175943801114</c:v>
                </c:pt>
                <c:pt idx="7219">
                  <c:v>1.89595929771211</c:v>
                </c:pt>
                <c:pt idx="7220">
                  <c:v>1.7509827203859001</c:v>
                </c:pt>
                <c:pt idx="7221">
                  <c:v>1.8493411740119801</c:v>
                </c:pt>
                <c:pt idx="7222">
                  <c:v>2.0080979562533798</c:v>
                </c:pt>
                <c:pt idx="7223">
                  <c:v>2.1790382164923101</c:v>
                </c:pt>
                <c:pt idx="7224">
                  <c:v>2.34607409654725</c:v>
                </c:pt>
                <c:pt idx="7225">
                  <c:v>2.5398873826232902</c:v>
                </c:pt>
                <c:pt idx="7226">
                  <c:v>3.2221608249859299</c:v>
                </c:pt>
                <c:pt idx="7227">
                  <c:v>4.5998912545015704</c:v>
                </c:pt>
                <c:pt idx="7228">
                  <c:v>5.44381549330339</c:v>
                </c:pt>
                <c:pt idx="7229">
                  <c:v>5.9875311837743297</c:v>
                </c:pt>
                <c:pt idx="7230">
                  <c:v>5.4647191156277204</c:v>
                </c:pt>
                <c:pt idx="7231">
                  <c:v>4.5222271885566503</c:v>
                </c:pt>
                <c:pt idx="7232">
                  <c:v>3.41767405413799</c:v>
                </c:pt>
                <c:pt idx="7233">
                  <c:v>2.35144020688811</c:v>
                </c:pt>
                <c:pt idx="7234">
                  <c:v>1.7830502237539501</c:v>
                </c:pt>
                <c:pt idx="7235">
                  <c:v>2.0560550749576199</c:v>
                </c:pt>
                <c:pt idx="7236">
                  <c:v>2.5775452741895699</c:v>
                </c:pt>
                <c:pt idx="7237">
                  <c:v>2.8558527459301901</c:v>
                </c:pt>
                <c:pt idx="7238">
                  <c:v>2.7457892490833999</c:v>
                </c:pt>
                <c:pt idx="7239">
                  <c:v>2.5245474685658</c:v>
                </c:pt>
                <c:pt idx="7240">
                  <c:v>2.4823799525250001</c:v>
                </c:pt>
                <c:pt idx="7241">
                  <c:v>2.7410619941010101</c:v>
                </c:pt>
                <c:pt idx="7242">
                  <c:v>3.34053021605762</c:v>
                </c:pt>
                <c:pt idx="7243">
                  <c:v>4.3619791748715402</c:v>
                </c:pt>
                <c:pt idx="7244">
                  <c:v>5.4087905095296502</c:v>
                </c:pt>
                <c:pt idx="7245">
                  <c:v>5.7149882224657302</c:v>
                </c:pt>
                <c:pt idx="7246">
                  <c:v>5.3881360876203699</c:v>
                </c:pt>
                <c:pt idx="7247">
                  <c:v>4.6267681011308497</c:v>
                </c:pt>
                <c:pt idx="7248">
                  <c:v>3.79692808942624</c:v>
                </c:pt>
                <c:pt idx="7249">
                  <c:v>2.8564787206308702</c:v>
                </c:pt>
                <c:pt idx="7250">
                  <c:v>2.7586746134102098</c:v>
                </c:pt>
                <c:pt idx="7251">
                  <c:v>2.9486291019605999</c:v>
                </c:pt>
                <c:pt idx="7252">
                  <c:v>3.27672538304952</c:v>
                </c:pt>
                <c:pt idx="7253">
                  <c:v>3.2533200891460101</c:v>
                </c:pt>
                <c:pt idx="7254">
                  <c:v>2.9751702193395602</c:v>
                </c:pt>
                <c:pt idx="7255">
                  <c:v>2.75066417673023</c:v>
                </c:pt>
                <c:pt idx="7256">
                  <c:v>2.45459591781621</c:v>
                </c:pt>
                <c:pt idx="7257">
                  <c:v>2.1958149972934899</c:v>
                </c:pt>
                <c:pt idx="7258">
                  <c:v>2.23830472573888</c:v>
                </c:pt>
                <c:pt idx="7259">
                  <c:v>2.3660727582329302</c:v>
                </c:pt>
                <c:pt idx="7260">
                  <c:v>2.8403582943861201</c:v>
                </c:pt>
                <c:pt idx="7261">
                  <c:v>3.7969388040912602</c:v>
                </c:pt>
                <c:pt idx="7262">
                  <c:v>4.4832147983306596</c:v>
                </c:pt>
                <c:pt idx="7263">
                  <c:v>4.5861445774199003</c:v>
                </c:pt>
                <c:pt idx="7264">
                  <c:v>4.18691459108984</c:v>
                </c:pt>
                <c:pt idx="7265">
                  <c:v>3.86214570224403</c:v>
                </c:pt>
                <c:pt idx="7266">
                  <c:v>3.3783499824779799</c:v>
                </c:pt>
                <c:pt idx="7267">
                  <c:v>2.69683511963746</c:v>
                </c:pt>
                <c:pt idx="7268">
                  <c:v>2.2621623966271698</c:v>
                </c:pt>
                <c:pt idx="7269">
                  <c:v>1.93186399486817</c:v>
                </c:pt>
                <c:pt idx="7270">
                  <c:v>1.83534877538685</c:v>
                </c:pt>
                <c:pt idx="7271">
                  <c:v>1.70785216041729</c:v>
                </c:pt>
                <c:pt idx="7272">
                  <c:v>1.7234156491517101</c:v>
                </c:pt>
                <c:pt idx="7273">
                  <c:v>1.63767540750083</c:v>
                </c:pt>
                <c:pt idx="7274">
                  <c:v>1.45782154434245</c:v>
                </c:pt>
                <c:pt idx="7275">
                  <c:v>1.4372110502344499</c:v>
                </c:pt>
                <c:pt idx="7276">
                  <c:v>1.63321946652432</c:v>
                </c:pt>
                <c:pt idx="7277">
                  <c:v>2.1167590673165901</c:v>
                </c:pt>
                <c:pt idx="7278">
                  <c:v>2.6897691245811401</c:v>
                </c:pt>
                <c:pt idx="7279">
                  <c:v>3.0752118440596901</c:v>
                </c:pt>
                <c:pt idx="7280">
                  <c:v>2.9762978846857702</c:v>
                </c:pt>
                <c:pt idx="7281">
                  <c:v>3.0300784864166501</c:v>
                </c:pt>
                <c:pt idx="7282">
                  <c:v>2.78525112311296</c:v>
                </c:pt>
                <c:pt idx="7283">
                  <c:v>2.4699276880773202</c:v>
                </c:pt>
                <c:pt idx="7284">
                  <c:v>2.0947440044014898</c:v>
                </c:pt>
                <c:pt idx="7285">
                  <c:v>1.62306380866311</c:v>
                </c:pt>
                <c:pt idx="7286">
                  <c:v>1.1654793452965999</c:v>
                </c:pt>
                <c:pt idx="7287">
                  <c:v>0.84546848193590296</c:v>
                </c:pt>
                <c:pt idx="7288">
                  <c:v>0.55555137642345898</c:v>
                </c:pt>
                <c:pt idx="7289">
                  <c:v>0.31975620456841802</c:v>
                </c:pt>
                <c:pt idx="7290">
                  <c:v>0.38045869634166601</c:v>
                </c:pt>
                <c:pt idx="7291">
                  <c:v>0.55702081184548202</c:v>
                </c:pt>
                <c:pt idx="7292">
                  <c:v>0.742907761055839</c:v>
                </c:pt>
                <c:pt idx="7293">
                  <c:v>1.03661458523214</c:v>
                </c:pt>
                <c:pt idx="7294">
                  <c:v>1.2336861454024699</c:v>
                </c:pt>
                <c:pt idx="7295">
                  <c:v>1.50219889509479</c:v>
                </c:pt>
                <c:pt idx="7296">
                  <c:v>1.9526755055812499</c:v>
                </c:pt>
                <c:pt idx="7297">
                  <c:v>2.5830158054547399</c:v>
                </c:pt>
                <c:pt idx="7298">
                  <c:v>3.1688411152754301</c:v>
                </c:pt>
                <c:pt idx="7299">
                  <c:v>3.5203244876387498</c:v>
                </c:pt>
                <c:pt idx="7300">
                  <c:v>3.6142699949850199</c:v>
                </c:pt>
                <c:pt idx="7301">
                  <c:v>3.2399360349003801</c:v>
                </c:pt>
                <c:pt idx="7302">
                  <c:v>2.5247240861151501</c:v>
                </c:pt>
                <c:pt idx="7303">
                  <c:v>1.8953470307861799</c:v>
                </c:pt>
                <c:pt idx="7304">
                  <c:v>1.4321442447819299</c:v>
                </c:pt>
                <c:pt idx="7305">
                  <c:v>1.2579779960849899</c:v>
                </c:pt>
                <c:pt idx="7306">
                  <c:v>1.1600423572555401</c:v>
                </c:pt>
                <c:pt idx="7307">
                  <c:v>1.0477922541005</c:v>
                </c:pt>
                <c:pt idx="7308">
                  <c:v>1.14969447329541</c:v>
                </c:pt>
                <c:pt idx="7309">
                  <c:v>1.3654089743714199</c:v>
                </c:pt>
                <c:pt idx="7310">
                  <c:v>1.41332357701625</c:v>
                </c:pt>
                <c:pt idx="7311">
                  <c:v>1.54633454782237</c:v>
                </c:pt>
                <c:pt idx="7312">
                  <c:v>1.6937986271366501</c:v>
                </c:pt>
                <c:pt idx="7313">
                  <c:v>1.70515313151019</c:v>
                </c:pt>
                <c:pt idx="7314">
                  <c:v>1.5151926233578401</c:v>
                </c:pt>
                <c:pt idx="7315">
                  <c:v>1.57500659506175</c:v>
                </c:pt>
                <c:pt idx="7316">
                  <c:v>1.53875437506575</c:v>
                </c:pt>
                <c:pt idx="7317">
                  <c:v>1.4724594941708899</c:v>
                </c:pt>
                <c:pt idx="7318">
                  <c:v>1.5587514065113099</c:v>
                </c:pt>
                <c:pt idx="7319">
                  <c:v>1.5824897653112999</c:v>
                </c:pt>
                <c:pt idx="7320">
                  <c:v>1.5134377560438399</c:v>
                </c:pt>
                <c:pt idx="7321">
                  <c:v>1.48069201172222</c:v>
                </c:pt>
                <c:pt idx="7322">
                  <c:v>1.5144236266533899</c:v>
                </c:pt>
                <c:pt idx="7323">
                  <c:v>1.5425597037738901</c:v>
                </c:pt>
                <c:pt idx="7324">
                  <c:v>1.6757230764843001</c:v>
                </c:pt>
                <c:pt idx="7325">
                  <c:v>1.7218084160202001</c:v>
                </c:pt>
                <c:pt idx="7326">
                  <c:v>1.89963751374124</c:v>
                </c:pt>
                <c:pt idx="7327">
                  <c:v>2.22155023620962</c:v>
                </c:pt>
                <c:pt idx="7328">
                  <c:v>2.694141776975</c:v>
                </c:pt>
                <c:pt idx="7329">
                  <c:v>3.1908481926807499</c:v>
                </c:pt>
                <c:pt idx="7330">
                  <c:v>3.8825625497314298</c:v>
                </c:pt>
                <c:pt idx="7331">
                  <c:v>4.1189299640821799</c:v>
                </c:pt>
                <c:pt idx="7332">
                  <c:v>3.62919293828931</c:v>
                </c:pt>
                <c:pt idx="7333">
                  <c:v>3.27796987412041</c:v>
                </c:pt>
                <c:pt idx="7334">
                  <c:v>2.8799825351373198</c:v>
                </c:pt>
                <c:pt idx="7335">
                  <c:v>2.2756940018266998</c:v>
                </c:pt>
                <c:pt idx="7336">
                  <c:v>1.8001443522964999</c:v>
                </c:pt>
                <c:pt idx="7337">
                  <c:v>1.61739552556757</c:v>
                </c:pt>
                <c:pt idx="7338">
                  <c:v>1.6184221660117</c:v>
                </c:pt>
                <c:pt idx="7339">
                  <c:v>1.6283962261882099</c:v>
                </c:pt>
                <c:pt idx="7340">
                  <c:v>1.5934793609595299</c:v>
                </c:pt>
                <c:pt idx="7341">
                  <c:v>1.7531063350090901</c:v>
                </c:pt>
                <c:pt idx="7342">
                  <c:v>2.0695964531417701</c:v>
                </c:pt>
                <c:pt idx="7343">
                  <c:v>2.3560895457475701</c:v>
                </c:pt>
                <c:pt idx="7344">
                  <c:v>2.7428154695905098</c:v>
                </c:pt>
                <c:pt idx="7345">
                  <c:v>3.1752670844980901</c:v>
                </c:pt>
                <c:pt idx="7346">
                  <c:v>3.6155466937703902</c:v>
                </c:pt>
                <c:pt idx="7347">
                  <c:v>3.9761818706051399</c:v>
                </c:pt>
                <c:pt idx="7348">
                  <c:v>3.7321538474410501</c:v>
                </c:pt>
                <c:pt idx="7349">
                  <c:v>3.27629632708536</c:v>
                </c:pt>
                <c:pt idx="7350">
                  <c:v>2.8049701042920199</c:v>
                </c:pt>
                <c:pt idx="7351">
                  <c:v>2.8214447618567702</c:v>
                </c:pt>
                <c:pt idx="7352">
                  <c:v>2.8955975080147098</c:v>
                </c:pt>
                <c:pt idx="7353">
                  <c:v>2.7468953386115702</c:v>
                </c:pt>
                <c:pt idx="7354">
                  <c:v>2.4099734649234201</c:v>
                </c:pt>
                <c:pt idx="7355">
                  <c:v>1.87572385938736</c:v>
                </c:pt>
                <c:pt idx="7356">
                  <c:v>1.8959864185961399</c:v>
                </c:pt>
                <c:pt idx="7357">
                  <c:v>1.88831162882852</c:v>
                </c:pt>
                <c:pt idx="7358">
                  <c:v>1.86349715046522</c:v>
                </c:pt>
                <c:pt idx="7359">
                  <c:v>1.99002310253374</c:v>
                </c:pt>
                <c:pt idx="7360">
                  <c:v>2.2911482553089</c:v>
                </c:pt>
                <c:pt idx="7361">
                  <c:v>2.8474789472951301</c:v>
                </c:pt>
                <c:pt idx="7362">
                  <c:v>3.34419974897075</c:v>
                </c:pt>
                <c:pt idx="7363">
                  <c:v>4.0736866478559701</c:v>
                </c:pt>
                <c:pt idx="7364">
                  <c:v>4.5421032532769399</c:v>
                </c:pt>
                <c:pt idx="7365">
                  <c:v>4.9853686532751</c:v>
                </c:pt>
                <c:pt idx="7366">
                  <c:v>4.4945274294451698</c:v>
                </c:pt>
                <c:pt idx="7367">
                  <c:v>3.7618752158079398</c:v>
                </c:pt>
                <c:pt idx="7368">
                  <c:v>2.95032232450321</c:v>
                </c:pt>
                <c:pt idx="7369">
                  <c:v>2.2446577599598601</c:v>
                </c:pt>
                <c:pt idx="7370">
                  <c:v>1.76933229402309</c:v>
                </c:pt>
                <c:pt idx="7371">
                  <c:v>1.6724501472035</c:v>
                </c:pt>
                <c:pt idx="7372">
                  <c:v>1.6643507611864801</c:v>
                </c:pt>
                <c:pt idx="7373">
                  <c:v>1.60470209657681</c:v>
                </c:pt>
                <c:pt idx="7374">
                  <c:v>1.54843208228905</c:v>
                </c:pt>
                <c:pt idx="7375">
                  <c:v>1.67515481697573</c:v>
                </c:pt>
                <c:pt idx="7376">
                  <c:v>2.0257477600713298</c:v>
                </c:pt>
                <c:pt idx="7377">
                  <c:v>2.5008448451549299</c:v>
                </c:pt>
                <c:pt idx="7378">
                  <c:v>3.0298029696752602</c:v>
                </c:pt>
                <c:pt idx="7379">
                  <c:v>3.8299162194571599</c:v>
                </c:pt>
                <c:pt idx="7380">
                  <c:v>4.3798216124405096</c:v>
                </c:pt>
                <c:pt idx="7381">
                  <c:v>4.4817475072391098</c:v>
                </c:pt>
                <c:pt idx="7382">
                  <c:v>4.2079316296999201</c:v>
                </c:pt>
                <c:pt idx="7383">
                  <c:v>3.5863160817359598</c:v>
                </c:pt>
                <c:pt idx="7384">
                  <c:v>2.8696302562431302</c:v>
                </c:pt>
                <c:pt idx="7385">
                  <c:v>2.75868517787623</c:v>
                </c:pt>
                <c:pt idx="7386">
                  <c:v>2.8291387047188099</c:v>
                </c:pt>
                <c:pt idx="7387">
                  <c:v>2.8709902505431799</c:v>
                </c:pt>
                <c:pt idx="7388">
                  <c:v>2.7931817492497699</c:v>
                </c:pt>
                <c:pt idx="7389">
                  <c:v>2.5054218369486199</c:v>
                </c:pt>
                <c:pt idx="7390">
                  <c:v>2.4032856242521401</c:v>
                </c:pt>
                <c:pt idx="7391">
                  <c:v>2.3089906749456599</c:v>
                </c:pt>
                <c:pt idx="7392">
                  <c:v>2.0699469447430299</c:v>
                </c:pt>
                <c:pt idx="7393">
                  <c:v>2.00611785595214</c:v>
                </c:pt>
                <c:pt idx="7394">
                  <c:v>2.18715915846767</c:v>
                </c:pt>
                <c:pt idx="7395">
                  <c:v>2.5396130566283102</c:v>
                </c:pt>
                <c:pt idx="7396">
                  <c:v>3.2364269616345398</c:v>
                </c:pt>
                <c:pt idx="7397">
                  <c:v>4.0741919356353398</c:v>
                </c:pt>
                <c:pt idx="7398">
                  <c:v>4.6422599565644704</c:v>
                </c:pt>
                <c:pt idx="7399">
                  <c:v>4.7730771594448402</c:v>
                </c:pt>
                <c:pt idx="7400">
                  <c:v>4.24507898269019</c:v>
                </c:pt>
                <c:pt idx="7401">
                  <c:v>3.71406842974184</c:v>
                </c:pt>
                <c:pt idx="7402">
                  <c:v>3.0497371396377702</c:v>
                </c:pt>
                <c:pt idx="7403">
                  <c:v>2.1597217832128299</c:v>
                </c:pt>
                <c:pt idx="7404">
                  <c:v>1.6330065160843701</c:v>
                </c:pt>
                <c:pt idx="7405">
                  <c:v>1.8158620089150499</c:v>
                </c:pt>
                <c:pt idx="7406">
                  <c:v>2.0672622540127801</c:v>
                </c:pt>
                <c:pt idx="7407">
                  <c:v>1.9214261315049299</c:v>
                </c:pt>
                <c:pt idx="7408">
                  <c:v>1.7330014616153699</c:v>
                </c:pt>
                <c:pt idx="7409">
                  <c:v>1.8372149747405699</c:v>
                </c:pt>
                <c:pt idx="7410">
                  <c:v>2.0863611187083602</c:v>
                </c:pt>
                <c:pt idx="7411">
                  <c:v>2.2997808390027101</c:v>
                </c:pt>
                <c:pt idx="7412">
                  <c:v>2.75245920472784</c:v>
                </c:pt>
                <c:pt idx="7413">
                  <c:v>3.53981066643881</c:v>
                </c:pt>
                <c:pt idx="7414">
                  <c:v>4.2461571027856504</c:v>
                </c:pt>
                <c:pt idx="7415">
                  <c:v>4.5379889014228496</c:v>
                </c:pt>
                <c:pt idx="7416">
                  <c:v>4.4123167918875703</c:v>
                </c:pt>
                <c:pt idx="7417">
                  <c:v>3.78002243827097</c:v>
                </c:pt>
                <c:pt idx="7418">
                  <c:v>3.00682330864369</c:v>
                </c:pt>
                <c:pt idx="7419">
                  <c:v>2.4463481564918301</c:v>
                </c:pt>
                <c:pt idx="7420">
                  <c:v>2.4125417062929699</c:v>
                </c:pt>
                <c:pt idx="7421">
                  <c:v>2.3824685500129901</c:v>
                </c:pt>
                <c:pt idx="7422">
                  <c:v>2.2429432725138199</c:v>
                </c:pt>
                <c:pt idx="7423">
                  <c:v>2.1152432899801399</c:v>
                </c:pt>
                <c:pt idx="7424">
                  <c:v>2.1317013396508</c:v>
                </c:pt>
                <c:pt idx="7425">
                  <c:v>1.84980028435234</c:v>
                </c:pt>
                <c:pt idx="7426">
                  <c:v>1.5237304155860401</c:v>
                </c:pt>
                <c:pt idx="7427">
                  <c:v>1.4618188903656999</c:v>
                </c:pt>
                <c:pt idx="7428">
                  <c:v>1.64179596320767</c:v>
                </c:pt>
                <c:pt idx="7429">
                  <c:v>2.0803947619096199</c:v>
                </c:pt>
                <c:pt idx="7430">
                  <c:v>2.8714388747459001</c:v>
                </c:pt>
                <c:pt idx="7431">
                  <c:v>3.6026238010280802</c:v>
                </c:pt>
                <c:pt idx="7432">
                  <c:v>4.1056211488048904</c:v>
                </c:pt>
                <c:pt idx="7433">
                  <c:v>4.24950966892946</c:v>
                </c:pt>
                <c:pt idx="7434">
                  <c:v>3.9583014013753401</c:v>
                </c:pt>
                <c:pt idx="7435">
                  <c:v>3.4684972245172698</c:v>
                </c:pt>
                <c:pt idx="7436">
                  <c:v>2.85899097624791</c:v>
                </c:pt>
                <c:pt idx="7437">
                  <c:v>2.0813847143548401</c:v>
                </c:pt>
                <c:pt idx="7438">
                  <c:v>1.6239222809395799</c:v>
                </c:pt>
                <c:pt idx="7439">
                  <c:v>1.6444754435831499</c:v>
                </c:pt>
                <c:pt idx="7440">
                  <c:v>1.8290057118713401</c:v>
                </c:pt>
                <c:pt idx="7441">
                  <c:v>1.8115519211264699</c:v>
                </c:pt>
                <c:pt idx="7442">
                  <c:v>1.7607844853326</c:v>
                </c:pt>
                <c:pt idx="7443">
                  <c:v>1.8509023137826599</c:v>
                </c:pt>
                <c:pt idx="7444">
                  <c:v>2.06444122407009</c:v>
                </c:pt>
                <c:pt idx="7445">
                  <c:v>2.3232914851498898</c:v>
                </c:pt>
                <c:pt idx="7446">
                  <c:v>2.6510038332824002</c:v>
                </c:pt>
                <c:pt idx="7447">
                  <c:v>3.0442907456185901</c:v>
                </c:pt>
                <c:pt idx="7448">
                  <c:v>3.4496118669898199</c:v>
                </c:pt>
                <c:pt idx="7449">
                  <c:v>3.4994507720900998</c:v>
                </c:pt>
                <c:pt idx="7450">
                  <c:v>3.35257422878614</c:v>
                </c:pt>
                <c:pt idx="7451">
                  <c:v>3.04441090163286</c:v>
                </c:pt>
                <c:pt idx="7452">
                  <c:v>2.5631702768130702</c:v>
                </c:pt>
                <c:pt idx="7453">
                  <c:v>2.1548300430398202</c:v>
                </c:pt>
                <c:pt idx="7454">
                  <c:v>1.7240675781366599</c:v>
                </c:pt>
                <c:pt idx="7455">
                  <c:v>1.4841291530284699</c:v>
                </c:pt>
                <c:pt idx="7456">
                  <c:v>1.3006142766731399</c:v>
                </c:pt>
                <c:pt idx="7457">
                  <c:v>1.43400408790805</c:v>
                </c:pt>
                <c:pt idx="7458">
                  <c:v>1.44318844052016</c:v>
                </c:pt>
                <c:pt idx="7459">
                  <c:v>1.45906291079103</c:v>
                </c:pt>
                <c:pt idx="7460">
                  <c:v>1.4810346866353301</c:v>
                </c:pt>
                <c:pt idx="7461">
                  <c:v>1.50767408042388</c:v>
                </c:pt>
                <c:pt idx="7462">
                  <c:v>1.7417945898081699</c:v>
                </c:pt>
                <c:pt idx="7463">
                  <c:v>2.0738340718345798</c:v>
                </c:pt>
                <c:pt idx="7464">
                  <c:v>2.8794039475148301</c:v>
                </c:pt>
                <c:pt idx="7465">
                  <c:v>3.9292382940175599</c:v>
                </c:pt>
                <c:pt idx="7466">
                  <c:v>4.8159287968542497</c:v>
                </c:pt>
                <c:pt idx="7467">
                  <c:v>4.6805633701026803</c:v>
                </c:pt>
                <c:pt idx="7468">
                  <c:v>4.0618719746494998</c:v>
                </c:pt>
                <c:pt idx="7469">
                  <c:v>3.5288859036068301</c:v>
                </c:pt>
                <c:pt idx="7470">
                  <c:v>2.7985680892202698</c:v>
                </c:pt>
                <c:pt idx="7471">
                  <c:v>1.8585434991759</c:v>
                </c:pt>
                <c:pt idx="7472">
                  <c:v>1.4173249027312</c:v>
                </c:pt>
                <c:pt idx="7473">
                  <c:v>1.5246529325082501</c:v>
                </c:pt>
                <c:pt idx="7474">
                  <c:v>1.70263371061306</c:v>
                </c:pt>
                <c:pt idx="7475">
                  <c:v>1.81501105557294</c:v>
                </c:pt>
                <c:pt idx="7476">
                  <c:v>1.8268774456949799</c:v>
                </c:pt>
                <c:pt idx="7477">
                  <c:v>1.87939233124779</c:v>
                </c:pt>
                <c:pt idx="7478">
                  <c:v>2.09322820173649</c:v>
                </c:pt>
                <c:pt idx="7479">
                  <c:v>2.41883820903776</c:v>
                </c:pt>
                <c:pt idx="7480">
                  <c:v>2.88564500821307</c:v>
                </c:pt>
                <c:pt idx="7481">
                  <c:v>3.7143336643228499</c:v>
                </c:pt>
                <c:pt idx="7482">
                  <c:v>4.5017197522885599</c:v>
                </c:pt>
                <c:pt idx="7483">
                  <c:v>4.6628240277541</c:v>
                </c:pt>
                <c:pt idx="7484">
                  <c:v>4.3909268956663396</c:v>
                </c:pt>
                <c:pt idx="7485">
                  <c:v>3.8239787950761399</c:v>
                </c:pt>
                <c:pt idx="7486">
                  <c:v>2.8592762610562801</c:v>
                </c:pt>
                <c:pt idx="7487">
                  <c:v>2.1910135546059499</c:v>
                </c:pt>
                <c:pt idx="7488">
                  <c:v>2.2983350137395102</c:v>
                </c:pt>
                <c:pt idx="7489">
                  <c:v>2.66203959334229</c:v>
                </c:pt>
                <c:pt idx="7490">
                  <c:v>2.4986994327365601</c:v>
                </c:pt>
                <c:pt idx="7491">
                  <c:v>1.9878059490234501</c:v>
                </c:pt>
                <c:pt idx="7492">
                  <c:v>1.8139595918809801</c:v>
                </c:pt>
                <c:pt idx="7493">
                  <c:v>1.8247777215556999</c:v>
                </c:pt>
                <c:pt idx="7494">
                  <c:v>1.6980533368663699</c:v>
                </c:pt>
                <c:pt idx="7495">
                  <c:v>1.50732142003224</c:v>
                </c:pt>
                <c:pt idx="7496">
                  <c:v>1.5966261921404801</c:v>
                </c:pt>
                <c:pt idx="7497">
                  <c:v>1.9788312751391901</c:v>
                </c:pt>
                <c:pt idx="7498">
                  <c:v>2.5206980695216199</c:v>
                </c:pt>
                <c:pt idx="7499">
                  <c:v>3.56832359427281</c:v>
                </c:pt>
                <c:pt idx="7500">
                  <c:v>4.14547615886306</c:v>
                </c:pt>
                <c:pt idx="7501">
                  <c:v>4.7468359308109704</c:v>
                </c:pt>
                <c:pt idx="7502">
                  <c:v>4.6443000763797597</c:v>
                </c:pt>
                <c:pt idx="7503">
                  <c:v>4.0540490584304703</c:v>
                </c:pt>
                <c:pt idx="7504">
                  <c:v>3.1689408511933399</c:v>
                </c:pt>
                <c:pt idx="7505">
                  <c:v>2.2195238703836901</c:v>
                </c:pt>
                <c:pt idx="7506">
                  <c:v>1.72031708240342</c:v>
                </c:pt>
                <c:pt idx="7507">
                  <c:v>1.73492722337192</c:v>
                </c:pt>
                <c:pt idx="7508">
                  <c:v>1.8211556917062299</c:v>
                </c:pt>
                <c:pt idx="7509">
                  <c:v>1.7989155346455299</c:v>
                </c:pt>
                <c:pt idx="7510">
                  <c:v>1.7259745693624799</c:v>
                </c:pt>
                <c:pt idx="7511">
                  <c:v>1.8769773432915999</c:v>
                </c:pt>
                <c:pt idx="7512">
                  <c:v>2.1657036919895098</c:v>
                </c:pt>
                <c:pt idx="7513">
                  <c:v>2.5469965780828998</c:v>
                </c:pt>
                <c:pt idx="7514">
                  <c:v>3.09786369998052</c:v>
                </c:pt>
                <c:pt idx="7515">
                  <c:v>3.8515526463677001</c:v>
                </c:pt>
                <c:pt idx="7516">
                  <c:v>4.3587459305012297</c:v>
                </c:pt>
                <c:pt idx="7517">
                  <c:v>4.4913055289513499</c:v>
                </c:pt>
                <c:pt idx="7518">
                  <c:v>4.1602041172266997</c:v>
                </c:pt>
                <c:pt idx="7519">
                  <c:v>3.5619393298816902</c:v>
                </c:pt>
                <c:pt idx="7520">
                  <c:v>2.7751585714529901</c:v>
                </c:pt>
                <c:pt idx="7521">
                  <c:v>2.2628065069530399</c:v>
                </c:pt>
                <c:pt idx="7522">
                  <c:v>2.34387071515645</c:v>
                </c:pt>
                <c:pt idx="7523">
                  <c:v>2.5679725301692802</c:v>
                </c:pt>
                <c:pt idx="7524">
                  <c:v>2.4904318579190199</c:v>
                </c:pt>
                <c:pt idx="7525">
                  <c:v>2.0769093871784601</c:v>
                </c:pt>
                <c:pt idx="7526">
                  <c:v>1.9251104984249601</c:v>
                </c:pt>
                <c:pt idx="7527">
                  <c:v>2.06815985875004</c:v>
                </c:pt>
                <c:pt idx="7528">
                  <c:v>1.8953466866887401</c:v>
                </c:pt>
                <c:pt idx="7529">
                  <c:v>1.8207959626891199</c:v>
                </c:pt>
                <c:pt idx="7530">
                  <c:v>1.9195363977661399</c:v>
                </c:pt>
                <c:pt idx="7531">
                  <c:v>2.5367199824186302</c:v>
                </c:pt>
                <c:pt idx="7532">
                  <c:v>3.3160958580825102</c:v>
                </c:pt>
                <c:pt idx="7533">
                  <c:v>3.8082558227799002</c:v>
                </c:pt>
                <c:pt idx="7534">
                  <c:v>4.0569759805192298</c:v>
                </c:pt>
                <c:pt idx="7535">
                  <c:v>3.8486581130252402</c:v>
                </c:pt>
                <c:pt idx="7536">
                  <c:v>3.5626230342945302</c:v>
                </c:pt>
                <c:pt idx="7537">
                  <c:v>3.2353923107255498</c:v>
                </c:pt>
                <c:pt idx="7538">
                  <c:v>2.8367446766367599</c:v>
                </c:pt>
                <c:pt idx="7539">
                  <c:v>2.4026452918085899</c:v>
                </c:pt>
                <c:pt idx="7540">
                  <c:v>2.0640122736326001</c:v>
                </c:pt>
                <c:pt idx="7541">
                  <c:v>1.74361976817568</c:v>
                </c:pt>
                <c:pt idx="7542">
                  <c:v>1.74598775555959</c:v>
                </c:pt>
                <c:pt idx="7543">
                  <c:v>1.88529730766688</c:v>
                </c:pt>
                <c:pt idx="7544">
                  <c:v>1.97415823551254</c:v>
                </c:pt>
                <c:pt idx="7545">
                  <c:v>1.97872969829914</c:v>
                </c:pt>
                <c:pt idx="7546">
                  <c:v>2.1598167477575498</c:v>
                </c:pt>
                <c:pt idx="7547">
                  <c:v>2.4989173118572801</c:v>
                </c:pt>
                <c:pt idx="7548">
                  <c:v>2.90377175833587</c:v>
                </c:pt>
                <c:pt idx="7549">
                  <c:v>3.5928737679316001</c:v>
                </c:pt>
                <c:pt idx="7550">
                  <c:v>4.2680136638500796</c:v>
                </c:pt>
                <c:pt idx="7551">
                  <c:v>4.6007354145533101</c:v>
                </c:pt>
                <c:pt idx="7552">
                  <c:v>4.3287070298439003</c:v>
                </c:pt>
                <c:pt idx="7553">
                  <c:v>3.7229944350017501</c:v>
                </c:pt>
                <c:pt idx="7554">
                  <c:v>2.92145323863895</c:v>
                </c:pt>
                <c:pt idx="7555">
                  <c:v>2.38423265041921</c:v>
                </c:pt>
                <c:pt idx="7556">
                  <c:v>2.6258446374336399</c:v>
                </c:pt>
                <c:pt idx="7557">
                  <c:v>3.1406271624559299</c:v>
                </c:pt>
                <c:pt idx="7558">
                  <c:v>2.8067293530745001</c:v>
                </c:pt>
                <c:pt idx="7559">
                  <c:v>2.1881821226934002</c:v>
                </c:pt>
                <c:pt idx="7560">
                  <c:v>2.0357591237361601</c:v>
                </c:pt>
                <c:pt idx="7561">
                  <c:v>2.1575827874325002</c:v>
                </c:pt>
                <c:pt idx="7562">
                  <c:v>2.1165555183658702</c:v>
                </c:pt>
                <c:pt idx="7563">
                  <c:v>2.0398293509705701</c:v>
                </c:pt>
                <c:pt idx="7564">
                  <c:v>2.0097604002489899</c:v>
                </c:pt>
                <c:pt idx="7565">
                  <c:v>2.47351109559771</c:v>
                </c:pt>
                <c:pt idx="7566">
                  <c:v>3.31129244230844</c:v>
                </c:pt>
                <c:pt idx="7567">
                  <c:v>3.9213249220568298</c:v>
                </c:pt>
                <c:pt idx="7568">
                  <c:v>4.2837617922014504</c:v>
                </c:pt>
                <c:pt idx="7569">
                  <c:v>4.2116090531692301</c:v>
                </c:pt>
                <c:pt idx="7570">
                  <c:v>3.8754210995331801</c:v>
                </c:pt>
                <c:pt idx="7571">
                  <c:v>3.3653347780763201</c:v>
                </c:pt>
                <c:pt idx="7572">
                  <c:v>2.8646572000471502</c:v>
                </c:pt>
                <c:pt idx="7573">
                  <c:v>2.2666246127391698</c:v>
                </c:pt>
                <c:pt idx="7574">
                  <c:v>1.7805570769941601</c:v>
                </c:pt>
                <c:pt idx="7575">
                  <c:v>1.7573937038208001</c:v>
                </c:pt>
                <c:pt idx="7576">
                  <c:v>1.7784225651405201</c:v>
                </c:pt>
                <c:pt idx="7577">
                  <c:v>1.71835736462268</c:v>
                </c:pt>
                <c:pt idx="7578">
                  <c:v>1.61845670162442</c:v>
                </c:pt>
                <c:pt idx="7579">
                  <c:v>1.61190660505161</c:v>
                </c:pt>
                <c:pt idx="7580">
                  <c:v>1.8107812386773801</c:v>
                </c:pt>
                <c:pt idx="7581">
                  <c:v>2.0911137066173602</c:v>
                </c:pt>
                <c:pt idx="7582">
                  <c:v>2.5840597341760501</c:v>
                </c:pt>
                <c:pt idx="7583">
                  <c:v>3.3210496944871202</c:v>
                </c:pt>
                <c:pt idx="7584">
                  <c:v>3.8905432569146399</c:v>
                </c:pt>
                <c:pt idx="7585">
                  <c:v>4.0000132492113103</c:v>
                </c:pt>
                <c:pt idx="7586">
                  <c:v>3.8150245200010202</c:v>
                </c:pt>
                <c:pt idx="7587">
                  <c:v>3.3057738494862301</c:v>
                </c:pt>
                <c:pt idx="7588">
                  <c:v>2.6005908264673199</c:v>
                </c:pt>
                <c:pt idx="7589">
                  <c:v>1.91687074339456</c:v>
                </c:pt>
                <c:pt idx="7590">
                  <c:v>1.7986386874795099</c:v>
                </c:pt>
                <c:pt idx="7591">
                  <c:v>1.9126744492016901</c:v>
                </c:pt>
                <c:pt idx="7592">
                  <c:v>1.87534281495251</c:v>
                </c:pt>
                <c:pt idx="7593">
                  <c:v>1.8227657034567</c:v>
                </c:pt>
                <c:pt idx="7594">
                  <c:v>1.93232911282162</c:v>
                </c:pt>
                <c:pt idx="7595">
                  <c:v>1.82281249143213</c:v>
                </c:pt>
                <c:pt idx="7596">
                  <c:v>1.54870702974869</c:v>
                </c:pt>
                <c:pt idx="7597">
                  <c:v>1.5222411680246299</c:v>
                </c:pt>
                <c:pt idx="7598">
                  <c:v>1.6054744407744399</c:v>
                </c:pt>
                <c:pt idx="7599">
                  <c:v>1.9727095981418601</c:v>
                </c:pt>
                <c:pt idx="7600">
                  <c:v>2.9049631997202701</c:v>
                </c:pt>
                <c:pt idx="7601">
                  <c:v>4.0337008442041196</c:v>
                </c:pt>
                <c:pt idx="7602">
                  <c:v>4.45154318220749</c:v>
                </c:pt>
                <c:pt idx="7603">
                  <c:v>4.5197826000825501</c:v>
                </c:pt>
                <c:pt idx="7604">
                  <c:v>4.0056743465871003</c:v>
                </c:pt>
                <c:pt idx="7605">
                  <c:v>3.3861550340603102</c:v>
                </c:pt>
                <c:pt idx="7606">
                  <c:v>2.4352603996519502</c:v>
                </c:pt>
                <c:pt idx="7607">
                  <c:v>1.5835019414020299</c:v>
                </c:pt>
                <c:pt idx="7608">
                  <c:v>1.2846134518371699</c:v>
                </c:pt>
                <c:pt idx="7609">
                  <c:v>1.5409141595585401</c:v>
                </c:pt>
                <c:pt idx="7610">
                  <c:v>1.72051080788032</c:v>
                </c:pt>
                <c:pt idx="7611">
                  <c:v>1.68101196017221</c:v>
                </c:pt>
                <c:pt idx="7612">
                  <c:v>1.7089485535129501</c:v>
                </c:pt>
                <c:pt idx="7613">
                  <c:v>1.7886586726796101</c:v>
                </c:pt>
                <c:pt idx="7614">
                  <c:v>1.88166411582222</c:v>
                </c:pt>
                <c:pt idx="7615">
                  <c:v>2.2211994273216402</c:v>
                </c:pt>
                <c:pt idx="7616">
                  <c:v>2.8218372314756199</c:v>
                </c:pt>
                <c:pt idx="7617">
                  <c:v>3.5316163980789299</c:v>
                </c:pt>
                <c:pt idx="7618">
                  <c:v>4.0951528138526196</c:v>
                </c:pt>
                <c:pt idx="7619">
                  <c:v>4.3802531479449902</c:v>
                </c:pt>
                <c:pt idx="7620">
                  <c:v>3.9763422356644602</c:v>
                </c:pt>
                <c:pt idx="7621">
                  <c:v>3.2525421504627698</c:v>
                </c:pt>
                <c:pt idx="7622">
                  <c:v>2.30511862973102</c:v>
                </c:pt>
                <c:pt idx="7623">
                  <c:v>1.8139440594624201</c:v>
                </c:pt>
                <c:pt idx="7624">
                  <c:v>1.96583288385508</c:v>
                </c:pt>
                <c:pt idx="7625">
                  <c:v>2.2524910228930999</c:v>
                </c:pt>
                <c:pt idx="7626">
                  <c:v>2.2774485636600001</c:v>
                </c:pt>
                <c:pt idx="7627">
                  <c:v>2.11598672077898</c:v>
                </c:pt>
                <c:pt idx="7628">
                  <c:v>1.9343592742254501</c:v>
                </c:pt>
                <c:pt idx="7629">
                  <c:v>1.59846725192698</c:v>
                </c:pt>
                <c:pt idx="7630">
                  <c:v>1.39735416900691</c:v>
                </c:pt>
                <c:pt idx="7631">
                  <c:v>1.58536885396964</c:v>
                </c:pt>
                <c:pt idx="7632">
                  <c:v>1.8290590964542399</c:v>
                </c:pt>
                <c:pt idx="7633">
                  <c:v>2.2802142921701498</c:v>
                </c:pt>
                <c:pt idx="7634">
                  <c:v>2.9696780831495899</c:v>
                </c:pt>
                <c:pt idx="7635">
                  <c:v>3.55195046287501</c:v>
                </c:pt>
                <c:pt idx="7636">
                  <c:v>4.0981226198723002</c:v>
                </c:pt>
                <c:pt idx="7637">
                  <c:v>4.3408007974287397</c:v>
                </c:pt>
                <c:pt idx="7638">
                  <c:v>4.1718389096967803</c:v>
                </c:pt>
                <c:pt idx="7639">
                  <c:v>3.58114458033462</c:v>
                </c:pt>
                <c:pt idx="7640">
                  <c:v>2.7902682759672102</c:v>
                </c:pt>
                <c:pt idx="7641">
                  <c:v>2.1417747477381899</c:v>
                </c:pt>
                <c:pt idx="7642">
                  <c:v>1.9012087126757</c:v>
                </c:pt>
                <c:pt idx="7643">
                  <c:v>2.0514257735387398</c:v>
                </c:pt>
                <c:pt idx="7644">
                  <c:v>2.0584855495990202</c:v>
                </c:pt>
                <c:pt idx="7645">
                  <c:v>1.9043064500465801</c:v>
                </c:pt>
                <c:pt idx="7646">
                  <c:v>1.92263401770618</c:v>
                </c:pt>
                <c:pt idx="7647">
                  <c:v>2.14344720707299</c:v>
                </c:pt>
                <c:pt idx="7648">
                  <c:v>2.4362614962708702</c:v>
                </c:pt>
                <c:pt idx="7649">
                  <c:v>2.6005089979980802</c:v>
                </c:pt>
                <c:pt idx="7650">
                  <c:v>2.75775170002975</c:v>
                </c:pt>
                <c:pt idx="7651">
                  <c:v>2.9427934891468301</c:v>
                </c:pt>
                <c:pt idx="7652">
                  <c:v>2.9746477867532501</c:v>
                </c:pt>
                <c:pt idx="7653">
                  <c:v>2.82991236545109</c:v>
                </c:pt>
                <c:pt idx="7654">
                  <c:v>2.6614163913262399</c:v>
                </c:pt>
                <c:pt idx="7655">
                  <c:v>2.2913428357192598</c:v>
                </c:pt>
                <c:pt idx="7656">
                  <c:v>2.1104203489089599</c:v>
                </c:pt>
                <c:pt idx="7657">
                  <c:v>2.1371867613000002</c:v>
                </c:pt>
                <c:pt idx="7658">
                  <c:v>1.9894796945465401</c:v>
                </c:pt>
                <c:pt idx="7659">
                  <c:v>1.67787791812486</c:v>
                </c:pt>
                <c:pt idx="7660">
                  <c:v>1.64218759749214</c:v>
                </c:pt>
                <c:pt idx="7661">
                  <c:v>1.64196311774808</c:v>
                </c:pt>
                <c:pt idx="7662">
                  <c:v>1.6700246938066501</c:v>
                </c:pt>
                <c:pt idx="7663">
                  <c:v>1.68862621045808</c:v>
                </c:pt>
                <c:pt idx="7664">
                  <c:v>1.6902380066987599</c:v>
                </c:pt>
                <c:pt idx="7665">
                  <c:v>1.85768059199934</c:v>
                </c:pt>
                <c:pt idx="7666">
                  <c:v>2.31255450853899</c:v>
                </c:pt>
                <c:pt idx="7667">
                  <c:v>3.18544440196293</c:v>
                </c:pt>
                <c:pt idx="7668">
                  <c:v>3.6538759964035501</c:v>
                </c:pt>
                <c:pt idx="7669">
                  <c:v>4.1241266389292699</c:v>
                </c:pt>
                <c:pt idx="7670">
                  <c:v>4.2251130261468699</c:v>
                </c:pt>
                <c:pt idx="7671">
                  <c:v>3.9031585492576402</c:v>
                </c:pt>
                <c:pt idx="7672">
                  <c:v>3.4252324744824199</c:v>
                </c:pt>
                <c:pt idx="7673">
                  <c:v>2.9974923021816098</c:v>
                </c:pt>
                <c:pt idx="7674">
                  <c:v>2.49895387785809</c:v>
                </c:pt>
                <c:pt idx="7675">
                  <c:v>2.0190747413171701</c:v>
                </c:pt>
                <c:pt idx="7676">
                  <c:v>1.62802682633211</c:v>
                </c:pt>
                <c:pt idx="7677">
                  <c:v>1.43222696098558</c:v>
                </c:pt>
                <c:pt idx="7678">
                  <c:v>1.3849094028458999</c:v>
                </c:pt>
                <c:pt idx="7679">
                  <c:v>1.4409172428758701</c:v>
                </c:pt>
                <c:pt idx="7680">
                  <c:v>1.52126498672979</c:v>
                </c:pt>
                <c:pt idx="7681">
                  <c:v>1.7847401307327599</c:v>
                </c:pt>
                <c:pt idx="7682">
                  <c:v>2.1844544945422899</c:v>
                </c:pt>
                <c:pt idx="7683">
                  <c:v>2.7301675509497598</c:v>
                </c:pt>
                <c:pt idx="7684">
                  <c:v>3.4959937731866702</c:v>
                </c:pt>
                <c:pt idx="7685">
                  <c:v>3.7990480981365602</c:v>
                </c:pt>
                <c:pt idx="7686">
                  <c:v>3.94103529559264</c:v>
                </c:pt>
                <c:pt idx="7687">
                  <c:v>3.7391673325168302</c:v>
                </c:pt>
                <c:pt idx="7688">
                  <c:v>3.3415411174570302</c:v>
                </c:pt>
                <c:pt idx="7689">
                  <c:v>2.6500722478266501</c:v>
                </c:pt>
                <c:pt idx="7690">
                  <c:v>2.1150752291121901</c:v>
                </c:pt>
                <c:pt idx="7691">
                  <c:v>2.0114691220003902</c:v>
                </c:pt>
                <c:pt idx="7692">
                  <c:v>2.0214833111811701</c:v>
                </c:pt>
                <c:pt idx="7693">
                  <c:v>1.95985894793911</c:v>
                </c:pt>
                <c:pt idx="7694">
                  <c:v>1.7332395191219201</c:v>
                </c:pt>
                <c:pt idx="7695">
                  <c:v>1.5384958074083299</c:v>
                </c:pt>
                <c:pt idx="7696">
                  <c:v>1.4086422124350799</c:v>
                </c:pt>
                <c:pt idx="7697">
                  <c:v>1.2381406455609201</c:v>
                </c:pt>
                <c:pt idx="7698">
                  <c:v>1.19506340460496</c:v>
                </c:pt>
                <c:pt idx="7699">
                  <c:v>1.4094734698954099</c:v>
                </c:pt>
                <c:pt idx="7700">
                  <c:v>1.90320285420236</c:v>
                </c:pt>
                <c:pt idx="7701">
                  <c:v>3.1781628218750799</c:v>
                </c:pt>
                <c:pt idx="7702">
                  <c:v>4.0966360133217803</c:v>
                </c:pt>
                <c:pt idx="7703">
                  <c:v>4.4774796565025303</c:v>
                </c:pt>
                <c:pt idx="7704">
                  <c:v>4.2122235924142304</c:v>
                </c:pt>
                <c:pt idx="7705">
                  <c:v>3.7387837228403602</c:v>
                </c:pt>
                <c:pt idx="7706">
                  <c:v>3.2437158596310498</c:v>
                </c:pt>
                <c:pt idx="7707">
                  <c:v>2.69595805483858</c:v>
                </c:pt>
                <c:pt idx="7708">
                  <c:v>2.1645235218028902</c:v>
                </c:pt>
                <c:pt idx="7709">
                  <c:v>1.70729016803764</c:v>
                </c:pt>
                <c:pt idx="7710">
                  <c:v>1.41497697748232</c:v>
                </c:pt>
                <c:pt idx="7711">
                  <c:v>1.40689109651209</c:v>
                </c:pt>
                <c:pt idx="7712">
                  <c:v>1.4916012893012001</c:v>
                </c:pt>
                <c:pt idx="7713">
                  <c:v>1.48929855189515</c:v>
                </c:pt>
                <c:pt idx="7714">
                  <c:v>1.48512977762012</c:v>
                </c:pt>
                <c:pt idx="7715">
                  <c:v>1.5531377908041499</c:v>
                </c:pt>
                <c:pt idx="7716">
                  <c:v>1.7978853679445199</c:v>
                </c:pt>
                <c:pt idx="7717">
                  <c:v>2.3480957027670302</c:v>
                </c:pt>
                <c:pt idx="7718">
                  <c:v>3.1007489125411301</c:v>
                </c:pt>
                <c:pt idx="7719">
                  <c:v>3.86572344946932</c:v>
                </c:pt>
                <c:pt idx="7720">
                  <c:v>4.4294307125511097</c:v>
                </c:pt>
                <c:pt idx="7721">
                  <c:v>4.3202252067646896</c:v>
                </c:pt>
                <c:pt idx="7722">
                  <c:v>3.6830569239938402</c:v>
                </c:pt>
                <c:pt idx="7723">
                  <c:v>3.0347812765331201</c:v>
                </c:pt>
                <c:pt idx="7724">
                  <c:v>2.3125126285356798</c:v>
                </c:pt>
                <c:pt idx="7725">
                  <c:v>1.8942906860273601</c:v>
                </c:pt>
                <c:pt idx="7726">
                  <c:v>2.3731465295606999</c:v>
                </c:pt>
                <c:pt idx="7727">
                  <c:v>3.13597281894168</c:v>
                </c:pt>
                <c:pt idx="7728">
                  <c:v>3.11179328380052</c:v>
                </c:pt>
                <c:pt idx="7729">
                  <c:v>2.7572083735013599</c:v>
                </c:pt>
                <c:pt idx="7730">
                  <c:v>2.3974139571782298</c:v>
                </c:pt>
                <c:pt idx="7731">
                  <c:v>2.0261309965737699</c:v>
                </c:pt>
                <c:pt idx="7732">
                  <c:v>1.92402604760461</c:v>
                </c:pt>
                <c:pt idx="7733">
                  <c:v>1.96256219539178</c:v>
                </c:pt>
                <c:pt idx="7734">
                  <c:v>2.1274171953204202</c:v>
                </c:pt>
                <c:pt idx="7735">
                  <c:v>2.9057831242792398</c:v>
                </c:pt>
                <c:pt idx="7736">
                  <c:v>3.800957453184</c:v>
                </c:pt>
                <c:pt idx="7737">
                  <c:v>4.4937663896101698</c:v>
                </c:pt>
                <c:pt idx="7738">
                  <c:v>4.9561187181173301</c:v>
                </c:pt>
                <c:pt idx="7739">
                  <c:v>4.8537614495731001</c:v>
                </c:pt>
                <c:pt idx="7740">
                  <c:v>4.1046025588479296</c:v>
                </c:pt>
                <c:pt idx="7741">
                  <c:v>3.1853950858534001</c:v>
                </c:pt>
                <c:pt idx="7742">
                  <c:v>2.2028110423329599</c:v>
                </c:pt>
                <c:pt idx="7743">
                  <c:v>1.49798232612872</c:v>
                </c:pt>
                <c:pt idx="7744">
                  <c:v>1.29324406409502</c:v>
                </c:pt>
                <c:pt idx="7745">
                  <c:v>1.36878507576938</c:v>
                </c:pt>
                <c:pt idx="7746">
                  <c:v>1.4796494248790799</c:v>
                </c:pt>
                <c:pt idx="7747">
                  <c:v>1.4011938097483201</c:v>
                </c:pt>
                <c:pt idx="7748">
                  <c:v>1.4233366119453299</c:v>
                </c:pt>
                <c:pt idx="7749">
                  <c:v>1.7347317799714701</c:v>
                </c:pt>
                <c:pt idx="7750">
                  <c:v>1.9801520597019799</c:v>
                </c:pt>
                <c:pt idx="7751">
                  <c:v>2.2108178460085801</c:v>
                </c:pt>
                <c:pt idx="7752">
                  <c:v>2.8193350104471402</c:v>
                </c:pt>
                <c:pt idx="7753">
                  <c:v>3.5046172819765902</c:v>
                </c:pt>
                <c:pt idx="7754">
                  <c:v>3.9925100626555698</c:v>
                </c:pt>
                <c:pt idx="7755">
                  <c:v>4.3302801900677297</c:v>
                </c:pt>
                <c:pt idx="7756">
                  <c:v>3.6982797533646599</c:v>
                </c:pt>
                <c:pt idx="7757">
                  <c:v>2.9634523719886201</c:v>
                </c:pt>
                <c:pt idx="7758">
                  <c:v>2.5539709498619998</c:v>
                </c:pt>
                <c:pt idx="7759">
                  <c:v>2.04141787795125</c:v>
                </c:pt>
                <c:pt idx="7760">
                  <c:v>1.65701011649084</c:v>
                </c:pt>
                <c:pt idx="7761">
                  <c:v>1.07623946196002</c:v>
                </c:pt>
                <c:pt idx="7762">
                  <c:v>0.77715358198621198</c:v>
                </c:pt>
                <c:pt idx="7763">
                  <c:v>0.741297120740395</c:v>
                </c:pt>
                <c:pt idx="7764">
                  <c:v>0.80150494631848601</c:v>
                </c:pt>
                <c:pt idx="7765">
                  <c:v>0.66683720595734597</c:v>
                </c:pt>
                <c:pt idx="7766">
                  <c:v>0.45846627758429498</c:v>
                </c:pt>
                <c:pt idx="7767">
                  <c:v>0.27604259297977901</c:v>
                </c:pt>
                <c:pt idx="7768">
                  <c:v>0.25661245425933599</c:v>
                </c:pt>
                <c:pt idx="7769">
                  <c:v>0.43759651868473498</c:v>
                </c:pt>
                <c:pt idx="7770">
                  <c:v>0.71557579938256699</c:v>
                </c:pt>
                <c:pt idx="7771">
                  <c:v>0.95097702409101303</c:v>
                </c:pt>
                <c:pt idx="7772">
                  <c:v>0.79743053930295404</c:v>
                </c:pt>
                <c:pt idx="7773">
                  <c:v>0.53488421833982003</c:v>
                </c:pt>
                <c:pt idx="7774">
                  <c:v>0.55188580090540496</c:v>
                </c:pt>
                <c:pt idx="7775">
                  <c:v>0.71234866387394902</c:v>
                </c:pt>
                <c:pt idx="7776">
                  <c:v>1.35645441277951</c:v>
                </c:pt>
                <c:pt idx="7777">
                  <c:v>1.0421446383160999</c:v>
                </c:pt>
                <c:pt idx="7778">
                  <c:v>0.91243433878992097</c:v>
                </c:pt>
                <c:pt idx="7779">
                  <c:v>1.03020266293094</c:v>
                </c:pt>
                <c:pt idx="7780">
                  <c:v>0.96225995740860004</c:v>
                </c:pt>
                <c:pt idx="7781">
                  <c:v>0.94028496534082695</c:v>
                </c:pt>
                <c:pt idx="7782">
                  <c:v>0.97749637105259901</c:v>
                </c:pt>
                <c:pt idx="7783">
                  <c:v>1.1664589562157801</c:v>
                </c:pt>
                <c:pt idx="7784">
                  <c:v>1.1389086947745199</c:v>
                </c:pt>
                <c:pt idx="7785">
                  <c:v>1.18338745779647</c:v>
                </c:pt>
                <c:pt idx="7786">
                  <c:v>1.20979508195396</c:v>
                </c:pt>
                <c:pt idx="7787">
                  <c:v>1.21340667574437</c:v>
                </c:pt>
                <c:pt idx="7788">
                  <c:v>1.1690410873592101</c:v>
                </c:pt>
                <c:pt idx="7789">
                  <c:v>1.1101723226121201</c:v>
                </c:pt>
                <c:pt idx="7790">
                  <c:v>1.04693268505955</c:v>
                </c:pt>
                <c:pt idx="7791">
                  <c:v>0.99923935036306499</c:v>
                </c:pt>
                <c:pt idx="7792">
                  <c:v>0.945454132513048</c:v>
                </c:pt>
                <c:pt idx="7793">
                  <c:v>0.94563794060306205</c:v>
                </c:pt>
                <c:pt idx="7794">
                  <c:v>0.96900025308562199</c:v>
                </c:pt>
                <c:pt idx="7795">
                  <c:v>0.84939491635928699</c:v>
                </c:pt>
                <c:pt idx="7796">
                  <c:v>0.87155153606944002</c:v>
                </c:pt>
                <c:pt idx="7797">
                  <c:v>0.84329912545312202</c:v>
                </c:pt>
                <c:pt idx="7798">
                  <c:v>0.85357603526985204</c:v>
                </c:pt>
                <c:pt idx="7799">
                  <c:v>0.88862304291808702</c:v>
                </c:pt>
                <c:pt idx="7800">
                  <c:v>0.90442192085110396</c:v>
                </c:pt>
                <c:pt idx="7801">
                  <c:v>0.909344495152965</c:v>
                </c:pt>
                <c:pt idx="7802">
                  <c:v>0.96435041266543797</c:v>
                </c:pt>
                <c:pt idx="7803">
                  <c:v>0.98359832348830301</c:v>
                </c:pt>
                <c:pt idx="7804">
                  <c:v>1.0463200985209999</c:v>
                </c:pt>
                <c:pt idx="7805">
                  <c:v>1.0521777526981799</c:v>
                </c:pt>
                <c:pt idx="7806">
                  <c:v>1.0838102009364901</c:v>
                </c:pt>
                <c:pt idx="7807">
                  <c:v>1.0532130075934301</c:v>
                </c:pt>
                <c:pt idx="7808">
                  <c:v>1.0299790275670699</c:v>
                </c:pt>
                <c:pt idx="7809">
                  <c:v>0.97097666734221799</c:v>
                </c:pt>
                <c:pt idx="7810">
                  <c:v>0.95735854313470203</c:v>
                </c:pt>
                <c:pt idx="7811">
                  <c:v>0.92853798428766499</c:v>
                </c:pt>
                <c:pt idx="7812">
                  <c:v>0.91643281431701296</c:v>
                </c:pt>
                <c:pt idx="7813">
                  <c:v>0.90840015465102197</c:v>
                </c:pt>
                <c:pt idx="7814">
                  <c:v>0.88428329295876695</c:v>
                </c:pt>
                <c:pt idx="7815">
                  <c:v>0.89665644044695303</c:v>
                </c:pt>
                <c:pt idx="7816">
                  <c:v>0.90036826775769896</c:v>
                </c:pt>
                <c:pt idx="7817">
                  <c:v>0.91335083743761902</c:v>
                </c:pt>
                <c:pt idx="7818">
                  <c:v>0.96491140763595495</c:v>
                </c:pt>
                <c:pt idx="7819">
                  <c:v>0.98632370832348903</c:v>
                </c:pt>
                <c:pt idx="7820">
                  <c:v>0.99799912358578802</c:v>
                </c:pt>
                <c:pt idx="7821">
                  <c:v>0.99416270622519298</c:v>
                </c:pt>
                <c:pt idx="7822">
                  <c:v>1.0052074295139299</c:v>
                </c:pt>
                <c:pt idx="7823">
                  <c:v>0.98179685310811604</c:v>
                </c:pt>
                <c:pt idx="7824">
                  <c:v>0.99453689272444801</c:v>
                </c:pt>
                <c:pt idx="7825">
                  <c:v>1.01441334486934</c:v>
                </c:pt>
                <c:pt idx="7826">
                  <c:v>1.02127586893405</c:v>
                </c:pt>
                <c:pt idx="7827">
                  <c:v>1.00107654014016</c:v>
                </c:pt>
                <c:pt idx="7828">
                  <c:v>1.0434545023861801</c:v>
                </c:pt>
                <c:pt idx="7829">
                  <c:v>1.0272946161418299</c:v>
                </c:pt>
                <c:pt idx="7830">
                  <c:v>1.0200372529045201</c:v>
                </c:pt>
                <c:pt idx="7831">
                  <c:v>1.0227852108170099</c:v>
                </c:pt>
                <c:pt idx="7832">
                  <c:v>1.0167843514979</c:v>
                </c:pt>
                <c:pt idx="7833">
                  <c:v>0.99949183047436696</c:v>
                </c:pt>
                <c:pt idx="7834">
                  <c:v>0.99612775643538798</c:v>
                </c:pt>
                <c:pt idx="7835">
                  <c:v>1.0048729636954099</c:v>
                </c:pt>
                <c:pt idx="7836">
                  <c:v>0.98207984918284497</c:v>
                </c:pt>
                <c:pt idx="7837">
                  <c:v>0.98297714560309102</c:v>
                </c:pt>
                <c:pt idx="7838">
                  <c:v>0.98159601101573302</c:v>
                </c:pt>
                <c:pt idx="7839">
                  <c:v>0.96618297515998497</c:v>
                </c:pt>
                <c:pt idx="7840">
                  <c:v>0.98177120914243599</c:v>
                </c:pt>
                <c:pt idx="7841">
                  <c:v>0.99365215133164198</c:v>
                </c:pt>
                <c:pt idx="7842">
                  <c:v>1.0155770977966201</c:v>
                </c:pt>
                <c:pt idx="7843">
                  <c:v>1.02230916787731</c:v>
                </c:pt>
              </c:numCache>
            </c:numRef>
          </c:val>
          <c:smooth val="0"/>
          <c:extLst>
            <c:ext xmlns:c16="http://schemas.microsoft.com/office/drawing/2014/chart" uri="{C3380CC4-5D6E-409C-BE32-E72D297353CC}">
              <c16:uniqueId val="{00000000-8656-4817-95AF-45B8CB4ADFD3}"/>
            </c:ext>
          </c:extLst>
        </c:ser>
        <c:dLbls>
          <c:showLegendKey val="0"/>
          <c:showVal val="0"/>
          <c:showCatName val="0"/>
          <c:showSerName val="0"/>
          <c:showPercent val="0"/>
          <c:showBubbleSize val="0"/>
        </c:dLbls>
        <c:smooth val="0"/>
        <c:axId val="805720068"/>
        <c:axId val="469061423"/>
      </c:lineChart>
      <c:catAx>
        <c:axId val="8057200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469061423"/>
        <c:crosses val="autoZero"/>
        <c:auto val="1"/>
        <c:lblAlgn val="ctr"/>
        <c:lblOffset val="100"/>
        <c:noMultiLvlLbl val="0"/>
      </c:catAx>
      <c:valAx>
        <c:axId val="469061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8057200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IE"/>
              <a:t>Accel_Axzy</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[Accelerometer_2017_10_15.xlsx]Sheet2!$B$1</c:f>
              <c:strCache>
                <c:ptCount val="1"/>
                <c:pt idx="0">
                  <c:v>Accel_X</c:v>
                </c:pt>
              </c:strCache>
            </c:strRef>
          </c:tx>
          <c:spPr>
            <a:ln w="28575" cap="rnd">
              <a:solidFill>
                <a:schemeClr val="accent1"/>
              </a:solidFill>
              <a:round/>
            </a:ln>
            <a:effectLst/>
          </c:spPr>
          <c:marker>
            <c:symbol val="none"/>
          </c:marker>
          <c:val>
            <c:numRef>
              <c:f>[Accelerometer_2017_10_15.xlsx]Sheet2!$B$2:$B$8085</c:f>
              <c:numCache>
                <c:formatCode>General</c:formatCode>
                <c:ptCount val="8084"/>
                <c:pt idx="0">
                  <c:v>1.1139E-2</c:v>
                </c:pt>
                <c:pt idx="1">
                  <c:v>1.2833000000000001E-2</c:v>
                </c:pt>
                <c:pt idx="2">
                  <c:v>2.3071000000000001E-2</c:v>
                </c:pt>
                <c:pt idx="3">
                  <c:v>2.0920000000000001E-2</c:v>
                </c:pt>
                <c:pt idx="4">
                  <c:v>1.12E-2</c:v>
                </c:pt>
                <c:pt idx="5">
                  <c:v>1.0971E-2</c:v>
                </c:pt>
                <c:pt idx="6">
                  <c:v>1.8311000000000001E-2</c:v>
                </c:pt>
                <c:pt idx="7">
                  <c:v>2.3056E-2</c:v>
                </c:pt>
                <c:pt idx="8">
                  <c:v>1.4586999999999999E-2</c:v>
                </c:pt>
                <c:pt idx="9">
                  <c:v>1.0773E-2</c:v>
                </c:pt>
                <c:pt idx="10">
                  <c:v>1.1932E-2</c:v>
                </c:pt>
                <c:pt idx="11">
                  <c:v>2.2735999999999999E-2</c:v>
                </c:pt>
                <c:pt idx="12">
                  <c:v>2.0889000000000001E-2</c:v>
                </c:pt>
                <c:pt idx="13">
                  <c:v>1.1002E-2</c:v>
                </c:pt>
                <c:pt idx="14">
                  <c:v>1.1764999999999999E-2</c:v>
                </c:pt>
                <c:pt idx="15">
                  <c:v>1.7455999999999999E-2</c:v>
                </c:pt>
                <c:pt idx="16">
                  <c:v>2.1576000000000001E-2</c:v>
                </c:pt>
                <c:pt idx="17">
                  <c:v>1.4618000000000001E-2</c:v>
                </c:pt>
                <c:pt idx="18">
                  <c:v>1.1261E-2</c:v>
                </c:pt>
                <c:pt idx="19">
                  <c:v>1.1398E-2</c:v>
                </c:pt>
                <c:pt idx="20">
                  <c:v>2.1285999999999999E-2</c:v>
                </c:pt>
                <c:pt idx="21">
                  <c:v>1.9989E-2</c:v>
                </c:pt>
                <c:pt idx="22">
                  <c:v>1.1108E-2</c:v>
                </c:pt>
                <c:pt idx="23">
                  <c:v>1.2924E-2</c:v>
                </c:pt>
                <c:pt idx="24">
                  <c:v>1.7670000000000002E-2</c:v>
                </c:pt>
                <c:pt idx="25">
                  <c:v>2.2171E-2</c:v>
                </c:pt>
                <c:pt idx="26">
                  <c:v>1.6357E-2</c:v>
                </c:pt>
                <c:pt idx="27">
                  <c:v>1.2161E-2</c:v>
                </c:pt>
                <c:pt idx="28">
                  <c:v>1.0482999999999999E-2</c:v>
                </c:pt>
                <c:pt idx="29">
                  <c:v>2.1179E-2</c:v>
                </c:pt>
                <c:pt idx="30">
                  <c:v>2.2231999999999998E-2</c:v>
                </c:pt>
                <c:pt idx="31">
                  <c:v>1.5044999999999999E-2</c:v>
                </c:pt>
                <c:pt idx="32">
                  <c:v>1.1322E-2</c:v>
                </c:pt>
                <c:pt idx="33">
                  <c:v>1.3748E-2</c:v>
                </c:pt>
                <c:pt idx="34">
                  <c:v>2.1590999999999999E-2</c:v>
                </c:pt>
                <c:pt idx="35">
                  <c:v>2.0111E-2</c:v>
                </c:pt>
                <c:pt idx="36">
                  <c:v>9.0939999999999997E-3</c:v>
                </c:pt>
                <c:pt idx="37">
                  <c:v>8.3770000000000008E-3</c:v>
                </c:pt>
                <c:pt idx="38">
                  <c:v>2.1621999999999999E-2</c:v>
                </c:pt>
                <c:pt idx="39">
                  <c:v>2.0507999999999998E-2</c:v>
                </c:pt>
                <c:pt idx="40">
                  <c:v>1.3565000000000001E-2</c:v>
                </c:pt>
                <c:pt idx="41">
                  <c:v>8.3619999999999996E-3</c:v>
                </c:pt>
                <c:pt idx="42">
                  <c:v>1.5807999999999999E-2</c:v>
                </c:pt>
                <c:pt idx="43">
                  <c:v>2.3285E-2</c:v>
                </c:pt>
                <c:pt idx="44">
                  <c:v>1.5289000000000001E-2</c:v>
                </c:pt>
                <c:pt idx="45">
                  <c:v>8.5450000000000005E-3</c:v>
                </c:pt>
                <c:pt idx="46">
                  <c:v>1.3167999999999999E-2</c:v>
                </c:pt>
                <c:pt idx="47">
                  <c:v>2.0813000000000002E-2</c:v>
                </c:pt>
                <c:pt idx="48">
                  <c:v>1.8402000000000002E-2</c:v>
                </c:pt>
                <c:pt idx="49">
                  <c:v>1.1475000000000001E-2</c:v>
                </c:pt>
                <c:pt idx="50">
                  <c:v>1.3962E-2</c:v>
                </c:pt>
                <c:pt idx="51">
                  <c:v>1.9348000000000001E-2</c:v>
                </c:pt>
                <c:pt idx="52">
                  <c:v>1.7349E-2</c:v>
                </c:pt>
                <c:pt idx="53">
                  <c:v>1.239E-2</c:v>
                </c:pt>
                <c:pt idx="54">
                  <c:v>1.532E-2</c:v>
                </c:pt>
                <c:pt idx="55">
                  <c:v>1.7807E-2</c:v>
                </c:pt>
                <c:pt idx="56">
                  <c:v>1.7028999999999999E-2</c:v>
                </c:pt>
                <c:pt idx="57">
                  <c:v>1.2038999999999999E-2</c:v>
                </c:pt>
                <c:pt idx="58">
                  <c:v>1.4328E-2</c:v>
                </c:pt>
                <c:pt idx="59">
                  <c:v>1.6663000000000001E-2</c:v>
                </c:pt>
                <c:pt idx="60">
                  <c:v>1.6388E-2</c:v>
                </c:pt>
                <c:pt idx="61">
                  <c:v>1.3823999999999999E-2</c:v>
                </c:pt>
                <c:pt idx="62">
                  <c:v>1.5259E-2</c:v>
                </c:pt>
                <c:pt idx="63">
                  <c:v>1.7302999999999999E-2</c:v>
                </c:pt>
                <c:pt idx="64">
                  <c:v>1.6479000000000001E-2</c:v>
                </c:pt>
                <c:pt idx="65">
                  <c:v>1.3779E-2</c:v>
                </c:pt>
                <c:pt idx="66">
                  <c:v>1.619E-2</c:v>
                </c:pt>
                <c:pt idx="67">
                  <c:v>1.8478000000000001E-2</c:v>
                </c:pt>
                <c:pt idx="68">
                  <c:v>1.619E-2</c:v>
                </c:pt>
                <c:pt idx="69">
                  <c:v>1.3794000000000001E-2</c:v>
                </c:pt>
                <c:pt idx="70">
                  <c:v>1.6815E-2</c:v>
                </c:pt>
                <c:pt idx="71">
                  <c:v>1.8204000000000001E-2</c:v>
                </c:pt>
                <c:pt idx="72">
                  <c:v>1.4038E-2</c:v>
                </c:pt>
                <c:pt idx="73">
                  <c:v>1.6098000000000001E-2</c:v>
                </c:pt>
                <c:pt idx="74">
                  <c:v>1.6586E-2</c:v>
                </c:pt>
                <c:pt idx="75">
                  <c:v>1.8082000000000001E-2</c:v>
                </c:pt>
                <c:pt idx="76">
                  <c:v>1.5365999999999999E-2</c:v>
                </c:pt>
                <c:pt idx="77">
                  <c:v>1.5044999999999999E-2</c:v>
                </c:pt>
                <c:pt idx="78">
                  <c:v>1.5136999999999999E-2</c:v>
                </c:pt>
                <c:pt idx="79">
                  <c:v>1.7226999999999999E-2</c:v>
                </c:pt>
                <c:pt idx="80">
                  <c:v>1.4847000000000001E-2</c:v>
                </c:pt>
                <c:pt idx="81">
                  <c:v>1.6205000000000001E-2</c:v>
                </c:pt>
                <c:pt idx="82">
                  <c:v>1.6341999999999999E-2</c:v>
                </c:pt>
                <c:pt idx="83">
                  <c:v>1.5044999999999999E-2</c:v>
                </c:pt>
                <c:pt idx="84">
                  <c:v>1.6952999999999999E-2</c:v>
                </c:pt>
                <c:pt idx="85">
                  <c:v>1.6525000000000001E-2</c:v>
                </c:pt>
                <c:pt idx="86">
                  <c:v>1.5807999999999999E-2</c:v>
                </c:pt>
                <c:pt idx="87">
                  <c:v>1.6434000000000001E-2</c:v>
                </c:pt>
                <c:pt idx="88">
                  <c:v>1.5289000000000001E-2</c:v>
                </c:pt>
                <c:pt idx="89">
                  <c:v>1.6663000000000001E-2</c:v>
                </c:pt>
                <c:pt idx="90">
                  <c:v>1.4053E-2</c:v>
                </c:pt>
                <c:pt idx="91">
                  <c:v>1.1809999999999999E-2</c:v>
                </c:pt>
                <c:pt idx="92">
                  <c:v>1.5793000000000001E-2</c:v>
                </c:pt>
                <c:pt idx="93">
                  <c:v>1.8325999999999999E-2</c:v>
                </c:pt>
                <c:pt idx="94">
                  <c:v>1.5701E-2</c:v>
                </c:pt>
                <c:pt idx="95">
                  <c:v>1.4664E-2</c:v>
                </c:pt>
                <c:pt idx="96">
                  <c:v>1.5213000000000001E-2</c:v>
                </c:pt>
                <c:pt idx="97">
                  <c:v>1.7180999999999998E-2</c:v>
                </c:pt>
                <c:pt idx="98">
                  <c:v>1.4877E-2</c:v>
                </c:pt>
                <c:pt idx="99">
                  <c:v>1.3901E-2</c:v>
                </c:pt>
                <c:pt idx="100">
                  <c:v>1.3733E-2</c:v>
                </c:pt>
                <c:pt idx="101">
                  <c:v>1.5396E-2</c:v>
                </c:pt>
                <c:pt idx="102">
                  <c:v>1.6541E-2</c:v>
                </c:pt>
                <c:pt idx="103">
                  <c:v>1.2893999999999999E-2</c:v>
                </c:pt>
                <c:pt idx="104">
                  <c:v>1.6005999999999999E-2</c:v>
                </c:pt>
                <c:pt idx="105">
                  <c:v>1.6525000000000001E-2</c:v>
                </c:pt>
                <c:pt idx="106">
                  <c:v>1.5656E-2</c:v>
                </c:pt>
                <c:pt idx="107">
                  <c:v>1.5015000000000001E-2</c:v>
                </c:pt>
                <c:pt idx="108">
                  <c:v>1.5410999999999999E-2</c:v>
                </c:pt>
                <c:pt idx="109">
                  <c:v>1.6646999999999999E-2</c:v>
                </c:pt>
                <c:pt idx="110">
                  <c:v>1.6022000000000002E-2</c:v>
                </c:pt>
                <c:pt idx="111">
                  <c:v>1.6891E-2</c:v>
                </c:pt>
                <c:pt idx="112">
                  <c:v>1.6129000000000001E-2</c:v>
                </c:pt>
                <c:pt idx="113">
                  <c:v>1.5731999999999999E-2</c:v>
                </c:pt>
                <c:pt idx="114">
                  <c:v>1.6448999999999998E-2</c:v>
                </c:pt>
                <c:pt idx="115">
                  <c:v>1.5167E-2</c:v>
                </c:pt>
                <c:pt idx="116">
                  <c:v>1.6174000000000001E-2</c:v>
                </c:pt>
                <c:pt idx="117">
                  <c:v>1.4678999999999999E-2</c:v>
                </c:pt>
                <c:pt idx="118">
                  <c:v>1.6159E-2</c:v>
                </c:pt>
                <c:pt idx="119">
                  <c:v>1.3854999999999999E-2</c:v>
                </c:pt>
                <c:pt idx="120">
                  <c:v>1.5121000000000001E-2</c:v>
                </c:pt>
                <c:pt idx="121">
                  <c:v>1.6036999999999999E-2</c:v>
                </c:pt>
                <c:pt idx="122">
                  <c:v>1.6922E-2</c:v>
                </c:pt>
                <c:pt idx="123">
                  <c:v>1.6494999999999999E-2</c:v>
                </c:pt>
                <c:pt idx="124">
                  <c:v>1.5350000000000001E-2</c:v>
                </c:pt>
                <c:pt idx="125">
                  <c:v>1.3396999999999999E-2</c:v>
                </c:pt>
                <c:pt idx="126">
                  <c:v>1.4893E-2</c:v>
                </c:pt>
                <c:pt idx="127">
                  <c:v>1.5579000000000001E-2</c:v>
                </c:pt>
                <c:pt idx="128">
                  <c:v>1.6067999999999999E-2</c:v>
                </c:pt>
                <c:pt idx="129">
                  <c:v>1.6159E-2</c:v>
                </c:pt>
                <c:pt idx="130">
                  <c:v>1.3901E-2</c:v>
                </c:pt>
                <c:pt idx="131">
                  <c:v>1.4465E-2</c:v>
                </c:pt>
                <c:pt idx="132">
                  <c:v>1.5396E-2</c:v>
                </c:pt>
                <c:pt idx="133">
                  <c:v>1.4999E-2</c:v>
                </c:pt>
                <c:pt idx="134">
                  <c:v>1.6205000000000001E-2</c:v>
                </c:pt>
                <c:pt idx="135">
                  <c:v>1.6617E-2</c:v>
                </c:pt>
                <c:pt idx="136">
                  <c:v>1.5335E-2</c:v>
                </c:pt>
                <c:pt idx="137">
                  <c:v>1.5091E-2</c:v>
                </c:pt>
                <c:pt idx="138">
                  <c:v>1.5716999999999998E-2</c:v>
                </c:pt>
                <c:pt idx="139">
                  <c:v>1.5854E-2</c:v>
                </c:pt>
                <c:pt idx="140">
                  <c:v>1.3687E-2</c:v>
                </c:pt>
                <c:pt idx="141">
                  <c:v>1.5838999999999999E-2</c:v>
                </c:pt>
                <c:pt idx="142">
                  <c:v>1.3885E-2</c:v>
                </c:pt>
                <c:pt idx="143">
                  <c:v>1.5762000000000002E-2</c:v>
                </c:pt>
                <c:pt idx="144">
                  <c:v>1.5335E-2</c:v>
                </c:pt>
                <c:pt idx="145">
                  <c:v>1.5640000000000001E-2</c:v>
                </c:pt>
                <c:pt idx="146">
                  <c:v>1.3535E-2</c:v>
                </c:pt>
                <c:pt idx="147">
                  <c:v>1.4099E-2</c:v>
                </c:pt>
                <c:pt idx="148">
                  <c:v>1.5457E-2</c:v>
                </c:pt>
                <c:pt idx="149">
                  <c:v>1.8142999999999999E-2</c:v>
                </c:pt>
                <c:pt idx="150">
                  <c:v>1.4282E-2</c:v>
                </c:pt>
                <c:pt idx="151">
                  <c:v>1.5625E-2</c:v>
                </c:pt>
                <c:pt idx="152">
                  <c:v>1.4465E-2</c:v>
                </c:pt>
                <c:pt idx="153">
                  <c:v>1.4541999999999999E-2</c:v>
                </c:pt>
                <c:pt idx="154">
                  <c:v>1.4389000000000001E-2</c:v>
                </c:pt>
                <c:pt idx="155">
                  <c:v>1.4664E-2</c:v>
                </c:pt>
                <c:pt idx="156">
                  <c:v>1.5747000000000001E-2</c:v>
                </c:pt>
                <c:pt idx="157">
                  <c:v>1.6112999999999999E-2</c:v>
                </c:pt>
                <c:pt idx="158">
                  <c:v>1.4678999999999999E-2</c:v>
                </c:pt>
                <c:pt idx="159">
                  <c:v>1.7426000000000001E-2</c:v>
                </c:pt>
                <c:pt idx="160">
                  <c:v>1.5244000000000001E-2</c:v>
                </c:pt>
                <c:pt idx="161">
                  <c:v>1.6005999999999999E-2</c:v>
                </c:pt>
                <c:pt idx="162">
                  <c:v>1.5685999999999999E-2</c:v>
                </c:pt>
                <c:pt idx="163">
                  <c:v>1.5121000000000001E-2</c:v>
                </c:pt>
                <c:pt idx="164">
                  <c:v>1.5854E-2</c:v>
                </c:pt>
                <c:pt idx="165">
                  <c:v>1.5167E-2</c:v>
                </c:pt>
                <c:pt idx="166">
                  <c:v>1.6265999999999999E-2</c:v>
                </c:pt>
                <c:pt idx="167">
                  <c:v>1.4664E-2</c:v>
                </c:pt>
                <c:pt idx="168">
                  <c:v>1.6052E-2</c:v>
                </c:pt>
                <c:pt idx="169">
                  <c:v>1.6586E-2</c:v>
                </c:pt>
                <c:pt idx="170">
                  <c:v>1.7090000000000001E-2</c:v>
                </c:pt>
                <c:pt idx="171">
                  <c:v>1.6219999999999998E-2</c:v>
                </c:pt>
                <c:pt idx="172">
                  <c:v>1.3809E-2</c:v>
                </c:pt>
                <c:pt idx="173">
                  <c:v>1.4586999999999999E-2</c:v>
                </c:pt>
                <c:pt idx="174">
                  <c:v>1.5381000000000001E-2</c:v>
                </c:pt>
                <c:pt idx="175">
                  <c:v>1.3854999999999999E-2</c:v>
                </c:pt>
                <c:pt idx="176">
                  <c:v>1.7197E-2</c:v>
                </c:pt>
                <c:pt idx="177">
                  <c:v>1.4755000000000001E-2</c:v>
                </c:pt>
                <c:pt idx="178">
                  <c:v>1.5883999999999999E-2</c:v>
                </c:pt>
                <c:pt idx="179">
                  <c:v>1.5823E-2</c:v>
                </c:pt>
                <c:pt idx="180">
                  <c:v>1.4389000000000001E-2</c:v>
                </c:pt>
                <c:pt idx="181">
                  <c:v>1.6052E-2</c:v>
                </c:pt>
                <c:pt idx="182">
                  <c:v>1.4297000000000001E-2</c:v>
                </c:pt>
                <c:pt idx="183">
                  <c:v>1.5335E-2</c:v>
                </c:pt>
                <c:pt idx="184">
                  <c:v>1.4206E-2</c:v>
                </c:pt>
                <c:pt idx="185">
                  <c:v>1.5213000000000001E-2</c:v>
                </c:pt>
                <c:pt idx="186">
                  <c:v>1.6022000000000002E-2</c:v>
                </c:pt>
                <c:pt idx="187">
                  <c:v>1.4907999999999999E-2</c:v>
                </c:pt>
                <c:pt idx="188">
                  <c:v>1.5152000000000001E-2</c:v>
                </c:pt>
                <c:pt idx="189">
                  <c:v>1.4114E-2</c:v>
                </c:pt>
                <c:pt idx="190">
                  <c:v>1.4236E-2</c:v>
                </c:pt>
                <c:pt idx="191">
                  <c:v>1.7349E-2</c:v>
                </c:pt>
                <c:pt idx="192">
                  <c:v>1.4359E-2</c:v>
                </c:pt>
                <c:pt idx="193">
                  <c:v>1.4404E-2</c:v>
                </c:pt>
                <c:pt idx="194">
                  <c:v>1.6312E-2</c:v>
                </c:pt>
                <c:pt idx="195">
                  <c:v>1.6403000000000001E-2</c:v>
                </c:pt>
                <c:pt idx="196">
                  <c:v>1.4252000000000001E-2</c:v>
                </c:pt>
                <c:pt idx="197">
                  <c:v>1.4175E-2</c:v>
                </c:pt>
                <c:pt idx="198">
                  <c:v>1.5121000000000001E-2</c:v>
                </c:pt>
                <c:pt idx="199">
                  <c:v>1.6341999999999999E-2</c:v>
                </c:pt>
                <c:pt idx="200">
                  <c:v>1.6983000000000002E-2</c:v>
                </c:pt>
                <c:pt idx="201">
                  <c:v>1.4069E-2</c:v>
                </c:pt>
                <c:pt idx="202">
                  <c:v>1.5914999999999999E-2</c:v>
                </c:pt>
                <c:pt idx="203">
                  <c:v>1.5838999999999999E-2</c:v>
                </c:pt>
                <c:pt idx="204">
                  <c:v>1.5106E-2</c:v>
                </c:pt>
                <c:pt idx="205">
                  <c:v>1.5106E-2</c:v>
                </c:pt>
                <c:pt idx="206">
                  <c:v>1.4815999999999999E-2</c:v>
                </c:pt>
                <c:pt idx="207">
                  <c:v>1.6174000000000001E-2</c:v>
                </c:pt>
                <c:pt idx="208">
                  <c:v>1.619E-2</c:v>
                </c:pt>
                <c:pt idx="209">
                  <c:v>1.5549E-2</c:v>
                </c:pt>
                <c:pt idx="210">
                  <c:v>1.5533E-2</c:v>
                </c:pt>
                <c:pt idx="211">
                  <c:v>1.8096999999999999E-2</c:v>
                </c:pt>
                <c:pt idx="212">
                  <c:v>1.506E-2</c:v>
                </c:pt>
                <c:pt idx="213">
                  <c:v>1.3107000000000001E-2</c:v>
                </c:pt>
                <c:pt idx="214">
                  <c:v>1.5442000000000001E-2</c:v>
                </c:pt>
                <c:pt idx="215">
                  <c:v>1.6799999999999999E-2</c:v>
                </c:pt>
                <c:pt idx="216">
                  <c:v>1.5656E-2</c:v>
                </c:pt>
                <c:pt idx="217">
                  <c:v>1.4069E-2</c:v>
                </c:pt>
                <c:pt idx="218">
                  <c:v>1.4801E-2</c:v>
                </c:pt>
                <c:pt idx="219">
                  <c:v>1.6281E-2</c:v>
                </c:pt>
                <c:pt idx="220">
                  <c:v>1.5838999999999999E-2</c:v>
                </c:pt>
                <c:pt idx="221">
                  <c:v>1.5793000000000001E-2</c:v>
                </c:pt>
                <c:pt idx="222">
                  <c:v>1.4114E-2</c:v>
                </c:pt>
                <c:pt idx="223">
                  <c:v>1.6723999999999999E-2</c:v>
                </c:pt>
                <c:pt idx="224">
                  <c:v>1.6541E-2</c:v>
                </c:pt>
                <c:pt idx="225">
                  <c:v>1.6036999999999999E-2</c:v>
                </c:pt>
                <c:pt idx="226">
                  <c:v>1.6296000000000001E-2</c:v>
                </c:pt>
                <c:pt idx="227">
                  <c:v>1.6768999999999999E-2</c:v>
                </c:pt>
                <c:pt idx="228">
                  <c:v>1.6525000000000001E-2</c:v>
                </c:pt>
                <c:pt idx="229">
                  <c:v>1.7684999999999999E-2</c:v>
                </c:pt>
                <c:pt idx="230">
                  <c:v>1.7212000000000002E-2</c:v>
                </c:pt>
                <c:pt idx="231">
                  <c:v>1.6022000000000002E-2</c:v>
                </c:pt>
                <c:pt idx="232">
                  <c:v>1.7791999999999999E-2</c:v>
                </c:pt>
                <c:pt idx="233">
                  <c:v>1.6098000000000001E-2</c:v>
                </c:pt>
                <c:pt idx="234">
                  <c:v>1.7028999999999999E-2</c:v>
                </c:pt>
                <c:pt idx="235">
                  <c:v>1.6463999999999999E-2</c:v>
                </c:pt>
                <c:pt idx="236">
                  <c:v>1.7409999999999998E-2</c:v>
                </c:pt>
                <c:pt idx="237">
                  <c:v>1.5457E-2</c:v>
                </c:pt>
                <c:pt idx="238">
                  <c:v>1.4282E-2</c:v>
                </c:pt>
                <c:pt idx="239">
                  <c:v>1.5625E-2</c:v>
                </c:pt>
                <c:pt idx="240">
                  <c:v>1.5549E-2</c:v>
                </c:pt>
                <c:pt idx="241">
                  <c:v>1.6708000000000001E-2</c:v>
                </c:pt>
                <c:pt idx="242">
                  <c:v>1.7349E-2</c:v>
                </c:pt>
                <c:pt idx="243">
                  <c:v>1.5518000000000001E-2</c:v>
                </c:pt>
                <c:pt idx="244">
                  <c:v>1.5365999999999999E-2</c:v>
                </c:pt>
                <c:pt idx="245">
                  <c:v>1.6617E-2</c:v>
                </c:pt>
                <c:pt idx="246">
                  <c:v>1.6723999999999999E-2</c:v>
                </c:pt>
                <c:pt idx="247">
                  <c:v>1.6234999999999999E-2</c:v>
                </c:pt>
                <c:pt idx="248">
                  <c:v>1.4526000000000001E-2</c:v>
                </c:pt>
                <c:pt idx="249">
                  <c:v>1.4709E-2</c:v>
                </c:pt>
                <c:pt idx="250">
                  <c:v>1.6357E-2</c:v>
                </c:pt>
                <c:pt idx="251">
                  <c:v>1.6799999999999999E-2</c:v>
                </c:pt>
                <c:pt idx="252">
                  <c:v>1.5106E-2</c:v>
                </c:pt>
                <c:pt idx="253">
                  <c:v>1.4343E-2</c:v>
                </c:pt>
                <c:pt idx="254">
                  <c:v>1.5015000000000001E-2</c:v>
                </c:pt>
                <c:pt idx="255">
                  <c:v>1.5900000000000001E-2</c:v>
                </c:pt>
                <c:pt idx="256">
                  <c:v>1.5564E-2</c:v>
                </c:pt>
                <c:pt idx="257">
                  <c:v>1.6281E-2</c:v>
                </c:pt>
                <c:pt idx="258">
                  <c:v>1.5167E-2</c:v>
                </c:pt>
                <c:pt idx="259">
                  <c:v>1.6403000000000001E-2</c:v>
                </c:pt>
                <c:pt idx="260">
                  <c:v>1.5472E-2</c:v>
                </c:pt>
                <c:pt idx="261">
                  <c:v>1.619E-2</c:v>
                </c:pt>
                <c:pt idx="262">
                  <c:v>1.6312E-2</c:v>
                </c:pt>
                <c:pt idx="263">
                  <c:v>1.5656E-2</c:v>
                </c:pt>
                <c:pt idx="264">
                  <c:v>1.5640000000000001E-2</c:v>
                </c:pt>
                <c:pt idx="265">
                  <c:v>1.5396E-2</c:v>
                </c:pt>
                <c:pt idx="266">
                  <c:v>1.5793000000000001E-2</c:v>
                </c:pt>
                <c:pt idx="267">
                  <c:v>1.6388E-2</c:v>
                </c:pt>
                <c:pt idx="268">
                  <c:v>1.7517000000000001E-2</c:v>
                </c:pt>
                <c:pt idx="269">
                  <c:v>1.5778E-2</c:v>
                </c:pt>
                <c:pt idx="270">
                  <c:v>1.4938E-2</c:v>
                </c:pt>
                <c:pt idx="271">
                  <c:v>1.5914999999999999E-2</c:v>
                </c:pt>
                <c:pt idx="272">
                  <c:v>1.5502999999999999E-2</c:v>
                </c:pt>
                <c:pt idx="273">
                  <c:v>1.5701E-2</c:v>
                </c:pt>
                <c:pt idx="274">
                  <c:v>1.7638999999999998E-2</c:v>
                </c:pt>
                <c:pt idx="275">
                  <c:v>1.5564E-2</c:v>
                </c:pt>
                <c:pt idx="276">
                  <c:v>1.6479000000000001E-2</c:v>
                </c:pt>
                <c:pt idx="277">
                  <c:v>1.6875999999999999E-2</c:v>
                </c:pt>
                <c:pt idx="278">
                  <c:v>1.4099E-2</c:v>
                </c:pt>
                <c:pt idx="279">
                  <c:v>1.4633E-2</c:v>
                </c:pt>
                <c:pt idx="280">
                  <c:v>1.6617E-2</c:v>
                </c:pt>
                <c:pt idx="281">
                  <c:v>1.4633E-2</c:v>
                </c:pt>
                <c:pt idx="282">
                  <c:v>1.5625E-2</c:v>
                </c:pt>
                <c:pt idx="283">
                  <c:v>1.6403000000000001E-2</c:v>
                </c:pt>
                <c:pt idx="284">
                  <c:v>1.5869000000000001E-2</c:v>
                </c:pt>
                <c:pt idx="285">
                  <c:v>1.5900000000000001E-2</c:v>
                </c:pt>
                <c:pt idx="286">
                  <c:v>1.5533E-2</c:v>
                </c:pt>
                <c:pt idx="287">
                  <c:v>1.5762000000000002E-2</c:v>
                </c:pt>
                <c:pt idx="288">
                  <c:v>1.4801E-2</c:v>
                </c:pt>
                <c:pt idx="289">
                  <c:v>1.5900000000000001E-2</c:v>
                </c:pt>
                <c:pt idx="290">
                  <c:v>1.5869000000000001E-2</c:v>
                </c:pt>
                <c:pt idx="291">
                  <c:v>1.5228E-2</c:v>
                </c:pt>
                <c:pt idx="292">
                  <c:v>1.4282E-2</c:v>
                </c:pt>
                <c:pt idx="293">
                  <c:v>1.532E-2</c:v>
                </c:pt>
                <c:pt idx="294">
                  <c:v>1.6067999999999999E-2</c:v>
                </c:pt>
                <c:pt idx="295">
                  <c:v>1.4083999999999999E-2</c:v>
                </c:pt>
                <c:pt idx="296">
                  <c:v>1.6494999999999999E-2</c:v>
                </c:pt>
                <c:pt idx="297">
                  <c:v>1.7257999999999999E-2</c:v>
                </c:pt>
                <c:pt idx="298">
                  <c:v>1.5854E-2</c:v>
                </c:pt>
                <c:pt idx="299">
                  <c:v>1.5044999999999999E-2</c:v>
                </c:pt>
                <c:pt idx="300">
                  <c:v>1.6403000000000001E-2</c:v>
                </c:pt>
                <c:pt idx="301">
                  <c:v>1.5564E-2</c:v>
                </c:pt>
                <c:pt idx="302">
                  <c:v>1.6525000000000001E-2</c:v>
                </c:pt>
                <c:pt idx="303">
                  <c:v>1.4069E-2</c:v>
                </c:pt>
                <c:pt idx="304">
                  <c:v>1.5259E-2</c:v>
                </c:pt>
                <c:pt idx="305">
                  <c:v>1.5716999999999998E-2</c:v>
                </c:pt>
                <c:pt idx="306">
                  <c:v>1.5945000000000001E-2</c:v>
                </c:pt>
                <c:pt idx="307">
                  <c:v>1.6541E-2</c:v>
                </c:pt>
                <c:pt idx="308">
                  <c:v>1.6922E-2</c:v>
                </c:pt>
                <c:pt idx="309">
                  <c:v>1.651E-2</c:v>
                </c:pt>
                <c:pt idx="310">
                  <c:v>1.5838999999999999E-2</c:v>
                </c:pt>
                <c:pt idx="311">
                  <c:v>1.5335E-2</c:v>
                </c:pt>
                <c:pt idx="312">
                  <c:v>1.5823E-2</c:v>
                </c:pt>
                <c:pt idx="313">
                  <c:v>1.4526000000000001E-2</c:v>
                </c:pt>
                <c:pt idx="314">
                  <c:v>1.5564E-2</c:v>
                </c:pt>
                <c:pt idx="315">
                  <c:v>1.5900000000000001E-2</c:v>
                </c:pt>
                <c:pt idx="316">
                  <c:v>1.6129000000000001E-2</c:v>
                </c:pt>
                <c:pt idx="317">
                  <c:v>1.6296000000000001E-2</c:v>
                </c:pt>
                <c:pt idx="318">
                  <c:v>1.4557E-2</c:v>
                </c:pt>
                <c:pt idx="319">
                  <c:v>1.4755000000000001E-2</c:v>
                </c:pt>
                <c:pt idx="320">
                  <c:v>1.4877E-2</c:v>
                </c:pt>
                <c:pt idx="321">
                  <c:v>1.4465E-2</c:v>
                </c:pt>
                <c:pt idx="322">
                  <c:v>1.8051000000000001E-2</c:v>
                </c:pt>
                <c:pt idx="323">
                  <c:v>1.6983000000000002E-2</c:v>
                </c:pt>
                <c:pt idx="324">
                  <c:v>1.5731999999999999E-2</c:v>
                </c:pt>
                <c:pt idx="325">
                  <c:v>1.4984000000000001E-2</c:v>
                </c:pt>
                <c:pt idx="326">
                  <c:v>1.6129000000000001E-2</c:v>
                </c:pt>
                <c:pt idx="327">
                  <c:v>1.7578E-2</c:v>
                </c:pt>
                <c:pt idx="328">
                  <c:v>1.4999E-2</c:v>
                </c:pt>
                <c:pt idx="329">
                  <c:v>1.7562999999999999E-2</c:v>
                </c:pt>
                <c:pt idx="330">
                  <c:v>1.6403000000000001E-2</c:v>
                </c:pt>
                <c:pt idx="331">
                  <c:v>1.5960999999999999E-2</c:v>
                </c:pt>
                <c:pt idx="332">
                  <c:v>1.6983000000000002E-2</c:v>
                </c:pt>
                <c:pt idx="333">
                  <c:v>1.5335E-2</c:v>
                </c:pt>
                <c:pt idx="334">
                  <c:v>1.5152000000000001E-2</c:v>
                </c:pt>
                <c:pt idx="335">
                  <c:v>1.6617E-2</c:v>
                </c:pt>
                <c:pt idx="336">
                  <c:v>1.7135999999999998E-2</c:v>
                </c:pt>
                <c:pt idx="337">
                  <c:v>1.5976000000000001E-2</c:v>
                </c:pt>
                <c:pt idx="338">
                  <c:v>1.6234999999999999E-2</c:v>
                </c:pt>
                <c:pt idx="339">
                  <c:v>1.6617E-2</c:v>
                </c:pt>
                <c:pt idx="340">
                  <c:v>1.5488E-2</c:v>
                </c:pt>
                <c:pt idx="341">
                  <c:v>1.5533E-2</c:v>
                </c:pt>
                <c:pt idx="342">
                  <c:v>1.5044999999999999E-2</c:v>
                </c:pt>
                <c:pt idx="343">
                  <c:v>1.7684999999999999E-2</c:v>
                </c:pt>
                <c:pt idx="344">
                  <c:v>1.6556000000000001E-2</c:v>
                </c:pt>
                <c:pt idx="345">
                  <c:v>1.6219999999999998E-2</c:v>
                </c:pt>
                <c:pt idx="346">
                  <c:v>1.5762000000000002E-2</c:v>
                </c:pt>
                <c:pt idx="347">
                  <c:v>1.5807999999999999E-2</c:v>
                </c:pt>
                <c:pt idx="348">
                  <c:v>1.6448999999999998E-2</c:v>
                </c:pt>
                <c:pt idx="349">
                  <c:v>1.6937000000000001E-2</c:v>
                </c:pt>
                <c:pt idx="350">
                  <c:v>1.7455999999999999E-2</c:v>
                </c:pt>
                <c:pt idx="351">
                  <c:v>1.5259E-2</c:v>
                </c:pt>
                <c:pt idx="352">
                  <c:v>1.7746000000000001E-2</c:v>
                </c:pt>
                <c:pt idx="353">
                  <c:v>1.738E-2</c:v>
                </c:pt>
                <c:pt idx="354">
                  <c:v>1.6799999999999999E-2</c:v>
                </c:pt>
                <c:pt idx="355">
                  <c:v>1.4206E-2</c:v>
                </c:pt>
                <c:pt idx="356">
                  <c:v>1.4252000000000001E-2</c:v>
                </c:pt>
                <c:pt idx="357">
                  <c:v>1.5869000000000001E-2</c:v>
                </c:pt>
                <c:pt idx="358">
                  <c:v>1.7609E-2</c:v>
                </c:pt>
                <c:pt idx="359">
                  <c:v>1.6341999999999999E-2</c:v>
                </c:pt>
                <c:pt idx="360">
                  <c:v>1.4954E-2</c:v>
                </c:pt>
                <c:pt idx="361">
                  <c:v>1.3901E-2</c:v>
                </c:pt>
                <c:pt idx="362">
                  <c:v>1.6005999999999999E-2</c:v>
                </c:pt>
                <c:pt idx="363">
                  <c:v>1.6205000000000001E-2</c:v>
                </c:pt>
                <c:pt idx="364">
                  <c:v>1.619E-2</c:v>
                </c:pt>
                <c:pt idx="365">
                  <c:v>1.5136999999999999E-2</c:v>
                </c:pt>
                <c:pt idx="366">
                  <c:v>1.5167E-2</c:v>
                </c:pt>
                <c:pt idx="367">
                  <c:v>1.6494999999999999E-2</c:v>
                </c:pt>
                <c:pt idx="368">
                  <c:v>1.5427E-2</c:v>
                </c:pt>
                <c:pt idx="369">
                  <c:v>1.3794000000000001E-2</c:v>
                </c:pt>
                <c:pt idx="370">
                  <c:v>1.5167E-2</c:v>
                </c:pt>
                <c:pt idx="371">
                  <c:v>1.5381000000000001E-2</c:v>
                </c:pt>
                <c:pt idx="372">
                  <c:v>1.7349E-2</c:v>
                </c:pt>
                <c:pt idx="373">
                  <c:v>1.5106E-2</c:v>
                </c:pt>
                <c:pt idx="374">
                  <c:v>1.6112999999999999E-2</c:v>
                </c:pt>
                <c:pt idx="375">
                  <c:v>1.4999E-2</c:v>
                </c:pt>
                <c:pt idx="376">
                  <c:v>1.6541E-2</c:v>
                </c:pt>
                <c:pt idx="377">
                  <c:v>1.506E-2</c:v>
                </c:pt>
                <c:pt idx="378">
                  <c:v>1.4725E-2</c:v>
                </c:pt>
                <c:pt idx="379">
                  <c:v>1.6830000000000001E-2</c:v>
                </c:pt>
                <c:pt idx="380">
                  <c:v>1.5656E-2</c:v>
                </c:pt>
                <c:pt idx="381">
                  <c:v>1.5747000000000001E-2</c:v>
                </c:pt>
                <c:pt idx="382">
                  <c:v>1.6617E-2</c:v>
                </c:pt>
                <c:pt idx="383">
                  <c:v>1.5350000000000001E-2</c:v>
                </c:pt>
                <c:pt idx="384">
                  <c:v>1.5502999999999999E-2</c:v>
                </c:pt>
                <c:pt idx="385">
                  <c:v>1.4449999999999999E-2</c:v>
                </c:pt>
                <c:pt idx="386">
                  <c:v>1.5960999999999999E-2</c:v>
                </c:pt>
                <c:pt idx="387">
                  <c:v>1.6098000000000001E-2</c:v>
                </c:pt>
                <c:pt idx="388">
                  <c:v>1.6129000000000001E-2</c:v>
                </c:pt>
                <c:pt idx="389">
                  <c:v>1.5549E-2</c:v>
                </c:pt>
                <c:pt idx="390">
                  <c:v>1.6357E-2</c:v>
                </c:pt>
                <c:pt idx="391">
                  <c:v>1.4267E-2</c:v>
                </c:pt>
                <c:pt idx="392">
                  <c:v>1.5914999999999999E-2</c:v>
                </c:pt>
                <c:pt idx="393">
                  <c:v>1.6541E-2</c:v>
                </c:pt>
                <c:pt idx="394">
                  <c:v>1.5410999999999999E-2</c:v>
                </c:pt>
                <c:pt idx="395">
                  <c:v>1.5518000000000001E-2</c:v>
                </c:pt>
                <c:pt idx="396">
                  <c:v>1.5273999999999999E-2</c:v>
                </c:pt>
                <c:pt idx="397">
                  <c:v>1.3275E-2</c:v>
                </c:pt>
                <c:pt idx="398">
                  <c:v>1.5015000000000001E-2</c:v>
                </c:pt>
                <c:pt idx="399">
                  <c:v>1.6586E-2</c:v>
                </c:pt>
                <c:pt idx="400">
                  <c:v>1.6281E-2</c:v>
                </c:pt>
                <c:pt idx="401">
                  <c:v>1.4954E-2</c:v>
                </c:pt>
                <c:pt idx="402">
                  <c:v>1.5579000000000001E-2</c:v>
                </c:pt>
                <c:pt idx="403">
                  <c:v>1.5181999999999999E-2</c:v>
                </c:pt>
                <c:pt idx="404">
                  <c:v>1.6036999999999999E-2</c:v>
                </c:pt>
                <c:pt idx="405">
                  <c:v>1.5747000000000001E-2</c:v>
                </c:pt>
                <c:pt idx="406">
                  <c:v>1.4312999999999999E-2</c:v>
                </c:pt>
                <c:pt idx="407">
                  <c:v>1.532E-2</c:v>
                </c:pt>
                <c:pt idx="408">
                  <c:v>1.6799999999999999E-2</c:v>
                </c:pt>
                <c:pt idx="409">
                  <c:v>1.5976000000000001E-2</c:v>
                </c:pt>
                <c:pt idx="410">
                  <c:v>1.5381000000000001E-2</c:v>
                </c:pt>
                <c:pt idx="411">
                  <c:v>1.5533E-2</c:v>
                </c:pt>
                <c:pt idx="412">
                  <c:v>1.4893E-2</c:v>
                </c:pt>
                <c:pt idx="413">
                  <c:v>1.5883999999999999E-2</c:v>
                </c:pt>
                <c:pt idx="414">
                  <c:v>1.4404E-2</c:v>
                </c:pt>
                <c:pt idx="415">
                  <c:v>1.5854E-2</c:v>
                </c:pt>
                <c:pt idx="416">
                  <c:v>1.5549E-2</c:v>
                </c:pt>
                <c:pt idx="417">
                  <c:v>1.5335E-2</c:v>
                </c:pt>
                <c:pt idx="418">
                  <c:v>1.4709E-2</c:v>
                </c:pt>
                <c:pt idx="419">
                  <c:v>1.4907999999999999E-2</c:v>
                </c:pt>
                <c:pt idx="420">
                  <c:v>1.3733E-2</c:v>
                </c:pt>
                <c:pt idx="421">
                  <c:v>1.6098000000000001E-2</c:v>
                </c:pt>
                <c:pt idx="422">
                  <c:v>1.5579000000000001E-2</c:v>
                </c:pt>
                <c:pt idx="423">
                  <c:v>1.5656E-2</c:v>
                </c:pt>
                <c:pt idx="424">
                  <c:v>1.5091E-2</c:v>
                </c:pt>
                <c:pt idx="425">
                  <c:v>1.6541E-2</c:v>
                </c:pt>
                <c:pt idx="426">
                  <c:v>1.5976000000000001E-2</c:v>
                </c:pt>
                <c:pt idx="427">
                  <c:v>1.4526000000000001E-2</c:v>
                </c:pt>
                <c:pt idx="428">
                  <c:v>1.5869000000000001E-2</c:v>
                </c:pt>
                <c:pt idx="429">
                  <c:v>1.6799999999999999E-2</c:v>
                </c:pt>
                <c:pt idx="430">
                  <c:v>1.6112999999999999E-2</c:v>
                </c:pt>
                <c:pt idx="431">
                  <c:v>1.6098000000000001E-2</c:v>
                </c:pt>
                <c:pt idx="432">
                  <c:v>1.4725E-2</c:v>
                </c:pt>
                <c:pt idx="433">
                  <c:v>1.593E-2</c:v>
                </c:pt>
                <c:pt idx="434">
                  <c:v>1.6677999999999998E-2</c:v>
                </c:pt>
                <c:pt idx="435">
                  <c:v>1.6677999999999998E-2</c:v>
                </c:pt>
                <c:pt idx="436">
                  <c:v>1.6601999999999999E-2</c:v>
                </c:pt>
                <c:pt idx="437">
                  <c:v>1.8020999999999999E-2</c:v>
                </c:pt>
                <c:pt idx="438">
                  <c:v>1.503E-2</c:v>
                </c:pt>
                <c:pt idx="439">
                  <c:v>1.5335E-2</c:v>
                </c:pt>
                <c:pt idx="440">
                  <c:v>1.413E-2</c:v>
                </c:pt>
                <c:pt idx="441">
                  <c:v>1.7746000000000001E-2</c:v>
                </c:pt>
                <c:pt idx="442">
                  <c:v>1.7654E-2</c:v>
                </c:pt>
                <c:pt idx="443">
                  <c:v>1.5579000000000001E-2</c:v>
                </c:pt>
                <c:pt idx="444">
                  <c:v>1.6341999999999999E-2</c:v>
                </c:pt>
                <c:pt idx="445">
                  <c:v>1.503E-2</c:v>
                </c:pt>
                <c:pt idx="446">
                  <c:v>1.6570999999999999E-2</c:v>
                </c:pt>
                <c:pt idx="447">
                  <c:v>1.4435E-2</c:v>
                </c:pt>
                <c:pt idx="448">
                  <c:v>1.5106E-2</c:v>
                </c:pt>
                <c:pt idx="449">
                  <c:v>1.6403000000000001E-2</c:v>
                </c:pt>
                <c:pt idx="450">
                  <c:v>1.5960999999999999E-2</c:v>
                </c:pt>
                <c:pt idx="451">
                  <c:v>1.6586E-2</c:v>
                </c:pt>
                <c:pt idx="452">
                  <c:v>1.5533E-2</c:v>
                </c:pt>
                <c:pt idx="453">
                  <c:v>1.5960999999999999E-2</c:v>
                </c:pt>
                <c:pt idx="454">
                  <c:v>1.6083E-2</c:v>
                </c:pt>
                <c:pt idx="455">
                  <c:v>1.6174000000000001E-2</c:v>
                </c:pt>
                <c:pt idx="456">
                  <c:v>1.651E-2</c:v>
                </c:pt>
                <c:pt idx="457">
                  <c:v>1.5121000000000001E-2</c:v>
                </c:pt>
                <c:pt idx="458">
                  <c:v>1.7151E-2</c:v>
                </c:pt>
                <c:pt idx="459">
                  <c:v>1.3854999999999999E-2</c:v>
                </c:pt>
                <c:pt idx="460">
                  <c:v>1.5136999999999999E-2</c:v>
                </c:pt>
                <c:pt idx="461">
                  <c:v>1.6754000000000002E-2</c:v>
                </c:pt>
                <c:pt idx="462">
                  <c:v>1.5807999999999999E-2</c:v>
                </c:pt>
                <c:pt idx="463">
                  <c:v>1.5213000000000001E-2</c:v>
                </c:pt>
                <c:pt idx="464">
                  <c:v>1.4893E-2</c:v>
                </c:pt>
                <c:pt idx="465">
                  <c:v>1.5976000000000001E-2</c:v>
                </c:pt>
                <c:pt idx="466">
                  <c:v>1.503E-2</c:v>
                </c:pt>
                <c:pt idx="467">
                  <c:v>1.7349E-2</c:v>
                </c:pt>
                <c:pt idx="468">
                  <c:v>1.4160000000000001E-2</c:v>
                </c:pt>
                <c:pt idx="469">
                  <c:v>1.5701E-2</c:v>
                </c:pt>
                <c:pt idx="470">
                  <c:v>1.4603E-2</c:v>
                </c:pt>
                <c:pt idx="471">
                  <c:v>1.7319000000000001E-2</c:v>
                </c:pt>
                <c:pt idx="472">
                  <c:v>1.5564E-2</c:v>
                </c:pt>
                <c:pt idx="473">
                  <c:v>1.3565000000000001E-2</c:v>
                </c:pt>
                <c:pt idx="474">
                  <c:v>1.5854E-2</c:v>
                </c:pt>
                <c:pt idx="475">
                  <c:v>1.6708000000000001E-2</c:v>
                </c:pt>
                <c:pt idx="476">
                  <c:v>1.6234999999999999E-2</c:v>
                </c:pt>
                <c:pt idx="477">
                  <c:v>1.6952999999999999E-2</c:v>
                </c:pt>
                <c:pt idx="478">
                  <c:v>1.6098000000000001E-2</c:v>
                </c:pt>
                <c:pt idx="479">
                  <c:v>1.651E-2</c:v>
                </c:pt>
                <c:pt idx="480">
                  <c:v>1.5625E-2</c:v>
                </c:pt>
                <c:pt idx="481">
                  <c:v>1.7760999999999999E-2</c:v>
                </c:pt>
                <c:pt idx="482">
                  <c:v>1.651E-2</c:v>
                </c:pt>
                <c:pt idx="483">
                  <c:v>1.4832E-2</c:v>
                </c:pt>
                <c:pt idx="484">
                  <c:v>1.3214E-2</c:v>
                </c:pt>
                <c:pt idx="485">
                  <c:v>1.4923000000000001E-2</c:v>
                </c:pt>
                <c:pt idx="486">
                  <c:v>1.4725E-2</c:v>
                </c:pt>
                <c:pt idx="487">
                  <c:v>1.4633E-2</c:v>
                </c:pt>
                <c:pt idx="488">
                  <c:v>1.5625E-2</c:v>
                </c:pt>
                <c:pt idx="489">
                  <c:v>1.4969E-2</c:v>
                </c:pt>
                <c:pt idx="490">
                  <c:v>1.6448999999999998E-2</c:v>
                </c:pt>
                <c:pt idx="491">
                  <c:v>1.6129000000000001E-2</c:v>
                </c:pt>
                <c:pt idx="492">
                  <c:v>1.6005999999999999E-2</c:v>
                </c:pt>
                <c:pt idx="493">
                  <c:v>1.6159E-2</c:v>
                </c:pt>
                <c:pt idx="494">
                  <c:v>1.5198E-2</c:v>
                </c:pt>
                <c:pt idx="495">
                  <c:v>1.5594E-2</c:v>
                </c:pt>
                <c:pt idx="496">
                  <c:v>1.7455999999999999E-2</c:v>
                </c:pt>
                <c:pt idx="497">
                  <c:v>1.5213000000000001E-2</c:v>
                </c:pt>
                <c:pt idx="498">
                  <c:v>1.6388E-2</c:v>
                </c:pt>
                <c:pt idx="499">
                  <c:v>1.5549E-2</c:v>
                </c:pt>
                <c:pt idx="500">
                  <c:v>1.4633E-2</c:v>
                </c:pt>
                <c:pt idx="501">
                  <c:v>1.5442000000000001E-2</c:v>
                </c:pt>
                <c:pt idx="502">
                  <c:v>1.5502999999999999E-2</c:v>
                </c:pt>
                <c:pt idx="503">
                  <c:v>1.9317999999999998E-2</c:v>
                </c:pt>
                <c:pt idx="504">
                  <c:v>1.3657000000000001E-2</c:v>
                </c:pt>
                <c:pt idx="505">
                  <c:v>1.7517000000000001E-2</c:v>
                </c:pt>
                <c:pt idx="506">
                  <c:v>1.358E-2</c:v>
                </c:pt>
                <c:pt idx="507">
                  <c:v>1.6251000000000002E-2</c:v>
                </c:pt>
                <c:pt idx="508">
                  <c:v>1.5244000000000001E-2</c:v>
                </c:pt>
                <c:pt idx="509">
                  <c:v>1.6403000000000001E-2</c:v>
                </c:pt>
                <c:pt idx="510">
                  <c:v>1.6129000000000001E-2</c:v>
                </c:pt>
                <c:pt idx="511">
                  <c:v>1.6403000000000001E-2</c:v>
                </c:pt>
                <c:pt idx="512">
                  <c:v>1.5289000000000001E-2</c:v>
                </c:pt>
                <c:pt idx="513">
                  <c:v>1.4618000000000001E-2</c:v>
                </c:pt>
                <c:pt idx="514">
                  <c:v>1.5244000000000001E-2</c:v>
                </c:pt>
                <c:pt idx="515">
                  <c:v>1.6112999999999999E-2</c:v>
                </c:pt>
                <c:pt idx="516">
                  <c:v>1.6251000000000002E-2</c:v>
                </c:pt>
                <c:pt idx="517">
                  <c:v>1.4557E-2</c:v>
                </c:pt>
                <c:pt idx="518">
                  <c:v>1.4786000000000001E-2</c:v>
                </c:pt>
                <c:pt idx="519">
                  <c:v>1.6891E-2</c:v>
                </c:pt>
                <c:pt idx="520">
                  <c:v>1.6296000000000001E-2</c:v>
                </c:pt>
                <c:pt idx="521">
                  <c:v>1.5350000000000001E-2</c:v>
                </c:pt>
                <c:pt idx="522">
                  <c:v>1.5854E-2</c:v>
                </c:pt>
                <c:pt idx="523">
                  <c:v>1.5762000000000002E-2</c:v>
                </c:pt>
                <c:pt idx="524">
                  <c:v>1.6646999999999999E-2</c:v>
                </c:pt>
                <c:pt idx="525">
                  <c:v>1.7197E-2</c:v>
                </c:pt>
                <c:pt idx="526">
                  <c:v>1.5472E-2</c:v>
                </c:pt>
                <c:pt idx="527">
                  <c:v>1.5838999999999999E-2</c:v>
                </c:pt>
                <c:pt idx="528">
                  <c:v>1.5793000000000001E-2</c:v>
                </c:pt>
                <c:pt idx="529">
                  <c:v>1.5518000000000001E-2</c:v>
                </c:pt>
                <c:pt idx="530">
                  <c:v>1.3901E-2</c:v>
                </c:pt>
                <c:pt idx="531">
                  <c:v>1.5625E-2</c:v>
                </c:pt>
                <c:pt idx="532">
                  <c:v>1.5869000000000001E-2</c:v>
                </c:pt>
                <c:pt idx="533">
                  <c:v>1.6463999999999999E-2</c:v>
                </c:pt>
                <c:pt idx="534">
                  <c:v>1.5793000000000001E-2</c:v>
                </c:pt>
                <c:pt idx="535">
                  <c:v>1.5671000000000001E-2</c:v>
                </c:pt>
                <c:pt idx="536">
                  <c:v>1.5778E-2</c:v>
                </c:pt>
                <c:pt idx="537">
                  <c:v>1.6723999999999999E-2</c:v>
                </c:pt>
                <c:pt idx="538">
                  <c:v>1.6861000000000001E-2</c:v>
                </c:pt>
                <c:pt idx="539">
                  <c:v>1.4832E-2</c:v>
                </c:pt>
                <c:pt idx="540">
                  <c:v>1.6861000000000001E-2</c:v>
                </c:pt>
                <c:pt idx="541">
                  <c:v>1.4481000000000001E-2</c:v>
                </c:pt>
                <c:pt idx="542">
                  <c:v>1.5502999999999999E-2</c:v>
                </c:pt>
                <c:pt idx="543">
                  <c:v>1.5747000000000001E-2</c:v>
                </c:pt>
                <c:pt idx="544">
                  <c:v>1.5228E-2</c:v>
                </c:pt>
                <c:pt idx="545">
                  <c:v>1.5106E-2</c:v>
                </c:pt>
                <c:pt idx="546">
                  <c:v>1.506E-2</c:v>
                </c:pt>
                <c:pt idx="547">
                  <c:v>1.5091E-2</c:v>
                </c:pt>
                <c:pt idx="548">
                  <c:v>1.532E-2</c:v>
                </c:pt>
                <c:pt idx="549">
                  <c:v>1.5442000000000001E-2</c:v>
                </c:pt>
                <c:pt idx="550">
                  <c:v>1.6159E-2</c:v>
                </c:pt>
                <c:pt idx="551">
                  <c:v>1.6234999999999999E-2</c:v>
                </c:pt>
                <c:pt idx="552">
                  <c:v>1.7578E-2</c:v>
                </c:pt>
                <c:pt idx="553">
                  <c:v>1.6205000000000001E-2</c:v>
                </c:pt>
                <c:pt idx="554">
                  <c:v>1.6922E-2</c:v>
                </c:pt>
                <c:pt idx="555">
                  <c:v>1.4847000000000001E-2</c:v>
                </c:pt>
                <c:pt idx="556">
                  <c:v>1.5610000000000001E-2</c:v>
                </c:pt>
                <c:pt idx="557">
                  <c:v>1.5244000000000001E-2</c:v>
                </c:pt>
                <c:pt idx="558">
                  <c:v>1.7517000000000001E-2</c:v>
                </c:pt>
                <c:pt idx="559">
                  <c:v>1.6403000000000001E-2</c:v>
                </c:pt>
                <c:pt idx="560">
                  <c:v>1.5610000000000001E-2</c:v>
                </c:pt>
                <c:pt idx="561">
                  <c:v>1.6205000000000001E-2</c:v>
                </c:pt>
                <c:pt idx="562">
                  <c:v>1.6159E-2</c:v>
                </c:pt>
                <c:pt idx="563">
                  <c:v>1.5793000000000001E-2</c:v>
                </c:pt>
                <c:pt idx="564">
                  <c:v>1.5778E-2</c:v>
                </c:pt>
                <c:pt idx="565">
                  <c:v>1.6296000000000001E-2</c:v>
                </c:pt>
                <c:pt idx="566">
                  <c:v>1.384E-2</c:v>
                </c:pt>
                <c:pt idx="567">
                  <c:v>1.3228999999999999E-2</c:v>
                </c:pt>
                <c:pt idx="568">
                  <c:v>1.7059000000000001E-2</c:v>
                </c:pt>
                <c:pt idx="569">
                  <c:v>1.7638999999999998E-2</c:v>
                </c:pt>
                <c:pt idx="570">
                  <c:v>1.5747000000000001E-2</c:v>
                </c:pt>
                <c:pt idx="571">
                  <c:v>1.3519E-2</c:v>
                </c:pt>
                <c:pt idx="572">
                  <c:v>1.6219999999999998E-2</c:v>
                </c:pt>
                <c:pt idx="573">
                  <c:v>1.5731999999999999E-2</c:v>
                </c:pt>
                <c:pt idx="574">
                  <c:v>1.6083E-2</c:v>
                </c:pt>
                <c:pt idx="575">
                  <c:v>1.6174000000000001E-2</c:v>
                </c:pt>
                <c:pt idx="576">
                  <c:v>1.5838999999999999E-2</c:v>
                </c:pt>
                <c:pt idx="577">
                  <c:v>1.6632000000000001E-2</c:v>
                </c:pt>
                <c:pt idx="578">
                  <c:v>1.3809E-2</c:v>
                </c:pt>
                <c:pt idx="579">
                  <c:v>1.3367E-2</c:v>
                </c:pt>
                <c:pt idx="580">
                  <c:v>1.6754000000000002E-2</c:v>
                </c:pt>
                <c:pt idx="581">
                  <c:v>1.2741000000000001E-2</c:v>
                </c:pt>
                <c:pt idx="582">
                  <c:v>1.5518000000000001E-2</c:v>
                </c:pt>
                <c:pt idx="583">
                  <c:v>1.4343E-2</c:v>
                </c:pt>
                <c:pt idx="584">
                  <c:v>1.7715000000000002E-2</c:v>
                </c:pt>
                <c:pt idx="585">
                  <c:v>1.6174000000000001E-2</c:v>
                </c:pt>
                <c:pt idx="586">
                  <c:v>1.6541E-2</c:v>
                </c:pt>
                <c:pt idx="587">
                  <c:v>1.4374E-2</c:v>
                </c:pt>
                <c:pt idx="588">
                  <c:v>1.4984000000000001E-2</c:v>
                </c:pt>
                <c:pt idx="589">
                  <c:v>1.5442000000000001E-2</c:v>
                </c:pt>
                <c:pt idx="590">
                  <c:v>1.7455999999999999E-2</c:v>
                </c:pt>
                <c:pt idx="591">
                  <c:v>1.7273E-2</c:v>
                </c:pt>
                <c:pt idx="592">
                  <c:v>1.6234999999999999E-2</c:v>
                </c:pt>
                <c:pt idx="593">
                  <c:v>1.5685999999999999E-2</c:v>
                </c:pt>
                <c:pt idx="594">
                  <c:v>1.4343E-2</c:v>
                </c:pt>
                <c:pt idx="595">
                  <c:v>1.6417999999999999E-2</c:v>
                </c:pt>
                <c:pt idx="596">
                  <c:v>1.6875999999999999E-2</c:v>
                </c:pt>
                <c:pt idx="597">
                  <c:v>1.5365999999999999E-2</c:v>
                </c:pt>
                <c:pt idx="598">
                  <c:v>1.3702000000000001E-2</c:v>
                </c:pt>
                <c:pt idx="599">
                  <c:v>1.5076000000000001E-2</c:v>
                </c:pt>
                <c:pt idx="600">
                  <c:v>1.6448999999999998E-2</c:v>
                </c:pt>
                <c:pt idx="601">
                  <c:v>1.3901E-2</c:v>
                </c:pt>
                <c:pt idx="602">
                  <c:v>1.5396E-2</c:v>
                </c:pt>
                <c:pt idx="603">
                  <c:v>1.4343E-2</c:v>
                </c:pt>
                <c:pt idx="604">
                  <c:v>1.4420000000000001E-2</c:v>
                </c:pt>
                <c:pt idx="605">
                  <c:v>1.4526000000000001E-2</c:v>
                </c:pt>
                <c:pt idx="606">
                  <c:v>1.5564E-2</c:v>
                </c:pt>
                <c:pt idx="607">
                  <c:v>1.503E-2</c:v>
                </c:pt>
                <c:pt idx="608">
                  <c:v>1.7044E-2</c:v>
                </c:pt>
                <c:pt idx="609">
                  <c:v>1.3748E-2</c:v>
                </c:pt>
                <c:pt idx="610">
                  <c:v>1.506E-2</c:v>
                </c:pt>
                <c:pt idx="611">
                  <c:v>1.7075E-2</c:v>
                </c:pt>
                <c:pt idx="612">
                  <c:v>1.6677999999999998E-2</c:v>
                </c:pt>
                <c:pt idx="613">
                  <c:v>1.5976000000000001E-2</c:v>
                </c:pt>
                <c:pt idx="614">
                  <c:v>1.5244000000000001E-2</c:v>
                </c:pt>
                <c:pt idx="615">
                  <c:v>1.6556000000000001E-2</c:v>
                </c:pt>
                <c:pt idx="616">
                  <c:v>1.4801E-2</c:v>
                </c:pt>
                <c:pt idx="617">
                  <c:v>1.3596E-2</c:v>
                </c:pt>
                <c:pt idx="618">
                  <c:v>1.4815999999999999E-2</c:v>
                </c:pt>
                <c:pt idx="619">
                  <c:v>1.9866999999999999E-2</c:v>
                </c:pt>
                <c:pt idx="620">
                  <c:v>1.5181999999999999E-2</c:v>
                </c:pt>
                <c:pt idx="621">
                  <c:v>1.0406E-2</c:v>
                </c:pt>
                <c:pt idx="622">
                  <c:v>1.3228999999999999E-2</c:v>
                </c:pt>
                <c:pt idx="623">
                  <c:v>1.7502E-2</c:v>
                </c:pt>
                <c:pt idx="624">
                  <c:v>1.6372999999999999E-2</c:v>
                </c:pt>
                <c:pt idx="625">
                  <c:v>1.4725E-2</c:v>
                </c:pt>
                <c:pt idx="626">
                  <c:v>1.3991999999999999E-2</c:v>
                </c:pt>
                <c:pt idx="627">
                  <c:v>1.5807999999999999E-2</c:v>
                </c:pt>
                <c:pt idx="628">
                  <c:v>1.7166000000000001E-2</c:v>
                </c:pt>
                <c:pt idx="629">
                  <c:v>1.5396E-2</c:v>
                </c:pt>
                <c:pt idx="630">
                  <c:v>1.4954E-2</c:v>
                </c:pt>
                <c:pt idx="631">
                  <c:v>1.6494999999999999E-2</c:v>
                </c:pt>
                <c:pt idx="632">
                  <c:v>1.5594E-2</c:v>
                </c:pt>
                <c:pt idx="633">
                  <c:v>1.4023000000000001E-2</c:v>
                </c:pt>
                <c:pt idx="634">
                  <c:v>1.6312E-2</c:v>
                </c:pt>
                <c:pt idx="635">
                  <c:v>1.6372999999999999E-2</c:v>
                </c:pt>
                <c:pt idx="636">
                  <c:v>1.4252000000000001E-2</c:v>
                </c:pt>
                <c:pt idx="637">
                  <c:v>1.5442000000000001E-2</c:v>
                </c:pt>
                <c:pt idx="638">
                  <c:v>1.7028999999999999E-2</c:v>
                </c:pt>
                <c:pt idx="639">
                  <c:v>1.6357E-2</c:v>
                </c:pt>
                <c:pt idx="640">
                  <c:v>1.5900000000000001E-2</c:v>
                </c:pt>
                <c:pt idx="641">
                  <c:v>1.5625E-2</c:v>
                </c:pt>
                <c:pt idx="642">
                  <c:v>1.506E-2</c:v>
                </c:pt>
                <c:pt idx="643">
                  <c:v>1.7319000000000001E-2</c:v>
                </c:pt>
                <c:pt idx="644">
                  <c:v>1.4435E-2</c:v>
                </c:pt>
                <c:pt idx="645">
                  <c:v>1.4526000000000001E-2</c:v>
                </c:pt>
                <c:pt idx="646">
                  <c:v>1.5594E-2</c:v>
                </c:pt>
                <c:pt idx="647">
                  <c:v>1.6067999999999999E-2</c:v>
                </c:pt>
                <c:pt idx="648">
                  <c:v>1.5793000000000001E-2</c:v>
                </c:pt>
                <c:pt idx="649">
                  <c:v>1.4252000000000001E-2</c:v>
                </c:pt>
                <c:pt idx="650">
                  <c:v>1.6174000000000001E-2</c:v>
                </c:pt>
                <c:pt idx="651">
                  <c:v>1.619E-2</c:v>
                </c:pt>
                <c:pt idx="652">
                  <c:v>1.5442000000000001E-2</c:v>
                </c:pt>
                <c:pt idx="653">
                  <c:v>1.4923000000000001E-2</c:v>
                </c:pt>
                <c:pt idx="654">
                  <c:v>1.355E-2</c:v>
                </c:pt>
                <c:pt idx="655">
                  <c:v>1.5549E-2</c:v>
                </c:pt>
                <c:pt idx="656">
                  <c:v>1.6601999999999999E-2</c:v>
                </c:pt>
                <c:pt idx="657">
                  <c:v>1.5807999999999999E-2</c:v>
                </c:pt>
                <c:pt idx="658">
                  <c:v>1.4541999999999999E-2</c:v>
                </c:pt>
                <c:pt idx="659">
                  <c:v>1.7853000000000001E-2</c:v>
                </c:pt>
                <c:pt idx="660">
                  <c:v>1.6022000000000002E-2</c:v>
                </c:pt>
                <c:pt idx="661">
                  <c:v>1.5900000000000001E-2</c:v>
                </c:pt>
                <c:pt idx="662">
                  <c:v>1.6005999999999999E-2</c:v>
                </c:pt>
                <c:pt idx="663">
                  <c:v>1.5914999999999999E-2</c:v>
                </c:pt>
                <c:pt idx="664">
                  <c:v>1.7349E-2</c:v>
                </c:pt>
                <c:pt idx="665">
                  <c:v>1.4420000000000001E-2</c:v>
                </c:pt>
                <c:pt idx="666">
                  <c:v>1.3030999999999999E-2</c:v>
                </c:pt>
                <c:pt idx="667">
                  <c:v>1.5990999999999998E-2</c:v>
                </c:pt>
                <c:pt idx="668">
                  <c:v>1.7593000000000001E-2</c:v>
                </c:pt>
                <c:pt idx="669">
                  <c:v>1.4709E-2</c:v>
                </c:pt>
                <c:pt idx="670">
                  <c:v>1.4038E-2</c:v>
                </c:pt>
                <c:pt idx="671">
                  <c:v>1.6875999999999999E-2</c:v>
                </c:pt>
                <c:pt idx="672">
                  <c:v>1.8707000000000001E-2</c:v>
                </c:pt>
                <c:pt idx="673">
                  <c:v>1.4770999999999999E-2</c:v>
                </c:pt>
                <c:pt idx="674">
                  <c:v>1.4618000000000001E-2</c:v>
                </c:pt>
                <c:pt idx="675">
                  <c:v>1.4664E-2</c:v>
                </c:pt>
                <c:pt idx="676">
                  <c:v>1.5869000000000001E-2</c:v>
                </c:pt>
                <c:pt idx="677">
                  <c:v>1.4877E-2</c:v>
                </c:pt>
                <c:pt idx="678">
                  <c:v>1.7395000000000001E-2</c:v>
                </c:pt>
                <c:pt idx="679">
                  <c:v>1.6327000000000001E-2</c:v>
                </c:pt>
                <c:pt idx="680">
                  <c:v>1.6601999999999999E-2</c:v>
                </c:pt>
                <c:pt idx="681">
                  <c:v>1.387E-2</c:v>
                </c:pt>
                <c:pt idx="682">
                  <c:v>1.3794000000000001E-2</c:v>
                </c:pt>
                <c:pt idx="683">
                  <c:v>1.7166000000000001E-2</c:v>
                </c:pt>
                <c:pt idx="684">
                  <c:v>1.6219999999999998E-2</c:v>
                </c:pt>
                <c:pt idx="685">
                  <c:v>8.7589999999999994E-3</c:v>
                </c:pt>
                <c:pt idx="686">
                  <c:v>1.6768999999999999E-2</c:v>
                </c:pt>
                <c:pt idx="687">
                  <c:v>1.8341E-2</c:v>
                </c:pt>
                <c:pt idx="688">
                  <c:v>1.6036999999999999E-2</c:v>
                </c:pt>
                <c:pt idx="689">
                  <c:v>1.3488999999999999E-2</c:v>
                </c:pt>
                <c:pt idx="690">
                  <c:v>1.5640000000000001E-2</c:v>
                </c:pt>
                <c:pt idx="691">
                  <c:v>1.4893E-2</c:v>
                </c:pt>
                <c:pt idx="692">
                  <c:v>1.4572E-2</c:v>
                </c:pt>
                <c:pt idx="693">
                  <c:v>1.5181999999999999E-2</c:v>
                </c:pt>
                <c:pt idx="694">
                  <c:v>1.6005999999999999E-2</c:v>
                </c:pt>
                <c:pt idx="695">
                  <c:v>1.6083E-2</c:v>
                </c:pt>
                <c:pt idx="696">
                  <c:v>1.7471E-2</c:v>
                </c:pt>
                <c:pt idx="697">
                  <c:v>1.4526000000000001E-2</c:v>
                </c:pt>
                <c:pt idx="698">
                  <c:v>1.5960999999999999E-2</c:v>
                </c:pt>
                <c:pt idx="699">
                  <c:v>1.4786000000000001E-2</c:v>
                </c:pt>
                <c:pt idx="700">
                  <c:v>1.5091E-2</c:v>
                </c:pt>
                <c:pt idx="701">
                  <c:v>1.7273E-2</c:v>
                </c:pt>
                <c:pt idx="702">
                  <c:v>1.8065999999999999E-2</c:v>
                </c:pt>
                <c:pt idx="703">
                  <c:v>1.5457E-2</c:v>
                </c:pt>
                <c:pt idx="704">
                  <c:v>1.4481000000000001E-2</c:v>
                </c:pt>
                <c:pt idx="705">
                  <c:v>1.7197E-2</c:v>
                </c:pt>
                <c:pt idx="706">
                  <c:v>1.5914999999999999E-2</c:v>
                </c:pt>
                <c:pt idx="707">
                  <c:v>1.6906999999999998E-2</c:v>
                </c:pt>
                <c:pt idx="708">
                  <c:v>1.4191E-2</c:v>
                </c:pt>
                <c:pt idx="709">
                  <c:v>1.5259E-2</c:v>
                </c:pt>
                <c:pt idx="710">
                  <c:v>1.6922E-2</c:v>
                </c:pt>
                <c:pt idx="711">
                  <c:v>1.6327000000000001E-2</c:v>
                </c:pt>
                <c:pt idx="712">
                  <c:v>1.6434000000000001E-2</c:v>
                </c:pt>
                <c:pt idx="713">
                  <c:v>1.4770999999999999E-2</c:v>
                </c:pt>
                <c:pt idx="714">
                  <c:v>1.5960999999999999E-2</c:v>
                </c:pt>
                <c:pt idx="715">
                  <c:v>1.9455E-2</c:v>
                </c:pt>
                <c:pt idx="716">
                  <c:v>1.6143999999999999E-2</c:v>
                </c:pt>
                <c:pt idx="717">
                  <c:v>1.6586E-2</c:v>
                </c:pt>
                <c:pt idx="718">
                  <c:v>1.3779E-2</c:v>
                </c:pt>
                <c:pt idx="719">
                  <c:v>1.6906999999999998E-2</c:v>
                </c:pt>
                <c:pt idx="720">
                  <c:v>1.6768999999999999E-2</c:v>
                </c:pt>
                <c:pt idx="721">
                  <c:v>1.5793000000000001E-2</c:v>
                </c:pt>
                <c:pt idx="722">
                  <c:v>1.4755000000000001E-2</c:v>
                </c:pt>
                <c:pt idx="723">
                  <c:v>1.4069E-2</c:v>
                </c:pt>
                <c:pt idx="724">
                  <c:v>1.6952999999999999E-2</c:v>
                </c:pt>
                <c:pt idx="725">
                  <c:v>1.6129000000000001E-2</c:v>
                </c:pt>
                <c:pt idx="726">
                  <c:v>1.6785000000000001E-2</c:v>
                </c:pt>
                <c:pt idx="727">
                  <c:v>1.6417999999999999E-2</c:v>
                </c:pt>
                <c:pt idx="728">
                  <c:v>1.5015000000000001E-2</c:v>
                </c:pt>
                <c:pt idx="729">
                  <c:v>1.5457E-2</c:v>
                </c:pt>
                <c:pt idx="730">
                  <c:v>1.6234999999999999E-2</c:v>
                </c:pt>
                <c:pt idx="731">
                  <c:v>1.4282E-2</c:v>
                </c:pt>
                <c:pt idx="732">
                  <c:v>1.5685999999999999E-2</c:v>
                </c:pt>
                <c:pt idx="733">
                  <c:v>1.5198E-2</c:v>
                </c:pt>
                <c:pt idx="734">
                  <c:v>1.387E-2</c:v>
                </c:pt>
                <c:pt idx="735">
                  <c:v>1.6205000000000001E-2</c:v>
                </c:pt>
                <c:pt idx="736">
                  <c:v>1.5244000000000001E-2</c:v>
                </c:pt>
                <c:pt idx="737">
                  <c:v>1.3625999999999999E-2</c:v>
                </c:pt>
                <c:pt idx="738">
                  <c:v>1.6815E-2</c:v>
                </c:pt>
                <c:pt idx="739">
                  <c:v>1.712E-2</c:v>
                </c:pt>
                <c:pt idx="740">
                  <c:v>1.4618000000000001E-2</c:v>
                </c:pt>
                <c:pt idx="741">
                  <c:v>1.3474E-2</c:v>
                </c:pt>
                <c:pt idx="742">
                  <c:v>1.4069E-2</c:v>
                </c:pt>
                <c:pt idx="743">
                  <c:v>1.6463999999999999E-2</c:v>
                </c:pt>
                <c:pt idx="744">
                  <c:v>1.5778E-2</c:v>
                </c:pt>
                <c:pt idx="745">
                  <c:v>1.6083E-2</c:v>
                </c:pt>
                <c:pt idx="746">
                  <c:v>1.5716999999999998E-2</c:v>
                </c:pt>
                <c:pt idx="747">
                  <c:v>1.5152000000000001E-2</c:v>
                </c:pt>
                <c:pt idx="748">
                  <c:v>1.6693E-2</c:v>
                </c:pt>
                <c:pt idx="749">
                  <c:v>1.4815999999999999E-2</c:v>
                </c:pt>
                <c:pt idx="750">
                  <c:v>1.3702000000000001E-2</c:v>
                </c:pt>
                <c:pt idx="751">
                  <c:v>1.1948E-2</c:v>
                </c:pt>
                <c:pt idx="752">
                  <c:v>1.4893E-2</c:v>
                </c:pt>
                <c:pt idx="753">
                  <c:v>1.6281E-2</c:v>
                </c:pt>
                <c:pt idx="754">
                  <c:v>1.4999E-2</c:v>
                </c:pt>
                <c:pt idx="755">
                  <c:v>1.4572E-2</c:v>
                </c:pt>
                <c:pt idx="756">
                  <c:v>1.532E-2</c:v>
                </c:pt>
                <c:pt idx="757">
                  <c:v>1.5091E-2</c:v>
                </c:pt>
                <c:pt idx="758">
                  <c:v>1.6937000000000001E-2</c:v>
                </c:pt>
                <c:pt idx="759">
                  <c:v>1.3854999999999999E-2</c:v>
                </c:pt>
                <c:pt idx="760">
                  <c:v>1.4832E-2</c:v>
                </c:pt>
                <c:pt idx="761">
                  <c:v>1.5273999999999999E-2</c:v>
                </c:pt>
                <c:pt idx="762">
                  <c:v>1.4633E-2</c:v>
                </c:pt>
                <c:pt idx="763">
                  <c:v>1.5807999999999999E-2</c:v>
                </c:pt>
                <c:pt idx="764">
                  <c:v>1.3854999999999999E-2</c:v>
                </c:pt>
                <c:pt idx="765">
                  <c:v>1.5549E-2</c:v>
                </c:pt>
                <c:pt idx="766">
                  <c:v>1.4465E-2</c:v>
                </c:pt>
                <c:pt idx="767">
                  <c:v>1.5883999999999999E-2</c:v>
                </c:pt>
                <c:pt idx="768">
                  <c:v>1.4923000000000001E-2</c:v>
                </c:pt>
                <c:pt idx="769">
                  <c:v>1.4465E-2</c:v>
                </c:pt>
                <c:pt idx="770">
                  <c:v>1.4191E-2</c:v>
                </c:pt>
                <c:pt idx="771">
                  <c:v>1.6997999999999999E-2</c:v>
                </c:pt>
                <c:pt idx="772">
                  <c:v>1.5823E-2</c:v>
                </c:pt>
                <c:pt idx="773">
                  <c:v>1.3885E-2</c:v>
                </c:pt>
                <c:pt idx="774">
                  <c:v>1.4008E-2</c:v>
                </c:pt>
                <c:pt idx="775">
                  <c:v>1.6494999999999999E-2</c:v>
                </c:pt>
                <c:pt idx="776">
                  <c:v>1.6663000000000001E-2</c:v>
                </c:pt>
                <c:pt idx="777">
                  <c:v>1.3565000000000001E-2</c:v>
                </c:pt>
                <c:pt idx="778">
                  <c:v>1.4008E-2</c:v>
                </c:pt>
                <c:pt idx="779">
                  <c:v>1.3259999999999999E-2</c:v>
                </c:pt>
                <c:pt idx="780">
                  <c:v>1.7989999999999999E-2</c:v>
                </c:pt>
                <c:pt idx="781">
                  <c:v>1.7349E-2</c:v>
                </c:pt>
                <c:pt idx="782">
                  <c:v>1.651E-2</c:v>
                </c:pt>
                <c:pt idx="783">
                  <c:v>1.6494999999999999E-2</c:v>
                </c:pt>
                <c:pt idx="784">
                  <c:v>1.6494999999999999E-2</c:v>
                </c:pt>
                <c:pt idx="785">
                  <c:v>1.8341E-2</c:v>
                </c:pt>
                <c:pt idx="786">
                  <c:v>1.6341999999999999E-2</c:v>
                </c:pt>
                <c:pt idx="787">
                  <c:v>1.355E-2</c:v>
                </c:pt>
                <c:pt idx="788">
                  <c:v>1.5136999999999999E-2</c:v>
                </c:pt>
                <c:pt idx="789">
                  <c:v>1.593E-2</c:v>
                </c:pt>
                <c:pt idx="790">
                  <c:v>1.7441000000000002E-2</c:v>
                </c:pt>
                <c:pt idx="791">
                  <c:v>1.5716999999999998E-2</c:v>
                </c:pt>
                <c:pt idx="792">
                  <c:v>1.6327000000000001E-2</c:v>
                </c:pt>
                <c:pt idx="793">
                  <c:v>1.4969E-2</c:v>
                </c:pt>
                <c:pt idx="794">
                  <c:v>1.6327000000000001E-2</c:v>
                </c:pt>
                <c:pt idx="795">
                  <c:v>1.738E-2</c:v>
                </c:pt>
                <c:pt idx="796">
                  <c:v>1.6005999999999999E-2</c:v>
                </c:pt>
                <c:pt idx="797">
                  <c:v>1.1780000000000001E-2</c:v>
                </c:pt>
                <c:pt idx="798">
                  <c:v>1.2741000000000001E-2</c:v>
                </c:pt>
                <c:pt idx="799">
                  <c:v>1.6448999999999998E-2</c:v>
                </c:pt>
                <c:pt idx="800">
                  <c:v>1.7670000000000002E-2</c:v>
                </c:pt>
                <c:pt idx="801">
                  <c:v>1.4099E-2</c:v>
                </c:pt>
                <c:pt idx="802">
                  <c:v>1.3596E-2</c:v>
                </c:pt>
                <c:pt idx="803">
                  <c:v>1.8387000000000001E-2</c:v>
                </c:pt>
                <c:pt idx="804">
                  <c:v>1.6677999999999998E-2</c:v>
                </c:pt>
                <c:pt idx="805">
                  <c:v>1.4815999999999999E-2</c:v>
                </c:pt>
                <c:pt idx="806">
                  <c:v>1.4404E-2</c:v>
                </c:pt>
                <c:pt idx="807">
                  <c:v>1.4175E-2</c:v>
                </c:pt>
                <c:pt idx="808">
                  <c:v>1.7548000000000001E-2</c:v>
                </c:pt>
                <c:pt idx="809">
                  <c:v>1.6052E-2</c:v>
                </c:pt>
                <c:pt idx="810">
                  <c:v>1.4465E-2</c:v>
                </c:pt>
                <c:pt idx="811">
                  <c:v>1.4420000000000001E-2</c:v>
                </c:pt>
                <c:pt idx="812">
                  <c:v>1.6768999999999999E-2</c:v>
                </c:pt>
                <c:pt idx="813">
                  <c:v>1.6693E-2</c:v>
                </c:pt>
                <c:pt idx="814">
                  <c:v>1.6234999999999999E-2</c:v>
                </c:pt>
                <c:pt idx="815">
                  <c:v>1.2558E-2</c:v>
                </c:pt>
                <c:pt idx="816">
                  <c:v>1.3779E-2</c:v>
                </c:pt>
                <c:pt idx="817">
                  <c:v>1.6205000000000001E-2</c:v>
                </c:pt>
                <c:pt idx="818">
                  <c:v>1.7090000000000001E-2</c:v>
                </c:pt>
                <c:pt idx="819">
                  <c:v>1.5442000000000001E-2</c:v>
                </c:pt>
                <c:pt idx="820">
                  <c:v>1.3962E-2</c:v>
                </c:pt>
                <c:pt idx="821">
                  <c:v>1.5259E-2</c:v>
                </c:pt>
                <c:pt idx="822">
                  <c:v>1.5838999999999999E-2</c:v>
                </c:pt>
                <c:pt idx="823">
                  <c:v>1.6723999999999999E-2</c:v>
                </c:pt>
                <c:pt idx="824">
                  <c:v>1.4252000000000001E-2</c:v>
                </c:pt>
                <c:pt idx="825">
                  <c:v>1.5793000000000001E-2</c:v>
                </c:pt>
                <c:pt idx="826">
                  <c:v>1.4603E-2</c:v>
                </c:pt>
                <c:pt idx="827">
                  <c:v>1.6968E-2</c:v>
                </c:pt>
                <c:pt idx="828">
                  <c:v>1.5472E-2</c:v>
                </c:pt>
                <c:pt idx="829">
                  <c:v>1.5533E-2</c:v>
                </c:pt>
                <c:pt idx="830">
                  <c:v>1.4877E-2</c:v>
                </c:pt>
                <c:pt idx="831">
                  <c:v>1.6922E-2</c:v>
                </c:pt>
                <c:pt idx="832">
                  <c:v>1.4815999999999999E-2</c:v>
                </c:pt>
                <c:pt idx="833">
                  <c:v>1.4815999999999999E-2</c:v>
                </c:pt>
                <c:pt idx="834">
                  <c:v>1.4847000000000001E-2</c:v>
                </c:pt>
                <c:pt idx="835">
                  <c:v>1.5365999999999999E-2</c:v>
                </c:pt>
                <c:pt idx="836">
                  <c:v>1.7333999999999999E-2</c:v>
                </c:pt>
                <c:pt idx="837">
                  <c:v>1.6494999999999999E-2</c:v>
                </c:pt>
                <c:pt idx="838">
                  <c:v>1.3214E-2</c:v>
                </c:pt>
                <c:pt idx="839">
                  <c:v>1.4877E-2</c:v>
                </c:pt>
                <c:pt idx="840">
                  <c:v>1.4603E-2</c:v>
                </c:pt>
                <c:pt idx="841">
                  <c:v>1.6098000000000001E-2</c:v>
                </c:pt>
                <c:pt idx="842">
                  <c:v>1.4999E-2</c:v>
                </c:pt>
                <c:pt idx="843">
                  <c:v>1.3611E-2</c:v>
                </c:pt>
                <c:pt idx="844">
                  <c:v>1.3199000000000001E-2</c:v>
                </c:pt>
                <c:pt idx="845">
                  <c:v>1.5960999999999999E-2</c:v>
                </c:pt>
                <c:pt idx="846">
                  <c:v>1.8599999999999998E-2</c:v>
                </c:pt>
                <c:pt idx="847">
                  <c:v>1.5091E-2</c:v>
                </c:pt>
                <c:pt idx="848">
                  <c:v>1.4648E-2</c:v>
                </c:pt>
                <c:pt idx="849">
                  <c:v>1.7531999999999999E-2</c:v>
                </c:pt>
                <c:pt idx="850">
                  <c:v>1.6022000000000002E-2</c:v>
                </c:pt>
                <c:pt idx="851">
                  <c:v>1.6799999999999999E-2</c:v>
                </c:pt>
                <c:pt idx="852">
                  <c:v>1.4893E-2</c:v>
                </c:pt>
                <c:pt idx="853">
                  <c:v>1.5778E-2</c:v>
                </c:pt>
                <c:pt idx="854">
                  <c:v>1.6312E-2</c:v>
                </c:pt>
                <c:pt idx="855">
                  <c:v>1.6815E-2</c:v>
                </c:pt>
                <c:pt idx="856">
                  <c:v>1.5273999999999999E-2</c:v>
                </c:pt>
                <c:pt idx="857">
                  <c:v>1.4252000000000001E-2</c:v>
                </c:pt>
                <c:pt idx="858">
                  <c:v>1.5259E-2</c:v>
                </c:pt>
                <c:pt idx="859">
                  <c:v>1.6799999999999999E-2</c:v>
                </c:pt>
                <c:pt idx="860">
                  <c:v>1.4877E-2</c:v>
                </c:pt>
                <c:pt idx="861">
                  <c:v>1.5381000000000001E-2</c:v>
                </c:pt>
                <c:pt idx="862">
                  <c:v>1.5594E-2</c:v>
                </c:pt>
                <c:pt idx="863">
                  <c:v>1.3809E-2</c:v>
                </c:pt>
                <c:pt idx="864">
                  <c:v>1.7273E-2</c:v>
                </c:pt>
                <c:pt idx="865">
                  <c:v>1.6525000000000001E-2</c:v>
                </c:pt>
                <c:pt idx="866">
                  <c:v>1.5121000000000001E-2</c:v>
                </c:pt>
                <c:pt idx="867">
                  <c:v>1.2970000000000001E-2</c:v>
                </c:pt>
                <c:pt idx="868">
                  <c:v>1.5181999999999999E-2</c:v>
                </c:pt>
                <c:pt idx="869">
                  <c:v>1.5121000000000001E-2</c:v>
                </c:pt>
                <c:pt idx="870">
                  <c:v>1.4359E-2</c:v>
                </c:pt>
                <c:pt idx="871">
                  <c:v>1.4389000000000001E-2</c:v>
                </c:pt>
                <c:pt idx="872">
                  <c:v>1.5778E-2</c:v>
                </c:pt>
                <c:pt idx="873">
                  <c:v>1.7364999999999998E-2</c:v>
                </c:pt>
                <c:pt idx="874">
                  <c:v>1.6997999999999999E-2</c:v>
                </c:pt>
                <c:pt idx="875">
                  <c:v>1.77E-2</c:v>
                </c:pt>
                <c:pt idx="876">
                  <c:v>1.4832E-2</c:v>
                </c:pt>
                <c:pt idx="877">
                  <c:v>1.6997999999999999E-2</c:v>
                </c:pt>
                <c:pt idx="878">
                  <c:v>1.5518000000000001E-2</c:v>
                </c:pt>
                <c:pt idx="879">
                  <c:v>1.9134999999999999E-2</c:v>
                </c:pt>
                <c:pt idx="880">
                  <c:v>1.413E-2</c:v>
                </c:pt>
                <c:pt idx="881">
                  <c:v>1.4114E-2</c:v>
                </c:pt>
                <c:pt idx="882">
                  <c:v>1.4770999999999999E-2</c:v>
                </c:pt>
                <c:pt idx="883">
                  <c:v>1.6570999999999999E-2</c:v>
                </c:pt>
                <c:pt idx="884">
                  <c:v>1.5244000000000001E-2</c:v>
                </c:pt>
                <c:pt idx="885">
                  <c:v>1.3214E-2</c:v>
                </c:pt>
                <c:pt idx="886">
                  <c:v>1.5152000000000001E-2</c:v>
                </c:pt>
                <c:pt idx="887">
                  <c:v>1.6234999999999999E-2</c:v>
                </c:pt>
                <c:pt idx="888">
                  <c:v>1.7929E-2</c:v>
                </c:pt>
                <c:pt idx="889">
                  <c:v>1.5136999999999999E-2</c:v>
                </c:pt>
                <c:pt idx="890">
                  <c:v>1.4725E-2</c:v>
                </c:pt>
                <c:pt idx="891">
                  <c:v>1.5152000000000001E-2</c:v>
                </c:pt>
                <c:pt idx="892">
                  <c:v>1.7441000000000002E-2</c:v>
                </c:pt>
                <c:pt idx="893">
                  <c:v>1.9484999999999999E-2</c:v>
                </c:pt>
                <c:pt idx="894">
                  <c:v>1.4832E-2</c:v>
                </c:pt>
                <c:pt idx="895">
                  <c:v>1.3275E-2</c:v>
                </c:pt>
                <c:pt idx="896">
                  <c:v>1.6830000000000001E-2</c:v>
                </c:pt>
                <c:pt idx="897">
                  <c:v>1.8142999999999999E-2</c:v>
                </c:pt>
                <c:pt idx="898">
                  <c:v>1.4893E-2</c:v>
                </c:pt>
                <c:pt idx="899">
                  <c:v>1.4435E-2</c:v>
                </c:pt>
                <c:pt idx="900">
                  <c:v>1.5793000000000001E-2</c:v>
                </c:pt>
                <c:pt idx="901">
                  <c:v>1.7455999999999999E-2</c:v>
                </c:pt>
                <c:pt idx="902">
                  <c:v>1.6739E-2</c:v>
                </c:pt>
                <c:pt idx="903">
                  <c:v>1.4496E-2</c:v>
                </c:pt>
                <c:pt idx="904">
                  <c:v>1.4633E-2</c:v>
                </c:pt>
                <c:pt idx="905">
                  <c:v>1.8752999999999999E-2</c:v>
                </c:pt>
                <c:pt idx="906">
                  <c:v>1.6296000000000001E-2</c:v>
                </c:pt>
                <c:pt idx="907">
                  <c:v>1.7593000000000001E-2</c:v>
                </c:pt>
                <c:pt idx="908">
                  <c:v>1.2970000000000001E-2</c:v>
                </c:pt>
                <c:pt idx="909">
                  <c:v>1.5015000000000001E-2</c:v>
                </c:pt>
                <c:pt idx="910">
                  <c:v>1.7502E-2</c:v>
                </c:pt>
                <c:pt idx="911">
                  <c:v>1.7486999999999999E-2</c:v>
                </c:pt>
                <c:pt idx="912">
                  <c:v>1.4633E-2</c:v>
                </c:pt>
                <c:pt idx="913">
                  <c:v>1.3885E-2</c:v>
                </c:pt>
                <c:pt idx="914">
                  <c:v>1.5625E-2</c:v>
                </c:pt>
                <c:pt idx="915">
                  <c:v>1.5914999999999999E-2</c:v>
                </c:pt>
                <c:pt idx="916">
                  <c:v>1.4389000000000001E-2</c:v>
                </c:pt>
                <c:pt idx="917">
                  <c:v>1.3443E-2</c:v>
                </c:pt>
                <c:pt idx="918">
                  <c:v>1.4984000000000001E-2</c:v>
                </c:pt>
                <c:pt idx="919">
                  <c:v>1.6296000000000001E-2</c:v>
                </c:pt>
                <c:pt idx="920">
                  <c:v>1.6036999999999999E-2</c:v>
                </c:pt>
                <c:pt idx="921">
                  <c:v>1.5167E-2</c:v>
                </c:pt>
                <c:pt idx="922">
                  <c:v>1.3885E-2</c:v>
                </c:pt>
                <c:pt idx="923">
                  <c:v>1.4312999999999999E-2</c:v>
                </c:pt>
                <c:pt idx="924">
                  <c:v>1.7578E-2</c:v>
                </c:pt>
                <c:pt idx="925">
                  <c:v>1.6708000000000001E-2</c:v>
                </c:pt>
                <c:pt idx="926">
                  <c:v>1.4938E-2</c:v>
                </c:pt>
                <c:pt idx="927">
                  <c:v>1.5502999999999999E-2</c:v>
                </c:pt>
                <c:pt idx="928">
                  <c:v>1.5076000000000001E-2</c:v>
                </c:pt>
                <c:pt idx="929">
                  <c:v>1.7593000000000001E-2</c:v>
                </c:pt>
                <c:pt idx="930">
                  <c:v>1.6708000000000001E-2</c:v>
                </c:pt>
                <c:pt idx="931">
                  <c:v>1.4220999999999999E-2</c:v>
                </c:pt>
                <c:pt idx="932">
                  <c:v>1.4984000000000001E-2</c:v>
                </c:pt>
                <c:pt idx="933">
                  <c:v>1.5976000000000001E-2</c:v>
                </c:pt>
                <c:pt idx="934">
                  <c:v>1.6463999999999999E-2</c:v>
                </c:pt>
                <c:pt idx="935">
                  <c:v>1.6036999999999999E-2</c:v>
                </c:pt>
                <c:pt idx="936">
                  <c:v>1.5640000000000001E-2</c:v>
                </c:pt>
                <c:pt idx="937">
                  <c:v>1.4862E-2</c:v>
                </c:pt>
                <c:pt idx="938">
                  <c:v>1.6525000000000001E-2</c:v>
                </c:pt>
                <c:pt idx="939">
                  <c:v>1.6922E-2</c:v>
                </c:pt>
                <c:pt idx="940">
                  <c:v>1.6327000000000001E-2</c:v>
                </c:pt>
                <c:pt idx="941">
                  <c:v>1.6417999999999999E-2</c:v>
                </c:pt>
                <c:pt idx="942">
                  <c:v>1.5273999999999999E-2</c:v>
                </c:pt>
                <c:pt idx="943">
                  <c:v>1.4678999999999999E-2</c:v>
                </c:pt>
                <c:pt idx="944">
                  <c:v>1.6875999999999999E-2</c:v>
                </c:pt>
                <c:pt idx="945">
                  <c:v>1.4586999999999999E-2</c:v>
                </c:pt>
                <c:pt idx="946">
                  <c:v>1.3611E-2</c:v>
                </c:pt>
                <c:pt idx="947">
                  <c:v>1.5564E-2</c:v>
                </c:pt>
                <c:pt idx="948">
                  <c:v>1.7197E-2</c:v>
                </c:pt>
                <c:pt idx="949">
                  <c:v>1.5685999999999999E-2</c:v>
                </c:pt>
                <c:pt idx="950">
                  <c:v>1.3962E-2</c:v>
                </c:pt>
                <c:pt idx="951">
                  <c:v>1.4648E-2</c:v>
                </c:pt>
                <c:pt idx="952">
                  <c:v>1.6234999999999999E-2</c:v>
                </c:pt>
                <c:pt idx="953">
                  <c:v>1.6799999999999999E-2</c:v>
                </c:pt>
                <c:pt idx="954">
                  <c:v>1.5167E-2</c:v>
                </c:pt>
                <c:pt idx="955">
                  <c:v>1.4160000000000001E-2</c:v>
                </c:pt>
                <c:pt idx="956">
                  <c:v>1.355E-2</c:v>
                </c:pt>
                <c:pt idx="957">
                  <c:v>1.7226999999999999E-2</c:v>
                </c:pt>
                <c:pt idx="958">
                  <c:v>1.5488E-2</c:v>
                </c:pt>
                <c:pt idx="959">
                  <c:v>1.5793000000000001E-2</c:v>
                </c:pt>
                <c:pt idx="960">
                  <c:v>1.474E-2</c:v>
                </c:pt>
                <c:pt idx="961">
                  <c:v>1.6129000000000001E-2</c:v>
                </c:pt>
                <c:pt idx="962">
                  <c:v>1.6022000000000002E-2</c:v>
                </c:pt>
                <c:pt idx="963">
                  <c:v>1.4648E-2</c:v>
                </c:pt>
                <c:pt idx="964">
                  <c:v>1.2633999999999999E-2</c:v>
                </c:pt>
                <c:pt idx="965">
                  <c:v>1.6036999999999999E-2</c:v>
                </c:pt>
                <c:pt idx="966">
                  <c:v>1.6601999999999999E-2</c:v>
                </c:pt>
                <c:pt idx="967">
                  <c:v>1.6251000000000002E-2</c:v>
                </c:pt>
                <c:pt idx="968">
                  <c:v>1.5410999999999999E-2</c:v>
                </c:pt>
                <c:pt idx="969">
                  <c:v>1.5883999999999999E-2</c:v>
                </c:pt>
                <c:pt idx="970">
                  <c:v>1.5121000000000001E-2</c:v>
                </c:pt>
                <c:pt idx="971">
                  <c:v>1.6815E-2</c:v>
                </c:pt>
                <c:pt idx="972">
                  <c:v>1.4557E-2</c:v>
                </c:pt>
                <c:pt idx="973">
                  <c:v>1.5273999999999999E-2</c:v>
                </c:pt>
                <c:pt idx="974">
                  <c:v>1.5671000000000001E-2</c:v>
                </c:pt>
                <c:pt idx="975">
                  <c:v>1.5350000000000001E-2</c:v>
                </c:pt>
                <c:pt idx="976">
                  <c:v>1.6677999999999998E-2</c:v>
                </c:pt>
                <c:pt idx="977">
                  <c:v>1.4389000000000001E-2</c:v>
                </c:pt>
                <c:pt idx="978">
                  <c:v>1.5136999999999999E-2</c:v>
                </c:pt>
                <c:pt idx="979">
                  <c:v>1.5778E-2</c:v>
                </c:pt>
                <c:pt idx="980">
                  <c:v>1.4191E-2</c:v>
                </c:pt>
                <c:pt idx="981">
                  <c:v>1.5289000000000001E-2</c:v>
                </c:pt>
                <c:pt idx="982">
                  <c:v>1.5854E-2</c:v>
                </c:pt>
                <c:pt idx="983">
                  <c:v>1.7471E-2</c:v>
                </c:pt>
                <c:pt idx="984">
                  <c:v>1.3062000000000001E-2</c:v>
                </c:pt>
                <c:pt idx="985">
                  <c:v>1.5044999999999999E-2</c:v>
                </c:pt>
                <c:pt idx="986">
                  <c:v>1.5671000000000001E-2</c:v>
                </c:pt>
                <c:pt idx="987">
                  <c:v>1.5396E-2</c:v>
                </c:pt>
                <c:pt idx="988">
                  <c:v>1.3854999999999999E-2</c:v>
                </c:pt>
                <c:pt idx="989">
                  <c:v>1.4083999999999999E-2</c:v>
                </c:pt>
                <c:pt idx="990">
                  <c:v>1.5716999999999998E-2</c:v>
                </c:pt>
                <c:pt idx="991">
                  <c:v>1.5335E-2</c:v>
                </c:pt>
                <c:pt idx="992">
                  <c:v>1.5015000000000001E-2</c:v>
                </c:pt>
                <c:pt idx="993">
                  <c:v>1.5228E-2</c:v>
                </c:pt>
                <c:pt idx="994">
                  <c:v>1.6875999999999999E-2</c:v>
                </c:pt>
                <c:pt idx="995">
                  <c:v>1.6525000000000001E-2</c:v>
                </c:pt>
                <c:pt idx="996">
                  <c:v>1.5838999999999999E-2</c:v>
                </c:pt>
                <c:pt idx="997">
                  <c:v>1.6327000000000001E-2</c:v>
                </c:pt>
                <c:pt idx="998">
                  <c:v>1.5838999999999999E-2</c:v>
                </c:pt>
                <c:pt idx="999">
                  <c:v>1.6479000000000001E-2</c:v>
                </c:pt>
                <c:pt idx="1000">
                  <c:v>1.5945000000000001E-2</c:v>
                </c:pt>
                <c:pt idx="1001">
                  <c:v>1.5213000000000001E-2</c:v>
                </c:pt>
                <c:pt idx="1002">
                  <c:v>1.619E-2</c:v>
                </c:pt>
                <c:pt idx="1003">
                  <c:v>1.6327000000000001E-2</c:v>
                </c:pt>
                <c:pt idx="1004">
                  <c:v>1.7044E-2</c:v>
                </c:pt>
                <c:pt idx="1005">
                  <c:v>1.4725E-2</c:v>
                </c:pt>
                <c:pt idx="1006">
                  <c:v>1.3931000000000001E-2</c:v>
                </c:pt>
                <c:pt idx="1007">
                  <c:v>1.6891E-2</c:v>
                </c:pt>
                <c:pt idx="1008">
                  <c:v>1.6479000000000001E-2</c:v>
                </c:pt>
                <c:pt idx="1009">
                  <c:v>1.6159E-2</c:v>
                </c:pt>
                <c:pt idx="1010">
                  <c:v>1.5259E-2</c:v>
                </c:pt>
                <c:pt idx="1011">
                  <c:v>1.5579000000000001E-2</c:v>
                </c:pt>
                <c:pt idx="1012">
                  <c:v>1.738E-2</c:v>
                </c:pt>
                <c:pt idx="1013">
                  <c:v>1.4801E-2</c:v>
                </c:pt>
                <c:pt idx="1014">
                  <c:v>1.6159E-2</c:v>
                </c:pt>
                <c:pt idx="1015">
                  <c:v>1.4267E-2</c:v>
                </c:pt>
                <c:pt idx="1016">
                  <c:v>1.6388E-2</c:v>
                </c:pt>
                <c:pt idx="1017">
                  <c:v>1.5793000000000001E-2</c:v>
                </c:pt>
                <c:pt idx="1018">
                  <c:v>1.5091E-2</c:v>
                </c:pt>
                <c:pt idx="1019">
                  <c:v>1.5488E-2</c:v>
                </c:pt>
                <c:pt idx="1020">
                  <c:v>1.5685999999999999E-2</c:v>
                </c:pt>
                <c:pt idx="1021">
                  <c:v>1.593E-2</c:v>
                </c:pt>
                <c:pt idx="1022">
                  <c:v>1.5488E-2</c:v>
                </c:pt>
                <c:pt idx="1023">
                  <c:v>1.4786000000000001E-2</c:v>
                </c:pt>
                <c:pt idx="1024">
                  <c:v>1.6341999999999999E-2</c:v>
                </c:pt>
                <c:pt idx="1025">
                  <c:v>1.5914999999999999E-2</c:v>
                </c:pt>
                <c:pt idx="1026">
                  <c:v>1.5396E-2</c:v>
                </c:pt>
                <c:pt idx="1027">
                  <c:v>1.3519E-2</c:v>
                </c:pt>
                <c:pt idx="1028">
                  <c:v>1.6997999999999999E-2</c:v>
                </c:pt>
                <c:pt idx="1029">
                  <c:v>1.7014000000000001E-2</c:v>
                </c:pt>
                <c:pt idx="1030">
                  <c:v>1.5533E-2</c:v>
                </c:pt>
                <c:pt idx="1031">
                  <c:v>1.4404E-2</c:v>
                </c:pt>
                <c:pt idx="1032">
                  <c:v>1.7471E-2</c:v>
                </c:pt>
                <c:pt idx="1033">
                  <c:v>1.6312E-2</c:v>
                </c:pt>
                <c:pt idx="1034">
                  <c:v>1.5335E-2</c:v>
                </c:pt>
                <c:pt idx="1035">
                  <c:v>1.5350000000000001E-2</c:v>
                </c:pt>
                <c:pt idx="1036">
                  <c:v>1.532E-2</c:v>
                </c:pt>
                <c:pt idx="1037">
                  <c:v>1.5488E-2</c:v>
                </c:pt>
                <c:pt idx="1038">
                  <c:v>1.4312999999999999E-2</c:v>
                </c:pt>
                <c:pt idx="1039">
                  <c:v>1.4954E-2</c:v>
                </c:pt>
                <c:pt idx="1040">
                  <c:v>1.6448999999999998E-2</c:v>
                </c:pt>
                <c:pt idx="1041">
                  <c:v>1.6768999999999999E-2</c:v>
                </c:pt>
                <c:pt idx="1042">
                  <c:v>1.651E-2</c:v>
                </c:pt>
                <c:pt idx="1043">
                  <c:v>1.3748E-2</c:v>
                </c:pt>
                <c:pt idx="1044">
                  <c:v>1.5960999999999999E-2</c:v>
                </c:pt>
                <c:pt idx="1045">
                  <c:v>1.6785000000000001E-2</c:v>
                </c:pt>
                <c:pt idx="1046">
                  <c:v>1.4191E-2</c:v>
                </c:pt>
                <c:pt idx="1047">
                  <c:v>1.4328E-2</c:v>
                </c:pt>
                <c:pt idx="1048">
                  <c:v>1.5731999999999999E-2</c:v>
                </c:pt>
                <c:pt idx="1049">
                  <c:v>1.6357E-2</c:v>
                </c:pt>
                <c:pt idx="1050">
                  <c:v>1.5381000000000001E-2</c:v>
                </c:pt>
                <c:pt idx="1051">
                  <c:v>1.4572E-2</c:v>
                </c:pt>
                <c:pt idx="1052">
                  <c:v>1.5883999999999999E-2</c:v>
                </c:pt>
                <c:pt idx="1053">
                  <c:v>1.5410999999999999E-2</c:v>
                </c:pt>
                <c:pt idx="1054">
                  <c:v>1.5549E-2</c:v>
                </c:pt>
                <c:pt idx="1055">
                  <c:v>1.6388E-2</c:v>
                </c:pt>
                <c:pt idx="1056">
                  <c:v>1.1826E-2</c:v>
                </c:pt>
                <c:pt idx="1057">
                  <c:v>1.5198E-2</c:v>
                </c:pt>
                <c:pt idx="1058">
                  <c:v>1.4206E-2</c:v>
                </c:pt>
                <c:pt idx="1059">
                  <c:v>1.4862E-2</c:v>
                </c:pt>
                <c:pt idx="1060">
                  <c:v>1.9088999999999998E-2</c:v>
                </c:pt>
                <c:pt idx="1061">
                  <c:v>1.6739E-2</c:v>
                </c:pt>
                <c:pt idx="1062">
                  <c:v>1.2070000000000001E-2</c:v>
                </c:pt>
                <c:pt idx="1063">
                  <c:v>1.4815999999999999E-2</c:v>
                </c:pt>
                <c:pt idx="1064">
                  <c:v>1.6815E-2</c:v>
                </c:pt>
                <c:pt idx="1065">
                  <c:v>1.6434000000000001E-2</c:v>
                </c:pt>
                <c:pt idx="1066">
                  <c:v>1.4664E-2</c:v>
                </c:pt>
                <c:pt idx="1067">
                  <c:v>1.712E-2</c:v>
                </c:pt>
                <c:pt idx="1068">
                  <c:v>1.6417999999999999E-2</c:v>
                </c:pt>
                <c:pt idx="1069">
                  <c:v>1.4267E-2</c:v>
                </c:pt>
                <c:pt idx="1070">
                  <c:v>1.4557E-2</c:v>
                </c:pt>
                <c:pt idx="1071">
                  <c:v>1.7609E-2</c:v>
                </c:pt>
                <c:pt idx="1072">
                  <c:v>1.4923000000000001E-2</c:v>
                </c:pt>
                <c:pt idx="1073">
                  <c:v>1.4449999999999999E-2</c:v>
                </c:pt>
                <c:pt idx="1074">
                  <c:v>1.4374E-2</c:v>
                </c:pt>
                <c:pt idx="1075">
                  <c:v>1.5883999999999999E-2</c:v>
                </c:pt>
                <c:pt idx="1076">
                  <c:v>1.4618000000000001E-2</c:v>
                </c:pt>
                <c:pt idx="1077">
                  <c:v>1.4832E-2</c:v>
                </c:pt>
                <c:pt idx="1078">
                  <c:v>1.8447999999999999E-2</c:v>
                </c:pt>
                <c:pt idx="1079">
                  <c:v>1.712E-2</c:v>
                </c:pt>
                <c:pt idx="1080">
                  <c:v>1.2772E-2</c:v>
                </c:pt>
                <c:pt idx="1081">
                  <c:v>1.4725E-2</c:v>
                </c:pt>
                <c:pt idx="1082">
                  <c:v>1.7822000000000001E-2</c:v>
                </c:pt>
                <c:pt idx="1083">
                  <c:v>1.7913999999999999E-2</c:v>
                </c:pt>
                <c:pt idx="1084">
                  <c:v>1.4328E-2</c:v>
                </c:pt>
                <c:pt idx="1085">
                  <c:v>1.4907999999999999E-2</c:v>
                </c:pt>
                <c:pt idx="1086">
                  <c:v>1.8065999999999999E-2</c:v>
                </c:pt>
                <c:pt idx="1087">
                  <c:v>1.5457E-2</c:v>
                </c:pt>
                <c:pt idx="1088">
                  <c:v>1.4893E-2</c:v>
                </c:pt>
                <c:pt idx="1089">
                  <c:v>1.3535E-2</c:v>
                </c:pt>
                <c:pt idx="1090">
                  <c:v>1.5731999999999999E-2</c:v>
                </c:pt>
                <c:pt idx="1091">
                  <c:v>1.4038E-2</c:v>
                </c:pt>
                <c:pt idx="1092">
                  <c:v>1.2772E-2</c:v>
                </c:pt>
                <c:pt idx="1093">
                  <c:v>1.5701E-2</c:v>
                </c:pt>
                <c:pt idx="1094">
                  <c:v>1.6388E-2</c:v>
                </c:pt>
                <c:pt idx="1095">
                  <c:v>1.5900000000000001E-2</c:v>
                </c:pt>
                <c:pt idx="1096">
                  <c:v>1.5289000000000001E-2</c:v>
                </c:pt>
                <c:pt idx="1097">
                  <c:v>1.4755000000000001E-2</c:v>
                </c:pt>
                <c:pt idx="1098">
                  <c:v>1.5594E-2</c:v>
                </c:pt>
                <c:pt idx="1099">
                  <c:v>1.5564E-2</c:v>
                </c:pt>
                <c:pt idx="1100">
                  <c:v>1.7731E-2</c:v>
                </c:pt>
                <c:pt idx="1101">
                  <c:v>1.3184E-2</c:v>
                </c:pt>
                <c:pt idx="1102">
                  <c:v>1.0925000000000001E-2</c:v>
                </c:pt>
                <c:pt idx="1103">
                  <c:v>1.3396999999999999E-2</c:v>
                </c:pt>
                <c:pt idx="1104">
                  <c:v>1.9958E-2</c:v>
                </c:pt>
                <c:pt idx="1105">
                  <c:v>1.4404E-2</c:v>
                </c:pt>
                <c:pt idx="1106">
                  <c:v>1.2344000000000001E-2</c:v>
                </c:pt>
                <c:pt idx="1107">
                  <c:v>1.3016E-2</c:v>
                </c:pt>
                <c:pt idx="1108">
                  <c:v>2.0142E-2</c:v>
                </c:pt>
                <c:pt idx="1109">
                  <c:v>2.0278999999999998E-2</c:v>
                </c:pt>
                <c:pt idx="1110">
                  <c:v>1.3351E-2</c:v>
                </c:pt>
                <c:pt idx="1111">
                  <c:v>1.1627E-2</c:v>
                </c:pt>
                <c:pt idx="1112">
                  <c:v>2.0065E-2</c:v>
                </c:pt>
                <c:pt idx="1113">
                  <c:v>1.7273E-2</c:v>
                </c:pt>
                <c:pt idx="1114">
                  <c:v>1.3946999999999999E-2</c:v>
                </c:pt>
                <c:pt idx="1115">
                  <c:v>1.4175E-2</c:v>
                </c:pt>
                <c:pt idx="1116">
                  <c:v>1.8218999999999999E-2</c:v>
                </c:pt>
                <c:pt idx="1117">
                  <c:v>1.9608E-2</c:v>
                </c:pt>
                <c:pt idx="1118">
                  <c:v>1.4023000000000001E-2</c:v>
                </c:pt>
                <c:pt idx="1119">
                  <c:v>1.1124E-2</c:v>
                </c:pt>
                <c:pt idx="1120">
                  <c:v>1.8158000000000001E-2</c:v>
                </c:pt>
                <c:pt idx="1121">
                  <c:v>1.7166000000000001E-2</c:v>
                </c:pt>
                <c:pt idx="1122">
                  <c:v>1.4435E-2</c:v>
                </c:pt>
                <c:pt idx="1123">
                  <c:v>1.0756999999999999E-2</c:v>
                </c:pt>
                <c:pt idx="1124">
                  <c:v>1.6708000000000001E-2</c:v>
                </c:pt>
                <c:pt idx="1125">
                  <c:v>1.8356000000000001E-2</c:v>
                </c:pt>
                <c:pt idx="1126">
                  <c:v>1.7212000000000002E-2</c:v>
                </c:pt>
                <c:pt idx="1127">
                  <c:v>1.3854999999999999E-2</c:v>
                </c:pt>
                <c:pt idx="1128">
                  <c:v>1.4755000000000001E-2</c:v>
                </c:pt>
                <c:pt idx="1129">
                  <c:v>1.6022000000000002E-2</c:v>
                </c:pt>
                <c:pt idx="1130">
                  <c:v>1.6067999999999999E-2</c:v>
                </c:pt>
                <c:pt idx="1131">
                  <c:v>1.4282E-2</c:v>
                </c:pt>
                <c:pt idx="1132">
                  <c:v>1.3946999999999999E-2</c:v>
                </c:pt>
                <c:pt idx="1133">
                  <c:v>1.6205000000000001E-2</c:v>
                </c:pt>
                <c:pt idx="1134">
                  <c:v>1.6601999999999999E-2</c:v>
                </c:pt>
                <c:pt idx="1135">
                  <c:v>1.5610000000000001E-2</c:v>
                </c:pt>
                <c:pt idx="1136">
                  <c:v>5.246E-2</c:v>
                </c:pt>
                <c:pt idx="1137">
                  <c:v>-7.6449999999999999E-3</c:v>
                </c:pt>
                <c:pt idx="1138">
                  <c:v>2.1728999999999998E-2</c:v>
                </c:pt>
                <c:pt idx="1139">
                  <c:v>2.7144999999999999E-2</c:v>
                </c:pt>
                <c:pt idx="1140">
                  <c:v>6.9763000000000006E-2</c:v>
                </c:pt>
                <c:pt idx="1141">
                  <c:v>0.118134</c:v>
                </c:pt>
                <c:pt idx="1142">
                  <c:v>8.5938000000000001E-2</c:v>
                </c:pt>
                <c:pt idx="1143">
                  <c:v>1.9103999999999999E-2</c:v>
                </c:pt>
                <c:pt idx="1144">
                  <c:v>4.5318999999999998E-2</c:v>
                </c:pt>
                <c:pt idx="1145">
                  <c:v>3.3340000000000002E-2</c:v>
                </c:pt>
                <c:pt idx="1146">
                  <c:v>-7.6300000000000001E-4</c:v>
                </c:pt>
                <c:pt idx="1147">
                  <c:v>-3.7673999999999999E-2</c:v>
                </c:pt>
                <c:pt idx="1148">
                  <c:v>1.5610000000000001E-2</c:v>
                </c:pt>
                <c:pt idx="1149">
                  <c:v>8.4975999999999996E-2</c:v>
                </c:pt>
                <c:pt idx="1150">
                  <c:v>0.108795</c:v>
                </c:pt>
                <c:pt idx="1151">
                  <c:v>8.4274000000000002E-2</c:v>
                </c:pt>
                <c:pt idx="1152">
                  <c:v>7.016E-2</c:v>
                </c:pt>
                <c:pt idx="1153">
                  <c:v>5.7251000000000003E-2</c:v>
                </c:pt>
                <c:pt idx="1154">
                  <c:v>9.0683E-2</c:v>
                </c:pt>
                <c:pt idx="1155">
                  <c:v>7.8673999999999994E-2</c:v>
                </c:pt>
                <c:pt idx="1156">
                  <c:v>5.1804000000000003E-2</c:v>
                </c:pt>
                <c:pt idx="1157">
                  <c:v>1.9362999999999998E-2</c:v>
                </c:pt>
                <c:pt idx="1158">
                  <c:v>3.7597999999999999E-2</c:v>
                </c:pt>
                <c:pt idx="1159">
                  <c:v>1.8387000000000001E-2</c:v>
                </c:pt>
                <c:pt idx="1160">
                  <c:v>-3.8588999999999998E-2</c:v>
                </c:pt>
                <c:pt idx="1161">
                  <c:v>-3.5430999999999997E-2</c:v>
                </c:pt>
                <c:pt idx="1162">
                  <c:v>7.5680000000000001E-3</c:v>
                </c:pt>
                <c:pt idx="1163">
                  <c:v>-3.0289E-2</c:v>
                </c:pt>
                <c:pt idx="1164">
                  <c:v>-6.8970000000000004E-2</c:v>
                </c:pt>
                <c:pt idx="1165">
                  <c:v>-0.10788</c:v>
                </c:pt>
                <c:pt idx="1166">
                  <c:v>-0.120285</c:v>
                </c:pt>
                <c:pt idx="1167">
                  <c:v>-0.115448</c:v>
                </c:pt>
                <c:pt idx="1168">
                  <c:v>-5.7541000000000002E-2</c:v>
                </c:pt>
                <c:pt idx="1169">
                  <c:v>6.0180999999999998E-2</c:v>
                </c:pt>
                <c:pt idx="1170">
                  <c:v>3.3005E-2</c:v>
                </c:pt>
                <c:pt idx="1171">
                  <c:v>4.6066000000000003E-2</c:v>
                </c:pt>
                <c:pt idx="1172">
                  <c:v>8.1253000000000006E-2</c:v>
                </c:pt>
                <c:pt idx="1173">
                  <c:v>8.5555999999999993E-2</c:v>
                </c:pt>
                <c:pt idx="1174">
                  <c:v>4.0985000000000001E-2</c:v>
                </c:pt>
                <c:pt idx="1175">
                  <c:v>4.7333E-2</c:v>
                </c:pt>
                <c:pt idx="1176">
                  <c:v>9.2345999999999998E-2</c:v>
                </c:pt>
                <c:pt idx="1177">
                  <c:v>0.101822</c:v>
                </c:pt>
                <c:pt idx="1178">
                  <c:v>3.0426000000000002E-2</c:v>
                </c:pt>
                <c:pt idx="1179">
                  <c:v>6.6223000000000004E-2</c:v>
                </c:pt>
                <c:pt idx="1180">
                  <c:v>5.9020999999999997E-2</c:v>
                </c:pt>
                <c:pt idx="1181">
                  <c:v>1.8661000000000001E-2</c:v>
                </c:pt>
                <c:pt idx="1182">
                  <c:v>7.1110000000000001E-3</c:v>
                </c:pt>
                <c:pt idx="1183">
                  <c:v>-1.4038E-2</c:v>
                </c:pt>
                <c:pt idx="1184">
                  <c:v>3.3707000000000001E-2</c:v>
                </c:pt>
                <c:pt idx="1185">
                  <c:v>-8.0719999999999993E-3</c:v>
                </c:pt>
                <c:pt idx="1186">
                  <c:v>-4.1977E-2</c:v>
                </c:pt>
                <c:pt idx="1187">
                  <c:v>-5.0339000000000002E-2</c:v>
                </c:pt>
                <c:pt idx="1188">
                  <c:v>-5.2567000000000003E-2</c:v>
                </c:pt>
                <c:pt idx="1189">
                  <c:v>-4.2952999999999998E-2</c:v>
                </c:pt>
                <c:pt idx="1190">
                  <c:v>-4.7577000000000001E-2</c:v>
                </c:pt>
                <c:pt idx="1191">
                  <c:v>-5.3832999999999999E-2</c:v>
                </c:pt>
                <c:pt idx="1192">
                  <c:v>-5.1223999999999999E-2</c:v>
                </c:pt>
                <c:pt idx="1193">
                  <c:v>-0.11969</c:v>
                </c:pt>
                <c:pt idx="1194">
                  <c:v>4.0282999999999999E-2</c:v>
                </c:pt>
                <c:pt idx="1195">
                  <c:v>-1.114E-3</c:v>
                </c:pt>
                <c:pt idx="1196">
                  <c:v>1.2359999999999999E-2</c:v>
                </c:pt>
                <c:pt idx="1197">
                  <c:v>1.0239E-2</c:v>
                </c:pt>
                <c:pt idx="1198">
                  <c:v>1.846E-3</c:v>
                </c:pt>
                <c:pt idx="1199">
                  <c:v>4.1809999999999998E-3</c:v>
                </c:pt>
                <c:pt idx="1200">
                  <c:v>1.5442000000000001E-2</c:v>
                </c:pt>
                <c:pt idx="1201">
                  <c:v>1.3687E-2</c:v>
                </c:pt>
                <c:pt idx="1202">
                  <c:v>8.7740000000000005E-3</c:v>
                </c:pt>
                <c:pt idx="1203">
                  <c:v>4.9290000000000002E-3</c:v>
                </c:pt>
                <c:pt idx="1204">
                  <c:v>2.7469999999999999E-3</c:v>
                </c:pt>
                <c:pt idx="1205">
                  <c:v>1.7638999999999998E-2</c:v>
                </c:pt>
                <c:pt idx="1206">
                  <c:v>1.7426000000000001E-2</c:v>
                </c:pt>
                <c:pt idx="1207">
                  <c:v>1.8494E-2</c:v>
                </c:pt>
                <c:pt idx="1208">
                  <c:v>2.4993999999999999E-2</c:v>
                </c:pt>
                <c:pt idx="1209">
                  <c:v>6.3480000000000003E-3</c:v>
                </c:pt>
                <c:pt idx="1210">
                  <c:v>-8.4989999999999996E-3</c:v>
                </c:pt>
                <c:pt idx="1211">
                  <c:v>9.5829999999999995E-3</c:v>
                </c:pt>
                <c:pt idx="1212">
                  <c:v>4.5929999999999999E-3</c:v>
                </c:pt>
                <c:pt idx="1213">
                  <c:v>1.923E-3</c:v>
                </c:pt>
                <c:pt idx="1214">
                  <c:v>2.6700000000000001E-3</c:v>
                </c:pt>
                <c:pt idx="1215">
                  <c:v>5.2339999999999999E-3</c:v>
                </c:pt>
                <c:pt idx="1216">
                  <c:v>6.3629999999999997E-3</c:v>
                </c:pt>
                <c:pt idx="1217">
                  <c:v>3.9979999999999998E-3</c:v>
                </c:pt>
                <c:pt idx="1218">
                  <c:v>1.0071E-2</c:v>
                </c:pt>
                <c:pt idx="1219">
                  <c:v>1.0253999999999999E-2</c:v>
                </c:pt>
                <c:pt idx="1220">
                  <c:v>9.4600000000000001E-4</c:v>
                </c:pt>
                <c:pt idx="1221">
                  <c:v>2.3848999999999999E-2</c:v>
                </c:pt>
                <c:pt idx="1222">
                  <c:v>1.6754000000000002E-2</c:v>
                </c:pt>
                <c:pt idx="1223">
                  <c:v>1.6169999999999999E-3</c:v>
                </c:pt>
                <c:pt idx="1224">
                  <c:v>9.3690000000000006E-3</c:v>
                </c:pt>
                <c:pt idx="1225">
                  <c:v>1.0711999999999999E-2</c:v>
                </c:pt>
                <c:pt idx="1226">
                  <c:v>9.476E-3</c:v>
                </c:pt>
                <c:pt idx="1227">
                  <c:v>4.2269999999999999E-3</c:v>
                </c:pt>
                <c:pt idx="1228">
                  <c:v>8.6820000000000005E-3</c:v>
                </c:pt>
                <c:pt idx="1229">
                  <c:v>1.2878000000000001E-2</c:v>
                </c:pt>
                <c:pt idx="1230">
                  <c:v>1.03E-2</c:v>
                </c:pt>
                <c:pt idx="1231">
                  <c:v>8.8500000000000002E-3</c:v>
                </c:pt>
                <c:pt idx="1232">
                  <c:v>9.75E-3</c:v>
                </c:pt>
                <c:pt idx="1233">
                  <c:v>1.0315E-2</c:v>
                </c:pt>
                <c:pt idx="1234">
                  <c:v>9.2010000000000008E-3</c:v>
                </c:pt>
                <c:pt idx="1235">
                  <c:v>7.4159999999999998E-3</c:v>
                </c:pt>
                <c:pt idx="1236">
                  <c:v>9.6889999999999997E-3</c:v>
                </c:pt>
                <c:pt idx="1237">
                  <c:v>4.1200000000000004E-3</c:v>
                </c:pt>
                <c:pt idx="1238">
                  <c:v>5.5389999999999997E-3</c:v>
                </c:pt>
                <c:pt idx="1239">
                  <c:v>8.6979999999999991E-3</c:v>
                </c:pt>
                <c:pt idx="1240">
                  <c:v>7.5839999999999996E-3</c:v>
                </c:pt>
                <c:pt idx="1241">
                  <c:v>7.2170000000000003E-3</c:v>
                </c:pt>
                <c:pt idx="1242">
                  <c:v>6.8659999999999997E-3</c:v>
                </c:pt>
                <c:pt idx="1243">
                  <c:v>1.0147E-2</c:v>
                </c:pt>
                <c:pt idx="1244">
                  <c:v>9.5670000000000009E-3</c:v>
                </c:pt>
                <c:pt idx="1245">
                  <c:v>5.2950000000000002E-3</c:v>
                </c:pt>
                <c:pt idx="1246">
                  <c:v>7.8429999999999993E-3</c:v>
                </c:pt>
                <c:pt idx="1247">
                  <c:v>1.0451999999999999E-2</c:v>
                </c:pt>
                <c:pt idx="1248">
                  <c:v>1.1688E-2</c:v>
                </c:pt>
                <c:pt idx="1249">
                  <c:v>9.5209999999999999E-3</c:v>
                </c:pt>
                <c:pt idx="1250">
                  <c:v>9.613E-3</c:v>
                </c:pt>
                <c:pt idx="1251">
                  <c:v>9.8110000000000003E-3</c:v>
                </c:pt>
                <c:pt idx="1252">
                  <c:v>9.0329999999999994E-3</c:v>
                </c:pt>
                <c:pt idx="1253">
                  <c:v>5.4320000000000002E-3</c:v>
                </c:pt>
                <c:pt idx="1254">
                  <c:v>8.652E-3</c:v>
                </c:pt>
                <c:pt idx="1255">
                  <c:v>1.0864E-2</c:v>
                </c:pt>
                <c:pt idx="1256">
                  <c:v>9.9489999999999995E-3</c:v>
                </c:pt>
                <c:pt idx="1257">
                  <c:v>8.4530000000000004E-3</c:v>
                </c:pt>
                <c:pt idx="1258">
                  <c:v>1.0451999999999999E-2</c:v>
                </c:pt>
                <c:pt idx="1259">
                  <c:v>9.7199999999999995E-3</c:v>
                </c:pt>
                <c:pt idx="1260">
                  <c:v>7.6750000000000004E-3</c:v>
                </c:pt>
                <c:pt idx="1261">
                  <c:v>8.0260000000000001E-3</c:v>
                </c:pt>
                <c:pt idx="1262">
                  <c:v>1.0619999999999999E-2</c:v>
                </c:pt>
                <c:pt idx="1263">
                  <c:v>8.0870000000000004E-3</c:v>
                </c:pt>
                <c:pt idx="1264">
                  <c:v>8.0870000000000004E-3</c:v>
                </c:pt>
                <c:pt idx="1265">
                  <c:v>7.8429999999999993E-3</c:v>
                </c:pt>
                <c:pt idx="1266">
                  <c:v>1.7240000000000001E-3</c:v>
                </c:pt>
                <c:pt idx="1267">
                  <c:v>1.2421E-2</c:v>
                </c:pt>
                <c:pt idx="1268">
                  <c:v>1.7517000000000001E-2</c:v>
                </c:pt>
                <c:pt idx="1269">
                  <c:v>8.6820000000000005E-3</c:v>
                </c:pt>
                <c:pt idx="1270">
                  <c:v>1.1734E-2</c:v>
                </c:pt>
                <c:pt idx="1271">
                  <c:v>1.0971E-2</c:v>
                </c:pt>
                <c:pt idx="1272">
                  <c:v>1.1414000000000001E-2</c:v>
                </c:pt>
                <c:pt idx="1273">
                  <c:v>1.3672E-2</c:v>
                </c:pt>
                <c:pt idx="1274">
                  <c:v>1.3138E-2</c:v>
                </c:pt>
                <c:pt idx="1275">
                  <c:v>9.0480000000000005E-3</c:v>
                </c:pt>
                <c:pt idx="1276">
                  <c:v>2.7678999999999999E-2</c:v>
                </c:pt>
                <c:pt idx="1277">
                  <c:v>1.3519E-2</c:v>
                </c:pt>
                <c:pt idx="1278">
                  <c:v>1.3336000000000001E-2</c:v>
                </c:pt>
                <c:pt idx="1279">
                  <c:v>2.5269E-2</c:v>
                </c:pt>
                <c:pt idx="1280">
                  <c:v>2.1652000000000001E-2</c:v>
                </c:pt>
                <c:pt idx="1281">
                  <c:v>6.4089999999999998E-3</c:v>
                </c:pt>
                <c:pt idx="1282">
                  <c:v>8.1180000000000002E-3</c:v>
                </c:pt>
                <c:pt idx="1283">
                  <c:v>2.1621999999999999E-2</c:v>
                </c:pt>
                <c:pt idx="1284">
                  <c:v>0.19659399999999999</c:v>
                </c:pt>
                <c:pt idx="1285">
                  <c:v>0.23028599999999999</c:v>
                </c:pt>
                <c:pt idx="1286">
                  <c:v>7.8093999999999997E-2</c:v>
                </c:pt>
                <c:pt idx="1287">
                  <c:v>7.2585999999999998E-2</c:v>
                </c:pt>
                <c:pt idx="1288">
                  <c:v>0.11880499999999999</c:v>
                </c:pt>
                <c:pt idx="1289">
                  <c:v>9.8251000000000005E-2</c:v>
                </c:pt>
                <c:pt idx="1290">
                  <c:v>5.6594999999999999E-2</c:v>
                </c:pt>
                <c:pt idx="1291">
                  <c:v>-1.001E-2</c:v>
                </c:pt>
                <c:pt idx="1292">
                  <c:v>4.5779999999999996E-3</c:v>
                </c:pt>
                <c:pt idx="1293">
                  <c:v>3.1219E-2</c:v>
                </c:pt>
                <c:pt idx="1294">
                  <c:v>1.6922E-2</c:v>
                </c:pt>
                <c:pt idx="1295">
                  <c:v>1.8921E-2</c:v>
                </c:pt>
                <c:pt idx="1296">
                  <c:v>5.2948000000000002E-2</c:v>
                </c:pt>
                <c:pt idx="1297">
                  <c:v>6.9945999999999994E-2</c:v>
                </c:pt>
                <c:pt idx="1298">
                  <c:v>1.1963E-2</c:v>
                </c:pt>
                <c:pt idx="1299">
                  <c:v>-7.1699999999999997E-4</c:v>
                </c:pt>
                <c:pt idx="1300">
                  <c:v>2.4216000000000001E-2</c:v>
                </c:pt>
                <c:pt idx="1301">
                  <c:v>5.5222E-2</c:v>
                </c:pt>
                <c:pt idx="1302">
                  <c:v>3.3141999999999998E-2</c:v>
                </c:pt>
                <c:pt idx="1303">
                  <c:v>5.806E-2</c:v>
                </c:pt>
                <c:pt idx="1304">
                  <c:v>6.6909999999999997E-2</c:v>
                </c:pt>
                <c:pt idx="1305">
                  <c:v>5.3726000000000003E-2</c:v>
                </c:pt>
                <c:pt idx="1306">
                  <c:v>7.6415999999999998E-2</c:v>
                </c:pt>
                <c:pt idx="1307">
                  <c:v>1.3733E-2</c:v>
                </c:pt>
                <c:pt idx="1308">
                  <c:v>5.5079999999999999E-3</c:v>
                </c:pt>
                <c:pt idx="1309">
                  <c:v>-1.8845000000000001E-2</c:v>
                </c:pt>
                <c:pt idx="1310">
                  <c:v>-2.8839E-2</c:v>
                </c:pt>
                <c:pt idx="1311">
                  <c:v>-6.25E-2</c:v>
                </c:pt>
                <c:pt idx="1312">
                  <c:v>-4.0176000000000003E-2</c:v>
                </c:pt>
                <c:pt idx="1313">
                  <c:v>1.9562E-2</c:v>
                </c:pt>
                <c:pt idx="1314">
                  <c:v>3.6513999999999998E-2</c:v>
                </c:pt>
                <c:pt idx="1315">
                  <c:v>8.9431999999999998E-2</c:v>
                </c:pt>
                <c:pt idx="1316">
                  <c:v>4.2618000000000003E-2</c:v>
                </c:pt>
                <c:pt idx="1317">
                  <c:v>9.7350999999999993E-2</c:v>
                </c:pt>
                <c:pt idx="1318">
                  <c:v>3.5598999999999999E-2</c:v>
                </c:pt>
                <c:pt idx="1319">
                  <c:v>1.358E-3</c:v>
                </c:pt>
                <c:pt idx="1320">
                  <c:v>-1.74E-3</c:v>
                </c:pt>
                <c:pt idx="1321">
                  <c:v>3.2578000000000003E-2</c:v>
                </c:pt>
                <c:pt idx="1322">
                  <c:v>6.4788999999999999E-2</c:v>
                </c:pt>
                <c:pt idx="1323">
                  <c:v>1.328E-3</c:v>
                </c:pt>
                <c:pt idx="1324">
                  <c:v>-1.9165000000000001E-2</c:v>
                </c:pt>
                <c:pt idx="1325">
                  <c:v>-2.7022999999999998E-2</c:v>
                </c:pt>
                <c:pt idx="1326">
                  <c:v>-2.5900000000000001E-4</c:v>
                </c:pt>
                <c:pt idx="1327">
                  <c:v>-1.3779E-2</c:v>
                </c:pt>
                <c:pt idx="1328">
                  <c:v>-5.7070000000000003E-3</c:v>
                </c:pt>
                <c:pt idx="1329">
                  <c:v>5.1570000000000001E-3</c:v>
                </c:pt>
                <c:pt idx="1330">
                  <c:v>1.4678999999999999E-2</c:v>
                </c:pt>
                <c:pt idx="1331">
                  <c:v>-1.6329999999999999E-3</c:v>
                </c:pt>
                <c:pt idx="1332">
                  <c:v>-5.7449E-2</c:v>
                </c:pt>
                <c:pt idx="1333">
                  <c:v>-5.3085E-2</c:v>
                </c:pt>
                <c:pt idx="1334">
                  <c:v>-3.5277999999999997E-2</c:v>
                </c:pt>
                <c:pt idx="1335">
                  <c:v>-4.0619000000000002E-2</c:v>
                </c:pt>
                <c:pt idx="1336">
                  <c:v>-5.1865000000000001E-2</c:v>
                </c:pt>
                <c:pt idx="1337">
                  <c:v>-4.6738000000000002E-2</c:v>
                </c:pt>
                <c:pt idx="1338">
                  <c:v>-5.867E-2</c:v>
                </c:pt>
                <c:pt idx="1339">
                  <c:v>-3.0640000000000001E-2</c:v>
                </c:pt>
                <c:pt idx="1340">
                  <c:v>1.3228999999999999E-2</c:v>
                </c:pt>
                <c:pt idx="1341">
                  <c:v>3.0838000000000001E-2</c:v>
                </c:pt>
                <c:pt idx="1342">
                  <c:v>-2.6138000000000002E-2</c:v>
                </c:pt>
                <c:pt idx="1343">
                  <c:v>-6.0883E-2</c:v>
                </c:pt>
                <c:pt idx="1344">
                  <c:v>-9.1400000000000006E-3</c:v>
                </c:pt>
                <c:pt idx="1345">
                  <c:v>1.4862E-2</c:v>
                </c:pt>
                <c:pt idx="1346">
                  <c:v>3.7994E-2</c:v>
                </c:pt>
                <c:pt idx="1347">
                  <c:v>3.4057999999999998E-2</c:v>
                </c:pt>
                <c:pt idx="1348">
                  <c:v>4.5379999999999997E-2</c:v>
                </c:pt>
                <c:pt idx="1349">
                  <c:v>5.0979999999999998E-2</c:v>
                </c:pt>
                <c:pt idx="1350">
                  <c:v>6.3461000000000004E-2</c:v>
                </c:pt>
                <c:pt idx="1351">
                  <c:v>7.6202000000000006E-2</c:v>
                </c:pt>
                <c:pt idx="1352">
                  <c:v>6.4194000000000001E-2</c:v>
                </c:pt>
                <c:pt idx="1353">
                  <c:v>2.9784999999999999E-2</c:v>
                </c:pt>
                <c:pt idx="1354">
                  <c:v>1.8402000000000002E-2</c:v>
                </c:pt>
                <c:pt idx="1355">
                  <c:v>1.4220999999999999E-2</c:v>
                </c:pt>
                <c:pt idx="1356">
                  <c:v>-7.4310000000000001E-3</c:v>
                </c:pt>
                <c:pt idx="1357">
                  <c:v>1.7364999999999998E-2</c:v>
                </c:pt>
                <c:pt idx="1358">
                  <c:v>6.3231999999999997E-2</c:v>
                </c:pt>
                <c:pt idx="1359">
                  <c:v>9.3460000000000001E-2</c:v>
                </c:pt>
                <c:pt idx="1360">
                  <c:v>2.2675000000000001E-2</c:v>
                </c:pt>
                <c:pt idx="1361">
                  <c:v>2.8778000000000001E-2</c:v>
                </c:pt>
                <c:pt idx="1362">
                  <c:v>1.5883999999999999E-2</c:v>
                </c:pt>
                <c:pt idx="1363">
                  <c:v>4.4495E-2</c:v>
                </c:pt>
                <c:pt idx="1364">
                  <c:v>6.3583000000000001E-2</c:v>
                </c:pt>
                <c:pt idx="1365">
                  <c:v>3.9031999999999997E-2</c:v>
                </c:pt>
                <c:pt idx="1366">
                  <c:v>5.0292999999999997E-2</c:v>
                </c:pt>
                <c:pt idx="1367">
                  <c:v>4.3105999999999998E-2</c:v>
                </c:pt>
                <c:pt idx="1368">
                  <c:v>3.2471E-2</c:v>
                </c:pt>
                <c:pt idx="1369">
                  <c:v>5.806E-2</c:v>
                </c:pt>
                <c:pt idx="1370">
                  <c:v>3.9093000000000003E-2</c:v>
                </c:pt>
                <c:pt idx="1371">
                  <c:v>2.5131000000000001E-2</c:v>
                </c:pt>
                <c:pt idx="1372">
                  <c:v>2.6016000000000001E-2</c:v>
                </c:pt>
                <c:pt idx="1373">
                  <c:v>4.9133000000000003E-2</c:v>
                </c:pt>
                <c:pt idx="1374">
                  <c:v>5.9798999999999998E-2</c:v>
                </c:pt>
                <c:pt idx="1375">
                  <c:v>3.0487E-2</c:v>
                </c:pt>
                <c:pt idx="1376">
                  <c:v>2.7802E-2</c:v>
                </c:pt>
                <c:pt idx="1377">
                  <c:v>1.2054E-2</c:v>
                </c:pt>
                <c:pt idx="1378">
                  <c:v>-1.6997999999999999E-2</c:v>
                </c:pt>
                <c:pt idx="1379">
                  <c:v>3.7781000000000002E-2</c:v>
                </c:pt>
                <c:pt idx="1380">
                  <c:v>7.4584999999999999E-2</c:v>
                </c:pt>
                <c:pt idx="1381">
                  <c:v>9.3993999999999994E-2</c:v>
                </c:pt>
                <c:pt idx="1382">
                  <c:v>2.7862999999999999E-2</c:v>
                </c:pt>
                <c:pt idx="1383">
                  <c:v>-7.0449999999999999E-2</c:v>
                </c:pt>
                <c:pt idx="1384">
                  <c:v>-6.4072000000000004E-2</c:v>
                </c:pt>
                <c:pt idx="1385">
                  <c:v>3.7673999999999999E-2</c:v>
                </c:pt>
                <c:pt idx="1386">
                  <c:v>0.118134</c:v>
                </c:pt>
                <c:pt idx="1387">
                  <c:v>8.2381999999999997E-2</c:v>
                </c:pt>
                <c:pt idx="1388">
                  <c:v>3.1920999999999998E-2</c:v>
                </c:pt>
                <c:pt idx="1389">
                  <c:v>-7.8279999999999999E-3</c:v>
                </c:pt>
                <c:pt idx="1390">
                  <c:v>-5.0063999999999997E-2</c:v>
                </c:pt>
                <c:pt idx="1391">
                  <c:v>-0.349686</c:v>
                </c:pt>
                <c:pt idx="1392">
                  <c:v>-8.6820000000000005E-3</c:v>
                </c:pt>
                <c:pt idx="1393">
                  <c:v>6.6990000000000001E-3</c:v>
                </c:pt>
                <c:pt idx="1394">
                  <c:v>9.5670000000000009E-3</c:v>
                </c:pt>
                <c:pt idx="1395">
                  <c:v>2.594E-3</c:v>
                </c:pt>
                <c:pt idx="1396">
                  <c:v>-1.4145E-2</c:v>
                </c:pt>
                <c:pt idx="1397">
                  <c:v>3.0980000000000001E-3</c:v>
                </c:pt>
                <c:pt idx="1398">
                  <c:v>8.0933000000000005E-2</c:v>
                </c:pt>
                <c:pt idx="1399">
                  <c:v>-1.8997E-2</c:v>
                </c:pt>
                <c:pt idx="1400">
                  <c:v>1.3306E-2</c:v>
                </c:pt>
                <c:pt idx="1401">
                  <c:v>4.3060000000000001E-2</c:v>
                </c:pt>
                <c:pt idx="1402">
                  <c:v>-5.0095000000000001E-2</c:v>
                </c:pt>
                <c:pt idx="1403">
                  <c:v>-1.8509000000000001E-2</c:v>
                </c:pt>
                <c:pt idx="1404">
                  <c:v>2.1194000000000001E-2</c:v>
                </c:pt>
                <c:pt idx="1405">
                  <c:v>3.6056999999999999E-2</c:v>
                </c:pt>
                <c:pt idx="1406">
                  <c:v>0.105194</c:v>
                </c:pt>
                <c:pt idx="1407">
                  <c:v>7.7359999999999998E-3</c:v>
                </c:pt>
                <c:pt idx="1408">
                  <c:v>6.633E-2</c:v>
                </c:pt>
                <c:pt idx="1409">
                  <c:v>4.5822000000000002E-2</c:v>
                </c:pt>
                <c:pt idx="1410">
                  <c:v>-3.4164E-2</c:v>
                </c:pt>
                <c:pt idx="1411">
                  <c:v>5.9874999999999998E-2</c:v>
                </c:pt>
                <c:pt idx="1412">
                  <c:v>-7.8766000000000003E-2</c:v>
                </c:pt>
                <c:pt idx="1413">
                  <c:v>-7.7800000000000005E-4</c:v>
                </c:pt>
                <c:pt idx="1414">
                  <c:v>3.9830000000000004E-3</c:v>
                </c:pt>
                <c:pt idx="1415">
                  <c:v>1.1093E-2</c:v>
                </c:pt>
                <c:pt idx="1416">
                  <c:v>2.4490000000000001E-2</c:v>
                </c:pt>
                <c:pt idx="1417">
                  <c:v>2.6061999999999998E-2</c:v>
                </c:pt>
                <c:pt idx="1418">
                  <c:v>1.8874999999999999E-2</c:v>
                </c:pt>
                <c:pt idx="1419">
                  <c:v>-1.0451999999999999E-2</c:v>
                </c:pt>
                <c:pt idx="1420">
                  <c:v>2.5680999999999999E-2</c:v>
                </c:pt>
                <c:pt idx="1421">
                  <c:v>0.106796</c:v>
                </c:pt>
                <c:pt idx="1422">
                  <c:v>0.14294399999999999</c:v>
                </c:pt>
                <c:pt idx="1423">
                  <c:v>0.107498</c:v>
                </c:pt>
                <c:pt idx="1424">
                  <c:v>8.5433999999999996E-2</c:v>
                </c:pt>
                <c:pt idx="1425">
                  <c:v>6.9945999999999994E-2</c:v>
                </c:pt>
                <c:pt idx="1426">
                  <c:v>7.7728000000000005E-2</c:v>
                </c:pt>
                <c:pt idx="1427">
                  <c:v>8.2565E-2</c:v>
                </c:pt>
                <c:pt idx="1428">
                  <c:v>2.3300000000000001E-2</c:v>
                </c:pt>
                <c:pt idx="1429">
                  <c:v>-2.6290999999999998E-2</c:v>
                </c:pt>
                <c:pt idx="1430">
                  <c:v>-2.2430000000000002E-3</c:v>
                </c:pt>
                <c:pt idx="1431">
                  <c:v>-9.979E-3</c:v>
                </c:pt>
                <c:pt idx="1432">
                  <c:v>-4.1320999999999997E-2</c:v>
                </c:pt>
                <c:pt idx="1433">
                  <c:v>-1.7638999999999998E-2</c:v>
                </c:pt>
                <c:pt idx="1434">
                  <c:v>-5.7189999999999998E-2</c:v>
                </c:pt>
                <c:pt idx="1435">
                  <c:v>-0.11465500000000001</c:v>
                </c:pt>
                <c:pt idx="1436">
                  <c:v>-9.7411999999999999E-2</c:v>
                </c:pt>
                <c:pt idx="1437">
                  <c:v>-3.5100000000000001E-3</c:v>
                </c:pt>
                <c:pt idx="1438">
                  <c:v>4.1306000000000002E-2</c:v>
                </c:pt>
                <c:pt idx="1439">
                  <c:v>0.102158</c:v>
                </c:pt>
                <c:pt idx="1440">
                  <c:v>3.7170000000000002E-2</c:v>
                </c:pt>
                <c:pt idx="1441">
                  <c:v>0.108582</c:v>
                </c:pt>
                <c:pt idx="1442">
                  <c:v>6.3186999999999993E-2</c:v>
                </c:pt>
                <c:pt idx="1443">
                  <c:v>4.9179E-2</c:v>
                </c:pt>
                <c:pt idx="1444">
                  <c:v>4.8645000000000001E-2</c:v>
                </c:pt>
                <c:pt idx="1445">
                  <c:v>-0.14257800000000001</c:v>
                </c:pt>
                <c:pt idx="1446">
                  <c:v>-0.186279</c:v>
                </c:pt>
                <c:pt idx="1447">
                  <c:v>-5.0705E-2</c:v>
                </c:pt>
                <c:pt idx="1448">
                  <c:v>9.6740000000000003E-3</c:v>
                </c:pt>
                <c:pt idx="1449">
                  <c:v>-7.8120000000000004E-3</c:v>
                </c:pt>
                <c:pt idx="1450">
                  <c:v>7.0340000000000003E-3</c:v>
                </c:pt>
                <c:pt idx="1451">
                  <c:v>-1.083E-3</c:v>
                </c:pt>
                <c:pt idx="1452">
                  <c:v>4.5170000000000002E-3</c:v>
                </c:pt>
                <c:pt idx="1453">
                  <c:v>3.1386999999999998E-2</c:v>
                </c:pt>
                <c:pt idx="1454">
                  <c:v>3.3325E-2</c:v>
                </c:pt>
                <c:pt idx="1455">
                  <c:v>5.5786000000000002E-2</c:v>
                </c:pt>
                <c:pt idx="1456">
                  <c:v>1.4465E-2</c:v>
                </c:pt>
                <c:pt idx="1457">
                  <c:v>-1.1703E-2</c:v>
                </c:pt>
                <c:pt idx="1458">
                  <c:v>8.0032000000000006E-2</c:v>
                </c:pt>
                <c:pt idx="1459">
                  <c:v>0.121216</c:v>
                </c:pt>
                <c:pt idx="1460">
                  <c:v>0.101135</c:v>
                </c:pt>
                <c:pt idx="1461">
                  <c:v>4.7988999999999997E-2</c:v>
                </c:pt>
                <c:pt idx="1462">
                  <c:v>-5.1163E-2</c:v>
                </c:pt>
                <c:pt idx="1463">
                  <c:v>3.6770000000000001E-3</c:v>
                </c:pt>
                <c:pt idx="1464">
                  <c:v>-0.18330399999999999</c:v>
                </c:pt>
                <c:pt idx="1465">
                  <c:v>-6.1981000000000001E-2</c:v>
                </c:pt>
                <c:pt idx="1466">
                  <c:v>1.4572E-2</c:v>
                </c:pt>
                <c:pt idx="1467">
                  <c:v>1.0161999999999999E-2</c:v>
                </c:pt>
                <c:pt idx="1468">
                  <c:v>3.7230000000000002E-3</c:v>
                </c:pt>
                <c:pt idx="1469">
                  <c:v>-2.3238999999999999E-2</c:v>
                </c:pt>
                <c:pt idx="1470">
                  <c:v>2.3224000000000002E-2</c:v>
                </c:pt>
                <c:pt idx="1471">
                  <c:v>1.4374E-2</c:v>
                </c:pt>
                <c:pt idx="1472">
                  <c:v>2.5696E-2</c:v>
                </c:pt>
                <c:pt idx="1473">
                  <c:v>5.8990000000000001E-2</c:v>
                </c:pt>
                <c:pt idx="1474">
                  <c:v>7.8536999999999996E-2</c:v>
                </c:pt>
                <c:pt idx="1475">
                  <c:v>-0.13487199999999999</c:v>
                </c:pt>
                <c:pt idx="1476">
                  <c:v>-3.8955999999999998E-2</c:v>
                </c:pt>
                <c:pt idx="1477">
                  <c:v>-6.6223000000000004E-2</c:v>
                </c:pt>
                <c:pt idx="1478">
                  <c:v>-7.0969000000000004E-2</c:v>
                </c:pt>
                <c:pt idx="1479">
                  <c:v>-5.2658000000000003E-2</c:v>
                </c:pt>
                <c:pt idx="1480">
                  <c:v>-1.2421E-2</c:v>
                </c:pt>
                <c:pt idx="1481">
                  <c:v>-3.4480000000000001E-3</c:v>
                </c:pt>
                <c:pt idx="1482">
                  <c:v>-7.3200000000000001E-4</c:v>
                </c:pt>
                <c:pt idx="1483">
                  <c:v>1.0619999999999999E-2</c:v>
                </c:pt>
                <c:pt idx="1484">
                  <c:v>9.2929999999999992E-3</c:v>
                </c:pt>
                <c:pt idx="1485">
                  <c:v>-2.5630000000000002E-3</c:v>
                </c:pt>
                <c:pt idx="1486">
                  <c:v>-8.1790000000000005E-3</c:v>
                </c:pt>
                <c:pt idx="1487">
                  <c:v>-2.594E-3</c:v>
                </c:pt>
                <c:pt idx="1488">
                  <c:v>6.3480000000000003E-3</c:v>
                </c:pt>
                <c:pt idx="1489">
                  <c:v>6.6990000000000001E-3</c:v>
                </c:pt>
                <c:pt idx="1490">
                  <c:v>1.9799999999999999E-4</c:v>
                </c:pt>
                <c:pt idx="1491">
                  <c:v>-5.0200000000000002E-3</c:v>
                </c:pt>
                <c:pt idx="1492">
                  <c:v>-6.744E-3</c:v>
                </c:pt>
                <c:pt idx="1493">
                  <c:v>-1.16E-3</c:v>
                </c:pt>
                <c:pt idx="1494">
                  <c:v>4.2880000000000001E-3</c:v>
                </c:pt>
                <c:pt idx="1495">
                  <c:v>3.8300000000000001E-3</c:v>
                </c:pt>
                <c:pt idx="1496">
                  <c:v>3.5860000000000002E-3</c:v>
                </c:pt>
                <c:pt idx="1497">
                  <c:v>-4.7450000000000001E-3</c:v>
                </c:pt>
                <c:pt idx="1498">
                  <c:v>-3.967E-3</c:v>
                </c:pt>
                <c:pt idx="1499">
                  <c:v>3.2200000000000002E-3</c:v>
                </c:pt>
                <c:pt idx="1500">
                  <c:v>4.7759999999999999E-3</c:v>
                </c:pt>
                <c:pt idx="1501">
                  <c:v>3.0499999999999999E-4</c:v>
                </c:pt>
                <c:pt idx="1502">
                  <c:v>-6.1650000000000003E-3</c:v>
                </c:pt>
                <c:pt idx="1503">
                  <c:v>-4.4400000000000004E-3</c:v>
                </c:pt>
                <c:pt idx="1504">
                  <c:v>7.0200000000000004E-4</c:v>
                </c:pt>
                <c:pt idx="1505">
                  <c:v>5.7530000000000003E-3</c:v>
                </c:pt>
                <c:pt idx="1506">
                  <c:v>3.2039999999999998E-3</c:v>
                </c:pt>
                <c:pt idx="1507">
                  <c:v>-2.1210000000000001E-3</c:v>
                </c:pt>
                <c:pt idx="1508">
                  <c:v>-2.1510000000000001E-3</c:v>
                </c:pt>
                <c:pt idx="1509">
                  <c:v>-9.2E-5</c:v>
                </c:pt>
                <c:pt idx="1510">
                  <c:v>3.0820000000000001E-3</c:v>
                </c:pt>
                <c:pt idx="1511">
                  <c:v>3.2499999999999999E-3</c:v>
                </c:pt>
                <c:pt idx="1512">
                  <c:v>5.1900000000000004E-4</c:v>
                </c:pt>
                <c:pt idx="1513">
                  <c:v>-2.5179999999999998E-3</c:v>
                </c:pt>
                <c:pt idx="1514">
                  <c:v>1.9380000000000001E-3</c:v>
                </c:pt>
                <c:pt idx="1515">
                  <c:v>3.6619999999999999E-3</c:v>
                </c:pt>
                <c:pt idx="1516">
                  <c:v>6.4999999999999997E-3</c:v>
                </c:pt>
                <c:pt idx="1517">
                  <c:v>-1.5300000000000001E-4</c:v>
                </c:pt>
                <c:pt idx="1518">
                  <c:v>-5.3099999999999996E-3</c:v>
                </c:pt>
                <c:pt idx="1519">
                  <c:v>-5.9810000000000002E-3</c:v>
                </c:pt>
                <c:pt idx="1520">
                  <c:v>1.5E-5</c:v>
                </c:pt>
                <c:pt idx="1521">
                  <c:v>5.4900000000000001E-4</c:v>
                </c:pt>
                <c:pt idx="1522">
                  <c:v>2.9139999999999999E-3</c:v>
                </c:pt>
                <c:pt idx="1523">
                  <c:v>2.7009999999999998E-3</c:v>
                </c:pt>
                <c:pt idx="1524">
                  <c:v>2.6700000000000001E-3</c:v>
                </c:pt>
                <c:pt idx="1525">
                  <c:v>3.3599999999999998E-4</c:v>
                </c:pt>
                <c:pt idx="1526">
                  <c:v>4.5800000000000002E-4</c:v>
                </c:pt>
                <c:pt idx="1527">
                  <c:v>3.2959999999999999E-3</c:v>
                </c:pt>
                <c:pt idx="1528">
                  <c:v>1.343E-3</c:v>
                </c:pt>
                <c:pt idx="1529">
                  <c:v>-9.77E-4</c:v>
                </c:pt>
                <c:pt idx="1530">
                  <c:v>-1.6019999999999999E-3</c:v>
                </c:pt>
                <c:pt idx="1531">
                  <c:v>2.777E-3</c:v>
                </c:pt>
                <c:pt idx="1532">
                  <c:v>2.2900000000000001E-4</c:v>
                </c:pt>
                <c:pt idx="1533">
                  <c:v>-1.5870000000000001E-3</c:v>
                </c:pt>
                <c:pt idx="1534">
                  <c:v>-8.7000000000000001E-4</c:v>
                </c:pt>
                <c:pt idx="1535">
                  <c:v>1.16E-3</c:v>
                </c:pt>
                <c:pt idx="1536">
                  <c:v>-2.0899999999999998E-3</c:v>
                </c:pt>
                <c:pt idx="1537">
                  <c:v>-7.3200000000000001E-4</c:v>
                </c:pt>
                <c:pt idx="1538">
                  <c:v>1.9530000000000001E-3</c:v>
                </c:pt>
                <c:pt idx="1539">
                  <c:v>1.8619999999999999E-3</c:v>
                </c:pt>
                <c:pt idx="1540">
                  <c:v>5.1900000000000004E-4</c:v>
                </c:pt>
                <c:pt idx="1541">
                  <c:v>1.07E-4</c:v>
                </c:pt>
                <c:pt idx="1542">
                  <c:v>-6.0999999999999997E-4</c:v>
                </c:pt>
                <c:pt idx="1543">
                  <c:v>-4.1199999999999999E-4</c:v>
                </c:pt>
                <c:pt idx="1544">
                  <c:v>-5.4900000000000001E-4</c:v>
                </c:pt>
                <c:pt idx="1545">
                  <c:v>7.3200000000000001E-4</c:v>
                </c:pt>
                <c:pt idx="1546">
                  <c:v>2.823E-3</c:v>
                </c:pt>
                <c:pt idx="1547">
                  <c:v>6.7100000000000005E-4</c:v>
                </c:pt>
                <c:pt idx="1548">
                  <c:v>-8.5400000000000005E-4</c:v>
                </c:pt>
                <c:pt idx="1549">
                  <c:v>1.175E-3</c:v>
                </c:pt>
                <c:pt idx="1550">
                  <c:v>9.6100000000000005E-4</c:v>
                </c:pt>
                <c:pt idx="1551">
                  <c:v>-1.5300000000000001E-4</c:v>
                </c:pt>
                <c:pt idx="1552">
                  <c:v>-8.8500000000000004E-4</c:v>
                </c:pt>
                <c:pt idx="1553">
                  <c:v>-9.2E-5</c:v>
                </c:pt>
                <c:pt idx="1554">
                  <c:v>3.5100000000000002E-4</c:v>
                </c:pt>
                <c:pt idx="1555">
                  <c:v>5.8E-4</c:v>
                </c:pt>
                <c:pt idx="1556">
                  <c:v>-9.3099999999999997E-4</c:v>
                </c:pt>
                <c:pt idx="1557">
                  <c:v>3.1000000000000001E-5</c:v>
                </c:pt>
                <c:pt idx="1558">
                  <c:v>9.1600000000000004E-4</c:v>
                </c:pt>
                <c:pt idx="1559">
                  <c:v>-1.2819999999999999E-3</c:v>
                </c:pt>
                <c:pt idx="1560">
                  <c:v>1.1900000000000001E-3</c:v>
                </c:pt>
                <c:pt idx="1561">
                  <c:v>-2.0899999999999998E-3</c:v>
                </c:pt>
                <c:pt idx="1562">
                  <c:v>5.3399999999999997E-4</c:v>
                </c:pt>
                <c:pt idx="1563">
                  <c:v>9.3099999999999997E-4</c:v>
                </c:pt>
                <c:pt idx="1564">
                  <c:v>1.74E-3</c:v>
                </c:pt>
                <c:pt idx="1565">
                  <c:v>-1.4040000000000001E-3</c:v>
                </c:pt>
                <c:pt idx="1566">
                  <c:v>4.73E-4</c:v>
                </c:pt>
                <c:pt idx="1567">
                  <c:v>8.8500000000000004E-4</c:v>
                </c:pt>
                <c:pt idx="1568">
                  <c:v>2.823E-3</c:v>
                </c:pt>
                <c:pt idx="1569">
                  <c:v>9.1600000000000004E-4</c:v>
                </c:pt>
                <c:pt idx="1570">
                  <c:v>-4.4299999999999998E-4</c:v>
                </c:pt>
                <c:pt idx="1571">
                  <c:v>6.87E-4</c:v>
                </c:pt>
                <c:pt idx="1572">
                  <c:v>3.7989999999999999E-3</c:v>
                </c:pt>
                <c:pt idx="1573">
                  <c:v>1.923E-3</c:v>
                </c:pt>
                <c:pt idx="1574">
                  <c:v>-9.2E-5</c:v>
                </c:pt>
                <c:pt idx="1575">
                  <c:v>2.441E-3</c:v>
                </c:pt>
                <c:pt idx="1576">
                  <c:v>2.2430000000000002E-3</c:v>
                </c:pt>
                <c:pt idx="1577">
                  <c:v>-4.1809999999999998E-3</c:v>
                </c:pt>
                <c:pt idx="1578">
                  <c:v>-4.7299999999999998E-3</c:v>
                </c:pt>
                <c:pt idx="1579">
                  <c:v>4.3949999999999996E-3</c:v>
                </c:pt>
                <c:pt idx="1580">
                  <c:v>1.0437E-2</c:v>
                </c:pt>
                <c:pt idx="1581">
                  <c:v>3.0980000000000001E-3</c:v>
                </c:pt>
                <c:pt idx="1582">
                  <c:v>-6.4089999999999998E-3</c:v>
                </c:pt>
                <c:pt idx="1583">
                  <c:v>-6.7140000000000003E-3</c:v>
                </c:pt>
                <c:pt idx="1584">
                  <c:v>3.7230000000000002E-3</c:v>
                </c:pt>
                <c:pt idx="1585">
                  <c:v>7.9649999999999999E-3</c:v>
                </c:pt>
                <c:pt idx="1586">
                  <c:v>1.37E-4</c:v>
                </c:pt>
                <c:pt idx="1587">
                  <c:v>-4.5009999999999998E-3</c:v>
                </c:pt>
                <c:pt idx="1588">
                  <c:v>-3.6319999999999998E-3</c:v>
                </c:pt>
                <c:pt idx="1589">
                  <c:v>1.4499999999999999E-3</c:v>
                </c:pt>
                <c:pt idx="1590">
                  <c:v>8.1939999999999999E-3</c:v>
                </c:pt>
                <c:pt idx="1591">
                  <c:v>4.3179999999999998E-3</c:v>
                </c:pt>
                <c:pt idx="1592">
                  <c:v>-3.0820000000000001E-3</c:v>
                </c:pt>
                <c:pt idx="1593">
                  <c:v>-6.0419999999999996E-3</c:v>
                </c:pt>
                <c:pt idx="1594">
                  <c:v>-1.6169999999999999E-3</c:v>
                </c:pt>
                <c:pt idx="1595">
                  <c:v>6.9430000000000004E-3</c:v>
                </c:pt>
                <c:pt idx="1596">
                  <c:v>7.3850000000000001E-3</c:v>
                </c:pt>
                <c:pt idx="1597">
                  <c:v>-2.0899999999999998E-3</c:v>
                </c:pt>
                <c:pt idx="1598">
                  <c:v>-4.3179999999999998E-3</c:v>
                </c:pt>
                <c:pt idx="1599">
                  <c:v>3.3599999999999998E-4</c:v>
                </c:pt>
                <c:pt idx="1600">
                  <c:v>3.5249999999999999E-3</c:v>
                </c:pt>
                <c:pt idx="1601">
                  <c:v>5.5539999999999999E-3</c:v>
                </c:pt>
                <c:pt idx="1602">
                  <c:v>-6.4099999999999997E-4</c:v>
                </c:pt>
                <c:pt idx="1603">
                  <c:v>-1.5870000000000001E-3</c:v>
                </c:pt>
                <c:pt idx="1604">
                  <c:v>-1.343E-3</c:v>
                </c:pt>
                <c:pt idx="1605">
                  <c:v>-1.9799999999999999E-4</c:v>
                </c:pt>
                <c:pt idx="1606">
                  <c:v>2.8080000000000002E-3</c:v>
                </c:pt>
                <c:pt idx="1607">
                  <c:v>1.9530000000000001E-3</c:v>
                </c:pt>
                <c:pt idx="1608">
                  <c:v>-3.2499999999999999E-3</c:v>
                </c:pt>
                <c:pt idx="1609">
                  <c:v>-2.457E-3</c:v>
                </c:pt>
                <c:pt idx="1610">
                  <c:v>8.2399999999999997E-4</c:v>
                </c:pt>
                <c:pt idx="1611">
                  <c:v>4.3949999999999996E-3</c:v>
                </c:pt>
                <c:pt idx="1612">
                  <c:v>-2.7500000000000002E-4</c:v>
                </c:pt>
                <c:pt idx="1613">
                  <c:v>-2.1670000000000001E-3</c:v>
                </c:pt>
                <c:pt idx="1614">
                  <c:v>-2.6549999999999998E-3</c:v>
                </c:pt>
                <c:pt idx="1615">
                  <c:v>-1.297E-3</c:v>
                </c:pt>
                <c:pt idx="1616">
                  <c:v>2.0449999999999999E-3</c:v>
                </c:pt>
                <c:pt idx="1617">
                  <c:v>-1.4649999999999999E-3</c:v>
                </c:pt>
                <c:pt idx="1618">
                  <c:v>-4.7759999999999999E-3</c:v>
                </c:pt>
                <c:pt idx="1619">
                  <c:v>1.83E-4</c:v>
                </c:pt>
                <c:pt idx="1620">
                  <c:v>1.892E-3</c:v>
                </c:pt>
                <c:pt idx="1621">
                  <c:v>1.343E-3</c:v>
                </c:pt>
                <c:pt idx="1622">
                  <c:v>-1.48E-3</c:v>
                </c:pt>
                <c:pt idx="1623">
                  <c:v>-2.7309999999999999E-3</c:v>
                </c:pt>
                <c:pt idx="1624">
                  <c:v>-2.7500000000000002E-4</c:v>
                </c:pt>
                <c:pt idx="1625">
                  <c:v>1.572E-3</c:v>
                </c:pt>
                <c:pt idx="1626">
                  <c:v>7.3200000000000001E-4</c:v>
                </c:pt>
                <c:pt idx="1627">
                  <c:v>1.37E-4</c:v>
                </c:pt>
                <c:pt idx="1628">
                  <c:v>3.3599999999999998E-4</c:v>
                </c:pt>
                <c:pt idx="1629">
                  <c:v>-8.8500000000000004E-4</c:v>
                </c:pt>
                <c:pt idx="1630">
                  <c:v>1.0529999999999999E-3</c:v>
                </c:pt>
                <c:pt idx="1631">
                  <c:v>1.526E-3</c:v>
                </c:pt>
                <c:pt idx="1632">
                  <c:v>1.83E-4</c:v>
                </c:pt>
                <c:pt idx="1633">
                  <c:v>-1.663E-3</c:v>
                </c:pt>
                <c:pt idx="1634">
                  <c:v>-2.5479999999999999E-3</c:v>
                </c:pt>
                <c:pt idx="1635">
                  <c:v>9.77E-4</c:v>
                </c:pt>
                <c:pt idx="1636">
                  <c:v>3.2499999999999999E-3</c:v>
                </c:pt>
                <c:pt idx="1637">
                  <c:v>-2.5900000000000001E-4</c:v>
                </c:pt>
                <c:pt idx="1638">
                  <c:v>-2.14E-4</c:v>
                </c:pt>
                <c:pt idx="1639">
                  <c:v>-8.3900000000000001E-4</c:v>
                </c:pt>
                <c:pt idx="1640">
                  <c:v>1.07E-4</c:v>
                </c:pt>
                <c:pt idx="1641">
                  <c:v>0</c:v>
                </c:pt>
                <c:pt idx="1642">
                  <c:v>1.2819999999999999E-3</c:v>
                </c:pt>
                <c:pt idx="1643">
                  <c:v>1.5E-5</c:v>
                </c:pt>
                <c:pt idx="1644">
                  <c:v>-7.0200000000000004E-4</c:v>
                </c:pt>
                <c:pt idx="1645">
                  <c:v>-5.6499999999999996E-4</c:v>
                </c:pt>
                <c:pt idx="1646">
                  <c:v>-9.1600000000000004E-4</c:v>
                </c:pt>
                <c:pt idx="1647">
                  <c:v>7.4799999999999997E-4</c:v>
                </c:pt>
                <c:pt idx="1648">
                  <c:v>1.6799999999999999E-4</c:v>
                </c:pt>
                <c:pt idx="1649">
                  <c:v>-1.37E-4</c:v>
                </c:pt>
                <c:pt idx="1650">
                  <c:v>-1.4339999999999999E-3</c:v>
                </c:pt>
                <c:pt idx="1651">
                  <c:v>3.8099999999999999E-4</c:v>
                </c:pt>
                <c:pt idx="1652">
                  <c:v>1.678E-3</c:v>
                </c:pt>
                <c:pt idx="1653">
                  <c:v>-4.2700000000000002E-4</c:v>
                </c:pt>
                <c:pt idx="1654">
                  <c:v>-1.389E-3</c:v>
                </c:pt>
                <c:pt idx="1655">
                  <c:v>-4.4299999999999998E-4</c:v>
                </c:pt>
                <c:pt idx="1656">
                  <c:v>3.8099999999999999E-4</c:v>
                </c:pt>
                <c:pt idx="1657">
                  <c:v>2.3960000000000001E-3</c:v>
                </c:pt>
                <c:pt idx="1658">
                  <c:v>-3.8099999999999999E-4</c:v>
                </c:pt>
                <c:pt idx="1659">
                  <c:v>1.4499999999999999E-3</c:v>
                </c:pt>
                <c:pt idx="1660">
                  <c:v>-1.4649999999999999E-3</c:v>
                </c:pt>
                <c:pt idx="1661">
                  <c:v>1.2466E-2</c:v>
                </c:pt>
                <c:pt idx="1662">
                  <c:v>-7.1884000000000003E-2</c:v>
                </c:pt>
                <c:pt idx="1663">
                  <c:v>1.4496E-2</c:v>
                </c:pt>
                <c:pt idx="1664">
                  <c:v>1.4649999999999999E-3</c:v>
                </c:pt>
                <c:pt idx="1665">
                  <c:v>7.6600000000000001E-3</c:v>
                </c:pt>
                <c:pt idx="1666">
                  <c:v>-2.8792999999999999E-2</c:v>
                </c:pt>
                <c:pt idx="1667">
                  <c:v>-0.149643</c:v>
                </c:pt>
                <c:pt idx="1668">
                  <c:v>-3.1403E-2</c:v>
                </c:pt>
                <c:pt idx="1669">
                  <c:v>5.9052E-2</c:v>
                </c:pt>
                <c:pt idx="1670">
                  <c:v>-6.3477000000000006E-2</c:v>
                </c:pt>
                <c:pt idx="1671">
                  <c:v>-8.0887000000000001E-2</c:v>
                </c:pt>
                <c:pt idx="1672">
                  <c:v>2.9572000000000001E-2</c:v>
                </c:pt>
                <c:pt idx="1673">
                  <c:v>0.155579</c:v>
                </c:pt>
                <c:pt idx="1674">
                  <c:v>0.17410300000000001</c:v>
                </c:pt>
                <c:pt idx="1675">
                  <c:v>0.160278</c:v>
                </c:pt>
                <c:pt idx="1676">
                  <c:v>0.210007</c:v>
                </c:pt>
                <c:pt idx="1677">
                  <c:v>0.256409</c:v>
                </c:pt>
                <c:pt idx="1678">
                  <c:v>0.20039399999999999</c:v>
                </c:pt>
                <c:pt idx="1679">
                  <c:v>9.4756999999999994E-2</c:v>
                </c:pt>
                <c:pt idx="1680">
                  <c:v>0.118668</c:v>
                </c:pt>
                <c:pt idx="1681">
                  <c:v>0.205597</c:v>
                </c:pt>
                <c:pt idx="1682">
                  <c:v>0.16464200000000001</c:v>
                </c:pt>
                <c:pt idx="1683">
                  <c:v>0.116852</c:v>
                </c:pt>
                <c:pt idx="1684">
                  <c:v>0.12522900000000001</c:v>
                </c:pt>
                <c:pt idx="1685">
                  <c:v>2.6993E-2</c:v>
                </c:pt>
                <c:pt idx="1686">
                  <c:v>-0.112595</c:v>
                </c:pt>
                <c:pt idx="1687">
                  <c:v>-0.18315100000000001</c:v>
                </c:pt>
                <c:pt idx="1688">
                  <c:v>-0.18853800000000001</c:v>
                </c:pt>
                <c:pt idx="1689">
                  <c:v>-9.6512000000000001E-2</c:v>
                </c:pt>
                <c:pt idx="1690">
                  <c:v>-8.7279999999999996E-2</c:v>
                </c:pt>
                <c:pt idx="1691">
                  <c:v>-0.215729</c:v>
                </c:pt>
                <c:pt idx="1692">
                  <c:v>-0.40620400000000001</c:v>
                </c:pt>
                <c:pt idx="1693">
                  <c:v>-1.9418329999999999</c:v>
                </c:pt>
                <c:pt idx="1694">
                  <c:v>-0.84179700000000002</c:v>
                </c:pt>
                <c:pt idx="1695">
                  <c:v>-0.62710600000000005</c:v>
                </c:pt>
                <c:pt idx="1696">
                  <c:v>-0.36734</c:v>
                </c:pt>
                <c:pt idx="1697">
                  <c:v>-0.51365700000000003</c:v>
                </c:pt>
                <c:pt idx="1698">
                  <c:v>-0.63197300000000001</c:v>
                </c:pt>
                <c:pt idx="1699">
                  <c:v>-0.33137499999999998</c:v>
                </c:pt>
                <c:pt idx="1700">
                  <c:v>-3.4424000000000003E-2</c:v>
                </c:pt>
                <c:pt idx="1701">
                  <c:v>-0.53356899999999996</c:v>
                </c:pt>
                <c:pt idx="1702">
                  <c:v>-0.72969099999999998</c:v>
                </c:pt>
                <c:pt idx="1703">
                  <c:v>-0.48623699999999997</c:v>
                </c:pt>
                <c:pt idx="1704">
                  <c:v>-0.31820700000000002</c:v>
                </c:pt>
                <c:pt idx="1705">
                  <c:v>-0.31016500000000002</c:v>
                </c:pt>
                <c:pt idx="1706">
                  <c:v>-0.12615999999999999</c:v>
                </c:pt>
                <c:pt idx="1707">
                  <c:v>4.4402999999999998E-2</c:v>
                </c:pt>
                <c:pt idx="1708">
                  <c:v>0.18324299999999999</c:v>
                </c:pt>
                <c:pt idx="1709">
                  <c:v>0.26684600000000003</c:v>
                </c:pt>
                <c:pt idx="1710">
                  <c:v>0.266235</c:v>
                </c:pt>
                <c:pt idx="1711">
                  <c:v>0.208176</c:v>
                </c:pt>
                <c:pt idx="1712">
                  <c:v>0.161942</c:v>
                </c:pt>
                <c:pt idx="1713">
                  <c:v>-0.112122</c:v>
                </c:pt>
                <c:pt idx="1714">
                  <c:v>-0.47053499999999998</c:v>
                </c:pt>
                <c:pt idx="1715">
                  <c:v>-0.56187399999999998</c:v>
                </c:pt>
                <c:pt idx="1716">
                  <c:v>-0.83056600000000003</c:v>
                </c:pt>
                <c:pt idx="1717">
                  <c:v>-1.0030209999999999</c:v>
                </c:pt>
                <c:pt idx="1718">
                  <c:v>-1.2130890000000001</c:v>
                </c:pt>
                <c:pt idx="1719">
                  <c:v>-1.5976870000000001</c:v>
                </c:pt>
                <c:pt idx="1720">
                  <c:v>-1.8656159999999999</c:v>
                </c:pt>
                <c:pt idx="1721">
                  <c:v>-1.5242309999999999</c:v>
                </c:pt>
                <c:pt idx="1722">
                  <c:v>-1.2755129999999999</c:v>
                </c:pt>
                <c:pt idx="1723">
                  <c:v>-1.357712</c:v>
                </c:pt>
                <c:pt idx="1724">
                  <c:v>-1.177017</c:v>
                </c:pt>
                <c:pt idx="1725">
                  <c:v>-0.97590600000000005</c:v>
                </c:pt>
                <c:pt idx="1726">
                  <c:v>-0.74485800000000002</c:v>
                </c:pt>
                <c:pt idx="1727">
                  <c:v>-0.63349900000000003</c:v>
                </c:pt>
                <c:pt idx="1728">
                  <c:v>-0.30101</c:v>
                </c:pt>
                <c:pt idx="1729">
                  <c:v>1.9546999999999998E-2</c:v>
                </c:pt>
                <c:pt idx="1730">
                  <c:v>-8.9416999999999996E-2</c:v>
                </c:pt>
                <c:pt idx="1731">
                  <c:v>-0.724854</c:v>
                </c:pt>
                <c:pt idx="1732">
                  <c:v>-1.251984</c:v>
                </c:pt>
                <c:pt idx="1733">
                  <c:v>-1.292389</c:v>
                </c:pt>
                <c:pt idx="1734">
                  <c:v>-0.92311100000000001</c:v>
                </c:pt>
                <c:pt idx="1735">
                  <c:v>-0.52426099999999998</c:v>
                </c:pt>
                <c:pt idx="1736">
                  <c:v>-1.054489</c:v>
                </c:pt>
                <c:pt idx="1737">
                  <c:v>-1.30278</c:v>
                </c:pt>
                <c:pt idx="1738">
                  <c:v>-1.0401149999999999</c:v>
                </c:pt>
                <c:pt idx="1739">
                  <c:v>-0.92855799999999999</c:v>
                </c:pt>
                <c:pt idx="1740">
                  <c:v>-0.54521200000000003</c:v>
                </c:pt>
                <c:pt idx="1741">
                  <c:v>-0.51795999999999998</c:v>
                </c:pt>
                <c:pt idx="1742">
                  <c:v>-0.66902200000000001</c:v>
                </c:pt>
                <c:pt idx="1743">
                  <c:v>-0.73109400000000002</c:v>
                </c:pt>
                <c:pt idx="1744">
                  <c:v>-1.009552</c:v>
                </c:pt>
                <c:pt idx="1745">
                  <c:v>-0.59083600000000003</c:v>
                </c:pt>
                <c:pt idx="1746">
                  <c:v>-0.58825700000000003</c:v>
                </c:pt>
                <c:pt idx="1747">
                  <c:v>-0.606491</c:v>
                </c:pt>
                <c:pt idx="1748">
                  <c:v>-0.29367100000000002</c:v>
                </c:pt>
                <c:pt idx="1749">
                  <c:v>-0.48490899999999998</c:v>
                </c:pt>
                <c:pt idx="1750">
                  <c:v>-3.6971999999999998E-2</c:v>
                </c:pt>
                <c:pt idx="1751">
                  <c:v>0.32450899999999999</c:v>
                </c:pt>
                <c:pt idx="1752">
                  <c:v>0.31701699999999999</c:v>
                </c:pt>
                <c:pt idx="1753">
                  <c:v>4.4296000000000002E-2</c:v>
                </c:pt>
                <c:pt idx="1754">
                  <c:v>0.302948</c:v>
                </c:pt>
                <c:pt idx="1755">
                  <c:v>0.62892199999999998</c:v>
                </c:pt>
                <c:pt idx="1756">
                  <c:v>0.43745400000000001</c:v>
                </c:pt>
                <c:pt idx="1757">
                  <c:v>0.26893600000000001</c:v>
                </c:pt>
                <c:pt idx="1758">
                  <c:v>0.128632</c:v>
                </c:pt>
                <c:pt idx="1759">
                  <c:v>7.5347999999999998E-2</c:v>
                </c:pt>
                <c:pt idx="1760">
                  <c:v>6.0500999999999999E-2</c:v>
                </c:pt>
                <c:pt idx="1761">
                  <c:v>5.9035999999999998E-2</c:v>
                </c:pt>
                <c:pt idx="1762">
                  <c:v>0.108734</c:v>
                </c:pt>
                <c:pt idx="1763">
                  <c:v>0.18229699999999999</c:v>
                </c:pt>
                <c:pt idx="1764">
                  <c:v>0.20918300000000001</c:v>
                </c:pt>
                <c:pt idx="1765">
                  <c:v>0.14952099999999999</c:v>
                </c:pt>
                <c:pt idx="1766">
                  <c:v>9.7885E-2</c:v>
                </c:pt>
                <c:pt idx="1767">
                  <c:v>5.4855000000000001E-2</c:v>
                </c:pt>
                <c:pt idx="1768">
                  <c:v>1.3382E-2</c:v>
                </c:pt>
                <c:pt idx="1769">
                  <c:v>-7.1822999999999998E-2</c:v>
                </c:pt>
                <c:pt idx="1770">
                  <c:v>-0.26504499999999998</c:v>
                </c:pt>
                <c:pt idx="1771">
                  <c:v>-0.50186200000000003</c:v>
                </c:pt>
                <c:pt idx="1772">
                  <c:v>-0.89849900000000005</c:v>
                </c:pt>
                <c:pt idx="1773">
                  <c:v>-1.02095</c:v>
                </c:pt>
                <c:pt idx="1774">
                  <c:v>-1.166077</c:v>
                </c:pt>
                <c:pt idx="1775">
                  <c:v>-0.59033199999999997</c:v>
                </c:pt>
                <c:pt idx="1776">
                  <c:v>-0.56994599999999995</c:v>
                </c:pt>
                <c:pt idx="1777">
                  <c:v>-0.81260699999999997</c:v>
                </c:pt>
                <c:pt idx="1778">
                  <c:v>-0.98629800000000001</c:v>
                </c:pt>
                <c:pt idx="1779">
                  <c:v>-0.535995</c:v>
                </c:pt>
                <c:pt idx="1780">
                  <c:v>9.5139000000000001E-2</c:v>
                </c:pt>
                <c:pt idx="1781">
                  <c:v>-0.366531</c:v>
                </c:pt>
                <c:pt idx="1782">
                  <c:v>-1.08754</c:v>
                </c:pt>
                <c:pt idx="1783">
                  <c:v>-1.095459</c:v>
                </c:pt>
                <c:pt idx="1784">
                  <c:v>-0.54197700000000004</c:v>
                </c:pt>
                <c:pt idx="1785">
                  <c:v>-0.11543299999999999</c:v>
                </c:pt>
                <c:pt idx="1786">
                  <c:v>-0.36549399999999999</c:v>
                </c:pt>
                <c:pt idx="1787">
                  <c:v>-0.57522600000000002</c:v>
                </c:pt>
                <c:pt idx="1788">
                  <c:v>-0.69677699999999998</c:v>
                </c:pt>
                <c:pt idx="1789">
                  <c:v>-0.74183699999999997</c:v>
                </c:pt>
                <c:pt idx="1790">
                  <c:v>-0.701492</c:v>
                </c:pt>
                <c:pt idx="1791">
                  <c:v>-0.81281999999999999</c:v>
                </c:pt>
                <c:pt idx="1792">
                  <c:v>-0.82006800000000002</c:v>
                </c:pt>
                <c:pt idx="1793">
                  <c:v>-0.75856000000000001</c:v>
                </c:pt>
                <c:pt idx="1794">
                  <c:v>-0.641571</c:v>
                </c:pt>
                <c:pt idx="1795">
                  <c:v>-0.68577600000000005</c:v>
                </c:pt>
                <c:pt idx="1796">
                  <c:v>-0.81286599999999998</c:v>
                </c:pt>
                <c:pt idx="1797">
                  <c:v>-0.79170200000000002</c:v>
                </c:pt>
                <c:pt idx="1798">
                  <c:v>-0.69346600000000003</c:v>
                </c:pt>
                <c:pt idx="1799">
                  <c:v>-0.63581799999999999</c:v>
                </c:pt>
                <c:pt idx="1800">
                  <c:v>-0.63369799999999998</c:v>
                </c:pt>
                <c:pt idx="1801">
                  <c:v>-0.607483</c:v>
                </c:pt>
                <c:pt idx="1802">
                  <c:v>-0.47555500000000001</c:v>
                </c:pt>
                <c:pt idx="1803">
                  <c:v>-0.21116599999999999</c:v>
                </c:pt>
                <c:pt idx="1804">
                  <c:v>-0.33518999999999999</c:v>
                </c:pt>
                <c:pt idx="1805">
                  <c:v>-0.66755699999999996</c:v>
                </c:pt>
                <c:pt idx="1806">
                  <c:v>-0.82234200000000002</c:v>
                </c:pt>
                <c:pt idx="1807">
                  <c:v>-0.52181999999999995</c:v>
                </c:pt>
                <c:pt idx="1808">
                  <c:v>-9.9868999999999999E-2</c:v>
                </c:pt>
                <c:pt idx="1809">
                  <c:v>0.167847</c:v>
                </c:pt>
                <c:pt idx="1810">
                  <c:v>0.20672599999999999</c:v>
                </c:pt>
                <c:pt idx="1811">
                  <c:v>0.21276900000000001</c:v>
                </c:pt>
                <c:pt idx="1812">
                  <c:v>0.20935100000000001</c:v>
                </c:pt>
                <c:pt idx="1813">
                  <c:v>6.8344000000000002E-2</c:v>
                </c:pt>
                <c:pt idx="1814">
                  <c:v>-9.5534999999999995E-2</c:v>
                </c:pt>
                <c:pt idx="1815">
                  <c:v>-3.9444E-2</c:v>
                </c:pt>
                <c:pt idx="1816">
                  <c:v>2.3331000000000001E-2</c:v>
                </c:pt>
                <c:pt idx="1817">
                  <c:v>-7.8890000000000002E-3</c:v>
                </c:pt>
                <c:pt idx="1818">
                  <c:v>-6.6177E-2</c:v>
                </c:pt>
                <c:pt idx="1819">
                  <c:v>-0.159058</c:v>
                </c:pt>
                <c:pt idx="1820">
                  <c:v>-0.26486199999999999</c:v>
                </c:pt>
                <c:pt idx="1821">
                  <c:v>-0.37942500000000001</c:v>
                </c:pt>
                <c:pt idx="1822">
                  <c:v>-0.49548300000000001</c:v>
                </c:pt>
                <c:pt idx="1823">
                  <c:v>-0.54274</c:v>
                </c:pt>
                <c:pt idx="1824">
                  <c:v>-0.58863799999999999</c:v>
                </c:pt>
                <c:pt idx="1825">
                  <c:v>-0.91420000000000001</c:v>
                </c:pt>
                <c:pt idx="1826">
                  <c:v>-1.0758669999999999</c:v>
                </c:pt>
                <c:pt idx="1827">
                  <c:v>-0.61129800000000001</c:v>
                </c:pt>
                <c:pt idx="1828">
                  <c:v>-0.18398999999999999</c:v>
                </c:pt>
                <c:pt idx="1829">
                  <c:v>-0.17716999999999999</c:v>
                </c:pt>
                <c:pt idx="1830">
                  <c:v>-0.24426300000000001</c:v>
                </c:pt>
                <c:pt idx="1831">
                  <c:v>-0.90515100000000004</c:v>
                </c:pt>
                <c:pt idx="1832">
                  <c:v>-1.3810119999999999</c:v>
                </c:pt>
                <c:pt idx="1833">
                  <c:v>-0.90595999999999999</c:v>
                </c:pt>
                <c:pt idx="1834">
                  <c:v>-0.56565900000000002</c:v>
                </c:pt>
                <c:pt idx="1835">
                  <c:v>-0.61785900000000005</c:v>
                </c:pt>
                <c:pt idx="1836">
                  <c:v>-0.728302</c:v>
                </c:pt>
                <c:pt idx="1837">
                  <c:v>-0.76205400000000001</c:v>
                </c:pt>
                <c:pt idx="1838">
                  <c:v>-0.73837299999999995</c:v>
                </c:pt>
                <c:pt idx="1839">
                  <c:v>-0.65832500000000005</c:v>
                </c:pt>
                <c:pt idx="1840">
                  <c:v>-0.54051199999999999</c:v>
                </c:pt>
                <c:pt idx="1841">
                  <c:v>-0.53855900000000001</c:v>
                </c:pt>
                <c:pt idx="1842">
                  <c:v>-0.69842499999999996</c:v>
                </c:pt>
                <c:pt idx="1843">
                  <c:v>-0.79295300000000002</c:v>
                </c:pt>
                <c:pt idx="1844">
                  <c:v>-0.83151200000000003</c:v>
                </c:pt>
                <c:pt idx="1845">
                  <c:v>-0.82519500000000001</c:v>
                </c:pt>
                <c:pt idx="1846">
                  <c:v>-0.82688899999999999</c:v>
                </c:pt>
                <c:pt idx="1847">
                  <c:v>-0.79565399999999997</c:v>
                </c:pt>
                <c:pt idx="1848">
                  <c:v>-0.78109700000000004</c:v>
                </c:pt>
                <c:pt idx="1849">
                  <c:v>-0.77162200000000003</c:v>
                </c:pt>
                <c:pt idx="1850">
                  <c:v>-0.69287100000000001</c:v>
                </c:pt>
                <c:pt idx="1851">
                  <c:v>-0.59648100000000004</c:v>
                </c:pt>
                <c:pt idx="1852">
                  <c:v>-0.580322</c:v>
                </c:pt>
                <c:pt idx="1853">
                  <c:v>-0.67166099999999995</c:v>
                </c:pt>
                <c:pt idx="1854">
                  <c:v>-0.619614</c:v>
                </c:pt>
                <c:pt idx="1855">
                  <c:v>-0.51329000000000002</c:v>
                </c:pt>
                <c:pt idx="1856">
                  <c:v>-0.27940399999999999</c:v>
                </c:pt>
                <c:pt idx="1857">
                  <c:v>-0.50736999999999999</c:v>
                </c:pt>
                <c:pt idx="1858">
                  <c:v>-0.92478899999999997</c:v>
                </c:pt>
                <c:pt idx="1859">
                  <c:v>-1.302292</c:v>
                </c:pt>
                <c:pt idx="1860">
                  <c:v>-0.86926300000000001</c:v>
                </c:pt>
                <c:pt idx="1861">
                  <c:v>-0.165436</c:v>
                </c:pt>
                <c:pt idx="1862">
                  <c:v>0.25755299999999998</c:v>
                </c:pt>
                <c:pt idx="1863">
                  <c:v>0.51591500000000001</c:v>
                </c:pt>
                <c:pt idx="1864">
                  <c:v>0.58686799999999995</c:v>
                </c:pt>
                <c:pt idx="1865">
                  <c:v>0.53939800000000004</c:v>
                </c:pt>
                <c:pt idx="1866">
                  <c:v>4.8842999999999998E-2</c:v>
                </c:pt>
                <c:pt idx="1867">
                  <c:v>-4.6996999999999997E-2</c:v>
                </c:pt>
                <c:pt idx="1868">
                  <c:v>-1.9515999999999999E-2</c:v>
                </c:pt>
                <c:pt idx="1869">
                  <c:v>-5.3619E-2</c:v>
                </c:pt>
                <c:pt idx="1870">
                  <c:v>-0.156448</c:v>
                </c:pt>
                <c:pt idx="1871">
                  <c:v>-0.26150499999999999</c:v>
                </c:pt>
                <c:pt idx="1872">
                  <c:v>-0.39410400000000001</c:v>
                </c:pt>
                <c:pt idx="1873">
                  <c:v>-0.57916299999999998</c:v>
                </c:pt>
                <c:pt idx="1874">
                  <c:v>-0.67923</c:v>
                </c:pt>
                <c:pt idx="1875">
                  <c:v>-0.66922000000000004</c:v>
                </c:pt>
                <c:pt idx="1876">
                  <c:v>-1.031296</c:v>
                </c:pt>
                <c:pt idx="1877">
                  <c:v>-1.450958</c:v>
                </c:pt>
                <c:pt idx="1878">
                  <c:v>-0.70494100000000004</c:v>
                </c:pt>
                <c:pt idx="1879">
                  <c:v>-0.14063999999999999</c:v>
                </c:pt>
                <c:pt idx="1880">
                  <c:v>8.5749999999999993E-3</c:v>
                </c:pt>
                <c:pt idx="1881">
                  <c:v>-6.2026999999999999E-2</c:v>
                </c:pt>
                <c:pt idx="1882">
                  <c:v>-0.72695900000000002</c:v>
                </c:pt>
                <c:pt idx="1883">
                  <c:v>-1.2772829999999999</c:v>
                </c:pt>
                <c:pt idx="1884">
                  <c:v>-1.2387699999999999</c:v>
                </c:pt>
                <c:pt idx="1885">
                  <c:v>-0.71141100000000002</c:v>
                </c:pt>
                <c:pt idx="1886">
                  <c:v>-0.53874200000000005</c:v>
                </c:pt>
                <c:pt idx="1887">
                  <c:v>-0.79978899999999997</c:v>
                </c:pt>
                <c:pt idx="1888">
                  <c:v>-0.92701699999999998</c:v>
                </c:pt>
                <c:pt idx="1889">
                  <c:v>-0.739761</c:v>
                </c:pt>
                <c:pt idx="1890">
                  <c:v>-0.57194500000000004</c:v>
                </c:pt>
                <c:pt idx="1891">
                  <c:v>-0.48887599999999998</c:v>
                </c:pt>
                <c:pt idx="1892">
                  <c:v>-0.57467699999999999</c:v>
                </c:pt>
                <c:pt idx="1893">
                  <c:v>-0.68757599999999996</c:v>
                </c:pt>
                <c:pt idx="1894">
                  <c:v>-0.71296700000000002</c:v>
                </c:pt>
                <c:pt idx="1895">
                  <c:v>-0.74710100000000002</c:v>
                </c:pt>
                <c:pt idx="1896">
                  <c:v>-0.80323800000000001</c:v>
                </c:pt>
                <c:pt idx="1897">
                  <c:v>-0.82719399999999998</c:v>
                </c:pt>
                <c:pt idx="1898">
                  <c:v>-0.81625400000000004</c:v>
                </c:pt>
                <c:pt idx="1899">
                  <c:v>-0.80334499999999998</c:v>
                </c:pt>
                <c:pt idx="1900">
                  <c:v>-0.79063399999999995</c:v>
                </c:pt>
                <c:pt idx="1901">
                  <c:v>-0.71079999999999999</c:v>
                </c:pt>
                <c:pt idx="1902">
                  <c:v>-0.63111899999999999</c:v>
                </c:pt>
                <c:pt idx="1903">
                  <c:v>-0.69857800000000003</c:v>
                </c:pt>
                <c:pt idx="1904">
                  <c:v>-0.83421299999999998</c:v>
                </c:pt>
                <c:pt idx="1905">
                  <c:v>-0.75073199999999995</c:v>
                </c:pt>
                <c:pt idx="1906">
                  <c:v>-0.533142</c:v>
                </c:pt>
                <c:pt idx="1907">
                  <c:v>-0.37857099999999999</c:v>
                </c:pt>
                <c:pt idx="1908">
                  <c:v>-0.16107199999999999</c:v>
                </c:pt>
                <c:pt idx="1909">
                  <c:v>-0.16264300000000001</c:v>
                </c:pt>
                <c:pt idx="1910">
                  <c:v>-0.42494199999999999</c:v>
                </c:pt>
                <c:pt idx="1911">
                  <c:v>-0.69377100000000003</c:v>
                </c:pt>
                <c:pt idx="1912">
                  <c:v>-0.46200600000000003</c:v>
                </c:pt>
                <c:pt idx="1913">
                  <c:v>-7.6935000000000003E-2</c:v>
                </c:pt>
                <c:pt idx="1914">
                  <c:v>0.14005999999999999</c:v>
                </c:pt>
                <c:pt idx="1915">
                  <c:v>0.22863800000000001</c:v>
                </c:pt>
                <c:pt idx="1916">
                  <c:v>1.3991999999999999E-2</c:v>
                </c:pt>
                <c:pt idx="1917">
                  <c:v>-8.2138000000000003E-2</c:v>
                </c:pt>
                <c:pt idx="1918">
                  <c:v>-0.134079</c:v>
                </c:pt>
                <c:pt idx="1919">
                  <c:v>-0.211426</c:v>
                </c:pt>
                <c:pt idx="1920">
                  <c:v>-0.360184</c:v>
                </c:pt>
                <c:pt idx="1921">
                  <c:v>-0.48954799999999998</c:v>
                </c:pt>
                <c:pt idx="1922">
                  <c:v>-0.57475299999999996</c:v>
                </c:pt>
                <c:pt idx="1923">
                  <c:v>-0.56578099999999998</c:v>
                </c:pt>
                <c:pt idx="1924">
                  <c:v>-0.50927699999999998</c:v>
                </c:pt>
                <c:pt idx="1925">
                  <c:v>-0.58203099999999997</c:v>
                </c:pt>
                <c:pt idx="1926">
                  <c:v>-0.86444100000000001</c:v>
                </c:pt>
                <c:pt idx="1927">
                  <c:v>-1.4347989999999999</c:v>
                </c:pt>
                <c:pt idx="1928">
                  <c:v>-0.52067600000000003</c:v>
                </c:pt>
                <c:pt idx="1929">
                  <c:v>-4.9834999999999997E-2</c:v>
                </c:pt>
                <c:pt idx="1930">
                  <c:v>2.3467999999999999E-2</c:v>
                </c:pt>
                <c:pt idx="1931">
                  <c:v>-0.47364800000000001</c:v>
                </c:pt>
                <c:pt idx="1932">
                  <c:v>-1.102768</c:v>
                </c:pt>
                <c:pt idx="1933">
                  <c:v>-1.4526060000000001</c:v>
                </c:pt>
                <c:pt idx="1934">
                  <c:v>-1.1561429999999999</c:v>
                </c:pt>
                <c:pt idx="1935">
                  <c:v>-0.74748199999999998</c:v>
                </c:pt>
                <c:pt idx="1936">
                  <c:v>-0.61817900000000003</c:v>
                </c:pt>
                <c:pt idx="1937">
                  <c:v>-0.40673799999999999</c:v>
                </c:pt>
                <c:pt idx="1938">
                  <c:v>-0.36735499999999999</c:v>
                </c:pt>
                <c:pt idx="1939">
                  <c:v>-0.47087099999999998</c:v>
                </c:pt>
                <c:pt idx="1940">
                  <c:v>-0.643845</c:v>
                </c:pt>
                <c:pt idx="1941">
                  <c:v>-0.816666</c:v>
                </c:pt>
                <c:pt idx="1942">
                  <c:v>-0.72259499999999999</c:v>
                </c:pt>
                <c:pt idx="1943">
                  <c:v>-0.62669399999999997</c:v>
                </c:pt>
                <c:pt idx="1944">
                  <c:v>-0.66345200000000004</c:v>
                </c:pt>
                <c:pt idx="1945">
                  <c:v>-0.69625899999999996</c:v>
                </c:pt>
                <c:pt idx="1946">
                  <c:v>-0.67237899999999995</c:v>
                </c:pt>
                <c:pt idx="1947">
                  <c:v>-0.61412</c:v>
                </c:pt>
                <c:pt idx="1948">
                  <c:v>-0.611313</c:v>
                </c:pt>
                <c:pt idx="1949">
                  <c:v>-0.66612199999999999</c:v>
                </c:pt>
                <c:pt idx="1950">
                  <c:v>-0.70896899999999996</c:v>
                </c:pt>
                <c:pt idx="1951">
                  <c:v>-0.73133899999999996</c:v>
                </c:pt>
                <c:pt idx="1952">
                  <c:v>-0.73773200000000005</c:v>
                </c:pt>
                <c:pt idx="1953">
                  <c:v>-0.75178500000000004</c:v>
                </c:pt>
                <c:pt idx="1954">
                  <c:v>-0.72824100000000003</c:v>
                </c:pt>
                <c:pt idx="1955">
                  <c:v>-0.707901</c:v>
                </c:pt>
                <c:pt idx="1956">
                  <c:v>-0.70249899999999998</c:v>
                </c:pt>
                <c:pt idx="1957">
                  <c:v>-0.73614500000000005</c:v>
                </c:pt>
                <c:pt idx="1958">
                  <c:v>-0.55137599999999998</c:v>
                </c:pt>
                <c:pt idx="1959">
                  <c:v>-0.334976</c:v>
                </c:pt>
                <c:pt idx="1960">
                  <c:v>-0.40153499999999998</c:v>
                </c:pt>
                <c:pt idx="1961">
                  <c:v>-0.473053</c:v>
                </c:pt>
                <c:pt idx="1962">
                  <c:v>-0.38020300000000001</c:v>
                </c:pt>
                <c:pt idx="1963">
                  <c:v>-0.60685699999999998</c:v>
                </c:pt>
                <c:pt idx="1964">
                  <c:v>-0.93293800000000005</c:v>
                </c:pt>
                <c:pt idx="1965">
                  <c:v>-1.084549</c:v>
                </c:pt>
                <c:pt idx="1966">
                  <c:v>-1.030243</c:v>
                </c:pt>
                <c:pt idx="1967">
                  <c:v>-0.61434900000000003</c:v>
                </c:pt>
                <c:pt idx="1968">
                  <c:v>-0.253662</c:v>
                </c:pt>
                <c:pt idx="1969">
                  <c:v>-7.1959999999999996E-2</c:v>
                </c:pt>
                <c:pt idx="1970">
                  <c:v>7.3200000000000001E-4</c:v>
                </c:pt>
                <c:pt idx="1971">
                  <c:v>-7.3425000000000004E-2</c:v>
                </c:pt>
                <c:pt idx="1972">
                  <c:v>-0.15789800000000001</c:v>
                </c:pt>
                <c:pt idx="1973">
                  <c:v>-0.194046</c:v>
                </c:pt>
                <c:pt idx="1974">
                  <c:v>-0.30584699999999998</c:v>
                </c:pt>
                <c:pt idx="1975">
                  <c:v>-0.28672799999999998</c:v>
                </c:pt>
                <c:pt idx="1976">
                  <c:v>-0.142151</c:v>
                </c:pt>
                <c:pt idx="1977">
                  <c:v>-8.0504999999999993E-2</c:v>
                </c:pt>
                <c:pt idx="1978">
                  <c:v>-0.15914900000000001</c:v>
                </c:pt>
                <c:pt idx="1979">
                  <c:v>-0.18196100000000001</c:v>
                </c:pt>
                <c:pt idx="1980">
                  <c:v>-0.14671300000000001</c:v>
                </c:pt>
                <c:pt idx="1981">
                  <c:v>-5.8944999999999997E-2</c:v>
                </c:pt>
                <c:pt idx="1982">
                  <c:v>4.0877999999999998E-2</c:v>
                </c:pt>
                <c:pt idx="1983">
                  <c:v>5.7815999999999999E-2</c:v>
                </c:pt>
                <c:pt idx="1984">
                  <c:v>-7.7970000000000001E-3</c:v>
                </c:pt>
                <c:pt idx="1985">
                  <c:v>-0.24299599999999999</c:v>
                </c:pt>
                <c:pt idx="1986">
                  <c:v>-0.61465499999999995</c:v>
                </c:pt>
                <c:pt idx="1987">
                  <c:v>-0.74295</c:v>
                </c:pt>
                <c:pt idx="1988">
                  <c:v>-0.63427699999999998</c:v>
                </c:pt>
                <c:pt idx="1989">
                  <c:v>-0.53001399999999999</c:v>
                </c:pt>
                <c:pt idx="1990">
                  <c:v>-0.41120899999999999</c:v>
                </c:pt>
                <c:pt idx="1991">
                  <c:v>-0.37512200000000001</c:v>
                </c:pt>
                <c:pt idx="1992">
                  <c:v>-0.452988</c:v>
                </c:pt>
                <c:pt idx="1993">
                  <c:v>-0.52606200000000003</c:v>
                </c:pt>
                <c:pt idx="1994">
                  <c:v>-0.64804099999999998</c:v>
                </c:pt>
                <c:pt idx="1995">
                  <c:v>-0.56770299999999996</c:v>
                </c:pt>
                <c:pt idx="1996">
                  <c:v>-0.31517000000000001</c:v>
                </c:pt>
                <c:pt idx="1997">
                  <c:v>-0.318573</c:v>
                </c:pt>
                <c:pt idx="1998">
                  <c:v>-0.458847</c:v>
                </c:pt>
                <c:pt idx="1999">
                  <c:v>-0.53453099999999998</c:v>
                </c:pt>
                <c:pt idx="2000">
                  <c:v>-0.66127000000000002</c:v>
                </c:pt>
                <c:pt idx="2001">
                  <c:v>-0.67762800000000001</c:v>
                </c:pt>
                <c:pt idx="2002">
                  <c:v>-0.57725499999999996</c:v>
                </c:pt>
                <c:pt idx="2003">
                  <c:v>-0.44714399999999999</c:v>
                </c:pt>
                <c:pt idx="2004">
                  <c:v>-0.405746</c:v>
                </c:pt>
                <c:pt idx="2005">
                  <c:v>-0.40248099999999998</c:v>
                </c:pt>
                <c:pt idx="2006">
                  <c:v>-0.36135899999999999</c:v>
                </c:pt>
                <c:pt idx="2007">
                  <c:v>-0.44412200000000002</c:v>
                </c:pt>
                <c:pt idx="2008">
                  <c:v>-0.51736499999999996</c:v>
                </c:pt>
                <c:pt idx="2009">
                  <c:v>-0.48677100000000001</c:v>
                </c:pt>
                <c:pt idx="2010">
                  <c:v>-0.50151100000000004</c:v>
                </c:pt>
                <c:pt idx="2011">
                  <c:v>-0.53245500000000001</c:v>
                </c:pt>
                <c:pt idx="2012">
                  <c:v>-0.56248500000000001</c:v>
                </c:pt>
                <c:pt idx="2013">
                  <c:v>-0.53666700000000001</c:v>
                </c:pt>
                <c:pt idx="2014">
                  <c:v>-0.42358400000000002</c:v>
                </c:pt>
                <c:pt idx="2015">
                  <c:v>-0.42910799999999999</c:v>
                </c:pt>
                <c:pt idx="2016">
                  <c:v>-0.49455300000000002</c:v>
                </c:pt>
                <c:pt idx="2017">
                  <c:v>-0.70463600000000004</c:v>
                </c:pt>
                <c:pt idx="2018">
                  <c:v>-0.76641800000000004</c:v>
                </c:pt>
                <c:pt idx="2019">
                  <c:v>-0.25373800000000002</c:v>
                </c:pt>
                <c:pt idx="2020">
                  <c:v>-3.2776E-2</c:v>
                </c:pt>
                <c:pt idx="2021">
                  <c:v>-8.3984000000000003E-2</c:v>
                </c:pt>
                <c:pt idx="2022">
                  <c:v>-0.72161900000000001</c:v>
                </c:pt>
                <c:pt idx="2023">
                  <c:v>-1.1694640000000001</c:v>
                </c:pt>
                <c:pt idx="2024">
                  <c:v>-0.814697</c:v>
                </c:pt>
                <c:pt idx="2025">
                  <c:v>-0.384598</c:v>
                </c:pt>
                <c:pt idx="2026">
                  <c:v>-9.7199999999999995E-3</c:v>
                </c:pt>
                <c:pt idx="2027">
                  <c:v>0.25733899999999998</c:v>
                </c:pt>
                <c:pt idx="2028">
                  <c:v>0.35545300000000002</c:v>
                </c:pt>
                <c:pt idx="2029">
                  <c:v>0.396347</c:v>
                </c:pt>
                <c:pt idx="2030">
                  <c:v>0.107483</c:v>
                </c:pt>
                <c:pt idx="2031">
                  <c:v>-4.6738000000000002E-2</c:v>
                </c:pt>
                <c:pt idx="2032">
                  <c:v>-0.18182400000000001</c:v>
                </c:pt>
                <c:pt idx="2033">
                  <c:v>-0.29127500000000001</c:v>
                </c:pt>
                <c:pt idx="2034">
                  <c:v>-0.27128600000000003</c:v>
                </c:pt>
                <c:pt idx="2035">
                  <c:v>-0.14744599999999999</c:v>
                </c:pt>
                <c:pt idx="2036">
                  <c:v>-6.0999999999999999E-5</c:v>
                </c:pt>
                <c:pt idx="2037">
                  <c:v>-7.7240000000000003E-2</c:v>
                </c:pt>
                <c:pt idx="2038">
                  <c:v>-0.52194200000000002</c:v>
                </c:pt>
                <c:pt idx="2039">
                  <c:v>-0.42808499999999999</c:v>
                </c:pt>
                <c:pt idx="2040">
                  <c:v>-0.47756999999999999</c:v>
                </c:pt>
                <c:pt idx="2041">
                  <c:v>-0.69808999999999999</c:v>
                </c:pt>
                <c:pt idx="2042">
                  <c:v>-0.91474900000000003</c:v>
                </c:pt>
                <c:pt idx="2043">
                  <c:v>-0.91792300000000004</c:v>
                </c:pt>
                <c:pt idx="2044">
                  <c:v>-0.64131199999999999</c:v>
                </c:pt>
                <c:pt idx="2045">
                  <c:v>-0.48760999999999999</c:v>
                </c:pt>
                <c:pt idx="2046">
                  <c:v>-0.348831</c:v>
                </c:pt>
                <c:pt idx="2047">
                  <c:v>-0.244339</c:v>
                </c:pt>
                <c:pt idx="2048">
                  <c:v>-0.45857199999999998</c:v>
                </c:pt>
                <c:pt idx="2049">
                  <c:v>-0.38778699999999999</c:v>
                </c:pt>
                <c:pt idx="2050">
                  <c:v>-0.60116599999999998</c:v>
                </c:pt>
                <c:pt idx="2051">
                  <c:v>-0.77384900000000001</c:v>
                </c:pt>
                <c:pt idx="2052">
                  <c:v>-0.57743800000000001</c:v>
                </c:pt>
                <c:pt idx="2053">
                  <c:v>-0.39125100000000002</c:v>
                </c:pt>
                <c:pt idx="2054">
                  <c:v>-0.35182200000000002</c:v>
                </c:pt>
                <c:pt idx="2055">
                  <c:v>-0.33250400000000002</c:v>
                </c:pt>
                <c:pt idx="2056">
                  <c:v>-0.386154</c:v>
                </c:pt>
                <c:pt idx="2057">
                  <c:v>-0.53739899999999996</c:v>
                </c:pt>
                <c:pt idx="2058">
                  <c:v>-0.385376</c:v>
                </c:pt>
                <c:pt idx="2059">
                  <c:v>-0.428116</c:v>
                </c:pt>
                <c:pt idx="2060">
                  <c:v>-0.65864599999999995</c:v>
                </c:pt>
                <c:pt idx="2061">
                  <c:v>-0.66221600000000003</c:v>
                </c:pt>
                <c:pt idx="2062">
                  <c:v>-0.50898699999999997</c:v>
                </c:pt>
                <c:pt idx="2063">
                  <c:v>-0.43038900000000002</c:v>
                </c:pt>
                <c:pt idx="2064">
                  <c:v>-0.56634499999999999</c:v>
                </c:pt>
                <c:pt idx="2065">
                  <c:v>-0.63671900000000003</c:v>
                </c:pt>
                <c:pt idx="2066">
                  <c:v>-0.61843899999999996</c:v>
                </c:pt>
                <c:pt idx="2067">
                  <c:v>-0.43856800000000001</c:v>
                </c:pt>
                <c:pt idx="2068">
                  <c:v>-0.222855</c:v>
                </c:pt>
                <c:pt idx="2069">
                  <c:v>-9.0866000000000002E-2</c:v>
                </c:pt>
                <c:pt idx="2070">
                  <c:v>-0.219467</c:v>
                </c:pt>
                <c:pt idx="2071">
                  <c:v>-0.36054999999999998</c:v>
                </c:pt>
                <c:pt idx="2072">
                  <c:v>-0.60491899999999998</c:v>
                </c:pt>
                <c:pt idx="2073">
                  <c:v>-0.90426600000000001</c:v>
                </c:pt>
                <c:pt idx="2074">
                  <c:v>-0.759903</c:v>
                </c:pt>
                <c:pt idx="2075">
                  <c:v>-0.19392400000000001</c:v>
                </c:pt>
                <c:pt idx="2076">
                  <c:v>8.9493000000000003E-2</c:v>
                </c:pt>
                <c:pt idx="2077">
                  <c:v>0.205322</c:v>
                </c:pt>
                <c:pt idx="2078">
                  <c:v>0.25534099999999998</c:v>
                </c:pt>
                <c:pt idx="2079">
                  <c:v>0.261353</c:v>
                </c:pt>
                <c:pt idx="2080">
                  <c:v>0.21046400000000001</c:v>
                </c:pt>
                <c:pt idx="2081">
                  <c:v>7.7605999999999994E-2</c:v>
                </c:pt>
                <c:pt idx="2082">
                  <c:v>1.2543E-2</c:v>
                </c:pt>
                <c:pt idx="2083">
                  <c:v>-0.15418999999999999</c:v>
                </c:pt>
                <c:pt idx="2084">
                  <c:v>-0.23905899999999999</c:v>
                </c:pt>
                <c:pt idx="2085">
                  <c:v>-0.26412999999999998</c:v>
                </c:pt>
                <c:pt idx="2086">
                  <c:v>-0.27337600000000001</c:v>
                </c:pt>
                <c:pt idx="2087">
                  <c:v>-0.28372199999999997</c:v>
                </c:pt>
                <c:pt idx="2088">
                  <c:v>-0.24577299999999999</c:v>
                </c:pt>
                <c:pt idx="2089">
                  <c:v>-0.17240900000000001</c:v>
                </c:pt>
                <c:pt idx="2090">
                  <c:v>-0.248749</c:v>
                </c:pt>
                <c:pt idx="2091">
                  <c:v>-0.324463</c:v>
                </c:pt>
                <c:pt idx="2092">
                  <c:v>-0.44578600000000002</c:v>
                </c:pt>
                <c:pt idx="2093">
                  <c:v>-0.21440100000000001</c:v>
                </c:pt>
                <c:pt idx="2094">
                  <c:v>8.1908999999999996E-2</c:v>
                </c:pt>
                <c:pt idx="2095">
                  <c:v>-0.12658700000000001</c:v>
                </c:pt>
                <c:pt idx="2096">
                  <c:v>-0.354294</c:v>
                </c:pt>
                <c:pt idx="2097">
                  <c:v>-0.452957</c:v>
                </c:pt>
                <c:pt idx="2098">
                  <c:v>-0.55387900000000001</c:v>
                </c:pt>
                <c:pt idx="2099">
                  <c:v>-0.43049599999999999</c:v>
                </c:pt>
                <c:pt idx="2100">
                  <c:v>-1.4069E-2</c:v>
                </c:pt>
                <c:pt idx="2101">
                  <c:v>4.2007000000000003E-2</c:v>
                </c:pt>
                <c:pt idx="2102">
                  <c:v>-0.22431899999999999</c:v>
                </c:pt>
                <c:pt idx="2103">
                  <c:v>-0.49137900000000001</c:v>
                </c:pt>
                <c:pt idx="2104">
                  <c:v>-0.48736600000000002</c:v>
                </c:pt>
                <c:pt idx="2105">
                  <c:v>-0.468109</c:v>
                </c:pt>
                <c:pt idx="2106">
                  <c:v>-0.442886</c:v>
                </c:pt>
                <c:pt idx="2107">
                  <c:v>-0.29064899999999999</c:v>
                </c:pt>
                <c:pt idx="2108">
                  <c:v>-0.19103999999999999</c:v>
                </c:pt>
                <c:pt idx="2109">
                  <c:v>-0.20854200000000001</c:v>
                </c:pt>
                <c:pt idx="2110">
                  <c:v>-0.291489</c:v>
                </c:pt>
                <c:pt idx="2111">
                  <c:v>-0.30184899999999998</c:v>
                </c:pt>
                <c:pt idx="2112">
                  <c:v>-0.27751199999999998</c:v>
                </c:pt>
                <c:pt idx="2113">
                  <c:v>-0.31942700000000002</c:v>
                </c:pt>
                <c:pt idx="2114">
                  <c:v>-0.37202499999999999</c:v>
                </c:pt>
                <c:pt idx="2115">
                  <c:v>-0.37966899999999998</c:v>
                </c:pt>
                <c:pt idx="2116">
                  <c:v>-0.34941100000000003</c:v>
                </c:pt>
                <c:pt idx="2117">
                  <c:v>-0.27258300000000002</c:v>
                </c:pt>
                <c:pt idx="2118">
                  <c:v>-0.20166000000000001</c:v>
                </c:pt>
                <c:pt idx="2119">
                  <c:v>-0.27471899999999999</c:v>
                </c:pt>
                <c:pt idx="2120">
                  <c:v>-0.33908100000000002</c:v>
                </c:pt>
                <c:pt idx="2121">
                  <c:v>-0.10119599999999999</c:v>
                </c:pt>
                <c:pt idx="2122">
                  <c:v>-8.0260000000000001E-3</c:v>
                </c:pt>
                <c:pt idx="2123">
                  <c:v>-1.9070000000000001E-3</c:v>
                </c:pt>
                <c:pt idx="2124">
                  <c:v>-0.30085800000000001</c:v>
                </c:pt>
                <c:pt idx="2125">
                  <c:v>-0.48512300000000003</c:v>
                </c:pt>
                <c:pt idx="2126">
                  <c:v>-0.48529099999999997</c:v>
                </c:pt>
                <c:pt idx="2127">
                  <c:v>-7.7560000000000004E-2</c:v>
                </c:pt>
                <c:pt idx="2128">
                  <c:v>8.0245999999999998E-2</c:v>
                </c:pt>
                <c:pt idx="2129">
                  <c:v>8.0810999999999994E-2</c:v>
                </c:pt>
                <c:pt idx="2130">
                  <c:v>0.13670299999999999</c:v>
                </c:pt>
                <c:pt idx="2131">
                  <c:v>0.24851999999999999</c:v>
                </c:pt>
                <c:pt idx="2132">
                  <c:v>0.238342</c:v>
                </c:pt>
                <c:pt idx="2133">
                  <c:v>0.17175299999999999</c:v>
                </c:pt>
                <c:pt idx="2134">
                  <c:v>0.124496</c:v>
                </c:pt>
                <c:pt idx="2135">
                  <c:v>0.204788</c:v>
                </c:pt>
                <c:pt idx="2136">
                  <c:v>0.197495</c:v>
                </c:pt>
                <c:pt idx="2137">
                  <c:v>-0.13186600000000001</c:v>
                </c:pt>
                <c:pt idx="2138">
                  <c:v>-0.18768299999999999</c:v>
                </c:pt>
                <c:pt idx="2139">
                  <c:v>-0.37556499999999998</c:v>
                </c:pt>
                <c:pt idx="2140">
                  <c:v>-0.191437</c:v>
                </c:pt>
                <c:pt idx="2141">
                  <c:v>-0.108765</c:v>
                </c:pt>
                <c:pt idx="2142">
                  <c:v>-9.2818999999999999E-2</c:v>
                </c:pt>
                <c:pt idx="2143">
                  <c:v>-6.332E-3</c:v>
                </c:pt>
                <c:pt idx="2144">
                  <c:v>0.37324499999999999</c:v>
                </c:pt>
                <c:pt idx="2145">
                  <c:v>0.16009499999999999</c:v>
                </c:pt>
                <c:pt idx="2146">
                  <c:v>-0.15260299999999999</c:v>
                </c:pt>
                <c:pt idx="2147">
                  <c:v>-8.8958999999999996E-2</c:v>
                </c:pt>
                <c:pt idx="2148">
                  <c:v>-0.19415299999999999</c:v>
                </c:pt>
                <c:pt idx="2149">
                  <c:v>-0.24052399999999999</c:v>
                </c:pt>
                <c:pt idx="2150">
                  <c:v>-0.20863300000000001</c:v>
                </c:pt>
                <c:pt idx="2151">
                  <c:v>-0.24238599999999999</c:v>
                </c:pt>
                <c:pt idx="2152">
                  <c:v>-0.41043099999999999</c:v>
                </c:pt>
                <c:pt idx="2153">
                  <c:v>-0.396179</c:v>
                </c:pt>
                <c:pt idx="2154">
                  <c:v>-0.39739999999999998</c:v>
                </c:pt>
                <c:pt idx="2155">
                  <c:v>-0.298599</c:v>
                </c:pt>
                <c:pt idx="2156">
                  <c:v>-0.291489</c:v>
                </c:pt>
                <c:pt idx="2157">
                  <c:v>-0.26908900000000002</c:v>
                </c:pt>
                <c:pt idx="2158">
                  <c:v>-0.27545199999999997</c:v>
                </c:pt>
                <c:pt idx="2159">
                  <c:v>-0.30223100000000003</c:v>
                </c:pt>
                <c:pt idx="2160">
                  <c:v>-0.39457700000000001</c:v>
                </c:pt>
                <c:pt idx="2161">
                  <c:v>-0.38848899999999997</c:v>
                </c:pt>
                <c:pt idx="2162">
                  <c:v>-0.300842</c:v>
                </c:pt>
                <c:pt idx="2163">
                  <c:v>-0.33760099999999998</c:v>
                </c:pt>
                <c:pt idx="2164">
                  <c:v>-0.31909199999999999</c:v>
                </c:pt>
                <c:pt idx="2165">
                  <c:v>-0.29917899999999997</c:v>
                </c:pt>
                <c:pt idx="2166">
                  <c:v>-0.374863</c:v>
                </c:pt>
                <c:pt idx="2167">
                  <c:v>-0.32150299999999998</c:v>
                </c:pt>
                <c:pt idx="2168">
                  <c:v>-0.350601</c:v>
                </c:pt>
                <c:pt idx="2169">
                  <c:v>-0.55740400000000001</c:v>
                </c:pt>
                <c:pt idx="2170">
                  <c:v>-0.76576200000000005</c:v>
                </c:pt>
                <c:pt idx="2171">
                  <c:v>-0.72131299999999998</c:v>
                </c:pt>
                <c:pt idx="2172">
                  <c:v>-0.45263700000000001</c:v>
                </c:pt>
                <c:pt idx="2173">
                  <c:v>-0.396652</c:v>
                </c:pt>
                <c:pt idx="2174">
                  <c:v>-0.31315599999999999</c:v>
                </c:pt>
                <c:pt idx="2175">
                  <c:v>-0.27815200000000001</c:v>
                </c:pt>
                <c:pt idx="2176">
                  <c:v>-0.48144500000000001</c:v>
                </c:pt>
                <c:pt idx="2177">
                  <c:v>-0.64160200000000001</c:v>
                </c:pt>
                <c:pt idx="2178">
                  <c:v>-0.34738200000000002</c:v>
                </c:pt>
                <c:pt idx="2179">
                  <c:v>-0.13500999999999999</c:v>
                </c:pt>
                <c:pt idx="2180">
                  <c:v>-0.103836</c:v>
                </c:pt>
                <c:pt idx="2181">
                  <c:v>-7.9575000000000007E-2</c:v>
                </c:pt>
                <c:pt idx="2182">
                  <c:v>-0.10730000000000001</c:v>
                </c:pt>
                <c:pt idx="2183">
                  <c:v>-0.15837100000000001</c:v>
                </c:pt>
                <c:pt idx="2184">
                  <c:v>-0.27059899999999998</c:v>
                </c:pt>
                <c:pt idx="2185">
                  <c:v>-0.31562800000000002</c:v>
                </c:pt>
                <c:pt idx="2186">
                  <c:v>-0.284943</c:v>
                </c:pt>
                <c:pt idx="2187">
                  <c:v>-0.37379499999999999</c:v>
                </c:pt>
                <c:pt idx="2188">
                  <c:v>-0.51637299999999997</c:v>
                </c:pt>
                <c:pt idx="2189">
                  <c:v>-0.60111999999999999</c:v>
                </c:pt>
                <c:pt idx="2190">
                  <c:v>-0.63850399999999996</c:v>
                </c:pt>
                <c:pt idx="2191">
                  <c:v>-0.49679600000000002</c:v>
                </c:pt>
                <c:pt idx="2192">
                  <c:v>-0.39417999999999997</c:v>
                </c:pt>
                <c:pt idx="2193">
                  <c:v>-0.398727</c:v>
                </c:pt>
                <c:pt idx="2194">
                  <c:v>-0.51895100000000005</c:v>
                </c:pt>
                <c:pt idx="2195">
                  <c:v>-0.71641500000000002</c:v>
                </c:pt>
                <c:pt idx="2196">
                  <c:v>-0.71475200000000005</c:v>
                </c:pt>
                <c:pt idx="2197">
                  <c:v>-0.62806700000000004</c:v>
                </c:pt>
                <c:pt idx="2198">
                  <c:v>-0.51219199999999998</c:v>
                </c:pt>
                <c:pt idx="2199">
                  <c:v>-0.38678000000000001</c:v>
                </c:pt>
                <c:pt idx="2200">
                  <c:v>-0.36085499999999998</c:v>
                </c:pt>
                <c:pt idx="2201">
                  <c:v>-0.638351</c:v>
                </c:pt>
                <c:pt idx="2202">
                  <c:v>-0.915466</c:v>
                </c:pt>
                <c:pt idx="2203">
                  <c:v>-1.1590419999999999</c:v>
                </c:pt>
                <c:pt idx="2204">
                  <c:v>-1.0539700000000001</c:v>
                </c:pt>
                <c:pt idx="2205">
                  <c:v>-0.742676</c:v>
                </c:pt>
                <c:pt idx="2206">
                  <c:v>-0.70927399999999996</c:v>
                </c:pt>
                <c:pt idx="2207">
                  <c:v>-0.57859799999999995</c:v>
                </c:pt>
                <c:pt idx="2208">
                  <c:v>-0.42752099999999998</c:v>
                </c:pt>
                <c:pt idx="2209">
                  <c:v>-0.51844800000000002</c:v>
                </c:pt>
                <c:pt idx="2210">
                  <c:v>-0.48878500000000003</c:v>
                </c:pt>
                <c:pt idx="2211">
                  <c:v>-0.60533099999999995</c:v>
                </c:pt>
                <c:pt idx="2212">
                  <c:v>-0.694855</c:v>
                </c:pt>
                <c:pt idx="2213">
                  <c:v>-0.82031200000000004</c:v>
                </c:pt>
                <c:pt idx="2214">
                  <c:v>-0.76829499999999995</c:v>
                </c:pt>
                <c:pt idx="2215">
                  <c:v>-0.70599400000000001</c:v>
                </c:pt>
                <c:pt idx="2216">
                  <c:v>-0.56964099999999995</c:v>
                </c:pt>
                <c:pt idx="2217">
                  <c:v>-0.61108399999999996</c:v>
                </c:pt>
                <c:pt idx="2218">
                  <c:v>-0.67555200000000004</c:v>
                </c:pt>
                <c:pt idx="2219">
                  <c:v>-0.78878800000000004</c:v>
                </c:pt>
                <c:pt idx="2220">
                  <c:v>-0.83685299999999996</c:v>
                </c:pt>
                <c:pt idx="2221">
                  <c:v>-0.85261500000000001</c:v>
                </c:pt>
                <c:pt idx="2222">
                  <c:v>-0.67996199999999996</c:v>
                </c:pt>
                <c:pt idx="2223">
                  <c:v>-0.26031500000000002</c:v>
                </c:pt>
                <c:pt idx="2224">
                  <c:v>-0.22174099999999999</c:v>
                </c:pt>
                <c:pt idx="2225">
                  <c:v>-0.59318499999999996</c:v>
                </c:pt>
                <c:pt idx="2226">
                  <c:v>-0.71752899999999997</c:v>
                </c:pt>
                <c:pt idx="2227">
                  <c:v>-0.61573800000000001</c:v>
                </c:pt>
                <c:pt idx="2228">
                  <c:v>-0.48580899999999999</c:v>
                </c:pt>
                <c:pt idx="2229">
                  <c:v>2.3192999999999998E-2</c:v>
                </c:pt>
                <c:pt idx="2230">
                  <c:v>0.15448000000000001</c:v>
                </c:pt>
                <c:pt idx="2231">
                  <c:v>1.312E-3</c:v>
                </c:pt>
                <c:pt idx="2232">
                  <c:v>-0.18890399999999999</c:v>
                </c:pt>
                <c:pt idx="2233">
                  <c:v>-0.243149</c:v>
                </c:pt>
                <c:pt idx="2234">
                  <c:v>-0.29763800000000001</c:v>
                </c:pt>
                <c:pt idx="2235">
                  <c:v>-0.289993</c:v>
                </c:pt>
                <c:pt idx="2236">
                  <c:v>-0.23706099999999999</c:v>
                </c:pt>
                <c:pt idx="2237">
                  <c:v>-0.27378799999999998</c:v>
                </c:pt>
                <c:pt idx="2238">
                  <c:v>-0.38510100000000003</c:v>
                </c:pt>
                <c:pt idx="2239">
                  <c:v>-0.44001800000000002</c:v>
                </c:pt>
                <c:pt idx="2240">
                  <c:v>-0.50523399999999996</c:v>
                </c:pt>
                <c:pt idx="2241">
                  <c:v>-0.482483</c:v>
                </c:pt>
                <c:pt idx="2242">
                  <c:v>-0.34980800000000001</c:v>
                </c:pt>
                <c:pt idx="2243">
                  <c:v>-0.57070900000000002</c:v>
                </c:pt>
                <c:pt idx="2244">
                  <c:v>-0.645401</c:v>
                </c:pt>
                <c:pt idx="2245">
                  <c:v>-0.55152900000000005</c:v>
                </c:pt>
                <c:pt idx="2246">
                  <c:v>-0.46929900000000002</c:v>
                </c:pt>
                <c:pt idx="2247">
                  <c:v>-0.37893700000000002</c:v>
                </c:pt>
                <c:pt idx="2248">
                  <c:v>-0.426514</c:v>
                </c:pt>
                <c:pt idx="2249">
                  <c:v>-0.61836199999999997</c:v>
                </c:pt>
                <c:pt idx="2250">
                  <c:v>-0.57763699999999996</c:v>
                </c:pt>
                <c:pt idx="2251">
                  <c:v>-0.66224700000000003</c:v>
                </c:pt>
                <c:pt idx="2252">
                  <c:v>-0.74575800000000003</c:v>
                </c:pt>
                <c:pt idx="2253">
                  <c:v>-0.620224</c:v>
                </c:pt>
                <c:pt idx="2254">
                  <c:v>-0.51800500000000005</c:v>
                </c:pt>
                <c:pt idx="2255">
                  <c:v>-0.51121499999999997</c:v>
                </c:pt>
                <c:pt idx="2256">
                  <c:v>-0.57423400000000002</c:v>
                </c:pt>
                <c:pt idx="2257">
                  <c:v>-0.62538099999999996</c:v>
                </c:pt>
                <c:pt idx="2258">
                  <c:v>-0.51614400000000005</c:v>
                </c:pt>
                <c:pt idx="2259">
                  <c:v>-0.417099</c:v>
                </c:pt>
                <c:pt idx="2260">
                  <c:v>-0.221909</c:v>
                </c:pt>
                <c:pt idx="2261">
                  <c:v>-9.0088000000000001E-2</c:v>
                </c:pt>
                <c:pt idx="2262">
                  <c:v>-3.5950000000000003E-2</c:v>
                </c:pt>
                <c:pt idx="2263">
                  <c:v>4.9332000000000001E-2</c:v>
                </c:pt>
                <c:pt idx="2264">
                  <c:v>0.13880899999999999</c:v>
                </c:pt>
                <c:pt idx="2265">
                  <c:v>6.0440000000000001E-2</c:v>
                </c:pt>
                <c:pt idx="2266">
                  <c:v>-0.126495</c:v>
                </c:pt>
                <c:pt idx="2267">
                  <c:v>-0.31590299999999999</c:v>
                </c:pt>
                <c:pt idx="2268">
                  <c:v>-0.46133400000000002</c:v>
                </c:pt>
                <c:pt idx="2269">
                  <c:v>-0.22997999999999999</c:v>
                </c:pt>
                <c:pt idx="2270">
                  <c:v>0.14297499999999999</c:v>
                </c:pt>
                <c:pt idx="2271">
                  <c:v>0.133102</c:v>
                </c:pt>
                <c:pt idx="2272">
                  <c:v>-0.274231</c:v>
                </c:pt>
                <c:pt idx="2273">
                  <c:v>-0.74093600000000004</c:v>
                </c:pt>
                <c:pt idx="2274">
                  <c:v>-0.70603899999999997</c:v>
                </c:pt>
                <c:pt idx="2275">
                  <c:v>-0.30690000000000001</c:v>
                </c:pt>
                <c:pt idx="2276">
                  <c:v>3.6179000000000003E-2</c:v>
                </c:pt>
                <c:pt idx="2277">
                  <c:v>0.34292600000000001</c:v>
                </c:pt>
                <c:pt idx="2278">
                  <c:v>0.50471500000000002</c:v>
                </c:pt>
                <c:pt idx="2279">
                  <c:v>0.54101600000000005</c:v>
                </c:pt>
                <c:pt idx="2280">
                  <c:v>0.46167000000000002</c:v>
                </c:pt>
                <c:pt idx="2281">
                  <c:v>0.293213</c:v>
                </c:pt>
                <c:pt idx="2282">
                  <c:v>2.1347000000000001E-2</c:v>
                </c:pt>
                <c:pt idx="2283">
                  <c:v>-0.154831</c:v>
                </c:pt>
                <c:pt idx="2284">
                  <c:v>-0.20303299999999999</c:v>
                </c:pt>
                <c:pt idx="2285">
                  <c:v>-0.19982900000000001</c:v>
                </c:pt>
                <c:pt idx="2286">
                  <c:v>-0.16345199999999999</c:v>
                </c:pt>
                <c:pt idx="2287">
                  <c:v>-6.5230999999999997E-2</c:v>
                </c:pt>
                <c:pt idx="2288">
                  <c:v>-5.1833999999999998E-2</c:v>
                </c:pt>
                <c:pt idx="2289">
                  <c:v>1.1185E-2</c:v>
                </c:pt>
                <c:pt idx="2290">
                  <c:v>-0.105072</c:v>
                </c:pt>
                <c:pt idx="2291">
                  <c:v>0.492203</c:v>
                </c:pt>
                <c:pt idx="2292">
                  <c:v>0.59523000000000004</c:v>
                </c:pt>
                <c:pt idx="2293">
                  <c:v>0.13911399999999999</c:v>
                </c:pt>
                <c:pt idx="2294">
                  <c:v>-0.67729200000000001</c:v>
                </c:pt>
                <c:pt idx="2295">
                  <c:v>-1.146347</c:v>
                </c:pt>
                <c:pt idx="2296">
                  <c:v>-0.77375799999999995</c:v>
                </c:pt>
                <c:pt idx="2297">
                  <c:v>-9.6420000000000006E-2</c:v>
                </c:pt>
                <c:pt idx="2298">
                  <c:v>9.4599999999999997E-3</c:v>
                </c:pt>
                <c:pt idx="2299">
                  <c:v>1.0390999999999999E-2</c:v>
                </c:pt>
                <c:pt idx="2300">
                  <c:v>-0.15077199999999999</c:v>
                </c:pt>
                <c:pt idx="2301">
                  <c:v>-0.30966199999999999</c:v>
                </c:pt>
                <c:pt idx="2302">
                  <c:v>-0.27310200000000001</c:v>
                </c:pt>
                <c:pt idx="2303">
                  <c:v>-0.175064</c:v>
                </c:pt>
                <c:pt idx="2304">
                  <c:v>-0.114944</c:v>
                </c:pt>
                <c:pt idx="2305">
                  <c:v>-0.13903799999999999</c:v>
                </c:pt>
                <c:pt idx="2306">
                  <c:v>-0.18187</c:v>
                </c:pt>
                <c:pt idx="2307">
                  <c:v>-0.25147999999999998</c:v>
                </c:pt>
                <c:pt idx="2308">
                  <c:v>-0.333847</c:v>
                </c:pt>
                <c:pt idx="2309">
                  <c:v>-0.384598</c:v>
                </c:pt>
                <c:pt idx="2310">
                  <c:v>-0.39646900000000002</c:v>
                </c:pt>
                <c:pt idx="2311">
                  <c:v>-0.42483500000000002</c:v>
                </c:pt>
                <c:pt idx="2312">
                  <c:v>-0.37684600000000001</c:v>
                </c:pt>
                <c:pt idx="2313">
                  <c:v>-0.214951</c:v>
                </c:pt>
                <c:pt idx="2314">
                  <c:v>-0.192108</c:v>
                </c:pt>
                <c:pt idx="2315">
                  <c:v>-0.25881999999999999</c:v>
                </c:pt>
                <c:pt idx="2316">
                  <c:v>-0.38453700000000002</c:v>
                </c:pt>
                <c:pt idx="2317">
                  <c:v>-0.16873199999999999</c:v>
                </c:pt>
                <c:pt idx="2318">
                  <c:v>8.3694000000000005E-2</c:v>
                </c:pt>
                <c:pt idx="2319">
                  <c:v>0.16964699999999999</c:v>
                </c:pt>
                <c:pt idx="2320">
                  <c:v>0.18315100000000001</c:v>
                </c:pt>
                <c:pt idx="2321">
                  <c:v>-0.20788599999999999</c:v>
                </c:pt>
                <c:pt idx="2322">
                  <c:v>-0.63629199999999997</c:v>
                </c:pt>
                <c:pt idx="2323">
                  <c:v>-0.71090699999999996</c:v>
                </c:pt>
                <c:pt idx="2324">
                  <c:v>-0.257523</c:v>
                </c:pt>
                <c:pt idx="2325">
                  <c:v>0.16001899999999999</c:v>
                </c:pt>
                <c:pt idx="2326">
                  <c:v>0.41751100000000002</c:v>
                </c:pt>
                <c:pt idx="2327">
                  <c:v>0.48465000000000003</c:v>
                </c:pt>
                <c:pt idx="2328">
                  <c:v>0.40861500000000001</c:v>
                </c:pt>
                <c:pt idx="2329">
                  <c:v>0.35105900000000001</c:v>
                </c:pt>
                <c:pt idx="2330">
                  <c:v>0.26263399999999998</c:v>
                </c:pt>
                <c:pt idx="2331">
                  <c:v>8.4305000000000005E-2</c:v>
                </c:pt>
                <c:pt idx="2332">
                  <c:v>-8.1878999999999993E-2</c:v>
                </c:pt>
                <c:pt idx="2333">
                  <c:v>-0.20732100000000001</c:v>
                </c:pt>
                <c:pt idx="2334">
                  <c:v>-0.27182000000000001</c:v>
                </c:pt>
                <c:pt idx="2335">
                  <c:v>-0.230545</c:v>
                </c:pt>
                <c:pt idx="2336">
                  <c:v>-0.14369199999999999</c:v>
                </c:pt>
                <c:pt idx="2337">
                  <c:v>-6.6756999999999997E-2</c:v>
                </c:pt>
                <c:pt idx="2338">
                  <c:v>2.4551E-2</c:v>
                </c:pt>
                <c:pt idx="2339">
                  <c:v>-0.17904700000000001</c:v>
                </c:pt>
                <c:pt idx="2340">
                  <c:v>0.25674400000000003</c:v>
                </c:pt>
                <c:pt idx="2341">
                  <c:v>0.64114400000000005</c:v>
                </c:pt>
                <c:pt idx="2342">
                  <c:v>0.15928600000000001</c:v>
                </c:pt>
                <c:pt idx="2343">
                  <c:v>-0.27226299999999998</c:v>
                </c:pt>
                <c:pt idx="2344">
                  <c:v>-0.93501299999999998</c:v>
                </c:pt>
                <c:pt idx="2345">
                  <c:v>-1.4232940000000001</c:v>
                </c:pt>
                <c:pt idx="2346">
                  <c:v>-0.64585899999999996</c:v>
                </c:pt>
                <c:pt idx="2347">
                  <c:v>-0.179199</c:v>
                </c:pt>
                <c:pt idx="2348">
                  <c:v>-5.1375999999999998E-2</c:v>
                </c:pt>
                <c:pt idx="2349">
                  <c:v>-0.13290399999999999</c:v>
                </c:pt>
                <c:pt idx="2350">
                  <c:v>-0.22090099999999999</c:v>
                </c:pt>
                <c:pt idx="2351">
                  <c:v>-0.18527199999999999</c:v>
                </c:pt>
                <c:pt idx="2352">
                  <c:v>-0.15193200000000001</c:v>
                </c:pt>
                <c:pt idx="2353">
                  <c:v>-0.20626800000000001</c:v>
                </c:pt>
                <c:pt idx="2354">
                  <c:v>-0.34817500000000001</c:v>
                </c:pt>
                <c:pt idx="2355">
                  <c:v>-0.220612</c:v>
                </c:pt>
                <c:pt idx="2356">
                  <c:v>-0.19284100000000001</c:v>
                </c:pt>
                <c:pt idx="2357">
                  <c:v>-0.28317300000000001</c:v>
                </c:pt>
                <c:pt idx="2358">
                  <c:v>-0.38037100000000001</c:v>
                </c:pt>
                <c:pt idx="2359">
                  <c:v>-0.39625500000000002</c:v>
                </c:pt>
                <c:pt idx="2360">
                  <c:v>-0.37010199999999999</c:v>
                </c:pt>
                <c:pt idx="2361">
                  <c:v>-0.36227399999999998</c:v>
                </c:pt>
                <c:pt idx="2362">
                  <c:v>-0.36466999999999999</c:v>
                </c:pt>
                <c:pt idx="2363">
                  <c:v>-0.41461199999999998</c:v>
                </c:pt>
                <c:pt idx="2364">
                  <c:v>-0.38041700000000001</c:v>
                </c:pt>
                <c:pt idx="2365">
                  <c:v>-0.12088</c:v>
                </c:pt>
                <c:pt idx="2366">
                  <c:v>-3.2257000000000001E-2</c:v>
                </c:pt>
                <c:pt idx="2367">
                  <c:v>0.172348</c:v>
                </c:pt>
                <c:pt idx="2368">
                  <c:v>3.3234E-2</c:v>
                </c:pt>
                <c:pt idx="2369">
                  <c:v>-0.32437100000000002</c:v>
                </c:pt>
                <c:pt idx="2370">
                  <c:v>-0.57058699999999996</c:v>
                </c:pt>
                <c:pt idx="2371">
                  <c:v>-0.37976100000000002</c:v>
                </c:pt>
                <c:pt idx="2372">
                  <c:v>-2.4032999999999999E-2</c:v>
                </c:pt>
                <c:pt idx="2373">
                  <c:v>0.16272</c:v>
                </c:pt>
                <c:pt idx="2374">
                  <c:v>0.342499</c:v>
                </c:pt>
                <c:pt idx="2375">
                  <c:v>0.45823700000000001</c:v>
                </c:pt>
                <c:pt idx="2376">
                  <c:v>0.541489</c:v>
                </c:pt>
                <c:pt idx="2377">
                  <c:v>0.52673300000000001</c:v>
                </c:pt>
                <c:pt idx="2378">
                  <c:v>0.39019799999999999</c:v>
                </c:pt>
                <c:pt idx="2379">
                  <c:v>3.143E-3</c:v>
                </c:pt>
                <c:pt idx="2380">
                  <c:v>-0.208679</c:v>
                </c:pt>
                <c:pt idx="2381">
                  <c:v>-0.27681</c:v>
                </c:pt>
                <c:pt idx="2382">
                  <c:v>-0.25936900000000002</c:v>
                </c:pt>
                <c:pt idx="2383">
                  <c:v>-0.20019500000000001</c:v>
                </c:pt>
                <c:pt idx="2384">
                  <c:v>-0.138184</c:v>
                </c:pt>
                <c:pt idx="2385">
                  <c:v>1.2664999999999999E-2</c:v>
                </c:pt>
                <c:pt idx="2386">
                  <c:v>0.185303</c:v>
                </c:pt>
                <c:pt idx="2387">
                  <c:v>0.126495</c:v>
                </c:pt>
                <c:pt idx="2388">
                  <c:v>9.5032000000000005E-2</c:v>
                </c:pt>
                <c:pt idx="2389">
                  <c:v>0.100464</c:v>
                </c:pt>
                <c:pt idx="2390">
                  <c:v>6.9458000000000006E-2</c:v>
                </c:pt>
                <c:pt idx="2391">
                  <c:v>-7.9925999999999997E-2</c:v>
                </c:pt>
                <c:pt idx="2392">
                  <c:v>-0.45779399999999998</c:v>
                </c:pt>
                <c:pt idx="2393">
                  <c:v>-1.816681</c:v>
                </c:pt>
                <c:pt idx="2394">
                  <c:v>-0.70124799999999998</c:v>
                </c:pt>
                <c:pt idx="2395">
                  <c:v>-0.215225</c:v>
                </c:pt>
                <c:pt idx="2396">
                  <c:v>-9.5947000000000005E-2</c:v>
                </c:pt>
                <c:pt idx="2397">
                  <c:v>-4.1382000000000002E-2</c:v>
                </c:pt>
                <c:pt idx="2398">
                  <c:v>-3.1234999999999999E-2</c:v>
                </c:pt>
                <c:pt idx="2399">
                  <c:v>-9.2834E-2</c:v>
                </c:pt>
                <c:pt idx="2400">
                  <c:v>-0.18188499999999999</c:v>
                </c:pt>
                <c:pt idx="2401">
                  <c:v>-0.40908800000000001</c:v>
                </c:pt>
                <c:pt idx="2402">
                  <c:v>-0.47596699999999997</c:v>
                </c:pt>
                <c:pt idx="2403">
                  <c:v>-0.39619399999999999</c:v>
                </c:pt>
                <c:pt idx="2404">
                  <c:v>-0.40400700000000001</c:v>
                </c:pt>
                <c:pt idx="2405">
                  <c:v>-0.51147500000000001</c:v>
                </c:pt>
                <c:pt idx="2406">
                  <c:v>-0.54853799999999997</c:v>
                </c:pt>
                <c:pt idx="2407">
                  <c:v>-0.43367</c:v>
                </c:pt>
                <c:pt idx="2408">
                  <c:v>-0.33277899999999999</c:v>
                </c:pt>
                <c:pt idx="2409">
                  <c:v>-0.25123600000000001</c:v>
                </c:pt>
                <c:pt idx="2410">
                  <c:v>-0.183334</c:v>
                </c:pt>
                <c:pt idx="2411">
                  <c:v>-0.181229</c:v>
                </c:pt>
                <c:pt idx="2412">
                  <c:v>-0.24273700000000001</c:v>
                </c:pt>
                <c:pt idx="2413">
                  <c:v>-0.35467500000000002</c:v>
                </c:pt>
                <c:pt idx="2414">
                  <c:v>-0.40448000000000001</c:v>
                </c:pt>
                <c:pt idx="2415">
                  <c:v>-0.12892200000000001</c:v>
                </c:pt>
                <c:pt idx="2416">
                  <c:v>8.165E-2</c:v>
                </c:pt>
                <c:pt idx="2417">
                  <c:v>-7.0200000000000004E-4</c:v>
                </c:pt>
                <c:pt idx="2418">
                  <c:v>-0.23568700000000001</c:v>
                </c:pt>
                <c:pt idx="2419">
                  <c:v>-0.49143999999999999</c:v>
                </c:pt>
                <c:pt idx="2420">
                  <c:v>-0.32430999999999999</c:v>
                </c:pt>
                <c:pt idx="2421">
                  <c:v>-0.23696900000000001</c:v>
                </c:pt>
                <c:pt idx="2422">
                  <c:v>1.0253999999999999E-2</c:v>
                </c:pt>
                <c:pt idx="2423">
                  <c:v>0.233429</c:v>
                </c:pt>
                <c:pt idx="2424">
                  <c:v>0.44020100000000001</c:v>
                </c:pt>
                <c:pt idx="2425">
                  <c:v>0.57348600000000005</c:v>
                </c:pt>
                <c:pt idx="2426">
                  <c:v>0.610703</c:v>
                </c:pt>
                <c:pt idx="2427">
                  <c:v>0.48533599999999999</c:v>
                </c:pt>
                <c:pt idx="2428">
                  <c:v>0.171265</c:v>
                </c:pt>
                <c:pt idx="2429">
                  <c:v>-4.2603000000000002E-2</c:v>
                </c:pt>
                <c:pt idx="2430">
                  <c:v>-0.155914</c:v>
                </c:pt>
                <c:pt idx="2431">
                  <c:v>-0.174011</c:v>
                </c:pt>
                <c:pt idx="2432">
                  <c:v>-0.16020200000000001</c:v>
                </c:pt>
                <c:pt idx="2433">
                  <c:v>-0.125946</c:v>
                </c:pt>
                <c:pt idx="2434">
                  <c:v>-9.2239000000000002E-2</c:v>
                </c:pt>
                <c:pt idx="2435">
                  <c:v>-3.967E-3</c:v>
                </c:pt>
                <c:pt idx="2436">
                  <c:v>-0.10202</c:v>
                </c:pt>
                <c:pt idx="2437">
                  <c:v>-0.43131999999999998</c:v>
                </c:pt>
                <c:pt idx="2438">
                  <c:v>-3.7581999999999997E-2</c:v>
                </c:pt>
                <c:pt idx="2439">
                  <c:v>-4.9118000000000002E-2</c:v>
                </c:pt>
                <c:pt idx="2440">
                  <c:v>-8.6669999999999994E-3</c:v>
                </c:pt>
                <c:pt idx="2441">
                  <c:v>-9.6755999999999995E-2</c:v>
                </c:pt>
                <c:pt idx="2442">
                  <c:v>-0.43772899999999998</c:v>
                </c:pt>
                <c:pt idx="2443">
                  <c:v>-1.025131</c:v>
                </c:pt>
                <c:pt idx="2444">
                  <c:v>-1.0942989999999999</c:v>
                </c:pt>
                <c:pt idx="2445">
                  <c:v>-0.353134</c:v>
                </c:pt>
                <c:pt idx="2446">
                  <c:v>-0.105087</c:v>
                </c:pt>
                <c:pt idx="2447">
                  <c:v>-0.110779</c:v>
                </c:pt>
                <c:pt idx="2448">
                  <c:v>-0.161911</c:v>
                </c:pt>
                <c:pt idx="2449">
                  <c:v>-0.17837500000000001</c:v>
                </c:pt>
                <c:pt idx="2450">
                  <c:v>-0.27401700000000001</c:v>
                </c:pt>
                <c:pt idx="2451">
                  <c:v>-0.335281</c:v>
                </c:pt>
                <c:pt idx="2452">
                  <c:v>-0.353516</c:v>
                </c:pt>
                <c:pt idx="2453">
                  <c:v>-0.40931699999999999</c:v>
                </c:pt>
                <c:pt idx="2454">
                  <c:v>-0.45771800000000001</c:v>
                </c:pt>
                <c:pt idx="2455">
                  <c:v>-0.45896900000000002</c:v>
                </c:pt>
                <c:pt idx="2456">
                  <c:v>-0.40917999999999999</c:v>
                </c:pt>
                <c:pt idx="2457">
                  <c:v>-0.273895</c:v>
                </c:pt>
                <c:pt idx="2458">
                  <c:v>-0.17768900000000001</c:v>
                </c:pt>
                <c:pt idx="2459">
                  <c:v>-0.17382800000000001</c:v>
                </c:pt>
                <c:pt idx="2460">
                  <c:v>-0.20999100000000001</c:v>
                </c:pt>
                <c:pt idx="2461">
                  <c:v>-0.26530500000000001</c:v>
                </c:pt>
                <c:pt idx="2462">
                  <c:v>-0.41175800000000001</c:v>
                </c:pt>
                <c:pt idx="2463">
                  <c:v>-0.33868399999999999</c:v>
                </c:pt>
                <c:pt idx="2464">
                  <c:v>-0.134857</c:v>
                </c:pt>
                <c:pt idx="2465">
                  <c:v>7.6217999999999994E-2</c:v>
                </c:pt>
                <c:pt idx="2466">
                  <c:v>-7.9146999999999995E-2</c:v>
                </c:pt>
                <c:pt idx="2467">
                  <c:v>-0.431946</c:v>
                </c:pt>
                <c:pt idx="2468">
                  <c:v>-0.81254599999999999</c:v>
                </c:pt>
                <c:pt idx="2469">
                  <c:v>-0.56503300000000001</c:v>
                </c:pt>
                <c:pt idx="2470">
                  <c:v>-4.4586000000000001E-2</c:v>
                </c:pt>
                <c:pt idx="2471">
                  <c:v>0.24617</c:v>
                </c:pt>
                <c:pt idx="2472">
                  <c:v>0.35986299999999999</c:v>
                </c:pt>
                <c:pt idx="2473">
                  <c:v>0.44824199999999997</c:v>
                </c:pt>
                <c:pt idx="2474">
                  <c:v>0.55740400000000001</c:v>
                </c:pt>
                <c:pt idx="2475">
                  <c:v>0.53303500000000004</c:v>
                </c:pt>
                <c:pt idx="2476">
                  <c:v>0.18218999999999999</c:v>
                </c:pt>
                <c:pt idx="2477">
                  <c:v>-8.1360000000000002E-2</c:v>
                </c:pt>
                <c:pt idx="2478">
                  <c:v>-0.174652</c:v>
                </c:pt>
                <c:pt idx="2479">
                  <c:v>-0.14291400000000001</c:v>
                </c:pt>
                <c:pt idx="2480">
                  <c:v>-8.4290000000000004E-2</c:v>
                </c:pt>
                <c:pt idx="2481">
                  <c:v>-1.9470000000000001E-2</c:v>
                </c:pt>
                <c:pt idx="2482">
                  <c:v>5.6473000000000002E-2</c:v>
                </c:pt>
                <c:pt idx="2483">
                  <c:v>0.178009</c:v>
                </c:pt>
                <c:pt idx="2484">
                  <c:v>0.241364</c:v>
                </c:pt>
                <c:pt idx="2485">
                  <c:v>0.173904</c:v>
                </c:pt>
                <c:pt idx="2486">
                  <c:v>-9.2635999999999996E-2</c:v>
                </c:pt>
                <c:pt idx="2487">
                  <c:v>0.250305</c:v>
                </c:pt>
                <c:pt idx="2488">
                  <c:v>0.103378</c:v>
                </c:pt>
                <c:pt idx="2489">
                  <c:v>-0.12701399999999999</c:v>
                </c:pt>
                <c:pt idx="2490">
                  <c:v>-0.25083899999999998</c:v>
                </c:pt>
                <c:pt idx="2491">
                  <c:v>-0.48466500000000001</c:v>
                </c:pt>
                <c:pt idx="2492">
                  <c:v>-1.0043789999999999</c:v>
                </c:pt>
                <c:pt idx="2493">
                  <c:v>-1.109283</c:v>
                </c:pt>
                <c:pt idx="2494">
                  <c:v>-0.51573199999999997</c:v>
                </c:pt>
                <c:pt idx="2495">
                  <c:v>-0.193466</c:v>
                </c:pt>
                <c:pt idx="2496">
                  <c:v>-0.17147799999999999</c:v>
                </c:pt>
                <c:pt idx="2497">
                  <c:v>-0.13372800000000001</c:v>
                </c:pt>
                <c:pt idx="2498">
                  <c:v>-6.3704999999999998E-2</c:v>
                </c:pt>
                <c:pt idx="2499">
                  <c:v>-0.27166699999999999</c:v>
                </c:pt>
                <c:pt idx="2500">
                  <c:v>-0.35955799999999999</c:v>
                </c:pt>
                <c:pt idx="2501">
                  <c:v>-0.31723000000000001</c:v>
                </c:pt>
                <c:pt idx="2502">
                  <c:v>-0.32000699999999999</c:v>
                </c:pt>
                <c:pt idx="2503">
                  <c:v>-0.34890700000000002</c:v>
                </c:pt>
                <c:pt idx="2504">
                  <c:v>-0.33108500000000002</c:v>
                </c:pt>
                <c:pt idx="2505">
                  <c:v>-0.30720500000000001</c:v>
                </c:pt>
                <c:pt idx="2506">
                  <c:v>-0.275787</c:v>
                </c:pt>
                <c:pt idx="2507">
                  <c:v>-0.275146</c:v>
                </c:pt>
                <c:pt idx="2508">
                  <c:v>-0.23445099999999999</c:v>
                </c:pt>
                <c:pt idx="2509">
                  <c:v>-0.19989000000000001</c:v>
                </c:pt>
                <c:pt idx="2510">
                  <c:v>-0.22422800000000001</c:v>
                </c:pt>
                <c:pt idx="2511">
                  <c:v>-0.32005299999999998</c:v>
                </c:pt>
                <c:pt idx="2512">
                  <c:v>-0.163879</c:v>
                </c:pt>
                <c:pt idx="2513">
                  <c:v>2.3879999999999998E-2</c:v>
                </c:pt>
                <c:pt idx="2514">
                  <c:v>0.189163</c:v>
                </c:pt>
                <c:pt idx="2515">
                  <c:v>9.4894000000000006E-2</c:v>
                </c:pt>
                <c:pt idx="2516">
                  <c:v>-0.385544</c:v>
                </c:pt>
                <c:pt idx="2517">
                  <c:v>-0.77212499999999995</c:v>
                </c:pt>
                <c:pt idx="2518">
                  <c:v>-0.73542799999999997</c:v>
                </c:pt>
                <c:pt idx="2519">
                  <c:v>-0.23339799999999999</c:v>
                </c:pt>
                <c:pt idx="2520">
                  <c:v>0.235291</c:v>
                </c:pt>
                <c:pt idx="2521">
                  <c:v>0.41996800000000001</c:v>
                </c:pt>
                <c:pt idx="2522">
                  <c:v>0.50797999999999999</c:v>
                </c:pt>
                <c:pt idx="2523">
                  <c:v>0.62048300000000001</c:v>
                </c:pt>
                <c:pt idx="2524">
                  <c:v>0.60038800000000003</c:v>
                </c:pt>
                <c:pt idx="2525">
                  <c:v>0.40654000000000001</c:v>
                </c:pt>
                <c:pt idx="2526">
                  <c:v>-8.8350000000000008E-3</c:v>
                </c:pt>
                <c:pt idx="2527">
                  <c:v>-0.22131300000000001</c:v>
                </c:pt>
                <c:pt idx="2528">
                  <c:v>-0.28582800000000003</c:v>
                </c:pt>
                <c:pt idx="2529">
                  <c:v>-0.289825</c:v>
                </c:pt>
                <c:pt idx="2530">
                  <c:v>-0.23211699999999999</c:v>
                </c:pt>
                <c:pt idx="2531">
                  <c:v>-0.17947399999999999</c:v>
                </c:pt>
                <c:pt idx="2532">
                  <c:v>-0.174072</c:v>
                </c:pt>
                <c:pt idx="2533">
                  <c:v>-8.3266999999999994E-2</c:v>
                </c:pt>
                <c:pt idx="2534">
                  <c:v>-0.139206</c:v>
                </c:pt>
                <c:pt idx="2535">
                  <c:v>7.7468999999999996E-2</c:v>
                </c:pt>
                <c:pt idx="2536">
                  <c:v>0.287827</c:v>
                </c:pt>
                <c:pt idx="2537">
                  <c:v>-9.0480000000000005E-3</c:v>
                </c:pt>
                <c:pt idx="2538">
                  <c:v>-0.180176</c:v>
                </c:pt>
                <c:pt idx="2539">
                  <c:v>-0.30094900000000002</c:v>
                </c:pt>
                <c:pt idx="2540">
                  <c:v>-0.73109400000000002</c:v>
                </c:pt>
                <c:pt idx="2541">
                  <c:v>-0.63197300000000001</c:v>
                </c:pt>
                <c:pt idx="2542">
                  <c:v>4.3579E-2</c:v>
                </c:pt>
                <c:pt idx="2543">
                  <c:v>0.28784199999999999</c:v>
                </c:pt>
                <c:pt idx="2544">
                  <c:v>0.247559</c:v>
                </c:pt>
                <c:pt idx="2545">
                  <c:v>0.108566</c:v>
                </c:pt>
                <c:pt idx="2546">
                  <c:v>-9.1934000000000002E-2</c:v>
                </c:pt>
                <c:pt idx="2547">
                  <c:v>-0.35113499999999997</c:v>
                </c:pt>
                <c:pt idx="2548">
                  <c:v>-0.20233200000000001</c:v>
                </c:pt>
                <c:pt idx="2549">
                  <c:v>-9.4039999999999999E-2</c:v>
                </c:pt>
                <c:pt idx="2550">
                  <c:v>-0.16151399999999999</c:v>
                </c:pt>
                <c:pt idx="2551">
                  <c:v>-0.13148499999999999</c:v>
                </c:pt>
                <c:pt idx="2552">
                  <c:v>-8.2947000000000007E-2</c:v>
                </c:pt>
                <c:pt idx="2553">
                  <c:v>-7.7988000000000002E-2</c:v>
                </c:pt>
                <c:pt idx="2554">
                  <c:v>-7.7408000000000005E-2</c:v>
                </c:pt>
                <c:pt idx="2555">
                  <c:v>-6.2378000000000003E-2</c:v>
                </c:pt>
                <c:pt idx="2556">
                  <c:v>-7.2265999999999997E-2</c:v>
                </c:pt>
                <c:pt idx="2557">
                  <c:v>-7.9117000000000007E-2</c:v>
                </c:pt>
                <c:pt idx="2558">
                  <c:v>-0.15951499999999999</c:v>
                </c:pt>
                <c:pt idx="2559">
                  <c:v>-0.158966</c:v>
                </c:pt>
                <c:pt idx="2560">
                  <c:v>5.5801000000000003E-2</c:v>
                </c:pt>
                <c:pt idx="2561">
                  <c:v>0.21592700000000001</c:v>
                </c:pt>
                <c:pt idx="2562">
                  <c:v>0.23693800000000001</c:v>
                </c:pt>
                <c:pt idx="2563">
                  <c:v>-0.29276999999999997</c:v>
                </c:pt>
                <c:pt idx="2564">
                  <c:v>-0.81463600000000003</c:v>
                </c:pt>
                <c:pt idx="2565">
                  <c:v>-0.87483200000000005</c:v>
                </c:pt>
                <c:pt idx="2566">
                  <c:v>-0.32838400000000001</c:v>
                </c:pt>
                <c:pt idx="2567">
                  <c:v>0.19555700000000001</c:v>
                </c:pt>
                <c:pt idx="2568">
                  <c:v>0.448822</c:v>
                </c:pt>
                <c:pt idx="2569">
                  <c:v>0.53416399999999997</c:v>
                </c:pt>
                <c:pt idx="2570">
                  <c:v>0.61477700000000002</c:v>
                </c:pt>
                <c:pt idx="2571">
                  <c:v>0.38125599999999998</c:v>
                </c:pt>
                <c:pt idx="2572">
                  <c:v>0.131775</c:v>
                </c:pt>
                <c:pt idx="2573">
                  <c:v>8.8958999999999996E-2</c:v>
                </c:pt>
                <c:pt idx="2574">
                  <c:v>4.3563999999999999E-2</c:v>
                </c:pt>
                <c:pt idx="2575">
                  <c:v>-3.555E-3</c:v>
                </c:pt>
                <c:pt idx="2576">
                  <c:v>-1.5793000000000001E-2</c:v>
                </c:pt>
                <c:pt idx="2577">
                  <c:v>-6.3094999999999998E-2</c:v>
                </c:pt>
                <c:pt idx="2578">
                  <c:v>-6.5018000000000006E-2</c:v>
                </c:pt>
                <c:pt idx="2579">
                  <c:v>-0.15338099999999999</c:v>
                </c:pt>
                <c:pt idx="2580">
                  <c:v>-0.105804</c:v>
                </c:pt>
                <c:pt idx="2581">
                  <c:v>-2.5406000000000001E-2</c:v>
                </c:pt>
                <c:pt idx="2582">
                  <c:v>0.14083899999999999</c:v>
                </c:pt>
                <c:pt idx="2583">
                  <c:v>6.3568E-2</c:v>
                </c:pt>
                <c:pt idx="2584">
                  <c:v>9.0030000000000006E-3</c:v>
                </c:pt>
                <c:pt idx="2585">
                  <c:v>0.59092699999999998</c:v>
                </c:pt>
                <c:pt idx="2586">
                  <c:v>0.290802</c:v>
                </c:pt>
                <c:pt idx="2587">
                  <c:v>-2.0247999999999999E-2</c:v>
                </c:pt>
                <c:pt idx="2588">
                  <c:v>-0.153778</c:v>
                </c:pt>
                <c:pt idx="2589">
                  <c:v>-0.35670499999999999</c:v>
                </c:pt>
                <c:pt idx="2590">
                  <c:v>-0.67730699999999999</c:v>
                </c:pt>
                <c:pt idx="2591">
                  <c:v>-0.75414999999999999</c:v>
                </c:pt>
                <c:pt idx="2592">
                  <c:v>-0.193802</c:v>
                </c:pt>
                <c:pt idx="2593">
                  <c:v>1.8554999999999999E-2</c:v>
                </c:pt>
                <c:pt idx="2594">
                  <c:v>3.2302999999999998E-2</c:v>
                </c:pt>
                <c:pt idx="2595">
                  <c:v>2.6107999999999999E-2</c:v>
                </c:pt>
                <c:pt idx="2596">
                  <c:v>-8.1390000000000004E-2</c:v>
                </c:pt>
                <c:pt idx="2597">
                  <c:v>-0.239227</c:v>
                </c:pt>
                <c:pt idx="2598">
                  <c:v>-0.30081200000000002</c:v>
                </c:pt>
                <c:pt idx="2599">
                  <c:v>-0.28936800000000001</c:v>
                </c:pt>
                <c:pt idx="2600">
                  <c:v>-0.29357899999999998</c:v>
                </c:pt>
                <c:pt idx="2601">
                  <c:v>-0.29924000000000001</c:v>
                </c:pt>
                <c:pt idx="2602">
                  <c:v>-0.218781</c:v>
                </c:pt>
                <c:pt idx="2603">
                  <c:v>-0.105835</c:v>
                </c:pt>
                <c:pt idx="2604">
                  <c:v>-5.3588999999999998E-2</c:v>
                </c:pt>
                <c:pt idx="2605">
                  <c:v>-1.6265999999999999E-2</c:v>
                </c:pt>
                <c:pt idx="2606">
                  <c:v>-4.6706999999999999E-2</c:v>
                </c:pt>
                <c:pt idx="2607">
                  <c:v>-0.18309</c:v>
                </c:pt>
                <c:pt idx="2608">
                  <c:v>-0.26568599999999998</c:v>
                </c:pt>
                <c:pt idx="2609">
                  <c:v>-0.23638899999999999</c:v>
                </c:pt>
                <c:pt idx="2610">
                  <c:v>-9.3429999999999999E-2</c:v>
                </c:pt>
                <c:pt idx="2611">
                  <c:v>2.2186000000000001E-2</c:v>
                </c:pt>
                <c:pt idx="2612">
                  <c:v>0.213287</c:v>
                </c:pt>
                <c:pt idx="2613">
                  <c:v>0.164215</c:v>
                </c:pt>
                <c:pt idx="2614">
                  <c:v>-0.149673</c:v>
                </c:pt>
                <c:pt idx="2615">
                  <c:v>-0.38478099999999998</c:v>
                </c:pt>
                <c:pt idx="2616">
                  <c:v>-0.16716</c:v>
                </c:pt>
                <c:pt idx="2617">
                  <c:v>4.1931000000000003E-2</c:v>
                </c:pt>
                <c:pt idx="2618">
                  <c:v>0.15487699999999999</c:v>
                </c:pt>
                <c:pt idx="2619">
                  <c:v>0.28146399999999999</c:v>
                </c:pt>
                <c:pt idx="2620">
                  <c:v>0.30096400000000001</c:v>
                </c:pt>
                <c:pt idx="2621">
                  <c:v>0.26003999999999999</c:v>
                </c:pt>
                <c:pt idx="2622">
                  <c:v>0.29852299999999998</c:v>
                </c:pt>
                <c:pt idx="2623">
                  <c:v>0.14152500000000001</c:v>
                </c:pt>
                <c:pt idx="2624">
                  <c:v>-3.9260999999999997E-2</c:v>
                </c:pt>
                <c:pt idx="2625">
                  <c:v>-9.0149000000000007E-2</c:v>
                </c:pt>
                <c:pt idx="2626">
                  <c:v>-2.7222E-2</c:v>
                </c:pt>
                <c:pt idx="2627">
                  <c:v>-2.298E-2</c:v>
                </c:pt>
                <c:pt idx="2628">
                  <c:v>-3.3370999999999998E-2</c:v>
                </c:pt>
                <c:pt idx="2629">
                  <c:v>1.2970000000000001E-2</c:v>
                </c:pt>
                <c:pt idx="2630">
                  <c:v>0.25337199999999999</c:v>
                </c:pt>
                <c:pt idx="2631">
                  <c:v>0.42356899999999997</c:v>
                </c:pt>
                <c:pt idx="2632">
                  <c:v>0.76551800000000003</c:v>
                </c:pt>
                <c:pt idx="2633">
                  <c:v>0.68812600000000002</c:v>
                </c:pt>
                <c:pt idx="2634">
                  <c:v>0.153366</c:v>
                </c:pt>
                <c:pt idx="2635">
                  <c:v>-0.12628200000000001</c:v>
                </c:pt>
                <c:pt idx="2636">
                  <c:v>-0.39965800000000001</c:v>
                </c:pt>
                <c:pt idx="2637">
                  <c:v>-0.72456399999999999</c:v>
                </c:pt>
                <c:pt idx="2638">
                  <c:v>-0.721329</c:v>
                </c:pt>
                <c:pt idx="2639">
                  <c:v>-0.12614400000000001</c:v>
                </c:pt>
                <c:pt idx="2640">
                  <c:v>0.249252</c:v>
                </c:pt>
                <c:pt idx="2641">
                  <c:v>0.26080300000000001</c:v>
                </c:pt>
                <c:pt idx="2642">
                  <c:v>3.8559000000000003E-2</c:v>
                </c:pt>
                <c:pt idx="2643">
                  <c:v>-0.110291</c:v>
                </c:pt>
                <c:pt idx="2644">
                  <c:v>-0.17324800000000001</c:v>
                </c:pt>
                <c:pt idx="2645">
                  <c:v>-0.174591</c:v>
                </c:pt>
                <c:pt idx="2646">
                  <c:v>-0.206619</c:v>
                </c:pt>
                <c:pt idx="2647">
                  <c:v>-6.9381999999999999E-2</c:v>
                </c:pt>
                <c:pt idx="2648">
                  <c:v>4.4710000000000001E-3</c:v>
                </c:pt>
                <c:pt idx="2649">
                  <c:v>-8.4090999999999999E-2</c:v>
                </c:pt>
                <c:pt idx="2650">
                  <c:v>-1.1093E-2</c:v>
                </c:pt>
                <c:pt idx="2651">
                  <c:v>6.9655999999999996E-2</c:v>
                </c:pt>
                <c:pt idx="2652">
                  <c:v>5.9296000000000001E-2</c:v>
                </c:pt>
                <c:pt idx="2653">
                  <c:v>2.4154999999999999E-2</c:v>
                </c:pt>
                <c:pt idx="2654">
                  <c:v>-5.7144E-2</c:v>
                </c:pt>
                <c:pt idx="2655">
                  <c:v>-0.20141600000000001</c:v>
                </c:pt>
                <c:pt idx="2656">
                  <c:v>-0.35121200000000002</c:v>
                </c:pt>
                <c:pt idx="2657">
                  <c:v>-0.42744399999999999</c:v>
                </c:pt>
                <c:pt idx="2658">
                  <c:v>-0.43063400000000002</c:v>
                </c:pt>
                <c:pt idx="2659">
                  <c:v>-0.387405</c:v>
                </c:pt>
                <c:pt idx="2660">
                  <c:v>-0.26805099999999998</c:v>
                </c:pt>
                <c:pt idx="2661">
                  <c:v>-0.15490699999999999</c:v>
                </c:pt>
                <c:pt idx="2662">
                  <c:v>0.1996</c:v>
                </c:pt>
                <c:pt idx="2663">
                  <c:v>0.31483499999999998</c:v>
                </c:pt>
                <c:pt idx="2664">
                  <c:v>0.40081800000000001</c:v>
                </c:pt>
                <c:pt idx="2665">
                  <c:v>0.518845</c:v>
                </c:pt>
                <c:pt idx="2666">
                  <c:v>0.37531999999999999</c:v>
                </c:pt>
                <c:pt idx="2667">
                  <c:v>0.39071699999999998</c:v>
                </c:pt>
                <c:pt idx="2668">
                  <c:v>0.31326300000000001</c:v>
                </c:pt>
                <c:pt idx="2669">
                  <c:v>2.5925E-2</c:v>
                </c:pt>
                <c:pt idx="2670">
                  <c:v>-0.25115999999999999</c:v>
                </c:pt>
                <c:pt idx="2671">
                  <c:v>-0.32142599999999999</c:v>
                </c:pt>
                <c:pt idx="2672">
                  <c:v>-0.32904099999999997</c:v>
                </c:pt>
                <c:pt idx="2673">
                  <c:v>-0.15631100000000001</c:v>
                </c:pt>
                <c:pt idx="2674">
                  <c:v>-1.9852000000000002E-2</c:v>
                </c:pt>
                <c:pt idx="2675">
                  <c:v>0.25559999999999999</c:v>
                </c:pt>
                <c:pt idx="2676">
                  <c:v>0.42263800000000001</c:v>
                </c:pt>
                <c:pt idx="2677">
                  <c:v>0.55714399999999997</c:v>
                </c:pt>
                <c:pt idx="2678">
                  <c:v>0.51541099999999995</c:v>
                </c:pt>
                <c:pt idx="2679">
                  <c:v>0.169159</c:v>
                </c:pt>
                <c:pt idx="2680">
                  <c:v>-6.6666000000000003E-2</c:v>
                </c:pt>
                <c:pt idx="2681">
                  <c:v>-0.13948099999999999</c:v>
                </c:pt>
                <c:pt idx="2682">
                  <c:v>-0.14712500000000001</c:v>
                </c:pt>
                <c:pt idx="2683">
                  <c:v>-0.122101</c:v>
                </c:pt>
                <c:pt idx="2684">
                  <c:v>-0.112152</c:v>
                </c:pt>
                <c:pt idx="2685">
                  <c:v>-9.9074999999999996E-2</c:v>
                </c:pt>
                <c:pt idx="2686">
                  <c:v>-5.4718000000000003E-2</c:v>
                </c:pt>
                <c:pt idx="2687">
                  <c:v>0.176147</c:v>
                </c:pt>
                <c:pt idx="2688">
                  <c:v>0.115158</c:v>
                </c:pt>
                <c:pt idx="2689">
                  <c:v>0.14160200000000001</c:v>
                </c:pt>
                <c:pt idx="2690">
                  <c:v>0.35302699999999998</c:v>
                </c:pt>
                <c:pt idx="2691">
                  <c:v>1.0848999999999999E-2</c:v>
                </c:pt>
                <c:pt idx="2692">
                  <c:v>-4.3060000000000001E-2</c:v>
                </c:pt>
                <c:pt idx="2693">
                  <c:v>-0.214035</c:v>
                </c:pt>
                <c:pt idx="2694">
                  <c:v>-0.45013399999999998</c:v>
                </c:pt>
                <c:pt idx="2695">
                  <c:v>-0.33386199999999999</c:v>
                </c:pt>
                <c:pt idx="2696">
                  <c:v>-6.2468999999999997E-2</c:v>
                </c:pt>
                <c:pt idx="2697">
                  <c:v>0.108261</c:v>
                </c:pt>
                <c:pt idx="2698">
                  <c:v>2.2415000000000001E-2</c:v>
                </c:pt>
                <c:pt idx="2699">
                  <c:v>-0.113846</c:v>
                </c:pt>
                <c:pt idx="2700">
                  <c:v>-0.17314099999999999</c:v>
                </c:pt>
                <c:pt idx="2701">
                  <c:v>-0.15359500000000001</c:v>
                </c:pt>
                <c:pt idx="2702">
                  <c:v>-0.14643900000000001</c:v>
                </c:pt>
                <c:pt idx="2703">
                  <c:v>-0.15582299999999999</c:v>
                </c:pt>
                <c:pt idx="2704">
                  <c:v>-0.22642499999999999</c:v>
                </c:pt>
                <c:pt idx="2705">
                  <c:v>-0.25672899999999998</c:v>
                </c:pt>
                <c:pt idx="2706">
                  <c:v>-0.24011199999999999</c:v>
                </c:pt>
                <c:pt idx="2707">
                  <c:v>-0.223495</c:v>
                </c:pt>
                <c:pt idx="2708">
                  <c:v>-0.27761799999999998</c:v>
                </c:pt>
                <c:pt idx="2709">
                  <c:v>-0.149002</c:v>
                </c:pt>
                <c:pt idx="2710">
                  <c:v>-4.8172E-2</c:v>
                </c:pt>
                <c:pt idx="2711">
                  <c:v>9.6589999999999992E-3</c:v>
                </c:pt>
                <c:pt idx="2712">
                  <c:v>0.13622999999999999</c:v>
                </c:pt>
                <c:pt idx="2713">
                  <c:v>0.22740199999999999</c:v>
                </c:pt>
                <c:pt idx="2714">
                  <c:v>1.6891E-2</c:v>
                </c:pt>
                <c:pt idx="2715">
                  <c:v>-0.114273</c:v>
                </c:pt>
                <c:pt idx="2716">
                  <c:v>-2.8518999999999999E-2</c:v>
                </c:pt>
                <c:pt idx="2717">
                  <c:v>3.9351999999999998E-2</c:v>
                </c:pt>
                <c:pt idx="2718">
                  <c:v>7.4889999999999998E-2</c:v>
                </c:pt>
                <c:pt idx="2719">
                  <c:v>-0.13084399999999999</c:v>
                </c:pt>
                <c:pt idx="2720">
                  <c:v>-0.66969299999999998</c:v>
                </c:pt>
                <c:pt idx="2721">
                  <c:v>-0.62464900000000001</c:v>
                </c:pt>
                <c:pt idx="2722">
                  <c:v>-0.186615</c:v>
                </c:pt>
                <c:pt idx="2723">
                  <c:v>6.0898000000000001E-2</c:v>
                </c:pt>
                <c:pt idx="2724">
                  <c:v>0.236099</c:v>
                </c:pt>
                <c:pt idx="2725">
                  <c:v>0.48024</c:v>
                </c:pt>
                <c:pt idx="2726">
                  <c:v>0.57885699999999995</c:v>
                </c:pt>
                <c:pt idx="2727">
                  <c:v>0.58247400000000005</c:v>
                </c:pt>
                <c:pt idx="2728">
                  <c:v>0.17619299999999999</c:v>
                </c:pt>
                <c:pt idx="2729">
                  <c:v>-6.1737E-2</c:v>
                </c:pt>
                <c:pt idx="2730">
                  <c:v>-6.8954000000000001E-2</c:v>
                </c:pt>
                <c:pt idx="2731">
                  <c:v>-3.3035000000000002E-2</c:v>
                </c:pt>
                <c:pt idx="2732">
                  <c:v>2.034E-2</c:v>
                </c:pt>
                <c:pt idx="2733">
                  <c:v>7.2844999999999993E-2</c:v>
                </c:pt>
                <c:pt idx="2734">
                  <c:v>6.8787000000000001E-2</c:v>
                </c:pt>
                <c:pt idx="2735">
                  <c:v>7.2052000000000005E-2</c:v>
                </c:pt>
                <c:pt idx="2736">
                  <c:v>4.5714999999999999E-2</c:v>
                </c:pt>
                <c:pt idx="2737">
                  <c:v>5.6335000000000003E-2</c:v>
                </c:pt>
                <c:pt idx="2738">
                  <c:v>0.124191</c:v>
                </c:pt>
                <c:pt idx="2739">
                  <c:v>0.17394999999999999</c:v>
                </c:pt>
                <c:pt idx="2740">
                  <c:v>3.3385999999999999E-2</c:v>
                </c:pt>
                <c:pt idx="2741">
                  <c:v>0.33712799999999998</c:v>
                </c:pt>
                <c:pt idx="2742">
                  <c:v>0.49118000000000001</c:v>
                </c:pt>
                <c:pt idx="2743">
                  <c:v>0.24221799999999999</c:v>
                </c:pt>
                <c:pt idx="2744">
                  <c:v>2.2582999999999999E-2</c:v>
                </c:pt>
                <c:pt idx="2745">
                  <c:v>-0.298599</c:v>
                </c:pt>
                <c:pt idx="2746">
                  <c:v>-0.75323499999999999</c:v>
                </c:pt>
                <c:pt idx="2747">
                  <c:v>-1.199478</c:v>
                </c:pt>
                <c:pt idx="2748">
                  <c:v>-0.85789499999999996</c:v>
                </c:pt>
                <c:pt idx="2749">
                  <c:v>-0.25547799999999998</c:v>
                </c:pt>
                <c:pt idx="2750">
                  <c:v>-8.3847000000000005E-2</c:v>
                </c:pt>
                <c:pt idx="2751">
                  <c:v>-9.5352000000000006E-2</c:v>
                </c:pt>
                <c:pt idx="2752">
                  <c:v>-0.125916</c:v>
                </c:pt>
                <c:pt idx="2753">
                  <c:v>-0.103851</c:v>
                </c:pt>
                <c:pt idx="2754">
                  <c:v>-0.17948900000000001</c:v>
                </c:pt>
                <c:pt idx="2755">
                  <c:v>-0.225189</c:v>
                </c:pt>
                <c:pt idx="2756">
                  <c:v>-0.25608799999999998</c:v>
                </c:pt>
                <c:pt idx="2757">
                  <c:v>-0.29045100000000001</c:v>
                </c:pt>
                <c:pt idx="2758">
                  <c:v>-0.33137499999999998</c:v>
                </c:pt>
                <c:pt idx="2759">
                  <c:v>-0.31863399999999997</c:v>
                </c:pt>
                <c:pt idx="2760">
                  <c:v>-0.19989000000000001</c:v>
                </c:pt>
                <c:pt idx="2761">
                  <c:v>-0.14752199999999999</c:v>
                </c:pt>
                <c:pt idx="2762">
                  <c:v>-0.11438</c:v>
                </c:pt>
                <c:pt idx="2763">
                  <c:v>-0.13795499999999999</c:v>
                </c:pt>
                <c:pt idx="2764">
                  <c:v>-0.23103299999999999</c:v>
                </c:pt>
                <c:pt idx="2765">
                  <c:v>-0.29655500000000001</c:v>
                </c:pt>
                <c:pt idx="2766">
                  <c:v>-0.12504599999999999</c:v>
                </c:pt>
                <c:pt idx="2767">
                  <c:v>8.7051000000000003E-2</c:v>
                </c:pt>
                <c:pt idx="2768">
                  <c:v>0.19554099999999999</c:v>
                </c:pt>
                <c:pt idx="2769">
                  <c:v>0.12829599999999999</c:v>
                </c:pt>
                <c:pt idx="2770">
                  <c:v>-0.279221</c:v>
                </c:pt>
                <c:pt idx="2771">
                  <c:v>-0.64421099999999998</c:v>
                </c:pt>
                <c:pt idx="2772">
                  <c:v>-0.310471</c:v>
                </c:pt>
                <c:pt idx="2773">
                  <c:v>6.5170000000000006E-2</c:v>
                </c:pt>
                <c:pt idx="2774">
                  <c:v>0.238403</c:v>
                </c:pt>
                <c:pt idx="2775">
                  <c:v>-7.7255000000000004E-2</c:v>
                </c:pt>
                <c:pt idx="2776">
                  <c:v>0.22128300000000001</c:v>
                </c:pt>
                <c:pt idx="2777">
                  <c:v>0.42552200000000001</c:v>
                </c:pt>
                <c:pt idx="2778">
                  <c:v>0.52336099999999997</c:v>
                </c:pt>
                <c:pt idx="2779">
                  <c:v>0.49066199999999999</c:v>
                </c:pt>
                <c:pt idx="2780">
                  <c:v>0.29023700000000002</c:v>
                </c:pt>
                <c:pt idx="2781">
                  <c:v>-3.5110000000000002E-2</c:v>
                </c:pt>
                <c:pt idx="2782">
                  <c:v>-0.29215999999999998</c:v>
                </c:pt>
                <c:pt idx="2783">
                  <c:v>-9.4787999999999997E-2</c:v>
                </c:pt>
                <c:pt idx="2784">
                  <c:v>6.3950000000000007E-2</c:v>
                </c:pt>
                <c:pt idx="2785">
                  <c:v>0.232208</c:v>
                </c:pt>
                <c:pt idx="2786">
                  <c:v>0.217117</c:v>
                </c:pt>
                <c:pt idx="2787">
                  <c:v>0.12628200000000001</c:v>
                </c:pt>
                <c:pt idx="2788">
                  <c:v>-0.54078700000000002</c:v>
                </c:pt>
                <c:pt idx="2789">
                  <c:v>-0.14917</c:v>
                </c:pt>
                <c:pt idx="2790">
                  <c:v>0.41328399999999998</c:v>
                </c:pt>
                <c:pt idx="2791">
                  <c:v>0.75718700000000005</c:v>
                </c:pt>
                <c:pt idx="2792">
                  <c:v>0.58911100000000005</c:v>
                </c:pt>
                <c:pt idx="2793">
                  <c:v>0.276169</c:v>
                </c:pt>
                <c:pt idx="2794">
                  <c:v>0.20135500000000001</c:v>
                </c:pt>
                <c:pt idx="2795">
                  <c:v>0.25682100000000002</c:v>
                </c:pt>
                <c:pt idx="2796">
                  <c:v>0.44670100000000001</c:v>
                </c:pt>
                <c:pt idx="2797">
                  <c:v>0.102982</c:v>
                </c:pt>
                <c:pt idx="2798">
                  <c:v>-0.118546</c:v>
                </c:pt>
                <c:pt idx="2799">
                  <c:v>-0.37118499999999999</c:v>
                </c:pt>
                <c:pt idx="2800">
                  <c:v>9.0484999999999996E-2</c:v>
                </c:pt>
                <c:pt idx="2801">
                  <c:v>0.32559199999999999</c:v>
                </c:pt>
                <c:pt idx="2802">
                  <c:v>0.39604200000000001</c:v>
                </c:pt>
                <c:pt idx="2803">
                  <c:v>0.44348100000000001</c:v>
                </c:pt>
                <c:pt idx="2804">
                  <c:v>0.32720900000000003</c:v>
                </c:pt>
                <c:pt idx="2805">
                  <c:v>0.19136</c:v>
                </c:pt>
                <c:pt idx="2806">
                  <c:v>0.150253</c:v>
                </c:pt>
                <c:pt idx="2807">
                  <c:v>9.0424000000000004E-2</c:v>
                </c:pt>
                <c:pt idx="2808">
                  <c:v>-9.4986000000000001E-2</c:v>
                </c:pt>
                <c:pt idx="2809">
                  <c:v>-0.25974999999999998</c:v>
                </c:pt>
                <c:pt idx="2810">
                  <c:v>-0.199326</c:v>
                </c:pt>
                <c:pt idx="2811">
                  <c:v>-2.5543E-2</c:v>
                </c:pt>
                <c:pt idx="2812">
                  <c:v>0.23158300000000001</c:v>
                </c:pt>
                <c:pt idx="2813">
                  <c:v>0.40786699999999998</c:v>
                </c:pt>
                <c:pt idx="2814">
                  <c:v>0.46887200000000001</c:v>
                </c:pt>
                <c:pt idx="2815">
                  <c:v>0.34681699999999999</c:v>
                </c:pt>
                <c:pt idx="2816">
                  <c:v>-4.3319999999999997E-2</c:v>
                </c:pt>
                <c:pt idx="2817">
                  <c:v>-0.29489100000000001</c:v>
                </c:pt>
                <c:pt idx="2818">
                  <c:v>-0.101212</c:v>
                </c:pt>
                <c:pt idx="2819">
                  <c:v>4.7668000000000002E-2</c:v>
                </c:pt>
                <c:pt idx="2820">
                  <c:v>-8.4457000000000004E-2</c:v>
                </c:pt>
                <c:pt idx="2821">
                  <c:v>-0.27679399999999998</c:v>
                </c:pt>
                <c:pt idx="2822">
                  <c:v>9.7503999999999993E-2</c:v>
                </c:pt>
                <c:pt idx="2823">
                  <c:v>0.31437700000000002</c:v>
                </c:pt>
                <c:pt idx="2824">
                  <c:v>0.39732400000000001</c:v>
                </c:pt>
                <c:pt idx="2825">
                  <c:v>0.44729600000000003</c:v>
                </c:pt>
                <c:pt idx="2826">
                  <c:v>0.40283200000000002</c:v>
                </c:pt>
                <c:pt idx="2827">
                  <c:v>0.19506799999999999</c:v>
                </c:pt>
                <c:pt idx="2828">
                  <c:v>0.100174</c:v>
                </c:pt>
                <c:pt idx="2829">
                  <c:v>0.25854500000000002</c:v>
                </c:pt>
                <c:pt idx="2830">
                  <c:v>0.411804</c:v>
                </c:pt>
                <c:pt idx="2831">
                  <c:v>0.171539</c:v>
                </c:pt>
                <c:pt idx="2832">
                  <c:v>-5.0644000000000002E-2</c:v>
                </c:pt>
                <c:pt idx="2833">
                  <c:v>-8.1055000000000002E-2</c:v>
                </c:pt>
                <c:pt idx="2834">
                  <c:v>-0.13389599999999999</c:v>
                </c:pt>
                <c:pt idx="2835">
                  <c:v>3.6575000000000003E-2</c:v>
                </c:pt>
                <c:pt idx="2836">
                  <c:v>0.127609</c:v>
                </c:pt>
                <c:pt idx="2837">
                  <c:v>7.5699000000000002E-2</c:v>
                </c:pt>
                <c:pt idx="2838">
                  <c:v>0.12065099999999999</c:v>
                </c:pt>
                <c:pt idx="2839">
                  <c:v>0.14585899999999999</c:v>
                </c:pt>
                <c:pt idx="2840">
                  <c:v>-4.3410999999999998E-2</c:v>
                </c:pt>
                <c:pt idx="2841">
                  <c:v>-0.25930799999999998</c:v>
                </c:pt>
                <c:pt idx="2842">
                  <c:v>-0.41091899999999998</c:v>
                </c:pt>
                <c:pt idx="2843">
                  <c:v>-0.57534799999999997</c:v>
                </c:pt>
                <c:pt idx="2844">
                  <c:v>-0.50248700000000002</c:v>
                </c:pt>
                <c:pt idx="2845">
                  <c:v>-0.239594</c:v>
                </c:pt>
                <c:pt idx="2846">
                  <c:v>-0.18571499999999999</c:v>
                </c:pt>
                <c:pt idx="2847">
                  <c:v>-0.35868800000000001</c:v>
                </c:pt>
                <c:pt idx="2848">
                  <c:v>-0.35577399999999998</c:v>
                </c:pt>
                <c:pt idx="2849">
                  <c:v>-0.26386999999999999</c:v>
                </c:pt>
                <c:pt idx="2850">
                  <c:v>-0.30864000000000003</c:v>
                </c:pt>
                <c:pt idx="2851">
                  <c:v>-0.49908400000000003</c:v>
                </c:pt>
                <c:pt idx="2852">
                  <c:v>-0.47788999999999998</c:v>
                </c:pt>
                <c:pt idx="2853">
                  <c:v>-0.39567600000000003</c:v>
                </c:pt>
                <c:pt idx="2854">
                  <c:v>-0.30699199999999999</c:v>
                </c:pt>
                <c:pt idx="2855">
                  <c:v>-0.295074</c:v>
                </c:pt>
                <c:pt idx="2856">
                  <c:v>-0.46676600000000001</c:v>
                </c:pt>
                <c:pt idx="2857">
                  <c:v>-0.54739400000000005</c:v>
                </c:pt>
                <c:pt idx="2858">
                  <c:v>-0.57644700000000004</c:v>
                </c:pt>
                <c:pt idx="2859">
                  <c:v>-0.50997899999999996</c:v>
                </c:pt>
                <c:pt idx="2860">
                  <c:v>-0.66162100000000001</c:v>
                </c:pt>
                <c:pt idx="2861">
                  <c:v>-0.71611000000000002</c:v>
                </c:pt>
                <c:pt idx="2862">
                  <c:v>-0.80874599999999996</c:v>
                </c:pt>
                <c:pt idx="2863">
                  <c:v>-0.69583099999999998</c:v>
                </c:pt>
                <c:pt idx="2864">
                  <c:v>-0.56153900000000001</c:v>
                </c:pt>
                <c:pt idx="2865">
                  <c:v>-0.48268100000000003</c:v>
                </c:pt>
                <c:pt idx="2866">
                  <c:v>-0.62803600000000004</c:v>
                </c:pt>
                <c:pt idx="2867">
                  <c:v>-0.753189</c:v>
                </c:pt>
                <c:pt idx="2868">
                  <c:v>-0.56793199999999999</c:v>
                </c:pt>
                <c:pt idx="2869">
                  <c:v>-0.40081800000000001</c:v>
                </c:pt>
                <c:pt idx="2870">
                  <c:v>-0.32072400000000001</c:v>
                </c:pt>
                <c:pt idx="2871">
                  <c:v>-0.19413800000000001</c:v>
                </c:pt>
                <c:pt idx="2872">
                  <c:v>-0.20338400000000001</c:v>
                </c:pt>
                <c:pt idx="2873">
                  <c:v>-0.15728800000000001</c:v>
                </c:pt>
                <c:pt idx="2874">
                  <c:v>-0.146347</c:v>
                </c:pt>
                <c:pt idx="2875">
                  <c:v>-0.246979</c:v>
                </c:pt>
                <c:pt idx="2876">
                  <c:v>-0.36929299999999998</c:v>
                </c:pt>
                <c:pt idx="2877">
                  <c:v>-0.39309699999999997</c:v>
                </c:pt>
                <c:pt idx="2878">
                  <c:v>-0.41409299999999999</c:v>
                </c:pt>
                <c:pt idx="2879">
                  <c:v>-0.38531500000000002</c:v>
                </c:pt>
                <c:pt idx="2880">
                  <c:v>-0.54919399999999996</c:v>
                </c:pt>
                <c:pt idx="2881">
                  <c:v>-0.62286399999999997</c:v>
                </c:pt>
                <c:pt idx="2882">
                  <c:v>-0.500336</c:v>
                </c:pt>
                <c:pt idx="2883">
                  <c:v>-0.490921</c:v>
                </c:pt>
                <c:pt idx="2884">
                  <c:v>-0.73077400000000003</c:v>
                </c:pt>
                <c:pt idx="2885">
                  <c:v>-0.78399700000000005</c:v>
                </c:pt>
                <c:pt idx="2886">
                  <c:v>-0.75448599999999999</c:v>
                </c:pt>
                <c:pt idx="2887">
                  <c:v>-0.79396100000000003</c:v>
                </c:pt>
                <c:pt idx="2888">
                  <c:v>-0.71540800000000004</c:v>
                </c:pt>
                <c:pt idx="2889">
                  <c:v>-0.72538800000000003</c:v>
                </c:pt>
                <c:pt idx="2890">
                  <c:v>-0.79361000000000004</c:v>
                </c:pt>
                <c:pt idx="2891">
                  <c:v>-0.63214099999999995</c:v>
                </c:pt>
                <c:pt idx="2892">
                  <c:v>-0.34657300000000002</c:v>
                </c:pt>
                <c:pt idx="2893">
                  <c:v>-0.44041400000000003</c:v>
                </c:pt>
                <c:pt idx="2894">
                  <c:v>-0.75677499999999998</c:v>
                </c:pt>
                <c:pt idx="2895">
                  <c:v>-0.75965899999999997</c:v>
                </c:pt>
                <c:pt idx="2896">
                  <c:v>-0.77993800000000002</c:v>
                </c:pt>
                <c:pt idx="2897">
                  <c:v>-0.98744200000000004</c:v>
                </c:pt>
                <c:pt idx="2898">
                  <c:v>-1.062851</c:v>
                </c:pt>
                <c:pt idx="2899">
                  <c:v>-0.80171199999999998</c:v>
                </c:pt>
                <c:pt idx="2900">
                  <c:v>-0.64535500000000001</c:v>
                </c:pt>
                <c:pt idx="2901">
                  <c:v>-0.74444600000000005</c:v>
                </c:pt>
                <c:pt idx="2902">
                  <c:v>-0.72662400000000005</c:v>
                </c:pt>
                <c:pt idx="2903">
                  <c:v>-0.62338300000000002</c:v>
                </c:pt>
                <c:pt idx="2904">
                  <c:v>-0.55732700000000002</c:v>
                </c:pt>
                <c:pt idx="2905">
                  <c:v>-0.59738199999999997</c:v>
                </c:pt>
                <c:pt idx="2906">
                  <c:v>-0.68180799999999997</c:v>
                </c:pt>
                <c:pt idx="2907">
                  <c:v>-0.65553300000000003</c:v>
                </c:pt>
                <c:pt idx="2908">
                  <c:v>-0.61102299999999998</c:v>
                </c:pt>
                <c:pt idx="2909">
                  <c:v>-0.67965699999999996</c:v>
                </c:pt>
                <c:pt idx="2910">
                  <c:v>-0.78241000000000005</c:v>
                </c:pt>
                <c:pt idx="2911">
                  <c:v>-0.75601200000000002</c:v>
                </c:pt>
                <c:pt idx="2912">
                  <c:v>-0.71237200000000001</c:v>
                </c:pt>
                <c:pt idx="2913">
                  <c:v>-0.434448</c:v>
                </c:pt>
                <c:pt idx="2914">
                  <c:v>-0.40481600000000001</c:v>
                </c:pt>
                <c:pt idx="2915">
                  <c:v>-0.64004499999999998</c:v>
                </c:pt>
                <c:pt idx="2916">
                  <c:v>-0.84930399999999995</c:v>
                </c:pt>
                <c:pt idx="2917">
                  <c:v>-0.72618099999999997</c:v>
                </c:pt>
                <c:pt idx="2918">
                  <c:v>-0.51336700000000002</c:v>
                </c:pt>
                <c:pt idx="2919">
                  <c:v>-0.28991699999999998</c:v>
                </c:pt>
                <c:pt idx="2920">
                  <c:v>-0.20780899999999999</c:v>
                </c:pt>
                <c:pt idx="2921">
                  <c:v>-0.200073</c:v>
                </c:pt>
                <c:pt idx="2922">
                  <c:v>-0.23696900000000001</c:v>
                </c:pt>
                <c:pt idx="2923">
                  <c:v>-0.343582</c:v>
                </c:pt>
                <c:pt idx="2924">
                  <c:v>-0.38386500000000001</c:v>
                </c:pt>
                <c:pt idx="2925">
                  <c:v>-0.36315900000000001</c:v>
                </c:pt>
                <c:pt idx="2926">
                  <c:v>-0.32435599999999998</c:v>
                </c:pt>
                <c:pt idx="2927">
                  <c:v>-0.361572</c:v>
                </c:pt>
                <c:pt idx="2928">
                  <c:v>-0.38070700000000002</c:v>
                </c:pt>
                <c:pt idx="2929">
                  <c:v>-0.36155700000000002</c:v>
                </c:pt>
                <c:pt idx="2930">
                  <c:v>-0.44425999999999999</c:v>
                </c:pt>
                <c:pt idx="2931">
                  <c:v>-0.61573800000000001</c:v>
                </c:pt>
                <c:pt idx="2932">
                  <c:v>-0.63404799999999994</c:v>
                </c:pt>
                <c:pt idx="2933">
                  <c:v>-0.55689999999999995</c:v>
                </c:pt>
                <c:pt idx="2934">
                  <c:v>-0.63273599999999997</c:v>
                </c:pt>
                <c:pt idx="2935">
                  <c:v>-0.71611000000000002</c:v>
                </c:pt>
                <c:pt idx="2936">
                  <c:v>-0.59306300000000001</c:v>
                </c:pt>
                <c:pt idx="2937">
                  <c:v>-0.63443000000000005</c:v>
                </c:pt>
                <c:pt idx="2938">
                  <c:v>-0.65202300000000002</c:v>
                </c:pt>
                <c:pt idx="2939">
                  <c:v>-0.57411199999999996</c:v>
                </c:pt>
                <c:pt idx="2940">
                  <c:v>-0.43808000000000002</c:v>
                </c:pt>
                <c:pt idx="2941">
                  <c:v>-0.64151000000000002</c:v>
                </c:pt>
                <c:pt idx="2942">
                  <c:v>-0.60427900000000001</c:v>
                </c:pt>
                <c:pt idx="2943">
                  <c:v>-0.54125999999999996</c:v>
                </c:pt>
                <c:pt idx="2944">
                  <c:v>-0.66253700000000004</c:v>
                </c:pt>
                <c:pt idx="2945">
                  <c:v>-0.84567300000000001</c:v>
                </c:pt>
                <c:pt idx="2946">
                  <c:v>-0.84735099999999997</c:v>
                </c:pt>
                <c:pt idx="2947">
                  <c:v>-0.56793199999999999</c:v>
                </c:pt>
                <c:pt idx="2948">
                  <c:v>-0.50558499999999995</c:v>
                </c:pt>
                <c:pt idx="2949">
                  <c:v>-0.37309300000000001</c:v>
                </c:pt>
                <c:pt idx="2950">
                  <c:v>-0.28739900000000002</c:v>
                </c:pt>
                <c:pt idx="2951">
                  <c:v>-0.161102</c:v>
                </c:pt>
                <c:pt idx="2952">
                  <c:v>-0.107483</c:v>
                </c:pt>
                <c:pt idx="2953">
                  <c:v>-3.1281000000000003E-2</c:v>
                </c:pt>
                <c:pt idx="2954">
                  <c:v>1.9439999999999999E-2</c:v>
                </c:pt>
                <c:pt idx="2955">
                  <c:v>-0.34887699999999999</c:v>
                </c:pt>
                <c:pt idx="2956">
                  <c:v>-0.34867900000000002</c:v>
                </c:pt>
                <c:pt idx="2957">
                  <c:v>-0.362427</c:v>
                </c:pt>
                <c:pt idx="2958">
                  <c:v>-0.14440900000000001</c:v>
                </c:pt>
                <c:pt idx="2959">
                  <c:v>3.4743999999999997E-2</c:v>
                </c:pt>
                <c:pt idx="2960">
                  <c:v>-0.42466700000000002</c:v>
                </c:pt>
                <c:pt idx="2961">
                  <c:v>-1.3322449999999999</c:v>
                </c:pt>
                <c:pt idx="2962">
                  <c:v>-1.6764680000000001</c:v>
                </c:pt>
                <c:pt idx="2963">
                  <c:v>-0.91337599999999997</c:v>
                </c:pt>
                <c:pt idx="2964">
                  <c:v>-7.9269000000000006E-2</c:v>
                </c:pt>
                <c:pt idx="2965">
                  <c:v>0.386017</c:v>
                </c:pt>
                <c:pt idx="2966">
                  <c:v>0.59480299999999997</c:v>
                </c:pt>
                <c:pt idx="2967">
                  <c:v>0.58340499999999995</c:v>
                </c:pt>
                <c:pt idx="2968">
                  <c:v>0.56829799999999997</c:v>
                </c:pt>
                <c:pt idx="2969">
                  <c:v>0.36430400000000002</c:v>
                </c:pt>
                <c:pt idx="2970">
                  <c:v>-3.0365E-2</c:v>
                </c:pt>
                <c:pt idx="2971">
                  <c:v>-0.133377</c:v>
                </c:pt>
                <c:pt idx="2972">
                  <c:v>-7.2480000000000001E-3</c:v>
                </c:pt>
                <c:pt idx="2973">
                  <c:v>2.5847999999999999E-2</c:v>
                </c:pt>
                <c:pt idx="2974">
                  <c:v>-1.0219999999999999E-3</c:v>
                </c:pt>
                <c:pt idx="2975">
                  <c:v>-5.6610000000000002E-3</c:v>
                </c:pt>
                <c:pt idx="2976">
                  <c:v>3.326E-3</c:v>
                </c:pt>
                <c:pt idx="2977">
                  <c:v>-4.2984000000000001E-2</c:v>
                </c:pt>
                <c:pt idx="2978">
                  <c:v>-0.17069999999999999</c:v>
                </c:pt>
                <c:pt idx="2979">
                  <c:v>-0.29225200000000001</c:v>
                </c:pt>
                <c:pt idx="2980">
                  <c:v>-0.39704899999999999</c:v>
                </c:pt>
                <c:pt idx="2981">
                  <c:v>-0.69682299999999997</c:v>
                </c:pt>
                <c:pt idx="2982">
                  <c:v>-0.61386099999999999</c:v>
                </c:pt>
                <c:pt idx="2983">
                  <c:v>0.31956499999999999</c:v>
                </c:pt>
                <c:pt idx="2984">
                  <c:v>0.15947</c:v>
                </c:pt>
                <c:pt idx="2985">
                  <c:v>-0.22174099999999999</c:v>
                </c:pt>
                <c:pt idx="2986">
                  <c:v>-0.72289999999999999</c:v>
                </c:pt>
                <c:pt idx="2987">
                  <c:v>-1.2669220000000001</c:v>
                </c:pt>
                <c:pt idx="2988">
                  <c:v>-1.2603759999999999</c:v>
                </c:pt>
                <c:pt idx="2989">
                  <c:v>-0.39602700000000002</c:v>
                </c:pt>
                <c:pt idx="2990">
                  <c:v>-0.20849599999999999</c:v>
                </c:pt>
                <c:pt idx="2991">
                  <c:v>-0.282974</c:v>
                </c:pt>
                <c:pt idx="2992">
                  <c:v>-0.39024399999999998</c:v>
                </c:pt>
                <c:pt idx="2993">
                  <c:v>-0.42245500000000002</c:v>
                </c:pt>
                <c:pt idx="2994">
                  <c:v>-0.40423599999999998</c:v>
                </c:pt>
                <c:pt idx="2995">
                  <c:v>-0.33116099999999998</c:v>
                </c:pt>
                <c:pt idx="2996">
                  <c:v>-0.32295200000000002</c:v>
                </c:pt>
                <c:pt idx="2997">
                  <c:v>-0.36351</c:v>
                </c:pt>
                <c:pt idx="2998">
                  <c:v>-0.38333099999999998</c:v>
                </c:pt>
                <c:pt idx="2999">
                  <c:v>-0.42684899999999998</c:v>
                </c:pt>
                <c:pt idx="3000">
                  <c:v>-0.48173500000000002</c:v>
                </c:pt>
                <c:pt idx="3001">
                  <c:v>-0.47123700000000002</c:v>
                </c:pt>
                <c:pt idx="3002">
                  <c:v>-0.40396100000000001</c:v>
                </c:pt>
                <c:pt idx="3003">
                  <c:v>-0.38044699999999998</c:v>
                </c:pt>
                <c:pt idx="3004">
                  <c:v>-0.39558399999999999</c:v>
                </c:pt>
                <c:pt idx="3005">
                  <c:v>-0.43575999999999998</c:v>
                </c:pt>
                <c:pt idx="3006">
                  <c:v>-0.59197999999999995</c:v>
                </c:pt>
                <c:pt idx="3007">
                  <c:v>-0.68885799999999997</c:v>
                </c:pt>
                <c:pt idx="3008">
                  <c:v>-0.365616</c:v>
                </c:pt>
                <c:pt idx="3009">
                  <c:v>-9.2239000000000002E-2</c:v>
                </c:pt>
                <c:pt idx="3010">
                  <c:v>3.8376E-2</c:v>
                </c:pt>
                <c:pt idx="3011">
                  <c:v>1.07E-4</c:v>
                </c:pt>
                <c:pt idx="3012">
                  <c:v>-0.27104200000000001</c:v>
                </c:pt>
                <c:pt idx="3013">
                  <c:v>-0.69964599999999999</c:v>
                </c:pt>
                <c:pt idx="3014">
                  <c:v>-0.499054</c:v>
                </c:pt>
                <c:pt idx="3015">
                  <c:v>-0.12779199999999999</c:v>
                </c:pt>
                <c:pt idx="3016">
                  <c:v>0.14341699999999999</c:v>
                </c:pt>
                <c:pt idx="3017">
                  <c:v>0.29920999999999998</c:v>
                </c:pt>
                <c:pt idx="3018">
                  <c:v>0.33917199999999997</c:v>
                </c:pt>
                <c:pt idx="3019">
                  <c:v>0.328903</c:v>
                </c:pt>
                <c:pt idx="3020">
                  <c:v>0.32737699999999997</c:v>
                </c:pt>
                <c:pt idx="3021">
                  <c:v>0.10560600000000001</c:v>
                </c:pt>
                <c:pt idx="3022">
                  <c:v>-0.13175999999999999</c:v>
                </c:pt>
                <c:pt idx="3023">
                  <c:v>-0.32879599999999998</c:v>
                </c:pt>
                <c:pt idx="3024">
                  <c:v>-0.44770799999999999</c:v>
                </c:pt>
                <c:pt idx="3025">
                  <c:v>-0.47984300000000002</c:v>
                </c:pt>
                <c:pt idx="3026">
                  <c:v>-0.44073499999999999</c:v>
                </c:pt>
                <c:pt idx="3027">
                  <c:v>-0.33157300000000001</c:v>
                </c:pt>
                <c:pt idx="3028">
                  <c:v>-7.8278E-2</c:v>
                </c:pt>
                <c:pt idx="3029">
                  <c:v>-0.43148799999999998</c:v>
                </c:pt>
                <c:pt idx="3030">
                  <c:v>-0.50596600000000003</c:v>
                </c:pt>
                <c:pt idx="3031">
                  <c:v>0.36143500000000001</c:v>
                </c:pt>
                <c:pt idx="3032">
                  <c:v>0.26527400000000001</c:v>
                </c:pt>
                <c:pt idx="3033">
                  <c:v>-0.12512200000000001</c:v>
                </c:pt>
                <c:pt idx="3034">
                  <c:v>-0.53590400000000005</c:v>
                </c:pt>
                <c:pt idx="3035">
                  <c:v>-1.1090390000000001</c:v>
                </c:pt>
                <c:pt idx="3036">
                  <c:v>-1.4948429999999999</c:v>
                </c:pt>
                <c:pt idx="3037">
                  <c:v>-0.649918</c:v>
                </c:pt>
                <c:pt idx="3038">
                  <c:v>-0.33660899999999999</c:v>
                </c:pt>
                <c:pt idx="3039">
                  <c:v>-0.32084699999999999</c:v>
                </c:pt>
                <c:pt idx="3040">
                  <c:v>-0.31158400000000003</c:v>
                </c:pt>
                <c:pt idx="3041">
                  <c:v>-0.40472399999999997</c:v>
                </c:pt>
                <c:pt idx="3042">
                  <c:v>-0.39163199999999998</c:v>
                </c:pt>
                <c:pt idx="3043">
                  <c:v>-0.31929000000000002</c:v>
                </c:pt>
                <c:pt idx="3044">
                  <c:v>-0.28483599999999998</c:v>
                </c:pt>
                <c:pt idx="3045">
                  <c:v>-0.35627700000000001</c:v>
                </c:pt>
                <c:pt idx="3046">
                  <c:v>-0.41972399999999999</c:v>
                </c:pt>
                <c:pt idx="3047">
                  <c:v>-0.45751999999999998</c:v>
                </c:pt>
                <c:pt idx="3048">
                  <c:v>-0.49687199999999998</c:v>
                </c:pt>
                <c:pt idx="3049">
                  <c:v>-0.51786799999999999</c:v>
                </c:pt>
                <c:pt idx="3050">
                  <c:v>-0.453125</c:v>
                </c:pt>
                <c:pt idx="3051">
                  <c:v>-0.43829299999999999</c:v>
                </c:pt>
                <c:pt idx="3052">
                  <c:v>-0.59992999999999996</c:v>
                </c:pt>
                <c:pt idx="3053">
                  <c:v>-0.64856000000000003</c:v>
                </c:pt>
                <c:pt idx="3054">
                  <c:v>-0.37245200000000001</c:v>
                </c:pt>
                <c:pt idx="3055">
                  <c:v>-0.17388899999999999</c:v>
                </c:pt>
                <c:pt idx="3056">
                  <c:v>-6.5978999999999996E-2</c:v>
                </c:pt>
                <c:pt idx="3057">
                  <c:v>-1.8249999999999999E-2</c:v>
                </c:pt>
                <c:pt idx="3058">
                  <c:v>-0.353653</c:v>
                </c:pt>
                <c:pt idx="3059">
                  <c:v>-0.70420799999999995</c:v>
                </c:pt>
                <c:pt idx="3060">
                  <c:v>-0.60465999999999998</c:v>
                </c:pt>
                <c:pt idx="3061">
                  <c:v>-0.21585099999999999</c:v>
                </c:pt>
                <c:pt idx="3062">
                  <c:v>0.115921</c:v>
                </c:pt>
                <c:pt idx="3063">
                  <c:v>0.35643000000000002</c:v>
                </c:pt>
                <c:pt idx="3064">
                  <c:v>0.39796399999999998</c:v>
                </c:pt>
                <c:pt idx="3065">
                  <c:v>0.42228700000000002</c:v>
                </c:pt>
                <c:pt idx="3066">
                  <c:v>0.38116499999999998</c:v>
                </c:pt>
                <c:pt idx="3067">
                  <c:v>0.13487199999999999</c:v>
                </c:pt>
                <c:pt idx="3068">
                  <c:v>-3.5735999999999997E-2</c:v>
                </c:pt>
                <c:pt idx="3069">
                  <c:v>-0.1772</c:v>
                </c:pt>
                <c:pt idx="3070">
                  <c:v>-0.31367499999999998</c:v>
                </c:pt>
                <c:pt idx="3071">
                  <c:v>-0.40013100000000001</c:v>
                </c:pt>
                <c:pt idx="3072">
                  <c:v>-0.39422600000000002</c:v>
                </c:pt>
                <c:pt idx="3073">
                  <c:v>-0.29360999999999998</c:v>
                </c:pt>
                <c:pt idx="3074">
                  <c:v>-0.112411</c:v>
                </c:pt>
                <c:pt idx="3075">
                  <c:v>2.8320000000000001E-2</c:v>
                </c:pt>
                <c:pt idx="3076">
                  <c:v>-0.42898599999999998</c:v>
                </c:pt>
                <c:pt idx="3077">
                  <c:v>-0.42517100000000002</c:v>
                </c:pt>
                <c:pt idx="3078">
                  <c:v>8.8409000000000001E-2</c:v>
                </c:pt>
                <c:pt idx="3079">
                  <c:v>-3.3234E-2</c:v>
                </c:pt>
                <c:pt idx="3080">
                  <c:v>-0.12889100000000001</c:v>
                </c:pt>
                <c:pt idx="3081">
                  <c:v>-0.366226</c:v>
                </c:pt>
                <c:pt idx="3082">
                  <c:v>-0.85482800000000003</c:v>
                </c:pt>
                <c:pt idx="3083">
                  <c:v>-1.353683</c:v>
                </c:pt>
                <c:pt idx="3084">
                  <c:v>-0.828461</c:v>
                </c:pt>
                <c:pt idx="3085">
                  <c:v>-0.21513399999999999</c:v>
                </c:pt>
                <c:pt idx="3086">
                  <c:v>-0.155945</c:v>
                </c:pt>
                <c:pt idx="3087">
                  <c:v>-0.41493200000000002</c:v>
                </c:pt>
                <c:pt idx="3088">
                  <c:v>-0.541107</c:v>
                </c:pt>
                <c:pt idx="3089">
                  <c:v>-0.52329999999999999</c:v>
                </c:pt>
                <c:pt idx="3090">
                  <c:v>-0.34489399999999998</c:v>
                </c:pt>
                <c:pt idx="3091">
                  <c:v>-0.28085300000000002</c:v>
                </c:pt>
                <c:pt idx="3092">
                  <c:v>-0.30888399999999999</c:v>
                </c:pt>
                <c:pt idx="3093">
                  <c:v>-0.33728000000000002</c:v>
                </c:pt>
                <c:pt idx="3094">
                  <c:v>-0.38902300000000001</c:v>
                </c:pt>
                <c:pt idx="3095">
                  <c:v>-0.42727700000000002</c:v>
                </c:pt>
                <c:pt idx="3096">
                  <c:v>-0.36143500000000001</c:v>
                </c:pt>
                <c:pt idx="3097">
                  <c:v>-0.36228900000000003</c:v>
                </c:pt>
                <c:pt idx="3098">
                  <c:v>-0.390457</c:v>
                </c:pt>
                <c:pt idx="3099">
                  <c:v>-0.47917199999999999</c:v>
                </c:pt>
                <c:pt idx="3100">
                  <c:v>-0.65191699999999997</c:v>
                </c:pt>
                <c:pt idx="3101">
                  <c:v>-0.81854199999999999</c:v>
                </c:pt>
                <c:pt idx="3102">
                  <c:v>-0.60545300000000002</c:v>
                </c:pt>
                <c:pt idx="3103">
                  <c:v>-0.20626800000000001</c:v>
                </c:pt>
                <c:pt idx="3104">
                  <c:v>-7.4080999999999994E-2</c:v>
                </c:pt>
                <c:pt idx="3105">
                  <c:v>-2.0691000000000001E-2</c:v>
                </c:pt>
                <c:pt idx="3106">
                  <c:v>-0.24842800000000001</c:v>
                </c:pt>
                <c:pt idx="3107">
                  <c:v>-0.74612400000000001</c:v>
                </c:pt>
                <c:pt idx="3108">
                  <c:v>-0.78015100000000004</c:v>
                </c:pt>
                <c:pt idx="3109">
                  <c:v>-0.33383200000000002</c:v>
                </c:pt>
                <c:pt idx="3110">
                  <c:v>7.8826999999999994E-2</c:v>
                </c:pt>
                <c:pt idx="3111">
                  <c:v>0.34980800000000001</c:v>
                </c:pt>
                <c:pt idx="3112">
                  <c:v>0.47091699999999997</c:v>
                </c:pt>
                <c:pt idx="3113">
                  <c:v>0.471329</c:v>
                </c:pt>
                <c:pt idx="3114">
                  <c:v>0.43476900000000002</c:v>
                </c:pt>
                <c:pt idx="3115">
                  <c:v>0.20687900000000001</c:v>
                </c:pt>
                <c:pt idx="3116">
                  <c:v>1.3412E-2</c:v>
                </c:pt>
                <c:pt idx="3117">
                  <c:v>-0.166687</c:v>
                </c:pt>
                <c:pt idx="3118">
                  <c:v>-0.29943799999999998</c:v>
                </c:pt>
                <c:pt idx="3119">
                  <c:v>-0.36718800000000001</c:v>
                </c:pt>
                <c:pt idx="3120">
                  <c:v>-0.36375400000000002</c:v>
                </c:pt>
                <c:pt idx="3121">
                  <c:v>-0.302597</c:v>
                </c:pt>
                <c:pt idx="3122">
                  <c:v>-0.19955400000000001</c:v>
                </c:pt>
                <c:pt idx="3123">
                  <c:v>-8.2275000000000001E-2</c:v>
                </c:pt>
                <c:pt idx="3124">
                  <c:v>-0.55633500000000002</c:v>
                </c:pt>
                <c:pt idx="3125">
                  <c:v>-0.77044699999999999</c:v>
                </c:pt>
                <c:pt idx="3126">
                  <c:v>-2.6016000000000001E-2</c:v>
                </c:pt>
                <c:pt idx="3127">
                  <c:v>-1.7257999999999999E-2</c:v>
                </c:pt>
                <c:pt idx="3128">
                  <c:v>-0.17982500000000001</c:v>
                </c:pt>
                <c:pt idx="3129">
                  <c:v>-0.34513899999999997</c:v>
                </c:pt>
                <c:pt idx="3130">
                  <c:v>-0.61463900000000005</c:v>
                </c:pt>
                <c:pt idx="3131">
                  <c:v>-1.0714870000000001</c:v>
                </c:pt>
                <c:pt idx="3132">
                  <c:v>-0.87918099999999999</c:v>
                </c:pt>
                <c:pt idx="3133">
                  <c:v>-0.36325099999999999</c:v>
                </c:pt>
                <c:pt idx="3134">
                  <c:v>-0.18998699999999999</c:v>
                </c:pt>
                <c:pt idx="3135">
                  <c:v>-0.241928</c:v>
                </c:pt>
                <c:pt idx="3136">
                  <c:v>-0.42002899999999999</c:v>
                </c:pt>
                <c:pt idx="3137">
                  <c:v>-0.496033</c:v>
                </c:pt>
                <c:pt idx="3138">
                  <c:v>-0.40171800000000002</c:v>
                </c:pt>
                <c:pt idx="3139">
                  <c:v>-0.37892199999999998</c:v>
                </c:pt>
                <c:pt idx="3140">
                  <c:v>-0.39829999999999999</c:v>
                </c:pt>
                <c:pt idx="3141">
                  <c:v>-0.43408200000000002</c:v>
                </c:pt>
                <c:pt idx="3142">
                  <c:v>-0.449463</c:v>
                </c:pt>
                <c:pt idx="3143">
                  <c:v>-0.434998</c:v>
                </c:pt>
                <c:pt idx="3144">
                  <c:v>-0.404449</c:v>
                </c:pt>
                <c:pt idx="3145">
                  <c:v>-0.40770000000000001</c:v>
                </c:pt>
                <c:pt idx="3146">
                  <c:v>-0.39790300000000001</c:v>
                </c:pt>
                <c:pt idx="3147">
                  <c:v>-0.38822899999999999</c:v>
                </c:pt>
                <c:pt idx="3148">
                  <c:v>-0.514679</c:v>
                </c:pt>
                <c:pt idx="3149">
                  <c:v>-0.440384</c:v>
                </c:pt>
                <c:pt idx="3150">
                  <c:v>-0.27893099999999998</c:v>
                </c:pt>
                <c:pt idx="3151">
                  <c:v>-0.17341599999999999</c:v>
                </c:pt>
                <c:pt idx="3152">
                  <c:v>-0.122055</c:v>
                </c:pt>
                <c:pt idx="3153">
                  <c:v>-0.49612400000000001</c:v>
                </c:pt>
                <c:pt idx="3154">
                  <c:v>-0.85388200000000003</c:v>
                </c:pt>
                <c:pt idx="3155">
                  <c:v>-0.540771</c:v>
                </c:pt>
                <c:pt idx="3156">
                  <c:v>-0.14335600000000001</c:v>
                </c:pt>
                <c:pt idx="3157">
                  <c:v>8.6609000000000005E-2</c:v>
                </c:pt>
                <c:pt idx="3158">
                  <c:v>0.27066000000000001</c:v>
                </c:pt>
                <c:pt idx="3159">
                  <c:v>0.43528699999999998</c:v>
                </c:pt>
                <c:pt idx="3160">
                  <c:v>0.47123700000000002</c:v>
                </c:pt>
                <c:pt idx="3161">
                  <c:v>0.47798200000000002</c:v>
                </c:pt>
                <c:pt idx="3162">
                  <c:v>3.7597999999999999E-2</c:v>
                </c:pt>
                <c:pt idx="3163">
                  <c:v>-0.220413</c:v>
                </c:pt>
                <c:pt idx="3164">
                  <c:v>-0.28994799999999998</c:v>
                </c:pt>
                <c:pt idx="3165">
                  <c:v>-0.51600599999999996</c:v>
                </c:pt>
                <c:pt idx="3166">
                  <c:v>-0.66947900000000005</c:v>
                </c:pt>
                <c:pt idx="3167">
                  <c:v>-0.58374000000000004</c:v>
                </c:pt>
                <c:pt idx="3168">
                  <c:v>-0.35263100000000003</c:v>
                </c:pt>
                <c:pt idx="3169">
                  <c:v>-1.2421E-2</c:v>
                </c:pt>
                <c:pt idx="3170">
                  <c:v>0.4254</c:v>
                </c:pt>
                <c:pt idx="3171">
                  <c:v>0.79574599999999995</c:v>
                </c:pt>
                <c:pt idx="3172">
                  <c:v>0.67449999999999999</c:v>
                </c:pt>
                <c:pt idx="3173">
                  <c:v>0.490402</c:v>
                </c:pt>
                <c:pt idx="3174">
                  <c:v>0.182251</c:v>
                </c:pt>
                <c:pt idx="3175">
                  <c:v>-0.29434199999999999</c:v>
                </c:pt>
                <c:pt idx="3176">
                  <c:v>-0.76594499999999999</c:v>
                </c:pt>
                <c:pt idx="3177">
                  <c:v>-0.77720599999999995</c:v>
                </c:pt>
                <c:pt idx="3178">
                  <c:v>-0.549759</c:v>
                </c:pt>
                <c:pt idx="3179">
                  <c:v>-5.9067000000000001E-2</c:v>
                </c:pt>
                <c:pt idx="3180">
                  <c:v>6.0546999999999997E-2</c:v>
                </c:pt>
                <c:pt idx="3181">
                  <c:v>-6.7140000000000003E-3</c:v>
                </c:pt>
                <c:pt idx="3182">
                  <c:v>-0.370361</c:v>
                </c:pt>
                <c:pt idx="3183">
                  <c:v>-0.25547799999999998</c:v>
                </c:pt>
                <c:pt idx="3184">
                  <c:v>0.115494</c:v>
                </c:pt>
                <c:pt idx="3185">
                  <c:v>0.25216699999999997</c:v>
                </c:pt>
                <c:pt idx="3186">
                  <c:v>9.8557000000000006E-2</c:v>
                </c:pt>
                <c:pt idx="3187">
                  <c:v>-8.7859999999999994E-2</c:v>
                </c:pt>
                <c:pt idx="3188">
                  <c:v>-0.38687100000000002</c:v>
                </c:pt>
                <c:pt idx="3189">
                  <c:v>-0.22476199999999999</c:v>
                </c:pt>
                <c:pt idx="3190">
                  <c:v>-7.4371000000000007E-2</c:v>
                </c:pt>
                <c:pt idx="3191">
                  <c:v>9.1003000000000001E-2</c:v>
                </c:pt>
                <c:pt idx="3192">
                  <c:v>3.1738000000000002E-2</c:v>
                </c:pt>
                <c:pt idx="3193">
                  <c:v>-0.17452999999999999</c:v>
                </c:pt>
                <c:pt idx="3194">
                  <c:v>-0.36496000000000001</c:v>
                </c:pt>
                <c:pt idx="3195">
                  <c:v>-0.22697400000000001</c:v>
                </c:pt>
                <c:pt idx="3196">
                  <c:v>0.122589</c:v>
                </c:pt>
                <c:pt idx="3197">
                  <c:v>-8.1450999999999996E-2</c:v>
                </c:pt>
                <c:pt idx="3198">
                  <c:v>-0.26139800000000002</c:v>
                </c:pt>
                <c:pt idx="3199">
                  <c:v>-0.16889999999999999</c:v>
                </c:pt>
                <c:pt idx="3200">
                  <c:v>-9.7199999999999995E-3</c:v>
                </c:pt>
                <c:pt idx="3201">
                  <c:v>-2.8930999999999998E-2</c:v>
                </c:pt>
                <c:pt idx="3202">
                  <c:v>-0.118118</c:v>
                </c:pt>
                <c:pt idx="3203">
                  <c:v>-0.17579700000000001</c:v>
                </c:pt>
                <c:pt idx="3204">
                  <c:v>-0.19714400000000001</c:v>
                </c:pt>
                <c:pt idx="3205">
                  <c:v>-1.9958E-2</c:v>
                </c:pt>
                <c:pt idx="3206">
                  <c:v>-2.6627000000000001E-2</c:v>
                </c:pt>
                <c:pt idx="3207">
                  <c:v>-5.2189999999999997E-3</c:v>
                </c:pt>
                <c:pt idx="3208">
                  <c:v>0.132462</c:v>
                </c:pt>
                <c:pt idx="3209">
                  <c:v>0.17703199999999999</c:v>
                </c:pt>
                <c:pt idx="3210">
                  <c:v>0.25889600000000002</c:v>
                </c:pt>
                <c:pt idx="3211">
                  <c:v>8.0765000000000003E-2</c:v>
                </c:pt>
                <c:pt idx="3212">
                  <c:v>-0.19928000000000001</c:v>
                </c:pt>
                <c:pt idx="3213">
                  <c:v>-0.56428500000000004</c:v>
                </c:pt>
                <c:pt idx="3214">
                  <c:v>-0.55149800000000004</c:v>
                </c:pt>
                <c:pt idx="3215">
                  <c:v>-0.33476299999999998</c:v>
                </c:pt>
                <c:pt idx="3216">
                  <c:v>-0.40077200000000002</c:v>
                </c:pt>
                <c:pt idx="3217">
                  <c:v>-0.24458299999999999</c:v>
                </c:pt>
                <c:pt idx="3218">
                  <c:v>-0.101578</c:v>
                </c:pt>
                <c:pt idx="3219">
                  <c:v>-7.4218999999999993E-2</c:v>
                </c:pt>
                <c:pt idx="3220">
                  <c:v>-9.1782000000000002E-2</c:v>
                </c:pt>
                <c:pt idx="3221">
                  <c:v>-0.12146</c:v>
                </c:pt>
                <c:pt idx="3222">
                  <c:v>-0.216278</c:v>
                </c:pt>
                <c:pt idx="3223">
                  <c:v>-0.69279500000000005</c:v>
                </c:pt>
                <c:pt idx="3224">
                  <c:v>-1.0789789999999999</c:v>
                </c:pt>
                <c:pt idx="3225">
                  <c:v>-0.81016500000000002</c:v>
                </c:pt>
                <c:pt idx="3226">
                  <c:v>-0.48535200000000001</c:v>
                </c:pt>
                <c:pt idx="3227">
                  <c:v>-0.46913100000000002</c:v>
                </c:pt>
                <c:pt idx="3228">
                  <c:v>-0.58319100000000001</c:v>
                </c:pt>
                <c:pt idx="3229">
                  <c:v>-0.30654900000000002</c:v>
                </c:pt>
                <c:pt idx="3230">
                  <c:v>-0.27665699999999999</c:v>
                </c:pt>
                <c:pt idx="3231">
                  <c:v>-9.1309000000000001E-2</c:v>
                </c:pt>
                <c:pt idx="3232">
                  <c:v>-6.7123000000000002E-2</c:v>
                </c:pt>
                <c:pt idx="3233">
                  <c:v>-0.18989600000000001</c:v>
                </c:pt>
                <c:pt idx="3234">
                  <c:v>-0.54534899999999997</c:v>
                </c:pt>
                <c:pt idx="3235">
                  <c:v>-0.494919</c:v>
                </c:pt>
                <c:pt idx="3236">
                  <c:v>-0.291153</c:v>
                </c:pt>
                <c:pt idx="3237">
                  <c:v>-0.114563</c:v>
                </c:pt>
                <c:pt idx="3238">
                  <c:v>-0.119614</c:v>
                </c:pt>
                <c:pt idx="3239">
                  <c:v>-0.290771</c:v>
                </c:pt>
                <c:pt idx="3240">
                  <c:v>-0.133743</c:v>
                </c:pt>
                <c:pt idx="3241">
                  <c:v>-0.17666599999999999</c:v>
                </c:pt>
                <c:pt idx="3242">
                  <c:v>-0.39215100000000003</c:v>
                </c:pt>
                <c:pt idx="3243">
                  <c:v>-0.66732800000000003</c:v>
                </c:pt>
                <c:pt idx="3244">
                  <c:v>-0.767563</c:v>
                </c:pt>
                <c:pt idx="3245">
                  <c:v>-0.70645100000000005</c:v>
                </c:pt>
                <c:pt idx="3246">
                  <c:v>-0.51254299999999997</c:v>
                </c:pt>
                <c:pt idx="3247">
                  <c:v>-0.41433700000000001</c:v>
                </c:pt>
                <c:pt idx="3248">
                  <c:v>-0.50016799999999995</c:v>
                </c:pt>
                <c:pt idx="3249">
                  <c:v>-0.77078199999999997</c:v>
                </c:pt>
                <c:pt idx="3250">
                  <c:v>-0.88629199999999997</c:v>
                </c:pt>
                <c:pt idx="3251">
                  <c:v>-0.75700400000000001</c:v>
                </c:pt>
                <c:pt idx="3252">
                  <c:v>-0.631332</c:v>
                </c:pt>
                <c:pt idx="3253">
                  <c:v>-0.67591900000000005</c:v>
                </c:pt>
                <c:pt idx="3254">
                  <c:v>-0.81205700000000003</c:v>
                </c:pt>
                <c:pt idx="3255">
                  <c:v>-0.86421199999999998</c:v>
                </c:pt>
                <c:pt idx="3256">
                  <c:v>-0.81716900000000003</c:v>
                </c:pt>
                <c:pt idx="3257">
                  <c:v>-0.82902500000000001</c:v>
                </c:pt>
                <c:pt idx="3258">
                  <c:v>-0.78007499999999996</c:v>
                </c:pt>
                <c:pt idx="3259">
                  <c:v>-0.606491</c:v>
                </c:pt>
                <c:pt idx="3260">
                  <c:v>-0.55934099999999998</c:v>
                </c:pt>
                <c:pt idx="3261">
                  <c:v>-0.60435499999999998</c:v>
                </c:pt>
                <c:pt idx="3262">
                  <c:v>-0.67416399999999999</c:v>
                </c:pt>
                <c:pt idx="3263">
                  <c:v>-0.55322300000000002</c:v>
                </c:pt>
                <c:pt idx="3264">
                  <c:v>-0.33795199999999997</c:v>
                </c:pt>
                <c:pt idx="3265">
                  <c:v>-0.18696599999999999</c:v>
                </c:pt>
                <c:pt idx="3266">
                  <c:v>-0.19287099999999999</c:v>
                </c:pt>
                <c:pt idx="3267">
                  <c:v>-0.18418899999999999</c:v>
                </c:pt>
                <c:pt idx="3268">
                  <c:v>-6.7551E-2</c:v>
                </c:pt>
                <c:pt idx="3269">
                  <c:v>1.4923000000000001E-2</c:v>
                </c:pt>
                <c:pt idx="3270">
                  <c:v>8.9889999999999998E-2</c:v>
                </c:pt>
                <c:pt idx="3271">
                  <c:v>0.103088</c:v>
                </c:pt>
                <c:pt idx="3272">
                  <c:v>0.17871100000000001</c:v>
                </c:pt>
                <c:pt idx="3273">
                  <c:v>0.38517800000000002</c:v>
                </c:pt>
                <c:pt idx="3274">
                  <c:v>0.32865899999999998</c:v>
                </c:pt>
                <c:pt idx="3275">
                  <c:v>0.244751</c:v>
                </c:pt>
                <c:pt idx="3276">
                  <c:v>0.13880899999999999</c:v>
                </c:pt>
                <c:pt idx="3277">
                  <c:v>0.13227800000000001</c:v>
                </c:pt>
                <c:pt idx="3278">
                  <c:v>0.233734</c:v>
                </c:pt>
                <c:pt idx="3279">
                  <c:v>0.261963</c:v>
                </c:pt>
                <c:pt idx="3280">
                  <c:v>0.21012900000000001</c:v>
                </c:pt>
                <c:pt idx="3281">
                  <c:v>0.21269199999999999</c:v>
                </c:pt>
                <c:pt idx="3282">
                  <c:v>0.22448699999999999</c:v>
                </c:pt>
                <c:pt idx="3283">
                  <c:v>0.21507299999999999</c:v>
                </c:pt>
                <c:pt idx="3284">
                  <c:v>0.16519200000000001</c:v>
                </c:pt>
                <c:pt idx="3285">
                  <c:v>8.3679000000000003E-2</c:v>
                </c:pt>
                <c:pt idx="3286">
                  <c:v>-1.6357E-2</c:v>
                </c:pt>
                <c:pt idx="3287">
                  <c:v>-9.0851000000000001E-2</c:v>
                </c:pt>
                <c:pt idx="3288">
                  <c:v>-0.19722000000000001</c:v>
                </c:pt>
                <c:pt idx="3289">
                  <c:v>-0.419937</c:v>
                </c:pt>
                <c:pt idx="3290">
                  <c:v>-0.60737600000000003</c:v>
                </c:pt>
                <c:pt idx="3291">
                  <c:v>-0.68167100000000003</c:v>
                </c:pt>
                <c:pt idx="3292">
                  <c:v>-0.68600499999999998</c:v>
                </c:pt>
                <c:pt idx="3293">
                  <c:v>-0.71807900000000002</c:v>
                </c:pt>
                <c:pt idx="3294">
                  <c:v>-0.76493800000000001</c:v>
                </c:pt>
                <c:pt idx="3295">
                  <c:v>-0.82292200000000004</c:v>
                </c:pt>
                <c:pt idx="3296">
                  <c:v>-0.81361399999999995</c:v>
                </c:pt>
                <c:pt idx="3297">
                  <c:v>-0.75473000000000001</c:v>
                </c:pt>
                <c:pt idx="3298">
                  <c:v>-0.62097199999999997</c:v>
                </c:pt>
                <c:pt idx="3299">
                  <c:v>-0.48377999999999999</c:v>
                </c:pt>
                <c:pt idx="3300">
                  <c:v>-0.47407500000000002</c:v>
                </c:pt>
                <c:pt idx="3301">
                  <c:v>-0.59169000000000005</c:v>
                </c:pt>
                <c:pt idx="3302">
                  <c:v>-0.70262100000000005</c:v>
                </c:pt>
                <c:pt idx="3303">
                  <c:v>-0.795929</c:v>
                </c:pt>
                <c:pt idx="3304">
                  <c:v>-0.85806300000000002</c:v>
                </c:pt>
                <c:pt idx="3305">
                  <c:v>-0.877884</c:v>
                </c:pt>
                <c:pt idx="3306">
                  <c:v>-0.84306300000000001</c:v>
                </c:pt>
                <c:pt idx="3307">
                  <c:v>-0.77186600000000005</c:v>
                </c:pt>
                <c:pt idx="3308">
                  <c:v>-0.68583700000000003</c:v>
                </c:pt>
                <c:pt idx="3309">
                  <c:v>-0.589005</c:v>
                </c:pt>
                <c:pt idx="3310">
                  <c:v>-0.49185200000000001</c:v>
                </c:pt>
                <c:pt idx="3311">
                  <c:v>-0.42311100000000001</c:v>
                </c:pt>
                <c:pt idx="3312">
                  <c:v>-0.34591699999999997</c:v>
                </c:pt>
                <c:pt idx="3313">
                  <c:v>-0.26486199999999999</c:v>
                </c:pt>
                <c:pt idx="3314">
                  <c:v>-0.228882</c:v>
                </c:pt>
                <c:pt idx="3315">
                  <c:v>-0.190308</c:v>
                </c:pt>
                <c:pt idx="3316">
                  <c:v>-0.15801999999999999</c:v>
                </c:pt>
                <c:pt idx="3317">
                  <c:v>-2.0462000000000001E-2</c:v>
                </c:pt>
                <c:pt idx="3318">
                  <c:v>0.20510900000000001</c:v>
                </c:pt>
                <c:pt idx="3319">
                  <c:v>0.21316499999999999</c:v>
                </c:pt>
                <c:pt idx="3320">
                  <c:v>3.5172000000000002E-2</c:v>
                </c:pt>
                <c:pt idx="3321">
                  <c:v>-5.3696000000000001E-2</c:v>
                </c:pt>
                <c:pt idx="3322">
                  <c:v>7.0984000000000005E-2</c:v>
                </c:pt>
                <c:pt idx="3323">
                  <c:v>0.23855599999999999</c:v>
                </c:pt>
                <c:pt idx="3324">
                  <c:v>0.26634200000000002</c:v>
                </c:pt>
                <c:pt idx="3325">
                  <c:v>0.21968099999999999</c:v>
                </c:pt>
                <c:pt idx="3326">
                  <c:v>0.163467</c:v>
                </c:pt>
                <c:pt idx="3327">
                  <c:v>5.3329000000000001E-2</c:v>
                </c:pt>
                <c:pt idx="3328">
                  <c:v>-5.2978999999999998E-2</c:v>
                </c:pt>
                <c:pt idx="3329">
                  <c:v>-0.14005999999999999</c:v>
                </c:pt>
                <c:pt idx="3330">
                  <c:v>-0.16894500000000001</c:v>
                </c:pt>
                <c:pt idx="3331">
                  <c:v>-0.17974899999999999</c:v>
                </c:pt>
                <c:pt idx="3332">
                  <c:v>-0.15969800000000001</c:v>
                </c:pt>
                <c:pt idx="3333">
                  <c:v>-2.3514E-2</c:v>
                </c:pt>
                <c:pt idx="3334">
                  <c:v>0.13992299999999999</c:v>
                </c:pt>
                <c:pt idx="3335">
                  <c:v>0.21351600000000001</c:v>
                </c:pt>
                <c:pt idx="3336">
                  <c:v>0.125031</c:v>
                </c:pt>
                <c:pt idx="3337">
                  <c:v>3.9718999999999997E-2</c:v>
                </c:pt>
                <c:pt idx="3338">
                  <c:v>1.4099E-2</c:v>
                </c:pt>
                <c:pt idx="3339">
                  <c:v>-4.335E-2</c:v>
                </c:pt>
                <c:pt idx="3340">
                  <c:v>-0.171707</c:v>
                </c:pt>
                <c:pt idx="3341">
                  <c:v>-0.39900200000000002</c:v>
                </c:pt>
                <c:pt idx="3342">
                  <c:v>-0.59075900000000003</c:v>
                </c:pt>
                <c:pt idx="3343">
                  <c:v>-0.697739</c:v>
                </c:pt>
                <c:pt idx="3344">
                  <c:v>-0.87936400000000003</c:v>
                </c:pt>
                <c:pt idx="3345">
                  <c:v>-1.301498</c:v>
                </c:pt>
                <c:pt idx="3346">
                  <c:v>-1.3570249999999999</c:v>
                </c:pt>
                <c:pt idx="3347">
                  <c:v>-1.05809</c:v>
                </c:pt>
                <c:pt idx="3348">
                  <c:v>-0.82531699999999997</c:v>
                </c:pt>
                <c:pt idx="3349">
                  <c:v>-0.82423400000000002</c:v>
                </c:pt>
                <c:pt idx="3350">
                  <c:v>-0.95265200000000005</c:v>
                </c:pt>
                <c:pt idx="3351">
                  <c:v>-0.98985299999999998</c:v>
                </c:pt>
                <c:pt idx="3352">
                  <c:v>-1.027771</c:v>
                </c:pt>
                <c:pt idx="3353">
                  <c:v>-1.1385190000000001</c:v>
                </c:pt>
                <c:pt idx="3354">
                  <c:v>-1.190979</c:v>
                </c:pt>
                <c:pt idx="3355">
                  <c:v>-1.12323</c:v>
                </c:pt>
                <c:pt idx="3356">
                  <c:v>-1.0720369999999999</c:v>
                </c:pt>
                <c:pt idx="3357">
                  <c:v>-1.121048</c:v>
                </c:pt>
                <c:pt idx="3358">
                  <c:v>-1.1309359999999999</c:v>
                </c:pt>
                <c:pt idx="3359">
                  <c:v>-0.94545000000000001</c:v>
                </c:pt>
                <c:pt idx="3360">
                  <c:v>-0.76768499999999995</c:v>
                </c:pt>
                <c:pt idx="3361">
                  <c:v>-0.71292100000000003</c:v>
                </c:pt>
                <c:pt idx="3362">
                  <c:v>-0.55369599999999997</c:v>
                </c:pt>
                <c:pt idx="3363">
                  <c:v>-0.37184099999999998</c:v>
                </c:pt>
                <c:pt idx="3364">
                  <c:v>-8.5663000000000003E-2</c:v>
                </c:pt>
                <c:pt idx="3365">
                  <c:v>0.169266</c:v>
                </c:pt>
                <c:pt idx="3366">
                  <c:v>0.39859</c:v>
                </c:pt>
                <c:pt idx="3367">
                  <c:v>0.311996</c:v>
                </c:pt>
                <c:pt idx="3368">
                  <c:v>-2.1347000000000001E-2</c:v>
                </c:pt>
                <c:pt idx="3369">
                  <c:v>-6.9045999999999996E-2</c:v>
                </c:pt>
                <c:pt idx="3370">
                  <c:v>0.27767900000000001</c:v>
                </c:pt>
                <c:pt idx="3371">
                  <c:v>-0.23109399999999999</c:v>
                </c:pt>
                <c:pt idx="3372">
                  <c:v>-0.16592399999999999</c:v>
                </c:pt>
                <c:pt idx="3373">
                  <c:v>-0.28785699999999997</c:v>
                </c:pt>
                <c:pt idx="3374">
                  <c:v>-0.43045</c:v>
                </c:pt>
                <c:pt idx="3375">
                  <c:v>-0.44877600000000001</c:v>
                </c:pt>
                <c:pt idx="3376">
                  <c:v>-0.40006999999999998</c:v>
                </c:pt>
                <c:pt idx="3377">
                  <c:v>-0.54844700000000002</c:v>
                </c:pt>
                <c:pt idx="3378">
                  <c:v>-0.53424099999999997</c:v>
                </c:pt>
                <c:pt idx="3379">
                  <c:v>-0.23385600000000001</c:v>
                </c:pt>
                <c:pt idx="3380">
                  <c:v>-0.23846400000000001</c:v>
                </c:pt>
                <c:pt idx="3381">
                  <c:v>-0.296906</c:v>
                </c:pt>
                <c:pt idx="3382">
                  <c:v>-0.59343000000000001</c:v>
                </c:pt>
                <c:pt idx="3383">
                  <c:v>-0.38914500000000002</c:v>
                </c:pt>
                <c:pt idx="3384">
                  <c:v>-0.29078700000000002</c:v>
                </c:pt>
                <c:pt idx="3385">
                  <c:v>-0.50653099999999995</c:v>
                </c:pt>
                <c:pt idx="3386">
                  <c:v>-0.41383399999999998</c:v>
                </c:pt>
                <c:pt idx="3387">
                  <c:v>-6.8649000000000002E-2</c:v>
                </c:pt>
                <c:pt idx="3388">
                  <c:v>-8.1740999999999994E-2</c:v>
                </c:pt>
                <c:pt idx="3389">
                  <c:v>-2.686E-3</c:v>
                </c:pt>
                <c:pt idx="3390">
                  <c:v>-0.66926600000000003</c:v>
                </c:pt>
                <c:pt idx="3391">
                  <c:v>-1.096268</c:v>
                </c:pt>
                <c:pt idx="3392">
                  <c:v>-0.28604099999999999</c:v>
                </c:pt>
                <c:pt idx="3393">
                  <c:v>-0.22293099999999999</c:v>
                </c:pt>
                <c:pt idx="3394">
                  <c:v>-0.15429699999999999</c:v>
                </c:pt>
                <c:pt idx="3395">
                  <c:v>1.9973999999999999E-2</c:v>
                </c:pt>
                <c:pt idx="3396">
                  <c:v>0.108353</c:v>
                </c:pt>
                <c:pt idx="3397">
                  <c:v>0.111374</c:v>
                </c:pt>
                <c:pt idx="3398">
                  <c:v>0.10524</c:v>
                </c:pt>
                <c:pt idx="3399">
                  <c:v>2.9846000000000001E-2</c:v>
                </c:pt>
                <c:pt idx="3400">
                  <c:v>-5.6778000000000002E-2</c:v>
                </c:pt>
                <c:pt idx="3401">
                  <c:v>0.104965</c:v>
                </c:pt>
                <c:pt idx="3402">
                  <c:v>0.34260600000000002</c:v>
                </c:pt>
                <c:pt idx="3403">
                  <c:v>0.28224199999999999</c:v>
                </c:pt>
                <c:pt idx="3404">
                  <c:v>0.219162</c:v>
                </c:pt>
                <c:pt idx="3405">
                  <c:v>0.46774300000000002</c:v>
                </c:pt>
                <c:pt idx="3406">
                  <c:v>0.64030500000000001</c:v>
                </c:pt>
                <c:pt idx="3407">
                  <c:v>0.49429299999999998</c:v>
                </c:pt>
                <c:pt idx="3408">
                  <c:v>0.60595699999999997</c:v>
                </c:pt>
                <c:pt idx="3409">
                  <c:v>0.49852000000000002</c:v>
                </c:pt>
                <c:pt idx="3410">
                  <c:v>0.305008</c:v>
                </c:pt>
                <c:pt idx="3411">
                  <c:v>0.216278</c:v>
                </c:pt>
                <c:pt idx="3412">
                  <c:v>0.35916100000000001</c:v>
                </c:pt>
                <c:pt idx="3413">
                  <c:v>0.53186</c:v>
                </c:pt>
                <c:pt idx="3414">
                  <c:v>0.68601999999999996</c:v>
                </c:pt>
                <c:pt idx="3415">
                  <c:v>0.74531599999999998</c:v>
                </c:pt>
                <c:pt idx="3416">
                  <c:v>0.72952300000000003</c:v>
                </c:pt>
                <c:pt idx="3417">
                  <c:v>0.701569</c:v>
                </c:pt>
                <c:pt idx="3418">
                  <c:v>0.650787</c:v>
                </c:pt>
                <c:pt idx="3419">
                  <c:v>0.62301600000000001</c:v>
                </c:pt>
                <c:pt idx="3420">
                  <c:v>0.58757000000000004</c:v>
                </c:pt>
                <c:pt idx="3421">
                  <c:v>0.72416700000000001</c:v>
                </c:pt>
                <c:pt idx="3422">
                  <c:v>0.91252100000000003</c:v>
                </c:pt>
                <c:pt idx="3423">
                  <c:v>0.91033900000000001</c:v>
                </c:pt>
                <c:pt idx="3424">
                  <c:v>0.91249100000000005</c:v>
                </c:pt>
                <c:pt idx="3425">
                  <c:v>0.97500600000000004</c:v>
                </c:pt>
                <c:pt idx="3426">
                  <c:v>1.042038</c:v>
                </c:pt>
                <c:pt idx="3427">
                  <c:v>1.0099640000000001</c:v>
                </c:pt>
                <c:pt idx="3428">
                  <c:v>0.96331800000000001</c:v>
                </c:pt>
                <c:pt idx="3429">
                  <c:v>0.99856599999999995</c:v>
                </c:pt>
                <c:pt idx="3430">
                  <c:v>1.031738</c:v>
                </c:pt>
                <c:pt idx="3431">
                  <c:v>0.98602299999999998</c:v>
                </c:pt>
                <c:pt idx="3432">
                  <c:v>0.77563499999999996</c:v>
                </c:pt>
                <c:pt idx="3433">
                  <c:v>0.429504</c:v>
                </c:pt>
                <c:pt idx="3434">
                  <c:v>0.244644</c:v>
                </c:pt>
                <c:pt idx="3435">
                  <c:v>0.193024</c:v>
                </c:pt>
                <c:pt idx="3436">
                  <c:v>0.29051199999999999</c:v>
                </c:pt>
                <c:pt idx="3437">
                  <c:v>0.51341199999999998</c:v>
                </c:pt>
                <c:pt idx="3438">
                  <c:v>0.76887499999999998</c:v>
                </c:pt>
                <c:pt idx="3439">
                  <c:v>0.89526399999999995</c:v>
                </c:pt>
                <c:pt idx="3440">
                  <c:v>0.73258999999999996</c:v>
                </c:pt>
                <c:pt idx="3441">
                  <c:v>0.44033800000000001</c:v>
                </c:pt>
                <c:pt idx="3442">
                  <c:v>0.19229099999999999</c:v>
                </c:pt>
                <c:pt idx="3443">
                  <c:v>9.1980000000000006E-2</c:v>
                </c:pt>
                <c:pt idx="3444">
                  <c:v>0.23024</c:v>
                </c:pt>
                <c:pt idx="3445">
                  <c:v>0.39788800000000002</c:v>
                </c:pt>
                <c:pt idx="3446">
                  <c:v>0.44523600000000002</c:v>
                </c:pt>
                <c:pt idx="3447">
                  <c:v>0.50444</c:v>
                </c:pt>
                <c:pt idx="3448">
                  <c:v>0.59422299999999995</c:v>
                </c:pt>
                <c:pt idx="3449">
                  <c:v>0.65907300000000002</c:v>
                </c:pt>
                <c:pt idx="3450">
                  <c:v>0.66194200000000003</c:v>
                </c:pt>
                <c:pt idx="3451">
                  <c:v>0.653061</c:v>
                </c:pt>
                <c:pt idx="3452">
                  <c:v>0.60563699999999998</c:v>
                </c:pt>
                <c:pt idx="3453">
                  <c:v>0.73356600000000005</c:v>
                </c:pt>
                <c:pt idx="3454">
                  <c:v>0.84680200000000005</c:v>
                </c:pt>
                <c:pt idx="3455">
                  <c:v>0.90620400000000001</c:v>
                </c:pt>
                <c:pt idx="3456">
                  <c:v>0.86048899999999995</c:v>
                </c:pt>
                <c:pt idx="3457">
                  <c:v>0.70333900000000005</c:v>
                </c:pt>
                <c:pt idx="3458">
                  <c:v>0.52574200000000004</c:v>
                </c:pt>
                <c:pt idx="3459">
                  <c:v>0.61741599999999996</c:v>
                </c:pt>
                <c:pt idx="3460">
                  <c:v>0.804871</c:v>
                </c:pt>
                <c:pt idx="3461">
                  <c:v>0.98046900000000003</c:v>
                </c:pt>
                <c:pt idx="3462">
                  <c:v>1.0953219999999999</c:v>
                </c:pt>
                <c:pt idx="3463">
                  <c:v>0.93861399999999995</c:v>
                </c:pt>
                <c:pt idx="3464">
                  <c:v>0.68231200000000003</c:v>
                </c:pt>
                <c:pt idx="3465">
                  <c:v>0.405914</c:v>
                </c:pt>
                <c:pt idx="3466">
                  <c:v>0.43623400000000001</c:v>
                </c:pt>
                <c:pt idx="3467">
                  <c:v>0.71255500000000005</c:v>
                </c:pt>
                <c:pt idx="3468">
                  <c:v>0.90130600000000005</c:v>
                </c:pt>
                <c:pt idx="3469">
                  <c:v>0.957291</c:v>
                </c:pt>
                <c:pt idx="3470">
                  <c:v>0.98301700000000003</c:v>
                </c:pt>
                <c:pt idx="3471">
                  <c:v>0.987259</c:v>
                </c:pt>
                <c:pt idx="3472">
                  <c:v>0.96980299999999997</c:v>
                </c:pt>
                <c:pt idx="3473">
                  <c:v>0.92379800000000001</c:v>
                </c:pt>
                <c:pt idx="3474">
                  <c:v>0.96679700000000002</c:v>
                </c:pt>
                <c:pt idx="3475">
                  <c:v>1.1611020000000001</c:v>
                </c:pt>
                <c:pt idx="3476">
                  <c:v>1.3642430000000001</c:v>
                </c:pt>
                <c:pt idx="3477">
                  <c:v>1.4510959999999999</c:v>
                </c:pt>
                <c:pt idx="3478">
                  <c:v>1.218521</c:v>
                </c:pt>
                <c:pt idx="3479">
                  <c:v>0.75390599999999997</c:v>
                </c:pt>
                <c:pt idx="3480">
                  <c:v>0.43609599999999998</c:v>
                </c:pt>
                <c:pt idx="3481">
                  <c:v>0.46179199999999998</c:v>
                </c:pt>
                <c:pt idx="3482">
                  <c:v>0.74992400000000004</c:v>
                </c:pt>
                <c:pt idx="3483">
                  <c:v>1.149033</c:v>
                </c:pt>
                <c:pt idx="3484">
                  <c:v>1.3511960000000001</c:v>
                </c:pt>
                <c:pt idx="3485">
                  <c:v>1.0773159999999999</c:v>
                </c:pt>
                <c:pt idx="3486">
                  <c:v>0.65617400000000004</c:v>
                </c:pt>
                <c:pt idx="3487">
                  <c:v>0.270874</c:v>
                </c:pt>
                <c:pt idx="3488">
                  <c:v>0.16281100000000001</c:v>
                </c:pt>
                <c:pt idx="3489">
                  <c:v>0.30331399999999997</c:v>
                </c:pt>
                <c:pt idx="3490">
                  <c:v>0.42921399999999998</c:v>
                </c:pt>
                <c:pt idx="3491">
                  <c:v>0.49256899999999998</c:v>
                </c:pt>
                <c:pt idx="3492">
                  <c:v>0.56701699999999999</c:v>
                </c:pt>
                <c:pt idx="3493">
                  <c:v>0.61900299999999997</c:v>
                </c:pt>
                <c:pt idx="3494">
                  <c:v>0.71334799999999998</c:v>
                </c:pt>
                <c:pt idx="3495">
                  <c:v>0.82449300000000003</c:v>
                </c:pt>
                <c:pt idx="3496">
                  <c:v>0.91888400000000003</c:v>
                </c:pt>
                <c:pt idx="3497">
                  <c:v>1.019196</c:v>
                </c:pt>
                <c:pt idx="3498">
                  <c:v>1.0543370000000001</c:v>
                </c:pt>
                <c:pt idx="3499">
                  <c:v>1.1216280000000001</c:v>
                </c:pt>
                <c:pt idx="3500">
                  <c:v>1.2705379999999999</c:v>
                </c:pt>
                <c:pt idx="3501">
                  <c:v>1.3513790000000001</c:v>
                </c:pt>
                <c:pt idx="3502">
                  <c:v>1.2910159999999999</c:v>
                </c:pt>
                <c:pt idx="3503">
                  <c:v>1.1048279999999999</c:v>
                </c:pt>
                <c:pt idx="3504">
                  <c:v>0.91168199999999999</c:v>
                </c:pt>
                <c:pt idx="3505">
                  <c:v>0.80122400000000005</c:v>
                </c:pt>
                <c:pt idx="3506">
                  <c:v>0.87824999999999998</c:v>
                </c:pt>
                <c:pt idx="3507">
                  <c:v>0.98880000000000001</c:v>
                </c:pt>
                <c:pt idx="3508">
                  <c:v>0.99945099999999998</c:v>
                </c:pt>
                <c:pt idx="3509">
                  <c:v>0.86299099999999995</c:v>
                </c:pt>
                <c:pt idx="3510">
                  <c:v>0.73742700000000005</c:v>
                </c:pt>
                <c:pt idx="3511">
                  <c:v>0.51493800000000001</c:v>
                </c:pt>
                <c:pt idx="3512">
                  <c:v>0.34800700000000001</c:v>
                </c:pt>
                <c:pt idx="3513">
                  <c:v>0.31333899999999998</c:v>
                </c:pt>
                <c:pt idx="3514">
                  <c:v>0.30003400000000002</c:v>
                </c:pt>
                <c:pt idx="3515">
                  <c:v>0.29064899999999999</c:v>
                </c:pt>
                <c:pt idx="3516">
                  <c:v>0.32856800000000003</c:v>
                </c:pt>
                <c:pt idx="3517">
                  <c:v>0.44192500000000001</c:v>
                </c:pt>
                <c:pt idx="3518">
                  <c:v>0.50051900000000005</c:v>
                </c:pt>
                <c:pt idx="3519">
                  <c:v>0.45355200000000001</c:v>
                </c:pt>
                <c:pt idx="3520">
                  <c:v>0.355072</c:v>
                </c:pt>
                <c:pt idx="3521">
                  <c:v>0.42709399999999997</c:v>
                </c:pt>
                <c:pt idx="3522">
                  <c:v>0.35536200000000001</c:v>
                </c:pt>
                <c:pt idx="3523">
                  <c:v>0.33685300000000001</c:v>
                </c:pt>
                <c:pt idx="3524">
                  <c:v>0.37558000000000002</c:v>
                </c:pt>
                <c:pt idx="3525">
                  <c:v>0.45075999999999999</c:v>
                </c:pt>
                <c:pt idx="3526">
                  <c:v>0.25151099999999998</c:v>
                </c:pt>
                <c:pt idx="3527">
                  <c:v>6.3599000000000003E-2</c:v>
                </c:pt>
                <c:pt idx="3528">
                  <c:v>0.111511</c:v>
                </c:pt>
                <c:pt idx="3529">
                  <c:v>0.24771099999999999</c:v>
                </c:pt>
                <c:pt idx="3530">
                  <c:v>0.38049300000000003</c:v>
                </c:pt>
                <c:pt idx="3531">
                  <c:v>0.45488000000000001</c:v>
                </c:pt>
                <c:pt idx="3532">
                  <c:v>0.49937399999999998</c:v>
                </c:pt>
                <c:pt idx="3533">
                  <c:v>0.418686</c:v>
                </c:pt>
                <c:pt idx="3534">
                  <c:v>0.28039599999999998</c:v>
                </c:pt>
                <c:pt idx="3535">
                  <c:v>0.182175</c:v>
                </c:pt>
                <c:pt idx="3536">
                  <c:v>0.112</c:v>
                </c:pt>
                <c:pt idx="3537">
                  <c:v>0.13206499999999999</c:v>
                </c:pt>
                <c:pt idx="3538">
                  <c:v>0.26171899999999998</c:v>
                </c:pt>
                <c:pt idx="3539">
                  <c:v>0.27967799999999998</c:v>
                </c:pt>
                <c:pt idx="3540">
                  <c:v>0.239929</c:v>
                </c:pt>
                <c:pt idx="3541">
                  <c:v>0.25340299999999999</c:v>
                </c:pt>
                <c:pt idx="3542">
                  <c:v>0.29663099999999998</c:v>
                </c:pt>
                <c:pt idx="3543">
                  <c:v>0.28797899999999998</c:v>
                </c:pt>
                <c:pt idx="3544">
                  <c:v>0.27046199999999998</c:v>
                </c:pt>
                <c:pt idx="3545">
                  <c:v>0.23045299999999999</c:v>
                </c:pt>
                <c:pt idx="3546">
                  <c:v>0.27533000000000002</c:v>
                </c:pt>
                <c:pt idx="3547">
                  <c:v>0.50126599999999999</c:v>
                </c:pt>
                <c:pt idx="3548">
                  <c:v>0.652756</c:v>
                </c:pt>
                <c:pt idx="3549">
                  <c:v>0.50029000000000001</c:v>
                </c:pt>
                <c:pt idx="3550">
                  <c:v>0.42765799999999998</c:v>
                </c:pt>
                <c:pt idx="3551">
                  <c:v>0.51284799999999997</c:v>
                </c:pt>
                <c:pt idx="3552">
                  <c:v>0.70735199999999998</c:v>
                </c:pt>
                <c:pt idx="3553">
                  <c:v>0.91046099999999996</c:v>
                </c:pt>
                <c:pt idx="3554">
                  <c:v>1.0815429999999999</c:v>
                </c:pt>
                <c:pt idx="3555">
                  <c:v>1.105499</c:v>
                </c:pt>
                <c:pt idx="3556">
                  <c:v>1.038467</c:v>
                </c:pt>
                <c:pt idx="3557">
                  <c:v>1.0722499999999999</c:v>
                </c:pt>
                <c:pt idx="3558">
                  <c:v>1.1531370000000001</c:v>
                </c:pt>
                <c:pt idx="3559">
                  <c:v>1.152298</c:v>
                </c:pt>
                <c:pt idx="3560">
                  <c:v>1.178024</c:v>
                </c:pt>
                <c:pt idx="3561">
                  <c:v>1.2354130000000001</c:v>
                </c:pt>
                <c:pt idx="3562">
                  <c:v>1.366714</c:v>
                </c:pt>
                <c:pt idx="3563">
                  <c:v>1.366501</c:v>
                </c:pt>
                <c:pt idx="3564">
                  <c:v>1.1820679999999999</c:v>
                </c:pt>
                <c:pt idx="3565">
                  <c:v>1.027512</c:v>
                </c:pt>
                <c:pt idx="3566">
                  <c:v>1.0045010000000001</c:v>
                </c:pt>
                <c:pt idx="3567">
                  <c:v>1.011917</c:v>
                </c:pt>
                <c:pt idx="3568">
                  <c:v>1.022141</c:v>
                </c:pt>
                <c:pt idx="3569">
                  <c:v>1.1334379999999999</c:v>
                </c:pt>
                <c:pt idx="3570">
                  <c:v>1.18512</c:v>
                </c:pt>
                <c:pt idx="3571">
                  <c:v>1.105011</c:v>
                </c:pt>
                <c:pt idx="3572">
                  <c:v>0.91886900000000005</c:v>
                </c:pt>
                <c:pt idx="3573">
                  <c:v>0.83296199999999998</c:v>
                </c:pt>
                <c:pt idx="3574">
                  <c:v>0.915802</c:v>
                </c:pt>
                <c:pt idx="3575">
                  <c:v>1.020203</c:v>
                </c:pt>
                <c:pt idx="3576">
                  <c:v>1.142776</c:v>
                </c:pt>
                <c:pt idx="3577">
                  <c:v>1.2633669999999999</c:v>
                </c:pt>
                <c:pt idx="3578">
                  <c:v>1.3652949999999999</c:v>
                </c:pt>
                <c:pt idx="3579">
                  <c:v>1.384598</c:v>
                </c:pt>
                <c:pt idx="3580">
                  <c:v>1.337906</c:v>
                </c:pt>
                <c:pt idx="3581">
                  <c:v>1.271744</c:v>
                </c:pt>
                <c:pt idx="3582">
                  <c:v>1.216629</c:v>
                </c:pt>
                <c:pt idx="3583">
                  <c:v>1.212799</c:v>
                </c:pt>
                <c:pt idx="3584">
                  <c:v>1.2622990000000001</c:v>
                </c:pt>
                <c:pt idx="3585">
                  <c:v>1.3308720000000001</c:v>
                </c:pt>
                <c:pt idx="3586">
                  <c:v>1.4243159999999999</c:v>
                </c:pt>
                <c:pt idx="3587">
                  <c:v>1.515549</c:v>
                </c:pt>
                <c:pt idx="3588">
                  <c:v>1.5600430000000001</c:v>
                </c:pt>
                <c:pt idx="3589">
                  <c:v>1.511215</c:v>
                </c:pt>
                <c:pt idx="3590">
                  <c:v>1.4414670000000001</c:v>
                </c:pt>
                <c:pt idx="3591">
                  <c:v>1.34259</c:v>
                </c:pt>
                <c:pt idx="3592">
                  <c:v>1.1716310000000001</c:v>
                </c:pt>
                <c:pt idx="3593">
                  <c:v>0.92362999999999995</c:v>
                </c:pt>
                <c:pt idx="3594">
                  <c:v>0.69001800000000002</c:v>
                </c:pt>
                <c:pt idx="3595">
                  <c:v>0.51904300000000003</c:v>
                </c:pt>
                <c:pt idx="3596">
                  <c:v>0.39723199999999997</c:v>
                </c:pt>
                <c:pt idx="3597">
                  <c:v>0.282578</c:v>
                </c:pt>
                <c:pt idx="3598">
                  <c:v>0.153091</c:v>
                </c:pt>
                <c:pt idx="3599">
                  <c:v>-3.8391000000000002E-2</c:v>
                </c:pt>
                <c:pt idx="3600">
                  <c:v>-0.24909999999999999</c:v>
                </c:pt>
                <c:pt idx="3601">
                  <c:v>-0.26205400000000001</c:v>
                </c:pt>
                <c:pt idx="3602">
                  <c:v>-0.194992</c:v>
                </c:pt>
                <c:pt idx="3603">
                  <c:v>-0.15341199999999999</c:v>
                </c:pt>
                <c:pt idx="3604">
                  <c:v>-5.2872000000000002E-2</c:v>
                </c:pt>
                <c:pt idx="3605">
                  <c:v>8.8852E-2</c:v>
                </c:pt>
                <c:pt idx="3606">
                  <c:v>0.223495</c:v>
                </c:pt>
                <c:pt idx="3607">
                  <c:v>0.38270599999999999</c:v>
                </c:pt>
                <c:pt idx="3608">
                  <c:v>0.59051500000000001</c:v>
                </c:pt>
                <c:pt idx="3609">
                  <c:v>0.81736799999999998</c:v>
                </c:pt>
                <c:pt idx="3610">
                  <c:v>1.0216670000000001</c:v>
                </c:pt>
                <c:pt idx="3611">
                  <c:v>1.212906</c:v>
                </c:pt>
                <c:pt idx="3612">
                  <c:v>1.3956759999999999</c:v>
                </c:pt>
                <c:pt idx="3613">
                  <c:v>1.538208</c:v>
                </c:pt>
                <c:pt idx="3614">
                  <c:v>1.686752</c:v>
                </c:pt>
                <c:pt idx="3615">
                  <c:v>1.733139</c:v>
                </c:pt>
                <c:pt idx="3616">
                  <c:v>1.6082000000000001</c:v>
                </c:pt>
                <c:pt idx="3617">
                  <c:v>1.3488770000000001</c:v>
                </c:pt>
                <c:pt idx="3618">
                  <c:v>1.0955809999999999</c:v>
                </c:pt>
                <c:pt idx="3619">
                  <c:v>1.0011140000000001</c:v>
                </c:pt>
                <c:pt idx="3620">
                  <c:v>1.1067959999999999</c:v>
                </c:pt>
                <c:pt idx="3621">
                  <c:v>1.3337859999999999</c:v>
                </c:pt>
                <c:pt idx="3622">
                  <c:v>1.525757</c:v>
                </c:pt>
                <c:pt idx="3623">
                  <c:v>1.6104430000000001</c:v>
                </c:pt>
                <c:pt idx="3624">
                  <c:v>1.641006</c:v>
                </c:pt>
                <c:pt idx="3625">
                  <c:v>1.5297700000000001</c:v>
                </c:pt>
                <c:pt idx="3626">
                  <c:v>1.3468629999999999</c:v>
                </c:pt>
                <c:pt idx="3627">
                  <c:v>1.2100679999999999</c:v>
                </c:pt>
                <c:pt idx="3628">
                  <c:v>1.166153</c:v>
                </c:pt>
                <c:pt idx="3629">
                  <c:v>1.2155149999999999</c:v>
                </c:pt>
                <c:pt idx="3630">
                  <c:v>1.358093</c:v>
                </c:pt>
                <c:pt idx="3631">
                  <c:v>1.506729</c:v>
                </c:pt>
                <c:pt idx="3632">
                  <c:v>1.6304320000000001</c:v>
                </c:pt>
                <c:pt idx="3633">
                  <c:v>1.704178</c:v>
                </c:pt>
                <c:pt idx="3634">
                  <c:v>1.748337</c:v>
                </c:pt>
                <c:pt idx="3635">
                  <c:v>1.720291</c:v>
                </c:pt>
                <c:pt idx="3636">
                  <c:v>1.616104</c:v>
                </c:pt>
                <c:pt idx="3637">
                  <c:v>1.561798</c:v>
                </c:pt>
                <c:pt idx="3638">
                  <c:v>1.4389339999999999</c:v>
                </c:pt>
                <c:pt idx="3639">
                  <c:v>1.248184</c:v>
                </c:pt>
                <c:pt idx="3640">
                  <c:v>1.0578460000000001</c:v>
                </c:pt>
                <c:pt idx="3641">
                  <c:v>0.84303300000000003</c:v>
                </c:pt>
                <c:pt idx="3642">
                  <c:v>0.65841700000000003</c:v>
                </c:pt>
                <c:pt idx="3643">
                  <c:v>0.48780800000000002</c:v>
                </c:pt>
                <c:pt idx="3644">
                  <c:v>0.28372199999999997</c:v>
                </c:pt>
                <c:pt idx="3645">
                  <c:v>8.0840999999999996E-2</c:v>
                </c:pt>
                <c:pt idx="3646">
                  <c:v>-0.112335</c:v>
                </c:pt>
                <c:pt idx="3647">
                  <c:v>-0.27322400000000002</c:v>
                </c:pt>
                <c:pt idx="3648">
                  <c:v>-0.40545700000000001</c:v>
                </c:pt>
                <c:pt idx="3649">
                  <c:v>-0.38555899999999999</c:v>
                </c:pt>
                <c:pt idx="3650">
                  <c:v>-0.25167800000000001</c:v>
                </c:pt>
                <c:pt idx="3651">
                  <c:v>-0.13169900000000001</c:v>
                </c:pt>
                <c:pt idx="3652">
                  <c:v>-5.0689999999999999E-2</c:v>
                </c:pt>
                <c:pt idx="3653">
                  <c:v>-1.7273E-2</c:v>
                </c:pt>
                <c:pt idx="3654">
                  <c:v>0.118759</c:v>
                </c:pt>
                <c:pt idx="3655">
                  <c:v>0.34596300000000002</c:v>
                </c:pt>
                <c:pt idx="3656">
                  <c:v>0.60224900000000003</c:v>
                </c:pt>
                <c:pt idx="3657">
                  <c:v>0.83167999999999997</c:v>
                </c:pt>
                <c:pt idx="3658">
                  <c:v>1.0682529999999999</c:v>
                </c:pt>
                <c:pt idx="3659">
                  <c:v>1.275711</c:v>
                </c:pt>
                <c:pt idx="3660">
                  <c:v>1.4740599999999999</c:v>
                </c:pt>
                <c:pt idx="3661">
                  <c:v>1.620911</c:v>
                </c:pt>
                <c:pt idx="3662">
                  <c:v>1.7502899999999999</c:v>
                </c:pt>
                <c:pt idx="3663">
                  <c:v>1.74498</c:v>
                </c:pt>
                <c:pt idx="3664">
                  <c:v>1.5841369999999999</c:v>
                </c:pt>
                <c:pt idx="3665">
                  <c:v>1.404495</c:v>
                </c:pt>
                <c:pt idx="3666">
                  <c:v>1.2641910000000001</c:v>
                </c:pt>
                <c:pt idx="3667">
                  <c:v>1.1958770000000001</c:v>
                </c:pt>
                <c:pt idx="3668">
                  <c:v>1.248291</c:v>
                </c:pt>
                <c:pt idx="3669">
                  <c:v>1.4035340000000001</c:v>
                </c:pt>
                <c:pt idx="3670">
                  <c:v>1.499695</c:v>
                </c:pt>
                <c:pt idx="3671">
                  <c:v>1.4185639999999999</c:v>
                </c:pt>
                <c:pt idx="3672">
                  <c:v>1.334106</c:v>
                </c:pt>
                <c:pt idx="3673">
                  <c:v>1.2862849999999999</c:v>
                </c:pt>
                <c:pt idx="3674">
                  <c:v>1.155945</c:v>
                </c:pt>
                <c:pt idx="3675">
                  <c:v>1.0335540000000001</c:v>
                </c:pt>
                <c:pt idx="3676">
                  <c:v>0.96433999999999997</c:v>
                </c:pt>
                <c:pt idx="3677">
                  <c:v>1.0155179999999999</c:v>
                </c:pt>
                <c:pt idx="3678">
                  <c:v>1.1535029999999999</c:v>
                </c:pt>
                <c:pt idx="3679">
                  <c:v>1.310532</c:v>
                </c:pt>
                <c:pt idx="3680">
                  <c:v>1.5234829999999999</c:v>
                </c:pt>
                <c:pt idx="3681">
                  <c:v>1.77182</c:v>
                </c:pt>
                <c:pt idx="3682">
                  <c:v>1.878342</c:v>
                </c:pt>
                <c:pt idx="3683">
                  <c:v>1.8176270000000001</c:v>
                </c:pt>
                <c:pt idx="3684">
                  <c:v>1.7264710000000001</c:v>
                </c:pt>
                <c:pt idx="3685">
                  <c:v>1.664536</c:v>
                </c:pt>
                <c:pt idx="3686">
                  <c:v>1.598862</c:v>
                </c:pt>
                <c:pt idx="3687">
                  <c:v>1.498535</c:v>
                </c:pt>
                <c:pt idx="3688">
                  <c:v>1.4028780000000001</c:v>
                </c:pt>
                <c:pt idx="3689">
                  <c:v>1.2294160000000001</c:v>
                </c:pt>
                <c:pt idx="3690">
                  <c:v>1.016937</c:v>
                </c:pt>
                <c:pt idx="3691">
                  <c:v>0.69721999999999995</c:v>
                </c:pt>
                <c:pt idx="3692">
                  <c:v>0.314697</c:v>
                </c:pt>
                <c:pt idx="3693">
                  <c:v>0.13592499999999999</c:v>
                </c:pt>
                <c:pt idx="3694">
                  <c:v>0.12063599999999999</c:v>
                </c:pt>
                <c:pt idx="3695">
                  <c:v>8.8775999999999994E-2</c:v>
                </c:pt>
                <c:pt idx="3696">
                  <c:v>-7.5089000000000003E-2</c:v>
                </c:pt>
                <c:pt idx="3697">
                  <c:v>-0.267654</c:v>
                </c:pt>
                <c:pt idx="3698">
                  <c:v>-0.32324199999999997</c:v>
                </c:pt>
                <c:pt idx="3699">
                  <c:v>-0.27723700000000001</c:v>
                </c:pt>
                <c:pt idx="3700">
                  <c:v>-0.171097</c:v>
                </c:pt>
                <c:pt idx="3701">
                  <c:v>-2.6367000000000002E-2</c:v>
                </c:pt>
                <c:pt idx="3702">
                  <c:v>0.18562300000000001</c:v>
                </c:pt>
                <c:pt idx="3703">
                  <c:v>0.38594099999999998</c:v>
                </c:pt>
                <c:pt idx="3704">
                  <c:v>0.55079699999999998</c:v>
                </c:pt>
                <c:pt idx="3705">
                  <c:v>0.74287400000000003</c:v>
                </c:pt>
                <c:pt idx="3706">
                  <c:v>0.97613499999999997</c:v>
                </c:pt>
                <c:pt idx="3707">
                  <c:v>1.288589</c:v>
                </c:pt>
                <c:pt idx="3708">
                  <c:v>1.6611940000000001</c:v>
                </c:pt>
                <c:pt idx="3709">
                  <c:v>1.941238</c:v>
                </c:pt>
                <c:pt idx="3710">
                  <c:v>1.910431</c:v>
                </c:pt>
                <c:pt idx="3711">
                  <c:v>1.803345</c:v>
                </c:pt>
                <c:pt idx="3712">
                  <c:v>1.7206570000000001</c:v>
                </c:pt>
                <c:pt idx="3713">
                  <c:v>1.712189</c:v>
                </c:pt>
                <c:pt idx="3714">
                  <c:v>1.7335659999999999</c:v>
                </c:pt>
                <c:pt idx="3715">
                  <c:v>1.819183</c:v>
                </c:pt>
                <c:pt idx="3716">
                  <c:v>1.8703000000000001</c:v>
                </c:pt>
                <c:pt idx="3717">
                  <c:v>1.8274079999999999</c:v>
                </c:pt>
                <c:pt idx="3718">
                  <c:v>1.675049</c:v>
                </c:pt>
                <c:pt idx="3719">
                  <c:v>1.529709</c:v>
                </c:pt>
                <c:pt idx="3720">
                  <c:v>1.3604430000000001</c:v>
                </c:pt>
                <c:pt idx="3721">
                  <c:v>1.2269589999999999</c:v>
                </c:pt>
                <c:pt idx="3722">
                  <c:v>1.1468510000000001</c:v>
                </c:pt>
                <c:pt idx="3723">
                  <c:v>1.1333470000000001</c:v>
                </c:pt>
                <c:pt idx="3724">
                  <c:v>1.1952210000000001</c:v>
                </c:pt>
                <c:pt idx="3725">
                  <c:v>1.3124849999999999</c:v>
                </c:pt>
                <c:pt idx="3726">
                  <c:v>1.37645</c:v>
                </c:pt>
                <c:pt idx="3727">
                  <c:v>1.4105989999999999</c:v>
                </c:pt>
                <c:pt idx="3728">
                  <c:v>1.4607540000000001</c:v>
                </c:pt>
                <c:pt idx="3729">
                  <c:v>1.5264740000000001</c:v>
                </c:pt>
                <c:pt idx="3730">
                  <c:v>1.6644589999999999</c:v>
                </c:pt>
                <c:pt idx="3731">
                  <c:v>1.790176</c:v>
                </c:pt>
                <c:pt idx="3732">
                  <c:v>1.7701260000000001</c:v>
                </c:pt>
                <c:pt idx="3733">
                  <c:v>1.6307529999999999</c:v>
                </c:pt>
                <c:pt idx="3734">
                  <c:v>1.4560090000000001</c:v>
                </c:pt>
                <c:pt idx="3735">
                  <c:v>1.3307340000000001</c:v>
                </c:pt>
                <c:pt idx="3736">
                  <c:v>1.245544</c:v>
                </c:pt>
                <c:pt idx="3737">
                  <c:v>1.1500699999999999</c:v>
                </c:pt>
                <c:pt idx="3738">
                  <c:v>0.99029500000000004</c:v>
                </c:pt>
                <c:pt idx="3739">
                  <c:v>0.73922699999999997</c:v>
                </c:pt>
                <c:pt idx="3740">
                  <c:v>0.453156</c:v>
                </c:pt>
                <c:pt idx="3741">
                  <c:v>0.26472499999999999</c:v>
                </c:pt>
                <c:pt idx="3742">
                  <c:v>0.12291000000000001</c:v>
                </c:pt>
                <c:pt idx="3743">
                  <c:v>-0.12998999999999999</c:v>
                </c:pt>
                <c:pt idx="3744">
                  <c:v>-0.407196</c:v>
                </c:pt>
                <c:pt idx="3745">
                  <c:v>-0.44429000000000002</c:v>
                </c:pt>
                <c:pt idx="3746">
                  <c:v>-0.46279900000000002</c:v>
                </c:pt>
                <c:pt idx="3747">
                  <c:v>-0.19203200000000001</c:v>
                </c:pt>
                <c:pt idx="3748">
                  <c:v>6.4957000000000001E-2</c:v>
                </c:pt>
                <c:pt idx="3749">
                  <c:v>0.35742200000000002</c:v>
                </c:pt>
                <c:pt idx="3750">
                  <c:v>0.61878999999999995</c:v>
                </c:pt>
                <c:pt idx="3751">
                  <c:v>0.76390100000000005</c:v>
                </c:pt>
                <c:pt idx="3752">
                  <c:v>0.86796600000000002</c:v>
                </c:pt>
                <c:pt idx="3753">
                  <c:v>1.0222469999999999</c:v>
                </c:pt>
                <c:pt idx="3754">
                  <c:v>1.326935</c:v>
                </c:pt>
                <c:pt idx="3755">
                  <c:v>1.7829280000000001</c:v>
                </c:pt>
                <c:pt idx="3756">
                  <c:v>1.889114</c:v>
                </c:pt>
                <c:pt idx="3757">
                  <c:v>1.62175</c:v>
                </c:pt>
                <c:pt idx="3758">
                  <c:v>1.4744109999999999</c:v>
                </c:pt>
                <c:pt idx="3759">
                  <c:v>1.553207</c:v>
                </c:pt>
                <c:pt idx="3760">
                  <c:v>1.7801359999999999</c:v>
                </c:pt>
                <c:pt idx="3761">
                  <c:v>2.0376590000000001</c:v>
                </c:pt>
                <c:pt idx="3762">
                  <c:v>2.0339969999999998</c:v>
                </c:pt>
                <c:pt idx="3763">
                  <c:v>1.8282929999999999</c:v>
                </c:pt>
                <c:pt idx="3764">
                  <c:v>1.6030120000000001</c:v>
                </c:pt>
                <c:pt idx="3765">
                  <c:v>1.444855</c:v>
                </c:pt>
                <c:pt idx="3766">
                  <c:v>1.2556609999999999</c:v>
                </c:pt>
                <c:pt idx="3767">
                  <c:v>0.99691799999999997</c:v>
                </c:pt>
                <c:pt idx="3768">
                  <c:v>0.99569700000000005</c:v>
                </c:pt>
                <c:pt idx="3769">
                  <c:v>0.93598899999999996</c:v>
                </c:pt>
                <c:pt idx="3770">
                  <c:v>0.99571200000000004</c:v>
                </c:pt>
                <c:pt idx="3771">
                  <c:v>1.0888979999999999</c:v>
                </c:pt>
                <c:pt idx="3772">
                  <c:v>1.2628779999999999</c:v>
                </c:pt>
                <c:pt idx="3773">
                  <c:v>1.340225</c:v>
                </c:pt>
                <c:pt idx="3774">
                  <c:v>1.342773</c:v>
                </c:pt>
                <c:pt idx="3775">
                  <c:v>1.3035129999999999</c:v>
                </c:pt>
                <c:pt idx="3776">
                  <c:v>1.4873499999999999</c:v>
                </c:pt>
                <c:pt idx="3777">
                  <c:v>1.803787</c:v>
                </c:pt>
                <c:pt idx="3778">
                  <c:v>1.7747189999999999</c:v>
                </c:pt>
                <c:pt idx="3779">
                  <c:v>1.5788420000000001</c:v>
                </c:pt>
                <c:pt idx="3780">
                  <c:v>1.4841770000000001</c:v>
                </c:pt>
                <c:pt idx="3781">
                  <c:v>1.5561370000000001</c:v>
                </c:pt>
                <c:pt idx="3782">
                  <c:v>1.6596219999999999</c:v>
                </c:pt>
                <c:pt idx="3783">
                  <c:v>1.5247189999999999</c:v>
                </c:pt>
                <c:pt idx="3784">
                  <c:v>1.347855</c:v>
                </c:pt>
                <c:pt idx="3785">
                  <c:v>1.248505</c:v>
                </c:pt>
                <c:pt idx="3786">
                  <c:v>1.0314639999999999</c:v>
                </c:pt>
                <c:pt idx="3787">
                  <c:v>0.78016700000000005</c:v>
                </c:pt>
                <c:pt idx="3788">
                  <c:v>0.59622200000000003</c:v>
                </c:pt>
                <c:pt idx="3789">
                  <c:v>0.46778900000000001</c:v>
                </c:pt>
                <c:pt idx="3790">
                  <c:v>0.38574199999999997</c:v>
                </c:pt>
                <c:pt idx="3791">
                  <c:v>0.37737999999999999</c:v>
                </c:pt>
                <c:pt idx="3792">
                  <c:v>0.353821</c:v>
                </c:pt>
                <c:pt idx="3793">
                  <c:v>0.39292899999999997</c:v>
                </c:pt>
                <c:pt idx="3794">
                  <c:v>0.377747</c:v>
                </c:pt>
                <c:pt idx="3795">
                  <c:v>0.36358600000000002</c:v>
                </c:pt>
                <c:pt idx="3796">
                  <c:v>0.40737899999999999</c:v>
                </c:pt>
                <c:pt idx="3797">
                  <c:v>0.49493399999999999</c:v>
                </c:pt>
                <c:pt idx="3798">
                  <c:v>0.62843300000000002</c:v>
                </c:pt>
                <c:pt idx="3799">
                  <c:v>0.68098400000000003</c:v>
                </c:pt>
                <c:pt idx="3800">
                  <c:v>0.74842799999999998</c:v>
                </c:pt>
                <c:pt idx="3801">
                  <c:v>0.79386900000000005</c:v>
                </c:pt>
                <c:pt idx="3802">
                  <c:v>0.69085700000000005</c:v>
                </c:pt>
                <c:pt idx="3803">
                  <c:v>0.59141500000000002</c:v>
                </c:pt>
                <c:pt idx="3804">
                  <c:v>0.48849500000000001</c:v>
                </c:pt>
                <c:pt idx="3805">
                  <c:v>0.57865900000000003</c:v>
                </c:pt>
                <c:pt idx="3806">
                  <c:v>0.89860499999999999</c:v>
                </c:pt>
                <c:pt idx="3807">
                  <c:v>1.3338620000000001</c:v>
                </c:pt>
                <c:pt idx="3808">
                  <c:v>1.2748109999999999</c:v>
                </c:pt>
                <c:pt idx="3809">
                  <c:v>0.71229600000000004</c:v>
                </c:pt>
                <c:pt idx="3810">
                  <c:v>0.79508999999999996</c:v>
                </c:pt>
                <c:pt idx="3811">
                  <c:v>1.1590579999999999</c:v>
                </c:pt>
                <c:pt idx="3812">
                  <c:v>1.2303310000000001</c:v>
                </c:pt>
                <c:pt idx="3813">
                  <c:v>0.89172399999999996</c:v>
                </c:pt>
                <c:pt idx="3814">
                  <c:v>0.65174900000000002</c:v>
                </c:pt>
                <c:pt idx="3815">
                  <c:v>0.76705900000000005</c:v>
                </c:pt>
                <c:pt idx="3816">
                  <c:v>0.88951100000000005</c:v>
                </c:pt>
                <c:pt idx="3817">
                  <c:v>0.93788099999999996</c:v>
                </c:pt>
                <c:pt idx="3818">
                  <c:v>0.98985299999999998</c:v>
                </c:pt>
                <c:pt idx="3819">
                  <c:v>0.97213700000000003</c:v>
                </c:pt>
                <c:pt idx="3820">
                  <c:v>1.1214139999999999</c:v>
                </c:pt>
                <c:pt idx="3821">
                  <c:v>1.158798</c:v>
                </c:pt>
                <c:pt idx="3822">
                  <c:v>1.233932</c:v>
                </c:pt>
                <c:pt idx="3823">
                  <c:v>1.2825009999999999</c:v>
                </c:pt>
                <c:pt idx="3824">
                  <c:v>1.3040309999999999</c:v>
                </c:pt>
                <c:pt idx="3825">
                  <c:v>1.235352</c:v>
                </c:pt>
                <c:pt idx="3826">
                  <c:v>1.0990599999999999</c:v>
                </c:pt>
                <c:pt idx="3827">
                  <c:v>1.048157</c:v>
                </c:pt>
                <c:pt idx="3828">
                  <c:v>0.97801199999999999</c:v>
                </c:pt>
                <c:pt idx="3829">
                  <c:v>0.83641100000000002</c:v>
                </c:pt>
                <c:pt idx="3830">
                  <c:v>0.88342299999999996</c:v>
                </c:pt>
                <c:pt idx="3831">
                  <c:v>0.92124899999999998</c:v>
                </c:pt>
                <c:pt idx="3832">
                  <c:v>0.729599</c:v>
                </c:pt>
                <c:pt idx="3833">
                  <c:v>0.35081499999999999</c:v>
                </c:pt>
                <c:pt idx="3834">
                  <c:v>0.177841</c:v>
                </c:pt>
                <c:pt idx="3835">
                  <c:v>0.28970299999999999</c:v>
                </c:pt>
                <c:pt idx="3836">
                  <c:v>0.31213400000000002</c:v>
                </c:pt>
                <c:pt idx="3837">
                  <c:v>0.379471</c:v>
                </c:pt>
                <c:pt idx="3838">
                  <c:v>0.41839599999999999</c:v>
                </c:pt>
                <c:pt idx="3839">
                  <c:v>0.44648700000000002</c:v>
                </c:pt>
                <c:pt idx="3840">
                  <c:v>0.497253</c:v>
                </c:pt>
                <c:pt idx="3841">
                  <c:v>0.57122799999999996</c:v>
                </c:pt>
                <c:pt idx="3842">
                  <c:v>0.56816100000000003</c:v>
                </c:pt>
                <c:pt idx="3843">
                  <c:v>0.456345</c:v>
                </c:pt>
                <c:pt idx="3844">
                  <c:v>0.55822799999999995</c:v>
                </c:pt>
                <c:pt idx="3845">
                  <c:v>0.70585600000000004</c:v>
                </c:pt>
                <c:pt idx="3846">
                  <c:v>0.63987700000000003</c:v>
                </c:pt>
                <c:pt idx="3847">
                  <c:v>0.62812800000000002</c:v>
                </c:pt>
                <c:pt idx="3848">
                  <c:v>0.23011799999999999</c:v>
                </c:pt>
                <c:pt idx="3849">
                  <c:v>0.22586100000000001</c:v>
                </c:pt>
                <c:pt idx="3850">
                  <c:v>4.6799E-2</c:v>
                </c:pt>
                <c:pt idx="3851">
                  <c:v>0.23197899999999999</c:v>
                </c:pt>
                <c:pt idx="3852">
                  <c:v>0.24057000000000001</c:v>
                </c:pt>
                <c:pt idx="3853">
                  <c:v>0.5</c:v>
                </c:pt>
                <c:pt idx="3854">
                  <c:v>0.71942099999999998</c:v>
                </c:pt>
                <c:pt idx="3855">
                  <c:v>0.71199000000000001</c:v>
                </c:pt>
                <c:pt idx="3856">
                  <c:v>0.39356999999999998</c:v>
                </c:pt>
                <c:pt idx="3857">
                  <c:v>0.12764</c:v>
                </c:pt>
                <c:pt idx="3858">
                  <c:v>0.133575</c:v>
                </c:pt>
                <c:pt idx="3859">
                  <c:v>0.227219</c:v>
                </c:pt>
                <c:pt idx="3860">
                  <c:v>0.34173599999999998</c:v>
                </c:pt>
                <c:pt idx="3861">
                  <c:v>0.20114099999999999</c:v>
                </c:pt>
                <c:pt idx="3862">
                  <c:v>0.32279999999999998</c:v>
                </c:pt>
                <c:pt idx="3863">
                  <c:v>0.60853599999999997</c:v>
                </c:pt>
                <c:pt idx="3864">
                  <c:v>0.48745699999999997</c:v>
                </c:pt>
                <c:pt idx="3865">
                  <c:v>0.33438099999999998</c:v>
                </c:pt>
                <c:pt idx="3866">
                  <c:v>0.50865199999999999</c:v>
                </c:pt>
                <c:pt idx="3867">
                  <c:v>0.55013999999999996</c:v>
                </c:pt>
                <c:pt idx="3868">
                  <c:v>0.46453899999999998</c:v>
                </c:pt>
                <c:pt idx="3869">
                  <c:v>0.62766999999999995</c:v>
                </c:pt>
                <c:pt idx="3870">
                  <c:v>0.67462200000000005</c:v>
                </c:pt>
                <c:pt idx="3871">
                  <c:v>0.51834100000000005</c:v>
                </c:pt>
                <c:pt idx="3872">
                  <c:v>0.412323</c:v>
                </c:pt>
                <c:pt idx="3873">
                  <c:v>0.48230000000000001</c:v>
                </c:pt>
                <c:pt idx="3874">
                  <c:v>0.55464199999999997</c:v>
                </c:pt>
                <c:pt idx="3875">
                  <c:v>0.70652800000000004</c:v>
                </c:pt>
                <c:pt idx="3876">
                  <c:v>0.77020299999999997</c:v>
                </c:pt>
                <c:pt idx="3877">
                  <c:v>0.62519800000000003</c:v>
                </c:pt>
                <c:pt idx="3878">
                  <c:v>0.52079799999999998</c:v>
                </c:pt>
                <c:pt idx="3879">
                  <c:v>0.60449200000000003</c:v>
                </c:pt>
                <c:pt idx="3880">
                  <c:v>0.578766</c:v>
                </c:pt>
                <c:pt idx="3881">
                  <c:v>0.35794100000000001</c:v>
                </c:pt>
                <c:pt idx="3882">
                  <c:v>0.39228800000000003</c:v>
                </c:pt>
                <c:pt idx="3883">
                  <c:v>0.38136300000000001</c:v>
                </c:pt>
                <c:pt idx="3884">
                  <c:v>0.57289100000000004</c:v>
                </c:pt>
                <c:pt idx="3885">
                  <c:v>0.54559299999999999</c:v>
                </c:pt>
                <c:pt idx="3886">
                  <c:v>0.54478499999999996</c:v>
                </c:pt>
                <c:pt idx="3887">
                  <c:v>0.50956699999999999</c:v>
                </c:pt>
                <c:pt idx="3888">
                  <c:v>0.48985299999999998</c:v>
                </c:pt>
                <c:pt idx="3889">
                  <c:v>0.34789999999999999</c:v>
                </c:pt>
                <c:pt idx="3890">
                  <c:v>0.60693399999999997</c:v>
                </c:pt>
                <c:pt idx="3891">
                  <c:v>0.67063899999999999</c:v>
                </c:pt>
                <c:pt idx="3892">
                  <c:v>0.50340300000000004</c:v>
                </c:pt>
                <c:pt idx="3893">
                  <c:v>0.46919300000000003</c:v>
                </c:pt>
                <c:pt idx="3894">
                  <c:v>0.51576200000000005</c:v>
                </c:pt>
                <c:pt idx="3895">
                  <c:v>0.62707500000000005</c:v>
                </c:pt>
                <c:pt idx="3896">
                  <c:v>0.67166099999999995</c:v>
                </c:pt>
                <c:pt idx="3897">
                  <c:v>0.77700800000000003</c:v>
                </c:pt>
                <c:pt idx="3898">
                  <c:v>0.72943100000000005</c:v>
                </c:pt>
                <c:pt idx="3899">
                  <c:v>0.46499600000000002</c:v>
                </c:pt>
                <c:pt idx="3900">
                  <c:v>0.395065</c:v>
                </c:pt>
                <c:pt idx="3901">
                  <c:v>0.62887599999999999</c:v>
                </c:pt>
                <c:pt idx="3902">
                  <c:v>0.84039299999999995</c:v>
                </c:pt>
                <c:pt idx="3903">
                  <c:v>0.92239400000000005</c:v>
                </c:pt>
                <c:pt idx="3904">
                  <c:v>0.97308300000000003</c:v>
                </c:pt>
                <c:pt idx="3905">
                  <c:v>1.07605</c:v>
                </c:pt>
                <c:pt idx="3906">
                  <c:v>1.286362</c:v>
                </c:pt>
                <c:pt idx="3907">
                  <c:v>1.374741</c:v>
                </c:pt>
                <c:pt idx="3908">
                  <c:v>1.4158329999999999</c:v>
                </c:pt>
                <c:pt idx="3909">
                  <c:v>1.4170069999999999</c:v>
                </c:pt>
                <c:pt idx="3910">
                  <c:v>1.443405</c:v>
                </c:pt>
                <c:pt idx="3911">
                  <c:v>1.3501590000000001</c:v>
                </c:pt>
                <c:pt idx="3912">
                  <c:v>1.2638849999999999</c:v>
                </c:pt>
                <c:pt idx="3913">
                  <c:v>1.3034209999999999</c:v>
                </c:pt>
                <c:pt idx="3914">
                  <c:v>1.2059329999999999</c:v>
                </c:pt>
                <c:pt idx="3915">
                  <c:v>1.036591</c:v>
                </c:pt>
                <c:pt idx="3916">
                  <c:v>0.90119899999999997</c:v>
                </c:pt>
                <c:pt idx="3917">
                  <c:v>0.84001199999999998</c:v>
                </c:pt>
                <c:pt idx="3918">
                  <c:v>0.809006</c:v>
                </c:pt>
                <c:pt idx="3919">
                  <c:v>0.73564099999999999</c:v>
                </c:pt>
                <c:pt idx="3920">
                  <c:v>0.64109799999999995</c:v>
                </c:pt>
                <c:pt idx="3921">
                  <c:v>0.40479999999999999</c:v>
                </c:pt>
                <c:pt idx="3922">
                  <c:v>0.166489</c:v>
                </c:pt>
                <c:pt idx="3923">
                  <c:v>-4.1992000000000002E-2</c:v>
                </c:pt>
                <c:pt idx="3924">
                  <c:v>-0.17199700000000001</c:v>
                </c:pt>
                <c:pt idx="3925">
                  <c:v>-0.12504599999999999</c:v>
                </c:pt>
                <c:pt idx="3926">
                  <c:v>-9.1549999999999999E-3</c:v>
                </c:pt>
                <c:pt idx="3927">
                  <c:v>0.14369199999999999</c:v>
                </c:pt>
                <c:pt idx="3928">
                  <c:v>0.35719299999999998</c:v>
                </c:pt>
                <c:pt idx="3929">
                  <c:v>0.67367600000000005</c:v>
                </c:pt>
                <c:pt idx="3930">
                  <c:v>0.88349900000000003</c:v>
                </c:pt>
                <c:pt idx="3931">
                  <c:v>1.048019</c:v>
                </c:pt>
                <c:pt idx="3932">
                  <c:v>1.2428440000000001</c:v>
                </c:pt>
                <c:pt idx="3933">
                  <c:v>1.4832609999999999</c:v>
                </c:pt>
                <c:pt idx="3934">
                  <c:v>1.830811</c:v>
                </c:pt>
                <c:pt idx="3935">
                  <c:v>1.8660129999999999</c:v>
                </c:pt>
                <c:pt idx="3936">
                  <c:v>1.838776</c:v>
                </c:pt>
                <c:pt idx="3937">
                  <c:v>1.8136140000000001</c:v>
                </c:pt>
                <c:pt idx="3938">
                  <c:v>1.747482</c:v>
                </c:pt>
                <c:pt idx="3939">
                  <c:v>1.5452729999999999</c:v>
                </c:pt>
                <c:pt idx="3940">
                  <c:v>1.28952</c:v>
                </c:pt>
                <c:pt idx="3941">
                  <c:v>1.0524290000000001</c:v>
                </c:pt>
                <c:pt idx="3942">
                  <c:v>0.92721600000000004</c:v>
                </c:pt>
                <c:pt idx="3943">
                  <c:v>1.266052</c:v>
                </c:pt>
                <c:pt idx="3944">
                  <c:v>1.8994599999999999</c:v>
                </c:pt>
                <c:pt idx="3945">
                  <c:v>1.961319</c:v>
                </c:pt>
                <c:pt idx="3946">
                  <c:v>1.590652</c:v>
                </c:pt>
                <c:pt idx="3947">
                  <c:v>1.112015</c:v>
                </c:pt>
                <c:pt idx="3948">
                  <c:v>0.82255599999999995</c:v>
                </c:pt>
                <c:pt idx="3949">
                  <c:v>0.73641999999999996</c:v>
                </c:pt>
                <c:pt idx="3950">
                  <c:v>1.138199</c:v>
                </c:pt>
                <c:pt idx="3951">
                  <c:v>1.2381899999999999</c:v>
                </c:pt>
                <c:pt idx="3952">
                  <c:v>1.349945</c:v>
                </c:pt>
                <c:pt idx="3953">
                  <c:v>1.336578</c:v>
                </c:pt>
                <c:pt idx="3954">
                  <c:v>1.3719479999999999</c:v>
                </c:pt>
                <c:pt idx="3955">
                  <c:v>1.3294220000000001</c:v>
                </c:pt>
                <c:pt idx="3956">
                  <c:v>1.4579930000000001</c:v>
                </c:pt>
                <c:pt idx="3957">
                  <c:v>1.447006</c:v>
                </c:pt>
                <c:pt idx="3958">
                  <c:v>1.283844</c:v>
                </c:pt>
                <c:pt idx="3959">
                  <c:v>1.41658</c:v>
                </c:pt>
                <c:pt idx="3960">
                  <c:v>1.545242</c:v>
                </c:pt>
                <c:pt idx="3961">
                  <c:v>1.3616790000000001</c:v>
                </c:pt>
                <c:pt idx="3962">
                  <c:v>1.0638430000000001</c:v>
                </c:pt>
                <c:pt idx="3963">
                  <c:v>1.0373840000000001</c:v>
                </c:pt>
                <c:pt idx="3964">
                  <c:v>1.0751040000000001</c:v>
                </c:pt>
                <c:pt idx="3965">
                  <c:v>0.96676600000000001</c:v>
                </c:pt>
                <c:pt idx="3966">
                  <c:v>0.75311300000000003</c:v>
                </c:pt>
                <c:pt idx="3967">
                  <c:v>0.37660199999999999</c:v>
                </c:pt>
                <c:pt idx="3968">
                  <c:v>7.1029999999999996E-2</c:v>
                </c:pt>
                <c:pt idx="3969">
                  <c:v>-0.24498</c:v>
                </c:pt>
                <c:pt idx="3970">
                  <c:v>-0.45275900000000002</c:v>
                </c:pt>
                <c:pt idx="3971">
                  <c:v>-0.58526599999999995</c:v>
                </c:pt>
                <c:pt idx="3972">
                  <c:v>-0.51988199999999996</c:v>
                </c:pt>
                <c:pt idx="3973">
                  <c:v>-0.24073800000000001</c:v>
                </c:pt>
                <c:pt idx="3974">
                  <c:v>7.4326000000000003E-2</c:v>
                </c:pt>
                <c:pt idx="3975">
                  <c:v>0.37387100000000001</c:v>
                </c:pt>
                <c:pt idx="3976">
                  <c:v>0.53927599999999998</c:v>
                </c:pt>
                <c:pt idx="3977">
                  <c:v>0.67492700000000005</c:v>
                </c:pt>
                <c:pt idx="3978">
                  <c:v>0.88249200000000005</c:v>
                </c:pt>
                <c:pt idx="3979">
                  <c:v>1.1323700000000001</c:v>
                </c:pt>
                <c:pt idx="3980">
                  <c:v>1.402069</c:v>
                </c:pt>
                <c:pt idx="3981">
                  <c:v>1.506561</c:v>
                </c:pt>
                <c:pt idx="3982">
                  <c:v>1.645157</c:v>
                </c:pt>
                <c:pt idx="3983">
                  <c:v>1.569</c:v>
                </c:pt>
                <c:pt idx="3984">
                  <c:v>1.4262079999999999</c:v>
                </c:pt>
                <c:pt idx="3985">
                  <c:v>1.3886259999999999</c:v>
                </c:pt>
                <c:pt idx="3986">
                  <c:v>1.25238</c:v>
                </c:pt>
                <c:pt idx="3987">
                  <c:v>1.332489</c:v>
                </c:pt>
                <c:pt idx="3988">
                  <c:v>1.5709690000000001</c:v>
                </c:pt>
                <c:pt idx="3989">
                  <c:v>1.700089</c:v>
                </c:pt>
                <c:pt idx="3990">
                  <c:v>2.1324010000000002</c:v>
                </c:pt>
                <c:pt idx="3991">
                  <c:v>1.8645940000000001</c:v>
                </c:pt>
                <c:pt idx="3992">
                  <c:v>1.5505519999999999</c:v>
                </c:pt>
                <c:pt idx="3993">
                  <c:v>1.175705</c:v>
                </c:pt>
                <c:pt idx="3994">
                  <c:v>0.984985</c:v>
                </c:pt>
                <c:pt idx="3995">
                  <c:v>1.053528</c:v>
                </c:pt>
                <c:pt idx="3996">
                  <c:v>1.241852</c:v>
                </c:pt>
                <c:pt idx="3997">
                  <c:v>1.2758940000000001</c:v>
                </c:pt>
                <c:pt idx="3998">
                  <c:v>1.3224640000000001</c:v>
                </c:pt>
                <c:pt idx="3999">
                  <c:v>1.359329</c:v>
                </c:pt>
                <c:pt idx="4000">
                  <c:v>1.4415279999999999</c:v>
                </c:pt>
                <c:pt idx="4001">
                  <c:v>1.4898530000000001</c:v>
                </c:pt>
                <c:pt idx="4002">
                  <c:v>1.5139309999999999</c:v>
                </c:pt>
                <c:pt idx="4003">
                  <c:v>1.420242</c:v>
                </c:pt>
                <c:pt idx="4004">
                  <c:v>1.384125</c:v>
                </c:pt>
                <c:pt idx="4005">
                  <c:v>1.2715909999999999</c:v>
                </c:pt>
                <c:pt idx="4006">
                  <c:v>1.3013920000000001</c:v>
                </c:pt>
                <c:pt idx="4007">
                  <c:v>1.367874</c:v>
                </c:pt>
                <c:pt idx="4008">
                  <c:v>1.2128300000000001</c:v>
                </c:pt>
                <c:pt idx="4009">
                  <c:v>1.0888059999999999</c:v>
                </c:pt>
                <c:pt idx="4010">
                  <c:v>0.95700099999999999</c:v>
                </c:pt>
                <c:pt idx="4011">
                  <c:v>0.84098799999999996</c:v>
                </c:pt>
                <c:pt idx="4012">
                  <c:v>0.85238599999999998</c:v>
                </c:pt>
                <c:pt idx="4013">
                  <c:v>0.78813200000000005</c:v>
                </c:pt>
                <c:pt idx="4014">
                  <c:v>0.66066000000000003</c:v>
                </c:pt>
                <c:pt idx="4015">
                  <c:v>0.49259900000000001</c:v>
                </c:pt>
                <c:pt idx="4016">
                  <c:v>0.40010099999999998</c:v>
                </c:pt>
                <c:pt idx="4017">
                  <c:v>0.381714</c:v>
                </c:pt>
                <c:pt idx="4018">
                  <c:v>7.2097999999999995E-2</c:v>
                </c:pt>
                <c:pt idx="4019">
                  <c:v>-1.6019999999999999E-3</c:v>
                </c:pt>
                <c:pt idx="4020">
                  <c:v>0.231018</c:v>
                </c:pt>
                <c:pt idx="4021">
                  <c:v>0.40309099999999998</c:v>
                </c:pt>
                <c:pt idx="4022">
                  <c:v>0.49792500000000001</c:v>
                </c:pt>
                <c:pt idx="4023">
                  <c:v>0.42887900000000001</c:v>
                </c:pt>
                <c:pt idx="4024">
                  <c:v>0.57817099999999999</c:v>
                </c:pt>
                <c:pt idx="4025">
                  <c:v>0.78340100000000001</c:v>
                </c:pt>
                <c:pt idx="4026">
                  <c:v>0.89941400000000005</c:v>
                </c:pt>
                <c:pt idx="4027">
                  <c:v>0.85228000000000004</c:v>
                </c:pt>
                <c:pt idx="4028">
                  <c:v>0.88325500000000001</c:v>
                </c:pt>
                <c:pt idx="4029">
                  <c:v>0.950851</c:v>
                </c:pt>
                <c:pt idx="4030">
                  <c:v>0.85691799999999996</c:v>
                </c:pt>
                <c:pt idx="4031">
                  <c:v>0.64337200000000005</c:v>
                </c:pt>
                <c:pt idx="4032">
                  <c:v>0.44813500000000001</c:v>
                </c:pt>
                <c:pt idx="4033">
                  <c:v>0.44035299999999999</c:v>
                </c:pt>
                <c:pt idx="4034">
                  <c:v>0.57508899999999996</c:v>
                </c:pt>
                <c:pt idx="4035">
                  <c:v>0.87292499999999995</c:v>
                </c:pt>
                <c:pt idx="4036">
                  <c:v>1.233948</c:v>
                </c:pt>
                <c:pt idx="4037">
                  <c:v>1.409729</c:v>
                </c:pt>
                <c:pt idx="4038">
                  <c:v>1.359283</c:v>
                </c:pt>
                <c:pt idx="4039">
                  <c:v>1.143661</c:v>
                </c:pt>
                <c:pt idx="4040">
                  <c:v>0.96733100000000005</c:v>
                </c:pt>
                <c:pt idx="4041">
                  <c:v>0.84777800000000003</c:v>
                </c:pt>
                <c:pt idx="4042">
                  <c:v>0.82096899999999995</c:v>
                </c:pt>
                <c:pt idx="4043">
                  <c:v>0.82827799999999996</c:v>
                </c:pt>
                <c:pt idx="4044">
                  <c:v>0.81810000000000005</c:v>
                </c:pt>
                <c:pt idx="4045">
                  <c:v>0.84832799999999997</c:v>
                </c:pt>
                <c:pt idx="4046">
                  <c:v>0.97340400000000005</c:v>
                </c:pt>
                <c:pt idx="4047">
                  <c:v>0.87585400000000002</c:v>
                </c:pt>
                <c:pt idx="4048">
                  <c:v>0.70609999999999995</c:v>
                </c:pt>
                <c:pt idx="4049">
                  <c:v>0.61303700000000005</c:v>
                </c:pt>
                <c:pt idx="4050">
                  <c:v>0.65391500000000002</c:v>
                </c:pt>
                <c:pt idx="4051">
                  <c:v>0.76217699999999999</c:v>
                </c:pt>
                <c:pt idx="4052">
                  <c:v>0.71353100000000003</c:v>
                </c:pt>
                <c:pt idx="4053">
                  <c:v>0.494232</c:v>
                </c:pt>
                <c:pt idx="4054">
                  <c:v>0.38388100000000003</c:v>
                </c:pt>
                <c:pt idx="4055">
                  <c:v>0.40744000000000002</c:v>
                </c:pt>
                <c:pt idx="4056">
                  <c:v>0.49055500000000002</c:v>
                </c:pt>
                <c:pt idx="4057">
                  <c:v>0.52380400000000005</c:v>
                </c:pt>
                <c:pt idx="4058">
                  <c:v>0.48565700000000001</c:v>
                </c:pt>
                <c:pt idx="4059">
                  <c:v>0.53231799999999996</c:v>
                </c:pt>
                <c:pt idx="4060">
                  <c:v>0.50814800000000004</c:v>
                </c:pt>
                <c:pt idx="4061">
                  <c:v>0.49330099999999999</c:v>
                </c:pt>
                <c:pt idx="4062">
                  <c:v>0.47493000000000002</c:v>
                </c:pt>
                <c:pt idx="4063">
                  <c:v>0.57759099999999997</c:v>
                </c:pt>
                <c:pt idx="4064">
                  <c:v>0.77026399999999995</c:v>
                </c:pt>
                <c:pt idx="4065">
                  <c:v>0.84588600000000003</c:v>
                </c:pt>
                <c:pt idx="4066">
                  <c:v>0.81162999999999996</c:v>
                </c:pt>
                <c:pt idx="4067">
                  <c:v>0.82069400000000003</c:v>
                </c:pt>
                <c:pt idx="4068">
                  <c:v>0.87538099999999996</c:v>
                </c:pt>
                <c:pt idx="4069">
                  <c:v>0.97567700000000002</c:v>
                </c:pt>
                <c:pt idx="4070">
                  <c:v>1.021576</c:v>
                </c:pt>
                <c:pt idx="4071">
                  <c:v>1.1031340000000001</c:v>
                </c:pt>
                <c:pt idx="4072">
                  <c:v>1.1738280000000001</c:v>
                </c:pt>
                <c:pt idx="4073">
                  <c:v>1.2039029999999999</c:v>
                </c:pt>
                <c:pt idx="4074">
                  <c:v>1.0624690000000001</c:v>
                </c:pt>
                <c:pt idx="4075">
                  <c:v>0.89012100000000005</c:v>
                </c:pt>
                <c:pt idx="4076">
                  <c:v>0.83929399999999998</c:v>
                </c:pt>
                <c:pt idx="4077">
                  <c:v>0.95291099999999995</c:v>
                </c:pt>
                <c:pt idx="4078">
                  <c:v>1.1852419999999999</c:v>
                </c:pt>
                <c:pt idx="4079">
                  <c:v>1.4469449999999999</c:v>
                </c:pt>
                <c:pt idx="4080">
                  <c:v>1.590851</c:v>
                </c:pt>
                <c:pt idx="4081">
                  <c:v>1.5611109999999999</c:v>
                </c:pt>
                <c:pt idx="4082">
                  <c:v>1.482513</c:v>
                </c:pt>
                <c:pt idx="4083">
                  <c:v>1.3195190000000001</c:v>
                </c:pt>
                <c:pt idx="4084">
                  <c:v>1.1764829999999999</c:v>
                </c:pt>
                <c:pt idx="4085">
                  <c:v>1.150558</c:v>
                </c:pt>
                <c:pt idx="4086">
                  <c:v>1.2427060000000001</c:v>
                </c:pt>
                <c:pt idx="4087">
                  <c:v>1.3194429999999999</c:v>
                </c:pt>
                <c:pt idx="4088">
                  <c:v>1.3477330000000001</c:v>
                </c:pt>
                <c:pt idx="4089">
                  <c:v>1.344498</c:v>
                </c:pt>
                <c:pt idx="4090">
                  <c:v>1.3671420000000001</c:v>
                </c:pt>
                <c:pt idx="4091">
                  <c:v>1.4048769999999999</c:v>
                </c:pt>
                <c:pt idx="4092">
                  <c:v>1.402161</c:v>
                </c:pt>
                <c:pt idx="4093">
                  <c:v>1.3495790000000001</c:v>
                </c:pt>
                <c:pt idx="4094">
                  <c:v>1.3726499999999999</c:v>
                </c:pt>
                <c:pt idx="4095">
                  <c:v>1.5141910000000001</c:v>
                </c:pt>
                <c:pt idx="4096">
                  <c:v>1.4808809999999999</c:v>
                </c:pt>
                <c:pt idx="4097">
                  <c:v>1.1978150000000001</c:v>
                </c:pt>
                <c:pt idx="4098">
                  <c:v>0.98716700000000002</c:v>
                </c:pt>
                <c:pt idx="4099">
                  <c:v>0.94732700000000003</c:v>
                </c:pt>
                <c:pt idx="4100">
                  <c:v>0.90138200000000002</c:v>
                </c:pt>
                <c:pt idx="4101">
                  <c:v>0.84393300000000004</c:v>
                </c:pt>
                <c:pt idx="4102">
                  <c:v>0.66488599999999998</c:v>
                </c:pt>
                <c:pt idx="4103">
                  <c:v>0.34222399999999997</c:v>
                </c:pt>
                <c:pt idx="4104">
                  <c:v>0.15770000000000001</c:v>
                </c:pt>
                <c:pt idx="4105">
                  <c:v>6.2698000000000004E-2</c:v>
                </c:pt>
                <c:pt idx="4106">
                  <c:v>-8.0276E-2</c:v>
                </c:pt>
                <c:pt idx="4107">
                  <c:v>-0.22042800000000001</c:v>
                </c:pt>
                <c:pt idx="4108">
                  <c:v>-0.30275000000000002</c:v>
                </c:pt>
                <c:pt idx="4109">
                  <c:v>-0.34471099999999999</c:v>
                </c:pt>
                <c:pt idx="4110">
                  <c:v>-0.22672999999999999</c:v>
                </c:pt>
                <c:pt idx="4111">
                  <c:v>-5.2825999999999998E-2</c:v>
                </c:pt>
                <c:pt idx="4112">
                  <c:v>3.0700999999999999E-2</c:v>
                </c:pt>
                <c:pt idx="4113">
                  <c:v>0.123657</c:v>
                </c:pt>
                <c:pt idx="4114">
                  <c:v>0.28263899999999997</c:v>
                </c:pt>
                <c:pt idx="4115">
                  <c:v>0.47433500000000001</c:v>
                </c:pt>
                <c:pt idx="4116">
                  <c:v>0.59597800000000001</c:v>
                </c:pt>
                <c:pt idx="4117">
                  <c:v>0.74739100000000003</c:v>
                </c:pt>
                <c:pt idx="4118">
                  <c:v>0.94555699999999998</c:v>
                </c:pt>
                <c:pt idx="4119">
                  <c:v>1.175171</c:v>
                </c:pt>
                <c:pt idx="4120">
                  <c:v>1.3918459999999999</c:v>
                </c:pt>
                <c:pt idx="4121">
                  <c:v>1.471115</c:v>
                </c:pt>
                <c:pt idx="4122">
                  <c:v>1.4783329999999999</c:v>
                </c:pt>
                <c:pt idx="4123">
                  <c:v>1.5314030000000001</c:v>
                </c:pt>
                <c:pt idx="4124">
                  <c:v>1.686447</c:v>
                </c:pt>
                <c:pt idx="4125">
                  <c:v>1.896835</c:v>
                </c:pt>
                <c:pt idx="4126">
                  <c:v>2.0792389999999998</c:v>
                </c:pt>
                <c:pt idx="4127">
                  <c:v>2.1345670000000001</c:v>
                </c:pt>
                <c:pt idx="4128">
                  <c:v>1.9805299999999999</c:v>
                </c:pt>
                <c:pt idx="4129">
                  <c:v>1.7191160000000001</c:v>
                </c:pt>
                <c:pt idx="4130">
                  <c:v>1.33609</c:v>
                </c:pt>
                <c:pt idx="4131">
                  <c:v>1.0263979999999999</c:v>
                </c:pt>
                <c:pt idx="4132">
                  <c:v>0.91346700000000003</c:v>
                </c:pt>
                <c:pt idx="4133">
                  <c:v>1.0538019999999999</c:v>
                </c:pt>
                <c:pt idx="4134">
                  <c:v>1.3515779999999999</c:v>
                </c:pt>
                <c:pt idx="4135">
                  <c:v>1.581329</c:v>
                </c:pt>
                <c:pt idx="4136">
                  <c:v>1.6555629999999999</c:v>
                </c:pt>
                <c:pt idx="4137">
                  <c:v>1.593048</c:v>
                </c:pt>
                <c:pt idx="4138">
                  <c:v>1.5057069999999999</c:v>
                </c:pt>
                <c:pt idx="4139">
                  <c:v>1.4339139999999999</c:v>
                </c:pt>
                <c:pt idx="4140">
                  <c:v>1.372452</c:v>
                </c:pt>
                <c:pt idx="4141">
                  <c:v>1.443268</c:v>
                </c:pt>
                <c:pt idx="4142">
                  <c:v>1.5946959999999999</c:v>
                </c:pt>
                <c:pt idx="4143">
                  <c:v>1.636917</c:v>
                </c:pt>
                <c:pt idx="4144">
                  <c:v>1.5902860000000001</c:v>
                </c:pt>
                <c:pt idx="4145">
                  <c:v>1.5645450000000001</c:v>
                </c:pt>
                <c:pt idx="4146">
                  <c:v>1.474518</c:v>
                </c:pt>
                <c:pt idx="4147">
                  <c:v>1.337799</c:v>
                </c:pt>
                <c:pt idx="4148">
                  <c:v>1.1788639999999999</c:v>
                </c:pt>
                <c:pt idx="4149">
                  <c:v>0.95015000000000005</c:v>
                </c:pt>
                <c:pt idx="4150">
                  <c:v>0.51518200000000003</c:v>
                </c:pt>
                <c:pt idx="4151">
                  <c:v>0.22126799999999999</c:v>
                </c:pt>
                <c:pt idx="4152">
                  <c:v>9.2377000000000001E-2</c:v>
                </c:pt>
                <c:pt idx="4153">
                  <c:v>-3.2120000000000003E-2</c:v>
                </c:pt>
                <c:pt idx="4154">
                  <c:v>-0.26466400000000001</c:v>
                </c:pt>
                <c:pt idx="4155">
                  <c:v>-0.44883699999999999</c:v>
                </c:pt>
                <c:pt idx="4156">
                  <c:v>-0.60662799999999995</c:v>
                </c:pt>
                <c:pt idx="4157">
                  <c:v>-0.48747299999999999</c:v>
                </c:pt>
                <c:pt idx="4158">
                  <c:v>-0.253326</c:v>
                </c:pt>
                <c:pt idx="4159">
                  <c:v>-5.2490000000000002E-2</c:v>
                </c:pt>
                <c:pt idx="4160">
                  <c:v>0.12673999999999999</c:v>
                </c:pt>
                <c:pt idx="4161">
                  <c:v>0.305176</c:v>
                </c:pt>
                <c:pt idx="4162">
                  <c:v>0.46864299999999998</c:v>
                </c:pt>
                <c:pt idx="4163">
                  <c:v>0.62263500000000005</c:v>
                </c:pt>
                <c:pt idx="4164">
                  <c:v>0.83952300000000002</c:v>
                </c:pt>
                <c:pt idx="4165">
                  <c:v>1.087372</c:v>
                </c:pt>
                <c:pt idx="4166">
                  <c:v>1.3341670000000001</c:v>
                </c:pt>
                <c:pt idx="4167">
                  <c:v>1.464005</c:v>
                </c:pt>
                <c:pt idx="4168">
                  <c:v>1.549301</c:v>
                </c:pt>
                <c:pt idx="4169">
                  <c:v>1.698151</c:v>
                </c:pt>
                <c:pt idx="4170">
                  <c:v>1.893295</c:v>
                </c:pt>
                <c:pt idx="4171">
                  <c:v>2.0618289999999999</c:v>
                </c:pt>
                <c:pt idx="4172">
                  <c:v>2.3061980000000002</c:v>
                </c:pt>
                <c:pt idx="4173">
                  <c:v>2.5181119999999999</c:v>
                </c:pt>
                <c:pt idx="4174">
                  <c:v>2.5931700000000002</c:v>
                </c:pt>
                <c:pt idx="4175">
                  <c:v>2.4552459999999998</c:v>
                </c:pt>
                <c:pt idx="4176">
                  <c:v>2.074478</c:v>
                </c:pt>
                <c:pt idx="4177">
                  <c:v>1.604568</c:v>
                </c:pt>
                <c:pt idx="4178">
                  <c:v>1.354263</c:v>
                </c:pt>
                <c:pt idx="4179">
                  <c:v>1.459076</c:v>
                </c:pt>
                <c:pt idx="4180">
                  <c:v>1.762238</c:v>
                </c:pt>
                <c:pt idx="4181">
                  <c:v>2.004089</c:v>
                </c:pt>
                <c:pt idx="4182">
                  <c:v>2.0791780000000002</c:v>
                </c:pt>
                <c:pt idx="4183">
                  <c:v>1.9717560000000001</c:v>
                </c:pt>
                <c:pt idx="4184">
                  <c:v>1.7720340000000001</c:v>
                </c:pt>
                <c:pt idx="4185">
                  <c:v>1.6916960000000001</c:v>
                </c:pt>
                <c:pt idx="4186">
                  <c:v>1.7036899999999999</c:v>
                </c:pt>
                <c:pt idx="4187">
                  <c:v>1.7182010000000001</c:v>
                </c:pt>
                <c:pt idx="4188">
                  <c:v>1.74617</c:v>
                </c:pt>
                <c:pt idx="4189">
                  <c:v>1.64415</c:v>
                </c:pt>
                <c:pt idx="4190">
                  <c:v>1.4399409999999999</c:v>
                </c:pt>
                <c:pt idx="4191">
                  <c:v>1.2913060000000001</c:v>
                </c:pt>
                <c:pt idx="4192">
                  <c:v>1.1560060000000001</c:v>
                </c:pt>
                <c:pt idx="4193">
                  <c:v>1.03183</c:v>
                </c:pt>
                <c:pt idx="4194">
                  <c:v>0.91401699999999997</c:v>
                </c:pt>
                <c:pt idx="4195">
                  <c:v>0.60646100000000003</c:v>
                </c:pt>
                <c:pt idx="4196">
                  <c:v>0.13931299999999999</c:v>
                </c:pt>
                <c:pt idx="4197">
                  <c:v>-8.1543000000000004E-2</c:v>
                </c:pt>
                <c:pt idx="4198">
                  <c:v>-0.15162700000000001</c:v>
                </c:pt>
                <c:pt idx="4199">
                  <c:v>-0.30435200000000001</c:v>
                </c:pt>
                <c:pt idx="4200">
                  <c:v>-0.52122500000000005</c:v>
                </c:pt>
                <c:pt idx="4201">
                  <c:v>-0.66181900000000005</c:v>
                </c:pt>
                <c:pt idx="4202">
                  <c:v>-0.58837899999999999</c:v>
                </c:pt>
                <c:pt idx="4203">
                  <c:v>-0.33868399999999999</c:v>
                </c:pt>
                <c:pt idx="4204">
                  <c:v>-0.107483</c:v>
                </c:pt>
                <c:pt idx="4205">
                  <c:v>9.9364999999999995E-2</c:v>
                </c:pt>
                <c:pt idx="4206">
                  <c:v>0.313446</c:v>
                </c:pt>
                <c:pt idx="4207">
                  <c:v>0.51660200000000001</c:v>
                </c:pt>
                <c:pt idx="4208">
                  <c:v>0.67494200000000004</c:v>
                </c:pt>
                <c:pt idx="4209">
                  <c:v>0.85017399999999999</c:v>
                </c:pt>
                <c:pt idx="4210">
                  <c:v>1.1413880000000001</c:v>
                </c:pt>
                <c:pt idx="4211">
                  <c:v>1.4750669999999999</c:v>
                </c:pt>
                <c:pt idx="4212">
                  <c:v>1.75386</c:v>
                </c:pt>
                <c:pt idx="4213">
                  <c:v>1.8391420000000001</c:v>
                </c:pt>
                <c:pt idx="4214">
                  <c:v>1.818527</c:v>
                </c:pt>
                <c:pt idx="4215">
                  <c:v>1.8279570000000001</c:v>
                </c:pt>
                <c:pt idx="4216">
                  <c:v>1.9136960000000001</c:v>
                </c:pt>
                <c:pt idx="4217">
                  <c:v>1.9767760000000001</c:v>
                </c:pt>
                <c:pt idx="4218">
                  <c:v>2.0145110000000002</c:v>
                </c:pt>
                <c:pt idx="4219">
                  <c:v>2.0631710000000001</c:v>
                </c:pt>
                <c:pt idx="4220">
                  <c:v>2.1081850000000002</c:v>
                </c:pt>
                <c:pt idx="4221">
                  <c:v>1.8136749999999999</c:v>
                </c:pt>
                <c:pt idx="4222">
                  <c:v>1.5367580000000001</c:v>
                </c:pt>
                <c:pt idx="4223">
                  <c:v>1.2972870000000001</c:v>
                </c:pt>
                <c:pt idx="4224">
                  <c:v>1.1937260000000001</c:v>
                </c:pt>
                <c:pt idx="4225">
                  <c:v>1.083221</c:v>
                </c:pt>
                <c:pt idx="4226">
                  <c:v>0.99887099999999995</c:v>
                </c:pt>
                <c:pt idx="4227">
                  <c:v>1.019196</c:v>
                </c:pt>
                <c:pt idx="4228">
                  <c:v>1.1336980000000001</c:v>
                </c:pt>
                <c:pt idx="4229">
                  <c:v>1.270065</c:v>
                </c:pt>
                <c:pt idx="4230">
                  <c:v>1.347</c:v>
                </c:pt>
                <c:pt idx="4231">
                  <c:v>1.3170010000000001</c:v>
                </c:pt>
                <c:pt idx="4232">
                  <c:v>1.1629940000000001</c:v>
                </c:pt>
                <c:pt idx="4233">
                  <c:v>1.0377810000000001</c:v>
                </c:pt>
                <c:pt idx="4234">
                  <c:v>1.0449679999999999</c:v>
                </c:pt>
                <c:pt idx="4235">
                  <c:v>1.050629</c:v>
                </c:pt>
                <c:pt idx="4236">
                  <c:v>0.93301400000000001</c:v>
                </c:pt>
                <c:pt idx="4237">
                  <c:v>0.87411499999999998</c:v>
                </c:pt>
                <c:pt idx="4238">
                  <c:v>0.86276200000000003</c:v>
                </c:pt>
                <c:pt idx="4239">
                  <c:v>0.86297599999999997</c:v>
                </c:pt>
                <c:pt idx="4240">
                  <c:v>0.73092699999999999</c:v>
                </c:pt>
                <c:pt idx="4241">
                  <c:v>0.62265000000000004</c:v>
                </c:pt>
                <c:pt idx="4242">
                  <c:v>0.40179399999999998</c:v>
                </c:pt>
                <c:pt idx="4243">
                  <c:v>0.20462</c:v>
                </c:pt>
                <c:pt idx="4244">
                  <c:v>4.8172E-2</c:v>
                </c:pt>
                <c:pt idx="4245">
                  <c:v>6.1890000000000001E-2</c:v>
                </c:pt>
                <c:pt idx="4246">
                  <c:v>0.18557699999999999</c:v>
                </c:pt>
                <c:pt idx="4247">
                  <c:v>0.29158000000000001</c:v>
                </c:pt>
                <c:pt idx="4248">
                  <c:v>0.31526199999999999</c:v>
                </c:pt>
                <c:pt idx="4249">
                  <c:v>0.427734</c:v>
                </c:pt>
                <c:pt idx="4250">
                  <c:v>0.53245500000000001</c:v>
                </c:pt>
                <c:pt idx="4251">
                  <c:v>0.73188799999999998</c:v>
                </c:pt>
                <c:pt idx="4252">
                  <c:v>0.80767800000000001</c:v>
                </c:pt>
                <c:pt idx="4253">
                  <c:v>0.81716900000000003</c:v>
                </c:pt>
                <c:pt idx="4254">
                  <c:v>0.74516300000000002</c:v>
                </c:pt>
                <c:pt idx="4255">
                  <c:v>0.74325600000000003</c:v>
                </c:pt>
                <c:pt idx="4256">
                  <c:v>0.72135899999999997</c:v>
                </c:pt>
                <c:pt idx="4257">
                  <c:v>0.75363199999999997</c:v>
                </c:pt>
                <c:pt idx="4258">
                  <c:v>0.69346600000000003</c:v>
                </c:pt>
                <c:pt idx="4259">
                  <c:v>0.55689999999999995</c:v>
                </c:pt>
                <c:pt idx="4260">
                  <c:v>0.43925500000000001</c:v>
                </c:pt>
                <c:pt idx="4261">
                  <c:v>0.364761</c:v>
                </c:pt>
                <c:pt idx="4262">
                  <c:v>0.31692500000000001</c:v>
                </c:pt>
                <c:pt idx="4263">
                  <c:v>0.27386500000000003</c:v>
                </c:pt>
                <c:pt idx="4264">
                  <c:v>0.118088</c:v>
                </c:pt>
                <c:pt idx="4265">
                  <c:v>0.15087900000000001</c:v>
                </c:pt>
                <c:pt idx="4266">
                  <c:v>0.28311199999999997</c:v>
                </c:pt>
                <c:pt idx="4267">
                  <c:v>0.46244800000000003</c:v>
                </c:pt>
                <c:pt idx="4268">
                  <c:v>0.40623500000000001</c:v>
                </c:pt>
                <c:pt idx="4269">
                  <c:v>0.34579500000000002</c:v>
                </c:pt>
                <c:pt idx="4270">
                  <c:v>0.31747399999999998</c:v>
                </c:pt>
                <c:pt idx="4271">
                  <c:v>0.310089</c:v>
                </c:pt>
                <c:pt idx="4272">
                  <c:v>0.103973</c:v>
                </c:pt>
                <c:pt idx="4273">
                  <c:v>0.323349</c:v>
                </c:pt>
                <c:pt idx="4274">
                  <c:v>0.31691000000000003</c:v>
                </c:pt>
                <c:pt idx="4275">
                  <c:v>0.27066000000000001</c:v>
                </c:pt>
                <c:pt idx="4276">
                  <c:v>0.25100699999999998</c:v>
                </c:pt>
                <c:pt idx="4277">
                  <c:v>0.41587800000000003</c:v>
                </c:pt>
                <c:pt idx="4278">
                  <c:v>0.55812099999999998</c:v>
                </c:pt>
                <c:pt idx="4279">
                  <c:v>0.49185200000000001</c:v>
                </c:pt>
                <c:pt idx="4280">
                  <c:v>0.186722</c:v>
                </c:pt>
                <c:pt idx="4281">
                  <c:v>0.15629599999999999</c:v>
                </c:pt>
                <c:pt idx="4282">
                  <c:v>0.28761300000000001</c:v>
                </c:pt>
                <c:pt idx="4283">
                  <c:v>0.22209200000000001</c:v>
                </c:pt>
                <c:pt idx="4284">
                  <c:v>0.22209200000000001</c:v>
                </c:pt>
                <c:pt idx="4285">
                  <c:v>-0.13056899999999999</c:v>
                </c:pt>
                <c:pt idx="4286">
                  <c:v>0.32196000000000002</c:v>
                </c:pt>
                <c:pt idx="4287">
                  <c:v>0.371201</c:v>
                </c:pt>
                <c:pt idx="4288">
                  <c:v>0.29747000000000001</c:v>
                </c:pt>
                <c:pt idx="4289">
                  <c:v>0.122742</c:v>
                </c:pt>
                <c:pt idx="4290">
                  <c:v>6.0303000000000002E-2</c:v>
                </c:pt>
                <c:pt idx="4291">
                  <c:v>6.1829000000000002E-2</c:v>
                </c:pt>
                <c:pt idx="4292">
                  <c:v>0.137131</c:v>
                </c:pt>
                <c:pt idx="4293">
                  <c:v>0.26486199999999999</c:v>
                </c:pt>
                <c:pt idx="4294">
                  <c:v>0.52845799999999998</c:v>
                </c:pt>
                <c:pt idx="4295">
                  <c:v>0.80171199999999998</c:v>
                </c:pt>
                <c:pt idx="4296">
                  <c:v>0.81062299999999998</c:v>
                </c:pt>
                <c:pt idx="4297">
                  <c:v>0.80088800000000004</c:v>
                </c:pt>
                <c:pt idx="4298">
                  <c:v>0.85553000000000001</c:v>
                </c:pt>
                <c:pt idx="4299">
                  <c:v>0.96360800000000002</c:v>
                </c:pt>
                <c:pt idx="4300">
                  <c:v>1.1211850000000001</c:v>
                </c:pt>
                <c:pt idx="4301">
                  <c:v>1.230621</c:v>
                </c:pt>
                <c:pt idx="4302">
                  <c:v>1.402466</c:v>
                </c:pt>
                <c:pt idx="4303">
                  <c:v>1.410614</c:v>
                </c:pt>
                <c:pt idx="4304">
                  <c:v>1.3004610000000001</c:v>
                </c:pt>
                <c:pt idx="4305">
                  <c:v>1.0846100000000001</c:v>
                </c:pt>
                <c:pt idx="4306">
                  <c:v>1.112274</c:v>
                </c:pt>
                <c:pt idx="4307">
                  <c:v>1.2076720000000001</c:v>
                </c:pt>
                <c:pt idx="4308">
                  <c:v>1.2940830000000001</c:v>
                </c:pt>
                <c:pt idx="4309">
                  <c:v>1.32637</c:v>
                </c:pt>
                <c:pt idx="4310">
                  <c:v>1.3349</c:v>
                </c:pt>
                <c:pt idx="4311">
                  <c:v>1.306854</c:v>
                </c:pt>
                <c:pt idx="4312">
                  <c:v>1.27356</c:v>
                </c:pt>
                <c:pt idx="4313">
                  <c:v>1.2718659999999999</c:v>
                </c:pt>
                <c:pt idx="4314">
                  <c:v>1.172058</c:v>
                </c:pt>
                <c:pt idx="4315">
                  <c:v>1.075226</c:v>
                </c:pt>
                <c:pt idx="4316">
                  <c:v>1.04097</c:v>
                </c:pt>
                <c:pt idx="4317">
                  <c:v>1.001862</c:v>
                </c:pt>
                <c:pt idx="4318">
                  <c:v>0.97723400000000005</c:v>
                </c:pt>
                <c:pt idx="4319">
                  <c:v>0.96678200000000003</c:v>
                </c:pt>
                <c:pt idx="4320">
                  <c:v>0.93154899999999996</c:v>
                </c:pt>
                <c:pt idx="4321">
                  <c:v>0.95948800000000001</c:v>
                </c:pt>
                <c:pt idx="4322">
                  <c:v>0.98851</c:v>
                </c:pt>
                <c:pt idx="4323">
                  <c:v>0.97065699999999999</c:v>
                </c:pt>
                <c:pt idx="4324">
                  <c:v>0.99192800000000003</c:v>
                </c:pt>
                <c:pt idx="4325">
                  <c:v>0.97236599999999995</c:v>
                </c:pt>
                <c:pt idx="4326">
                  <c:v>0.92779500000000004</c:v>
                </c:pt>
                <c:pt idx="4327">
                  <c:v>0.94001800000000002</c:v>
                </c:pt>
                <c:pt idx="4328">
                  <c:v>0.91821299999999995</c:v>
                </c:pt>
                <c:pt idx="4329">
                  <c:v>0.84857199999999999</c:v>
                </c:pt>
                <c:pt idx="4330">
                  <c:v>0.76092499999999996</c:v>
                </c:pt>
                <c:pt idx="4331">
                  <c:v>0.69212300000000004</c:v>
                </c:pt>
                <c:pt idx="4332">
                  <c:v>0.54106100000000001</c:v>
                </c:pt>
                <c:pt idx="4333">
                  <c:v>0.35494999999999999</c:v>
                </c:pt>
                <c:pt idx="4334">
                  <c:v>0.12864700000000001</c:v>
                </c:pt>
                <c:pt idx="4335">
                  <c:v>2.1210000000000001E-3</c:v>
                </c:pt>
                <c:pt idx="4336">
                  <c:v>-7.1594000000000005E-2</c:v>
                </c:pt>
                <c:pt idx="4337">
                  <c:v>-0.18069499999999999</c:v>
                </c:pt>
                <c:pt idx="4338">
                  <c:v>-0.10792499999999999</c:v>
                </c:pt>
                <c:pt idx="4339">
                  <c:v>-0.101257</c:v>
                </c:pt>
                <c:pt idx="4340">
                  <c:v>-0.107803</c:v>
                </c:pt>
                <c:pt idx="4341">
                  <c:v>-4.4478999999999998E-2</c:v>
                </c:pt>
                <c:pt idx="4342">
                  <c:v>0.11341900000000001</c:v>
                </c:pt>
                <c:pt idx="4343">
                  <c:v>0.21717800000000001</c:v>
                </c:pt>
                <c:pt idx="4344">
                  <c:v>0.24760399999999999</c:v>
                </c:pt>
                <c:pt idx="4345">
                  <c:v>0.32272299999999998</c:v>
                </c:pt>
                <c:pt idx="4346">
                  <c:v>0.47117599999999998</c:v>
                </c:pt>
                <c:pt idx="4347">
                  <c:v>0.67010499999999995</c:v>
                </c:pt>
                <c:pt idx="4348">
                  <c:v>0.85543800000000003</c:v>
                </c:pt>
                <c:pt idx="4349">
                  <c:v>0.95799299999999998</c:v>
                </c:pt>
                <c:pt idx="4350">
                  <c:v>0.98197900000000005</c:v>
                </c:pt>
                <c:pt idx="4351">
                  <c:v>0.95303300000000002</c:v>
                </c:pt>
                <c:pt idx="4352">
                  <c:v>0.94975299999999996</c:v>
                </c:pt>
                <c:pt idx="4353">
                  <c:v>1.071747</c:v>
                </c:pt>
                <c:pt idx="4354">
                  <c:v>1.228775</c:v>
                </c:pt>
                <c:pt idx="4355">
                  <c:v>1.324646</c:v>
                </c:pt>
                <c:pt idx="4356">
                  <c:v>1.454666</c:v>
                </c:pt>
                <c:pt idx="4357">
                  <c:v>1.6445920000000001</c:v>
                </c:pt>
                <c:pt idx="4358">
                  <c:v>1.7305759999999999</c:v>
                </c:pt>
                <c:pt idx="4359">
                  <c:v>1.638458</c:v>
                </c:pt>
                <c:pt idx="4360">
                  <c:v>1.4269559999999999</c:v>
                </c:pt>
                <c:pt idx="4361">
                  <c:v>1.236801</c:v>
                </c:pt>
                <c:pt idx="4362">
                  <c:v>0.99617</c:v>
                </c:pt>
                <c:pt idx="4363">
                  <c:v>1.054413</c:v>
                </c:pt>
                <c:pt idx="4364">
                  <c:v>0.97630300000000003</c:v>
                </c:pt>
                <c:pt idx="4365">
                  <c:v>0.99551400000000001</c:v>
                </c:pt>
                <c:pt idx="4366">
                  <c:v>1.084198</c:v>
                </c:pt>
                <c:pt idx="4367">
                  <c:v>1.138306</c:v>
                </c:pt>
                <c:pt idx="4368">
                  <c:v>1.1244959999999999</c:v>
                </c:pt>
                <c:pt idx="4369">
                  <c:v>1.0941620000000001</c:v>
                </c:pt>
                <c:pt idx="4370">
                  <c:v>1.0732729999999999</c:v>
                </c:pt>
                <c:pt idx="4371">
                  <c:v>1.0474239999999999</c:v>
                </c:pt>
                <c:pt idx="4372">
                  <c:v>1.059952</c:v>
                </c:pt>
                <c:pt idx="4373">
                  <c:v>1.0978699999999999</c:v>
                </c:pt>
                <c:pt idx="4374">
                  <c:v>0.99891700000000005</c:v>
                </c:pt>
                <c:pt idx="4375">
                  <c:v>0.82045000000000001</c:v>
                </c:pt>
                <c:pt idx="4376">
                  <c:v>0.63885499999999995</c:v>
                </c:pt>
                <c:pt idx="4377">
                  <c:v>0.54454000000000002</c:v>
                </c:pt>
                <c:pt idx="4378">
                  <c:v>0.415466</c:v>
                </c:pt>
                <c:pt idx="4379">
                  <c:v>0.296844</c:v>
                </c:pt>
                <c:pt idx="4380">
                  <c:v>0.17166100000000001</c:v>
                </c:pt>
                <c:pt idx="4381">
                  <c:v>8.4029999999999994E-2</c:v>
                </c:pt>
                <c:pt idx="4382">
                  <c:v>8.6136000000000004E-2</c:v>
                </c:pt>
                <c:pt idx="4383">
                  <c:v>3.8712000000000003E-2</c:v>
                </c:pt>
                <c:pt idx="4384">
                  <c:v>-5.7647999999999998E-2</c:v>
                </c:pt>
                <c:pt idx="4385">
                  <c:v>-0.141434</c:v>
                </c:pt>
                <c:pt idx="4386">
                  <c:v>-5.3893999999999997E-2</c:v>
                </c:pt>
                <c:pt idx="4387">
                  <c:v>6.5872E-2</c:v>
                </c:pt>
                <c:pt idx="4388">
                  <c:v>0.18171699999999999</c:v>
                </c:pt>
                <c:pt idx="4389">
                  <c:v>0.39599600000000001</c:v>
                </c:pt>
                <c:pt idx="4390">
                  <c:v>0.57350199999999996</c:v>
                </c:pt>
                <c:pt idx="4391">
                  <c:v>0.64715599999999995</c:v>
                </c:pt>
                <c:pt idx="4392">
                  <c:v>0.67594900000000002</c:v>
                </c:pt>
                <c:pt idx="4393">
                  <c:v>0.72872899999999996</c:v>
                </c:pt>
                <c:pt idx="4394">
                  <c:v>0.81558200000000003</c:v>
                </c:pt>
                <c:pt idx="4395">
                  <c:v>0.89401200000000003</c:v>
                </c:pt>
                <c:pt idx="4396">
                  <c:v>0.89431799999999995</c:v>
                </c:pt>
                <c:pt idx="4397">
                  <c:v>0.77531399999999995</c:v>
                </c:pt>
                <c:pt idx="4398">
                  <c:v>0.71470599999999995</c:v>
                </c:pt>
                <c:pt idx="4399">
                  <c:v>0.740479</c:v>
                </c:pt>
                <c:pt idx="4400">
                  <c:v>0.87657200000000002</c:v>
                </c:pt>
                <c:pt idx="4401">
                  <c:v>1.0897669999999999</c:v>
                </c:pt>
                <c:pt idx="4402">
                  <c:v>1.316864</c:v>
                </c:pt>
                <c:pt idx="4403">
                  <c:v>1.534897</c:v>
                </c:pt>
                <c:pt idx="4404">
                  <c:v>1.66658</c:v>
                </c:pt>
                <c:pt idx="4405">
                  <c:v>1.6353150000000001</c:v>
                </c:pt>
                <c:pt idx="4406">
                  <c:v>1.436096</c:v>
                </c:pt>
                <c:pt idx="4407">
                  <c:v>1.233994</c:v>
                </c:pt>
                <c:pt idx="4408">
                  <c:v>1.09317</c:v>
                </c:pt>
                <c:pt idx="4409">
                  <c:v>1.0352939999999999</c:v>
                </c:pt>
                <c:pt idx="4410">
                  <c:v>1.1094820000000001</c:v>
                </c:pt>
                <c:pt idx="4411">
                  <c:v>1.2157290000000001</c:v>
                </c:pt>
                <c:pt idx="4412">
                  <c:v>1.325134</c:v>
                </c:pt>
                <c:pt idx="4413">
                  <c:v>1.339218</c:v>
                </c:pt>
                <c:pt idx="4414">
                  <c:v>1.2769779999999999</c:v>
                </c:pt>
                <c:pt idx="4415">
                  <c:v>1.204987</c:v>
                </c:pt>
                <c:pt idx="4416">
                  <c:v>1.1141509999999999</c:v>
                </c:pt>
                <c:pt idx="4417">
                  <c:v>1.037506</c:v>
                </c:pt>
                <c:pt idx="4418">
                  <c:v>0.92825299999999999</c:v>
                </c:pt>
                <c:pt idx="4419">
                  <c:v>0.83198499999999997</c:v>
                </c:pt>
                <c:pt idx="4420">
                  <c:v>0.91348300000000004</c:v>
                </c:pt>
                <c:pt idx="4421">
                  <c:v>1.012634</c:v>
                </c:pt>
                <c:pt idx="4422">
                  <c:v>0.96868900000000002</c:v>
                </c:pt>
                <c:pt idx="4423">
                  <c:v>0.88522299999999998</c:v>
                </c:pt>
                <c:pt idx="4424">
                  <c:v>0.79032899999999995</c:v>
                </c:pt>
                <c:pt idx="4425">
                  <c:v>0.63784799999999997</c:v>
                </c:pt>
                <c:pt idx="4426">
                  <c:v>0.44598399999999999</c:v>
                </c:pt>
                <c:pt idx="4427">
                  <c:v>0.13680999999999999</c:v>
                </c:pt>
                <c:pt idx="4428">
                  <c:v>-0.13644400000000001</c:v>
                </c:pt>
                <c:pt idx="4429">
                  <c:v>-0.24143999999999999</c:v>
                </c:pt>
                <c:pt idx="4430">
                  <c:v>-0.26325999999999999</c:v>
                </c:pt>
                <c:pt idx="4431">
                  <c:v>-0.184387</c:v>
                </c:pt>
                <c:pt idx="4432">
                  <c:v>-9.2467999999999995E-2</c:v>
                </c:pt>
                <c:pt idx="4433">
                  <c:v>3.9275999999999998E-2</c:v>
                </c:pt>
                <c:pt idx="4434">
                  <c:v>0.12155199999999999</c:v>
                </c:pt>
                <c:pt idx="4435">
                  <c:v>0.20063800000000001</c:v>
                </c:pt>
                <c:pt idx="4436">
                  <c:v>0.31007400000000002</c:v>
                </c:pt>
                <c:pt idx="4437">
                  <c:v>0.433029</c:v>
                </c:pt>
                <c:pt idx="4438">
                  <c:v>0.61210600000000004</c:v>
                </c:pt>
                <c:pt idx="4439">
                  <c:v>0.79231300000000005</c:v>
                </c:pt>
                <c:pt idx="4440">
                  <c:v>0.96914699999999998</c:v>
                </c:pt>
                <c:pt idx="4441">
                  <c:v>1.0614170000000001</c:v>
                </c:pt>
                <c:pt idx="4442">
                  <c:v>1.020813</c:v>
                </c:pt>
                <c:pt idx="4443">
                  <c:v>1.0034179999999999</c:v>
                </c:pt>
                <c:pt idx="4444">
                  <c:v>1.0350649999999999</c:v>
                </c:pt>
                <c:pt idx="4445">
                  <c:v>1.1643220000000001</c:v>
                </c:pt>
                <c:pt idx="4446">
                  <c:v>1.4677119999999999</c:v>
                </c:pt>
                <c:pt idx="4447">
                  <c:v>1.6999660000000001</c:v>
                </c:pt>
                <c:pt idx="4448">
                  <c:v>1.780411</c:v>
                </c:pt>
                <c:pt idx="4449">
                  <c:v>1.70607</c:v>
                </c:pt>
                <c:pt idx="4450">
                  <c:v>1.5335080000000001</c:v>
                </c:pt>
                <c:pt idx="4451">
                  <c:v>1.248291</c:v>
                </c:pt>
                <c:pt idx="4452">
                  <c:v>1.0825959999999999</c:v>
                </c:pt>
                <c:pt idx="4453">
                  <c:v>1.0582119999999999</c:v>
                </c:pt>
                <c:pt idx="4454">
                  <c:v>1.2026209999999999</c:v>
                </c:pt>
                <c:pt idx="4455">
                  <c:v>1.3871309999999999</c:v>
                </c:pt>
                <c:pt idx="4456">
                  <c:v>1.5057830000000001</c:v>
                </c:pt>
                <c:pt idx="4457">
                  <c:v>1.481857</c:v>
                </c:pt>
                <c:pt idx="4458">
                  <c:v>1.355667</c:v>
                </c:pt>
                <c:pt idx="4459">
                  <c:v>1.278473</c:v>
                </c:pt>
                <c:pt idx="4460">
                  <c:v>1.189743</c:v>
                </c:pt>
                <c:pt idx="4461">
                  <c:v>1.140808</c:v>
                </c:pt>
                <c:pt idx="4462">
                  <c:v>1.069885</c:v>
                </c:pt>
                <c:pt idx="4463">
                  <c:v>1.038986</c:v>
                </c:pt>
                <c:pt idx="4464">
                  <c:v>0.990479</c:v>
                </c:pt>
                <c:pt idx="4465">
                  <c:v>0.95175200000000004</c:v>
                </c:pt>
                <c:pt idx="4466">
                  <c:v>0.917404</c:v>
                </c:pt>
                <c:pt idx="4467">
                  <c:v>0.86485299999999998</c:v>
                </c:pt>
                <c:pt idx="4468">
                  <c:v>0.77554299999999998</c:v>
                </c:pt>
                <c:pt idx="4469">
                  <c:v>0.67146300000000003</c:v>
                </c:pt>
                <c:pt idx="4470">
                  <c:v>0.62416099999999997</c:v>
                </c:pt>
                <c:pt idx="4471">
                  <c:v>0.48966999999999999</c:v>
                </c:pt>
                <c:pt idx="4472">
                  <c:v>0.241592</c:v>
                </c:pt>
                <c:pt idx="4473">
                  <c:v>0.15864600000000001</c:v>
                </c:pt>
                <c:pt idx="4474">
                  <c:v>0.17688000000000001</c:v>
                </c:pt>
                <c:pt idx="4475">
                  <c:v>0.11466999999999999</c:v>
                </c:pt>
                <c:pt idx="4476">
                  <c:v>-5.2339999999999999E-3</c:v>
                </c:pt>
                <c:pt idx="4477">
                  <c:v>-7.0663000000000004E-2</c:v>
                </c:pt>
                <c:pt idx="4478">
                  <c:v>-3.7079000000000001E-2</c:v>
                </c:pt>
                <c:pt idx="4479">
                  <c:v>8.2886000000000001E-2</c:v>
                </c:pt>
                <c:pt idx="4480">
                  <c:v>0.206009</c:v>
                </c:pt>
                <c:pt idx="4481">
                  <c:v>0.353134</c:v>
                </c:pt>
                <c:pt idx="4482">
                  <c:v>0.48060599999999998</c:v>
                </c:pt>
                <c:pt idx="4483">
                  <c:v>0.59204100000000004</c:v>
                </c:pt>
                <c:pt idx="4484">
                  <c:v>0.71942099999999998</c:v>
                </c:pt>
                <c:pt idx="4485">
                  <c:v>0.90255700000000005</c:v>
                </c:pt>
                <c:pt idx="4486">
                  <c:v>0.99500999999999995</c:v>
                </c:pt>
                <c:pt idx="4487">
                  <c:v>0.98855599999999999</c:v>
                </c:pt>
                <c:pt idx="4488">
                  <c:v>0.93705700000000003</c:v>
                </c:pt>
                <c:pt idx="4489">
                  <c:v>0.94316100000000003</c:v>
                </c:pt>
                <c:pt idx="4490">
                  <c:v>1.086365</c:v>
                </c:pt>
                <c:pt idx="4491">
                  <c:v>1.306732</c:v>
                </c:pt>
                <c:pt idx="4492">
                  <c:v>1.5266109999999999</c:v>
                </c:pt>
                <c:pt idx="4493">
                  <c:v>1.7397769999999999</c:v>
                </c:pt>
                <c:pt idx="4494">
                  <c:v>1.7723690000000001</c:v>
                </c:pt>
                <c:pt idx="4495">
                  <c:v>1.6870419999999999</c:v>
                </c:pt>
                <c:pt idx="4496">
                  <c:v>1.4132229999999999</c:v>
                </c:pt>
                <c:pt idx="4497">
                  <c:v>1.1196440000000001</c:v>
                </c:pt>
                <c:pt idx="4498">
                  <c:v>0.98199499999999995</c:v>
                </c:pt>
                <c:pt idx="4499">
                  <c:v>0.97666900000000001</c:v>
                </c:pt>
                <c:pt idx="4500">
                  <c:v>1.0377959999999999</c:v>
                </c:pt>
                <c:pt idx="4501">
                  <c:v>1.1505129999999999</c:v>
                </c:pt>
                <c:pt idx="4502">
                  <c:v>1.288986</c:v>
                </c:pt>
                <c:pt idx="4503">
                  <c:v>1.3353269999999999</c:v>
                </c:pt>
                <c:pt idx="4504">
                  <c:v>1.318497</c:v>
                </c:pt>
                <c:pt idx="4505">
                  <c:v>1.2685850000000001</c:v>
                </c:pt>
                <c:pt idx="4506">
                  <c:v>1.217514</c:v>
                </c:pt>
                <c:pt idx="4507">
                  <c:v>1.1869050000000001</c:v>
                </c:pt>
                <c:pt idx="4508">
                  <c:v>1.1632229999999999</c:v>
                </c:pt>
                <c:pt idx="4509">
                  <c:v>1.1577</c:v>
                </c:pt>
                <c:pt idx="4510">
                  <c:v>1.204666</c:v>
                </c:pt>
                <c:pt idx="4511">
                  <c:v>1.20726</c:v>
                </c:pt>
                <c:pt idx="4512">
                  <c:v>1.0847469999999999</c:v>
                </c:pt>
                <c:pt idx="4513">
                  <c:v>0.87075800000000003</c:v>
                </c:pt>
                <c:pt idx="4514">
                  <c:v>0.68800399999999995</c:v>
                </c:pt>
                <c:pt idx="4515">
                  <c:v>0.62315399999999999</c:v>
                </c:pt>
                <c:pt idx="4516">
                  <c:v>0.58691400000000005</c:v>
                </c:pt>
                <c:pt idx="4517">
                  <c:v>0.49255399999999999</c:v>
                </c:pt>
                <c:pt idx="4518">
                  <c:v>0.34078999999999998</c:v>
                </c:pt>
                <c:pt idx="4519">
                  <c:v>0.22372400000000001</c:v>
                </c:pt>
                <c:pt idx="4520">
                  <c:v>0.165771</c:v>
                </c:pt>
                <c:pt idx="4521">
                  <c:v>0.14694199999999999</c:v>
                </c:pt>
                <c:pt idx="4522">
                  <c:v>0.100998</c:v>
                </c:pt>
                <c:pt idx="4523">
                  <c:v>8.3801E-2</c:v>
                </c:pt>
                <c:pt idx="4524">
                  <c:v>4.5502000000000001E-2</c:v>
                </c:pt>
                <c:pt idx="4525">
                  <c:v>0.139877</c:v>
                </c:pt>
                <c:pt idx="4526">
                  <c:v>0.22509799999999999</c:v>
                </c:pt>
                <c:pt idx="4527">
                  <c:v>0.32452399999999998</c:v>
                </c:pt>
                <c:pt idx="4528">
                  <c:v>0.463974</c:v>
                </c:pt>
                <c:pt idx="4529">
                  <c:v>0.59861799999999998</c:v>
                </c:pt>
                <c:pt idx="4530">
                  <c:v>0.73004199999999997</c:v>
                </c:pt>
                <c:pt idx="4531">
                  <c:v>0.81346099999999999</c:v>
                </c:pt>
                <c:pt idx="4532">
                  <c:v>0.87223799999999996</c:v>
                </c:pt>
                <c:pt idx="4533">
                  <c:v>0.95198099999999997</c:v>
                </c:pt>
                <c:pt idx="4534">
                  <c:v>1.066422</c:v>
                </c:pt>
                <c:pt idx="4535">
                  <c:v>1.1075740000000001</c:v>
                </c:pt>
                <c:pt idx="4536">
                  <c:v>1.06955</c:v>
                </c:pt>
                <c:pt idx="4537">
                  <c:v>1.0730740000000001</c:v>
                </c:pt>
                <c:pt idx="4538">
                  <c:v>1.1427609999999999</c:v>
                </c:pt>
                <c:pt idx="4539">
                  <c:v>1.271423</c:v>
                </c:pt>
                <c:pt idx="4540">
                  <c:v>1.473938</c:v>
                </c:pt>
                <c:pt idx="4541">
                  <c:v>1.545013</c:v>
                </c:pt>
                <c:pt idx="4542">
                  <c:v>1.3967130000000001</c:v>
                </c:pt>
                <c:pt idx="4543">
                  <c:v>1.3053889999999999</c:v>
                </c:pt>
                <c:pt idx="4544">
                  <c:v>1.203171</c:v>
                </c:pt>
                <c:pt idx="4545">
                  <c:v>1.061218</c:v>
                </c:pt>
                <c:pt idx="4546">
                  <c:v>0.97099299999999999</c:v>
                </c:pt>
                <c:pt idx="4547">
                  <c:v>0.966553</c:v>
                </c:pt>
                <c:pt idx="4548">
                  <c:v>1.0616460000000001</c:v>
                </c:pt>
                <c:pt idx="4549">
                  <c:v>1.1470340000000001</c:v>
                </c:pt>
                <c:pt idx="4550">
                  <c:v>1.1737979999999999</c:v>
                </c:pt>
                <c:pt idx="4551">
                  <c:v>1.1684110000000001</c:v>
                </c:pt>
                <c:pt idx="4552">
                  <c:v>1.223282</c:v>
                </c:pt>
                <c:pt idx="4553">
                  <c:v>1.25499</c:v>
                </c:pt>
                <c:pt idx="4554">
                  <c:v>1.305145</c:v>
                </c:pt>
                <c:pt idx="4555">
                  <c:v>1.374298</c:v>
                </c:pt>
                <c:pt idx="4556">
                  <c:v>1.313156</c:v>
                </c:pt>
                <c:pt idx="4557">
                  <c:v>1.2313540000000001</c:v>
                </c:pt>
                <c:pt idx="4558">
                  <c:v>1.1475519999999999</c:v>
                </c:pt>
                <c:pt idx="4559">
                  <c:v>1.117264</c:v>
                </c:pt>
                <c:pt idx="4560">
                  <c:v>1.0435639999999999</c:v>
                </c:pt>
                <c:pt idx="4561">
                  <c:v>0.98330700000000004</c:v>
                </c:pt>
                <c:pt idx="4562">
                  <c:v>0.87196399999999996</c:v>
                </c:pt>
                <c:pt idx="4563">
                  <c:v>0.76991299999999996</c:v>
                </c:pt>
                <c:pt idx="4564">
                  <c:v>0.55864000000000003</c:v>
                </c:pt>
                <c:pt idx="4565">
                  <c:v>0.31986999999999999</c:v>
                </c:pt>
                <c:pt idx="4566">
                  <c:v>0.112595</c:v>
                </c:pt>
                <c:pt idx="4567">
                  <c:v>-0.15113799999999999</c:v>
                </c:pt>
                <c:pt idx="4568">
                  <c:v>-0.38255299999999998</c:v>
                </c:pt>
                <c:pt idx="4569">
                  <c:v>-0.39724700000000002</c:v>
                </c:pt>
                <c:pt idx="4570">
                  <c:v>-0.25265500000000002</c:v>
                </c:pt>
                <c:pt idx="4571">
                  <c:v>-0.115479</c:v>
                </c:pt>
                <c:pt idx="4572">
                  <c:v>-5.4459E-2</c:v>
                </c:pt>
                <c:pt idx="4573">
                  <c:v>4.2358E-2</c:v>
                </c:pt>
                <c:pt idx="4574">
                  <c:v>0.28724699999999997</c:v>
                </c:pt>
                <c:pt idx="4575">
                  <c:v>0.58644099999999999</c:v>
                </c:pt>
                <c:pt idx="4576">
                  <c:v>0.78920000000000001</c:v>
                </c:pt>
                <c:pt idx="4577">
                  <c:v>0.96237200000000001</c:v>
                </c:pt>
                <c:pt idx="4578">
                  <c:v>1.0852200000000001</c:v>
                </c:pt>
                <c:pt idx="4579">
                  <c:v>1.163727</c:v>
                </c:pt>
                <c:pt idx="4580">
                  <c:v>1.2015530000000001</c:v>
                </c:pt>
                <c:pt idx="4581">
                  <c:v>1.1329800000000001</c:v>
                </c:pt>
                <c:pt idx="4582">
                  <c:v>1.1636200000000001</c:v>
                </c:pt>
                <c:pt idx="4583">
                  <c:v>1.3496090000000001</c:v>
                </c:pt>
                <c:pt idx="4584">
                  <c:v>1.593826</c:v>
                </c:pt>
                <c:pt idx="4585">
                  <c:v>1.8170470000000001</c:v>
                </c:pt>
                <c:pt idx="4586">
                  <c:v>1.7309270000000001</c:v>
                </c:pt>
                <c:pt idx="4587">
                  <c:v>1.6737820000000001</c:v>
                </c:pt>
                <c:pt idx="4588">
                  <c:v>1.598328</c:v>
                </c:pt>
                <c:pt idx="4589">
                  <c:v>1.371796</c:v>
                </c:pt>
                <c:pt idx="4590">
                  <c:v>1.1653290000000001</c:v>
                </c:pt>
                <c:pt idx="4591">
                  <c:v>1.077332</c:v>
                </c:pt>
                <c:pt idx="4592">
                  <c:v>1.1041719999999999</c:v>
                </c:pt>
                <c:pt idx="4593">
                  <c:v>1.250656</c:v>
                </c:pt>
                <c:pt idx="4594">
                  <c:v>1.349045</c:v>
                </c:pt>
                <c:pt idx="4595">
                  <c:v>1.3532869999999999</c:v>
                </c:pt>
                <c:pt idx="4596">
                  <c:v>1.317245</c:v>
                </c:pt>
                <c:pt idx="4597">
                  <c:v>1.226227</c:v>
                </c:pt>
                <c:pt idx="4598">
                  <c:v>1.1839139999999999</c:v>
                </c:pt>
                <c:pt idx="4599">
                  <c:v>1.1486970000000001</c:v>
                </c:pt>
                <c:pt idx="4600">
                  <c:v>1.199951</c:v>
                </c:pt>
                <c:pt idx="4601">
                  <c:v>1.252869</c:v>
                </c:pt>
                <c:pt idx="4602">
                  <c:v>1.1802220000000001</c:v>
                </c:pt>
                <c:pt idx="4603">
                  <c:v>1.0527040000000001</c:v>
                </c:pt>
                <c:pt idx="4604">
                  <c:v>0.91862500000000002</c:v>
                </c:pt>
                <c:pt idx="4605">
                  <c:v>0.85258500000000004</c:v>
                </c:pt>
                <c:pt idx="4606">
                  <c:v>0.82841500000000001</c:v>
                </c:pt>
                <c:pt idx="4607">
                  <c:v>0.76965300000000003</c:v>
                </c:pt>
                <c:pt idx="4608">
                  <c:v>0.59031699999999998</c:v>
                </c:pt>
                <c:pt idx="4609">
                  <c:v>0.37480200000000002</c:v>
                </c:pt>
                <c:pt idx="4610">
                  <c:v>0.24655199999999999</c:v>
                </c:pt>
                <c:pt idx="4611">
                  <c:v>0.105545</c:v>
                </c:pt>
                <c:pt idx="4612">
                  <c:v>-4.9500000000000002E-2</c:v>
                </c:pt>
                <c:pt idx="4613">
                  <c:v>-0.18832399999999999</c:v>
                </c:pt>
                <c:pt idx="4614">
                  <c:v>-0.20927399999999999</c:v>
                </c:pt>
                <c:pt idx="4615">
                  <c:v>-9.2880000000000004E-2</c:v>
                </c:pt>
                <c:pt idx="4616">
                  <c:v>7.1059999999999998E-2</c:v>
                </c:pt>
                <c:pt idx="4617">
                  <c:v>0.189774</c:v>
                </c:pt>
                <c:pt idx="4618">
                  <c:v>0.16600000000000001</c:v>
                </c:pt>
                <c:pt idx="4619">
                  <c:v>0.20369000000000001</c:v>
                </c:pt>
                <c:pt idx="4620">
                  <c:v>0.353516</c:v>
                </c:pt>
                <c:pt idx="4621">
                  <c:v>0.58775299999999997</c:v>
                </c:pt>
                <c:pt idx="4622">
                  <c:v>0.82308999999999999</c:v>
                </c:pt>
                <c:pt idx="4623">
                  <c:v>1.0169680000000001</c:v>
                </c:pt>
                <c:pt idx="4624">
                  <c:v>1.112717</c:v>
                </c:pt>
                <c:pt idx="4625">
                  <c:v>1.0463100000000001</c:v>
                </c:pt>
                <c:pt idx="4626">
                  <c:v>0.91557299999999997</c:v>
                </c:pt>
                <c:pt idx="4627">
                  <c:v>0.95802299999999996</c:v>
                </c:pt>
                <c:pt idx="4628">
                  <c:v>1.1435999999999999</c:v>
                </c:pt>
                <c:pt idx="4629">
                  <c:v>1.403732</c:v>
                </c:pt>
                <c:pt idx="4630">
                  <c:v>1.6239170000000001</c:v>
                </c:pt>
                <c:pt idx="4631">
                  <c:v>1.6498870000000001</c:v>
                </c:pt>
                <c:pt idx="4632">
                  <c:v>1.649643</c:v>
                </c:pt>
                <c:pt idx="4633">
                  <c:v>1.7090449999999999</c:v>
                </c:pt>
                <c:pt idx="4634">
                  <c:v>1.596603</c:v>
                </c:pt>
                <c:pt idx="4635">
                  <c:v>1.4192659999999999</c:v>
                </c:pt>
                <c:pt idx="4636">
                  <c:v>1.286438</c:v>
                </c:pt>
                <c:pt idx="4637">
                  <c:v>1.2568509999999999</c:v>
                </c:pt>
                <c:pt idx="4638">
                  <c:v>1.271347</c:v>
                </c:pt>
                <c:pt idx="4639">
                  <c:v>1.318497</c:v>
                </c:pt>
                <c:pt idx="4640">
                  <c:v>1.347839</c:v>
                </c:pt>
                <c:pt idx="4641">
                  <c:v>1.49556</c:v>
                </c:pt>
                <c:pt idx="4642">
                  <c:v>1.494659</c:v>
                </c:pt>
                <c:pt idx="4643">
                  <c:v>1.353958</c:v>
                </c:pt>
                <c:pt idx="4644">
                  <c:v>1.207962</c:v>
                </c:pt>
                <c:pt idx="4645">
                  <c:v>1.190353</c:v>
                </c:pt>
                <c:pt idx="4646">
                  <c:v>1.2562409999999999</c:v>
                </c:pt>
                <c:pt idx="4647">
                  <c:v>1.2059169999999999</c:v>
                </c:pt>
                <c:pt idx="4648">
                  <c:v>1.0770109999999999</c:v>
                </c:pt>
                <c:pt idx="4649">
                  <c:v>0.91862500000000002</c:v>
                </c:pt>
                <c:pt idx="4650">
                  <c:v>0.85858199999999996</c:v>
                </c:pt>
                <c:pt idx="4651">
                  <c:v>0.87516799999999995</c:v>
                </c:pt>
                <c:pt idx="4652">
                  <c:v>0.90132100000000004</c:v>
                </c:pt>
                <c:pt idx="4653">
                  <c:v>0.80963099999999999</c:v>
                </c:pt>
                <c:pt idx="4654">
                  <c:v>0.59034699999999996</c:v>
                </c:pt>
                <c:pt idx="4655">
                  <c:v>0.40153499999999998</c:v>
                </c:pt>
                <c:pt idx="4656">
                  <c:v>0.25691199999999997</c:v>
                </c:pt>
                <c:pt idx="4657">
                  <c:v>0.17927599999999999</c:v>
                </c:pt>
                <c:pt idx="4658">
                  <c:v>0.120834</c:v>
                </c:pt>
                <c:pt idx="4659">
                  <c:v>6.1844000000000003E-2</c:v>
                </c:pt>
                <c:pt idx="4660">
                  <c:v>3.9703000000000002E-2</c:v>
                </c:pt>
                <c:pt idx="4661">
                  <c:v>6.5262000000000001E-2</c:v>
                </c:pt>
                <c:pt idx="4662">
                  <c:v>9.4879000000000005E-2</c:v>
                </c:pt>
                <c:pt idx="4663">
                  <c:v>0.193832</c:v>
                </c:pt>
                <c:pt idx="4664">
                  <c:v>0.42991600000000002</c:v>
                </c:pt>
                <c:pt idx="4665">
                  <c:v>0.60830700000000004</c:v>
                </c:pt>
                <c:pt idx="4666">
                  <c:v>0.66192600000000001</c:v>
                </c:pt>
                <c:pt idx="4667">
                  <c:v>0.72091700000000003</c:v>
                </c:pt>
                <c:pt idx="4668">
                  <c:v>0.79791299999999998</c:v>
                </c:pt>
                <c:pt idx="4669">
                  <c:v>0.93684400000000001</c:v>
                </c:pt>
                <c:pt idx="4670">
                  <c:v>1.0553589999999999</c:v>
                </c:pt>
                <c:pt idx="4671">
                  <c:v>1.1038669999999999</c:v>
                </c:pt>
                <c:pt idx="4672">
                  <c:v>1.142822</c:v>
                </c:pt>
                <c:pt idx="4673">
                  <c:v>1.262527</c:v>
                </c:pt>
                <c:pt idx="4674">
                  <c:v>1.3394170000000001</c:v>
                </c:pt>
                <c:pt idx="4675">
                  <c:v>1.3405609999999999</c:v>
                </c:pt>
                <c:pt idx="4676">
                  <c:v>1.3372189999999999</c:v>
                </c:pt>
                <c:pt idx="4677">
                  <c:v>1.383057</c:v>
                </c:pt>
                <c:pt idx="4678">
                  <c:v>1.439835</c:v>
                </c:pt>
                <c:pt idx="4679">
                  <c:v>1.4163669999999999</c:v>
                </c:pt>
                <c:pt idx="4680">
                  <c:v>1.376358</c:v>
                </c:pt>
                <c:pt idx="4681">
                  <c:v>1.385345</c:v>
                </c:pt>
                <c:pt idx="4682">
                  <c:v>1.388565</c:v>
                </c:pt>
                <c:pt idx="4683">
                  <c:v>1.343491</c:v>
                </c:pt>
                <c:pt idx="4684">
                  <c:v>1.3015749999999999</c:v>
                </c:pt>
                <c:pt idx="4685">
                  <c:v>1.281693</c:v>
                </c:pt>
                <c:pt idx="4686">
                  <c:v>1.3007200000000001</c:v>
                </c:pt>
                <c:pt idx="4687">
                  <c:v>1.2928310000000001</c:v>
                </c:pt>
                <c:pt idx="4688">
                  <c:v>1.268799</c:v>
                </c:pt>
                <c:pt idx="4689">
                  <c:v>1.233978</c:v>
                </c:pt>
                <c:pt idx="4690">
                  <c:v>1.1796420000000001</c:v>
                </c:pt>
                <c:pt idx="4691">
                  <c:v>1.168015</c:v>
                </c:pt>
                <c:pt idx="4692">
                  <c:v>1.1798709999999999</c:v>
                </c:pt>
                <c:pt idx="4693">
                  <c:v>1.0777589999999999</c:v>
                </c:pt>
                <c:pt idx="4694">
                  <c:v>0.94699100000000003</c:v>
                </c:pt>
                <c:pt idx="4695">
                  <c:v>0.77800000000000002</c:v>
                </c:pt>
                <c:pt idx="4696">
                  <c:v>0.66784699999999997</c:v>
                </c:pt>
                <c:pt idx="4697">
                  <c:v>0.59417699999999996</c:v>
                </c:pt>
                <c:pt idx="4698">
                  <c:v>0.56945800000000002</c:v>
                </c:pt>
                <c:pt idx="4699">
                  <c:v>0.489288</c:v>
                </c:pt>
                <c:pt idx="4700">
                  <c:v>0.42135600000000001</c:v>
                </c:pt>
                <c:pt idx="4701">
                  <c:v>0.36584499999999998</c:v>
                </c:pt>
                <c:pt idx="4702">
                  <c:v>0.29258699999999999</c:v>
                </c:pt>
                <c:pt idx="4703">
                  <c:v>0.231567</c:v>
                </c:pt>
                <c:pt idx="4704">
                  <c:v>0.16803000000000001</c:v>
                </c:pt>
                <c:pt idx="4705">
                  <c:v>0.135681</c:v>
                </c:pt>
                <c:pt idx="4706">
                  <c:v>0.18826300000000001</c:v>
                </c:pt>
                <c:pt idx="4707">
                  <c:v>0.269424</c:v>
                </c:pt>
                <c:pt idx="4708">
                  <c:v>0.34387200000000001</c:v>
                </c:pt>
                <c:pt idx="4709">
                  <c:v>0.42562899999999998</c:v>
                </c:pt>
                <c:pt idx="4710">
                  <c:v>0.51606799999999997</c:v>
                </c:pt>
                <c:pt idx="4711">
                  <c:v>0.534439</c:v>
                </c:pt>
                <c:pt idx="4712">
                  <c:v>0.54737899999999995</c:v>
                </c:pt>
                <c:pt idx="4713">
                  <c:v>0.56834399999999996</c:v>
                </c:pt>
                <c:pt idx="4714">
                  <c:v>0.63732900000000003</c:v>
                </c:pt>
                <c:pt idx="4715">
                  <c:v>0.78514099999999998</c:v>
                </c:pt>
                <c:pt idx="4716">
                  <c:v>0.93112200000000001</c:v>
                </c:pt>
                <c:pt idx="4717">
                  <c:v>1.0590520000000001</c:v>
                </c:pt>
                <c:pt idx="4718">
                  <c:v>1.0819700000000001</c:v>
                </c:pt>
                <c:pt idx="4719">
                  <c:v>1.067123</c:v>
                </c:pt>
                <c:pt idx="4720">
                  <c:v>1.1059110000000001</c:v>
                </c:pt>
                <c:pt idx="4721">
                  <c:v>1.2662659999999999</c:v>
                </c:pt>
                <c:pt idx="4722">
                  <c:v>1.4840390000000001</c:v>
                </c:pt>
                <c:pt idx="4723">
                  <c:v>1.53009</c:v>
                </c:pt>
                <c:pt idx="4724">
                  <c:v>1.470413</c:v>
                </c:pt>
                <c:pt idx="4725">
                  <c:v>1.4213560000000001</c:v>
                </c:pt>
                <c:pt idx="4726">
                  <c:v>1.3624270000000001</c:v>
                </c:pt>
                <c:pt idx="4727">
                  <c:v>1.251465</c:v>
                </c:pt>
                <c:pt idx="4728">
                  <c:v>1.1543730000000001</c:v>
                </c:pt>
                <c:pt idx="4729">
                  <c:v>1.168488</c:v>
                </c:pt>
                <c:pt idx="4730">
                  <c:v>1.2001649999999999</c:v>
                </c:pt>
                <c:pt idx="4731">
                  <c:v>1.216324</c:v>
                </c:pt>
                <c:pt idx="4732">
                  <c:v>1.216934</c:v>
                </c:pt>
                <c:pt idx="4733">
                  <c:v>1.199387</c:v>
                </c:pt>
                <c:pt idx="4734">
                  <c:v>1.213409</c:v>
                </c:pt>
                <c:pt idx="4735">
                  <c:v>1.236893</c:v>
                </c:pt>
                <c:pt idx="4736">
                  <c:v>1.251892</c:v>
                </c:pt>
                <c:pt idx="4737">
                  <c:v>1.2770539999999999</c:v>
                </c:pt>
                <c:pt idx="4738">
                  <c:v>1.3484339999999999</c:v>
                </c:pt>
                <c:pt idx="4739">
                  <c:v>1.3690800000000001</c:v>
                </c:pt>
                <c:pt idx="4740">
                  <c:v>1.2961579999999999</c:v>
                </c:pt>
                <c:pt idx="4741">
                  <c:v>1.128098</c:v>
                </c:pt>
                <c:pt idx="4742">
                  <c:v>0.92146300000000003</c:v>
                </c:pt>
                <c:pt idx="4743">
                  <c:v>0.78904700000000005</c:v>
                </c:pt>
                <c:pt idx="4744">
                  <c:v>0.73873900000000003</c:v>
                </c:pt>
                <c:pt idx="4745">
                  <c:v>0.72282400000000002</c:v>
                </c:pt>
                <c:pt idx="4746">
                  <c:v>0.59953299999999998</c:v>
                </c:pt>
                <c:pt idx="4747">
                  <c:v>0.40214499999999997</c:v>
                </c:pt>
                <c:pt idx="4748">
                  <c:v>0.19767799999999999</c:v>
                </c:pt>
                <c:pt idx="4749">
                  <c:v>5.646E-3</c:v>
                </c:pt>
                <c:pt idx="4750">
                  <c:v>-0.15803500000000001</c:v>
                </c:pt>
                <c:pt idx="4751">
                  <c:v>-0.25292999999999999</c:v>
                </c:pt>
                <c:pt idx="4752">
                  <c:v>-0.20285</c:v>
                </c:pt>
                <c:pt idx="4753">
                  <c:v>-6.4835000000000004E-2</c:v>
                </c:pt>
                <c:pt idx="4754">
                  <c:v>9.5885999999999999E-2</c:v>
                </c:pt>
                <c:pt idx="4755">
                  <c:v>0.239319</c:v>
                </c:pt>
                <c:pt idx="4756">
                  <c:v>0.39385999999999999</c:v>
                </c:pt>
                <c:pt idx="4757">
                  <c:v>0.55572500000000002</c:v>
                </c:pt>
                <c:pt idx="4758">
                  <c:v>0.840561</c:v>
                </c:pt>
                <c:pt idx="4759">
                  <c:v>1.2883150000000001</c:v>
                </c:pt>
                <c:pt idx="4760">
                  <c:v>1.5553589999999999</c:v>
                </c:pt>
                <c:pt idx="4761">
                  <c:v>1.6785890000000001</c:v>
                </c:pt>
                <c:pt idx="4762">
                  <c:v>1.865189</c:v>
                </c:pt>
                <c:pt idx="4763">
                  <c:v>2.0495760000000001</c:v>
                </c:pt>
                <c:pt idx="4764">
                  <c:v>2.0617830000000001</c:v>
                </c:pt>
                <c:pt idx="4765">
                  <c:v>1.8665620000000001</c:v>
                </c:pt>
                <c:pt idx="4766">
                  <c:v>1.540222</c:v>
                </c:pt>
                <c:pt idx="4767">
                  <c:v>1.174973</c:v>
                </c:pt>
                <c:pt idx="4768">
                  <c:v>1.0436859999999999</c:v>
                </c:pt>
                <c:pt idx="4769">
                  <c:v>1.224594</c:v>
                </c:pt>
                <c:pt idx="4770">
                  <c:v>1.1879729999999999</c:v>
                </c:pt>
                <c:pt idx="4771">
                  <c:v>1.2644500000000001</c:v>
                </c:pt>
                <c:pt idx="4772">
                  <c:v>1.0722050000000001</c:v>
                </c:pt>
                <c:pt idx="4773">
                  <c:v>1.020432</c:v>
                </c:pt>
                <c:pt idx="4774">
                  <c:v>0.90214499999999997</c:v>
                </c:pt>
                <c:pt idx="4775">
                  <c:v>0.90443399999999996</c:v>
                </c:pt>
                <c:pt idx="4776">
                  <c:v>0.53070099999999998</c:v>
                </c:pt>
                <c:pt idx="4777">
                  <c:v>0.37240600000000001</c:v>
                </c:pt>
                <c:pt idx="4778">
                  <c:v>0.31512499999999999</c:v>
                </c:pt>
                <c:pt idx="4779">
                  <c:v>0.83038299999999998</c:v>
                </c:pt>
                <c:pt idx="4780">
                  <c:v>0.81088300000000002</c:v>
                </c:pt>
                <c:pt idx="4781">
                  <c:v>0.49179099999999998</c:v>
                </c:pt>
                <c:pt idx="4782">
                  <c:v>0.42471300000000001</c:v>
                </c:pt>
                <c:pt idx="4783">
                  <c:v>0.47769200000000001</c:v>
                </c:pt>
                <c:pt idx="4784">
                  <c:v>0.63293500000000003</c:v>
                </c:pt>
                <c:pt idx="4785">
                  <c:v>1.61557</c:v>
                </c:pt>
                <c:pt idx="4786">
                  <c:v>2.424255</c:v>
                </c:pt>
                <c:pt idx="4787">
                  <c:v>1.6908259999999999</c:v>
                </c:pt>
                <c:pt idx="4788">
                  <c:v>1.0216369999999999</c:v>
                </c:pt>
                <c:pt idx="4789">
                  <c:v>0.87571699999999997</c:v>
                </c:pt>
                <c:pt idx="4790">
                  <c:v>0.46243299999999998</c:v>
                </c:pt>
                <c:pt idx="4791">
                  <c:v>0.52717599999999998</c:v>
                </c:pt>
                <c:pt idx="4792">
                  <c:v>0.350082</c:v>
                </c:pt>
                <c:pt idx="4793">
                  <c:v>0.225082</c:v>
                </c:pt>
                <c:pt idx="4794">
                  <c:v>0.19891400000000001</c:v>
                </c:pt>
                <c:pt idx="4795">
                  <c:v>0.28594999999999998</c:v>
                </c:pt>
                <c:pt idx="4796">
                  <c:v>0.40856900000000002</c:v>
                </c:pt>
                <c:pt idx="4797">
                  <c:v>0.44209300000000001</c:v>
                </c:pt>
                <c:pt idx="4798">
                  <c:v>0.35574299999999998</c:v>
                </c:pt>
                <c:pt idx="4799">
                  <c:v>-6.8252999999999994E-2</c:v>
                </c:pt>
                <c:pt idx="4800">
                  <c:v>-0.37851000000000001</c:v>
                </c:pt>
                <c:pt idx="4801">
                  <c:v>-0.223999</c:v>
                </c:pt>
                <c:pt idx="4802">
                  <c:v>9.3170000000000003E-2</c:v>
                </c:pt>
                <c:pt idx="4803">
                  <c:v>1.3158719999999999</c:v>
                </c:pt>
                <c:pt idx="4804">
                  <c:v>1.5646059999999999</c:v>
                </c:pt>
                <c:pt idx="4805">
                  <c:v>0.75489799999999996</c:v>
                </c:pt>
                <c:pt idx="4806">
                  <c:v>-0.118881</c:v>
                </c:pt>
                <c:pt idx="4807">
                  <c:v>-0.77104200000000001</c:v>
                </c:pt>
                <c:pt idx="4808">
                  <c:v>-0.52761800000000003</c:v>
                </c:pt>
                <c:pt idx="4809">
                  <c:v>-6.2484999999999999E-2</c:v>
                </c:pt>
                <c:pt idx="4810">
                  <c:v>-6.2073000000000003E-2</c:v>
                </c:pt>
                <c:pt idx="4811">
                  <c:v>-0.137512</c:v>
                </c:pt>
                <c:pt idx="4812">
                  <c:v>0.111572</c:v>
                </c:pt>
                <c:pt idx="4813">
                  <c:v>4.3228000000000003E-2</c:v>
                </c:pt>
                <c:pt idx="4814">
                  <c:v>1.3443E-2</c:v>
                </c:pt>
                <c:pt idx="4815">
                  <c:v>1.004E-2</c:v>
                </c:pt>
                <c:pt idx="4816">
                  <c:v>-0.12429800000000001</c:v>
                </c:pt>
                <c:pt idx="4817">
                  <c:v>-0.18354799999999999</c:v>
                </c:pt>
                <c:pt idx="4818">
                  <c:v>-0.14396700000000001</c:v>
                </c:pt>
                <c:pt idx="4819">
                  <c:v>-0.25770599999999999</c:v>
                </c:pt>
                <c:pt idx="4820">
                  <c:v>-0.35652200000000001</c:v>
                </c:pt>
                <c:pt idx="4821">
                  <c:v>-5.5527E-2</c:v>
                </c:pt>
                <c:pt idx="4822">
                  <c:v>0.13885500000000001</c:v>
                </c:pt>
                <c:pt idx="4823">
                  <c:v>-3.5095000000000001E-2</c:v>
                </c:pt>
                <c:pt idx="4824">
                  <c:v>-0.33167999999999997</c:v>
                </c:pt>
                <c:pt idx="4825">
                  <c:v>-0.41493200000000002</c:v>
                </c:pt>
                <c:pt idx="4826">
                  <c:v>-1.0803069999999999</c:v>
                </c:pt>
                <c:pt idx="4827">
                  <c:v>-1.143295</c:v>
                </c:pt>
                <c:pt idx="4828">
                  <c:v>-0.82540899999999995</c:v>
                </c:pt>
                <c:pt idx="4829">
                  <c:v>-0.27487200000000001</c:v>
                </c:pt>
                <c:pt idx="4830">
                  <c:v>0.44662499999999999</c:v>
                </c:pt>
                <c:pt idx="4831">
                  <c:v>0.57766700000000004</c:v>
                </c:pt>
                <c:pt idx="4832">
                  <c:v>0.56340000000000001</c:v>
                </c:pt>
                <c:pt idx="4833">
                  <c:v>0.254608</c:v>
                </c:pt>
                <c:pt idx="4834">
                  <c:v>-5.3359999999999998E-2</c:v>
                </c:pt>
                <c:pt idx="4835">
                  <c:v>-9.8601999999999995E-2</c:v>
                </c:pt>
                <c:pt idx="4836">
                  <c:v>-2.3483E-2</c:v>
                </c:pt>
                <c:pt idx="4837">
                  <c:v>-0.84651200000000004</c:v>
                </c:pt>
                <c:pt idx="4838">
                  <c:v>-0.92990099999999998</c:v>
                </c:pt>
                <c:pt idx="4839">
                  <c:v>-0.76443499999999998</c:v>
                </c:pt>
                <c:pt idx="4840">
                  <c:v>-0.54048200000000002</c:v>
                </c:pt>
                <c:pt idx="4841">
                  <c:v>-1.293839</c:v>
                </c:pt>
                <c:pt idx="4842">
                  <c:v>-1.5287930000000001</c:v>
                </c:pt>
                <c:pt idx="4843">
                  <c:v>-1.445038</c:v>
                </c:pt>
                <c:pt idx="4844">
                  <c:v>-1.165619</c:v>
                </c:pt>
                <c:pt idx="4845">
                  <c:v>-0.554535</c:v>
                </c:pt>
                <c:pt idx="4846">
                  <c:v>-0.241257</c:v>
                </c:pt>
                <c:pt idx="4847">
                  <c:v>-0.215637</c:v>
                </c:pt>
                <c:pt idx="4848">
                  <c:v>0.44619799999999998</c:v>
                </c:pt>
                <c:pt idx="4849">
                  <c:v>0.70057700000000001</c:v>
                </c:pt>
                <c:pt idx="4850">
                  <c:v>5.04E-2</c:v>
                </c:pt>
                <c:pt idx="4851">
                  <c:v>-6.5398999999999999E-2</c:v>
                </c:pt>
                <c:pt idx="4852">
                  <c:v>0.43060300000000001</c:v>
                </c:pt>
                <c:pt idx="4853">
                  <c:v>0.49336200000000002</c:v>
                </c:pt>
                <c:pt idx="4854">
                  <c:v>-0.18118300000000001</c:v>
                </c:pt>
                <c:pt idx="4855">
                  <c:v>-1.7849999999999999E-3</c:v>
                </c:pt>
                <c:pt idx="4856">
                  <c:v>-1.6601999999999999E-2</c:v>
                </c:pt>
                <c:pt idx="4857">
                  <c:v>-0.184387</c:v>
                </c:pt>
                <c:pt idx="4858">
                  <c:v>-0.12792999999999999</c:v>
                </c:pt>
                <c:pt idx="4859">
                  <c:v>7.0190000000000001E-3</c:v>
                </c:pt>
                <c:pt idx="4860">
                  <c:v>0.29745500000000002</c:v>
                </c:pt>
                <c:pt idx="4861">
                  <c:v>0.29556300000000002</c:v>
                </c:pt>
                <c:pt idx="4862">
                  <c:v>-0.207153</c:v>
                </c:pt>
                <c:pt idx="4863">
                  <c:v>0.14210500000000001</c:v>
                </c:pt>
                <c:pt idx="4864">
                  <c:v>0.51733399999999996</c:v>
                </c:pt>
                <c:pt idx="4865">
                  <c:v>0.82449300000000003</c:v>
                </c:pt>
                <c:pt idx="4866">
                  <c:v>0.86795</c:v>
                </c:pt>
                <c:pt idx="4867">
                  <c:v>0.20028699999999999</c:v>
                </c:pt>
                <c:pt idx="4868">
                  <c:v>7.3211999999999999E-2</c:v>
                </c:pt>
                <c:pt idx="4869">
                  <c:v>-6.7367999999999997E-2</c:v>
                </c:pt>
                <c:pt idx="4870">
                  <c:v>-0.26792899999999997</c:v>
                </c:pt>
                <c:pt idx="4871">
                  <c:v>-0.33201599999999998</c:v>
                </c:pt>
                <c:pt idx="4872">
                  <c:v>0.14949000000000001</c:v>
                </c:pt>
                <c:pt idx="4873">
                  <c:v>0.52639800000000003</c:v>
                </c:pt>
                <c:pt idx="4874">
                  <c:v>0.40466299999999999</c:v>
                </c:pt>
                <c:pt idx="4875">
                  <c:v>0.39819300000000002</c:v>
                </c:pt>
                <c:pt idx="4876">
                  <c:v>0.32974199999999998</c:v>
                </c:pt>
                <c:pt idx="4877">
                  <c:v>9.9030000000000003E-3</c:v>
                </c:pt>
                <c:pt idx="4878">
                  <c:v>-0.19009400000000001</c:v>
                </c:pt>
                <c:pt idx="4879">
                  <c:v>-0.28576699999999999</c:v>
                </c:pt>
                <c:pt idx="4880">
                  <c:v>0.13453699999999999</c:v>
                </c:pt>
                <c:pt idx="4881">
                  <c:v>0.25775100000000001</c:v>
                </c:pt>
                <c:pt idx="4882">
                  <c:v>0.291153</c:v>
                </c:pt>
                <c:pt idx="4883">
                  <c:v>0.57345599999999997</c:v>
                </c:pt>
                <c:pt idx="4884">
                  <c:v>0.31967200000000001</c:v>
                </c:pt>
                <c:pt idx="4885">
                  <c:v>-4.8737000000000003E-2</c:v>
                </c:pt>
                <c:pt idx="4886">
                  <c:v>-0.36274699999999999</c:v>
                </c:pt>
                <c:pt idx="4887">
                  <c:v>-0.17619299999999999</c:v>
                </c:pt>
                <c:pt idx="4888">
                  <c:v>-0.20138500000000001</c:v>
                </c:pt>
                <c:pt idx="4889">
                  <c:v>0.61013799999999996</c:v>
                </c:pt>
                <c:pt idx="4890">
                  <c:v>0.153061</c:v>
                </c:pt>
                <c:pt idx="4891">
                  <c:v>0.284943</c:v>
                </c:pt>
                <c:pt idx="4892">
                  <c:v>0.60949699999999996</c:v>
                </c:pt>
                <c:pt idx="4893">
                  <c:v>0.528061</c:v>
                </c:pt>
                <c:pt idx="4894">
                  <c:v>0.89938399999999996</c:v>
                </c:pt>
                <c:pt idx="4895">
                  <c:v>0.71978799999999998</c:v>
                </c:pt>
                <c:pt idx="4896">
                  <c:v>0.71704100000000004</c:v>
                </c:pt>
                <c:pt idx="4897">
                  <c:v>0.49658200000000002</c:v>
                </c:pt>
                <c:pt idx="4898">
                  <c:v>0.52279699999999996</c:v>
                </c:pt>
                <c:pt idx="4899">
                  <c:v>0.62373400000000001</c:v>
                </c:pt>
                <c:pt idx="4900">
                  <c:v>0.20228599999999999</c:v>
                </c:pt>
                <c:pt idx="4901">
                  <c:v>0.12687699999999999</c:v>
                </c:pt>
                <c:pt idx="4902">
                  <c:v>0.393646</c:v>
                </c:pt>
                <c:pt idx="4903">
                  <c:v>0.235397</c:v>
                </c:pt>
                <c:pt idx="4904">
                  <c:v>0.13195799999999999</c:v>
                </c:pt>
                <c:pt idx="4905">
                  <c:v>-4.7287000000000003E-2</c:v>
                </c:pt>
                <c:pt idx="4906">
                  <c:v>-0.35526999999999997</c:v>
                </c:pt>
                <c:pt idx="4907">
                  <c:v>0.34190399999999999</c:v>
                </c:pt>
                <c:pt idx="4908">
                  <c:v>0.82948299999999997</c:v>
                </c:pt>
                <c:pt idx="4909">
                  <c:v>0.81848100000000001</c:v>
                </c:pt>
                <c:pt idx="4910">
                  <c:v>0.58468600000000004</c:v>
                </c:pt>
                <c:pt idx="4911">
                  <c:v>0.42291299999999998</c:v>
                </c:pt>
                <c:pt idx="4912">
                  <c:v>0.57965100000000003</c:v>
                </c:pt>
                <c:pt idx="4913">
                  <c:v>0.49823000000000001</c:v>
                </c:pt>
                <c:pt idx="4914">
                  <c:v>0.44511400000000001</c:v>
                </c:pt>
                <c:pt idx="4915">
                  <c:v>0.304398</c:v>
                </c:pt>
                <c:pt idx="4916">
                  <c:v>0.31771899999999997</c:v>
                </c:pt>
                <c:pt idx="4917">
                  <c:v>0.172318</c:v>
                </c:pt>
                <c:pt idx="4918">
                  <c:v>-4.7653000000000001E-2</c:v>
                </c:pt>
                <c:pt idx="4919">
                  <c:v>1.8218999999999999E-2</c:v>
                </c:pt>
                <c:pt idx="4920">
                  <c:v>0.15776100000000001</c:v>
                </c:pt>
                <c:pt idx="4921">
                  <c:v>0.27444499999999999</c:v>
                </c:pt>
                <c:pt idx="4922">
                  <c:v>0.293549</c:v>
                </c:pt>
                <c:pt idx="4923">
                  <c:v>0.27876299999999998</c:v>
                </c:pt>
                <c:pt idx="4924">
                  <c:v>0.18484500000000001</c:v>
                </c:pt>
                <c:pt idx="4925">
                  <c:v>0.240402</c:v>
                </c:pt>
                <c:pt idx="4926">
                  <c:v>0.80618299999999998</c:v>
                </c:pt>
                <c:pt idx="4927">
                  <c:v>0.60899400000000004</c:v>
                </c:pt>
                <c:pt idx="4928">
                  <c:v>0.89090000000000003</c:v>
                </c:pt>
                <c:pt idx="4929">
                  <c:v>1.1376649999999999</c:v>
                </c:pt>
                <c:pt idx="4930">
                  <c:v>0.55926500000000001</c:v>
                </c:pt>
                <c:pt idx="4931">
                  <c:v>0.29362500000000002</c:v>
                </c:pt>
                <c:pt idx="4932">
                  <c:v>0.434479</c:v>
                </c:pt>
                <c:pt idx="4933">
                  <c:v>0.47308299999999998</c:v>
                </c:pt>
                <c:pt idx="4934">
                  <c:v>0.452484</c:v>
                </c:pt>
                <c:pt idx="4935">
                  <c:v>0.35380600000000001</c:v>
                </c:pt>
                <c:pt idx="4936">
                  <c:v>3.4637000000000001E-2</c:v>
                </c:pt>
                <c:pt idx="4937">
                  <c:v>4.2785999999999998E-2</c:v>
                </c:pt>
                <c:pt idx="4938">
                  <c:v>7.6064999999999994E-2</c:v>
                </c:pt>
                <c:pt idx="4939">
                  <c:v>0.21026600000000001</c:v>
                </c:pt>
                <c:pt idx="4940">
                  <c:v>0.43786599999999998</c:v>
                </c:pt>
                <c:pt idx="4941">
                  <c:v>0.73596200000000001</c:v>
                </c:pt>
                <c:pt idx="4942">
                  <c:v>0.89732400000000001</c:v>
                </c:pt>
                <c:pt idx="4943">
                  <c:v>0.45809899999999998</c:v>
                </c:pt>
                <c:pt idx="4944">
                  <c:v>0.25885000000000002</c:v>
                </c:pt>
                <c:pt idx="4945">
                  <c:v>1.0193000000000001E-2</c:v>
                </c:pt>
                <c:pt idx="4946">
                  <c:v>-2.0813000000000002E-2</c:v>
                </c:pt>
                <c:pt idx="4947">
                  <c:v>3.4698E-2</c:v>
                </c:pt>
                <c:pt idx="4948">
                  <c:v>0.228714</c:v>
                </c:pt>
                <c:pt idx="4949">
                  <c:v>0.58355699999999999</c:v>
                </c:pt>
                <c:pt idx="4950">
                  <c:v>0.75596600000000003</c:v>
                </c:pt>
                <c:pt idx="4951">
                  <c:v>0.54335</c:v>
                </c:pt>
                <c:pt idx="4952">
                  <c:v>4.1778999999999997E-2</c:v>
                </c:pt>
                <c:pt idx="4953">
                  <c:v>-0.18673699999999999</c:v>
                </c:pt>
                <c:pt idx="4954">
                  <c:v>-0.19647200000000001</c:v>
                </c:pt>
                <c:pt idx="4955">
                  <c:v>-0.26042199999999999</c:v>
                </c:pt>
                <c:pt idx="4956">
                  <c:v>-0.46072400000000002</c:v>
                </c:pt>
                <c:pt idx="4957">
                  <c:v>-0.28021200000000002</c:v>
                </c:pt>
                <c:pt idx="4958">
                  <c:v>-7.9056000000000001E-2</c:v>
                </c:pt>
                <c:pt idx="4959">
                  <c:v>5.0460999999999999E-2</c:v>
                </c:pt>
                <c:pt idx="4960">
                  <c:v>0.33154299999999998</c:v>
                </c:pt>
                <c:pt idx="4961">
                  <c:v>0.87217699999999998</c:v>
                </c:pt>
                <c:pt idx="4962">
                  <c:v>1.3041689999999999</c:v>
                </c:pt>
                <c:pt idx="4963">
                  <c:v>0.66027800000000003</c:v>
                </c:pt>
                <c:pt idx="4964">
                  <c:v>-0.128662</c:v>
                </c:pt>
                <c:pt idx="4965">
                  <c:v>-0.300873</c:v>
                </c:pt>
                <c:pt idx="4966">
                  <c:v>-6.0074000000000002E-2</c:v>
                </c:pt>
                <c:pt idx="4967">
                  <c:v>0.31877100000000003</c:v>
                </c:pt>
                <c:pt idx="4968">
                  <c:v>0.57872000000000001</c:v>
                </c:pt>
                <c:pt idx="4969">
                  <c:v>0.53442400000000001</c:v>
                </c:pt>
                <c:pt idx="4970">
                  <c:v>0.171875</c:v>
                </c:pt>
                <c:pt idx="4971">
                  <c:v>9.9167000000000005E-2</c:v>
                </c:pt>
                <c:pt idx="4972">
                  <c:v>0.112137</c:v>
                </c:pt>
                <c:pt idx="4973">
                  <c:v>0.11882</c:v>
                </c:pt>
                <c:pt idx="4974">
                  <c:v>0.18022199999999999</c:v>
                </c:pt>
                <c:pt idx="4975">
                  <c:v>0.204346</c:v>
                </c:pt>
                <c:pt idx="4976">
                  <c:v>5.8685000000000001E-2</c:v>
                </c:pt>
                <c:pt idx="4977">
                  <c:v>-7.8918000000000002E-2</c:v>
                </c:pt>
                <c:pt idx="4978">
                  <c:v>-0.31489600000000001</c:v>
                </c:pt>
                <c:pt idx="4979">
                  <c:v>-0.50674399999999997</c:v>
                </c:pt>
                <c:pt idx="4980">
                  <c:v>-0.62812800000000002</c:v>
                </c:pt>
                <c:pt idx="4981">
                  <c:v>-0.517258</c:v>
                </c:pt>
                <c:pt idx="4982">
                  <c:v>-0.323959</c:v>
                </c:pt>
                <c:pt idx="4983">
                  <c:v>-0.172821</c:v>
                </c:pt>
                <c:pt idx="4984">
                  <c:v>-5.2993999999999999E-2</c:v>
                </c:pt>
                <c:pt idx="4985">
                  <c:v>0.20297200000000001</c:v>
                </c:pt>
                <c:pt idx="4986">
                  <c:v>0.34484900000000002</c:v>
                </c:pt>
                <c:pt idx="4987">
                  <c:v>0.26664700000000002</c:v>
                </c:pt>
                <c:pt idx="4988">
                  <c:v>8.1466999999999998E-2</c:v>
                </c:pt>
                <c:pt idx="4989">
                  <c:v>-7.2983000000000006E-2</c:v>
                </c:pt>
                <c:pt idx="4990">
                  <c:v>-0.47970600000000002</c:v>
                </c:pt>
                <c:pt idx="4991">
                  <c:v>-0.251938</c:v>
                </c:pt>
                <c:pt idx="4992">
                  <c:v>0.28872700000000001</c:v>
                </c:pt>
                <c:pt idx="4993">
                  <c:v>0.48880000000000001</c:v>
                </c:pt>
                <c:pt idx="4994">
                  <c:v>0.86283900000000002</c:v>
                </c:pt>
                <c:pt idx="4995">
                  <c:v>1.2360530000000001</c:v>
                </c:pt>
                <c:pt idx="4996">
                  <c:v>0.94677699999999998</c:v>
                </c:pt>
                <c:pt idx="4997">
                  <c:v>0.44636500000000001</c:v>
                </c:pt>
                <c:pt idx="4998">
                  <c:v>3.8573999999999997E-2</c:v>
                </c:pt>
                <c:pt idx="4999">
                  <c:v>-4.0710000000000003E-2</c:v>
                </c:pt>
                <c:pt idx="5000">
                  <c:v>0.17517099999999999</c:v>
                </c:pt>
                <c:pt idx="5001">
                  <c:v>0.43832399999999999</c:v>
                </c:pt>
                <c:pt idx="5002">
                  <c:v>0.60328700000000002</c:v>
                </c:pt>
                <c:pt idx="5003">
                  <c:v>0.47273300000000001</c:v>
                </c:pt>
                <c:pt idx="5004">
                  <c:v>0.14602699999999999</c:v>
                </c:pt>
                <c:pt idx="5005">
                  <c:v>0.114883</c:v>
                </c:pt>
                <c:pt idx="5006">
                  <c:v>1.738E-2</c:v>
                </c:pt>
                <c:pt idx="5007">
                  <c:v>4.9637000000000001E-2</c:v>
                </c:pt>
                <c:pt idx="5008">
                  <c:v>0.30308499999999999</c:v>
                </c:pt>
                <c:pt idx="5009">
                  <c:v>0.31001299999999998</c:v>
                </c:pt>
                <c:pt idx="5010">
                  <c:v>0.295074</c:v>
                </c:pt>
                <c:pt idx="5011">
                  <c:v>0.124115</c:v>
                </c:pt>
                <c:pt idx="5012">
                  <c:v>-0.214203</c:v>
                </c:pt>
                <c:pt idx="5013">
                  <c:v>-0.45986900000000003</c:v>
                </c:pt>
                <c:pt idx="5014">
                  <c:v>-0.49968000000000001</c:v>
                </c:pt>
                <c:pt idx="5015">
                  <c:v>-0.39652999999999999</c:v>
                </c:pt>
                <c:pt idx="5016">
                  <c:v>-0.23863200000000001</c:v>
                </c:pt>
                <c:pt idx="5017">
                  <c:v>-8.9446999999999999E-2</c:v>
                </c:pt>
                <c:pt idx="5018">
                  <c:v>0.10945100000000001</c:v>
                </c:pt>
                <c:pt idx="5019">
                  <c:v>0.19986000000000001</c:v>
                </c:pt>
                <c:pt idx="5020">
                  <c:v>0.140488</c:v>
                </c:pt>
                <c:pt idx="5021">
                  <c:v>8.3587999999999996E-2</c:v>
                </c:pt>
                <c:pt idx="5022">
                  <c:v>-7.4233999999999994E-2</c:v>
                </c:pt>
                <c:pt idx="5023">
                  <c:v>-0.30325299999999999</c:v>
                </c:pt>
                <c:pt idx="5024">
                  <c:v>-0.72018400000000005</c:v>
                </c:pt>
                <c:pt idx="5025">
                  <c:v>-7.5104000000000004E-2</c:v>
                </c:pt>
                <c:pt idx="5026">
                  <c:v>0.19947799999999999</c:v>
                </c:pt>
                <c:pt idx="5027">
                  <c:v>0.99444600000000005</c:v>
                </c:pt>
                <c:pt idx="5028">
                  <c:v>1.25325</c:v>
                </c:pt>
                <c:pt idx="5029">
                  <c:v>1.328308</c:v>
                </c:pt>
                <c:pt idx="5030">
                  <c:v>0.85218799999999995</c:v>
                </c:pt>
                <c:pt idx="5031">
                  <c:v>0.21920799999999999</c:v>
                </c:pt>
                <c:pt idx="5032">
                  <c:v>-2.7786000000000002E-2</c:v>
                </c:pt>
                <c:pt idx="5033">
                  <c:v>0.124054</c:v>
                </c:pt>
                <c:pt idx="5034">
                  <c:v>0.38420100000000001</c:v>
                </c:pt>
                <c:pt idx="5035">
                  <c:v>0.60844399999999998</c:v>
                </c:pt>
                <c:pt idx="5036">
                  <c:v>0.48509200000000002</c:v>
                </c:pt>
                <c:pt idx="5037">
                  <c:v>4.9652000000000002E-2</c:v>
                </c:pt>
                <c:pt idx="5038">
                  <c:v>-2.7649E-2</c:v>
                </c:pt>
                <c:pt idx="5039">
                  <c:v>7.0358000000000004E-2</c:v>
                </c:pt>
                <c:pt idx="5040">
                  <c:v>7.6904E-2</c:v>
                </c:pt>
                <c:pt idx="5041">
                  <c:v>0.44236799999999998</c:v>
                </c:pt>
                <c:pt idx="5042">
                  <c:v>0.54391500000000004</c:v>
                </c:pt>
                <c:pt idx="5043">
                  <c:v>0.43457000000000001</c:v>
                </c:pt>
                <c:pt idx="5044">
                  <c:v>0.28340100000000001</c:v>
                </c:pt>
                <c:pt idx="5045">
                  <c:v>-0.24234</c:v>
                </c:pt>
                <c:pt idx="5046">
                  <c:v>-0.55387900000000001</c:v>
                </c:pt>
                <c:pt idx="5047">
                  <c:v>-0.62315399999999999</c:v>
                </c:pt>
                <c:pt idx="5048">
                  <c:v>-0.49440000000000001</c:v>
                </c:pt>
                <c:pt idx="5049">
                  <c:v>-0.34228500000000001</c:v>
                </c:pt>
                <c:pt idx="5050">
                  <c:v>-0.215866</c:v>
                </c:pt>
                <c:pt idx="5051">
                  <c:v>-8.9630000000000001E-2</c:v>
                </c:pt>
                <c:pt idx="5052">
                  <c:v>9.819E-2</c:v>
                </c:pt>
                <c:pt idx="5053">
                  <c:v>0.252411</c:v>
                </c:pt>
                <c:pt idx="5054">
                  <c:v>0.26866099999999998</c:v>
                </c:pt>
                <c:pt idx="5055">
                  <c:v>0.245453</c:v>
                </c:pt>
                <c:pt idx="5056">
                  <c:v>0.12542700000000001</c:v>
                </c:pt>
                <c:pt idx="5057">
                  <c:v>-0.244781</c:v>
                </c:pt>
                <c:pt idx="5058">
                  <c:v>-0.92730699999999999</c:v>
                </c:pt>
                <c:pt idx="5059">
                  <c:v>1.5945000000000001E-2</c:v>
                </c:pt>
                <c:pt idx="5060">
                  <c:v>0.50041199999999997</c:v>
                </c:pt>
                <c:pt idx="5061">
                  <c:v>0.89581299999999997</c:v>
                </c:pt>
                <c:pt idx="5062">
                  <c:v>1.212296</c:v>
                </c:pt>
                <c:pt idx="5063">
                  <c:v>1.190704</c:v>
                </c:pt>
                <c:pt idx="5064">
                  <c:v>0.69120800000000004</c:v>
                </c:pt>
                <c:pt idx="5065">
                  <c:v>0.44059799999999999</c:v>
                </c:pt>
                <c:pt idx="5066">
                  <c:v>9.3856999999999996E-2</c:v>
                </c:pt>
                <c:pt idx="5067">
                  <c:v>-5.6884999999999998E-2</c:v>
                </c:pt>
                <c:pt idx="5068">
                  <c:v>5.4595999999999999E-2</c:v>
                </c:pt>
                <c:pt idx="5069">
                  <c:v>0.39169300000000001</c:v>
                </c:pt>
                <c:pt idx="5070">
                  <c:v>0.499695</c:v>
                </c:pt>
                <c:pt idx="5071">
                  <c:v>0.27386500000000003</c:v>
                </c:pt>
                <c:pt idx="5072">
                  <c:v>-0.14454700000000001</c:v>
                </c:pt>
                <c:pt idx="5073">
                  <c:v>-0.16293299999999999</c:v>
                </c:pt>
                <c:pt idx="5074">
                  <c:v>-9.3099999999999997E-4</c:v>
                </c:pt>
                <c:pt idx="5075">
                  <c:v>0.23377999999999999</c:v>
                </c:pt>
                <c:pt idx="5076">
                  <c:v>0.61782800000000004</c:v>
                </c:pt>
                <c:pt idx="5077">
                  <c:v>0.69627399999999995</c:v>
                </c:pt>
                <c:pt idx="5078">
                  <c:v>0.51409899999999997</c:v>
                </c:pt>
                <c:pt idx="5079">
                  <c:v>0.21531700000000001</c:v>
                </c:pt>
                <c:pt idx="5080">
                  <c:v>-0.217834</c:v>
                </c:pt>
                <c:pt idx="5081">
                  <c:v>-0.40132099999999998</c:v>
                </c:pt>
                <c:pt idx="5082">
                  <c:v>-0.41824299999999998</c:v>
                </c:pt>
                <c:pt idx="5083">
                  <c:v>-0.37522899999999998</c:v>
                </c:pt>
                <c:pt idx="5084">
                  <c:v>-0.31097399999999997</c:v>
                </c:pt>
                <c:pt idx="5085">
                  <c:v>-0.20133999999999999</c:v>
                </c:pt>
                <c:pt idx="5086">
                  <c:v>-6.0576999999999999E-2</c:v>
                </c:pt>
                <c:pt idx="5087">
                  <c:v>0.106674</c:v>
                </c:pt>
                <c:pt idx="5088">
                  <c:v>0.119965</c:v>
                </c:pt>
                <c:pt idx="5089">
                  <c:v>0.17222599999999999</c:v>
                </c:pt>
                <c:pt idx="5090">
                  <c:v>0.22755400000000001</c:v>
                </c:pt>
                <c:pt idx="5091">
                  <c:v>-0.15812699999999999</c:v>
                </c:pt>
                <c:pt idx="5092">
                  <c:v>-0.73266600000000004</c:v>
                </c:pt>
                <c:pt idx="5093">
                  <c:v>-0.20288100000000001</c:v>
                </c:pt>
                <c:pt idx="5094">
                  <c:v>0.36535600000000001</c:v>
                </c:pt>
                <c:pt idx="5095">
                  <c:v>0.74856599999999995</c:v>
                </c:pt>
                <c:pt idx="5096">
                  <c:v>1.1727909999999999</c:v>
                </c:pt>
                <c:pt idx="5097">
                  <c:v>1.587067</c:v>
                </c:pt>
                <c:pt idx="5098">
                  <c:v>1.10199</c:v>
                </c:pt>
                <c:pt idx="5099">
                  <c:v>0.44966099999999998</c:v>
                </c:pt>
                <c:pt idx="5100">
                  <c:v>-0.129608</c:v>
                </c:pt>
                <c:pt idx="5101">
                  <c:v>-0.196579</c:v>
                </c:pt>
                <c:pt idx="5102">
                  <c:v>0.153915</c:v>
                </c:pt>
                <c:pt idx="5103">
                  <c:v>0.60926800000000003</c:v>
                </c:pt>
                <c:pt idx="5104">
                  <c:v>0.66082799999999997</c:v>
                </c:pt>
                <c:pt idx="5105">
                  <c:v>0.365448</c:v>
                </c:pt>
                <c:pt idx="5106">
                  <c:v>-5.7036999999999997E-2</c:v>
                </c:pt>
                <c:pt idx="5107">
                  <c:v>-0.102951</c:v>
                </c:pt>
                <c:pt idx="5108">
                  <c:v>-4.1884999999999999E-2</c:v>
                </c:pt>
                <c:pt idx="5109">
                  <c:v>0.16087299999999999</c:v>
                </c:pt>
                <c:pt idx="5110">
                  <c:v>0.50419599999999998</c:v>
                </c:pt>
                <c:pt idx="5111">
                  <c:v>0.54670700000000005</c:v>
                </c:pt>
                <c:pt idx="5112">
                  <c:v>0.55750999999999995</c:v>
                </c:pt>
                <c:pt idx="5113">
                  <c:v>0.10321</c:v>
                </c:pt>
                <c:pt idx="5114">
                  <c:v>-0.29017599999999999</c:v>
                </c:pt>
                <c:pt idx="5115">
                  <c:v>-0.40129100000000001</c:v>
                </c:pt>
                <c:pt idx="5116">
                  <c:v>-0.33920299999999998</c:v>
                </c:pt>
                <c:pt idx="5117">
                  <c:v>-0.24998500000000001</c:v>
                </c:pt>
                <c:pt idx="5118">
                  <c:v>-0.172958</c:v>
                </c:pt>
                <c:pt idx="5119">
                  <c:v>-0.122894</c:v>
                </c:pt>
                <c:pt idx="5120">
                  <c:v>-9.4939999999999997E-2</c:v>
                </c:pt>
                <c:pt idx="5121">
                  <c:v>-9.5370000000000003E-3</c:v>
                </c:pt>
                <c:pt idx="5122">
                  <c:v>6.2378000000000003E-2</c:v>
                </c:pt>
                <c:pt idx="5123">
                  <c:v>0.22975200000000001</c:v>
                </c:pt>
                <c:pt idx="5124">
                  <c:v>0.204514</c:v>
                </c:pt>
                <c:pt idx="5125">
                  <c:v>-0.22633400000000001</c:v>
                </c:pt>
                <c:pt idx="5126">
                  <c:v>-0.63616899999999998</c:v>
                </c:pt>
                <c:pt idx="5127">
                  <c:v>-8.6959999999999996E-2</c:v>
                </c:pt>
                <c:pt idx="5128">
                  <c:v>0.43937700000000002</c:v>
                </c:pt>
                <c:pt idx="5129">
                  <c:v>0.90554800000000002</c:v>
                </c:pt>
                <c:pt idx="5130">
                  <c:v>1.2764279999999999</c:v>
                </c:pt>
                <c:pt idx="5131">
                  <c:v>1.5258940000000001</c:v>
                </c:pt>
                <c:pt idx="5132">
                  <c:v>0.64552299999999996</c:v>
                </c:pt>
                <c:pt idx="5133">
                  <c:v>0.101212</c:v>
                </c:pt>
                <c:pt idx="5134">
                  <c:v>-0.143845</c:v>
                </c:pt>
                <c:pt idx="5135">
                  <c:v>-5.8243000000000003E-2</c:v>
                </c:pt>
                <c:pt idx="5136">
                  <c:v>0.271652</c:v>
                </c:pt>
                <c:pt idx="5137">
                  <c:v>0.56001299999999998</c:v>
                </c:pt>
                <c:pt idx="5138">
                  <c:v>0.53431700000000004</c:v>
                </c:pt>
                <c:pt idx="5139">
                  <c:v>0.27296399999999998</c:v>
                </c:pt>
                <c:pt idx="5140">
                  <c:v>2.9555999999999999E-2</c:v>
                </c:pt>
                <c:pt idx="5141">
                  <c:v>2.2506999999999999E-2</c:v>
                </c:pt>
                <c:pt idx="5142">
                  <c:v>6.3020000000000003E-3</c:v>
                </c:pt>
                <c:pt idx="5143">
                  <c:v>0.15670799999999999</c:v>
                </c:pt>
                <c:pt idx="5144">
                  <c:v>0.50414999999999999</c:v>
                </c:pt>
                <c:pt idx="5145">
                  <c:v>0.62565599999999999</c:v>
                </c:pt>
                <c:pt idx="5146">
                  <c:v>0.440079</c:v>
                </c:pt>
                <c:pt idx="5147">
                  <c:v>-7.4631000000000003E-2</c:v>
                </c:pt>
                <c:pt idx="5148">
                  <c:v>-0.42274499999999998</c:v>
                </c:pt>
                <c:pt idx="5149">
                  <c:v>-0.51585400000000003</c:v>
                </c:pt>
                <c:pt idx="5150">
                  <c:v>-0.48017900000000002</c:v>
                </c:pt>
                <c:pt idx="5151">
                  <c:v>-0.34635899999999997</c:v>
                </c:pt>
                <c:pt idx="5152">
                  <c:v>-0.14582800000000001</c:v>
                </c:pt>
                <c:pt idx="5153">
                  <c:v>-3.6407000000000002E-2</c:v>
                </c:pt>
                <c:pt idx="5154">
                  <c:v>5.7465000000000002E-2</c:v>
                </c:pt>
                <c:pt idx="5155">
                  <c:v>0.20411699999999999</c:v>
                </c:pt>
                <c:pt idx="5156">
                  <c:v>0.23336799999999999</c:v>
                </c:pt>
                <c:pt idx="5157">
                  <c:v>0.26119999999999999</c:v>
                </c:pt>
                <c:pt idx="5158">
                  <c:v>0.13059999999999999</c:v>
                </c:pt>
                <c:pt idx="5159">
                  <c:v>-0.24678</c:v>
                </c:pt>
                <c:pt idx="5160">
                  <c:v>-0.74574300000000004</c:v>
                </c:pt>
                <c:pt idx="5161">
                  <c:v>-0.44006299999999998</c:v>
                </c:pt>
                <c:pt idx="5162">
                  <c:v>0.26660200000000001</c:v>
                </c:pt>
                <c:pt idx="5163">
                  <c:v>0.79516600000000004</c:v>
                </c:pt>
                <c:pt idx="5164">
                  <c:v>1.2491300000000001</c:v>
                </c:pt>
                <c:pt idx="5165">
                  <c:v>1.3865970000000001</c:v>
                </c:pt>
                <c:pt idx="5166">
                  <c:v>1.0314479999999999</c:v>
                </c:pt>
                <c:pt idx="5167">
                  <c:v>0.41941800000000001</c:v>
                </c:pt>
                <c:pt idx="5168">
                  <c:v>4.0725999999999998E-2</c:v>
                </c:pt>
                <c:pt idx="5169">
                  <c:v>-5.1712000000000001E-2</c:v>
                </c:pt>
                <c:pt idx="5170">
                  <c:v>0.150482</c:v>
                </c:pt>
                <c:pt idx="5171">
                  <c:v>0.45991500000000002</c:v>
                </c:pt>
                <c:pt idx="5172">
                  <c:v>0.67326399999999997</c:v>
                </c:pt>
                <c:pt idx="5173">
                  <c:v>0.531586</c:v>
                </c:pt>
                <c:pt idx="5174">
                  <c:v>7.3974999999999999E-2</c:v>
                </c:pt>
                <c:pt idx="5175">
                  <c:v>-2.9877000000000001E-2</c:v>
                </c:pt>
                <c:pt idx="5176">
                  <c:v>-3.9336999999999997E-2</c:v>
                </c:pt>
                <c:pt idx="5177">
                  <c:v>2.5208000000000001E-2</c:v>
                </c:pt>
                <c:pt idx="5178">
                  <c:v>0.38999899999999998</c:v>
                </c:pt>
                <c:pt idx="5179">
                  <c:v>0.67918400000000001</c:v>
                </c:pt>
                <c:pt idx="5180">
                  <c:v>0.42996200000000001</c:v>
                </c:pt>
                <c:pt idx="5181">
                  <c:v>0.23452799999999999</c:v>
                </c:pt>
                <c:pt idx="5182">
                  <c:v>-0.12759400000000001</c:v>
                </c:pt>
                <c:pt idx="5183">
                  <c:v>-0.30285600000000001</c:v>
                </c:pt>
                <c:pt idx="5184">
                  <c:v>-0.37010199999999999</c:v>
                </c:pt>
                <c:pt idx="5185">
                  <c:v>-0.31773400000000002</c:v>
                </c:pt>
                <c:pt idx="5186">
                  <c:v>-0.22003200000000001</c:v>
                </c:pt>
                <c:pt idx="5187">
                  <c:v>-0.122116</c:v>
                </c:pt>
                <c:pt idx="5188">
                  <c:v>5.3860000000000002E-3</c:v>
                </c:pt>
                <c:pt idx="5189">
                  <c:v>0.211594</c:v>
                </c:pt>
                <c:pt idx="5190">
                  <c:v>0.27404800000000001</c:v>
                </c:pt>
                <c:pt idx="5191">
                  <c:v>0.26631199999999999</c:v>
                </c:pt>
                <c:pt idx="5192">
                  <c:v>0.164322</c:v>
                </c:pt>
                <c:pt idx="5193">
                  <c:v>-0.122879</c:v>
                </c:pt>
                <c:pt idx="5194">
                  <c:v>-0.74073800000000001</c:v>
                </c:pt>
                <c:pt idx="5195">
                  <c:v>-0.323822</c:v>
                </c:pt>
                <c:pt idx="5196">
                  <c:v>0.298508</c:v>
                </c:pt>
                <c:pt idx="5197">
                  <c:v>0.81968700000000005</c:v>
                </c:pt>
                <c:pt idx="5198">
                  <c:v>1.1368560000000001</c:v>
                </c:pt>
                <c:pt idx="5199">
                  <c:v>1.1545559999999999</c:v>
                </c:pt>
                <c:pt idx="5200">
                  <c:v>0.79792799999999997</c:v>
                </c:pt>
                <c:pt idx="5201">
                  <c:v>0.28707899999999997</c:v>
                </c:pt>
                <c:pt idx="5202">
                  <c:v>-0.173737</c:v>
                </c:pt>
                <c:pt idx="5203">
                  <c:v>-0.15920999999999999</c:v>
                </c:pt>
                <c:pt idx="5204">
                  <c:v>0.30091899999999999</c:v>
                </c:pt>
                <c:pt idx="5205">
                  <c:v>0.68335000000000001</c:v>
                </c:pt>
                <c:pt idx="5206">
                  <c:v>0.43215900000000002</c:v>
                </c:pt>
                <c:pt idx="5207">
                  <c:v>4.7104E-2</c:v>
                </c:pt>
                <c:pt idx="5208">
                  <c:v>-0.18742400000000001</c:v>
                </c:pt>
                <c:pt idx="5209">
                  <c:v>-0.18775900000000001</c:v>
                </c:pt>
                <c:pt idx="5210">
                  <c:v>-0.13400300000000001</c:v>
                </c:pt>
                <c:pt idx="5211">
                  <c:v>0.12542700000000001</c:v>
                </c:pt>
                <c:pt idx="5212">
                  <c:v>0.45591700000000002</c:v>
                </c:pt>
                <c:pt idx="5213">
                  <c:v>0.86140399999999995</c:v>
                </c:pt>
                <c:pt idx="5214">
                  <c:v>0.81127899999999997</c:v>
                </c:pt>
                <c:pt idx="5215">
                  <c:v>4.3900000000000002E-2</c:v>
                </c:pt>
                <c:pt idx="5216">
                  <c:v>-0.283447</c:v>
                </c:pt>
                <c:pt idx="5217">
                  <c:v>-0.330872</c:v>
                </c:pt>
                <c:pt idx="5218">
                  <c:v>-0.33329799999999998</c:v>
                </c:pt>
                <c:pt idx="5219">
                  <c:v>-0.28453099999999998</c:v>
                </c:pt>
                <c:pt idx="5220">
                  <c:v>-0.179642</c:v>
                </c:pt>
                <c:pt idx="5221">
                  <c:v>-4.4845999999999997E-2</c:v>
                </c:pt>
                <c:pt idx="5222">
                  <c:v>5.875E-3</c:v>
                </c:pt>
                <c:pt idx="5223">
                  <c:v>0.14149500000000001</c:v>
                </c:pt>
                <c:pt idx="5224">
                  <c:v>0.20039399999999999</c:v>
                </c:pt>
                <c:pt idx="5225">
                  <c:v>0.270065</c:v>
                </c:pt>
                <c:pt idx="5226">
                  <c:v>0.22006200000000001</c:v>
                </c:pt>
                <c:pt idx="5227">
                  <c:v>-0.164413</c:v>
                </c:pt>
                <c:pt idx="5228">
                  <c:v>-0.81103499999999995</c:v>
                </c:pt>
                <c:pt idx="5229">
                  <c:v>-0.58216900000000005</c:v>
                </c:pt>
                <c:pt idx="5230">
                  <c:v>0.19798299999999999</c:v>
                </c:pt>
                <c:pt idx="5231">
                  <c:v>0.75941499999999995</c:v>
                </c:pt>
                <c:pt idx="5232">
                  <c:v>1.193954</c:v>
                </c:pt>
                <c:pt idx="5233">
                  <c:v>1.4409479999999999</c:v>
                </c:pt>
                <c:pt idx="5234">
                  <c:v>1.601456</c:v>
                </c:pt>
                <c:pt idx="5235">
                  <c:v>0.59674099999999997</c:v>
                </c:pt>
                <c:pt idx="5236">
                  <c:v>-2.3819E-2</c:v>
                </c:pt>
                <c:pt idx="5237">
                  <c:v>-0.22734099999999999</c:v>
                </c:pt>
                <c:pt idx="5238">
                  <c:v>-3.4485000000000002E-2</c:v>
                </c:pt>
                <c:pt idx="5239">
                  <c:v>0.64831499999999997</c:v>
                </c:pt>
                <c:pt idx="5240">
                  <c:v>0.71688799999999997</c:v>
                </c:pt>
                <c:pt idx="5241">
                  <c:v>0.37619000000000002</c:v>
                </c:pt>
                <c:pt idx="5242">
                  <c:v>3.0349999999999999E-2</c:v>
                </c:pt>
                <c:pt idx="5243">
                  <c:v>-0.123154</c:v>
                </c:pt>
                <c:pt idx="5244">
                  <c:v>-5.5739999999999998E-2</c:v>
                </c:pt>
                <c:pt idx="5245">
                  <c:v>0.15020800000000001</c:v>
                </c:pt>
                <c:pt idx="5246">
                  <c:v>0.53037999999999996</c:v>
                </c:pt>
                <c:pt idx="5247">
                  <c:v>0.97946200000000005</c:v>
                </c:pt>
                <c:pt idx="5248">
                  <c:v>0.70399500000000004</c:v>
                </c:pt>
                <c:pt idx="5249">
                  <c:v>0.108002</c:v>
                </c:pt>
                <c:pt idx="5250">
                  <c:v>-0.308533</c:v>
                </c:pt>
                <c:pt idx="5251">
                  <c:v>-0.59437600000000002</c:v>
                </c:pt>
                <c:pt idx="5252">
                  <c:v>-0.55958600000000003</c:v>
                </c:pt>
                <c:pt idx="5253">
                  <c:v>-0.432755</c:v>
                </c:pt>
                <c:pt idx="5254">
                  <c:v>-0.25869799999999998</c:v>
                </c:pt>
                <c:pt idx="5255">
                  <c:v>-3.3110000000000001E-3</c:v>
                </c:pt>
                <c:pt idx="5256">
                  <c:v>0.15010100000000001</c:v>
                </c:pt>
                <c:pt idx="5257">
                  <c:v>0.25755299999999998</c:v>
                </c:pt>
                <c:pt idx="5258">
                  <c:v>0.25863599999999998</c:v>
                </c:pt>
                <c:pt idx="5259">
                  <c:v>0.22801199999999999</c:v>
                </c:pt>
                <c:pt idx="5260">
                  <c:v>0.13258400000000001</c:v>
                </c:pt>
                <c:pt idx="5261">
                  <c:v>-0.20980799999999999</c:v>
                </c:pt>
                <c:pt idx="5262">
                  <c:v>-1.0109410000000001</c:v>
                </c:pt>
                <c:pt idx="5263">
                  <c:v>-4.4707999999999998E-2</c:v>
                </c:pt>
                <c:pt idx="5264">
                  <c:v>0.697021</c:v>
                </c:pt>
                <c:pt idx="5265">
                  <c:v>1.215668</c:v>
                </c:pt>
                <c:pt idx="5266">
                  <c:v>2.1497799999999998</c:v>
                </c:pt>
                <c:pt idx="5267">
                  <c:v>1.386185</c:v>
                </c:pt>
                <c:pt idx="5268">
                  <c:v>0.81369000000000002</c:v>
                </c:pt>
                <c:pt idx="5269">
                  <c:v>0.41552699999999998</c:v>
                </c:pt>
                <c:pt idx="5270">
                  <c:v>2.2644000000000001E-2</c:v>
                </c:pt>
                <c:pt idx="5271">
                  <c:v>-0.16813700000000001</c:v>
                </c:pt>
                <c:pt idx="5272">
                  <c:v>-5.7999000000000002E-2</c:v>
                </c:pt>
                <c:pt idx="5273">
                  <c:v>0.36346400000000001</c:v>
                </c:pt>
                <c:pt idx="5274">
                  <c:v>0.42257699999999998</c:v>
                </c:pt>
                <c:pt idx="5275">
                  <c:v>9.8541000000000004E-2</c:v>
                </c:pt>
                <c:pt idx="5276">
                  <c:v>-0.13707</c:v>
                </c:pt>
                <c:pt idx="5277">
                  <c:v>-0.16000400000000001</c:v>
                </c:pt>
                <c:pt idx="5278">
                  <c:v>4.0099999999999997E-2</c:v>
                </c:pt>
                <c:pt idx="5279">
                  <c:v>0.38772600000000002</c:v>
                </c:pt>
                <c:pt idx="5280">
                  <c:v>0.77114899999999997</c:v>
                </c:pt>
                <c:pt idx="5281">
                  <c:v>0.79856899999999997</c:v>
                </c:pt>
                <c:pt idx="5282">
                  <c:v>0.29373199999999999</c:v>
                </c:pt>
                <c:pt idx="5283">
                  <c:v>-2.2551999999999999E-2</c:v>
                </c:pt>
                <c:pt idx="5284">
                  <c:v>-0.19151299999999999</c:v>
                </c:pt>
                <c:pt idx="5285">
                  <c:v>-0.27504000000000001</c:v>
                </c:pt>
                <c:pt idx="5286">
                  <c:v>-0.29215999999999998</c:v>
                </c:pt>
                <c:pt idx="5287">
                  <c:v>-0.22595199999999999</c:v>
                </c:pt>
                <c:pt idx="5288">
                  <c:v>-0.13214100000000001</c:v>
                </c:pt>
                <c:pt idx="5289">
                  <c:v>2.1301E-2</c:v>
                </c:pt>
                <c:pt idx="5290">
                  <c:v>0.198181</c:v>
                </c:pt>
                <c:pt idx="5291">
                  <c:v>0.30496200000000001</c:v>
                </c:pt>
                <c:pt idx="5292">
                  <c:v>0.30596899999999999</c:v>
                </c:pt>
                <c:pt idx="5293">
                  <c:v>0.22020000000000001</c:v>
                </c:pt>
                <c:pt idx="5294">
                  <c:v>2.7480999999999998E-2</c:v>
                </c:pt>
                <c:pt idx="5295">
                  <c:v>-0.15782199999999999</c:v>
                </c:pt>
                <c:pt idx="5296">
                  <c:v>-0.47985800000000001</c:v>
                </c:pt>
                <c:pt idx="5297">
                  <c:v>3.5019000000000002E-2</c:v>
                </c:pt>
                <c:pt idx="5298">
                  <c:v>0.62872300000000003</c:v>
                </c:pt>
                <c:pt idx="5299">
                  <c:v>0.50463899999999995</c:v>
                </c:pt>
                <c:pt idx="5300">
                  <c:v>0.202011</c:v>
                </c:pt>
                <c:pt idx="5301">
                  <c:v>0.23689299999999999</c:v>
                </c:pt>
                <c:pt idx="5302">
                  <c:v>0.238846</c:v>
                </c:pt>
                <c:pt idx="5303">
                  <c:v>9.7991999999999996E-2</c:v>
                </c:pt>
                <c:pt idx="5304">
                  <c:v>0.13558999999999999</c:v>
                </c:pt>
                <c:pt idx="5305">
                  <c:v>-0.24279800000000001</c:v>
                </c:pt>
                <c:pt idx="5306">
                  <c:v>-0.33962999999999999</c:v>
                </c:pt>
                <c:pt idx="5307">
                  <c:v>-0.473358</c:v>
                </c:pt>
                <c:pt idx="5308">
                  <c:v>-0.268036</c:v>
                </c:pt>
                <c:pt idx="5309">
                  <c:v>-4.4540000000000003E-2</c:v>
                </c:pt>
                <c:pt idx="5310">
                  <c:v>-0.151978</c:v>
                </c:pt>
                <c:pt idx="5311">
                  <c:v>-8.7784000000000001E-2</c:v>
                </c:pt>
                <c:pt idx="5312">
                  <c:v>0.35420200000000002</c:v>
                </c:pt>
                <c:pt idx="5313">
                  <c:v>0.103516</c:v>
                </c:pt>
                <c:pt idx="5314">
                  <c:v>0.220306</c:v>
                </c:pt>
                <c:pt idx="5315">
                  <c:v>0.41184999999999999</c:v>
                </c:pt>
                <c:pt idx="5316">
                  <c:v>0.340088</c:v>
                </c:pt>
                <c:pt idx="5317">
                  <c:v>0.23819000000000001</c:v>
                </c:pt>
                <c:pt idx="5318">
                  <c:v>-0.14291400000000001</c:v>
                </c:pt>
                <c:pt idx="5319">
                  <c:v>-0.39910899999999999</c:v>
                </c:pt>
                <c:pt idx="5320">
                  <c:v>-0.30865500000000001</c:v>
                </c:pt>
                <c:pt idx="5321">
                  <c:v>-0.26062000000000002</c:v>
                </c:pt>
                <c:pt idx="5322">
                  <c:v>-0.1241</c:v>
                </c:pt>
                <c:pt idx="5323">
                  <c:v>9.0149000000000007E-2</c:v>
                </c:pt>
                <c:pt idx="5324">
                  <c:v>-2.6581E-2</c:v>
                </c:pt>
                <c:pt idx="5325">
                  <c:v>0.15541099999999999</c:v>
                </c:pt>
                <c:pt idx="5326">
                  <c:v>0.44432100000000002</c:v>
                </c:pt>
                <c:pt idx="5327">
                  <c:v>0.188828</c:v>
                </c:pt>
                <c:pt idx="5328">
                  <c:v>-9.0225E-2</c:v>
                </c:pt>
                <c:pt idx="5329">
                  <c:v>-2.075E-3</c:v>
                </c:pt>
                <c:pt idx="5330">
                  <c:v>0.42353800000000003</c:v>
                </c:pt>
                <c:pt idx="5331">
                  <c:v>-0.24015800000000001</c:v>
                </c:pt>
                <c:pt idx="5332">
                  <c:v>-0.27911399999999997</c:v>
                </c:pt>
                <c:pt idx="5333">
                  <c:v>0.121521</c:v>
                </c:pt>
                <c:pt idx="5334">
                  <c:v>0.635239</c:v>
                </c:pt>
                <c:pt idx="5335">
                  <c:v>1.170029</c:v>
                </c:pt>
                <c:pt idx="5336">
                  <c:v>1.245743</c:v>
                </c:pt>
                <c:pt idx="5337">
                  <c:v>0.92423999999999995</c:v>
                </c:pt>
                <c:pt idx="5338">
                  <c:v>0.67866499999999996</c:v>
                </c:pt>
                <c:pt idx="5339">
                  <c:v>0.55558799999999997</c:v>
                </c:pt>
                <c:pt idx="5340">
                  <c:v>0.107117</c:v>
                </c:pt>
                <c:pt idx="5341">
                  <c:v>-5.5756E-2</c:v>
                </c:pt>
                <c:pt idx="5342">
                  <c:v>-0.18632499999999999</c:v>
                </c:pt>
                <c:pt idx="5343">
                  <c:v>0.106216</c:v>
                </c:pt>
                <c:pt idx="5344">
                  <c:v>0.34251399999999999</c:v>
                </c:pt>
                <c:pt idx="5345">
                  <c:v>0.31764199999999998</c:v>
                </c:pt>
                <c:pt idx="5346">
                  <c:v>0.188828</c:v>
                </c:pt>
                <c:pt idx="5347">
                  <c:v>0.14941399999999999</c:v>
                </c:pt>
                <c:pt idx="5348">
                  <c:v>4.5349E-2</c:v>
                </c:pt>
                <c:pt idx="5349">
                  <c:v>0.27449000000000001</c:v>
                </c:pt>
                <c:pt idx="5350">
                  <c:v>0.64186100000000001</c:v>
                </c:pt>
                <c:pt idx="5351">
                  <c:v>0.42697099999999999</c:v>
                </c:pt>
                <c:pt idx="5352">
                  <c:v>0.44250499999999998</c:v>
                </c:pt>
                <c:pt idx="5353">
                  <c:v>0.30867</c:v>
                </c:pt>
                <c:pt idx="5354">
                  <c:v>0.25324999999999998</c:v>
                </c:pt>
                <c:pt idx="5355">
                  <c:v>0.41413899999999998</c:v>
                </c:pt>
                <c:pt idx="5356">
                  <c:v>0.23269699999999999</c:v>
                </c:pt>
                <c:pt idx="5357">
                  <c:v>-2.4323000000000001E-2</c:v>
                </c:pt>
                <c:pt idx="5358">
                  <c:v>-0.20288100000000001</c:v>
                </c:pt>
                <c:pt idx="5359">
                  <c:v>-6.9580000000000003E-2</c:v>
                </c:pt>
                <c:pt idx="5360">
                  <c:v>0.15324399999999999</c:v>
                </c:pt>
                <c:pt idx="5361">
                  <c:v>0.23350499999999999</c:v>
                </c:pt>
                <c:pt idx="5362">
                  <c:v>0.18454000000000001</c:v>
                </c:pt>
                <c:pt idx="5363">
                  <c:v>0.186584</c:v>
                </c:pt>
                <c:pt idx="5364">
                  <c:v>0.31286599999999998</c:v>
                </c:pt>
                <c:pt idx="5365">
                  <c:v>0.12770100000000001</c:v>
                </c:pt>
                <c:pt idx="5366">
                  <c:v>-0.85237099999999999</c:v>
                </c:pt>
                <c:pt idx="5367">
                  <c:v>0.163879</c:v>
                </c:pt>
                <c:pt idx="5368">
                  <c:v>0.66352800000000001</c:v>
                </c:pt>
                <c:pt idx="5369">
                  <c:v>0.84188799999999997</c:v>
                </c:pt>
                <c:pt idx="5370">
                  <c:v>1.163788</c:v>
                </c:pt>
                <c:pt idx="5371">
                  <c:v>1.077545</c:v>
                </c:pt>
                <c:pt idx="5372">
                  <c:v>0.93009900000000001</c:v>
                </c:pt>
                <c:pt idx="5373">
                  <c:v>0.63382000000000005</c:v>
                </c:pt>
                <c:pt idx="5374">
                  <c:v>0.26441999999999999</c:v>
                </c:pt>
                <c:pt idx="5375">
                  <c:v>-5.2261000000000002E-2</c:v>
                </c:pt>
                <c:pt idx="5376">
                  <c:v>-5.2109000000000003E-2</c:v>
                </c:pt>
                <c:pt idx="5377">
                  <c:v>4.4311999999999997E-2</c:v>
                </c:pt>
                <c:pt idx="5378">
                  <c:v>5.4656999999999997E-2</c:v>
                </c:pt>
                <c:pt idx="5379">
                  <c:v>0.115402</c:v>
                </c:pt>
                <c:pt idx="5380">
                  <c:v>0.19245899999999999</c:v>
                </c:pt>
                <c:pt idx="5381">
                  <c:v>0.130661</c:v>
                </c:pt>
                <c:pt idx="5382">
                  <c:v>-8.2808999999999994E-2</c:v>
                </c:pt>
                <c:pt idx="5383">
                  <c:v>-0.18263199999999999</c:v>
                </c:pt>
                <c:pt idx="5384">
                  <c:v>0.229935</c:v>
                </c:pt>
                <c:pt idx="5385">
                  <c:v>0.77813699999999997</c:v>
                </c:pt>
                <c:pt idx="5386">
                  <c:v>1.0660860000000001</c:v>
                </c:pt>
                <c:pt idx="5387">
                  <c:v>0.77273599999999998</c:v>
                </c:pt>
                <c:pt idx="5388">
                  <c:v>0.12092600000000001</c:v>
                </c:pt>
                <c:pt idx="5389">
                  <c:v>-4.9347000000000002E-2</c:v>
                </c:pt>
                <c:pt idx="5390">
                  <c:v>-0.14579800000000001</c:v>
                </c:pt>
                <c:pt idx="5391">
                  <c:v>-0.30513000000000001</c:v>
                </c:pt>
                <c:pt idx="5392">
                  <c:v>-9.4971E-2</c:v>
                </c:pt>
                <c:pt idx="5393">
                  <c:v>0.19551099999999999</c:v>
                </c:pt>
                <c:pt idx="5394">
                  <c:v>0.186142</c:v>
                </c:pt>
                <c:pt idx="5395">
                  <c:v>0.164246</c:v>
                </c:pt>
                <c:pt idx="5396">
                  <c:v>7.9712000000000005E-2</c:v>
                </c:pt>
                <c:pt idx="5397">
                  <c:v>-0.15634200000000001</c:v>
                </c:pt>
                <c:pt idx="5398">
                  <c:v>5.3069999999999999E-2</c:v>
                </c:pt>
                <c:pt idx="5399">
                  <c:v>0.41140700000000002</c:v>
                </c:pt>
                <c:pt idx="5400">
                  <c:v>0.60098300000000004</c:v>
                </c:pt>
                <c:pt idx="5401">
                  <c:v>3.3783000000000001E-2</c:v>
                </c:pt>
                <c:pt idx="5402">
                  <c:v>-3.2989999999999998E-2</c:v>
                </c:pt>
                <c:pt idx="5403">
                  <c:v>0.49409500000000001</c:v>
                </c:pt>
                <c:pt idx="5404">
                  <c:v>0.77059900000000003</c:v>
                </c:pt>
                <c:pt idx="5405">
                  <c:v>0.72215300000000004</c:v>
                </c:pt>
                <c:pt idx="5406">
                  <c:v>0.98670999999999998</c:v>
                </c:pt>
                <c:pt idx="5407">
                  <c:v>1.010345</c:v>
                </c:pt>
                <c:pt idx="5408">
                  <c:v>1.0650329999999999</c:v>
                </c:pt>
                <c:pt idx="5409">
                  <c:v>0.76138300000000003</c:v>
                </c:pt>
                <c:pt idx="5410">
                  <c:v>0.37432900000000002</c:v>
                </c:pt>
                <c:pt idx="5411">
                  <c:v>0.271729</c:v>
                </c:pt>
                <c:pt idx="5412">
                  <c:v>0.41531400000000002</c:v>
                </c:pt>
                <c:pt idx="5413">
                  <c:v>0.43542500000000001</c:v>
                </c:pt>
                <c:pt idx="5414">
                  <c:v>0.28289799999999998</c:v>
                </c:pt>
                <c:pt idx="5415">
                  <c:v>6.7183999999999994E-2</c:v>
                </c:pt>
                <c:pt idx="5416">
                  <c:v>-6.4682000000000003E-2</c:v>
                </c:pt>
                <c:pt idx="5417">
                  <c:v>0.20252999999999999</c:v>
                </c:pt>
                <c:pt idx="5418">
                  <c:v>0.58219900000000002</c:v>
                </c:pt>
                <c:pt idx="5419">
                  <c:v>0.70016500000000004</c:v>
                </c:pt>
                <c:pt idx="5420">
                  <c:v>0.53007499999999996</c:v>
                </c:pt>
                <c:pt idx="5421">
                  <c:v>0.56845100000000004</c:v>
                </c:pt>
                <c:pt idx="5422">
                  <c:v>0.41774</c:v>
                </c:pt>
                <c:pt idx="5423">
                  <c:v>-1.1841000000000001E-2</c:v>
                </c:pt>
                <c:pt idx="5424">
                  <c:v>-0.27916000000000002</c:v>
                </c:pt>
                <c:pt idx="5425">
                  <c:v>-0.26669300000000001</c:v>
                </c:pt>
                <c:pt idx="5426">
                  <c:v>-0.18603500000000001</c:v>
                </c:pt>
                <c:pt idx="5427">
                  <c:v>-4.4724E-2</c:v>
                </c:pt>
                <c:pt idx="5428">
                  <c:v>0.151703</c:v>
                </c:pt>
                <c:pt idx="5429">
                  <c:v>0.250336</c:v>
                </c:pt>
                <c:pt idx="5430">
                  <c:v>0.22326699999999999</c:v>
                </c:pt>
                <c:pt idx="5431">
                  <c:v>0.17619299999999999</c:v>
                </c:pt>
                <c:pt idx="5432">
                  <c:v>0.16636699999999999</c:v>
                </c:pt>
                <c:pt idx="5433">
                  <c:v>0.13044700000000001</c:v>
                </c:pt>
                <c:pt idx="5434">
                  <c:v>-5.8365E-2</c:v>
                </c:pt>
                <c:pt idx="5435">
                  <c:v>-9.5734E-2</c:v>
                </c:pt>
                <c:pt idx="5436">
                  <c:v>0.40321400000000002</c:v>
                </c:pt>
                <c:pt idx="5437">
                  <c:v>0.78472900000000001</c:v>
                </c:pt>
                <c:pt idx="5438">
                  <c:v>1.3899379999999999</c:v>
                </c:pt>
                <c:pt idx="5439">
                  <c:v>1.83847</c:v>
                </c:pt>
                <c:pt idx="5440">
                  <c:v>1.812241</c:v>
                </c:pt>
                <c:pt idx="5441">
                  <c:v>0.89530900000000002</c:v>
                </c:pt>
                <c:pt idx="5442">
                  <c:v>0.35115099999999999</c:v>
                </c:pt>
                <c:pt idx="5443">
                  <c:v>0.19178799999999999</c:v>
                </c:pt>
                <c:pt idx="5444">
                  <c:v>0.26506000000000002</c:v>
                </c:pt>
                <c:pt idx="5445">
                  <c:v>0.33511400000000002</c:v>
                </c:pt>
                <c:pt idx="5446">
                  <c:v>0.47189300000000001</c:v>
                </c:pt>
                <c:pt idx="5447">
                  <c:v>0.45381199999999999</c:v>
                </c:pt>
                <c:pt idx="5448">
                  <c:v>0.208786</c:v>
                </c:pt>
                <c:pt idx="5449">
                  <c:v>6.3094999999999998E-2</c:v>
                </c:pt>
                <c:pt idx="5450">
                  <c:v>2.3879999999999998E-2</c:v>
                </c:pt>
                <c:pt idx="5451">
                  <c:v>0.12687699999999999</c:v>
                </c:pt>
                <c:pt idx="5452">
                  <c:v>0.45088200000000001</c:v>
                </c:pt>
                <c:pt idx="5453">
                  <c:v>0.64405800000000002</c:v>
                </c:pt>
                <c:pt idx="5454">
                  <c:v>0.54420500000000005</c:v>
                </c:pt>
                <c:pt idx="5455">
                  <c:v>0.452988</c:v>
                </c:pt>
                <c:pt idx="5456">
                  <c:v>2.7802E-2</c:v>
                </c:pt>
                <c:pt idx="5457">
                  <c:v>-7.5684000000000001E-2</c:v>
                </c:pt>
                <c:pt idx="5458">
                  <c:v>-0.22926299999999999</c:v>
                </c:pt>
                <c:pt idx="5459">
                  <c:v>-0.310394</c:v>
                </c:pt>
                <c:pt idx="5460">
                  <c:v>-0.32229600000000003</c:v>
                </c:pt>
                <c:pt idx="5461">
                  <c:v>-0.25442500000000001</c:v>
                </c:pt>
                <c:pt idx="5462">
                  <c:v>-0.16658000000000001</c:v>
                </c:pt>
                <c:pt idx="5463">
                  <c:v>8.4182999999999994E-2</c:v>
                </c:pt>
                <c:pt idx="5464">
                  <c:v>0.21106</c:v>
                </c:pt>
                <c:pt idx="5465">
                  <c:v>0.20410200000000001</c:v>
                </c:pt>
                <c:pt idx="5466">
                  <c:v>0.21575900000000001</c:v>
                </c:pt>
                <c:pt idx="5467">
                  <c:v>8.3954000000000001E-2</c:v>
                </c:pt>
                <c:pt idx="5468">
                  <c:v>-0.40649400000000002</c:v>
                </c:pt>
                <c:pt idx="5469">
                  <c:v>1.2512000000000001E-2</c:v>
                </c:pt>
                <c:pt idx="5470">
                  <c:v>0.68574500000000005</c:v>
                </c:pt>
                <c:pt idx="5471">
                  <c:v>1.0753779999999999</c:v>
                </c:pt>
                <c:pt idx="5472">
                  <c:v>1.2495270000000001</c:v>
                </c:pt>
                <c:pt idx="5473">
                  <c:v>1.0600590000000001</c:v>
                </c:pt>
                <c:pt idx="5474">
                  <c:v>0.97029100000000001</c:v>
                </c:pt>
                <c:pt idx="5475">
                  <c:v>0.88830600000000004</c:v>
                </c:pt>
                <c:pt idx="5476">
                  <c:v>0.53674299999999997</c:v>
                </c:pt>
                <c:pt idx="5477">
                  <c:v>0.298981</c:v>
                </c:pt>
                <c:pt idx="5478">
                  <c:v>0.28724699999999997</c:v>
                </c:pt>
                <c:pt idx="5479">
                  <c:v>0.44686900000000002</c:v>
                </c:pt>
                <c:pt idx="5480">
                  <c:v>0.605576</c:v>
                </c:pt>
                <c:pt idx="5481">
                  <c:v>0.41656500000000002</c:v>
                </c:pt>
                <c:pt idx="5482">
                  <c:v>1.1093E-2</c:v>
                </c:pt>
                <c:pt idx="5483">
                  <c:v>-0.119797</c:v>
                </c:pt>
                <c:pt idx="5484">
                  <c:v>-0.10147100000000001</c:v>
                </c:pt>
                <c:pt idx="5485">
                  <c:v>5.9798999999999998E-2</c:v>
                </c:pt>
                <c:pt idx="5486">
                  <c:v>0.43821700000000002</c:v>
                </c:pt>
                <c:pt idx="5487">
                  <c:v>0.86309800000000003</c:v>
                </c:pt>
                <c:pt idx="5488">
                  <c:v>1.0122990000000001</c:v>
                </c:pt>
                <c:pt idx="5489">
                  <c:v>0.94332899999999997</c:v>
                </c:pt>
                <c:pt idx="5490">
                  <c:v>0.34135399999999999</c:v>
                </c:pt>
                <c:pt idx="5491">
                  <c:v>-9.0056999999999998E-2</c:v>
                </c:pt>
                <c:pt idx="5492">
                  <c:v>-0.204987</c:v>
                </c:pt>
                <c:pt idx="5493">
                  <c:v>-0.191055</c:v>
                </c:pt>
                <c:pt idx="5494">
                  <c:v>-0.17662</c:v>
                </c:pt>
                <c:pt idx="5495">
                  <c:v>-0.17181399999999999</c:v>
                </c:pt>
                <c:pt idx="5496">
                  <c:v>-0.108246</c:v>
                </c:pt>
                <c:pt idx="5497">
                  <c:v>9.2010000000000008E-3</c:v>
                </c:pt>
                <c:pt idx="5498">
                  <c:v>1.0635E-2</c:v>
                </c:pt>
                <c:pt idx="5499">
                  <c:v>1.0605E-2</c:v>
                </c:pt>
                <c:pt idx="5500">
                  <c:v>-3.2821999999999997E-2</c:v>
                </c:pt>
                <c:pt idx="5501">
                  <c:v>-0.15273999999999999</c:v>
                </c:pt>
                <c:pt idx="5502">
                  <c:v>-0.44920300000000002</c:v>
                </c:pt>
                <c:pt idx="5503">
                  <c:v>-0.332733</c:v>
                </c:pt>
                <c:pt idx="5504">
                  <c:v>0.38043199999999999</c:v>
                </c:pt>
                <c:pt idx="5505">
                  <c:v>0.89585899999999996</c:v>
                </c:pt>
                <c:pt idx="5506">
                  <c:v>1.258499</c:v>
                </c:pt>
                <c:pt idx="5507">
                  <c:v>1.5635220000000001</c:v>
                </c:pt>
                <c:pt idx="5508">
                  <c:v>1.309769</c:v>
                </c:pt>
                <c:pt idx="5509">
                  <c:v>0.76196299999999995</c:v>
                </c:pt>
                <c:pt idx="5510">
                  <c:v>0.476547</c:v>
                </c:pt>
                <c:pt idx="5511">
                  <c:v>0.18775900000000001</c:v>
                </c:pt>
                <c:pt idx="5512">
                  <c:v>2.0538000000000001E-2</c:v>
                </c:pt>
                <c:pt idx="5513">
                  <c:v>4.5349E-2</c:v>
                </c:pt>
                <c:pt idx="5514">
                  <c:v>0.37716699999999997</c:v>
                </c:pt>
                <c:pt idx="5515">
                  <c:v>0.48588599999999998</c:v>
                </c:pt>
                <c:pt idx="5516">
                  <c:v>0.37651099999999998</c:v>
                </c:pt>
                <c:pt idx="5517">
                  <c:v>0.10376000000000001</c:v>
                </c:pt>
                <c:pt idx="5518">
                  <c:v>-3.6452999999999999E-2</c:v>
                </c:pt>
                <c:pt idx="5519">
                  <c:v>2.0369999999999999E-2</c:v>
                </c:pt>
                <c:pt idx="5520">
                  <c:v>0.27351399999999998</c:v>
                </c:pt>
                <c:pt idx="5521">
                  <c:v>0.66891500000000004</c:v>
                </c:pt>
                <c:pt idx="5522">
                  <c:v>0.81031799999999998</c:v>
                </c:pt>
                <c:pt idx="5523">
                  <c:v>0.644424</c:v>
                </c:pt>
                <c:pt idx="5524">
                  <c:v>0.129639</c:v>
                </c:pt>
                <c:pt idx="5525">
                  <c:v>-0.22341900000000001</c:v>
                </c:pt>
                <c:pt idx="5526">
                  <c:v>-0.33732600000000001</c:v>
                </c:pt>
                <c:pt idx="5527">
                  <c:v>-0.37437399999999998</c:v>
                </c:pt>
                <c:pt idx="5528">
                  <c:v>-0.35449199999999997</c:v>
                </c:pt>
                <c:pt idx="5529">
                  <c:v>-0.250473</c:v>
                </c:pt>
                <c:pt idx="5530">
                  <c:v>-0.123444</c:v>
                </c:pt>
                <c:pt idx="5531">
                  <c:v>3.0411000000000001E-2</c:v>
                </c:pt>
                <c:pt idx="5532">
                  <c:v>0.129639</c:v>
                </c:pt>
                <c:pt idx="5533">
                  <c:v>0.19175700000000001</c:v>
                </c:pt>
                <c:pt idx="5534">
                  <c:v>0.212677</c:v>
                </c:pt>
                <c:pt idx="5535">
                  <c:v>1.1856E-2</c:v>
                </c:pt>
                <c:pt idx="5536">
                  <c:v>-0.263992</c:v>
                </c:pt>
                <c:pt idx="5537">
                  <c:v>-0.63507100000000005</c:v>
                </c:pt>
                <c:pt idx="5538">
                  <c:v>0.16053799999999999</c:v>
                </c:pt>
                <c:pt idx="5539">
                  <c:v>0.721252</c:v>
                </c:pt>
                <c:pt idx="5540">
                  <c:v>1.3680270000000001</c:v>
                </c:pt>
                <c:pt idx="5541">
                  <c:v>1.5124660000000001</c:v>
                </c:pt>
                <c:pt idx="5542">
                  <c:v>1.3939360000000001</c:v>
                </c:pt>
                <c:pt idx="5543">
                  <c:v>1.0206599999999999</c:v>
                </c:pt>
                <c:pt idx="5544">
                  <c:v>0.62138400000000005</c:v>
                </c:pt>
                <c:pt idx="5545">
                  <c:v>0.20980799999999999</c:v>
                </c:pt>
                <c:pt idx="5546">
                  <c:v>7.9619999999999996E-2</c:v>
                </c:pt>
                <c:pt idx="5547">
                  <c:v>0.21507299999999999</c:v>
                </c:pt>
                <c:pt idx="5548">
                  <c:v>0.46864299999999998</c:v>
                </c:pt>
                <c:pt idx="5549">
                  <c:v>0.62559500000000001</c:v>
                </c:pt>
                <c:pt idx="5550">
                  <c:v>0.40922500000000001</c:v>
                </c:pt>
                <c:pt idx="5551">
                  <c:v>6.8222000000000005E-2</c:v>
                </c:pt>
                <c:pt idx="5552">
                  <c:v>-9.6129999999999993E-2</c:v>
                </c:pt>
                <c:pt idx="5553">
                  <c:v>-3.4027000000000002E-2</c:v>
                </c:pt>
                <c:pt idx="5554">
                  <c:v>0.17364499999999999</c:v>
                </c:pt>
                <c:pt idx="5555">
                  <c:v>0.69901999999999997</c:v>
                </c:pt>
                <c:pt idx="5556">
                  <c:v>0.99468999999999996</c:v>
                </c:pt>
                <c:pt idx="5557">
                  <c:v>0.76219199999999998</c:v>
                </c:pt>
                <c:pt idx="5558">
                  <c:v>0.27096599999999998</c:v>
                </c:pt>
                <c:pt idx="5559">
                  <c:v>-0.21301300000000001</c:v>
                </c:pt>
                <c:pt idx="5560">
                  <c:v>-0.35751300000000003</c:v>
                </c:pt>
                <c:pt idx="5561">
                  <c:v>-0.278671</c:v>
                </c:pt>
                <c:pt idx="5562">
                  <c:v>-0.200348</c:v>
                </c:pt>
                <c:pt idx="5563">
                  <c:v>-0.15158099999999999</c:v>
                </c:pt>
                <c:pt idx="5564">
                  <c:v>-6.8908999999999998E-2</c:v>
                </c:pt>
                <c:pt idx="5565">
                  <c:v>1.5685999999999999E-2</c:v>
                </c:pt>
                <c:pt idx="5566">
                  <c:v>0.16245999999999999</c:v>
                </c:pt>
                <c:pt idx="5567">
                  <c:v>0.20910599999999999</c:v>
                </c:pt>
                <c:pt idx="5568">
                  <c:v>0.23048399999999999</c:v>
                </c:pt>
                <c:pt idx="5569">
                  <c:v>0.27298</c:v>
                </c:pt>
                <c:pt idx="5570">
                  <c:v>1.2711E-2</c:v>
                </c:pt>
                <c:pt idx="5571">
                  <c:v>-0.63388100000000003</c:v>
                </c:pt>
                <c:pt idx="5572">
                  <c:v>-0.136902</c:v>
                </c:pt>
                <c:pt idx="5573">
                  <c:v>0.57272299999999998</c:v>
                </c:pt>
                <c:pt idx="5574">
                  <c:v>1.0641780000000001</c:v>
                </c:pt>
                <c:pt idx="5575">
                  <c:v>1.6807559999999999</c:v>
                </c:pt>
                <c:pt idx="5576">
                  <c:v>1.416199</c:v>
                </c:pt>
                <c:pt idx="5577">
                  <c:v>0.85342399999999996</c:v>
                </c:pt>
                <c:pt idx="5578">
                  <c:v>0.39013700000000001</c:v>
                </c:pt>
                <c:pt idx="5579">
                  <c:v>-7.7210000000000004E-3</c:v>
                </c:pt>
                <c:pt idx="5580">
                  <c:v>-0.33935500000000002</c:v>
                </c:pt>
                <c:pt idx="5581">
                  <c:v>-0.45654299999999998</c:v>
                </c:pt>
                <c:pt idx="5582">
                  <c:v>-0.25378400000000001</c:v>
                </c:pt>
                <c:pt idx="5583">
                  <c:v>0.13569600000000001</c:v>
                </c:pt>
                <c:pt idx="5584">
                  <c:v>0.14418</c:v>
                </c:pt>
                <c:pt idx="5585">
                  <c:v>3.4362999999999998E-2</c:v>
                </c:pt>
                <c:pt idx="5586">
                  <c:v>4.6690000000000004E-3</c:v>
                </c:pt>
                <c:pt idx="5587">
                  <c:v>7.4051000000000006E-2</c:v>
                </c:pt>
                <c:pt idx="5588">
                  <c:v>0.39999400000000002</c:v>
                </c:pt>
                <c:pt idx="5589">
                  <c:v>1.0999300000000001</c:v>
                </c:pt>
                <c:pt idx="5590">
                  <c:v>1.4476929999999999</c:v>
                </c:pt>
                <c:pt idx="5591">
                  <c:v>0.69236799999999998</c:v>
                </c:pt>
                <c:pt idx="5592">
                  <c:v>0.15687599999999999</c:v>
                </c:pt>
                <c:pt idx="5593">
                  <c:v>-0.16969300000000001</c:v>
                </c:pt>
                <c:pt idx="5594">
                  <c:v>-0.28054800000000002</c:v>
                </c:pt>
                <c:pt idx="5595">
                  <c:v>-0.23408499999999999</c:v>
                </c:pt>
                <c:pt idx="5596">
                  <c:v>-0.17541499999999999</c:v>
                </c:pt>
                <c:pt idx="5597">
                  <c:v>-0.14637800000000001</c:v>
                </c:pt>
                <c:pt idx="5598">
                  <c:v>-0.11770600000000001</c:v>
                </c:pt>
                <c:pt idx="5599">
                  <c:v>-0.13536100000000001</c:v>
                </c:pt>
                <c:pt idx="5600">
                  <c:v>-6.5308000000000005E-2</c:v>
                </c:pt>
                <c:pt idx="5601">
                  <c:v>-1.8234E-2</c:v>
                </c:pt>
                <c:pt idx="5602">
                  <c:v>1.8082000000000001E-2</c:v>
                </c:pt>
                <c:pt idx="5603">
                  <c:v>9.0621999999999994E-2</c:v>
                </c:pt>
                <c:pt idx="5604">
                  <c:v>0.10424799999999999</c:v>
                </c:pt>
                <c:pt idx="5605">
                  <c:v>-0.31481900000000002</c:v>
                </c:pt>
                <c:pt idx="5606">
                  <c:v>-5.8090000000000003E-2</c:v>
                </c:pt>
                <c:pt idx="5607">
                  <c:v>0.40351900000000002</c:v>
                </c:pt>
                <c:pt idx="5608">
                  <c:v>0.779312</c:v>
                </c:pt>
                <c:pt idx="5609">
                  <c:v>1.2570950000000001</c:v>
                </c:pt>
                <c:pt idx="5610">
                  <c:v>1.6835020000000001</c:v>
                </c:pt>
                <c:pt idx="5611">
                  <c:v>1.608765</c:v>
                </c:pt>
                <c:pt idx="5612">
                  <c:v>1.1718900000000001</c:v>
                </c:pt>
                <c:pt idx="5613">
                  <c:v>0.50114400000000003</c:v>
                </c:pt>
                <c:pt idx="5614">
                  <c:v>6.5018000000000006E-2</c:v>
                </c:pt>
                <c:pt idx="5615">
                  <c:v>-0.17457600000000001</c:v>
                </c:pt>
                <c:pt idx="5616">
                  <c:v>-0.21357699999999999</c:v>
                </c:pt>
                <c:pt idx="5617">
                  <c:v>8.7889999999999999E-3</c:v>
                </c:pt>
                <c:pt idx="5618">
                  <c:v>0.210617</c:v>
                </c:pt>
                <c:pt idx="5619">
                  <c:v>1.7684999999999999E-2</c:v>
                </c:pt>
                <c:pt idx="5620">
                  <c:v>-5.5771000000000001E-2</c:v>
                </c:pt>
                <c:pt idx="5621">
                  <c:v>1.3748E-2</c:v>
                </c:pt>
                <c:pt idx="5622">
                  <c:v>0.27348299999999998</c:v>
                </c:pt>
                <c:pt idx="5623">
                  <c:v>0.65962200000000004</c:v>
                </c:pt>
                <c:pt idx="5624">
                  <c:v>0.94027700000000003</c:v>
                </c:pt>
                <c:pt idx="5625">
                  <c:v>0.62648000000000004</c:v>
                </c:pt>
                <c:pt idx="5626">
                  <c:v>0.54942299999999999</c:v>
                </c:pt>
                <c:pt idx="5627">
                  <c:v>0.23536699999999999</c:v>
                </c:pt>
                <c:pt idx="5628">
                  <c:v>2.0584000000000002E-2</c:v>
                </c:pt>
                <c:pt idx="5629">
                  <c:v>-0.10011299999999999</c:v>
                </c:pt>
                <c:pt idx="5630">
                  <c:v>-0.100037</c:v>
                </c:pt>
                <c:pt idx="5631">
                  <c:v>-9.8389000000000004E-2</c:v>
                </c:pt>
                <c:pt idx="5632">
                  <c:v>-0.103912</c:v>
                </c:pt>
                <c:pt idx="5633">
                  <c:v>-0.163742</c:v>
                </c:pt>
                <c:pt idx="5634">
                  <c:v>-7.2021000000000002E-2</c:v>
                </c:pt>
                <c:pt idx="5635">
                  <c:v>5.5240000000000003E-3</c:v>
                </c:pt>
                <c:pt idx="5636">
                  <c:v>-4.3654999999999999E-2</c:v>
                </c:pt>
                <c:pt idx="5637">
                  <c:v>-4.9515000000000003E-2</c:v>
                </c:pt>
                <c:pt idx="5638">
                  <c:v>-0.24021899999999999</c:v>
                </c:pt>
                <c:pt idx="5639">
                  <c:v>-0.828766</c:v>
                </c:pt>
                <c:pt idx="5640">
                  <c:v>-1.4267E-2</c:v>
                </c:pt>
                <c:pt idx="5641">
                  <c:v>0.57579000000000002</c:v>
                </c:pt>
                <c:pt idx="5642">
                  <c:v>1.0709379999999999</c:v>
                </c:pt>
                <c:pt idx="5643">
                  <c:v>1.6041719999999999</c:v>
                </c:pt>
                <c:pt idx="5644">
                  <c:v>2.252853</c:v>
                </c:pt>
                <c:pt idx="5645">
                  <c:v>1.815598</c:v>
                </c:pt>
                <c:pt idx="5646">
                  <c:v>0.56956499999999999</c:v>
                </c:pt>
                <c:pt idx="5647">
                  <c:v>0.122879</c:v>
                </c:pt>
                <c:pt idx="5648">
                  <c:v>-0.177872</c:v>
                </c:pt>
                <c:pt idx="5649">
                  <c:v>-6.4999999999999997E-3</c:v>
                </c:pt>
                <c:pt idx="5650">
                  <c:v>0.347275</c:v>
                </c:pt>
                <c:pt idx="5651">
                  <c:v>0.56088300000000002</c:v>
                </c:pt>
                <c:pt idx="5652">
                  <c:v>0.27363599999999999</c:v>
                </c:pt>
                <c:pt idx="5653">
                  <c:v>5.2887000000000003E-2</c:v>
                </c:pt>
                <c:pt idx="5654">
                  <c:v>2.3269999999999999E-2</c:v>
                </c:pt>
                <c:pt idx="5655">
                  <c:v>0.12718199999999999</c:v>
                </c:pt>
                <c:pt idx="5656">
                  <c:v>0.37745699999999999</c:v>
                </c:pt>
                <c:pt idx="5657">
                  <c:v>0.76985199999999998</c:v>
                </c:pt>
                <c:pt idx="5658">
                  <c:v>0.94856300000000005</c:v>
                </c:pt>
                <c:pt idx="5659">
                  <c:v>0.91249100000000005</c:v>
                </c:pt>
                <c:pt idx="5660">
                  <c:v>0.326492</c:v>
                </c:pt>
                <c:pt idx="5661">
                  <c:v>-7.7956999999999999E-2</c:v>
                </c:pt>
                <c:pt idx="5662">
                  <c:v>-0.19477800000000001</c:v>
                </c:pt>
                <c:pt idx="5663">
                  <c:v>-0.25566100000000003</c:v>
                </c:pt>
                <c:pt idx="5664">
                  <c:v>-0.26126100000000002</c:v>
                </c:pt>
                <c:pt idx="5665">
                  <c:v>-0.20060700000000001</c:v>
                </c:pt>
                <c:pt idx="5666">
                  <c:v>-0.13250700000000001</c:v>
                </c:pt>
                <c:pt idx="5667">
                  <c:v>9.7660000000000004E-3</c:v>
                </c:pt>
                <c:pt idx="5668">
                  <c:v>9.3978999999999993E-2</c:v>
                </c:pt>
                <c:pt idx="5669">
                  <c:v>8.0260999999999999E-2</c:v>
                </c:pt>
                <c:pt idx="5670">
                  <c:v>2.7222E-2</c:v>
                </c:pt>
                <c:pt idx="5671">
                  <c:v>-8.1055000000000002E-2</c:v>
                </c:pt>
                <c:pt idx="5672">
                  <c:v>-0.39283800000000002</c:v>
                </c:pt>
                <c:pt idx="5673">
                  <c:v>-0.13825999999999999</c:v>
                </c:pt>
                <c:pt idx="5674">
                  <c:v>0.43482999999999999</c:v>
                </c:pt>
                <c:pt idx="5675">
                  <c:v>0.77909899999999999</c:v>
                </c:pt>
                <c:pt idx="5676">
                  <c:v>0.98500100000000002</c:v>
                </c:pt>
                <c:pt idx="5677">
                  <c:v>1.3000179999999999</c:v>
                </c:pt>
                <c:pt idx="5678">
                  <c:v>1.643707</c:v>
                </c:pt>
                <c:pt idx="5679">
                  <c:v>1.399872</c:v>
                </c:pt>
                <c:pt idx="5680">
                  <c:v>0.59587100000000004</c:v>
                </c:pt>
                <c:pt idx="5681">
                  <c:v>0.13941999999999999</c:v>
                </c:pt>
                <c:pt idx="5682">
                  <c:v>-6.5002000000000004E-2</c:v>
                </c:pt>
                <c:pt idx="5683">
                  <c:v>-1.3625999999999999E-2</c:v>
                </c:pt>
                <c:pt idx="5684">
                  <c:v>0.24148600000000001</c:v>
                </c:pt>
                <c:pt idx="5685">
                  <c:v>0.45517000000000002</c:v>
                </c:pt>
                <c:pt idx="5686">
                  <c:v>0.337036</c:v>
                </c:pt>
                <c:pt idx="5687">
                  <c:v>0.13610800000000001</c:v>
                </c:pt>
                <c:pt idx="5688">
                  <c:v>4.6265000000000001E-2</c:v>
                </c:pt>
                <c:pt idx="5689">
                  <c:v>9.8144999999999996E-2</c:v>
                </c:pt>
                <c:pt idx="5690">
                  <c:v>0.43005399999999999</c:v>
                </c:pt>
                <c:pt idx="5691">
                  <c:v>0.90135200000000004</c:v>
                </c:pt>
                <c:pt idx="5692">
                  <c:v>0.934616</c:v>
                </c:pt>
                <c:pt idx="5693">
                  <c:v>0.61503600000000003</c:v>
                </c:pt>
                <c:pt idx="5694">
                  <c:v>0.16893</c:v>
                </c:pt>
                <c:pt idx="5695">
                  <c:v>-0.107956</c:v>
                </c:pt>
                <c:pt idx="5696">
                  <c:v>-0.17576600000000001</c:v>
                </c:pt>
                <c:pt idx="5697">
                  <c:v>-0.17469799999999999</c:v>
                </c:pt>
                <c:pt idx="5698">
                  <c:v>-0.16673299999999999</c:v>
                </c:pt>
                <c:pt idx="5699">
                  <c:v>-0.14793400000000001</c:v>
                </c:pt>
                <c:pt idx="5700">
                  <c:v>-8.7462999999999999E-2</c:v>
                </c:pt>
                <c:pt idx="5701">
                  <c:v>4.8830000000000002E-3</c:v>
                </c:pt>
                <c:pt idx="5702">
                  <c:v>5.3101000000000002E-2</c:v>
                </c:pt>
                <c:pt idx="5703">
                  <c:v>6.7276000000000002E-2</c:v>
                </c:pt>
                <c:pt idx="5704">
                  <c:v>0.125946</c:v>
                </c:pt>
                <c:pt idx="5705">
                  <c:v>0.14729300000000001</c:v>
                </c:pt>
                <c:pt idx="5706">
                  <c:v>-4.1350999999999999E-2</c:v>
                </c:pt>
                <c:pt idx="5707">
                  <c:v>-0.21745300000000001</c:v>
                </c:pt>
                <c:pt idx="5708">
                  <c:v>4.1579999999999999E-2</c:v>
                </c:pt>
                <c:pt idx="5709">
                  <c:v>0.45442199999999999</c:v>
                </c:pt>
                <c:pt idx="5710">
                  <c:v>0.83732600000000001</c:v>
                </c:pt>
                <c:pt idx="5711">
                  <c:v>1.0805359999999999</c:v>
                </c:pt>
                <c:pt idx="5712">
                  <c:v>1.5888059999999999</c:v>
                </c:pt>
                <c:pt idx="5713">
                  <c:v>1.3434299999999999</c:v>
                </c:pt>
                <c:pt idx="5714">
                  <c:v>0.838287</c:v>
                </c:pt>
                <c:pt idx="5715">
                  <c:v>0.219971</c:v>
                </c:pt>
                <c:pt idx="5716">
                  <c:v>6.9890000000000004E-3</c:v>
                </c:pt>
                <c:pt idx="5717">
                  <c:v>0.17990100000000001</c:v>
                </c:pt>
                <c:pt idx="5718">
                  <c:v>0.46771200000000002</c:v>
                </c:pt>
                <c:pt idx="5719">
                  <c:v>0.54629499999999998</c:v>
                </c:pt>
                <c:pt idx="5720">
                  <c:v>0.27848800000000001</c:v>
                </c:pt>
                <c:pt idx="5721">
                  <c:v>1.387E-2</c:v>
                </c:pt>
                <c:pt idx="5722">
                  <c:v>-4.9820000000000003E-2</c:v>
                </c:pt>
                <c:pt idx="5723">
                  <c:v>3.2120000000000003E-2</c:v>
                </c:pt>
                <c:pt idx="5724">
                  <c:v>0.24404899999999999</c:v>
                </c:pt>
                <c:pt idx="5725">
                  <c:v>0.67233299999999996</c:v>
                </c:pt>
                <c:pt idx="5726">
                  <c:v>0.81979400000000002</c:v>
                </c:pt>
                <c:pt idx="5727">
                  <c:v>0.68789699999999998</c:v>
                </c:pt>
                <c:pt idx="5728">
                  <c:v>0.28097499999999997</c:v>
                </c:pt>
                <c:pt idx="5729">
                  <c:v>-4.1931000000000003E-2</c:v>
                </c:pt>
                <c:pt idx="5730">
                  <c:v>-7.2097999999999995E-2</c:v>
                </c:pt>
                <c:pt idx="5731">
                  <c:v>-3.1600999999999997E-2</c:v>
                </c:pt>
                <c:pt idx="5732">
                  <c:v>3.738E-3</c:v>
                </c:pt>
                <c:pt idx="5733">
                  <c:v>2.6090000000000002E-3</c:v>
                </c:pt>
                <c:pt idx="5734">
                  <c:v>-3.8436999999999999E-2</c:v>
                </c:pt>
                <c:pt idx="5735">
                  <c:v>4.8679999999999999E-3</c:v>
                </c:pt>
                <c:pt idx="5736">
                  <c:v>8.5738999999999996E-2</c:v>
                </c:pt>
                <c:pt idx="5737">
                  <c:v>7.1732000000000004E-2</c:v>
                </c:pt>
                <c:pt idx="5738">
                  <c:v>2.9662999999999998E-2</c:v>
                </c:pt>
                <c:pt idx="5739">
                  <c:v>-2.2141000000000001E-2</c:v>
                </c:pt>
                <c:pt idx="5740">
                  <c:v>-0.38400299999999998</c:v>
                </c:pt>
                <c:pt idx="5741">
                  <c:v>-0.53323399999999999</c:v>
                </c:pt>
                <c:pt idx="5742">
                  <c:v>0.123825</c:v>
                </c:pt>
                <c:pt idx="5743">
                  <c:v>0.75404400000000005</c:v>
                </c:pt>
                <c:pt idx="5744">
                  <c:v>1.1041110000000001</c:v>
                </c:pt>
                <c:pt idx="5745">
                  <c:v>1.34137</c:v>
                </c:pt>
                <c:pt idx="5746">
                  <c:v>1.3573759999999999</c:v>
                </c:pt>
                <c:pt idx="5747">
                  <c:v>0.93801900000000005</c:v>
                </c:pt>
                <c:pt idx="5748">
                  <c:v>0.58787500000000004</c:v>
                </c:pt>
                <c:pt idx="5749">
                  <c:v>0.24641399999999999</c:v>
                </c:pt>
                <c:pt idx="5750">
                  <c:v>1.0635E-2</c:v>
                </c:pt>
                <c:pt idx="5751">
                  <c:v>0.12687699999999999</c:v>
                </c:pt>
                <c:pt idx="5752">
                  <c:v>0.29908800000000002</c:v>
                </c:pt>
                <c:pt idx="5753">
                  <c:v>0.345856</c:v>
                </c:pt>
                <c:pt idx="5754">
                  <c:v>0.25775100000000001</c:v>
                </c:pt>
                <c:pt idx="5755">
                  <c:v>3.1600999999999997E-2</c:v>
                </c:pt>
                <c:pt idx="5756">
                  <c:v>-4.6767999999999997E-2</c:v>
                </c:pt>
                <c:pt idx="5757">
                  <c:v>8.1223000000000004E-2</c:v>
                </c:pt>
                <c:pt idx="5758">
                  <c:v>0.53440900000000002</c:v>
                </c:pt>
                <c:pt idx="5759">
                  <c:v>0.94691499999999995</c:v>
                </c:pt>
                <c:pt idx="5760">
                  <c:v>0.759552</c:v>
                </c:pt>
                <c:pt idx="5761">
                  <c:v>0.24668899999999999</c:v>
                </c:pt>
                <c:pt idx="5762">
                  <c:v>-5.7678E-2</c:v>
                </c:pt>
                <c:pt idx="5763">
                  <c:v>-0.19886799999999999</c:v>
                </c:pt>
                <c:pt idx="5764">
                  <c:v>-0.30061300000000002</c:v>
                </c:pt>
                <c:pt idx="5765">
                  <c:v>-0.36285400000000001</c:v>
                </c:pt>
                <c:pt idx="5766">
                  <c:v>-0.27940399999999999</c:v>
                </c:pt>
                <c:pt idx="5767">
                  <c:v>-0.15145900000000001</c:v>
                </c:pt>
                <c:pt idx="5768">
                  <c:v>-2.1835E-2</c:v>
                </c:pt>
                <c:pt idx="5769">
                  <c:v>7.8811999999999993E-2</c:v>
                </c:pt>
                <c:pt idx="5770">
                  <c:v>0.124237</c:v>
                </c:pt>
                <c:pt idx="5771">
                  <c:v>0.189911</c:v>
                </c:pt>
                <c:pt idx="5772">
                  <c:v>0.19755600000000001</c:v>
                </c:pt>
                <c:pt idx="5773">
                  <c:v>0.15815699999999999</c:v>
                </c:pt>
                <c:pt idx="5774">
                  <c:v>-9.9837999999999996E-2</c:v>
                </c:pt>
                <c:pt idx="5775">
                  <c:v>-0.62097199999999997</c:v>
                </c:pt>
                <c:pt idx="5776">
                  <c:v>4.4326999999999998E-2</c:v>
                </c:pt>
                <c:pt idx="5777">
                  <c:v>0.43121300000000001</c:v>
                </c:pt>
                <c:pt idx="5778">
                  <c:v>0.71432499999999999</c:v>
                </c:pt>
                <c:pt idx="5779">
                  <c:v>1.051865</c:v>
                </c:pt>
                <c:pt idx="5780">
                  <c:v>1.7603</c:v>
                </c:pt>
                <c:pt idx="5781">
                  <c:v>1.3438110000000001</c:v>
                </c:pt>
                <c:pt idx="5782">
                  <c:v>0.98364300000000005</c:v>
                </c:pt>
                <c:pt idx="5783">
                  <c:v>0.38078299999999998</c:v>
                </c:pt>
                <c:pt idx="5784">
                  <c:v>-2.2155999999999999E-2</c:v>
                </c:pt>
                <c:pt idx="5785">
                  <c:v>-0.20686299999999999</c:v>
                </c:pt>
                <c:pt idx="5786">
                  <c:v>-0.13041700000000001</c:v>
                </c:pt>
                <c:pt idx="5787">
                  <c:v>0.116531</c:v>
                </c:pt>
                <c:pt idx="5788">
                  <c:v>0.190109</c:v>
                </c:pt>
                <c:pt idx="5789">
                  <c:v>1.0773E-2</c:v>
                </c:pt>
                <c:pt idx="5790">
                  <c:v>-4.4710000000000001E-3</c:v>
                </c:pt>
                <c:pt idx="5791">
                  <c:v>0.216919</c:v>
                </c:pt>
                <c:pt idx="5792">
                  <c:v>0.60659799999999997</c:v>
                </c:pt>
                <c:pt idx="5793">
                  <c:v>0.93678300000000003</c:v>
                </c:pt>
                <c:pt idx="5794">
                  <c:v>0.826569</c:v>
                </c:pt>
                <c:pt idx="5795">
                  <c:v>0.40068100000000001</c:v>
                </c:pt>
                <c:pt idx="5796">
                  <c:v>9.4559000000000004E-2</c:v>
                </c:pt>
                <c:pt idx="5797">
                  <c:v>1.8661000000000001E-2</c:v>
                </c:pt>
                <c:pt idx="5798">
                  <c:v>1.2772E-2</c:v>
                </c:pt>
                <c:pt idx="5799">
                  <c:v>-9.0529999999999999E-2</c:v>
                </c:pt>
                <c:pt idx="5800">
                  <c:v>-0.189163</c:v>
                </c:pt>
                <c:pt idx="5801">
                  <c:v>-0.285553</c:v>
                </c:pt>
                <c:pt idx="5802">
                  <c:v>-0.31274400000000002</c:v>
                </c:pt>
                <c:pt idx="5803">
                  <c:v>-7.8278E-2</c:v>
                </c:pt>
                <c:pt idx="5804">
                  <c:v>2.0767000000000001E-2</c:v>
                </c:pt>
                <c:pt idx="5805">
                  <c:v>2.3224000000000002E-2</c:v>
                </c:pt>
                <c:pt idx="5806">
                  <c:v>1.2924E-2</c:v>
                </c:pt>
                <c:pt idx="5807">
                  <c:v>-0.16186500000000001</c:v>
                </c:pt>
                <c:pt idx="5808">
                  <c:v>-0.327011</c:v>
                </c:pt>
                <c:pt idx="5809">
                  <c:v>-0.241928</c:v>
                </c:pt>
                <c:pt idx="5810">
                  <c:v>0.108734</c:v>
                </c:pt>
                <c:pt idx="5811">
                  <c:v>0.48779299999999998</c:v>
                </c:pt>
                <c:pt idx="5812">
                  <c:v>0.80448900000000001</c:v>
                </c:pt>
                <c:pt idx="5813">
                  <c:v>1.0452269999999999</c:v>
                </c:pt>
                <c:pt idx="5814">
                  <c:v>1.162628</c:v>
                </c:pt>
                <c:pt idx="5815">
                  <c:v>0.84864799999999996</c:v>
                </c:pt>
                <c:pt idx="5816">
                  <c:v>0.49939</c:v>
                </c:pt>
                <c:pt idx="5817">
                  <c:v>0.15832499999999999</c:v>
                </c:pt>
                <c:pt idx="5818">
                  <c:v>3.0820000000000001E-3</c:v>
                </c:pt>
                <c:pt idx="5819">
                  <c:v>8.3221000000000003E-2</c:v>
                </c:pt>
                <c:pt idx="5820">
                  <c:v>0.23214699999999999</c:v>
                </c:pt>
                <c:pt idx="5821">
                  <c:v>0.182114</c:v>
                </c:pt>
                <c:pt idx="5822">
                  <c:v>2.7771000000000001E-2</c:v>
                </c:pt>
                <c:pt idx="5823">
                  <c:v>-4.7577000000000001E-2</c:v>
                </c:pt>
                <c:pt idx="5824">
                  <c:v>5.8899E-2</c:v>
                </c:pt>
                <c:pt idx="5825">
                  <c:v>0.223221</c:v>
                </c:pt>
                <c:pt idx="5826">
                  <c:v>0.62571699999999997</c:v>
                </c:pt>
                <c:pt idx="5827">
                  <c:v>0.79849199999999998</c:v>
                </c:pt>
                <c:pt idx="5828">
                  <c:v>0.30322300000000002</c:v>
                </c:pt>
                <c:pt idx="5829">
                  <c:v>-5.8028999999999997E-2</c:v>
                </c:pt>
                <c:pt idx="5830">
                  <c:v>-0.29154999999999998</c:v>
                </c:pt>
                <c:pt idx="5831">
                  <c:v>-0.35087600000000002</c:v>
                </c:pt>
                <c:pt idx="5832">
                  <c:v>-0.36427300000000001</c:v>
                </c:pt>
                <c:pt idx="5833">
                  <c:v>-0.29489100000000001</c:v>
                </c:pt>
                <c:pt idx="5834">
                  <c:v>-0.22863800000000001</c:v>
                </c:pt>
                <c:pt idx="5835">
                  <c:v>-0.17333999999999999</c:v>
                </c:pt>
                <c:pt idx="5836">
                  <c:v>-0.110779</c:v>
                </c:pt>
                <c:pt idx="5837">
                  <c:v>8.5388000000000006E-2</c:v>
                </c:pt>
                <c:pt idx="5838">
                  <c:v>0.231491</c:v>
                </c:pt>
                <c:pt idx="5839">
                  <c:v>0.18426500000000001</c:v>
                </c:pt>
                <c:pt idx="5840">
                  <c:v>0.155533</c:v>
                </c:pt>
                <c:pt idx="5841">
                  <c:v>2.7297999999999999E-2</c:v>
                </c:pt>
                <c:pt idx="5842">
                  <c:v>-0.217392</c:v>
                </c:pt>
                <c:pt idx="5843">
                  <c:v>-0.38748199999999999</c:v>
                </c:pt>
                <c:pt idx="5844">
                  <c:v>0.10026599999999999</c:v>
                </c:pt>
                <c:pt idx="5845">
                  <c:v>0.31050100000000003</c:v>
                </c:pt>
                <c:pt idx="5846">
                  <c:v>0.63754299999999997</c:v>
                </c:pt>
                <c:pt idx="5847">
                  <c:v>0.986008</c:v>
                </c:pt>
                <c:pt idx="5848">
                  <c:v>1.3505400000000001</c:v>
                </c:pt>
                <c:pt idx="5849">
                  <c:v>1.157562</c:v>
                </c:pt>
                <c:pt idx="5850">
                  <c:v>0.61006199999999999</c:v>
                </c:pt>
                <c:pt idx="5851">
                  <c:v>-3.8300000000000001E-2</c:v>
                </c:pt>
                <c:pt idx="5852">
                  <c:v>-0.21516399999999999</c:v>
                </c:pt>
                <c:pt idx="5853">
                  <c:v>0.38818399999999997</c:v>
                </c:pt>
                <c:pt idx="5854">
                  <c:v>0.73858599999999996</c:v>
                </c:pt>
                <c:pt idx="5855">
                  <c:v>0.45791599999999999</c:v>
                </c:pt>
                <c:pt idx="5856">
                  <c:v>2.2720000000000001E-2</c:v>
                </c:pt>
                <c:pt idx="5857">
                  <c:v>7.6449999999999999E-3</c:v>
                </c:pt>
                <c:pt idx="5858">
                  <c:v>3.1127999999999999E-2</c:v>
                </c:pt>
                <c:pt idx="5859">
                  <c:v>0.132996</c:v>
                </c:pt>
                <c:pt idx="5860">
                  <c:v>0.43267800000000001</c:v>
                </c:pt>
                <c:pt idx="5861">
                  <c:v>0.50373800000000002</c:v>
                </c:pt>
                <c:pt idx="5862">
                  <c:v>0.46765099999999998</c:v>
                </c:pt>
                <c:pt idx="5863">
                  <c:v>0.40364100000000003</c:v>
                </c:pt>
                <c:pt idx="5864">
                  <c:v>-0.19717399999999999</c:v>
                </c:pt>
                <c:pt idx="5865">
                  <c:v>-0.55401599999999995</c:v>
                </c:pt>
                <c:pt idx="5866">
                  <c:v>-0.63302599999999998</c:v>
                </c:pt>
                <c:pt idx="5867">
                  <c:v>-0.48744199999999999</c:v>
                </c:pt>
                <c:pt idx="5868">
                  <c:v>-0.28154000000000001</c:v>
                </c:pt>
                <c:pt idx="5869">
                  <c:v>-5.4656999999999997E-2</c:v>
                </c:pt>
                <c:pt idx="5870">
                  <c:v>2.2246999999999999E-2</c:v>
                </c:pt>
                <c:pt idx="5871">
                  <c:v>9.6222000000000002E-2</c:v>
                </c:pt>
                <c:pt idx="5872">
                  <c:v>0.27232400000000001</c:v>
                </c:pt>
                <c:pt idx="5873">
                  <c:v>0.196854</c:v>
                </c:pt>
                <c:pt idx="5874">
                  <c:v>0.114777</c:v>
                </c:pt>
                <c:pt idx="5875">
                  <c:v>-1.3702000000000001E-2</c:v>
                </c:pt>
                <c:pt idx="5876">
                  <c:v>-0.23123199999999999</c:v>
                </c:pt>
                <c:pt idx="5877">
                  <c:v>-0.64811700000000005</c:v>
                </c:pt>
                <c:pt idx="5878">
                  <c:v>-3.5568000000000002E-2</c:v>
                </c:pt>
                <c:pt idx="5879">
                  <c:v>0.21104400000000001</c:v>
                </c:pt>
                <c:pt idx="5880">
                  <c:v>0.63331599999999999</c:v>
                </c:pt>
                <c:pt idx="5881">
                  <c:v>1.15184</c:v>
                </c:pt>
                <c:pt idx="5882">
                  <c:v>1.685379</c:v>
                </c:pt>
                <c:pt idx="5883">
                  <c:v>1.3950959999999999</c:v>
                </c:pt>
                <c:pt idx="5884">
                  <c:v>0.95576499999999998</c:v>
                </c:pt>
                <c:pt idx="5885">
                  <c:v>0.28836099999999998</c:v>
                </c:pt>
                <c:pt idx="5886">
                  <c:v>7.6447000000000001E-2</c:v>
                </c:pt>
                <c:pt idx="5887">
                  <c:v>0.12942500000000001</c:v>
                </c:pt>
                <c:pt idx="5888">
                  <c:v>0.40940900000000002</c:v>
                </c:pt>
                <c:pt idx="5889">
                  <c:v>0.391266</c:v>
                </c:pt>
                <c:pt idx="5890">
                  <c:v>5.0964000000000002E-2</c:v>
                </c:pt>
                <c:pt idx="5891">
                  <c:v>-9.4146999999999995E-2</c:v>
                </c:pt>
                <c:pt idx="5892">
                  <c:v>1.5076000000000001E-2</c:v>
                </c:pt>
                <c:pt idx="5893">
                  <c:v>0.24401900000000001</c:v>
                </c:pt>
                <c:pt idx="5894">
                  <c:v>0.62304700000000002</c:v>
                </c:pt>
                <c:pt idx="5895">
                  <c:v>0.76649500000000004</c:v>
                </c:pt>
                <c:pt idx="5896">
                  <c:v>0.59933499999999995</c:v>
                </c:pt>
                <c:pt idx="5897">
                  <c:v>0.31765700000000002</c:v>
                </c:pt>
                <c:pt idx="5898">
                  <c:v>-4.73E-4</c:v>
                </c:pt>
                <c:pt idx="5899">
                  <c:v>-0.263733</c:v>
                </c:pt>
                <c:pt idx="5900">
                  <c:v>-0.44009399999999999</c:v>
                </c:pt>
                <c:pt idx="5901">
                  <c:v>-0.49847399999999997</c:v>
                </c:pt>
                <c:pt idx="5902">
                  <c:v>-0.44309999999999999</c:v>
                </c:pt>
                <c:pt idx="5903">
                  <c:v>-0.36634800000000001</c:v>
                </c:pt>
                <c:pt idx="5904">
                  <c:v>-0.256104</c:v>
                </c:pt>
                <c:pt idx="5905">
                  <c:v>-7.6522999999999994E-2</c:v>
                </c:pt>
                <c:pt idx="5906">
                  <c:v>0.19256599999999999</c:v>
                </c:pt>
                <c:pt idx="5907">
                  <c:v>0.247864</c:v>
                </c:pt>
                <c:pt idx="5908">
                  <c:v>0.30812099999999998</c:v>
                </c:pt>
                <c:pt idx="5909">
                  <c:v>0.39903300000000003</c:v>
                </c:pt>
                <c:pt idx="5910">
                  <c:v>0.192047</c:v>
                </c:pt>
                <c:pt idx="5911">
                  <c:v>-0.130188</c:v>
                </c:pt>
                <c:pt idx="5912">
                  <c:v>0.352829</c:v>
                </c:pt>
                <c:pt idx="5913">
                  <c:v>0.72965999999999998</c:v>
                </c:pt>
                <c:pt idx="5914">
                  <c:v>0.37409999999999999</c:v>
                </c:pt>
                <c:pt idx="5915">
                  <c:v>7.7713000000000004E-2</c:v>
                </c:pt>
                <c:pt idx="5916">
                  <c:v>4.4417999999999999E-2</c:v>
                </c:pt>
                <c:pt idx="5917">
                  <c:v>2.2124999999999999E-2</c:v>
                </c:pt>
                <c:pt idx="5918">
                  <c:v>7.6355000000000006E-2</c:v>
                </c:pt>
                <c:pt idx="5919">
                  <c:v>-0.111038</c:v>
                </c:pt>
                <c:pt idx="5920">
                  <c:v>-0.26190200000000002</c:v>
                </c:pt>
                <c:pt idx="5921">
                  <c:v>-0.21768199999999999</c:v>
                </c:pt>
                <c:pt idx="5922">
                  <c:v>9.7153000000000003E-2</c:v>
                </c:pt>
                <c:pt idx="5923">
                  <c:v>0.376892</c:v>
                </c:pt>
                <c:pt idx="5924">
                  <c:v>0.281555</c:v>
                </c:pt>
                <c:pt idx="5925">
                  <c:v>-9.2772999999999994E-2</c:v>
                </c:pt>
                <c:pt idx="5926">
                  <c:v>-0.36395300000000003</c:v>
                </c:pt>
                <c:pt idx="5927">
                  <c:v>-0.31037900000000002</c:v>
                </c:pt>
                <c:pt idx="5928">
                  <c:v>-1.7044E-2</c:v>
                </c:pt>
                <c:pt idx="5929">
                  <c:v>0.213394</c:v>
                </c:pt>
                <c:pt idx="5930">
                  <c:v>0.33129900000000001</c:v>
                </c:pt>
                <c:pt idx="5931">
                  <c:v>-0.136902</c:v>
                </c:pt>
                <c:pt idx="5932">
                  <c:v>-0.33430500000000002</c:v>
                </c:pt>
                <c:pt idx="5933">
                  <c:v>-0.42598000000000003</c:v>
                </c:pt>
                <c:pt idx="5934">
                  <c:v>-0.48495500000000002</c:v>
                </c:pt>
                <c:pt idx="5935">
                  <c:v>-0.58776899999999999</c:v>
                </c:pt>
                <c:pt idx="5936">
                  <c:v>-0.462418</c:v>
                </c:pt>
                <c:pt idx="5937">
                  <c:v>-0.30737300000000001</c:v>
                </c:pt>
                <c:pt idx="5938">
                  <c:v>5.1570000000000001E-3</c:v>
                </c:pt>
                <c:pt idx="5939">
                  <c:v>2.3438000000000001E-2</c:v>
                </c:pt>
                <c:pt idx="5940">
                  <c:v>0.29214499999999999</c:v>
                </c:pt>
                <c:pt idx="5941">
                  <c:v>0.45849600000000001</c:v>
                </c:pt>
                <c:pt idx="5942">
                  <c:v>0.29045100000000001</c:v>
                </c:pt>
                <c:pt idx="5943">
                  <c:v>7.8078999999999996E-2</c:v>
                </c:pt>
                <c:pt idx="5944">
                  <c:v>-2.274E-3</c:v>
                </c:pt>
                <c:pt idx="5945">
                  <c:v>-0.16372700000000001</c:v>
                </c:pt>
                <c:pt idx="5946">
                  <c:v>-0.66128500000000001</c:v>
                </c:pt>
                <c:pt idx="5947">
                  <c:v>-0.41751100000000002</c:v>
                </c:pt>
                <c:pt idx="5948">
                  <c:v>0.25947599999999998</c:v>
                </c:pt>
                <c:pt idx="5949">
                  <c:v>0.66558799999999996</c:v>
                </c:pt>
                <c:pt idx="5950">
                  <c:v>1.1152340000000001</c:v>
                </c:pt>
                <c:pt idx="5951">
                  <c:v>1.022079</c:v>
                </c:pt>
                <c:pt idx="5952">
                  <c:v>0.56088300000000002</c:v>
                </c:pt>
                <c:pt idx="5953">
                  <c:v>0.63415500000000002</c:v>
                </c:pt>
                <c:pt idx="5954">
                  <c:v>0.91731300000000005</c:v>
                </c:pt>
                <c:pt idx="5955">
                  <c:v>0.829453</c:v>
                </c:pt>
                <c:pt idx="5956">
                  <c:v>0.38324000000000003</c:v>
                </c:pt>
                <c:pt idx="5957">
                  <c:v>0.13427700000000001</c:v>
                </c:pt>
                <c:pt idx="5958">
                  <c:v>-1.7791999999999999E-2</c:v>
                </c:pt>
                <c:pt idx="5959">
                  <c:v>-4.9896000000000003E-2</c:v>
                </c:pt>
                <c:pt idx="5960">
                  <c:v>-3.4241000000000001E-2</c:v>
                </c:pt>
                <c:pt idx="5961">
                  <c:v>-0.301346</c:v>
                </c:pt>
                <c:pt idx="5962">
                  <c:v>-0.202545</c:v>
                </c:pt>
                <c:pt idx="5963">
                  <c:v>4.4463999999999997E-2</c:v>
                </c:pt>
                <c:pt idx="5964">
                  <c:v>0.41076699999999999</c:v>
                </c:pt>
                <c:pt idx="5965">
                  <c:v>1.0326390000000001</c:v>
                </c:pt>
                <c:pt idx="5966">
                  <c:v>1.3500369999999999</c:v>
                </c:pt>
                <c:pt idx="5967">
                  <c:v>1.3798520000000001</c:v>
                </c:pt>
                <c:pt idx="5968">
                  <c:v>0.92169199999999996</c:v>
                </c:pt>
                <c:pt idx="5969">
                  <c:v>0.78677399999999997</c:v>
                </c:pt>
                <c:pt idx="5970">
                  <c:v>0.55096400000000001</c:v>
                </c:pt>
                <c:pt idx="5971">
                  <c:v>0.27891500000000002</c:v>
                </c:pt>
                <c:pt idx="5972">
                  <c:v>0.10211199999999999</c:v>
                </c:pt>
                <c:pt idx="5973">
                  <c:v>0.23524500000000001</c:v>
                </c:pt>
                <c:pt idx="5974">
                  <c:v>0.34130899999999997</c:v>
                </c:pt>
                <c:pt idx="5975">
                  <c:v>0.12004099999999999</c:v>
                </c:pt>
                <c:pt idx="5976">
                  <c:v>0.16108700000000001</c:v>
                </c:pt>
                <c:pt idx="5977">
                  <c:v>6.9793999999999995E-2</c:v>
                </c:pt>
                <c:pt idx="5978">
                  <c:v>7.7285999999999994E-2</c:v>
                </c:pt>
                <c:pt idx="5979">
                  <c:v>3.5019000000000002E-2</c:v>
                </c:pt>
                <c:pt idx="5980">
                  <c:v>0.29803499999999999</c:v>
                </c:pt>
                <c:pt idx="5981">
                  <c:v>-4.1306000000000002E-2</c:v>
                </c:pt>
                <c:pt idx="5982">
                  <c:v>0.85690299999999997</c:v>
                </c:pt>
                <c:pt idx="5983">
                  <c:v>1.16568</c:v>
                </c:pt>
                <c:pt idx="5984">
                  <c:v>1.7225189999999999</c:v>
                </c:pt>
                <c:pt idx="5985">
                  <c:v>1.7157899999999999</c:v>
                </c:pt>
                <c:pt idx="5986">
                  <c:v>1.7263489999999999</c:v>
                </c:pt>
                <c:pt idx="5987">
                  <c:v>1.6388240000000001</c:v>
                </c:pt>
                <c:pt idx="5988">
                  <c:v>1.3921049999999999</c:v>
                </c:pt>
                <c:pt idx="5989">
                  <c:v>0.96803300000000003</c:v>
                </c:pt>
                <c:pt idx="5990">
                  <c:v>0.39880399999999999</c:v>
                </c:pt>
                <c:pt idx="5991">
                  <c:v>-0.117188</c:v>
                </c:pt>
                <c:pt idx="5992">
                  <c:v>-0.29042099999999998</c:v>
                </c:pt>
                <c:pt idx="5993">
                  <c:v>-0.17050199999999999</c:v>
                </c:pt>
                <c:pt idx="5994">
                  <c:v>1.7151E-2</c:v>
                </c:pt>
                <c:pt idx="5995">
                  <c:v>8.7722999999999995E-2</c:v>
                </c:pt>
                <c:pt idx="5996">
                  <c:v>0.17954999999999999</c:v>
                </c:pt>
                <c:pt idx="5997">
                  <c:v>0.34161399999999997</c:v>
                </c:pt>
                <c:pt idx="5998">
                  <c:v>0.31816100000000003</c:v>
                </c:pt>
                <c:pt idx="5999">
                  <c:v>0.17544599999999999</c:v>
                </c:pt>
                <c:pt idx="6000">
                  <c:v>0.53268400000000005</c:v>
                </c:pt>
                <c:pt idx="6001">
                  <c:v>1.220337</c:v>
                </c:pt>
                <c:pt idx="6002">
                  <c:v>1.740005</c:v>
                </c:pt>
                <c:pt idx="6003">
                  <c:v>2.0941930000000002</c:v>
                </c:pt>
                <c:pt idx="6004">
                  <c:v>2.2675930000000002</c:v>
                </c:pt>
                <c:pt idx="6005">
                  <c:v>2.3258359999999998</c:v>
                </c:pt>
                <c:pt idx="6006">
                  <c:v>2.1436310000000001</c:v>
                </c:pt>
                <c:pt idx="6007">
                  <c:v>1.7173609999999999</c:v>
                </c:pt>
                <c:pt idx="6008">
                  <c:v>1.2341</c:v>
                </c:pt>
                <c:pt idx="6009">
                  <c:v>0.77308699999999997</c:v>
                </c:pt>
                <c:pt idx="6010">
                  <c:v>0.43513499999999999</c:v>
                </c:pt>
                <c:pt idx="6011">
                  <c:v>0.19483900000000001</c:v>
                </c:pt>
                <c:pt idx="6012">
                  <c:v>-8.2336000000000006E-2</c:v>
                </c:pt>
                <c:pt idx="6013">
                  <c:v>-0.15661600000000001</c:v>
                </c:pt>
                <c:pt idx="6014">
                  <c:v>5.2628000000000001E-2</c:v>
                </c:pt>
                <c:pt idx="6015">
                  <c:v>0.31355300000000003</c:v>
                </c:pt>
                <c:pt idx="6016">
                  <c:v>0.39450099999999999</c:v>
                </c:pt>
                <c:pt idx="6017">
                  <c:v>0.57090799999999997</c:v>
                </c:pt>
                <c:pt idx="6018">
                  <c:v>0.90072600000000003</c:v>
                </c:pt>
                <c:pt idx="6019">
                  <c:v>1.0165409999999999</c:v>
                </c:pt>
                <c:pt idx="6020">
                  <c:v>0.95817600000000003</c:v>
                </c:pt>
                <c:pt idx="6021">
                  <c:v>0.57093799999999995</c:v>
                </c:pt>
                <c:pt idx="6022">
                  <c:v>0.14798</c:v>
                </c:pt>
                <c:pt idx="6023">
                  <c:v>-2.6107999999999999E-2</c:v>
                </c:pt>
                <c:pt idx="6024">
                  <c:v>0.19090299999999999</c:v>
                </c:pt>
                <c:pt idx="6025">
                  <c:v>0.54254199999999997</c:v>
                </c:pt>
                <c:pt idx="6026">
                  <c:v>0.88043199999999999</c:v>
                </c:pt>
                <c:pt idx="6027">
                  <c:v>0.94268799999999997</c:v>
                </c:pt>
                <c:pt idx="6028">
                  <c:v>0.82067900000000005</c:v>
                </c:pt>
                <c:pt idx="6029">
                  <c:v>0.70719900000000002</c:v>
                </c:pt>
                <c:pt idx="6030">
                  <c:v>0.68481400000000003</c:v>
                </c:pt>
                <c:pt idx="6031">
                  <c:v>0.79669199999999996</c:v>
                </c:pt>
                <c:pt idx="6032">
                  <c:v>1.0351870000000001</c:v>
                </c:pt>
                <c:pt idx="6033">
                  <c:v>1.258759</c:v>
                </c:pt>
                <c:pt idx="6034">
                  <c:v>1.5088349999999999</c:v>
                </c:pt>
                <c:pt idx="6035">
                  <c:v>1.9915620000000001</c:v>
                </c:pt>
                <c:pt idx="6036">
                  <c:v>2.50589</c:v>
                </c:pt>
                <c:pt idx="6037">
                  <c:v>2.5769959999999998</c:v>
                </c:pt>
                <c:pt idx="6038">
                  <c:v>2.1994479999999998</c:v>
                </c:pt>
                <c:pt idx="6039">
                  <c:v>1.681473</c:v>
                </c:pt>
                <c:pt idx="6040">
                  <c:v>1.243179</c:v>
                </c:pt>
                <c:pt idx="6041">
                  <c:v>0.90444899999999995</c:v>
                </c:pt>
                <c:pt idx="6042">
                  <c:v>0.73895299999999997</c:v>
                </c:pt>
                <c:pt idx="6043">
                  <c:v>0.69532799999999995</c:v>
                </c:pt>
                <c:pt idx="6044">
                  <c:v>0.60319500000000004</c:v>
                </c:pt>
                <c:pt idx="6045">
                  <c:v>0.43011500000000003</c:v>
                </c:pt>
                <c:pt idx="6046">
                  <c:v>0.348694</c:v>
                </c:pt>
                <c:pt idx="6047">
                  <c:v>0.57279999999999998</c:v>
                </c:pt>
                <c:pt idx="6048">
                  <c:v>0.93960600000000005</c:v>
                </c:pt>
                <c:pt idx="6049">
                  <c:v>1.0245820000000001</c:v>
                </c:pt>
                <c:pt idx="6050">
                  <c:v>0.90736399999999995</c:v>
                </c:pt>
                <c:pt idx="6051">
                  <c:v>0.84645099999999995</c:v>
                </c:pt>
                <c:pt idx="6052">
                  <c:v>0.66857900000000003</c:v>
                </c:pt>
                <c:pt idx="6053">
                  <c:v>0.56053200000000003</c:v>
                </c:pt>
                <c:pt idx="6054">
                  <c:v>0.48075899999999999</c:v>
                </c:pt>
                <c:pt idx="6055">
                  <c:v>0.241089</c:v>
                </c:pt>
                <c:pt idx="6056">
                  <c:v>-0.201797</c:v>
                </c:pt>
                <c:pt idx="6057">
                  <c:v>-0.49227900000000002</c:v>
                </c:pt>
                <c:pt idx="6058">
                  <c:v>-0.691971</c:v>
                </c:pt>
                <c:pt idx="6059">
                  <c:v>-0.741425</c:v>
                </c:pt>
                <c:pt idx="6060">
                  <c:v>-0.48060599999999998</c:v>
                </c:pt>
                <c:pt idx="6061">
                  <c:v>0.104019</c:v>
                </c:pt>
                <c:pt idx="6062">
                  <c:v>0.896088</c:v>
                </c:pt>
                <c:pt idx="6063">
                  <c:v>1.4821169999999999</c:v>
                </c:pt>
                <c:pt idx="6064">
                  <c:v>1.284958</c:v>
                </c:pt>
                <c:pt idx="6065">
                  <c:v>0.67916900000000002</c:v>
                </c:pt>
                <c:pt idx="6066">
                  <c:v>0.73258999999999996</c:v>
                </c:pt>
                <c:pt idx="6067">
                  <c:v>1.409775</c:v>
                </c:pt>
                <c:pt idx="6068">
                  <c:v>1.8361209999999999</c:v>
                </c:pt>
                <c:pt idx="6069">
                  <c:v>1.7319640000000001</c:v>
                </c:pt>
                <c:pt idx="6070">
                  <c:v>1.3636630000000001</c:v>
                </c:pt>
                <c:pt idx="6071">
                  <c:v>1.285477</c:v>
                </c:pt>
                <c:pt idx="6072">
                  <c:v>1.153748</c:v>
                </c:pt>
                <c:pt idx="6073">
                  <c:v>1.9026339999999999</c:v>
                </c:pt>
                <c:pt idx="6074">
                  <c:v>0.55776999999999999</c:v>
                </c:pt>
                <c:pt idx="6075">
                  <c:v>1.233047</c:v>
                </c:pt>
                <c:pt idx="6076">
                  <c:v>0.34480300000000003</c:v>
                </c:pt>
                <c:pt idx="6077">
                  <c:v>-0.16506999999999999</c:v>
                </c:pt>
                <c:pt idx="6078">
                  <c:v>0.35141</c:v>
                </c:pt>
                <c:pt idx="6079">
                  <c:v>-0.56044000000000005</c:v>
                </c:pt>
                <c:pt idx="6080">
                  <c:v>-0.411331</c:v>
                </c:pt>
                <c:pt idx="6081">
                  <c:v>0.59194899999999995</c:v>
                </c:pt>
                <c:pt idx="6082">
                  <c:v>0.810226</c:v>
                </c:pt>
                <c:pt idx="6083">
                  <c:v>0.53616299999999995</c:v>
                </c:pt>
                <c:pt idx="6084">
                  <c:v>1.181549</c:v>
                </c:pt>
                <c:pt idx="6085">
                  <c:v>1.6921079999999999</c:v>
                </c:pt>
                <c:pt idx="6086">
                  <c:v>1.904633</c:v>
                </c:pt>
                <c:pt idx="6087">
                  <c:v>1.8551789999999999</c:v>
                </c:pt>
                <c:pt idx="6088">
                  <c:v>1.843674</c:v>
                </c:pt>
                <c:pt idx="6089">
                  <c:v>1.815323</c:v>
                </c:pt>
                <c:pt idx="6090">
                  <c:v>1.4088130000000001</c:v>
                </c:pt>
                <c:pt idx="6091">
                  <c:v>0.78813200000000005</c:v>
                </c:pt>
                <c:pt idx="6092">
                  <c:v>0.28211999999999998</c:v>
                </c:pt>
                <c:pt idx="6093">
                  <c:v>-2.6090000000000002E-3</c:v>
                </c:pt>
                <c:pt idx="6094">
                  <c:v>-0.139297</c:v>
                </c:pt>
                <c:pt idx="6095">
                  <c:v>-0.17688000000000001</c:v>
                </c:pt>
                <c:pt idx="6096">
                  <c:v>0.12512200000000001</c:v>
                </c:pt>
                <c:pt idx="6097">
                  <c:v>0.48261999999999999</c:v>
                </c:pt>
                <c:pt idx="6098">
                  <c:v>0.397675</c:v>
                </c:pt>
                <c:pt idx="6099">
                  <c:v>0.51122999999999996</c:v>
                </c:pt>
                <c:pt idx="6100">
                  <c:v>0.87493900000000002</c:v>
                </c:pt>
                <c:pt idx="6101">
                  <c:v>1.333969</c:v>
                </c:pt>
                <c:pt idx="6102">
                  <c:v>1.5241849999999999</c:v>
                </c:pt>
                <c:pt idx="6103">
                  <c:v>1.43222</c:v>
                </c:pt>
                <c:pt idx="6104">
                  <c:v>1.2534179999999999</c:v>
                </c:pt>
                <c:pt idx="6105">
                  <c:v>1.1040650000000001</c:v>
                </c:pt>
                <c:pt idx="6106">
                  <c:v>0.84889199999999998</c:v>
                </c:pt>
                <c:pt idx="6107">
                  <c:v>0.58433500000000005</c:v>
                </c:pt>
                <c:pt idx="6108">
                  <c:v>0.46005200000000002</c:v>
                </c:pt>
                <c:pt idx="6109">
                  <c:v>0.43038900000000002</c:v>
                </c:pt>
                <c:pt idx="6110">
                  <c:v>0.31175199999999997</c:v>
                </c:pt>
                <c:pt idx="6111">
                  <c:v>0.16511500000000001</c:v>
                </c:pt>
                <c:pt idx="6112">
                  <c:v>3.9017000000000003E-2</c:v>
                </c:pt>
                <c:pt idx="6113">
                  <c:v>-4.2770000000000002E-2</c:v>
                </c:pt>
                <c:pt idx="6114">
                  <c:v>0.11450200000000001</c:v>
                </c:pt>
                <c:pt idx="6115">
                  <c:v>0.22448699999999999</c:v>
                </c:pt>
                <c:pt idx="6116">
                  <c:v>0.47479199999999999</c:v>
                </c:pt>
                <c:pt idx="6117">
                  <c:v>0.63581799999999999</c:v>
                </c:pt>
                <c:pt idx="6118">
                  <c:v>1.2627870000000001</c:v>
                </c:pt>
                <c:pt idx="6119">
                  <c:v>1.4698329999999999</c:v>
                </c:pt>
                <c:pt idx="6120">
                  <c:v>1.9836579999999999</c:v>
                </c:pt>
                <c:pt idx="6121">
                  <c:v>2.0216829999999999</c:v>
                </c:pt>
                <c:pt idx="6122">
                  <c:v>1.783722</c:v>
                </c:pt>
                <c:pt idx="6123">
                  <c:v>1.308319</c:v>
                </c:pt>
                <c:pt idx="6124">
                  <c:v>0.64842200000000005</c:v>
                </c:pt>
                <c:pt idx="6125">
                  <c:v>0.25073200000000001</c:v>
                </c:pt>
                <c:pt idx="6126">
                  <c:v>9.3506000000000006E-2</c:v>
                </c:pt>
                <c:pt idx="6127">
                  <c:v>2.0309000000000001E-2</c:v>
                </c:pt>
                <c:pt idx="6128">
                  <c:v>9.6648999999999999E-2</c:v>
                </c:pt>
                <c:pt idx="6129">
                  <c:v>0.30828899999999998</c:v>
                </c:pt>
                <c:pt idx="6130">
                  <c:v>3.2607999999999998E-2</c:v>
                </c:pt>
                <c:pt idx="6131">
                  <c:v>0.21440100000000001</c:v>
                </c:pt>
                <c:pt idx="6132">
                  <c:v>0.33461000000000002</c:v>
                </c:pt>
                <c:pt idx="6133">
                  <c:v>0.42047099999999998</c:v>
                </c:pt>
                <c:pt idx="6134">
                  <c:v>0.80055200000000004</c:v>
                </c:pt>
                <c:pt idx="6135">
                  <c:v>0.98957799999999996</c:v>
                </c:pt>
                <c:pt idx="6136">
                  <c:v>1.3786620000000001</c:v>
                </c:pt>
                <c:pt idx="6137">
                  <c:v>1.5292509999999999</c:v>
                </c:pt>
                <c:pt idx="6138">
                  <c:v>1.3633580000000001</c:v>
                </c:pt>
                <c:pt idx="6139">
                  <c:v>1.2224120000000001</c:v>
                </c:pt>
                <c:pt idx="6140">
                  <c:v>0.98971600000000004</c:v>
                </c:pt>
                <c:pt idx="6141">
                  <c:v>0.62036100000000005</c:v>
                </c:pt>
                <c:pt idx="6142">
                  <c:v>0.333984</c:v>
                </c:pt>
                <c:pt idx="6143">
                  <c:v>0.26123000000000002</c:v>
                </c:pt>
                <c:pt idx="6144">
                  <c:v>0.244507</c:v>
                </c:pt>
                <c:pt idx="6145">
                  <c:v>0.204956</c:v>
                </c:pt>
                <c:pt idx="6146">
                  <c:v>6.5535999999999997E-2</c:v>
                </c:pt>
                <c:pt idx="6147">
                  <c:v>-5.6152000000000001E-2</c:v>
                </c:pt>
                <c:pt idx="6148">
                  <c:v>4.1138000000000001E-2</c:v>
                </c:pt>
                <c:pt idx="6149">
                  <c:v>0.21282999999999999</c:v>
                </c:pt>
                <c:pt idx="6150">
                  <c:v>0.33601399999999998</c:v>
                </c:pt>
                <c:pt idx="6151">
                  <c:v>0.43371599999999999</c:v>
                </c:pt>
                <c:pt idx="6152">
                  <c:v>0.66185000000000005</c:v>
                </c:pt>
                <c:pt idx="6153">
                  <c:v>1.4661869999999999</c:v>
                </c:pt>
                <c:pt idx="6154">
                  <c:v>1.8403320000000001</c:v>
                </c:pt>
                <c:pt idx="6155">
                  <c:v>1.970947</c:v>
                </c:pt>
                <c:pt idx="6156">
                  <c:v>1.625427</c:v>
                </c:pt>
                <c:pt idx="6157">
                  <c:v>1.4599150000000001</c:v>
                </c:pt>
                <c:pt idx="6158">
                  <c:v>1.0325470000000001</c:v>
                </c:pt>
                <c:pt idx="6159">
                  <c:v>0.630081</c:v>
                </c:pt>
                <c:pt idx="6160">
                  <c:v>0.38557399999999997</c:v>
                </c:pt>
                <c:pt idx="6161">
                  <c:v>0.19230700000000001</c:v>
                </c:pt>
                <c:pt idx="6162">
                  <c:v>8.9935000000000001E-2</c:v>
                </c:pt>
                <c:pt idx="6163">
                  <c:v>0.126114</c:v>
                </c:pt>
                <c:pt idx="6164">
                  <c:v>0.22033700000000001</c:v>
                </c:pt>
                <c:pt idx="6165">
                  <c:v>0.27485700000000002</c:v>
                </c:pt>
                <c:pt idx="6166">
                  <c:v>0.145981</c:v>
                </c:pt>
                <c:pt idx="6167">
                  <c:v>8.1023999999999999E-2</c:v>
                </c:pt>
                <c:pt idx="6168">
                  <c:v>9.5829999999999995E-3</c:v>
                </c:pt>
                <c:pt idx="6169">
                  <c:v>6.7992999999999998E-2</c:v>
                </c:pt>
                <c:pt idx="6170">
                  <c:v>0.75265499999999996</c:v>
                </c:pt>
                <c:pt idx="6171">
                  <c:v>1.5337069999999999</c:v>
                </c:pt>
                <c:pt idx="6172">
                  <c:v>1.7856749999999999</c:v>
                </c:pt>
                <c:pt idx="6173">
                  <c:v>1.186874</c:v>
                </c:pt>
                <c:pt idx="6174">
                  <c:v>0.86811799999999995</c:v>
                </c:pt>
                <c:pt idx="6175">
                  <c:v>0.73524500000000004</c:v>
                </c:pt>
                <c:pt idx="6176">
                  <c:v>0.64257799999999998</c:v>
                </c:pt>
                <c:pt idx="6177">
                  <c:v>0.493759</c:v>
                </c:pt>
                <c:pt idx="6178">
                  <c:v>0.24266099999999999</c:v>
                </c:pt>
                <c:pt idx="6179">
                  <c:v>6.5078999999999998E-2</c:v>
                </c:pt>
                <c:pt idx="6180">
                  <c:v>-0.17674300000000001</c:v>
                </c:pt>
                <c:pt idx="6181">
                  <c:v>-0.34817500000000001</c:v>
                </c:pt>
                <c:pt idx="6182">
                  <c:v>-0.31623800000000002</c:v>
                </c:pt>
                <c:pt idx="6183">
                  <c:v>-9.1370000000000007E-2</c:v>
                </c:pt>
                <c:pt idx="6184">
                  <c:v>0.32673600000000003</c:v>
                </c:pt>
                <c:pt idx="6185">
                  <c:v>0.554535</c:v>
                </c:pt>
                <c:pt idx="6186">
                  <c:v>0.10285900000000001</c:v>
                </c:pt>
                <c:pt idx="6187">
                  <c:v>0.805481</c:v>
                </c:pt>
                <c:pt idx="6188">
                  <c:v>1.2951969999999999</c:v>
                </c:pt>
                <c:pt idx="6189">
                  <c:v>2.139297</c:v>
                </c:pt>
                <c:pt idx="6190">
                  <c:v>2.0032350000000001</c:v>
                </c:pt>
                <c:pt idx="6191">
                  <c:v>1.560608</c:v>
                </c:pt>
                <c:pt idx="6192">
                  <c:v>1.2336119999999999</c:v>
                </c:pt>
                <c:pt idx="6193">
                  <c:v>0.69976799999999995</c:v>
                </c:pt>
                <c:pt idx="6194">
                  <c:v>0.39103700000000002</c:v>
                </c:pt>
                <c:pt idx="6195">
                  <c:v>0.29631000000000002</c:v>
                </c:pt>
                <c:pt idx="6196">
                  <c:v>0.212616</c:v>
                </c:pt>
                <c:pt idx="6197">
                  <c:v>0.14430200000000001</c:v>
                </c:pt>
                <c:pt idx="6198">
                  <c:v>0.13178999999999999</c:v>
                </c:pt>
                <c:pt idx="6199">
                  <c:v>0.329376</c:v>
                </c:pt>
                <c:pt idx="6200">
                  <c:v>0.24795500000000001</c:v>
                </c:pt>
                <c:pt idx="6201">
                  <c:v>8.4885000000000002E-2</c:v>
                </c:pt>
                <c:pt idx="6202">
                  <c:v>-3.3828999999999998E-2</c:v>
                </c:pt>
                <c:pt idx="6203">
                  <c:v>3.1815000000000003E-2</c:v>
                </c:pt>
                <c:pt idx="6204">
                  <c:v>0.48919699999999999</c:v>
                </c:pt>
                <c:pt idx="6205">
                  <c:v>1.158722</c:v>
                </c:pt>
                <c:pt idx="6206">
                  <c:v>1.530014</c:v>
                </c:pt>
                <c:pt idx="6207">
                  <c:v>1.4197390000000001</c:v>
                </c:pt>
                <c:pt idx="6208">
                  <c:v>1.1292420000000001</c:v>
                </c:pt>
                <c:pt idx="6209">
                  <c:v>0.88362099999999999</c:v>
                </c:pt>
                <c:pt idx="6210">
                  <c:v>0.57829299999999995</c:v>
                </c:pt>
                <c:pt idx="6211">
                  <c:v>0.33410600000000001</c:v>
                </c:pt>
                <c:pt idx="6212">
                  <c:v>0.20938100000000001</c:v>
                </c:pt>
                <c:pt idx="6213">
                  <c:v>0.11097700000000001</c:v>
                </c:pt>
                <c:pt idx="6214">
                  <c:v>-9.1124999999999998E-2</c:v>
                </c:pt>
                <c:pt idx="6215">
                  <c:v>-0.16291800000000001</c:v>
                </c:pt>
                <c:pt idx="6216">
                  <c:v>-0.17819199999999999</c:v>
                </c:pt>
                <c:pt idx="6217">
                  <c:v>-6.5856999999999999E-2</c:v>
                </c:pt>
                <c:pt idx="6218">
                  <c:v>4.8751999999999997E-2</c:v>
                </c:pt>
                <c:pt idx="6219">
                  <c:v>0.34431499999999998</c:v>
                </c:pt>
                <c:pt idx="6220">
                  <c:v>0.37914999999999999</c:v>
                </c:pt>
                <c:pt idx="6221">
                  <c:v>0.63221700000000003</c:v>
                </c:pt>
                <c:pt idx="6222">
                  <c:v>1.0723720000000001</c:v>
                </c:pt>
                <c:pt idx="6223">
                  <c:v>1.395905</c:v>
                </c:pt>
                <c:pt idx="6224">
                  <c:v>1.389526</c:v>
                </c:pt>
                <c:pt idx="6225">
                  <c:v>1.6000369999999999</c:v>
                </c:pt>
                <c:pt idx="6226">
                  <c:v>1.7584230000000001</c:v>
                </c:pt>
                <c:pt idx="6227">
                  <c:v>1.8221130000000001</c:v>
                </c:pt>
                <c:pt idx="6228">
                  <c:v>1.4843900000000001</c:v>
                </c:pt>
                <c:pt idx="6229">
                  <c:v>0.59797699999999998</c:v>
                </c:pt>
                <c:pt idx="6230">
                  <c:v>-0.23275799999999999</c:v>
                </c:pt>
                <c:pt idx="6231">
                  <c:v>-0.757965</c:v>
                </c:pt>
                <c:pt idx="6232">
                  <c:v>-1.002472</c:v>
                </c:pt>
                <c:pt idx="6233">
                  <c:v>-0.987259</c:v>
                </c:pt>
                <c:pt idx="6234">
                  <c:v>-0.40307599999999999</c:v>
                </c:pt>
                <c:pt idx="6235">
                  <c:v>0.47212199999999999</c:v>
                </c:pt>
                <c:pt idx="6236">
                  <c:v>1.1871640000000001</c:v>
                </c:pt>
                <c:pt idx="6237">
                  <c:v>1.901505</c:v>
                </c:pt>
                <c:pt idx="6238">
                  <c:v>2.55307</c:v>
                </c:pt>
                <c:pt idx="6239">
                  <c:v>3.37384</c:v>
                </c:pt>
                <c:pt idx="6240">
                  <c:v>4.048889</c:v>
                </c:pt>
                <c:pt idx="6241">
                  <c:v>4.2748410000000003</c:v>
                </c:pt>
                <c:pt idx="6242">
                  <c:v>3.9424899999999998</c:v>
                </c:pt>
                <c:pt idx="6243">
                  <c:v>3.486313</c:v>
                </c:pt>
                <c:pt idx="6244">
                  <c:v>2.8619539999999999</c:v>
                </c:pt>
                <c:pt idx="6245">
                  <c:v>2.2727659999999998</c:v>
                </c:pt>
                <c:pt idx="6246">
                  <c:v>1.5839540000000001</c:v>
                </c:pt>
                <c:pt idx="6247">
                  <c:v>0.98844900000000002</c:v>
                </c:pt>
                <c:pt idx="6248">
                  <c:v>0.55085799999999996</c:v>
                </c:pt>
                <c:pt idx="6249">
                  <c:v>0.38331599999999999</c:v>
                </c:pt>
                <c:pt idx="6250">
                  <c:v>0.26939400000000002</c:v>
                </c:pt>
                <c:pt idx="6251">
                  <c:v>0.20224</c:v>
                </c:pt>
                <c:pt idx="6252">
                  <c:v>0.24418599999999999</c:v>
                </c:pt>
                <c:pt idx="6253">
                  <c:v>0.33152799999999999</c:v>
                </c:pt>
                <c:pt idx="6254">
                  <c:v>0.43345600000000001</c:v>
                </c:pt>
                <c:pt idx="6255">
                  <c:v>0.48970000000000002</c:v>
                </c:pt>
                <c:pt idx="6256">
                  <c:v>0.43647799999999998</c:v>
                </c:pt>
                <c:pt idx="6257">
                  <c:v>0.32078600000000002</c:v>
                </c:pt>
                <c:pt idx="6258">
                  <c:v>0.41668699999999997</c:v>
                </c:pt>
                <c:pt idx="6259">
                  <c:v>0.66671800000000003</c:v>
                </c:pt>
                <c:pt idx="6260">
                  <c:v>0.64308200000000004</c:v>
                </c:pt>
                <c:pt idx="6261">
                  <c:v>0.45211800000000002</c:v>
                </c:pt>
                <c:pt idx="6262">
                  <c:v>0.59960899999999995</c:v>
                </c:pt>
                <c:pt idx="6263">
                  <c:v>0.908188</c:v>
                </c:pt>
                <c:pt idx="6264">
                  <c:v>1.0431820000000001</c:v>
                </c:pt>
                <c:pt idx="6265">
                  <c:v>1.165314</c:v>
                </c:pt>
                <c:pt idx="6266">
                  <c:v>1.3576349999999999</c:v>
                </c:pt>
                <c:pt idx="6267">
                  <c:v>1.582703</c:v>
                </c:pt>
                <c:pt idx="6268">
                  <c:v>2.0512999999999999</c:v>
                </c:pt>
                <c:pt idx="6269">
                  <c:v>2.6185459999999998</c:v>
                </c:pt>
                <c:pt idx="6270">
                  <c:v>2.6268769999999999</c:v>
                </c:pt>
                <c:pt idx="6271">
                  <c:v>2.4128270000000001</c:v>
                </c:pt>
                <c:pt idx="6272">
                  <c:v>2.6568450000000001</c:v>
                </c:pt>
                <c:pt idx="6273">
                  <c:v>3.3757480000000002</c:v>
                </c:pt>
                <c:pt idx="6274">
                  <c:v>3.7917019999999999</c:v>
                </c:pt>
                <c:pt idx="6275">
                  <c:v>3.6050420000000001</c:v>
                </c:pt>
                <c:pt idx="6276">
                  <c:v>3.2177280000000001</c:v>
                </c:pt>
                <c:pt idx="6277">
                  <c:v>2.5810390000000001</c:v>
                </c:pt>
                <c:pt idx="6278">
                  <c:v>1.771774</c:v>
                </c:pt>
                <c:pt idx="6279">
                  <c:v>1.343567</c:v>
                </c:pt>
                <c:pt idx="6280">
                  <c:v>1.329987</c:v>
                </c:pt>
                <c:pt idx="6281">
                  <c:v>1.470505</c:v>
                </c:pt>
                <c:pt idx="6282">
                  <c:v>1.643051</c:v>
                </c:pt>
                <c:pt idx="6283">
                  <c:v>1.9597929999999999</c:v>
                </c:pt>
                <c:pt idx="6284">
                  <c:v>2.246292</c:v>
                </c:pt>
                <c:pt idx="6285">
                  <c:v>2.5622859999999998</c:v>
                </c:pt>
                <c:pt idx="6286">
                  <c:v>2.9793400000000001</c:v>
                </c:pt>
                <c:pt idx="6287">
                  <c:v>3.157883</c:v>
                </c:pt>
                <c:pt idx="6288">
                  <c:v>3.0499879999999999</c:v>
                </c:pt>
                <c:pt idx="6289">
                  <c:v>2.5690919999999999</c:v>
                </c:pt>
                <c:pt idx="6290">
                  <c:v>2.0419619999999998</c:v>
                </c:pt>
                <c:pt idx="6291">
                  <c:v>1.18634</c:v>
                </c:pt>
                <c:pt idx="6292">
                  <c:v>0.15264900000000001</c:v>
                </c:pt>
                <c:pt idx="6293">
                  <c:v>-0.48889199999999999</c:v>
                </c:pt>
                <c:pt idx="6294">
                  <c:v>-0.89599600000000001</c:v>
                </c:pt>
                <c:pt idx="6295">
                  <c:v>-0.99558999999999997</c:v>
                </c:pt>
                <c:pt idx="6296">
                  <c:v>-0.723831</c:v>
                </c:pt>
                <c:pt idx="6297">
                  <c:v>-0.305176</c:v>
                </c:pt>
                <c:pt idx="6298">
                  <c:v>7.8890000000000002E-3</c:v>
                </c:pt>
                <c:pt idx="6299">
                  <c:v>0.34628300000000001</c:v>
                </c:pt>
                <c:pt idx="6300">
                  <c:v>1.1247100000000001</c:v>
                </c:pt>
                <c:pt idx="6301">
                  <c:v>2.0359189999999998</c:v>
                </c:pt>
                <c:pt idx="6302">
                  <c:v>2.2465519999999999</c:v>
                </c:pt>
                <c:pt idx="6303">
                  <c:v>2.4720759999999999</c:v>
                </c:pt>
                <c:pt idx="6304">
                  <c:v>3.115723</c:v>
                </c:pt>
                <c:pt idx="6305">
                  <c:v>3.71814</c:v>
                </c:pt>
                <c:pt idx="6306">
                  <c:v>4.1379999999999999</c:v>
                </c:pt>
                <c:pt idx="6307">
                  <c:v>4.3130800000000002</c:v>
                </c:pt>
                <c:pt idx="6308">
                  <c:v>4.1697689999999996</c:v>
                </c:pt>
                <c:pt idx="6309">
                  <c:v>3.8569789999999999</c:v>
                </c:pt>
                <c:pt idx="6310">
                  <c:v>3.3731080000000002</c:v>
                </c:pt>
                <c:pt idx="6311">
                  <c:v>2.6438600000000001</c:v>
                </c:pt>
                <c:pt idx="6312">
                  <c:v>1.924973</c:v>
                </c:pt>
                <c:pt idx="6313">
                  <c:v>1.483749</c:v>
                </c:pt>
                <c:pt idx="6314">
                  <c:v>1.346619</c:v>
                </c:pt>
                <c:pt idx="6315">
                  <c:v>1.4431149999999999</c:v>
                </c:pt>
                <c:pt idx="6316">
                  <c:v>1.7708740000000001</c:v>
                </c:pt>
                <c:pt idx="6317">
                  <c:v>2.1982270000000002</c:v>
                </c:pt>
                <c:pt idx="6318">
                  <c:v>2.7037049999999998</c:v>
                </c:pt>
                <c:pt idx="6319">
                  <c:v>3.0594790000000001</c:v>
                </c:pt>
                <c:pt idx="6320">
                  <c:v>3.4012600000000002</c:v>
                </c:pt>
                <c:pt idx="6321">
                  <c:v>3.3758089999999998</c:v>
                </c:pt>
                <c:pt idx="6322">
                  <c:v>3.1249389999999999</c:v>
                </c:pt>
                <c:pt idx="6323">
                  <c:v>2.4434969999999998</c:v>
                </c:pt>
                <c:pt idx="6324">
                  <c:v>1.5877840000000001</c:v>
                </c:pt>
                <c:pt idx="6325">
                  <c:v>0.69721999999999995</c:v>
                </c:pt>
                <c:pt idx="6326">
                  <c:v>-0.14640800000000001</c:v>
                </c:pt>
                <c:pt idx="6327">
                  <c:v>-0.74087499999999995</c:v>
                </c:pt>
                <c:pt idx="6328">
                  <c:v>-1.029175</c:v>
                </c:pt>
                <c:pt idx="6329">
                  <c:v>-0.88261400000000001</c:v>
                </c:pt>
                <c:pt idx="6330">
                  <c:v>-0.47100799999999998</c:v>
                </c:pt>
                <c:pt idx="6331">
                  <c:v>-0.17869599999999999</c:v>
                </c:pt>
                <c:pt idx="6332">
                  <c:v>-1.0284E-2</c:v>
                </c:pt>
                <c:pt idx="6333">
                  <c:v>0.17698700000000001</c:v>
                </c:pt>
                <c:pt idx="6334">
                  <c:v>0.64119000000000004</c:v>
                </c:pt>
                <c:pt idx="6335">
                  <c:v>1.19455</c:v>
                </c:pt>
                <c:pt idx="6336">
                  <c:v>1.562057</c:v>
                </c:pt>
                <c:pt idx="6337">
                  <c:v>1.8649899999999999</c:v>
                </c:pt>
                <c:pt idx="6338">
                  <c:v>2.1102910000000001</c:v>
                </c:pt>
                <c:pt idx="6339">
                  <c:v>2.508759</c:v>
                </c:pt>
                <c:pt idx="6340">
                  <c:v>3.5806429999999998</c:v>
                </c:pt>
                <c:pt idx="6341">
                  <c:v>4.5906830000000003</c:v>
                </c:pt>
                <c:pt idx="6342">
                  <c:v>4.6601559999999997</c:v>
                </c:pt>
                <c:pt idx="6343">
                  <c:v>4.5736999999999997</c:v>
                </c:pt>
                <c:pt idx="6344">
                  <c:v>3.849945</c:v>
                </c:pt>
                <c:pt idx="6345">
                  <c:v>2.5631560000000002</c:v>
                </c:pt>
                <c:pt idx="6346">
                  <c:v>1.633545</c:v>
                </c:pt>
                <c:pt idx="6347">
                  <c:v>1.4626159999999999</c:v>
                </c:pt>
                <c:pt idx="6348">
                  <c:v>1.750534</c:v>
                </c:pt>
                <c:pt idx="6349">
                  <c:v>2.0462950000000002</c:v>
                </c:pt>
                <c:pt idx="6350">
                  <c:v>2.1818240000000002</c:v>
                </c:pt>
                <c:pt idx="6351">
                  <c:v>2.5232239999999999</c:v>
                </c:pt>
                <c:pt idx="6352">
                  <c:v>3.066071</c:v>
                </c:pt>
                <c:pt idx="6353">
                  <c:v>3.4870610000000002</c:v>
                </c:pt>
                <c:pt idx="6354">
                  <c:v>3.7680210000000001</c:v>
                </c:pt>
                <c:pt idx="6355">
                  <c:v>3.6060940000000001</c:v>
                </c:pt>
                <c:pt idx="6356">
                  <c:v>3.1365810000000001</c:v>
                </c:pt>
                <c:pt idx="6357">
                  <c:v>2.3882140000000001</c:v>
                </c:pt>
                <c:pt idx="6358">
                  <c:v>1.4994350000000001</c:v>
                </c:pt>
                <c:pt idx="6359">
                  <c:v>0.62309300000000001</c:v>
                </c:pt>
                <c:pt idx="6360">
                  <c:v>-0.42684899999999998</c:v>
                </c:pt>
                <c:pt idx="6361">
                  <c:v>-0.95997600000000005</c:v>
                </c:pt>
                <c:pt idx="6362">
                  <c:v>-1.019989</c:v>
                </c:pt>
                <c:pt idx="6363">
                  <c:v>-0.791107</c:v>
                </c:pt>
                <c:pt idx="6364">
                  <c:v>-0.51088</c:v>
                </c:pt>
                <c:pt idx="6365">
                  <c:v>-0.36726399999999998</c:v>
                </c:pt>
                <c:pt idx="6366">
                  <c:v>-0.197021</c:v>
                </c:pt>
                <c:pt idx="6367">
                  <c:v>4.6248999999999998E-2</c:v>
                </c:pt>
                <c:pt idx="6368">
                  <c:v>0.464615</c:v>
                </c:pt>
                <c:pt idx="6369">
                  <c:v>1.0432429999999999</c:v>
                </c:pt>
                <c:pt idx="6370">
                  <c:v>1.7050320000000001</c:v>
                </c:pt>
                <c:pt idx="6371">
                  <c:v>2.1494140000000002</c:v>
                </c:pt>
                <c:pt idx="6372">
                  <c:v>2.6552120000000001</c:v>
                </c:pt>
                <c:pt idx="6373">
                  <c:v>3.1039119999999998</c:v>
                </c:pt>
                <c:pt idx="6374">
                  <c:v>3.3758089999999998</c:v>
                </c:pt>
                <c:pt idx="6375">
                  <c:v>3.5343930000000001</c:v>
                </c:pt>
                <c:pt idx="6376">
                  <c:v>3.7031559999999999</c:v>
                </c:pt>
                <c:pt idx="6377">
                  <c:v>3.5757140000000001</c:v>
                </c:pt>
                <c:pt idx="6378">
                  <c:v>3.1264949999999998</c:v>
                </c:pt>
                <c:pt idx="6379">
                  <c:v>2.4754939999999999</c:v>
                </c:pt>
                <c:pt idx="6380">
                  <c:v>1.6722410000000001</c:v>
                </c:pt>
                <c:pt idx="6381">
                  <c:v>1.0652010000000001</c:v>
                </c:pt>
                <c:pt idx="6382">
                  <c:v>0.78334000000000004</c:v>
                </c:pt>
                <c:pt idx="6383">
                  <c:v>0.67378199999999999</c:v>
                </c:pt>
                <c:pt idx="6384">
                  <c:v>0.66638200000000003</c:v>
                </c:pt>
                <c:pt idx="6385">
                  <c:v>0.71354700000000004</c:v>
                </c:pt>
                <c:pt idx="6386">
                  <c:v>0.75584399999999996</c:v>
                </c:pt>
                <c:pt idx="6387">
                  <c:v>0.83647199999999999</c:v>
                </c:pt>
                <c:pt idx="6388">
                  <c:v>1.159683</c:v>
                </c:pt>
                <c:pt idx="6389">
                  <c:v>1.5175019999999999</c:v>
                </c:pt>
                <c:pt idx="6390">
                  <c:v>1.697052</c:v>
                </c:pt>
                <c:pt idx="6391">
                  <c:v>1.701843</c:v>
                </c:pt>
                <c:pt idx="6392">
                  <c:v>1.72377</c:v>
                </c:pt>
                <c:pt idx="6393">
                  <c:v>1.57782</c:v>
                </c:pt>
                <c:pt idx="6394">
                  <c:v>1.114304</c:v>
                </c:pt>
                <c:pt idx="6395">
                  <c:v>0.65858499999999998</c:v>
                </c:pt>
                <c:pt idx="6396">
                  <c:v>0.39019799999999999</c:v>
                </c:pt>
                <c:pt idx="6397">
                  <c:v>0.25154100000000001</c:v>
                </c:pt>
                <c:pt idx="6398">
                  <c:v>0.144424</c:v>
                </c:pt>
                <c:pt idx="6399">
                  <c:v>-6.5018000000000006E-2</c:v>
                </c:pt>
                <c:pt idx="6400">
                  <c:v>-9.1629000000000002E-2</c:v>
                </c:pt>
                <c:pt idx="6401">
                  <c:v>-0.194489</c:v>
                </c:pt>
                <c:pt idx="6402">
                  <c:v>-0.244339</c:v>
                </c:pt>
                <c:pt idx="6403">
                  <c:v>4.5714999999999999E-2</c:v>
                </c:pt>
                <c:pt idx="6404">
                  <c:v>7.9544000000000004E-2</c:v>
                </c:pt>
                <c:pt idx="6405">
                  <c:v>0.26123000000000002</c:v>
                </c:pt>
                <c:pt idx="6406">
                  <c:v>0.50810200000000005</c:v>
                </c:pt>
                <c:pt idx="6407">
                  <c:v>0.71784999999999999</c:v>
                </c:pt>
                <c:pt idx="6408">
                  <c:v>0.853912</c:v>
                </c:pt>
                <c:pt idx="6409">
                  <c:v>1.3810420000000001</c:v>
                </c:pt>
                <c:pt idx="6410">
                  <c:v>2.3168489999999999</c:v>
                </c:pt>
                <c:pt idx="6411">
                  <c:v>2.9747309999999998</c:v>
                </c:pt>
                <c:pt idx="6412">
                  <c:v>2.8875890000000002</c:v>
                </c:pt>
                <c:pt idx="6413">
                  <c:v>2.6596679999999999</c:v>
                </c:pt>
                <c:pt idx="6414">
                  <c:v>2.5982059999999998</c:v>
                </c:pt>
                <c:pt idx="6415">
                  <c:v>2.2607270000000002</c:v>
                </c:pt>
                <c:pt idx="6416">
                  <c:v>1.538651</c:v>
                </c:pt>
                <c:pt idx="6417">
                  <c:v>0.85537700000000005</c:v>
                </c:pt>
                <c:pt idx="6418">
                  <c:v>0.57057199999999997</c:v>
                </c:pt>
                <c:pt idx="6419">
                  <c:v>0.87155199999999999</c:v>
                </c:pt>
                <c:pt idx="6420">
                  <c:v>0.89082300000000003</c:v>
                </c:pt>
                <c:pt idx="6421">
                  <c:v>0.84260599999999997</c:v>
                </c:pt>
                <c:pt idx="6422">
                  <c:v>0.93666099999999997</c:v>
                </c:pt>
                <c:pt idx="6423">
                  <c:v>1.2837369999999999</c:v>
                </c:pt>
                <c:pt idx="6424">
                  <c:v>1.5132749999999999</c:v>
                </c:pt>
                <c:pt idx="6425">
                  <c:v>1.471268</c:v>
                </c:pt>
                <c:pt idx="6426">
                  <c:v>1.2236629999999999</c:v>
                </c:pt>
                <c:pt idx="6427">
                  <c:v>1.208405</c:v>
                </c:pt>
                <c:pt idx="6428">
                  <c:v>1.266052</c:v>
                </c:pt>
                <c:pt idx="6429">
                  <c:v>0.88986200000000004</c:v>
                </c:pt>
                <c:pt idx="6430">
                  <c:v>0.37736500000000001</c:v>
                </c:pt>
                <c:pt idx="6431">
                  <c:v>-7.8125E-2</c:v>
                </c:pt>
                <c:pt idx="6432">
                  <c:v>-0.29888900000000002</c:v>
                </c:pt>
                <c:pt idx="6433">
                  <c:v>-0.19903599999999999</c:v>
                </c:pt>
                <c:pt idx="6434">
                  <c:v>-0.163712</c:v>
                </c:pt>
                <c:pt idx="6435">
                  <c:v>-0.10591100000000001</c:v>
                </c:pt>
                <c:pt idx="6436">
                  <c:v>-0.18631</c:v>
                </c:pt>
                <c:pt idx="6437">
                  <c:v>-0.161774</c:v>
                </c:pt>
                <c:pt idx="6438">
                  <c:v>0.19708300000000001</c:v>
                </c:pt>
                <c:pt idx="6439">
                  <c:v>0.66952500000000004</c:v>
                </c:pt>
                <c:pt idx="6440">
                  <c:v>1.09938</c:v>
                </c:pt>
                <c:pt idx="6441">
                  <c:v>1.373505</c:v>
                </c:pt>
                <c:pt idx="6442">
                  <c:v>1.7691349999999999</c:v>
                </c:pt>
                <c:pt idx="6443">
                  <c:v>2.5188139999999999</c:v>
                </c:pt>
                <c:pt idx="6444">
                  <c:v>3.0626679999999999</c:v>
                </c:pt>
                <c:pt idx="6445">
                  <c:v>3.2691349999999999</c:v>
                </c:pt>
                <c:pt idx="6446">
                  <c:v>3.079224</c:v>
                </c:pt>
                <c:pt idx="6447">
                  <c:v>2.93512</c:v>
                </c:pt>
                <c:pt idx="6448">
                  <c:v>2.8387449999999999</c:v>
                </c:pt>
                <c:pt idx="6449">
                  <c:v>2.415451</c:v>
                </c:pt>
                <c:pt idx="6450">
                  <c:v>1.7351989999999999</c:v>
                </c:pt>
                <c:pt idx="6451">
                  <c:v>1.113861</c:v>
                </c:pt>
                <c:pt idx="6452">
                  <c:v>0.82492100000000002</c:v>
                </c:pt>
                <c:pt idx="6453">
                  <c:v>0.79971300000000001</c:v>
                </c:pt>
                <c:pt idx="6454">
                  <c:v>0.71983299999999995</c:v>
                </c:pt>
                <c:pt idx="6455">
                  <c:v>0.69628900000000005</c:v>
                </c:pt>
                <c:pt idx="6456">
                  <c:v>0.74957300000000004</c:v>
                </c:pt>
                <c:pt idx="6457">
                  <c:v>0.962646</c:v>
                </c:pt>
                <c:pt idx="6458">
                  <c:v>1.3685149999999999</c:v>
                </c:pt>
                <c:pt idx="6459">
                  <c:v>1.6412199999999999</c:v>
                </c:pt>
                <c:pt idx="6460">
                  <c:v>1.538727</c:v>
                </c:pt>
                <c:pt idx="6461">
                  <c:v>1.319901</c:v>
                </c:pt>
                <c:pt idx="6462">
                  <c:v>1.006729</c:v>
                </c:pt>
                <c:pt idx="6463">
                  <c:v>0.40534999999999999</c:v>
                </c:pt>
                <c:pt idx="6464">
                  <c:v>7.3638999999999996E-2</c:v>
                </c:pt>
                <c:pt idx="6465">
                  <c:v>-8.2764000000000004E-2</c:v>
                </c:pt>
                <c:pt idx="6466">
                  <c:v>-0.32897900000000002</c:v>
                </c:pt>
                <c:pt idx="6467">
                  <c:v>-0.48529099999999997</c:v>
                </c:pt>
                <c:pt idx="6468">
                  <c:v>-0.43313600000000002</c:v>
                </c:pt>
                <c:pt idx="6469">
                  <c:v>-0.22006200000000001</c:v>
                </c:pt>
                <c:pt idx="6470">
                  <c:v>-0.10900899999999999</c:v>
                </c:pt>
                <c:pt idx="6471">
                  <c:v>-5.2399000000000001E-2</c:v>
                </c:pt>
                <c:pt idx="6472">
                  <c:v>7.2707999999999995E-2</c:v>
                </c:pt>
                <c:pt idx="6473">
                  <c:v>0.49604799999999999</c:v>
                </c:pt>
                <c:pt idx="6474">
                  <c:v>1.0033259999999999</c:v>
                </c:pt>
                <c:pt idx="6475">
                  <c:v>1.4996640000000001</c:v>
                </c:pt>
                <c:pt idx="6476">
                  <c:v>1.9763790000000001</c:v>
                </c:pt>
                <c:pt idx="6477">
                  <c:v>2.2236940000000001</c:v>
                </c:pt>
                <c:pt idx="6478">
                  <c:v>2.4088289999999999</c:v>
                </c:pt>
                <c:pt idx="6479">
                  <c:v>3.1186370000000001</c:v>
                </c:pt>
                <c:pt idx="6480">
                  <c:v>3.724075</c:v>
                </c:pt>
                <c:pt idx="6481">
                  <c:v>3.4193730000000002</c:v>
                </c:pt>
                <c:pt idx="6482">
                  <c:v>2.8023989999999999</c:v>
                </c:pt>
                <c:pt idx="6483">
                  <c:v>2.271515</c:v>
                </c:pt>
                <c:pt idx="6484">
                  <c:v>1.755234</c:v>
                </c:pt>
                <c:pt idx="6485">
                  <c:v>1.291733</c:v>
                </c:pt>
                <c:pt idx="6486">
                  <c:v>0.99247700000000005</c:v>
                </c:pt>
                <c:pt idx="6487">
                  <c:v>0.83079499999999995</c:v>
                </c:pt>
                <c:pt idx="6488">
                  <c:v>0.77625999999999995</c:v>
                </c:pt>
                <c:pt idx="6489">
                  <c:v>0.98745700000000003</c:v>
                </c:pt>
                <c:pt idx="6490">
                  <c:v>1.378647</c:v>
                </c:pt>
                <c:pt idx="6491">
                  <c:v>1.543396</c:v>
                </c:pt>
                <c:pt idx="6492">
                  <c:v>1.7400819999999999</c:v>
                </c:pt>
                <c:pt idx="6493">
                  <c:v>2.0786289999999998</c:v>
                </c:pt>
                <c:pt idx="6494">
                  <c:v>2.4239809999999999</c:v>
                </c:pt>
                <c:pt idx="6495">
                  <c:v>2.2557830000000001</c:v>
                </c:pt>
                <c:pt idx="6496">
                  <c:v>1.734146</c:v>
                </c:pt>
                <c:pt idx="6497">
                  <c:v>1.270462</c:v>
                </c:pt>
                <c:pt idx="6498">
                  <c:v>0.75801099999999999</c:v>
                </c:pt>
                <c:pt idx="6499">
                  <c:v>0.134552</c:v>
                </c:pt>
                <c:pt idx="6500">
                  <c:v>-0.70234700000000005</c:v>
                </c:pt>
                <c:pt idx="6501">
                  <c:v>-1.1296999999999999</c:v>
                </c:pt>
                <c:pt idx="6502">
                  <c:v>-0.95944200000000002</c:v>
                </c:pt>
                <c:pt idx="6503">
                  <c:v>-0.86657700000000004</c:v>
                </c:pt>
                <c:pt idx="6504">
                  <c:v>-0.77676400000000001</c:v>
                </c:pt>
                <c:pt idx="6505">
                  <c:v>-0.74729900000000005</c:v>
                </c:pt>
                <c:pt idx="6506">
                  <c:v>-0.44874599999999998</c:v>
                </c:pt>
                <c:pt idx="6507">
                  <c:v>-5.1528999999999998E-2</c:v>
                </c:pt>
                <c:pt idx="6508">
                  <c:v>0.41853299999999999</c:v>
                </c:pt>
                <c:pt idx="6509">
                  <c:v>0.888123</c:v>
                </c:pt>
                <c:pt idx="6510">
                  <c:v>1.4344790000000001</c:v>
                </c:pt>
                <c:pt idx="6511">
                  <c:v>2.0817260000000002</c:v>
                </c:pt>
                <c:pt idx="6512">
                  <c:v>2.8946079999999998</c:v>
                </c:pt>
                <c:pt idx="6513">
                  <c:v>4.0810849999999999</c:v>
                </c:pt>
                <c:pt idx="6514">
                  <c:v>4.5547639999999996</c:v>
                </c:pt>
                <c:pt idx="6515">
                  <c:v>4.1248779999999998</c:v>
                </c:pt>
                <c:pt idx="6516">
                  <c:v>3.2716059999999998</c:v>
                </c:pt>
                <c:pt idx="6517">
                  <c:v>2.2953800000000002</c:v>
                </c:pt>
                <c:pt idx="6518">
                  <c:v>1.6687620000000001</c:v>
                </c:pt>
                <c:pt idx="6519">
                  <c:v>1.4746250000000001</c:v>
                </c:pt>
                <c:pt idx="6520">
                  <c:v>1.4652559999999999</c:v>
                </c:pt>
                <c:pt idx="6521">
                  <c:v>1.3300780000000001</c:v>
                </c:pt>
                <c:pt idx="6522">
                  <c:v>1.3747560000000001</c:v>
                </c:pt>
                <c:pt idx="6523">
                  <c:v>1.5431820000000001</c:v>
                </c:pt>
                <c:pt idx="6524">
                  <c:v>1.7344059999999999</c:v>
                </c:pt>
                <c:pt idx="6525">
                  <c:v>1.9540709999999999</c:v>
                </c:pt>
                <c:pt idx="6526">
                  <c:v>2.0074770000000002</c:v>
                </c:pt>
                <c:pt idx="6527">
                  <c:v>2.1326139999999998</c:v>
                </c:pt>
                <c:pt idx="6528">
                  <c:v>2.7666780000000002</c:v>
                </c:pt>
                <c:pt idx="6529">
                  <c:v>3.1839599999999999</c:v>
                </c:pt>
                <c:pt idx="6530">
                  <c:v>2.854965</c:v>
                </c:pt>
                <c:pt idx="6531">
                  <c:v>1.759201</c:v>
                </c:pt>
                <c:pt idx="6532">
                  <c:v>0.114777</c:v>
                </c:pt>
                <c:pt idx="6533">
                  <c:v>-0.99577300000000002</c:v>
                </c:pt>
                <c:pt idx="6534">
                  <c:v>-1.2361759999999999</c:v>
                </c:pt>
                <c:pt idx="6535">
                  <c:v>-1.4093169999999999</c:v>
                </c:pt>
                <c:pt idx="6536">
                  <c:v>-1.3787990000000001</c:v>
                </c:pt>
                <c:pt idx="6537">
                  <c:v>-1.1595610000000001</c:v>
                </c:pt>
                <c:pt idx="6538">
                  <c:v>-0.99778699999999998</c:v>
                </c:pt>
                <c:pt idx="6539">
                  <c:v>-0.72273299999999996</c:v>
                </c:pt>
                <c:pt idx="6540">
                  <c:v>-0.33651700000000001</c:v>
                </c:pt>
                <c:pt idx="6541">
                  <c:v>5.9508999999999999E-2</c:v>
                </c:pt>
                <c:pt idx="6542">
                  <c:v>0.52534499999999995</c:v>
                </c:pt>
                <c:pt idx="6543">
                  <c:v>1.041245</c:v>
                </c:pt>
                <c:pt idx="6544">
                  <c:v>1.494461</c:v>
                </c:pt>
                <c:pt idx="6545">
                  <c:v>1.9188229999999999</c:v>
                </c:pt>
                <c:pt idx="6546">
                  <c:v>2.4972080000000001</c:v>
                </c:pt>
                <c:pt idx="6547">
                  <c:v>3.4749759999999998</c:v>
                </c:pt>
                <c:pt idx="6548">
                  <c:v>4.0786129999999998</c:v>
                </c:pt>
                <c:pt idx="6549">
                  <c:v>4.0758970000000003</c:v>
                </c:pt>
                <c:pt idx="6550">
                  <c:v>3.463409</c:v>
                </c:pt>
                <c:pt idx="6551">
                  <c:v>2.3866269999999998</c:v>
                </c:pt>
                <c:pt idx="6552">
                  <c:v>1.616547</c:v>
                </c:pt>
                <c:pt idx="6553">
                  <c:v>1.226837</c:v>
                </c:pt>
                <c:pt idx="6554">
                  <c:v>1.1365970000000001</c:v>
                </c:pt>
                <c:pt idx="6555">
                  <c:v>1.293121</c:v>
                </c:pt>
                <c:pt idx="6556">
                  <c:v>1.346695</c:v>
                </c:pt>
                <c:pt idx="6557">
                  <c:v>1.3886259999999999</c:v>
                </c:pt>
                <c:pt idx="6558">
                  <c:v>1.573669</c:v>
                </c:pt>
                <c:pt idx="6559">
                  <c:v>2.0414729999999999</c:v>
                </c:pt>
                <c:pt idx="6560">
                  <c:v>2.3724980000000002</c:v>
                </c:pt>
                <c:pt idx="6561">
                  <c:v>2.381866</c:v>
                </c:pt>
                <c:pt idx="6562">
                  <c:v>2.695862</c:v>
                </c:pt>
                <c:pt idx="6563">
                  <c:v>3.0706180000000001</c:v>
                </c:pt>
                <c:pt idx="6564">
                  <c:v>3.0807500000000001</c:v>
                </c:pt>
                <c:pt idx="6565">
                  <c:v>2.4551090000000002</c:v>
                </c:pt>
                <c:pt idx="6566">
                  <c:v>1.405991</c:v>
                </c:pt>
                <c:pt idx="6567">
                  <c:v>0.214508</c:v>
                </c:pt>
                <c:pt idx="6568">
                  <c:v>-1.04451</c:v>
                </c:pt>
                <c:pt idx="6569">
                  <c:v>-2.0052639999999999</c:v>
                </c:pt>
                <c:pt idx="6570">
                  <c:v>-2.2629700000000001</c:v>
                </c:pt>
                <c:pt idx="6571">
                  <c:v>-2.090897</c:v>
                </c:pt>
                <c:pt idx="6572">
                  <c:v>-1.8293299999999999</c:v>
                </c:pt>
                <c:pt idx="6573">
                  <c:v>-1.5431820000000001</c:v>
                </c:pt>
                <c:pt idx="6574">
                  <c:v>-1.1928559999999999</c:v>
                </c:pt>
                <c:pt idx="6575">
                  <c:v>-0.60954299999999995</c:v>
                </c:pt>
                <c:pt idx="6576">
                  <c:v>-3.8452E-2</c:v>
                </c:pt>
                <c:pt idx="6577">
                  <c:v>0.62417599999999995</c:v>
                </c:pt>
                <c:pt idx="6578">
                  <c:v>1.257568</c:v>
                </c:pt>
                <c:pt idx="6579">
                  <c:v>1.7048190000000001</c:v>
                </c:pt>
                <c:pt idx="6580">
                  <c:v>2.136368</c:v>
                </c:pt>
                <c:pt idx="6581">
                  <c:v>2.7099150000000001</c:v>
                </c:pt>
                <c:pt idx="6582">
                  <c:v>3.4152830000000001</c:v>
                </c:pt>
                <c:pt idx="6583">
                  <c:v>3.946396</c:v>
                </c:pt>
                <c:pt idx="6584">
                  <c:v>4.0072939999999999</c:v>
                </c:pt>
                <c:pt idx="6585">
                  <c:v>3.2824399999999998</c:v>
                </c:pt>
                <c:pt idx="6586">
                  <c:v>2.4631500000000002</c:v>
                </c:pt>
                <c:pt idx="6587">
                  <c:v>1.8806149999999999</c:v>
                </c:pt>
                <c:pt idx="6588">
                  <c:v>1.6058809999999999</c:v>
                </c:pt>
                <c:pt idx="6589">
                  <c:v>1.695511</c:v>
                </c:pt>
                <c:pt idx="6590">
                  <c:v>1.882172</c:v>
                </c:pt>
                <c:pt idx="6591">
                  <c:v>2.052063</c:v>
                </c:pt>
                <c:pt idx="6592">
                  <c:v>2.0877379999999999</c:v>
                </c:pt>
                <c:pt idx="6593">
                  <c:v>2.1700439999999999</c:v>
                </c:pt>
                <c:pt idx="6594">
                  <c:v>2.4409939999999999</c:v>
                </c:pt>
                <c:pt idx="6595">
                  <c:v>2.7737120000000002</c:v>
                </c:pt>
                <c:pt idx="6596">
                  <c:v>2.9645540000000001</c:v>
                </c:pt>
                <c:pt idx="6597">
                  <c:v>2.9126590000000001</c:v>
                </c:pt>
                <c:pt idx="6598">
                  <c:v>2.7427060000000001</c:v>
                </c:pt>
                <c:pt idx="6599">
                  <c:v>2.2193909999999999</c:v>
                </c:pt>
                <c:pt idx="6600">
                  <c:v>1.366547</c:v>
                </c:pt>
                <c:pt idx="6601">
                  <c:v>0.12997400000000001</c:v>
                </c:pt>
                <c:pt idx="6602">
                  <c:v>-0.95777900000000005</c:v>
                </c:pt>
                <c:pt idx="6603">
                  <c:v>-1.717255</c:v>
                </c:pt>
                <c:pt idx="6604">
                  <c:v>-2.1842959999999998</c:v>
                </c:pt>
                <c:pt idx="6605">
                  <c:v>-1.94458</c:v>
                </c:pt>
                <c:pt idx="6606">
                  <c:v>-1.379532</c:v>
                </c:pt>
                <c:pt idx="6607">
                  <c:v>-1.1053310000000001</c:v>
                </c:pt>
                <c:pt idx="6608">
                  <c:v>-0.98478699999999997</c:v>
                </c:pt>
                <c:pt idx="6609">
                  <c:v>-0.48204000000000002</c:v>
                </c:pt>
                <c:pt idx="6610">
                  <c:v>0.42402600000000001</c:v>
                </c:pt>
                <c:pt idx="6611">
                  <c:v>1.0416110000000001</c:v>
                </c:pt>
                <c:pt idx="6612">
                  <c:v>1.325806</c:v>
                </c:pt>
                <c:pt idx="6613">
                  <c:v>1.7348939999999999</c:v>
                </c:pt>
                <c:pt idx="6614">
                  <c:v>2.2656710000000002</c:v>
                </c:pt>
                <c:pt idx="6615">
                  <c:v>2.730804</c:v>
                </c:pt>
                <c:pt idx="6616">
                  <c:v>3.3471220000000002</c:v>
                </c:pt>
                <c:pt idx="6617">
                  <c:v>3.9104610000000002</c:v>
                </c:pt>
                <c:pt idx="6618">
                  <c:v>4.0435030000000003</c:v>
                </c:pt>
                <c:pt idx="6619">
                  <c:v>3.558319</c:v>
                </c:pt>
                <c:pt idx="6620">
                  <c:v>2.9942319999999998</c:v>
                </c:pt>
                <c:pt idx="6621">
                  <c:v>2.3022</c:v>
                </c:pt>
                <c:pt idx="6622">
                  <c:v>1.8108219999999999</c:v>
                </c:pt>
                <c:pt idx="6623">
                  <c:v>1.463287</c:v>
                </c:pt>
                <c:pt idx="6624">
                  <c:v>1.437378</c:v>
                </c:pt>
                <c:pt idx="6625">
                  <c:v>1.7034450000000001</c:v>
                </c:pt>
                <c:pt idx="6626">
                  <c:v>1.931549</c:v>
                </c:pt>
                <c:pt idx="6627">
                  <c:v>2.027542</c:v>
                </c:pt>
                <c:pt idx="6628">
                  <c:v>1.9811399999999999</c:v>
                </c:pt>
                <c:pt idx="6629">
                  <c:v>2.0908199999999999</c:v>
                </c:pt>
                <c:pt idx="6630">
                  <c:v>2.7536320000000001</c:v>
                </c:pt>
                <c:pt idx="6631">
                  <c:v>3.4887239999999999</c:v>
                </c:pt>
                <c:pt idx="6632">
                  <c:v>3.4835509999999998</c:v>
                </c:pt>
                <c:pt idx="6633">
                  <c:v>3.1360929999999998</c:v>
                </c:pt>
                <c:pt idx="6634">
                  <c:v>2.6264799999999999</c:v>
                </c:pt>
                <c:pt idx="6635">
                  <c:v>2.1230159999999998</c:v>
                </c:pt>
                <c:pt idx="6636">
                  <c:v>1.53064</c:v>
                </c:pt>
                <c:pt idx="6637">
                  <c:v>0.64459200000000005</c:v>
                </c:pt>
                <c:pt idx="6638">
                  <c:v>-0.50886500000000001</c:v>
                </c:pt>
                <c:pt idx="6639">
                  <c:v>-1.585159</c:v>
                </c:pt>
                <c:pt idx="6640">
                  <c:v>-2.0964969999999998</c:v>
                </c:pt>
                <c:pt idx="6641">
                  <c:v>-1.900879</c:v>
                </c:pt>
                <c:pt idx="6642">
                  <c:v>-1.3854059999999999</c:v>
                </c:pt>
                <c:pt idx="6643">
                  <c:v>-0.75216700000000003</c:v>
                </c:pt>
                <c:pt idx="6644">
                  <c:v>-0.103195</c:v>
                </c:pt>
                <c:pt idx="6645">
                  <c:v>1.1609339999999999</c:v>
                </c:pt>
                <c:pt idx="6646">
                  <c:v>1.7288209999999999</c:v>
                </c:pt>
                <c:pt idx="6647">
                  <c:v>2.1211090000000001</c:v>
                </c:pt>
                <c:pt idx="6648">
                  <c:v>3.0935060000000001</c:v>
                </c:pt>
                <c:pt idx="6649">
                  <c:v>3.8609770000000001</c:v>
                </c:pt>
                <c:pt idx="6650">
                  <c:v>3.8447879999999999</c:v>
                </c:pt>
                <c:pt idx="6651">
                  <c:v>4.2980650000000002</c:v>
                </c:pt>
                <c:pt idx="6652">
                  <c:v>4.6694639999999996</c:v>
                </c:pt>
                <c:pt idx="6653">
                  <c:v>4.5664829999999998</c:v>
                </c:pt>
                <c:pt idx="6654">
                  <c:v>3.6805110000000001</c:v>
                </c:pt>
                <c:pt idx="6655">
                  <c:v>2.6105800000000001</c:v>
                </c:pt>
                <c:pt idx="6656">
                  <c:v>1.851318</c:v>
                </c:pt>
                <c:pt idx="6657">
                  <c:v>1.2772060000000001</c:v>
                </c:pt>
                <c:pt idx="6658">
                  <c:v>1.1219790000000001</c:v>
                </c:pt>
                <c:pt idx="6659">
                  <c:v>1.2609250000000001</c:v>
                </c:pt>
                <c:pt idx="6660">
                  <c:v>1.497986</c:v>
                </c:pt>
                <c:pt idx="6661">
                  <c:v>1.7068939999999999</c:v>
                </c:pt>
                <c:pt idx="6662">
                  <c:v>1.865585</c:v>
                </c:pt>
                <c:pt idx="6663">
                  <c:v>2.1620029999999999</c:v>
                </c:pt>
                <c:pt idx="6664">
                  <c:v>2.6412960000000001</c:v>
                </c:pt>
                <c:pt idx="6665">
                  <c:v>3.0889890000000002</c:v>
                </c:pt>
                <c:pt idx="6666">
                  <c:v>3.7293400000000001</c:v>
                </c:pt>
                <c:pt idx="6667">
                  <c:v>4.1090850000000003</c:v>
                </c:pt>
                <c:pt idx="6668">
                  <c:v>4.0464019999999996</c:v>
                </c:pt>
                <c:pt idx="6669">
                  <c:v>3.4662480000000002</c:v>
                </c:pt>
                <c:pt idx="6670">
                  <c:v>2.43187</c:v>
                </c:pt>
                <c:pt idx="6671">
                  <c:v>1.1060030000000001</c:v>
                </c:pt>
                <c:pt idx="6672">
                  <c:v>-0.33744800000000003</c:v>
                </c:pt>
                <c:pt idx="6673">
                  <c:v>-1.3979029999999999</c:v>
                </c:pt>
                <c:pt idx="6674">
                  <c:v>-1.819183</c:v>
                </c:pt>
                <c:pt idx="6675">
                  <c:v>-1.844131</c:v>
                </c:pt>
                <c:pt idx="6676">
                  <c:v>-1.3195950000000001</c:v>
                </c:pt>
                <c:pt idx="6677">
                  <c:v>-0.75811799999999996</c:v>
                </c:pt>
                <c:pt idx="6678">
                  <c:v>-0.28315699999999999</c:v>
                </c:pt>
                <c:pt idx="6679">
                  <c:v>0.29238900000000001</c:v>
                </c:pt>
                <c:pt idx="6680">
                  <c:v>0.92939799999999995</c:v>
                </c:pt>
                <c:pt idx="6681">
                  <c:v>1.7181090000000001</c:v>
                </c:pt>
                <c:pt idx="6682">
                  <c:v>2.1172179999999998</c:v>
                </c:pt>
                <c:pt idx="6683">
                  <c:v>2.243881</c:v>
                </c:pt>
                <c:pt idx="6684">
                  <c:v>3.1126399999999999</c:v>
                </c:pt>
                <c:pt idx="6685">
                  <c:v>4.2889249999999999</c:v>
                </c:pt>
                <c:pt idx="6686">
                  <c:v>4.9600520000000001</c:v>
                </c:pt>
                <c:pt idx="6687">
                  <c:v>5.0548250000000001</c:v>
                </c:pt>
                <c:pt idx="6688">
                  <c:v>4.4868319999999997</c:v>
                </c:pt>
                <c:pt idx="6689">
                  <c:v>3.4408569999999998</c:v>
                </c:pt>
                <c:pt idx="6690">
                  <c:v>2.3783110000000001</c:v>
                </c:pt>
                <c:pt idx="6691">
                  <c:v>1.6306</c:v>
                </c:pt>
                <c:pt idx="6692">
                  <c:v>1.1667019999999999</c:v>
                </c:pt>
                <c:pt idx="6693">
                  <c:v>1.0399020000000001</c:v>
                </c:pt>
                <c:pt idx="6694">
                  <c:v>1.1486209999999999</c:v>
                </c:pt>
                <c:pt idx="6695">
                  <c:v>1.323669</c:v>
                </c:pt>
                <c:pt idx="6696">
                  <c:v>1.5965879999999999</c:v>
                </c:pt>
                <c:pt idx="6697">
                  <c:v>2.0173800000000002</c:v>
                </c:pt>
                <c:pt idx="6698">
                  <c:v>2.3208769999999999</c:v>
                </c:pt>
                <c:pt idx="6699">
                  <c:v>2.6623380000000001</c:v>
                </c:pt>
                <c:pt idx="6700">
                  <c:v>3.3335880000000002</c:v>
                </c:pt>
                <c:pt idx="6701">
                  <c:v>4.0459899999999998</c:v>
                </c:pt>
                <c:pt idx="6702">
                  <c:v>4.2005920000000003</c:v>
                </c:pt>
                <c:pt idx="6703">
                  <c:v>3.7980649999999998</c:v>
                </c:pt>
                <c:pt idx="6704">
                  <c:v>3.0413670000000002</c:v>
                </c:pt>
                <c:pt idx="6705">
                  <c:v>1.7667390000000001</c:v>
                </c:pt>
                <c:pt idx="6706">
                  <c:v>0.26635700000000001</c:v>
                </c:pt>
                <c:pt idx="6707">
                  <c:v>-0.918991</c:v>
                </c:pt>
                <c:pt idx="6708">
                  <c:v>-1.52858</c:v>
                </c:pt>
                <c:pt idx="6709">
                  <c:v>-1.358627</c:v>
                </c:pt>
                <c:pt idx="6710">
                  <c:v>-0.93034399999999995</c:v>
                </c:pt>
                <c:pt idx="6711">
                  <c:v>-0.74630700000000005</c:v>
                </c:pt>
                <c:pt idx="6712">
                  <c:v>-0.48587000000000002</c:v>
                </c:pt>
                <c:pt idx="6713">
                  <c:v>0.32058700000000001</c:v>
                </c:pt>
                <c:pt idx="6714">
                  <c:v>1.160385</c:v>
                </c:pt>
                <c:pt idx="6715">
                  <c:v>1.5406340000000001</c:v>
                </c:pt>
                <c:pt idx="6716">
                  <c:v>2.0039980000000002</c:v>
                </c:pt>
                <c:pt idx="6717">
                  <c:v>2.4859309999999999</c:v>
                </c:pt>
                <c:pt idx="6718">
                  <c:v>2.8160099999999999</c:v>
                </c:pt>
                <c:pt idx="6719">
                  <c:v>3.633804</c:v>
                </c:pt>
                <c:pt idx="6720">
                  <c:v>4.7679140000000002</c:v>
                </c:pt>
                <c:pt idx="6721">
                  <c:v>5.0479580000000004</c:v>
                </c:pt>
                <c:pt idx="6722">
                  <c:v>4.3812709999999999</c:v>
                </c:pt>
                <c:pt idx="6723">
                  <c:v>3.5887449999999999</c:v>
                </c:pt>
                <c:pt idx="6724">
                  <c:v>2.536362</c:v>
                </c:pt>
                <c:pt idx="6725">
                  <c:v>1.788681</c:v>
                </c:pt>
                <c:pt idx="6726">
                  <c:v>1.3403929999999999</c:v>
                </c:pt>
                <c:pt idx="6727">
                  <c:v>1.240051</c:v>
                </c:pt>
                <c:pt idx="6728">
                  <c:v>1.3471979999999999</c:v>
                </c:pt>
                <c:pt idx="6729">
                  <c:v>1.538651</c:v>
                </c:pt>
                <c:pt idx="6730">
                  <c:v>1.6963809999999999</c:v>
                </c:pt>
                <c:pt idx="6731">
                  <c:v>1.9295040000000001</c:v>
                </c:pt>
                <c:pt idx="6732">
                  <c:v>2.2223510000000002</c:v>
                </c:pt>
                <c:pt idx="6733">
                  <c:v>2.655716</c:v>
                </c:pt>
                <c:pt idx="6734">
                  <c:v>3.2958980000000002</c:v>
                </c:pt>
                <c:pt idx="6735">
                  <c:v>3.71286</c:v>
                </c:pt>
                <c:pt idx="6736">
                  <c:v>3.5527340000000001</c:v>
                </c:pt>
                <c:pt idx="6737">
                  <c:v>3.0182950000000002</c:v>
                </c:pt>
                <c:pt idx="6738">
                  <c:v>2.3709410000000002</c:v>
                </c:pt>
                <c:pt idx="6739">
                  <c:v>1.350449</c:v>
                </c:pt>
                <c:pt idx="6740">
                  <c:v>0.38381999999999999</c:v>
                </c:pt>
                <c:pt idx="6741">
                  <c:v>-0.56713899999999995</c:v>
                </c:pt>
                <c:pt idx="6742">
                  <c:v>-1.299423</c:v>
                </c:pt>
                <c:pt idx="6743">
                  <c:v>-1.696075</c:v>
                </c:pt>
                <c:pt idx="6744">
                  <c:v>-1.4314579999999999</c:v>
                </c:pt>
                <c:pt idx="6745">
                  <c:v>-1.009369</c:v>
                </c:pt>
                <c:pt idx="6746">
                  <c:v>-0.75865199999999999</c:v>
                </c:pt>
                <c:pt idx="6747">
                  <c:v>-0.47479199999999999</c:v>
                </c:pt>
                <c:pt idx="6748">
                  <c:v>3.0991000000000001E-2</c:v>
                </c:pt>
                <c:pt idx="6749">
                  <c:v>0.842499</c:v>
                </c:pt>
                <c:pt idx="6750">
                  <c:v>1.428558</c:v>
                </c:pt>
                <c:pt idx="6751">
                  <c:v>2.0232239999999999</c:v>
                </c:pt>
                <c:pt idx="6752">
                  <c:v>2.5734560000000002</c:v>
                </c:pt>
                <c:pt idx="6753">
                  <c:v>2.8692169999999999</c:v>
                </c:pt>
                <c:pt idx="6754">
                  <c:v>3.9214319999999998</c:v>
                </c:pt>
                <c:pt idx="6755">
                  <c:v>4.7290190000000001</c:v>
                </c:pt>
                <c:pt idx="6756">
                  <c:v>4.586182</c:v>
                </c:pt>
                <c:pt idx="6757">
                  <c:v>3.9463349999999999</c:v>
                </c:pt>
                <c:pt idx="6758">
                  <c:v>3.1067200000000001</c:v>
                </c:pt>
                <c:pt idx="6759">
                  <c:v>2.4237820000000001</c:v>
                </c:pt>
                <c:pt idx="6760">
                  <c:v>1.913864</c:v>
                </c:pt>
                <c:pt idx="6761">
                  <c:v>1.5495760000000001</c:v>
                </c:pt>
                <c:pt idx="6762">
                  <c:v>1.400604</c:v>
                </c:pt>
                <c:pt idx="6763">
                  <c:v>1.4730829999999999</c:v>
                </c:pt>
                <c:pt idx="6764">
                  <c:v>1.6531370000000001</c:v>
                </c:pt>
                <c:pt idx="6765">
                  <c:v>1.8450470000000001</c:v>
                </c:pt>
                <c:pt idx="6766">
                  <c:v>1.894196</c:v>
                </c:pt>
                <c:pt idx="6767">
                  <c:v>1.9840850000000001</c:v>
                </c:pt>
                <c:pt idx="6768">
                  <c:v>2.180374</c:v>
                </c:pt>
                <c:pt idx="6769">
                  <c:v>2.5706630000000001</c:v>
                </c:pt>
                <c:pt idx="6770">
                  <c:v>2.7303920000000002</c:v>
                </c:pt>
                <c:pt idx="6771">
                  <c:v>2.418396</c:v>
                </c:pt>
                <c:pt idx="6772">
                  <c:v>1.971085</c:v>
                </c:pt>
                <c:pt idx="6773">
                  <c:v>1.2543329999999999</c:v>
                </c:pt>
                <c:pt idx="6774">
                  <c:v>0.23341400000000001</c:v>
                </c:pt>
                <c:pt idx="6775">
                  <c:v>-0.72842399999999996</c:v>
                </c:pt>
                <c:pt idx="6776">
                  <c:v>-1.138031</c:v>
                </c:pt>
                <c:pt idx="6777">
                  <c:v>-1.0354159999999999</c:v>
                </c:pt>
                <c:pt idx="6778">
                  <c:v>-0.71127300000000004</c:v>
                </c:pt>
                <c:pt idx="6779">
                  <c:v>-0.70933500000000005</c:v>
                </c:pt>
                <c:pt idx="6780">
                  <c:v>-0.87315399999999999</c:v>
                </c:pt>
                <c:pt idx="6781">
                  <c:v>-0.68986499999999995</c:v>
                </c:pt>
                <c:pt idx="6782">
                  <c:v>-0.13000500000000001</c:v>
                </c:pt>
                <c:pt idx="6783">
                  <c:v>0.49900800000000001</c:v>
                </c:pt>
                <c:pt idx="6784">
                  <c:v>1.0298160000000001</c:v>
                </c:pt>
                <c:pt idx="6785">
                  <c:v>1.65448</c:v>
                </c:pt>
                <c:pt idx="6786">
                  <c:v>2.088638</c:v>
                </c:pt>
                <c:pt idx="6787">
                  <c:v>2.3252869999999999</c:v>
                </c:pt>
                <c:pt idx="6788">
                  <c:v>2.824783</c:v>
                </c:pt>
                <c:pt idx="6789">
                  <c:v>3.5175169999999998</c:v>
                </c:pt>
                <c:pt idx="6790">
                  <c:v>4.0506739999999999</c:v>
                </c:pt>
                <c:pt idx="6791">
                  <c:v>3.7374109999999998</c:v>
                </c:pt>
                <c:pt idx="6792">
                  <c:v>2.9264220000000001</c:v>
                </c:pt>
                <c:pt idx="6793">
                  <c:v>1.937881</c:v>
                </c:pt>
                <c:pt idx="6794">
                  <c:v>1.30806</c:v>
                </c:pt>
                <c:pt idx="6795">
                  <c:v>1.071701</c:v>
                </c:pt>
                <c:pt idx="6796">
                  <c:v>1.0230410000000001</c:v>
                </c:pt>
                <c:pt idx="6797">
                  <c:v>1.130844</c:v>
                </c:pt>
                <c:pt idx="6798">
                  <c:v>1.340271</c:v>
                </c:pt>
                <c:pt idx="6799">
                  <c:v>1.497528</c:v>
                </c:pt>
                <c:pt idx="6800">
                  <c:v>1.641068</c:v>
                </c:pt>
                <c:pt idx="6801">
                  <c:v>1.891815</c:v>
                </c:pt>
                <c:pt idx="6802">
                  <c:v>2.2117460000000002</c:v>
                </c:pt>
                <c:pt idx="6803">
                  <c:v>2.5605319999999998</c:v>
                </c:pt>
                <c:pt idx="6804">
                  <c:v>2.5815890000000001</c:v>
                </c:pt>
                <c:pt idx="6805">
                  <c:v>2.4405209999999999</c:v>
                </c:pt>
                <c:pt idx="6806">
                  <c:v>2.240891</c:v>
                </c:pt>
                <c:pt idx="6807">
                  <c:v>1.6526179999999999</c:v>
                </c:pt>
                <c:pt idx="6808">
                  <c:v>0.85041800000000001</c:v>
                </c:pt>
                <c:pt idx="6809">
                  <c:v>0.119461</c:v>
                </c:pt>
                <c:pt idx="6810">
                  <c:v>-0.37792999999999999</c:v>
                </c:pt>
                <c:pt idx="6811">
                  <c:v>-0.798431</c:v>
                </c:pt>
                <c:pt idx="6812">
                  <c:v>-1.2145079999999999</c:v>
                </c:pt>
                <c:pt idx="6813">
                  <c:v>-1.5704039999999999</c:v>
                </c:pt>
                <c:pt idx="6814">
                  <c:v>-1.6036379999999999</c:v>
                </c:pt>
                <c:pt idx="6815">
                  <c:v>-1.3382719999999999</c:v>
                </c:pt>
                <c:pt idx="6816">
                  <c:v>-0.86099199999999998</c:v>
                </c:pt>
                <c:pt idx="6817">
                  <c:v>-0.316498</c:v>
                </c:pt>
                <c:pt idx="6818">
                  <c:v>0.29772900000000002</c:v>
                </c:pt>
                <c:pt idx="6819">
                  <c:v>0.96122700000000005</c:v>
                </c:pt>
                <c:pt idx="6820">
                  <c:v>1.6407929999999999</c:v>
                </c:pt>
                <c:pt idx="6821">
                  <c:v>2.3099820000000002</c:v>
                </c:pt>
                <c:pt idx="6822">
                  <c:v>2.9028019999999999</c:v>
                </c:pt>
                <c:pt idx="6823">
                  <c:v>3.6195369999999998</c:v>
                </c:pt>
                <c:pt idx="6824">
                  <c:v>4.3067630000000001</c:v>
                </c:pt>
                <c:pt idx="6825">
                  <c:v>4.0293729999999996</c:v>
                </c:pt>
                <c:pt idx="6826">
                  <c:v>2.9912570000000001</c:v>
                </c:pt>
                <c:pt idx="6827">
                  <c:v>1.8651120000000001</c:v>
                </c:pt>
                <c:pt idx="6828">
                  <c:v>1.243622</c:v>
                </c:pt>
                <c:pt idx="6829">
                  <c:v>1.1965790000000001</c:v>
                </c:pt>
                <c:pt idx="6830">
                  <c:v>1.3909450000000001</c:v>
                </c:pt>
                <c:pt idx="6831">
                  <c:v>1.6056820000000001</c:v>
                </c:pt>
                <c:pt idx="6832">
                  <c:v>1.7720180000000001</c:v>
                </c:pt>
                <c:pt idx="6833">
                  <c:v>1.905762</c:v>
                </c:pt>
                <c:pt idx="6834">
                  <c:v>2.0281829999999998</c:v>
                </c:pt>
                <c:pt idx="6835">
                  <c:v>2.2063600000000001</c:v>
                </c:pt>
                <c:pt idx="6836">
                  <c:v>2.521347</c:v>
                </c:pt>
                <c:pt idx="6837">
                  <c:v>2.9765929999999998</c:v>
                </c:pt>
                <c:pt idx="6838">
                  <c:v>3.0086059999999999</c:v>
                </c:pt>
                <c:pt idx="6839">
                  <c:v>2.8755649999999999</c:v>
                </c:pt>
                <c:pt idx="6840">
                  <c:v>2.7061000000000002</c:v>
                </c:pt>
                <c:pt idx="6841">
                  <c:v>2.1446079999999998</c:v>
                </c:pt>
                <c:pt idx="6842">
                  <c:v>1.2006840000000001</c:v>
                </c:pt>
                <c:pt idx="6843">
                  <c:v>0.17446900000000001</c:v>
                </c:pt>
                <c:pt idx="6844">
                  <c:v>-0.84591700000000003</c:v>
                </c:pt>
                <c:pt idx="6845">
                  <c:v>-1.794937</c:v>
                </c:pt>
                <c:pt idx="6846">
                  <c:v>-2.319855</c:v>
                </c:pt>
                <c:pt idx="6847">
                  <c:v>-2.2184750000000002</c:v>
                </c:pt>
                <c:pt idx="6848">
                  <c:v>-1.951538</c:v>
                </c:pt>
                <c:pt idx="6849">
                  <c:v>-1.684647</c:v>
                </c:pt>
                <c:pt idx="6850">
                  <c:v>-0.97895799999999999</c:v>
                </c:pt>
                <c:pt idx="6851">
                  <c:v>-0.112946</c:v>
                </c:pt>
                <c:pt idx="6852">
                  <c:v>0.627502</c:v>
                </c:pt>
                <c:pt idx="6853">
                  <c:v>1.2449650000000001</c:v>
                </c:pt>
                <c:pt idx="6854">
                  <c:v>1.904663</c:v>
                </c:pt>
                <c:pt idx="6855">
                  <c:v>2.5286870000000001</c:v>
                </c:pt>
                <c:pt idx="6856">
                  <c:v>3.0925449999999999</c:v>
                </c:pt>
                <c:pt idx="6857">
                  <c:v>3.8521420000000002</c:v>
                </c:pt>
                <c:pt idx="6858">
                  <c:v>4.4298250000000001</c:v>
                </c:pt>
                <c:pt idx="6859">
                  <c:v>4.4589689999999997</c:v>
                </c:pt>
                <c:pt idx="6860">
                  <c:v>3.6204679999999998</c:v>
                </c:pt>
                <c:pt idx="6861">
                  <c:v>2.434555</c:v>
                </c:pt>
                <c:pt idx="6862">
                  <c:v>1.642441</c:v>
                </c:pt>
                <c:pt idx="6863">
                  <c:v>1.4130549999999999</c:v>
                </c:pt>
                <c:pt idx="6864">
                  <c:v>1.524689</c:v>
                </c:pt>
                <c:pt idx="6865">
                  <c:v>1.7121120000000001</c:v>
                </c:pt>
                <c:pt idx="6866">
                  <c:v>1.7574620000000001</c:v>
                </c:pt>
                <c:pt idx="6867">
                  <c:v>1.6899569999999999</c:v>
                </c:pt>
                <c:pt idx="6868">
                  <c:v>1.6977690000000001</c:v>
                </c:pt>
                <c:pt idx="6869">
                  <c:v>1.9012450000000001</c:v>
                </c:pt>
                <c:pt idx="6870">
                  <c:v>2.3603360000000002</c:v>
                </c:pt>
                <c:pt idx="6871">
                  <c:v>3.0596619999999999</c:v>
                </c:pt>
                <c:pt idx="6872">
                  <c:v>3.6515659999999999</c:v>
                </c:pt>
                <c:pt idx="6873">
                  <c:v>3.5763240000000001</c:v>
                </c:pt>
                <c:pt idx="6874">
                  <c:v>3.07782</c:v>
                </c:pt>
                <c:pt idx="6875">
                  <c:v>2.4128569999999998</c:v>
                </c:pt>
                <c:pt idx="6876">
                  <c:v>1.4404140000000001</c:v>
                </c:pt>
                <c:pt idx="6877">
                  <c:v>0.254303</c:v>
                </c:pt>
                <c:pt idx="6878">
                  <c:v>-0.94604500000000002</c:v>
                </c:pt>
                <c:pt idx="6879">
                  <c:v>-1.498337</c:v>
                </c:pt>
                <c:pt idx="6880">
                  <c:v>-1.9161220000000001</c:v>
                </c:pt>
                <c:pt idx="6881">
                  <c:v>-2.0446469999999999</c:v>
                </c:pt>
                <c:pt idx="6882">
                  <c:v>-1.772964</c:v>
                </c:pt>
                <c:pt idx="6883">
                  <c:v>-1.47818</c:v>
                </c:pt>
                <c:pt idx="6884">
                  <c:v>-1.036011</c:v>
                </c:pt>
                <c:pt idx="6885">
                  <c:v>-0.36047400000000002</c:v>
                </c:pt>
                <c:pt idx="6886">
                  <c:v>0.41082800000000003</c:v>
                </c:pt>
                <c:pt idx="6887">
                  <c:v>1.0032350000000001</c:v>
                </c:pt>
                <c:pt idx="6888">
                  <c:v>1.459106</c:v>
                </c:pt>
                <c:pt idx="6889">
                  <c:v>1.9606170000000001</c:v>
                </c:pt>
                <c:pt idx="6890">
                  <c:v>2.6959230000000001</c:v>
                </c:pt>
                <c:pt idx="6891">
                  <c:v>3.7549739999999998</c:v>
                </c:pt>
                <c:pt idx="6892">
                  <c:v>4.4211879999999999</c:v>
                </c:pt>
                <c:pt idx="6893">
                  <c:v>4.2279970000000002</c:v>
                </c:pt>
                <c:pt idx="6894">
                  <c:v>3.6396790000000001</c:v>
                </c:pt>
                <c:pt idx="6895">
                  <c:v>2.9044340000000002</c:v>
                </c:pt>
                <c:pt idx="6896">
                  <c:v>1.890274</c:v>
                </c:pt>
                <c:pt idx="6897">
                  <c:v>1.2347109999999999</c:v>
                </c:pt>
                <c:pt idx="6898">
                  <c:v>1.05751</c:v>
                </c:pt>
                <c:pt idx="6899">
                  <c:v>1.2606660000000001</c:v>
                </c:pt>
                <c:pt idx="6900">
                  <c:v>1.515747</c:v>
                </c:pt>
                <c:pt idx="6901">
                  <c:v>1.711487</c:v>
                </c:pt>
                <c:pt idx="6902">
                  <c:v>1.8697809999999999</c:v>
                </c:pt>
                <c:pt idx="6903">
                  <c:v>2.018707</c:v>
                </c:pt>
                <c:pt idx="6904">
                  <c:v>2.1826020000000002</c:v>
                </c:pt>
                <c:pt idx="6905">
                  <c:v>2.529007</c:v>
                </c:pt>
                <c:pt idx="6906">
                  <c:v>2.990326</c:v>
                </c:pt>
                <c:pt idx="6907">
                  <c:v>3.5443419999999999</c:v>
                </c:pt>
                <c:pt idx="6908">
                  <c:v>3.5141749999999998</c:v>
                </c:pt>
                <c:pt idx="6909">
                  <c:v>3.002151</c:v>
                </c:pt>
                <c:pt idx="6910">
                  <c:v>1.9822390000000001</c:v>
                </c:pt>
                <c:pt idx="6911">
                  <c:v>0.76216099999999998</c:v>
                </c:pt>
                <c:pt idx="6912">
                  <c:v>-0.47419699999999998</c:v>
                </c:pt>
                <c:pt idx="6913">
                  <c:v>-1.668579</c:v>
                </c:pt>
                <c:pt idx="6914">
                  <c:v>-2.3082280000000002</c:v>
                </c:pt>
                <c:pt idx="6915">
                  <c:v>-2.315369</c:v>
                </c:pt>
                <c:pt idx="6916">
                  <c:v>-2.0548709999999999</c:v>
                </c:pt>
                <c:pt idx="6917">
                  <c:v>-1.684906</c:v>
                </c:pt>
                <c:pt idx="6918">
                  <c:v>-1.2446440000000001</c:v>
                </c:pt>
                <c:pt idx="6919">
                  <c:v>-0.57434099999999999</c:v>
                </c:pt>
                <c:pt idx="6920">
                  <c:v>0.25054900000000002</c:v>
                </c:pt>
                <c:pt idx="6921">
                  <c:v>0.92008999999999996</c:v>
                </c:pt>
                <c:pt idx="6922">
                  <c:v>1.241913</c:v>
                </c:pt>
                <c:pt idx="6923">
                  <c:v>1.856277</c:v>
                </c:pt>
                <c:pt idx="6924">
                  <c:v>2.6228940000000001</c:v>
                </c:pt>
                <c:pt idx="6925">
                  <c:v>3.2182010000000001</c:v>
                </c:pt>
                <c:pt idx="6926">
                  <c:v>3.7132260000000001</c:v>
                </c:pt>
                <c:pt idx="6927">
                  <c:v>3.8944700000000001</c:v>
                </c:pt>
                <c:pt idx="6928">
                  <c:v>3.753342</c:v>
                </c:pt>
                <c:pt idx="6929">
                  <c:v>3.0735320000000002</c:v>
                </c:pt>
                <c:pt idx="6930">
                  <c:v>2.1763759999999999</c:v>
                </c:pt>
                <c:pt idx="6931">
                  <c:v>1.5974429999999999</c:v>
                </c:pt>
                <c:pt idx="6932">
                  <c:v>1.351089</c:v>
                </c:pt>
                <c:pt idx="6933">
                  <c:v>1.3642270000000001</c:v>
                </c:pt>
                <c:pt idx="6934">
                  <c:v>1.5470729999999999</c:v>
                </c:pt>
                <c:pt idx="6935">
                  <c:v>1.8229219999999999</c:v>
                </c:pt>
                <c:pt idx="6936">
                  <c:v>2.201187</c:v>
                </c:pt>
                <c:pt idx="6937">
                  <c:v>2.421265</c:v>
                </c:pt>
                <c:pt idx="6938">
                  <c:v>2.52861</c:v>
                </c:pt>
                <c:pt idx="6939">
                  <c:v>2.8185419999999999</c:v>
                </c:pt>
                <c:pt idx="6940">
                  <c:v>3.190842</c:v>
                </c:pt>
                <c:pt idx="6941">
                  <c:v>3.341675</c:v>
                </c:pt>
                <c:pt idx="6942">
                  <c:v>2.9660950000000001</c:v>
                </c:pt>
                <c:pt idx="6943">
                  <c:v>2.1757810000000002</c:v>
                </c:pt>
                <c:pt idx="6944">
                  <c:v>1.2104950000000001</c:v>
                </c:pt>
                <c:pt idx="6945">
                  <c:v>0.19137599999999999</c:v>
                </c:pt>
                <c:pt idx="6946">
                  <c:v>-1.1109770000000001</c:v>
                </c:pt>
                <c:pt idx="6947">
                  <c:v>-2.132355</c:v>
                </c:pt>
                <c:pt idx="6948">
                  <c:v>-1.939133</c:v>
                </c:pt>
                <c:pt idx="6949">
                  <c:v>-1.395416</c:v>
                </c:pt>
                <c:pt idx="6950">
                  <c:v>-1.129456</c:v>
                </c:pt>
                <c:pt idx="6951">
                  <c:v>-1.032181</c:v>
                </c:pt>
                <c:pt idx="6952">
                  <c:v>-0.69720499999999996</c:v>
                </c:pt>
                <c:pt idx="6953">
                  <c:v>-4.3839000000000003E-2</c:v>
                </c:pt>
                <c:pt idx="6954">
                  <c:v>0.63555899999999999</c:v>
                </c:pt>
                <c:pt idx="6955">
                  <c:v>1.1777949999999999</c:v>
                </c:pt>
                <c:pt idx="6956">
                  <c:v>1.564789</c:v>
                </c:pt>
                <c:pt idx="6957">
                  <c:v>1.926682</c:v>
                </c:pt>
                <c:pt idx="6958">
                  <c:v>2.4179379999999999</c:v>
                </c:pt>
                <c:pt idx="6959">
                  <c:v>3.1274570000000002</c:v>
                </c:pt>
                <c:pt idx="6960">
                  <c:v>4.1154479999999998</c:v>
                </c:pt>
                <c:pt idx="6961">
                  <c:v>4.1842649999999999</c:v>
                </c:pt>
                <c:pt idx="6962">
                  <c:v>3.6277469999999998</c:v>
                </c:pt>
                <c:pt idx="6963">
                  <c:v>2.727509</c:v>
                </c:pt>
                <c:pt idx="6964">
                  <c:v>1.9673309999999999</c:v>
                </c:pt>
                <c:pt idx="6965">
                  <c:v>1.5605469999999999</c:v>
                </c:pt>
                <c:pt idx="6966">
                  <c:v>1.4134059999999999</c:v>
                </c:pt>
                <c:pt idx="6967">
                  <c:v>1.437881</c:v>
                </c:pt>
                <c:pt idx="6968">
                  <c:v>1.619507</c:v>
                </c:pt>
                <c:pt idx="6969">
                  <c:v>1.932693</c:v>
                </c:pt>
                <c:pt idx="6970">
                  <c:v>2.177765</c:v>
                </c:pt>
                <c:pt idx="6971">
                  <c:v>2.3964690000000002</c:v>
                </c:pt>
                <c:pt idx="6972">
                  <c:v>2.5594640000000002</c:v>
                </c:pt>
                <c:pt idx="6973">
                  <c:v>2.6754760000000002</c:v>
                </c:pt>
                <c:pt idx="6974">
                  <c:v>2.79541</c:v>
                </c:pt>
                <c:pt idx="6975">
                  <c:v>2.6455380000000002</c:v>
                </c:pt>
                <c:pt idx="6976">
                  <c:v>2.066055</c:v>
                </c:pt>
                <c:pt idx="6977">
                  <c:v>1.443573</c:v>
                </c:pt>
                <c:pt idx="6978">
                  <c:v>0.82444799999999996</c:v>
                </c:pt>
                <c:pt idx="6979">
                  <c:v>0.15065000000000001</c:v>
                </c:pt>
                <c:pt idx="6980">
                  <c:v>-0.60594199999999998</c:v>
                </c:pt>
                <c:pt idx="6981">
                  <c:v>-1.548538</c:v>
                </c:pt>
                <c:pt idx="6982">
                  <c:v>-2.120987</c:v>
                </c:pt>
                <c:pt idx="6983">
                  <c:v>-2.120209</c:v>
                </c:pt>
                <c:pt idx="6984">
                  <c:v>-1.7732699999999999</c:v>
                </c:pt>
                <c:pt idx="6985">
                  <c:v>-1.453049</c:v>
                </c:pt>
                <c:pt idx="6986">
                  <c:v>-0.96794100000000005</c:v>
                </c:pt>
                <c:pt idx="6987">
                  <c:v>-0.26602199999999998</c:v>
                </c:pt>
                <c:pt idx="6988">
                  <c:v>0.43432599999999999</c:v>
                </c:pt>
                <c:pt idx="6989">
                  <c:v>0.81269800000000003</c:v>
                </c:pt>
                <c:pt idx="6990">
                  <c:v>1.2505649999999999</c:v>
                </c:pt>
                <c:pt idx="6991">
                  <c:v>1.8930359999999999</c:v>
                </c:pt>
                <c:pt idx="6992">
                  <c:v>2.3998719999999998</c:v>
                </c:pt>
                <c:pt idx="6993">
                  <c:v>3.0245820000000001</c:v>
                </c:pt>
                <c:pt idx="6994">
                  <c:v>3.682083</c:v>
                </c:pt>
                <c:pt idx="6995">
                  <c:v>4.0509950000000003</c:v>
                </c:pt>
                <c:pt idx="6996">
                  <c:v>3.665375</c:v>
                </c:pt>
                <c:pt idx="6997">
                  <c:v>2.8038020000000001</c:v>
                </c:pt>
                <c:pt idx="6998">
                  <c:v>1.829224</c:v>
                </c:pt>
                <c:pt idx="6999">
                  <c:v>1.2973939999999999</c:v>
                </c:pt>
                <c:pt idx="7000">
                  <c:v>1.169907</c:v>
                </c:pt>
                <c:pt idx="7001">
                  <c:v>1.3656159999999999</c:v>
                </c:pt>
                <c:pt idx="7002">
                  <c:v>1.641602</c:v>
                </c:pt>
                <c:pt idx="7003">
                  <c:v>1.8687130000000001</c:v>
                </c:pt>
                <c:pt idx="7004">
                  <c:v>2.0867770000000001</c:v>
                </c:pt>
                <c:pt idx="7005">
                  <c:v>2.4433590000000001</c:v>
                </c:pt>
                <c:pt idx="7006">
                  <c:v>2.7059329999999999</c:v>
                </c:pt>
                <c:pt idx="7007">
                  <c:v>2.9088590000000001</c:v>
                </c:pt>
                <c:pt idx="7008">
                  <c:v>3.542923</c:v>
                </c:pt>
                <c:pt idx="7009">
                  <c:v>4.2022089999999999</c:v>
                </c:pt>
                <c:pt idx="7010">
                  <c:v>3.8937840000000001</c:v>
                </c:pt>
                <c:pt idx="7011">
                  <c:v>2.850311</c:v>
                </c:pt>
                <c:pt idx="7012">
                  <c:v>1.437683</c:v>
                </c:pt>
                <c:pt idx="7013">
                  <c:v>-0.27432299999999998</c:v>
                </c:pt>
                <c:pt idx="7014">
                  <c:v>-1.7052149999999999</c:v>
                </c:pt>
                <c:pt idx="7015">
                  <c:v>-2.5623930000000001</c:v>
                </c:pt>
                <c:pt idx="7016">
                  <c:v>-2.945236</c:v>
                </c:pt>
                <c:pt idx="7017">
                  <c:v>-2.8123320000000001</c:v>
                </c:pt>
                <c:pt idx="7018">
                  <c:v>-2.4251710000000002</c:v>
                </c:pt>
                <c:pt idx="7019">
                  <c:v>-1.851669</c:v>
                </c:pt>
                <c:pt idx="7020">
                  <c:v>-1.019028</c:v>
                </c:pt>
                <c:pt idx="7021">
                  <c:v>-0.139847</c:v>
                </c:pt>
                <c:pt idx="7022">
                  <c:v>0.60003700000000004</c:v>
                </c:pt>
                <c:pt idx="7023">
                  <c:v>1.16333</c:v>
                </c:pt>
                <c:pt idx="7024">
                  <c:v>1.523407</c:v>
                </c:pt>
                <c:pt idx="7025">
                  <c:v>1.692734</c:v>
                </c:pt>
                <c:pt idx="7026">
                  <c:v>2.6145019999999999</c:v>
                </c:pt>
                <c:pt idx="7027">
                  <c:v>3.6869960000000002</c:v>
                </c:pt>
                <c:pt idx="7028">
                  <c:v>4.2577360000000004</c:v>
                </c:pt>
                <c:pt idx="7029">
                  <c:v>4.2748410000000003</c:v>
                </c:pt>
                <c:pt idx="7030">
                  <c:v>3.7843170000000002</c:v>
                </c:pt>
                <c:pt idx="7031">
                  <c:v>2.9333499999999999</c:v>
                </c:pt>
                <c:pt idx="7032">
                  <c:v>2.063202</c:v>
                </c:pt>
                <c:pt idx="7033">
                  <c:v>1.45723</c:v>
                </c:pt>
                <c:pt idx="7034">
                  <c:v>1.3866270000000001</c:v>
                </c:pt>
                <c:pt idx="7035">
                  <c:v>1.567169</c:v>
                </c:pt>
                <c:pt idx="7036">
                  <c:v>1.8051299999999999</c:v>
                </c:pt>
                <c:pt idx="7037">
                  <c:v>2.0846100000000001</c:v>
                </c:pt>
                <c:pt idx="7038">
                  <c:v>2.2789459999999999</c:v>
                </c:pt>
                <c:pt idx="7039">
                  <c:v>2.5712130000000002</c:v>
                </c:pt>
                <c:pt idx="7040">
                  <c:v>2.6776279999999999</c:v>
                </c:pt>
                <c:pt idx="7041">
                  <c:v>2.5593409999999999</c:v>
                </c:pt>
                <c:pt idx="7042">
                  <c:v>2.6966549999999998</c:v>
                </c:pt>
                <c:pt idx="7043">
                  <c:v>2.7456360000000002</c:v>
                </c:pt>
                <c:pt idx="7044">
                  <c:v>2.3324889999999998</c:v>
                </c:pt>
                <c:pt idx="7045">
                  <c:v>1.779739</c:v>
                </c:pt>
                <c:pt idx="7046">
                  <c:v>0.99089099999999997</c:v>
                </c:pt>
                <c:pt idx="7047">
                  <c:v>2.7878E-2</c:v>
                </c:pt>
                <c:pt idx="7048">
                  <c:v>-0.950928</c:v>
                </c:pt>
                <c:pt idx="7049">
                  <c:v>-1.6762079999999999</c:v>
                </c:pt>
                <c:pt idx="7050">
                  <c:v>-1.87355</c:v>
                </c:pt>
                <c:pt idx="7051">
                  <c:v>-1.756958</c:v>
                </c:pt>
                <c:pt idx="7052">
                  <c:v>-1.644272</c:v>
                </c:pt>
                <c:pt idx="7053">
                  <c:v>-1.3692470000000001</c:v>
                </c:pt>
                <c:pt idx="7054">
                  <c:v>-0.95816000000000001</c:v>
                </c:pt>
                <c:pt idx="7055">
                  <c:v>-0.39401199999999997</c:v>
                </c:pt>
                <c:pt idx="7056">
                  <c:v>0.32084699999999999</c:v>
                </c:pt>
                <c:pt idx="7057">
                  <c:v>0.93420400000000003</c:v>
                </c:pt>
                <c:pt idx="7058">
                  <c:v>1.397934</c:v>
                </c:pt>
                <c:pt idx="7059">
                  <c:v>1.898895</c:v>
                </c:pt>
                <c:pt idx="7060">
                  <c:v>2.469986</c:v>
                </c:pt>
                <c:pt idx="7061">
                  <c:v>3.3924099999999999</c:v>
                </c:pt>
                <c:pt idx="7062">
                  <c:v>3.8679199999999998</c:v>
                </c:pt>
                <c:pt idx="7063">
                  <c:v>3.6759490000000001</c:v>
                </c:pt>
                <c:pt idx="7064">
                  <c:v>3.1796419999999999</c:v>
                </c:pt>
                <c:pt idx="7065">
                  <c:v>2.5193020000000002</c:v>
                </c:pt>
                <c:pt idx="7066">
                  <c:v>1.813156</c:v>
                </c:pt>
                <c:pt idx="7067">
                  <c:v>1.4484710000000001</c:v>
                </c:pt>
                <c:pt idx="7068">
                  <c:v>1.424469</c:v>
                </c:pt>
                <c:pt idx="7069">
                  <c:v>1.5367580000000001</c:v>
                </c:pt>
                <c:pt idx="7070">
                  <c:v>1.6481779999999999</c:v>
                </c:pt>
                <c:pt idx="7071">
                  <c:v>1.7808839999999999</c:v>
                </c:pt>
                <c:pt idx="7072">
                  <c:v>2.0326689999999998</c:v>
                </c:pt>
                <c:pt idx="7073">
                  <c:v>2.3562470000000002</c:v>
                </c:pt>
                <c:pt idx="7074">
                  <c:v>2.6914829999999998</c:v>
                </c:pt>
                <c:pt idx="7075">
                  <c:v>3.0504760000000002</c:v>
                </c:pt>
                <c:pt idx="7076">
                  <c:v>3.2609859999999999</c:v>
                </c:pt>
                <c:pt idx="7077">
                  <c:v>3.1322169999999998</c:v>
                </c:pt>
                <c:pt idx="7078">
                  <c:v>2.6200410000000001</c:v>
                </c:pt>
                <c:pt idx="7079">
                  <c:v>1.7349399999999999</c:v>
                </c:pt>
                <c:pt idx="7080">
                  <c:v>0.80864000000000003</c:v>
                </c:pt>
                <c:pt idx="7081">
                  <c:v>-0.28135700000000002</c:v>
                </c:pt>
                <c:pt idx="7082">
                  <c:v>-1.1262049999999999</c:v>
                </c:pt>
                <c:pt idx="7083">
                  <c:v>-1.8546450000000001</c:v>
                </c:pt>
                <c:pt idx="7084">
                  <c:v>-2.2986300000000002</c:v>
                </c:pt>
                <c:pt idx="7085">
                  <c:v>-2.1978</c:v>
                </c:pt>
                <c:pt idx="7086">
                  <c:v>-1.80159</c:v>
                </c:pt>
                <c:pt idx="7087">
                  <c:v>-1.3583369999999999</c:v>
                </c:pt>
                <c:pt idx="7088">
                  <c:v>-0.79031399999999996</c:v>
                </c:pt>
                <c:pt idx="7089">
                  <c:v>-0.100006</c:v>
                </c:pt>
                <c:pt idx="7090">
                  <c:v>0.49325600000000003</c:v>
                </c:pt>
                <c:pt idx="7091">
                  <c:v>1.042969</c:v>
                </c:pt>
                <c:pt idx="7092">
                  <c:v>1.4504999999999999</c:v>
                </c:pt>
                <c:pt idx="7093">
                  <c:v>1.954834</c:v>
                </c:pt>
                <c:pt idx="7094">
                  <c:v>2.7181090000000001</c:v>
                </c:pt>
                <c:pt idx="7095">
                  <c:v>3.7379760000000002</c:v>
                </c:pt>
                <c:pt idx="7096">
                  <c:v>4.0572660000000003</c:v>
                </c:pt>
                <c:pt idx="7097">
                  <c:v>3.7817229999999999</c:v>
                </c:pt>
                <c:pt idx="7098">
                  <c:v>3.0464020000000001</c:v>
                </c:pt>
                <c:pt idx="7099">
                  <c:v>2.159729</c:v>
                </c:pt>
                <c:pt idx="7100">
                  <c:v>1.479843</c:v>
                </c:pt>
                <c:pt idx="7101">
                  <c:v>1.1900630000000001</c:v>
                </c:pt>
                <c:pt idx="7102">
                  <c:v>1.326538</c:v>
                </c:pt>
                <c:pt idx="7103">
                  <c:v>1.6141509999999999</c:v>
                </c:pt>
                <c:pt idx="7104">
                  <c:v>1.852325</c:v>
                </c:pt>
                <c:pt idx="7105">
                  <c:v>1.991287</c:v>
                </c:pt>
                <c:pt idx="7106">
                  <c:v>2.229752</c:v>
                </c:pt>
                <c:pt idx="7107">
                  <c:v>2.6734619999999998</c:v>
                </c:pt>
                <c:pt idx="7108">
                  <c:v>3.0987849999999999</c:v>
                </c:pt>
                <c:pt idx="7109">
                  <c:v>3.4952549999999998</c:v>
                </c:pt>
                <c:pt idx="7110">
                  <c:v>3.8249659999999999</c:v>
                </c:pt>
                <c:pt idx="7111">
                  <c:v>3.5798190000000001</c:v>
                </c:pt>
                <c:pt idx="7112">
                  <c:v>2.710861</c:v>
                </c:pt>
                <c:pt idx="7113">
                  <c:v>1.6100159999999999</c:v>
                </c:pt>
                <c:pt idx="7114">
                  <c:v>0.12565599999999999</c:v>
                </c:pt>
                <c:pt idx="7115">
                  <c:v>-1.424728</c:v>
                </c:pt>
                <c:pt idx="7116">
                  <c:v>-2.534637</c:v>
                </c:pt>
                <c:pt idx="7117">
                  <c:v>-2.6897579999999999</c:v>
                </c:pt>
                <c:pt idx="7118">
                  <c:v>-2.3868260000000001</c:v>
                </c:pt>
                <c:pt idx="7119">
                  <c:v>-1.9733430000000001</c:v>
                </c:pt>
                <c:pt idx="7120">
                  <c:v>-1.556152</c:v>
                </c:pt>
                <c:pt idx="7121">
                  <c:v>-1.1493679999999999</c:v>
                </c:pt>
                <c:pt idx="7122">
                  <c:v>-0.56820700000000002</c:v>
                </c:pt>
                <c:pt idx="7123">
                  <c:v>3.6895999999999998E-2</c:v>
                </c:pt>
                <c:pt idx="7124">
                  <c:v>0.72276300000000004</c:v>
                </c:pt>
                <c:pt idx="7125">
                  <c:v>1.2943420000000001</c:v>
                </c:pt>
                <c:pt idx="7126">
                  <c:v>1.7460020000000001</c:v>
                </c:pt>
                <c:pt idx="7127">
                  <c:v>2.1809229999999999</c:v>
                </c:pt>
                <c:pt idx="7128">
                  <c:v>3.0813139999999999</c:v>
                </c:pt>
                <c:pt idx="7129">
                  <c:v>3.9423219999999999</c:v>
                </c:pt>
                <c:pt idx="7130">
                  <c:v>4.0174709999999996</c:v>
                </c:pt>
                <c:pt idx="7131">
                  <c:v>3.522659</c:v>
                </c:pt>
                <c:pt idx="7132">
                  <c:v>2.6607059999999998</c:v>
                </c:pt>
                <c:pt idx="7133">
                  <c:v>1.8880459999999999</c:v>
                </c:pt>
                <c:pt idx="7134">
                  <c:v>1.5585020000000001</c:v>
                </c:pt>
                <c:pt idx="7135">
                  <c:v>1.5088349999999999</c:v>
                </c:pt>
                <c:pt idx="7136">
                  <c:v>1.6017459999999999</c:v>
                </c:pt>
                <c:pt idx="7137">
                  <c:v>1.822678</c:v>
                </c:pt>
                <c:pt idx="7138">
                  <c:v>2.1205440000000002</c:v>
                </c:pt>
                <c:pt idx="7139">
                  <c:v>2.4220890000000002</c:v>
                </c:pt>
                <c:pt idx="7140">
                  <c:v>2.6323089999999998</c:v>
                </c:pt>
                <c:pt idx="7141">
                  <c:v>2.8379819999999998</c:v>
                </c:pt>
                <c:pt idx="7142">
                  <c:v>3.1501459999999999</c:v>
                </c:pt>
                <c:pt idx="7143">
                  <c:v>3.501312</c:v>
                </c:pt>
                <c:pt idx="7144">
                  <c:v>3.3550420000000001</c:v>
                </c:pt>
                <c:pt idx="7145">
                  <c:v>2.7192379999999998</c:v>
                </c:pt>
                <c:pt idx="7146">
                  <c:v>1.9126129999999999</c:v>
                </c:pt>
                <c:pt idx="7147">
                  <c:v>0.831345</c:v>
                </c:pt>
                <c:pt idx="7148">
                  <c:v>-0.40406799999999998</c:v>
                </c:pt>
                <c:pt idx="7149">
                  <c:v>-1.3420099999999999</c:v>
                </c:pt>
                <c:pt idx="7150">
                  <c:v>-1.9150700000000001</c:v>
                </c:pt>
                <c:pt idx="7151">
                  <c:v>-2.1045379999999998</c:v>
                </c:pt>
                <c:pt idx="7152">
                  <c:v>-1.9418949999999999</c:v>
                </c:pt>
                <c:pt idx="7153">
                  <c:v>-1.604584</c:v>
                </c:pt>
                <c:pt idx="7154">
                  <c:v>-1.412369</c:v>
                </c:pt>
                <c:pt idx="7155">
                  <c:v>-1.2224120000000001</c:v>
                </c:pt>
                <c:pt idx="7156">
                  <c:v>-0.72907999999999995</c:v>
                </c:pt>
                <c:pt idx="7157">
                  <c:v>7.6965000000000006E-2</c:v>
                </c:pt>
                <c:pt idx="7158">
                  <c:v>0.92753600000000003</c:v>
                </c:pt>
                <c:pt idx="7159">
                  <c:v>1.5323329999999999</c:v>
                </c:pt>
                <c:pt idx="7160">
                  <c:v>2.0294340000000002</c:v>
                </c:pt>
                <c:pt idx="7161">
                  <c:v>2.691208</c:v>
                </c:pt>
                <c:pt idx="7162">
                  <c:v>3.7549589999999999</c:v>
                </c:pt>
                <c:pt idx="7163">
                  <c:v>4.3204039999999999</c:v>
                </c:pt>
                <c:pt idx="7164">
                  <c:v>3.9030610000000001</c:v>
                </c:pt>
                <c:pt idx="7165">
                  <c:v>3.30246</c:v>
                </c:pt>
                <c:pt idx="7166">
                  <c:v>2.8507229999999999</c:v>
                </c:pt>
                <c:pt idx="7167">
                  <c:v>2.6545100000000001</c:v>
                </c:pt>
                <c:pt idx="7168">
                  <c:v>2.4877009999999999</c:v>
                </c:pt>
                <c:pt idx="7169">
                  <c:v>2.3338009999999998</c:v>
                </c:pt>
                <c:pt idx="7170">
                  <c:v>2.448029</c:v>
                </c:pt>
                <c:pt idx="7171">
                  <c:v>2.6731720000000001</c:v>
                </c:pt>
                <c:pt idx="7172">
                  <c:v>2.8428650000000002</c:v>
                </c:pt>
                <c:pt idx="7173">
                  <c:v>2.967606</c:v>
                </c:pt>
                <c:pt idx="7174">
                  <c:v>2.8310240000000002</c:v>
                </c:pt>
                <c:pt idx="7175">
                  <c:v>2.5815579999999998</c:v>
                </c:pt>
                <c:pt idx="7176">
                  <c:v>2.5390009999999998</c:v>
                </c:pt>
                <c:pt idx="7177">
                  <c:v>2.2856290000000001</c:v>
                </c:pt>
                <c:pt idx="7178">
                  <c:v>1.574265</c:v>
                </c:pt>
                <c:pt idx="7179">
                  <c:v>0.71843000000000001</c:v>
                </c:pt>
                <c:pt idx="7180">
                  <c:v>-0.36624099999999998</c:v>
                </c:pt>
                <c:pt idx="7181">
                  <c:v>-1.3332520000000001</c:v>
                </c:pt>
                <c:pt idx="7182">
                  <c:v>-1.78006</c:v>
                </c:pt>
                <c:pt idx="7183">
                  <c:v>-1.7648159999999999</c:v>
                </c:pt>
                <c:pt idx="7184">
                  <c:v>-1.411835</c:v>
                </c:pt>
                <c:pt idx="7185">
                  <c:v>-1.1044769999999999</c:v>
                </c:pt>
                <c:pt idx="7186">
                  <c:v>-0.88928200000000002</c:v>
                </c:pt>
                <c:pt idx="7187">
                  <c:v>-0.79513500000000004</c:v>
                </c:pt>
                <c:pt idx="7188">
                  <c:v>-0.36425800000000003</c:v>
                </c:pt>
                <c:pt idx="7189">
                  <c:v>0.362869</c:v>
                </c:pt>
                <c:pt idx="7190">
                  <c:v>1.071915</c:v>
                </c:pt>
                <c:pt idx="7191">
                  <c:v>1.591553</c:v>
                </c:pt>
                <c:pt idx="7192">
                  <c:v>1.8112950000000001</c:v>
                </c:pt>
                <c:pt idx="7193">
                  <c:v>2.3683779999999999</c:v>
                </c:pt>
                <c:pt idx="7194">
                  <c:v>3.1946560000000002</c:v>
                </c:pt>
                <c:pt idx="7195">
                  <c:v>3.8747250000000002</c:v>
                </c:pt>
                <c:pt idx="7196">
                  <c:v>4.0541989999999997</c:v>
                </c:pt>
                <c:pt idx="7197">
                  <c:v>4.0476229999999997</c:v>
                </c:pt>
                <c:pt idx="7198">
                  <c:v>3.7571560000000002</c:v>
                </c:pt>
                <c:pt idx="7199">
                  <c:v>2.9248660000000002</c:v>
                </c:pt>
                <c:pt idx="7200">
                  <c:v>2.2463989999999998</c:v>
                </c:pt>
                <c:pt idx="7201">
                  <c:v>1.97052</c:v>
                </c:pt>
                <c:pt idx="7202">
                  <c:v>1.9091340000000001</c:v>
                </c:pt>
                <c:pt idx="7203">
                  <c:v>2.060959</c:v>
                </c:pt>
                <c:pt idx="7204">
                  <c:v>2.3643800000000001</c:v>
                </c:pt>
                <c:pt idx="7205">
                  <c:v>2.4947970000000002</c:v>
                </c:pt>
                <c:pt idx="7206">
                  <c:v>2.6125639999999999</c:v>
                </c:pt>
                <c:pt idx="7207">
                  <c:v>2.951111</c:v>
                </c:pt>
                <c:pt idx="7208">
                  <c:v>3.29216</c:v>
                </c:pt>
                <c:pt idx="7209">
                  <c:v>3.212234</c:v>
                </c:pt>
                <c:pt idx="7210">
                  <c:v>2.8571620000000002</c:v>
                </c:pt>
                <c:pt idx="7211">
                  <c:v>2.334946</c:v>
                </c:pt>
                <c:pt idx="7212">
                  <c:v>1.58284</c:v>
                </c:pt>
                <c:pt idx="7213">
                  <c:v>0.69537400000000005</c:v>
                </c:pt>
                <c:pt idx="7214">
                  <c:v>-0.25096099999999999</c:v>
                </c:pt>
                <c:pt idx="7215">
                  <c:v>-0.89439400000000002</c:v>
                </c:pt>
                <c:pt idx="7216">
                  <c:v>-1.4446110000000001</c:v>
                </c:pt>
                <c:pt idx="7217">
                  <c:v>-1.6442410000000001</c:v>
                </c:pt>
                <c:pt idx="7218">
                  <c:v>-1.350098</c:v>
                </c:pt>
                <c:pt idx="7219">
                  <c:v>-1.039642</c:v>
                </c:pt>
                <c:pt idx="7220">
                  <c:v>-0.87329100000000004</c:v>
                </c:pt>
                <c:pt idx="7221">
                  <c:v>-0.79244999999999999</c:v>
                </c:pt>
                <c:pt idx="7222">
                  <c:v>-0.58364899999999997</c:v>
                </c:pt>
                <c:pt idx="7223">
                  <c:v>-1.5701E-2</c:v>
                </c:pt>
                <c:pt idx="7224">
                  <c:v>0.756104</c:v>
                </c:pt>
                <c:pt idx="7225">
                  <c:v>1.2212069999999999</c:v>
                </c:pt>
                <c:pt idx="7226">
                  <c:v>1.546173</c:v>
                </c:pt>
                <c:pt idx="7227">
                  <c:v>2.16127</c:v>
                </c:pt>
                <c:pt idx="7228">
                  <c:v>3.0503390000000001</c:v>
                </c:pt>
                <c:pt idx="7229">
                  <c:v>3.7529300000000001</c:v>
                </c:pt>
                <c:pt idx="7230">
                  <c:v>4.0801090000000002</c:v>
                </c:pt>
                <c:pt idx="7231">
                  <c:v>3.8831329999999999</c:v>
                </c:pt>
                <c:pt idx="7232">
                  <c:v>3.2138059999999999</c:v>
                </c:pt>
                <c:pt idx="7233">
                  <c:v>2.2670750000000002</c:v>
                </c:pt>
                <c:pt idx="7234">
                  <c:v>1.6770020000000001</c:v>
                </c:pt>
                <c:pt idx="7235">
                  <c:v>1.566635</c:v>
                </c:pt>
                <c:pt idx="7236">
                  <c:v>1.746445</c:v>
                </c:pt>
                <c:pt idx="7237">
                  <c:v>2.1122890000000001</c:v>
                </c:pt>
                <c:pt idx="7238">
                  <c:v>2.352325</c:v>
                </c:pt>
                <c:pt idx="7239">
                  <c:v>2.3895870000000001</c:v>
                </c:pt>
                <c:pt idx="7240">
                  <c:v>2.470459</c:v>
                </c:pt>
                <c:pt idx="7241">
                  <c:v>2.719757</c:v>
                </c:pt>
                <c:pt idx="7242">
                  <c:v>3.0923159999999998</c:v>
                </c:pt>
                <c:pt idx="7243">
                  <c:v>3.4962770000000001</c:v>
                </c:pt>
                <c:pt idx="7244">
                  <c:v>3.6981959999999998</c:v>
                </c:pt>
                <c:pt idx="7245">
                  <c:v>3.393707</c:v>
                </c:pt>
                <c:pt idx="7246">
                  <c:v>2.6630099999999999</c:v>
                </c:pt>
                <c:pt idx="7247">
                  <c:v>1.7277070000000001</c:v>
                </c:pt>
                <c:pt idx="7248">
                  <c:v>0.81759599999999999</c:v>
                </c:pt>
                <c:pt idx="7249">
                  <c:v>-0.23944099999999999</c:v>
                </c:pt>
                <c:pt idx="7250">
                  <c:v>-1.196793</c:v>
                </c:pt>
                <c:pt idx="7251">
                  <c:v>-1.985382</c:v>
                </c:pt>
                <c:pt idx="7252">
                  <c:v>-2.5068359999999998</c:v>
                </c:pt>
                <c:pt idx="7253">
                  <c:v>-2.5404969999999998</c:v>
                </c:pt>
                <c:pt idx="7254">
                  <c:v>-2.3212739999999998</c:v>
                </c:pt>
                <c:pt idx="7255">
                  <c:v>-1.8991849999999999</c:v>
                </c:pt>
                <c:pt idx="7256">
                  <c:v>-1.1923520000000001</c:v>
                </c:pt>
                <c:pt idx="7257">
                  <c:v>-0.144791</c:v>
                </c:pt>
                <c:pt idx="7258">
                  <c:v>0.79443399999999997</c:v>
                </c:pt>
                <c:pt idx="7259">
                  <c:v>1.3879699999999999</c:v>
                </c:pt>
                <c:pt idx="7260">
                  <c:v>1.746078</c:v>
                </c:pt>
                <c:pt idx="7261">
                  <c:v>2.239258</c:v>
                </c:pt>
                <c:pt idx="7262">
                  <c:v>3.020203</c:v>
                </c:pt>
                <c:pt idx="7263">
                  <c:v>3.7801819999999999</c:v>
                </c:pt>
                <c:pt idx="7264">
                  <c:v>3.821396</c:v>
                </c:pt>
                <c:pt idx="7265">
                  <c:v>3.6920929999999998</c:v>
                </c:pt>
                <c:pt idx="7266">
                  <c:v>3.3023220000000002</c:v>
                </c:pt>
                <c:pt idx="7267">
                  <c:v>2.6721189999999999</c:v>
                </c:pt>
                <c:pt idx="7268">
                  <c:v>2.2587130000000002</c:v>
                </c:pt>
                <c:pt idx="7269">
                  <c:v>1.881866</c:v>
                </c:pt>
                <c:pt idx="7270">
                  <c:v>1.711441</c:v>
                </c:pt>
                <c:pt idx="7271">
                  <c:v>1.604492</c:v>
                </c:pt>
                <c:pt idx="7272">
                  <c:v>1.5824739999999999</c:v>
                </c:pt>
                <c:pt idx="7273">
                  <c:v>1.513123</c:v>
                </c:pt>
                <c:pt idx="7274">
                  <c:v>1.2895810000000001</c:v>
                </c:pt>
                <c:pt idx="7275">
                  <c:v>1.166992</c:v>
                </c:pt>
                <c:pt idx="7276">
                  <c:v>1.0652919999999999</c:v>
                </c:pt>
                <c:pt idx="7277">
                  <c:v>1.000397</c:v>
                </c:pt>
                <c:pt idx="7278">
                  <c:v>0.96054099999999998</c:v>
                </c:pt>
                <c:pt idx="7279">
                  <c:v>0.708588</c:v>
                </c:pt>
                <c:pt idx="7280">
                  <c:v>5.8243000000000003E-2</c:v>
                </c:pt>
                <c:pt idx="7281">
                  <c:v>-0.39660600000000001</c:v>
                </c:pt>
                <c:pt idx="7282">
                  <c:v>-0.429031</c:v>
                </c:pt>
                <c:pt idx="7283">
                  <c:v>-0.32685900000000001</c:v>
                </c:pt>
                <c:pt idx="7284">
                  <c:v>-0.28331000000000001</c:v>
                </c:pt>
                <c:pt idx="7285">
                  <c:v>-0.25666800000000001</c:v>
                </c:pt>
                <c:pt idx="7286">
                  <c:v>-0.12371799999999999</c:v>
                </c:pt>
                <c:pt idx="7287">
                  <c:v>-4.2800999999999999E-2</c:v>
                </c:pt>
                <c:pt idx="7288">
                  <c:v>4.2206E-2</c:v>
                </c:pt>
                <c:pt idx="7289">
                  <c:v>0.220612</c:v>
                </c:pt>
                <c:pt idx="7290">
                  <c:v>0.34513899999999997</c:v>
                </c:pt>
                <c:pt idx="7291">
                  <c:v>0.54693599999999998</c:v>
                </c:pt>
                <c:pt idx="7292">
                  <c:v>0.72096300000000002</c:v>
                </c:pt>
                <c:pt idx="7293">
                  <c:v>0.94116200000000005</c:v>
                </c:pt>
                <c:pt idx="7294">
                  <c:v>1.178223</c:v>
                </c:pt>
                <c:pt idx="7295">
                  <c:v>1.412552</c:v>
                </c:pt>
                <c:pt idx="7296">
                  <c:v>1.805847</c:v>
                </c:pt>
                <c:pt idx="7297">
                  <c:v>2.2487490000000001</c:v>
                </c:pt>
                <c:pt idx="7298">
                  <c:v>2.6986240000000001</c:v>
                </c:pt>
                <c:pt idx="7299">
                  <c:v>3.041763</c:v>
                </c:pt>
                <c:pt idx="7300">
                  <c:v>3.0883029999999998</c:v>
                </c:pt>
                <c:pt idx="7301">
                  <c:v>2.7508849999999998</c:v>
                </c:pt>
                <c:pt idx="7302">
                  <c:v>2.204285</c:v>
                </c:pt>
                <c:pt idx="7303">
                  <c:v>1.6703190000000001</c:v>
                </c:pt>
                <c:pt idx="7304">
                  <c:v>1.2005459999999999</c:v>
                </c:pt>
                <c:pt idx="7305">
                  <c:v>0.89352399999999998</c:v>
                </c:pt>
                <c:pt idx="7306">
                  <c:v>0.70622300000000005</c:v>
                </c:pt>
                <c:pt idx="7307">
                  <c:v>0.629471</c:v>
                </c:pt>
                <c:pt idx="7308">
                  <c:v>0.64990199999999998</c:v>
                </c:pt>
                <c:pt idx="7309">
                  <c:v>0.74984700000000004</c:v>
                </c:pt>
                <c:pt idx="7310">
                  <c:v>0.62824999999999998</c:v>
                </c:pt>
                <c:pt idx="7311">
                  <c:v>0.48139999999999999</c:v>
                </c:pt>
                <c:pt idx="7312">
                  <c:v>0.37527500000000003</c:v>
                </c:pt>
                <c:pt idx="7313">
                  <c:v>0.224823</c:v>
                </c:pt>
                <c:pt idx="7314">
                  <c:v>2.8530000000000001E-3</c:v>
                </c:pt>
                <c:pt idx="7315">
                  <c:v>-0.21418799999999999</c:v>
                </c:pt>
                <c:pt idx="7316">
                  <c:v>-0.31736799999999998</c:v>
                </c:pt>
                <c:pt idx="7317">
                  <c:v>-0.12554899999999999</c:v>
                </c:pt>
                <c:pt idx="7318">
                  <c:v>2.8563999999999999E-2</c:v>
                </c:pt>
                <c:pt idx="7319">
                  <c:v>9.9074999999999996E-2</c:v>
                </c:pt>
                <c:pt idx="7320">
                  <c:v>3.2043000000000002E-2</c:v>
                </c:pt>
                <c:pt idx="7321">
                  <c:v>5.1146999999999998E-2</c:v>
                </c:pt>
                <c:pt idx="7322">
                  <c:v>0.26072699999999999</c:v>
                </c:pt>
                <c:pt idx="7323">
                  <c:v>0.32763700000000001</c:v>
                </c:pt>
                <c:pt idx="7324">
                  <c:v>0.30874600000000002</c:v>
                </c:pt>
                <c:pt idx="7325">
                  <c:v>0.41522199999999998</c:v>
                </c:pt>
                <c:pt idx="7326">
                  <c:v>0.73683200000000004</c:v>
                </c:pt>
                <c:pt idx="7327">
                  <c:v>1.3385469999999999</c:v>
                </c:pt>
                <c:pt idx="7328">
                  <c:v>1.9609989999999999</c:v>
                </c:pt>
                <c:pt idx="7329">
                  <c:v>2.2639469999999999</c:v>
                </c:pt>
                <c:pt idx="7330">
                  <c:v>2.7758639999999999</c:v>
                </c:pt>
                <c:pt idx="7331">
                  <c:v>3.4635929999999999</c:v>
                </c:pt>
                <c:pt idx="7332">
                  <c:v>3.4806520000000001</c:v>
                </c:pt>
                <c:pt idx="7333">
                  <c:v>3.2050779999999999</c:v>
                </c:pt>
                <c:pt idx="7334">
                  <c:v>2.7512819999999998</c:v>
                </c:pt>
                <c:pt idx="7335">
                  <c:v>2.1411899999999999</c:v>
                </c:pt>
                <c:pt idx="7336">
                  <c:v>1.7393339999999999</c:v>
                </c:pt>
                <c:pt idx="7337">
                  <c:v>1.5848690000000001</c:v>
                </c:pt>
                <c:pt idx="7338">
                  <c:v>1.564133</c:v>
                </c:pt>
                <c:pt idx="7339">
                  <c:v>1.591278</c:v>
                </c:pt>
                <c:pt idx="7340">
                  <c:v>1.5903020000000001</c:v>
                </c:pt>
                <c:pt idx="7341">
                  <c:v>1.71814</c:v>
                </c:pt>
                <c:pt idx="7342">
                  <c:v>1.9620820000000001</c:v>
                </c:pt>
                <c:pt idx="7343">
                  <c:v>2.1606450000000001</c:v>
                </c:pt>
                <c:pt idx="7344">
                  <c:v>2.4039459999999999</c:v>
                </c:pt>
                <c:pt idx="7345">
                  <c:v>2.5964809999999998</c:v>
                </c:pt>
                <c:pt idx="7346">
                  <c:v>2.634735</c:v>
                </c:pt>
                <c:pt idx="7347">
                  <c:v>2.5199739999999999</c:v>
                </c:pt>
                <c:pt idx="7348">
                  <c:v>1.9114070000000001</c:v>
                </c:pt>
                <c:pt idx="7349">
                  <c:v>1.072678</c:v>
                </c:pt>
                <c:pt idx="7350">
                  <c:v>3.1784E-2</c:v>
                </c:pt>
                <c:pt idx="7351">
                  <c:v>-0.66073599999999999</c:v>
                </c:pt>
                <c:pt idx="7352">
                  <c:v>-1.2280120000000001</c:v>
                </c:pt>
                <c:pt idx="7353">
                  <c:v>-1.5210269999999999</c:v>
                </c:pt>
                <c:pt idx="7354">
                  <c:v>-1.261261</c:v>
                </c:pt>
                <c:pt idx="7355">
                  <c:v>-0.96929900000000002</c:v>
                </c:pt>
                <c:pt idx="7356">
                  <c:v>-0.98591600000000001</c:v>
                </c:pt>
                <c:pt idx="7357">
                  <c:v>-0.78616299999999995</c:v>
                </c:pt>
                <c:pt idx="7358">
                  <c:v>-0.26606800000000003</c:v>
                </c:pt>
                <c:pt idx="7359">
                  <c:v>0.39169300000000001</c:v>
                </c:pt>
                <c:pt idx="7360">
                  <c:v>0.95658900000000002</c:v>
                </c:pt>
                <c:pt idx="7361">
                  <c:v>1.390808</c:v>
                </c:pt>
                <c:pt idx="7362">
                  <c:v>2.0072779999999999</c:v>
                </c:pt>
                <c:pt idx="7363">
                  <c:v>2.503876</c:v>
                </c:pt>
                <c:pt idx="7364">
                  <c:v>3.0030060000000001</c:v>
                </c:pt>
                <c:pt idx="7365">
                  <c:v>4.0832519999999999</c:v>
                </c:pt>
                <c:pt idx="7366">
                  <c:v>4.2793270000000003</c:v>
                </c:pt>
                <c:pt idx="7367">
                  <c:v>3.674515</c:v>
                </c:pt>
                <c:pt idx="7368">
                  <c:v>2.8275450000000002</c:v>
                </c:pt>
                <c:pt idx="7369">
                  <c:v>2.0500340000000001</c:v>
                </c:pt>
                <c:pt idx="7370">
                  <c:v>1.687012</c:v>
                </c:pt>
                <c:pt idx="7371">
                  <c:v>1.573563</c:v>
                </c:pt>
                <c:pt idx="7372">
                  <c:v>1.452774</c:v>
                </c:pt>
                <c:pt idx="7373">
                  <c:v>1.3852230000000001</c:v>
                </c:pt>
                <c:pt idx="7374">
                  <c:v>1.4450989999999999</c:v>
                </c:pt>
                <c:pt idx="7375">
                  <c:v>1.644409</c:v>
                </c:pt>
                <c:pt idx="7376">
                  <c:v>1.986572</c:v>
                </c:pt>
                <c:pt idx="7377">
                  <c:v>2.4101409999999999</c:v>
                </c:pt>
                <c:pt idx="7378">
                  <c:v>2.7051240000000001</c:v>
                </c:pt>
                <c:pt idx="7379">
                  <c:v>3.0366209999999998</c:v>
                </c:pt>
                <c:pt idx="7380">
                  <c:v>3.1271360000000001</c:v>
                </c:pt>
                <c:pt idx="7381">
                  <c:v>2.72966</c:v>
                </c:pt>
                <c:pt idx="7382">
                  <c:v>2.0208439999999999</c:v>
                </c:pt>
                <c:pt idx="7383">
                  <c:v>1.2761690000000001</c:v>
                </c:pt>
                <c:pt idx="7384">
                  <c:v>0.29370099999999999</c:v>
                </c:pt>
                <c:pt idx="7385">
                  <c:v>-0.97532700000000006</c:v>
                </c:pt>
                <c:pt idx="7386">
                  <c:v>-1.814087</c:v>
                </c:pt>
                <c:pt idx="7387">
                  <c:v>-2.081467</c:v>
                </c:pt>
                <c:pt idx="7388">
                  <c:v>-1.9954069999999999</c:v>
                </c:pt>
                <c:pt idx="7389">
                  <c:v>-1.847137</c:v>
                </c:pt>
                <c:pt idx="7390">
                  <c:v>-1.6787259999999999</c:v>
                </c:pt>
                <c:pt idx="7391">
                  <c:v>-1.3347629999999999</c:v>
                </c:pt>
                <c:pt idx="7392">
                  <c:v>-0.67990099999999998</c:v>
                </c:pt>
                <c:pt idx="7393">
                  <c:v>8.7479000000000001E-2</c:v>
                </c:pt>
                <c:pt idx="7394">
                  <c:v>0.74804700000000002</c:v>
                </c:pt>
                <c:pt idx="7395">
                  <c:v>1.3828579999999999</c:v>
                </c:pt>
                <c:pt idx="7396">
                  <c:v>1.9861150000000001</c:v>
                </c:pt>
                <c:pt idx="7397">
                  <c:v>2.4715579999999999</c:v>
                </c:pt>
                <c:pt idx="7398">
                  <c:v>3.0518800000000001</c:v>
                </c:pt>
                <c:pt idx="7399">
                  <c:v>3.6231230000000001</c:v>
                </c:pt>
                <c:pt idx="7400">
                  <c:v>3.8018190000000001</c:v>
                </c:pt>
                <c:pt idx="7401">
                  <c:v>3.5507200000000001</c:v>
                </c:pt>
                <c:pt idx="7402">
                  <c:v>3.0007630000000001</c:v>
                </c:pt>
                <c:pt idx="7403">
                  <c:v>2.1362920000000001</c:v>
                </c:pt>
                <c:pt idx="7404">
                  <c:v>1.5713809999999999</c:v>
                </c:pt>
                <c:pt idx="7405">
                  <c:v>1.4963839999999999</c:v>
                </c:pt>
                <c:pt idx="7406">
                  <c:v>1.656525</c:v>
                </c:pt>
                <c:pt idx="7407">
                  <c:v>1.702377</c:v>
                </c:pt>
                <c:pt idx="7408">
                  <c:v>1.642639</c:v>
                </c:pt>
                <c:pt idx="7409">
                  <c:v>1.768219</c:v>
                </c:pt>
                <c:pt idx="7410">
                  <c:v>2.0736080000000001</c:v>
                </c:pt>
                <c:pt idx="7411">
                  <c:v>2.2595519999999998</c:v>
                </c:pt>
                <c:pt idx="7412">
                  <c:v>2.3874970000000002</c:v>
                </c:pt>
                <c:pt idx="7413">
                  <c:v>2.5648650000000002</c:v>
                </c:pt>
                <c:pt idx="7414">
                  <c:v>2.4975130000000001</c:v>
                </c:pt>
                <c:pt idx="7415">
                  <c:v>2.156158</c:v>
                </c:pt>
                <c:pt idx="7416">
                  <c:v>1.755096</c:v>
                </c:pt>
                <c:pt idx="7417">
                  <c:v>0.99731400000000003</c:v>
                </c:pt>
                <c:pt idx="7418">
                  <c:v>4.2053E-2</c:v>
                </c:pt>
                <c:pt idx="7419">
                  <c:v>-0.80856300000000003</c:v>
                </c:pt>
                <c:pt idx="7420">
                  <c:v>-1.666245</c:v>
                </c:pt>
                <c:pt idx="7421">
                  <c:v>-1.952469</c:v>
                </c:pt>
                <c:pt idx="7422">
                  <c:v>-1.9057310000000001</c:v>
                </c:pt>
                <c:pt idx="7423">
                  <c:v>-1.8537140000000001</c:v>
                </c:pt>
                <c:pt idx="7424">
                  <c:v>-1.8199620000000001</c:v>
                </c:pt>
                <c:pt idx="7425">
                  <c:v>-1.3986209999999999</c:v>
                </c:pt>
                <c:pt idx="7426">
                  <c:v>-0.73918200000000001</c:v>
                </c:pt>
                <c:pt idx="7427">
                  <c:v>-0.111099</c:v>
                </c:pt>
                <c:pt idx="7428">
                  <c:v>0.399094</c:v>
                </c:pt>
                <c:pt idx="7429">
                  <c:v>1.0255430000000001</c:v>
                </c:pt>
                <c:pt idx="7430">
                  <c:v>1.655151</c:v>
                </c:pt>
                <c:pt idx="7431">
                  <c:v>2.0767060000000002</c:v>
                </c:pt>
                <c:pt idx="7432">
                  <c:v>2.598007</c:v>
                </c:pt>
                <c:pt idx="7433">
                  <c:v>3.0601500000000001</c:v>
                </c:pt>
                <c:pt idx="7434">
                  <c:v>3.3426209999999998</c:v>
                </c:pt>
                <c:pt idx="7435">
                  <c:v>3.1771699999999998</c:v>
                </c:pt>
                <c:pt idx="7436">
                  <c:v>2.6805729999999999</c:v>
                </c:pt>
                <c:pt idx="7437">
                  <c:v>1.971115</c:v>
                </c:pt>
                <c:pt idx="7438">
                  <c:v>1.512894</c:v>
                </c:pt>
                <c:pt idx="7439">
                  <c:v>1.488556</c:v>
                </c:pt>
                <c:pt idx="7440">
                  <c:v>1.678925</c:v>
                </c:pt>
                <c:pt idx="7441">
                  <c:v>1.7177279999999999</c:v>
                </c:pt>
                <c:pt idx="7442">
                  <c:v>1.7381740000000001</c:v>
                </c:pt>
                <c:pt idx="7443">
                  <c:v>1.8505549999999999</c:v>
                </c:pt>
                <c:pt idx="7444">
                  <c:v>2.0103300000000002</c:v>
                </c:pt>
                <c:pt idx="7445">
                  <c:v>2.0767669999999998</c:v>
                </c:pt>
                <c:pt idx="7446">
                  <c:v>1.962494</c:v>
                </c:pt>
                <c:pt idx="7447">
                  <c:v>1.7416229999999999</c:v>
                </c:pt>
                <c:pt idx="7448">
                  <c:v>1.4166719999999999</c:v>
                </c:pt>
                <c:pt idx="7449">
                  <c:v>0.881332</c:v>
                </c:pt>
                <c:pt idx="7450">
                  <c:v>0.40359499999999998</c:v>
                </c:pt>
                <c:pt idx="7451">
                  <c:v>-0.139404</c:v>
                </c:pt>
                <c:pt idx="7452">
                  <c:v>-0.54167200000000004</c:v>
                </c:pt>
                <c:pt idx="7453">
                  <c:v>-0.86924699999999999</c:v>
                </c:pt>
                <c:pt idx="7454">
                  <c:v>-1.056915</c:v>
                </c:pt>
                <c:pt idx="7455">
                  <c:v>-1.1101380000000001</c:v>
                </c:pt>
                <c:pt idx="7456">
                  <c:v>-1.1084590000000001</c:v>
                </c:pt>
                <c:pt idx="7457">
                  <c:v>-1.2048490000000001</c:v>
                </c:pt>
                <c:pt idx="7458">
                  <c:v>-1.1850590000000001</c:v>
                </c:pt>
                <c:pt idx="7459">
                  <c:v>-0.97453299999999998</c:v>
                </c:pt>
                <c:pt idx="7460">
                  <c:v>-0.718414</c:v>
                </c:pt>
                <c:pt idx="7461">
                  <c:v>-0.363846</c:v>
                </c:pt>
                <c:pt idx="7462">
                  <c:v>0.17449999999999999</c:v>
                </c:pt>
                <c:pt idx="7463">
                  <c:v>0.79952999999999996</c:v>
                </c:pt>
                <c:pt idx="7464">
                  <c:v>1.2707520000000001</c:v>
                </c:pt>
                <c:pt idx="7465">
                  <c:v>1.5441739999999999</c:v>
                </c:pt>
                <c:pt idx="7466">
                  <c:v>2.225403</c:v>
                </c:pt>
                <c:pt idx="7467">
                  <c:v>3.4362789999999999</c:v>
                </c:pt>
                <c:pt idx="7468">
                  <c:v>3.5917970000000001</c:v>
                </c:pt>
                <c:pt idx="7469">
                  <c:v>3.3655849999999998</c:v>
                </c:pt>
                <c:pt idx="7470">
                  <c:v>2.666229</c:v>
                </c:pt>
                <c:pt idx="7471">
                  <c:v>1.738937</c:v>
                </c:pt>
                <c:pt idx="7472">
                  <c:v>1.3895569999999999</c:v>
                </c:pt>
                <c:pt idx="7473">
                  <c:v>1.3505100000000001</c:v>
                </c:pt>
                <c:pt idx="7474">
                  <c:v>1.471176</c:v>
                </c:pt>
                <c:pt idx="7475">
                  <c:v>1.612778</c:v>
                </c:pt>
                <c:pt idx="7476">
                  <c:v>1.7133940000000001</c:v>
                </c:pt>
                <c:pt idx="7477">
                  <c:v>1.7959590000000001</c:v>
                </c:pt>
                <c:pt idx="7478">
                  <c:v>1.91011</c:v>
                </c:pt>
                <c:pt idx="7479">
                  <c:v>2.1180110000000001</c:v>
                </c:pt>
                <c:pt idx="7480">
                  <c:v>2.4216920000000002</c:v>
                </c:pt>
                <c:pt idx="7481">
                  <c:v>2.741333</c:v>
                </c:pt>
                <c:pt idx="7482">
                  <c:v>2.8710629999999999</c:v>
                </c:pt>
                <c:pt idx="7483">
                  <c:v>2.556854</c:v>
                </c:pt>
                <c:pt idx="7484">
                  <c:v>1.9076690000000001</c:v>
                </c:pt>
                <c:pt idx="7485">
                  <c:v>1.1027979999999999</c:v>
                </c:pt>
                <c:pt idx="7486">
                  <c:v>0.297516</c:v>
                </c:pt>
                <c:pt idx="7487">
                  <c:v>-0.49494899999999997</c:v>
                </c:pt>
                <c:pt idx="7488">
                  <c:v>-1.3466640000000001</c:v>
                </c:pt>
                <c:pt idx="7489">
                  <c:v>-1.9897609999999999</c:v>
                </c:pt>
                <c:pt idx="7490">
                  <c:v>-1.904007</c:v>
                </c:pt>
                <c:pt idx="7491">
                  <c:v>-1.494675</c:v>
                </c:pt>
                <c:pt idx="7492">
                  <c:v>-1.3057559999999999</c:v>
                </c:pt>
                <c:pt idx="7493">
                  <c:v>-1.170029</c:v>
                </c:pt>
                <c:pt idx="7494">
                  <c:v>-0.80374100000000004</c:v>
                </c:pt>
                <c:pt idx="7495">
                  <c:v>-0.14002999999999999</c:v>
                </c:pt>
                <c:pt idx="7496">
                  <c:v>0.45043899999999998</c:v>
                </c:pt>
                <c:pt idx="7497">
                  <c:v>0.85948199999999997</c:v>
                </c:pt>
                <c:pt idx="7498">
                  <c:v>1.2889250000000001</c:v>
                </c:pt>
                <c:pt idx="7499">
                  <c:v>2.0006560000000002</c:v>
                </c:pt>
                <c:pt idx="7500">
                  <c:v>2.8004609999999999</c:v>
                </c:pt>
                <c:pt idx="7501">
                  <c:v>3.6156459999999999</c:v>
                </c:pt>
                <c:pt idx="7502">
                  <c:v>4.1555939999999998</c:v>
                </c:pt>
                <c:pt idx="7503">
                  <c:v>3.9888150000000002</c:v>
                </c:pt>
                <c:pt idx="7504">
                  <c:v>3.127167</c:v>
                </c:pt>
                <c:pt idx="7505">
                  <c:v>2.1664889999999999</c:v>
                </c:pt>
                <c:pt idx="7506">
                  <c:v>1.610992</c:v>
                </c:pt>
                <c:pt idx="7507">
                  <c:v>1.470032</c:v>
                </c:pt>
                <c:pt idx="7508">
                  <c:v>1.4922029999999999</c:v>
                </c:pt>
                <c:pt idx="7509">
                  <c:v>1.5302579999999999</c:v>
                </c:pt>
                <c:pt idx="7510">
                  <c:v>1.6109469999999999</c:v>
                </c:pt>
                <c:pt idx="7511">
                  <c:v>1.7861629999999999</c:v>
                </c:pt>
                <c:pt idx="7512">
                  <c:v>2.0706020000000001</c:v>
                </c:pt>
                <c:pt idx="7513">
                  <c:v>2.408325</c:v>
                </c:pt>
                <c:pt idx="7514">
                  <c:v>2.7508699999999999</c:v>
                </c:pt>
                <c:pt idx="7515">
                  <c:v>2.9563290000000002</c:v>
                </c:pt>
                <c:pt idx="7516">
                  <c:v>2.8893740000000001</c:v>
                </c:pt>
                <c:pt idx="7517">
                  <c:v>2.510818</c:v>
                </c:pt>
                <c:pt idx="7518">
                  <c:v>1.790222</c:v>
                </c:pt>
                <c:pt idx="7519">
                  <c:v>0.97976700000000005</c:v>
                </c:pt>
                <c:pt idx="7520">
                  <c:v>2.6336999999999999E-2</c:v>
                </c:pt>
                <c:pt idx="7521">
                  <c:v>-0.74865700000000002</c:v>
                </c:pt>
                <c:pt idx="7522">
                  <c:v>-1.491806</c:v>
                </c:pt>
                <c:pt idx="7523">
                  <c:v>-1.9352419999999999</c:v>
                </c:pt>
                <c:pt idx="7524">
                  <c:v>-1.9604950000000001</c:v>
                </c:pt>
                <c:pt idx="7525">
                  <c:v>-1.695419</c:v>
                </c:pt>
                <c:pt idx="7526">
                  <c:v>-1.5729679999999999</c:v>
                </c:pt>
                <c:pt idx="7527">
                  <c:v>-1.477905</c:v>
                </c:pt>
                <c:pt idx="7528">
                  <c:v>-0.863541</c:v>
                </c:pt>
                <c:pt idx="7529">
                  <c:v>7.4111999999999997E-2</c:v>
                </c:pt>
                <c:pt idx="7530">
                  <c:v>0.88772600000000002</c:v>
                </c:pt>
                <c:pt idx="7531">
                  <c:v>1.5108950000000001</c:v>
                </c:pt>
                <c:pt idx="7532">
                  <c:v>2.1214900000000001</c:v>
                </c:pt>
                <c:pt idx="7533">
                  <c:v>2.5841370000000001</c:v>
                </c:pt>
                <c:pt idx="7534">
                  <c:v>2.9680629999999999</c:v>
                </c:pt>
                <c:pt idx="7535">
                  <c:v>3.1719970000000002</c:v>
                </c:pt>
                <c:pt idx="7536">
                  <c:v>3.0828090000000001</c:v>
                </c:pt>
                <c:pt idx="7537">
                  <c:v>2.9797060000000002</c:v>
                </c:pt>
                <c:pt idx="7538">
                  <c:v>2.694321</c:v>
                </c:pt>
                <c:pt idx="7539">
                  <c:v>2.2965849999999999</c:v>
                </c:pt>
                <c:pt idx="7540">
                  <c:v>1.926132</c:v>
                </c:pt>
                <c:pt idx="7541">
                  <c:v>1.6126560000000001</c:v>
                </c:pt>
                <c:pt idx="7542">
                  <c:v>1.5246580000000001</c:v>
                </c:pt>
                <c:pt idx="7543">
                  <c:v>1.6424259999999999</c:v>
                </c:pt>
                <c:pt idx="7544">
                  <c:v>1.777039</c:v>
                </c:pt>
                <c:pt idx="7545">
                  <c:v>1.9184270000000001</c:v>
                </c:pt>
                <c:pt idx="7546">
                  <c:v>2.150757</c:v>
                </c:pt>
                <c:pt idx="7547">
                  <c:v>2.389694</c:v>
                </c:pt>
                <c:pt idx="7548">
                  <c:v>2.5812529999999998</c:v>
                </c:pt>
                <c:pt idx="7549">
                  <c:v>2.7520289999999998</c:v>
                </c:pt>
                <c:pt idx="7550">
                  <c:v>2.829269</c:v>
                </c:pt>
                <c:pt idx="7551">
                  <c:v>2.64975</c:v>
                </c:pt>
                <c:pt idx="7552">
                  <c:v>2.0622859999999998</c:v>
                </c:pt>
                <c:pt idx="7553">
                  <c:v>1.263123</c:v>
                </c:pt>
                <c:pt idx="7554">
                  <c:v>0.29232799999999998</c:v>
                </c:pt>
                <c:pt idx="7555">
                  <c:v>-0.72978200000000004</c:v>
                </c:pt>
                <c:pt idx="7556">
                  <c:v>-1.7569429999999999</c:v>
                </c:pt>
                <c:pt idx="7557">
                  <c:v>-2.4155579999999999</c:v>
                </c:pt>
                <c:pt idx="7558">
                  <c:v>-2.1686399999999999</c:v>
                </c:pt>
                <c:pt idx="7559">
                  <c:v>-1.6605989999999999</c:v>
                </c:pt>
                <c:pt idx="7560">
                  <c:v>-1.4835050000000001</c:v>
                </c:pt>
                <c:pt idx="7561">
                  <c:v>-1.364914</c:v>
                </c:pt>
                <c:pt idx="7562">
                  <c:v>-0.77241499999999996</c:v>
                </c:pt>
                <c:pt idx="7563">
                  <c:v>0.103714</c:v>
                </c:pt>
                <c:pt idx="7564">
                  <c:v>0.90872200000000003</c:v>
                </c:pt>
                <c:pt idx="7565">
                  <c:v>1.6404270000000001</c:v>
                </c:pt>
                <c:pt idx="7566">
                  <c:v>2.2307130000000002</c:v>
                </c:pt>
                <c:pt idx="7567">
                  <c:v>2.651138</c:v>
                </c:pt>
                <c:pt idx="7568">
                  <c:v>3.1909179999999999</c:v>
                </c:pt>
                <c:pt idx="7569">
                  <c:v>3.6174770000000001</c:v>
                </c:pt>
                <c:pt idx="7570">
                  <c:v>3.615631</c:v>
                </c:pt>
                <c:pt idx="7571">
                  <c:v>3.2291110000000001</c:v>
                </c:pt>
                <c:pt idx="7572">
                  <c:v>2.7537539999999998</c:v>
                </c:pt>
                <c:pt idx="7573">
                  <c:v>2.2052149999999999</c:v>
                </c:pt>
                <c:pt idx="7574">
                  <c:v>1.7227170000000001</c:v>
                </c:pt>
                <c:pt idx="7575">
                  <c:v>1.554916</c:v>
                </c:pt>
                <c:pt idx="7576">
                  <c:v>1.487411</c:v>
                </c:pt>
                <c:pt idx="7577">
                  <c:v>1.5169980000000001</c:v>
                </c:pt>
                <c:pt idx="7578">
                  <c:v>1.533447</c:v>
                </c:pt>
                <c:pt idx="7579">
                  <c:v>1.6021270000000001</c:v>
                </c:pt>
                <c:pt idx="7580">
                  <c:v>1.7781830000000001</c:v>
                </c:pt>
                <c:pt idx="7581">
                  <c:v>1.960251</c:v>
                </c:pt>
                <c:pt idx="7582">
                  <c:v>2.2028050000000001</c:v>
                </c:pt>
                <c:pt idx="7583">
                  <c:v>2.4205019999999999</c:v>
                </c:pt>
                <c:pt idx="7584">
                  <c:v>2.3754580000000001</c:v>
                </c:pt>
                <c:pt idx="7585">
                  <c:v>2.027237</c:v>
                </c:pt>
                <c:pt idx="7586">
                  <c:v>1.5302579999999999</c:v>
                </c:pt>
                <c:pt idx="7587">
                  <c:v>0.87893699999999997</c:v>
                </c:pt>
                <c:pt idx="7588">
                  <c:v>0.123749</c:v>
                </c:pt>
                <c:pt idx="7589">
                  <c:v>-0.56396500000000005</c:v>
                </c:pt>
                <c:pt idx="7590">
                  <c:v>-1.1398010000000001</c:v>
                </c:pt>
                <c:pt idx="7591">
                  <c:v>-1.434402</c:v>
                </c:pt>
                <c:pt idx="7592">
                  <c:v>-1.4854890000000001</c:v>
                </c:pt>
                <c:pt idx="7593">
                  <c:v>-1.576721</c:v>
                </c:pt>
                <c:pt idx="7594">
                  <c:v>-1.672623</c:v>
                </c:pt>
                <c:pt idx="7595">
                  <c:v>-1.4244840000000001</c:v>
                </c:pt>
                <c:pt idx="7596">
                  <c:v>-0.79043600000000003</c:v>
                </c:pt>
                <c:pt idx="7597">
                  <c:v>-8.7295999999999999E-2</c:v>
                </c:pt>
                <c:pt idx="7598">
                  <c:v>0.590866</c:v>
                </c:pt>
                <c:pt idx="7599">
                  <c:v>1.177216</c:v>
                </c:pt>
                <c:pt idx="7600">
                  <c:v>1.719635</c:v>
                </c:pt>
                <c:pt idx="7601">
                  <c:v>2.3576809999999999</c:v>
                </c:pt>
                <c:pt idx="7602">
                  <c:v>3.0575869999999998</c:v>
                </c:pt>
                <c:pt idx="7603">
                  <c:v>3.624908</c:v>
                </c:pt>
                <c:pt idx="7604">
                  <c:v>3.6567989999999999</c:v>
                </c:pt>
                <c:pt idx="7605">
                  <c:v>3.1536559999999998</c:v>
                </c:pt>
                <c:pt idx="7606">
                  <c:v>2.2792819999999998</c:v>
                </c:pt>
                <c:pt idx="7607">
                  <c:v>1.575348</c:v>
                </c:pt>
                <c:pt idx="7608">
                  <c:v>1.1128849999999999</c:v>
                </c:pt>
                <c:pt idx="7609">
                  <c:v>1.0715939999999999</c:v>
                </c:pt>
                <c:pt idx="7610">
                  <c:v>1.2336579999999999</c:v>
                </c:pt>
                <c:pt idx="7611">
                  <c:v>1.3680570000000001</c:v>
                </c:pt>
                <c:pt idx="7612">
                  <c:v>1.5105440000000001</c:v>
                </c:pt>
                <c:pt idx="7613">
                  <c:v>1.6585540000000001</c:v>
                </c:pt>
                <c:pt idx="7614">
                  <c:v>1.862762</c:v>
                </c:pt>
                <c:pt idx="7615">
                  <c:v>2.1756129999999998</c:v>
                </c:pt>
                <c:pt idx="7616">
                  <c:v>2.495377</c:v>
                </c:pt>
                <c:pt idx="7617">
                  <c:v>2.5687099999999998</c:v>
                </c:pt>
                <c:pt idx="7618">
                  <c:v>2.4802249999999999</c:v>
                </c:pt>
                <c:pt idx="7619">
                  <c:v>2.324036</c:v>
                </c:pt>
                <c:pt idx="7620">
                  <c:v>1.805161</c:v>
                </c:pt>
                <c:pt idx="7621">
                  <c:v>1.126663</c:v>
                </c:pt>
                <c:pt idx="7622">
                  <c:v>0.117386</c:v>
                </c:pt>
                <c:pt idx="7623">
                  <c:v>-0.86109899999999995</c:v>
                </c:pt>
                <c:pt idx="7624">
                  <c:v>-1.4571229999999999</c:v>
                </c:pt>
                <c:pt idx="7625">
                  <c:v>-1.8342130000000001</c:v>
                </c:pt>
                <c:pt idx="7626">
                  <c:v>-1.91571</c:v>
                </c:pt>
                <c:pt idx="7627">
                  <c:v>-1.872833</c:v>
                </c:pt>
                <c:pt idx="7628">
                  <c:v>-1.663727</c:v>
                </c:pt>
                <c:pt idx="7629">
                  <c:v>-1.1830290000000001</c:v>
                </c:pt>
                <c:pt idx="7630">
                  <c:v>-0.48814400000000002</c:v>
                </c:pt>
                <c:pt idx="7631">
                  <c:v>0.171204</c:v>
                </c:pt>
                <c:pt idx="7632">
                  <c:v>0.861008</c:v>
                </c:pt>
                <c:pt idx="7633">
                  <c:v>1.3931880000000001</c:v>
                </c:pt>
                <c:pt idx="7634">
                  <c:v>1.844711</c:v>
                </c:pt>
                <c:pt idx="7635">
                  <c:v>2.3112490000000001</c:v>
                </c:pt>
                <c:pt idx="7636">
                  <c:v>2.9555820000000002</c:v>
                </c:pt>
                <c:pt idx="7637">
                  <c:v>3.61409</c:v>
                </c:pt>
                <c:pt idx="7638">
                  <c:v>3.8060459999999998</c:v>
                </c:pt>
                <c:pt idx="7639">
                  <c:v>3.42807</c:v>
                </c:pt>
                <c:pt idx="7640">
                  <c:v>2.7274929999999999</c:v>
                </c:pt>
                <c:pt idx="7641">
                  <c:v>2.0194399999999999</c:v>
                </c:pt>
                <c:pt idx="7642">
                  <c:v>1.708145</c:v>
                </c:pt>
                <c:pt idx="7643">
                  <c:v>1.778427</c:v>
                </c:pt>
                <c:pt idx="7644">
                  <c:v>1.843826</c:v>
                </c:pt>
                <c:pt idx="7645">
                  <c:v>1.836792</c:v>
                </c:pt>
                <c:pt idx="7646">
                  <c:v>1.921432</c:v>
                </c:pt>
                <c:pt idx="7647">
                  <c:v>2.0803379999999998</c:v>
                </c:pt>
                <c:pt idx="7648">
                  <c:v>2.147278</c:v>
                </c:pt>
                <c:pt idx="7649">
                  <c:v>2.0568080000000002</c:v>
                </c:pt>
                <c:pt idx="7650">
                  <c:v>1.902771</c:v>
                </c:pt>
                <c:pt idx="7651">
                  <c:v>1.642212</c:v>
                </c:pt>
                <c:pt idx="7652">
                  <c:v>1.2693939999999999</c:v>
                </c:pt>
                <c:pt idx="7653">
                  <c:v>0.90683000000000002</c:v>
                </c:pt>
                <c:pt idx="7654">
                  <c:v>0.53195199999999998</c:v>
                </c:pt>
                <c:pt idx="7655">
                  <c:v>8.5158999999999999E-2</c:v>
                </c:pt>
                <c:pt idx="7656">
                  <c:v>-0.43948399999999999</c:v>
                </c:pt>
                <c:pt idx="7657">
                  <c:v>-0.90678400000000003</c:v>
                </c:pt>
                <c:pt idx="7658">
                  <c:v>-1.08284</c:v>
                </c:pt>
                <c:pt idx="7659">
                  <c:v>-1.032211</c:v>
                </c:pt>
                <c:pt idx="7660">
                  <c:v>-1.0104059999999999</c:v>
                </c:pt>
                <c:pt idx="7661">
                  <c:v>-1.01207</c:v>
                </c:pt>
                <c:pt idx="7662">
                  <c:v>-0.84884599999999999</c:v>
                </c:pt>
                <c:pt idx="7663">
                  <c:v>-0.44349699999999997</c:v>
                </c:pt>
                <c:pt idx="7664">
                  <c:v>0.24391199999999999</c:v>
                </c:pt>
                <c:pt idx="7665">
                  <c:v>0.91969299999999998</c:v>
                </c:pt>
                <c:pt idx="7666">
                  <c:v>1.3751979999999999</c:v>
                </c:pt>
                <c:pt idx="7667">
                  <c:v>2.182083</c:v>
                </c:pt>
                <c:pt idx="7668">
                  <c:v>2.8221590000000001</c:v>
                </c:pt>
                <c:pt idx="7669">
                  <c:v>3.2931370000000002</c:v>
                </c:pt>
                <c:pt idx="7670">
                  <c:v>3.621292</c:v>
                </c:pt>
                <c:pt idx="7671">
                  <c:v>3.5271150000000002</c:v>
                </c:pt>
                <c:pt idx="7672">
                  <c:v>3.2357179999999999</c:v>
                </c:pt>
                <c:pt idx="7673">
                  <c:v>2.9193419999999999</c:v>
                </c:pt>
                <c:pt idx="7674">
                  <c:v>2.4829409999999998</c:v>
                </c:pt>
                <c:pt idx="7675">
                  <c:v>1.9772799999999999</c:v>
                </c:pt>
                <c:pt idx="7676">
                  <c:v>1.500046</c:v>
                </c:pt>
                <c:pt idx="7677">
                  <c:v>1.2537229999999999</c:v>
                </c:pt>
                <c:pt idx="7678">
                  <c:v>1.2514190000000001</c:v>
                </c:pt>
                <c:pt idx="7679">
                  <c:v>1.3874820000000001</c:v>
                </c:pt>
                <c:pt idx="7680">
                  <c:v>1.5190429999999999</c:v>
                </c:pt>
                <c:pt idx="7681">
                  <c:v>1.7152559999999999</c:v>
                </c:pt>
                <c:pt idx="7682">
                  <c:v>1.970825</c:v>
                </c:pt>
                <c:pt idx="7683">
                  <c:v>2.2763369999999998</c:v>
                </c:pt>
                <c:pt idx="7684">
                  <c:v>2.6470639999999999</c:v>
                </c:pt>
                <c:pt idx="7685">
                  <c:v>2.5367890000000002</c:v>
                </c:pt>
                <c:pt idx="7686">
                  <c:v>2.0838009999999998</c:v>
                </c:pt>
                <c:pt idx="7687">
                  <c:v>1.3349150000000001</c:v>
                </c:pt>
                <c:pt idx="7688">
                  <c:v>0.60346999999999995</c:v>
                </c:pt>
                <c:pt idx="7689">
                  <c:v>-2.4643000000000002E-2</c:v>
                </c:pt>
                <c:pt idx="7690">
                  <c:v>-0.69569400000000003</c:v>
                </c:pt>
                <c:pt idx="7691">
                  <c:v>-1.309158</c:v>
                </c:pt>
                <c:pt idx="7692">
                  <c:v>-1.583496</c:v>
                </c:pt>
                <c:pt idx="7693">
                  <c:v>-1.5833440000000001</c:v>
                </c:pt>
                <c:pt idx="7694">
                  <c:v>-1.430161</c:v>
                </c:pt>
                <c:pt idx="7695">
                  <c:v>-1.2452240000000001</c:v>
                </c:pt>
                <c:pt idx="7696">
                  <c:v>-1.054657</c:v>
                </c:pt>
                <c:pt idx="7697">
                  <c:v>-0.65512099999999995</c:v>
                </c:pt>
                <c:pt idx="7698">
                  <c:v>-0.12698400000000001</c:v>
                </c:pt>
                <c:pt idx="7699">
                  <c:v>0.32528699999999999</c:v>
                </c:pt>
                <c:pt idx="7700">
                  <c:v>0.853912</c:v>
                </c:pt>
                <c:pt idx="7701">
                  <c:v>1.523941</c:v>
                </c:pt>
                <c:pt idx="7702">
                  <c:v>2.5117950000000002</c:v>
                </c:pt>
                <c:pt idx="7703">
                  <c:v>3.3492130000000002</c:v>
                </c:pt>
                <c:pt idx="7704">
                  <c:v>3.4035030000000002</c:v>
                </c:pt>
                <c:pt idx="7705">
                  <c:v>3.0629879999999998</c:v>
                </c:pt>
                <c:pt idx="7706">
                  <c:v>2.7677309999999999</c:v>
                </c:pt>
                <c:pt idx="7707">
                  <c:v>2.519882</c:v>
                </c:pt>
                <c:pt idx="7708">
                  <c:v>2.1493989999999998</c:v>
                </c:pt>
                <c:pt idx="7709">
                  <c:v>1.6874690000000001</c:v>
                </c:pt>
                <c:pt idx="7710">
                  <c:v>1.290192</c:v>
                </c:pt>
                <c:pt idx="7711">
                  <c:v>1.132233</c:v>
                </c:pt>
                <c:pt idx="7712">
                  <c:v>1.144943</c:v>
                </c:pt>
                <c:pt idx="7713">
                  <c:v>1.2779689999999999</c:v>
                </c:pt>
                <c:pt idx="7714">
                  <c:v>1.407562</c:v>
                </c:pt>
                <c:pt idx="7715">
                  <c:v>1.4588779999999999</c:v>
                </c:pt>
                <c:pt idx="7716">
                  <c:v>1.6629179999999999</c:v>
                </c:pt>
                <c:pt idx="7717">
                  <c:v>2.121521</c:v>
                </c:pt>
                <c:pt idx="7718">
                  <c:v>2.7231290000000001</c:v>
                </c:pt>
                <c:pt idx="7719">
                  <c:v>2.9853360000000002</c:v>
                </c:pt>
                <c:pt idx="7720">
                  <c:v>2.811493</c:v>
                </c:pt>
                <c:pt idx="7721">
                  <c:v>2.2615810000000001</c:v>
                </c:pt>
                <c:pt idx="7722">
                  <c:v>1.613693</c:v>
                </c:pt>
                <c:pt idx="7723">
                  <c:v>0.92692600000000003</c:v>
                </c:pt>
                <c:pt idx="7724">
                  <c:v>0.150391</c:v>
                </c:pt>
                <c:pt idx="7725">
                  <c:v>-0.74717699999999998</c:v>
                </c:pt>
                <c:pt idx="7726">
                  <c:v>-1.9339900000000001</c:v>
                </c:pt>
                <c:pt idx="7727">
                  <c:v>-2.6955260000000001</c:v>
                </c:pt>
                <c:pt idx="7728">
                  <c:v>-2.7109990000000002</c:v>
                </c:pt>
                <c:pt idx="7729">
                  <c:v>-2.3395389999999998</c:v>
                </c:pt>
                <c:pt idx="7730">
                  <c:v>-1.799515</c:v>
                </c:pt>
                <c:pt idx="7731">
                  <c:v>-1.069885</c:v>
                </c:pt>
                <c:pt idx="7732">
                  <c:v>-0.30209399999999997</c:v>
                </c:pt>
                <c:pt idx="7733">
                  <c:v>0.44598399999999999</c:v>
                </c:pt>
                <c:pt idx="7734">
                  <c:v>1.0380549999999999</c:v>
                </c:pt>
                <c:pt idx="7735">
                  <c:v>1.650436</c:v>
                </c:pt>
                <c:pt idx="7736">
                  <c:v>2.2576749999999999</c:v>
                </c:pt>
                <c:pt idx="7737">
                  <c:v>2.8397670000000002</c:v>
                </c:pt>
                <c:pt idx="7738">
                  <c:v>3.6283720000000002</c:v>
                </c:pt>
                <c:pt idx="7739">
                  <c:v>4.1784670000000004</c:v>
                </c:pt>
                <c:pt idx="7740">
                  <c:v>3.8856660000000001</c:v>
                </c:pt>
                <c:pt idx="7741">
                  <c:v>3.0587309999999999</c:v>
                </c:pt>
                <c:pt idx="7742">
                  <c:v>2.1092680000000001</c:v>
                </c:pt>
                <c:pt idx="7743">
                  <c:v>1.3827210000000001</c:v>
                </c:pt>
                <c:pt idx="7744">
                  <c:v>1.0027919999999999</c:v>
                </c:pt>
                <c:pt idx="7745">
                  <c:v>0.98068200000000005</c:v>
                </c:pt>
                <c:pt idx="7746">
                  <c:v>1.0775600000000001</c:v>
                </c:pt>
                <c:pt idx="7747">
                  <c:v>1.128952</c:v>
                </c:pt>
                <c:pt idx="7748">
                  <c:v>1.28833</c:v>
                </c:pt>
                <c:pt idx="7749">
                  <c:v>1.6580349999999999</c:v>
                </c:pt>
                <c:pt idx="7750">
                  <c:v>1.946426</c:v>
                </c:pt>
                <c:pt idx="7751">
                  <c:v>2.0581049999999999</c:v>
                </c:pt>
                <c:pt idx="7752">
                  <c:v>2.3107150000000001</c:v>
                </c:pt>
                <c:pt idx="7753">
                  <c:v>2.5558930000000002</c:v>
                </c:pt>
                <c:pt idx="7754">
                  <c:v>2.7399290000000001</c:v>
                </c:pt>
                <c:pt idx="7755">
                  <c:v>2.700806</c:v>
                </c:pt>
                <c:pt idx="7756">
                  <c:v>2.279709</c:v>
                </c:pt>
                <c:pt idx="7757">
                  <c:v>2.0522</c:v>
                </c:pt>
                <c:pt idx="7758">
                  <c:v>1.734497</c:v>
                </c:pt>
                <c:pt idx="7759">
                  <c:v>1.380463</c:v>
                </c:pt>
                <c:pt idx="7760">
                  <c:v>0.88800000000000001</c:v>
                </c:pt>
                <c:pt idx="7761">
                  <c:v>0.54039000000000004</c:v>
                </c:pt>
                <c:pt idx="7762">
                  <c:v>0.59608499999999998</c:v>
                </c:pt>
                <c:pt idx="7763">
                  <c:v>0.72300699999999996</c:v>
                </c:pt>
                <c:pt idx="7764">
                  <c:v>0.79634099999999997</c:v>
                </c:pt>
                <c:pt idx="7765">
                  <c:v>0.662354</c:v>
                </c:pt>
                <c:pt idx="7766">
                  <c:v>0.41474899999999998</c:v>
                </c:pt>
                <c:pt idx="7767">
                  <c:v>0.238235</c:v>
                </c:pt>
                <c:pt idx="7768">
                  <c:v>0.22364800000000001</c:v>
                </c:pt>
                <c:pt idx="7769">
                  <c:v>0.34873999999999999</c:v>
                </c:pt>
                <c:pt idx="7770">
                  <c:v>0.50619499999999995</c:v>
                </c:pt>
                <c:pt idx="7771">
                  <c:v>0.48924299999999998</c:v>
                </c:pt>
                <c:pt idx="7772">
                  <c:v>0.42646800000000001</c:v>
                </c:pt>
                <c:pt idx="7773">
                  <c:v>0.21060200000000001</c:v>
                </c:pt>
                <c:pt idx="7774">
                  <c:v>0.10224900000000001</c:v>
                </c:pt>
                <c:pt idx="7775">
                  <c:v>0.15051300000000001</c:v>
                </c:pt>
                <c:pt idx="7776">
                  <c:v>0.33030700000000002</c:v>
                </c:pt>
                <c:pt idx="7777">
                  <c:v>0.31980900000000001</c:v>
                </c:pt>
                <c:pt idx="7778">
                  <c:v>0.242371</c:v>
                </c:pt>
                <c:pt idx="7779">
                  <c:v>0.233154</c:v>
                </c:pt>
                <c:pt idx="7780">
                  <c:v>0.14138800000000001</c:v>
                </c:pt>
                <c:pt idx="7781">
                  <c:v>6.9060999999999997E-2</c:v>
                </c:pt>
                <c:pt idx="7782">
                  <c:v>3.6484000000000003E-2</c:v>
                </c:pt>
                <c:pt idx="7783">
                  <c:v>0.18276999999999999</c:v>
                </c:pt>
                <c:pt idx="7784">
                  <c:v>1.0834E-2</c:v>
                </c:pt>
                <c:pt idx="7785">
                  <c:v>-5.4382E-2</c:v>
                </c:pt>
                <c:pt idx="7786">
                  <c:v>1.0788000000000001E-2</c:v>
                </c:pt>
                <c:pt idx="7787">
                  <c:v>-4.2880000000000001E-3</c:v>
                </c:pt>
                <c:pt idx="7788">
                  <c:v>-5.1193000000000002E-2</c:v>
                </c:pt>
                <c:pt idx="7789">
                  <c:v>-4.9926999999999999E-2</c:v>
                </c:pt>
                <c:pt idx="7790">
                  <c:v>-2.5085E-2</c:v>
                </c:pt>
                <c:pt idx="7791">
                  <c:v>1.1017000000000001E-2</c:v>
                </c:pt>
                <c:pt idx="7792">
                  <c:v>3.2592999999999997E-2</c:v>
                </c:pt>
                <c:pt idx="7793">
                  <c:v>7.6000000000000004E-5</c:v>
                </c:pt>
                <c:pt idx="7794">
                  <c:v>4.4220000000000002E-2</c:v>
                </c:pt>
                <c:pt idx="7795">
                  <c:v>1.0956E-2</c:v>
                </c:pt>
                <c:pt idx="7796">
                  <c:v>-2.5589000000000001E-2</c:v>
                </c:pt>
                <c:pt idx="7797">
                  <c:v>-7.4066000000000007E-2</c:v>
                </c:pt>
                <c:pt idx="7798">
                  <c:v>-6.2439000000000001E-2</c:v>
                </c:pt>
                <c:pt idx="7799">
                  <c:v>-8.5220000000000004E-2</c:v>
                </c:pt>
                <c:pt idx="7800">
                  <c:v>-9.3383999999999995E-2</c:v>
                </c:pt>
                <c:pt idx="7801">
                  <c:v>-0.13644400000000001</c:v>
                </c:pt>
                <c:pt idx="7802">
                  <c:v>-0.13932800000000001</c:v>
                </c:pt>
                <c:pt idx="7803">
                  <c:v>-9.3338000000000004E-2</c:v>
                </c:pt>
                <c:pt idx="7804">
                  <c:v>-0.112167</c:v>
                </c:pt>
                <c:pt idx="7805">
                  <c:v>-8.0460000000000004E-2</c:v>
                </c:pt>
                <c:pt idx="7806">
                  <c:v>-8.3297999999999997E-2</c:v>
                </c:pt>
                <c:pt idx="7807">
                  <c:v>-7.6172000000000004E-2</c:v>
                </c:pt>
                <c:pt idx="7808">
                  <c:v>-0.12931799999999999</c:v>
                </c:pt>
                <c:pt idx="7809">
                  <c:v>-0.15182499999999999</c:v>
                </c:pt>
                <c:pt idx="7810">
                  <c:v>-9.0789999999999996E-2</c:v>
                </c:pt>
                <c:pt idx="7811">
                  <c:v>-0.123672</c:v>
                </c:pt>
                <c:pt idx="7812">
                  <c:v>-0.15005499999999999</c:v>
                </c:pt>
                <c:pt idx="7813">
                  <c:v>-0.174652</c:v>
                </c:pt>
                <c:pt idx="7814">
                  <c:v>-0.123581</c:v>
                </c:pt>
                <c:pt idx="7815">
                  <c:v>-0.105255</c:v>
                </c:pt>
                <c:pt idx="7816">
                  <c:v>-0.14115900000000001</c:v>
                </c:pt>
                <c:pt idx="7817">
                  <c:v>-0.113174</c:v>
                </c:pt>
                <c:pt idx="7818">
                  <c:v>-6.0593000000000001E-2</c:v>
                </c:pt>
                <c:pt idx="7819">
                  <c:v>-6.0226000000000002E-2</c:v>
                </c:pt>
                <c:pt idx="7820">
                  <c:v>-6.6558999999999993E-2</c:v>
                </c:pt>
                <c:pt idx="7821">
                  <c:v>-6.0012999999999997E-2</c:v>
                </c:pt>
                <c:pt idx="7822">
                  <c:v>-3.4546E-2</c:v>
                </c:pt>
                <c:pt idx="7823">
                  <c:v>-7.5089000000000003E-2</c:v>
                </c:pt>
                <c:pt idx="7824">
                  <c:v>-4.0451000000000001E-2</c:v>
                </c:pt>
                <c:pt idx="7825">
                  <c:v>-4.7530999999999997E-2</c:v>
                </c:pt>
                <c:pt idx="7826">
                  <c:v>-6.7656999999999995E-2</c:v>
                </c:pt>
                <c:pt idx="7827">
                  <c:v>-6.6971000000000003E-2</c:v>
                </c:pt>
                <c:pt idx="7828">
                  <c:v>6.8209999999999998E-3</c:v>
                </c:pt>
                <c:pt idx="7829">
                  <c:v>-1.8173000000000002E-2</c:v>
                </c:pt>
                <c:pt idx="7830">
                  <c:v>-3.2120000000000003E-2</c:v>
                </c:pt>
                <c:pt idx="7831">
                  <c:v>-1.2756E-2</c:v>
                </c:pt>
                <c:pt idx="7832">
                  <c:v>1.3351E-2</c:v>
                </c:pt>
                <c:pt idx="7833">
                  <c:v>3.3419999999999999E-3</c:v>
                </c:pt>
                <c:pt idx="7834">
                  <c:v>-4.9899999999999996E-3</c:v>
                </c:pt>
                <c:pt idx="7835">
                  <c:v>1.059E-2</c:v>
                </c:pt>
                <c:pt idx="7836">
                  <c:v>-1.7059000000000001E-2</c:v>
                </c:pt>
                <c:pt idx="7837">
                  <c:v>-2.64E-3</c:v>
                </c:pt>
                <c:pt idx="7838">
                  <c:v>-2.2949000000000001E-2</c:v>
                </c:pt>
                <c:pt idx="7839">
                  <c:v>-2.5436E-2</c:v>
                </c:pt>
                <c:pt idx="7840">
                  <c:v>-6.5160000000000001E-3</c:v>
                </c:pt>
                <c:pt idx="7841">
                  <c:v>8.9110000000000005E-3</c:v>
                </c:pt>
                <c:pt idx="7842">
                  <c:v>-1.129E-3</c:v>
                </c:pt>
                <c:pt idx="7843">
                  <c:v>-2.2780999999999999E-2</c:v>
                </c:pt>
              </c:numCache>
            </c:numRef>
          </c:val>
          <c:smooth val="0"/>
          <c:extLst>
            <c:ext xmlns:c16="http://schemas.microsoft.com/office/drawing/2014/chart" uri="{C3380CC4-5D6E-409C-BE32-E72D297353CC}">
              <c16:uniqueId val="{00000000-9BE8-48AC-9552-1D913BE093BE}"/>
            </c:ext>
          </c:extLst>
        </c:ser>
        <c:ser>
          <c:idx val="1"/>
          <c:order val="1"/>
          <c:tx>
            <c:strRef>
              <c:f>[Accelerometer_2017_10_15.xlsx]Sheet2!$C$1</c:f>
              <c:strCache>
                <c:ptCount val="1"/>
                <c:pt idx="0">
                  <c:v>Accel_Y</c:v>
                </c:pt>
              </c:strCache>
            </c:strRef>
          </c:tx>
          <c:spPr>
            <a:ln w="28575" cap="rnd">
              <a:solidFill>
                <a:schemeClr val="accent2"/>
              </a:solidFill>
              <a:round/>
            </a:ln>
            <a:effectLst/>
          </c:spPr>
          <c:marker>
            <c:symbol val="none"/>
          </c:marker>
          <c:val>
            <c:numRef>
              <c:f>[Accelerometer_2017_10_15.xlsx]Sheet2!$C$2:$C$8085</c:f>
              <c:numCache>
                <c:formatCode>General</c:formatCode>
                <c:ptCount val="8084"/>
                <c:pt idx="0">
                  <c:v>-5.4961999999999997E-2</c:v>
                </c:pt>
                <c:pt idx="1">
                  <c:v>-1.4938E-2</c:v>
                </c:pt>
                <c:pt idx="2">
                  <c:v>1.6036999999999999E-2</c:v>
                </c:pt>
                <c:pt idx="3">
                  <c:v>-5.7070000000000003E-3</c:v>
                </c:pt>
                <c:pt idx="4">
                  <c:v>-4.1579999999999999E-2</c:v>
                </c:pt>
                <c:pt idx="5">
                  <c:v>-3.8467000000000001E-2</c:v>
                </c:pt>
                <c:pt idx="6">
                  <c:v>-1.8010000000000001E-3</c:v>
                </c:pt>
                <c:pt idx="7">
                  <c:v>1.0985999999999999E-2</c:v>
                </c:pt>
                <c:pt idx="8">
                  <c:v>-3.2104000000000001E-2</c:v>
                </c:pt>
                <c:pt idx="9">
                  <c:v>-5.7570999999999997E-2</c:v>
                </c:pt>
                <c:pt idx="10">
                  <c:v>-1.7989999999999999E-2</c:v>
                </c:pt>
                <c:pt idx="11">
                  <c:v>1.7776E-2</c:v>
                </c:pt>
                <c:pt idx="12">
                  <c:v>-2.7500000000000002E-4</c:v>
                </c:pt>
                <c:pt idx="13">
                  <c:v>-4.1473000000000003E-2</c:v>
                </c:pt>
                <c:pt idx="14">
                  <c:v>-4.0634000000000003E-2</c:v>
                </c:pt>
                <c:pt idx="15">
                  <c:v>-1.328E-3</c:v>
                </c:pt>
                <c:pt idx="16">
                  <c:v>1.2543E-2</c:v>
                </c:pt>
                <c:pt idx="17">
                  <c:v>-2.8792999999999999E-2</c:v>
                </c:pt>
                <c:pt idx="18">
                  <c:v>-5.6793000000000003E-2</c:v>
                </c:pt>
                <c:pt idx="19">
                  <c:v>-2.2522E-2</c:v>
                </c:pt>
                <c:pt idx="20">
                  <c:v>1.3672E-2</c:v>
                </c:pt>
                <c:pt idx="21">
                  <c:v>4.7450000000000001E-3</c:v>
                </c:pt>
                <c:pt idx="22">
                  <c:v>-3.8741999999999999E-2</c:v>
                </c:pt>
                <c:pt idx="23">
                  <c:v>-4.2876999999999998E-2</c:v>
                </c:pt>
                <c:pt idx="24">
                  <c:v>-5.0509999999999999E-3</c:v>
                </c:pt>
                <c:pt idx="25">
                  <c:v>1.4236E-2</c:v>
                </c:pt>
                <c:pt idx="26">
                  <c:v>-2.3911000000000002E-2</c:v>
                </c:pt>
                <c:pt idx="27">
                  <c:v>-5.3969999999999997E-2</c:v>
                </c:pt>
                <c:pt idx="28">
                  <c:v>-2.7283000000000002E-2</c:v>
                </c:pt>
                <c:pt idx="29">
                  <c:v>1.1963E-2</c:v>
                </c:pt>
                <c:pt idx="30">
                  <c:v>4.7149999999999996E-3</c:v>
                </c:pt>
                <c:pt idx="31">
                  <c:v>-4.0451000000000001E-2</c:v>
                </c:pt>
                <c:pt idx="32">
                  <c:v>-4.4662E-2</c:v>
                </c:pt>
                <c:pt idx="33">
                  <c:v>-5.9199999999999999E-3</c:v>
                </c:pt>
                <c:pt idx="34">
                  <c:v>1.3931000000000001E-2</c:v>
                </c:pt>
                <c:pt idx="35">
                  <c:v>-2.0233000000000001E-2</c:v>
                </c:pt>
                <c:pt idx="36">
                  <c:v>-5.0934E-2</c:v>
                </c:pt>
                <c:pt idx="37">
                  <c:v>-3.2927999999999999E-2</c:v>
                </c:pt>
                <c:pt idx="38">
                  <c:v>4.9589999999999999E-3</c:v>
                </c:pt>
                <c:pt idx="39">
                  <c:v>2.9299999999999999E-3</c:v>
                </c:pt>
                <c:pt idx="40">
                  <c:v>-3.1174E-2</c:v>
                </c:pt>
                <c:pt idx="41">
                  <c:v>-4.0725999999999998E-2</c:v>
                </c:pt>
                <c:pt idx="42">
                  <c:v>-9.247E-3</c:v>
                </c:pt>
                <c:pt idx="43">
                  <c:v>2.3349999999999998E-3</c:v>
                </c:pt>
                <c:pt idx="44">
                  <c:v>-1.5335E-2</c:v>
                </c:pt>
                <c:pt idx="45">
                  <c:v>-3.6545000000000001E-2</c:v>
                </c:pt>
                <c:pt idx="46">
                  <c:v>-3.4377999999999999E-2</c:v>
                </c:pt>
                <c:pt idx="47">
                  <c:v>-1.0817999999999999E-2</c:v>
                </c:pt>
                <c:pt idx="48">
                  <c:v>-3.6770000000000001E-3</c:v>
                </c:pt>
                <c:pt idx="49">
                  <c:v>-2.1988000000000001E-2</c:v>
                </c:pt>
                <c:pt idx="50">
                  <c:v>-3.2745000000000003E-2</c:v>
                </c:pt>
                <c:pt idx="51">
                  <c:v>-1.4404E-2</c:v>
                </c:pt>
                <c:pt idx="52">
                  <c:v>-7.9500000000000005E-3</c:v>
                </c:pt>
                <c:pt idx="53">
                  <c:v>-1.6906999999999998E-2</c:v>
                </c:pt>
                <c:pt idx="54">
                  <c:v>-2.597E-2</c:v>
                </c:pt>
                <c:pt idx="55">
                  <c:v>-2.2293E-2</c:v>
                </c:pt>
                <c:pt idx="56">
                  <c:v>-1.8539E-2</c:v>
                </c:pt>
                <c:pt idx="57">
                  <c:v>-1.9226E-2</c:v>
                </c:pt>
                <c:pt idx="58">
                  <c:v>-1.8921E-2</c:v>
                </c:pt>
                <c:pt idx="59">
                  <c:v>-1.9958E-2</c:v>
                </c:pt>
                <c:pt idx="60">
                  <c:v>-1.6875999999999999E-2</c:v>
                </c:pt>
                <c:pt idx="61">
                  <c:v>-1.4586999999999999E-2</c:v>
                </c:pt>
                <c:pt idx="62">
                  <c:v>-1.8112E-2</c:v>
                </c:pt>
                <c:pt idx="63">
                  <c:v>-2.1590999999999999E-2</c:v>
                </c:pt>
                <c:pt idx="64">
                  <c:v>-2.0981E-2</c:v>
                </c:pt>
                <c:pt idx="65">
                  <c:v>-1.7395000000000001E-2</c:v>
                </c:pt>
                <c:pt idx="66">
                  <c:v>-1.6693E-2</c:v>
                </c:pt>
                <c:pt idx="67">
                  <c:v>-2.1179E-2</c:v>
                </c:pt>
                <c:pt idx="68">
                  <c:v>-1.8265E-2</c:v>
                </c:pt>
                <c:pt idx="69">
                  <c:v>-1.7151E-2</c:v>
                </c:pt>
                <c:pt idx="70">
                  <c:v>-1.6708000000000001E-2</c:v>
                </c:pt>
                <c:pt idx="71">
                  <c:v>-2.121E-2</c:v>
                </c:pt>
                <c:pt idx="72">
                  <c:v>-1.7059000000000001E-2</c:v>
                </c:pt>
                <c:pt idx="73">
                  <c:v>-1.5823E-2</c:v>
                </c:pt>
                <c:pt idx="74">
                  <c:v>-1.8828999999999999E-2</c:v>
                </c:pt>
                <c:pt idx="75">
                  <c:v>-2.1255E-2</c:v>
                </c:pt>
                <c:pt idx="76">
                  <c:v>-1.9119000000000001E-2</c:v>
                </c:pt>
                <c:pt idx="77">
                  <c:v>-1.8065999999999999E-2</c:v>
                </c:pt>
                <c:pt idx="78">
                  <c:v>-1.9073E-2</c:v>
                </c:pt>
                <c:pt idx="79">
                  <c:v>-2.0507999999999998E-2</c:v>
                </c:pt>
                <c:pt idx="80">
                  <c:v>-1.7273E-2</c:v>
                </c:pt>
                <c:pt idx="81">
                  <c:v>-1.5213000000000001E-2</c:v>
                </c:pt>
                <c:pt idx="82">
                  <c:v>-2.0369999999999999E-2</c:v>
                </c:pt>
                <c:pt idx="83">
                  <c:v>-2.0691000000000001E-2</c:v>
                </c:pt>
                <c:pt idx="84">
                  <c:v>-1.9852000000000002E-2</c:v>
                </c:pt>
                <c:pt idx="85">
                  <c:v>-1.8416999999999999E-2</c:v>
                </c:pt>
                <c:pt idx="86">
                  <c:v>-1.8828999999999999E-2</c:v>
                </c:pt>
                <c:pt idx="87">
                  <c:v>-1.9989E-2</c:v>
                </c:pt>
                <c:pt idx="88">
                  <c:v>-2.0889000000000001E-2</c:v>
                </c:pt>
                <c:pt idx="89">
                  <c:v>-1.6601999999999999E-2</c:v>
                </c:pt>
                <c:pt idx="90">
                  <c:v>-1.6372999999999999E-2</c:v>
                </c:pt>
                <c:pt idx="91">
                  <c:v>-1.9057999999999999E-2</c:v>
                </c:pt>
                <c:pt idx="92">
                  <c:v>-2.0431999999999999E-2</c:v>
                </c:pt>
                <c:pt idx="93">
                  <c:v>-1.9057999999999999E-2</c:v>
                </c:pt>
                <c:pt idx="94">
                  <c:v>-1.8950999999999999E-2</c:v>
                </c:pt>
                <c:pt idx="95">
                  <c:v>-1.8218999999999999E-2</c:v>
                </c:pt>
                <c:pt idx="96">
                  <c:v>-1.8325999999999999E-2</c:v>
                </c:pt>
                <c:pt idx="97">
                  <c:v>-1.9515999999999999E-2</c:v>
                </c:pt>
                <c:pt idx="98">
                  <c:v>-2.0813000000000002E-2</c:v>
                </c:pt>
                <c:pt idx="99">
                  <c:v>-1.9897000000000001E-2</c:v>
                </c:pt>
                <c:pt idx="100">
                  <c:v>-1.9882E-2</c:v>
                </c:pt>
                <c:pt idx="101">
                  <c:v>-1.7333999999999999E-2</c:v>
                </c:pt>
                <c:pt idx="102">
                  <c:v>-1.8142999999999999E-2</c:v>
                </c:pt>
                <c:pt idx="103">
                  <c:v>-1.8280000000000001E-2</c:v>
                </c:pt>
                <c:pt idx="104">
                  <c:v>-1.7746000000000001E-2</c:v>
                </c:pt>
                <c:pt idx="105">
                  <c:v>-1.9165000000000001E-2</c:v>
                </c:pt>
                <c:pt idx="106">
                  <c:v>-1.8249999999999999E-2</c:v>
                </c:pt>
                <c:pt idx="107">
                  <c:v>-1.8020999999999999E-2</c:v>
                </c:pt>
                <c:pt idx="108">
                  <c:v>-1.5381000000000001E-2</c:v>
                </c:pt>
                <c:pt idx="109">
                  <c:v>-1.7226999999999999E-2</c:v>
                </c:pt>
                <c:pt idx="110">
                  <c:v>-1.8967000000000001E-2</c:v>
                </c:pt>
                <c:pt idx="111">
                  <c:v>-1.8187999999999999E-2</c:v>
                </c:pt>
                <c:pt idx="112">
                  <c:v>-1.8005E-2</c:v>
                </c:pt>
                <c:pt idx="113">
                  <c:v>-2.0431999999999999E-2</c:v>
                </c:pt>
                <c:pt idx="114">
                  <c:v>-2.0431999999999999E-2</c:v>
                </c:pt>
                <c:pt idx="115">
                  <c:v>-1.7502E-2</c:v>
                </c:pt>
                <c:pt idx="116">
                  <c:v>-1.6005999999999999E-2</c:v>
                </c:pt>
                <c:pt idx="117">
                  <c:v>-1.7593000000000001E-2</c:v>
                </c:pt>
                <c:pt idx="118">
                  <c:v>-1.9439999999999999E-2</c:v>
                </c:pt>
                <c:pt idx="119">
                  <c:v>-1.7867999999999998E-2</c:v>
                </c:pt>
                <c:pt idx="120">
                  <c:v>-1.9913E-2</c:v>
                </c:pt>
                <c:pt idx="121">
                  <c:v>-1.6556000000000001E-2</c:v>
                </c:pt>
                <c:pt idx="122">
                  <c:v>-1.8845000000000001E-2</c:v>
                </c:pt>
                <c:pt idx="123">
                  <c:v>-1.9012000000000001E-2</c:v>
                </c:pt>
                <c:pt idx="124">
                  <c:v>-1.8036E-2</c:v>
                </c:pt>
                <c:pt idx="125">
                  <c:v>-1.8631000000000002E-2</c:v>
                </c:pt>
                <c:pt idx="126">
                  <c:v>-2.0827999999999999E-2</c:v>
                </c:pt>
                <c:pt idx="127">
                  <c:v>-1.7760999999999999E-2</c:v>
                </c:pt>
                <c:pt idx="128">
                  <c:v>-1.9210999999999999E-2</c:v>
                </c:pt>
                <c:pt idx="129">
                  <c:v>-1.9043000000000001E-2</c:v>
                </c:pt>
                <c:pt idx="130">
                  <c:v>-1.9623000000000002E-2</c:v>
                </c:pt>
                <c:pt idx="131">
                  <c:v>-2.1149000000000001E-2</c:v>
                </c:pt>
                <c:pt idx="132">
                  <c:v>-1.9653E-2</c:v>
                </c:pt>
                <c:pt idx="133">
                  <c:v>-1.8616000000000001E-2</c:v>
                </c:pt>
                <c:pt idx="134">
                  <c:v>-1.6372999999999999E-2</c:v>
                </c:pt>
                <c:pt idx="135">
                  <c:v>-1.7867999999999998E-2</c:v>
                </c:pt>
                <c:pt idx="136">
                  <c:v>-1.8981999999999999E-2</c:v>
                </c:pt>
                <c:pt idx="137">
                  <c:v>-1.9730000000000001E-2</c:v>
                </c:pt>
                <c:pt idx="138">
                  <c:v>-1.8325999999999999E-2</c:v>
                </c:pt>
                <c:pt idx="139">
                  <c:v>-1.9012000000000001E-2</c:v>
                </c:pt>
                <c:pt idx="140">
                  <c:v>-2.0065E-2</c:v>
                </c:pt>
                <c:pt idx="141">
                  <c:v>-1.9713999999999999E-2</c:v>
                </c:pt>
                <c:pt idx="142">
                  <c:v>-1.7242E-2</c:v>
                </c:pt>
                <c:pt idx="143">
                  <c:v>-2.0035000000000001E-2</c:v>
                </c:pt>
                <c:pt idx="144">
                  <c:v>-1.8005E-2</c:v>
                </c:pt>
                <c:pt idx="145">
                  <c:v>-1.976E-2</c:v>
                </c:pt>
                <c:pt idx="146">
                  <c:v>-1.5671000000000001E-2</c:v>
                </c:pt>
                <c:pt idx="147">
                  <c:v>-1.8738000000000001E-2</c:v>
                </c:pt>
                <c:pt idx="148">
                  <c:v>-2.0004000000000001E-2</c:v>
                </c:pt>
                <c:pt idx="149">
                  <c:v>-2.0095999999999999E-2</c:v>
                </c:pt>
                <c:pt idx="150">
                  <c:v>-1.9439999999999999E-2</c:v>
                </c:pt>
                <c:pt idx="151">
                  <c:v>-2.0218E-2</c:v>
                </c:pt>
                <c:pt idx="152">
                  <c:v>-1.9073E-2</c:v>
                </c:pt>
                <c:pt idx="153">
                  <c:v>-2.0721E-2</c:v>
                </c:pt>
                <c:pt idx="154">
                  <c:v>-1.9989E-2</c:v>
                </c:pt>
                <c:pt idx="155">
                  <c:v>-1.7624000000000001E-2</c:v>
                </c:pt>
                <c:pt idx="156">
                  <c:v>-1.8051000000000001E-2</c:v>
                </c:pt>
                <c:pt idx="157">
                  <c:v>-1.9179999999999999E-2</c:v>
                </c:pt>
                <c:pt idx="158">
                  <c:v>-1.9348000000000001E-2</c:v>
                </c:pt>
                <c:pt idx="159">
                  <c:v>-1.8280000000000001E-2</c:v>
                </c:pt>
                <c:pt idx="160">
                  <c:v>-1.7455999999999999E-2</c:v>
                </c:pt>
                <c:pt idx="161">
                  <c:v>-1.9012000000000001E-2</c:v>
                </c:pt>
                <c:pt idx="162">
                  <c:v>-1.9958E-2</c:v>
                </c:pt>
                <c:pt idx="163">
                  <c:v>-1.9591999999999998E-2</c:v>
                </c:pt>
                <c:pt idx="164">
                  <c:v>-1.8554999999999999E-2</c:v>
                </c:pt>
                <c:pt idx="165">
                  <c:v>-1.9439999999999999E-2</c:v>
                </c:pt>
                <c:pt idx="166">
                  <c:v>-1.9608E-2</c:v>
                </c:pt>
                <c:pt idx="167">
                  <c:v>-2.0111E-2</c:v>
                </c:pt>
                <c:pt idx="168">
                  <c:v>-1.8478000000000001E-2</c:v>
                </c:pt>
                <c:pt idx="169">
                  <c:v>-2.0247999999999999E-2</c:v>
                </c:pt>
                <c:pt idx="170">
                  <c:v>-1.7180999999999998E-2</c:v>
                </c:pt>
                <c:pt idx="171">
                  <c:v>-1.8478000000000001E-2</c:v>
                </c:pt>
                <c:pt idx="172">
                  <c:v>-1.6586E-2</c:v>
                </c:pt>
                <c:pt idx="173">
                  <c:v>-2.0645E-2</c:v>
                </c:pt>
                <c:pt idx="174">
                  <c:v>-1.9897000000000001E-2</c:v>
                </c:pt>
                <c:pt idx="175">
                  <c:v>-1.7807E-2</c:v>
                </c:pt>
                <c:pt idx="176">
                  <c:v>-1.7654E-2</c:v>
                </c:pt>
                <c:pt idx="177">
                  <c:v>-1.9775000000000001E-2</c:v>
                </c:pt>
                <c:pt idx="178">
                  <c:v>-2.0081000000000002E-2</c:v>
                </c:pt>
                <c:pt idx="179">
                  <c:v>-1.8112E-2</c:v>
                </c:pt>
                <c:pt idx="180">
                  <c:v>-1.6022000000000002E-2</c:v>
                </c:pt>
                <c:pt idx="181">
                  <c:v>-1.7441000000000002E-2</c:v>
                </c:pt>
                <c:pt idx="182">
                  <c:v>-1.9562E-2</c:v>
                </c:pt>
                <c:pt idx="183">
                  <c:v>-2.0142E-2</c:v>
                </c:pt>
                <c:pt idx="184">
                  <c:v>-2.0386000000000001E-2</c:v>
                </c:pt>
                <c:pt idx="185">
                  <c:v>-1.8265E-2</c:v>
                </c:pt>
                <c:pt idx="186">
                  <c:v>-1.9913E-2</c:v>
                </c:pt>
                <c:pt idx="187">
                  <c:v>-2.002E-2</c:v>
                </c:pt>
                <c:pt idx="188">
                  <c:v>-2.0813000000000002E-2</c:v>
                </c:pt>
                <c:pt idx="189">
                  <c:v>-2.0798000000000001E-2</c:v>
                </c:pt>
                <c:pt idx="190">
                  <c:v>-1.8341E-2</c:v>
                </c:pt>
                <c:pt idx="191">
                  <c:v>-1.9073E-2</c:v>
                </c:pt>
                <c:pt idx="192">
                  <c:v>-1.9744999999999999E-2</c:v>
                </c:pt>
                <c:pt idx="193">
                  <c:v>-1.8447999999999999E-2</c:v>
                </c:pt>
                <c:pt idx="194">
                  <c:v>-2.0493000000000001E-2</c:v>
                </c:pt>
                <c:pt idx="195">
                  <c:v>-1.8433000000000001E-2</c:v>
                </c:pt>
                <c:pt idx="196">
                  <c:v>-1.7746000000000001E-2</c:v>
                </c:pt>
                <c:pt idx="197">
                  <c:v>-1.9394000000000002E-2</c:v>
                </c:pt>
                <c:pt idx="198">
                  <c:v>-1.857E-2</c:v>
                </c:pt>
                <c:pt idx="199">
                  <c:v>-1.7731E-2</c:v>
                </c:pt>
                <c:pt idx="200">
                  <c:v>-1.9043000000000001E-2</c:v>
                </c:pt>
                <c:pt idx="201">
                  <c:v>-1.7226999999999999E-2</c:v>
                </c:pt>
                <c:pt idx="202">
                  <c:v>-1.5488E-2</c:v>
                </c:pt>
                <c:pt idx="203">
                  <c:v>-1.8265E-2</c:v>
                </c:pt>
                <c:pt idx="204">
                  <c:v>-1.9317999999999998E-2</c:v>
                </c:pt>
                <c:pt idx="205">
                  <c:v>-1.9470000000000001E-2</c:v>
                </c:pt>
                <c:pt idx="206">
                  <c:v>-1.7090000000000001E-2</c:v>
                </c:pt>
                <c:pt idx="207">
                  <c:v>-1.7638999999999998E-2</c:v>
                </c:pt>
                <c:pt idx="208">
                  <c:v>-2.0218E-2</c:v>
                </c:pt>
                <c:pt idx="209">
                  <c:v>-1.8692E-2</c:v>
                </c:pt>
                <c:pt idx="210">
                  <c:v>-1.9226E-2</c:v>
                </c:pt>
                <c:pt idx="211">
                  <c:v>-1.7760999999999999E-2</c:v>
                </c:pt>
                <c:pt idx="212">
                  <c:v>-1.6022000000000002E-2</c:v>
                </c:pt>
                <c:pt idx="213">
                  <c:v>-1.796E-2</c:v>
                </c:pt>
                <c:pt idx="214">
                  <c:v>-1.8234E-2</c:v>
                </c:pt>
                <c:pt idx="215">
                  <c:v>-1.7654E-2</c:v>
                </c:pt>
                <c:pt idx="216">
                  <c:v>-1.8890000000000001E-2</c:v>
                </c:pt>
                <c:pt idx="217">
                  <c:v>-1.7807E-2</c:v>
                </c:pt>
                <c:pt idx="218">
                  <c:v>-1.7455999999999999E-2</c:v>
                </c:pt>
                <c:pt idx="219">
                  <c:v>-2.0004000000000001E-2</c:v>
                </c:pt>
                <c:pt idx="220">
                  <c:v>-1.7975000000000001E-2</c:v>
                </c:pt>
                <c:pt idx="221">
                  <c:v>-1.8752999999999999E-2</c:v>
                </c:pt>
                <c:pt idx="222">
                  <c:v>-1.9394000000000002E-2</c:v>
                </c:pt>
                <c:pt idx="223">
                  <c:v>-1.5731999999999999E-2</c:v>
                </c:pt>
                <c:pt idx="224">
                  <c:v>-1.9591999999999998E-2</c:v>
                </c:pt>
                <c:pt idx="225">
                  <c:v>-2.0905E-2</c:v>
                </c:pt>
                <c:pt idx="226">
                  <c:v>-1.8676999999999999E-2</c:v>
                </c:pt>
                <c:pt idx="227">
                  <c:v>-1.7913999999999999E-2</c:v>
                </c:pt>
                <c:pt idx="228">
                  <c:v>-1.8967000000000001E-2</c:v>
                </c:pt>
                <c:pt idx="229">
                  <c:v>-1.8142999999999999E-2</c:v>
                </c:pt>
                <c:pt idx="230">
                  <c:v>-2.0202999999999999E-2</c:v>
                </c:pt>
                <c:pt idx="231">
                  <c:v>-1.7273E-2</c:v>
                </c:pt>
                <c:pt idx="232">
                  <c:v>-1.7197E-2</c:v>
                </c:pt>
                <c:pt idx="233">
                  <c:v>-1.9103999999999999E-2</c:v>
                </c:pt>
                <c:pt idx="234">
                  <c:v>-1.8311000000000001E-2</c:v>
                </c:pt>
                <c:pt idx="235">
                  <c:v>-1.7975000000000001E-2</c:v>
                </c:pt>
                <c:pt idx="236">
                  <c:v>-1.8294999999999999E-2</c:v>
                </c:pt>
                <c:pt idx="237">
                  <c:v>-1.6952999999999999E-2</c:v>
                </c:pt>
                <c:pt idx="238">
                  <c:v>-1.9591999999999998E-2</c:v>
                </c:pt>
                <c:pt idx="239">
                  <c:v>-1.9179999999999999E-2</c:v>
                </c:pt>
                <c:pt idx="240">
                  <c:v>-1.8416999999999999E-2</c:v>
                </c:pt>
                <c:pt idx="241">
                  <c:v>-1.7257999999999999E-2</c:v>
                </c:pt>
                <c:pt idx="242">
                  <c:v>-1.7426000000000001E-2</c:v>
                </c:pt>
                <c:pt idx="243">
                  <c:v>-1.8265E-2</c:v>
                </c:pt>
                <c:pt idx="244">
                  <c:v>-1.9028E-2</c:v>
                </c:pt>
                <c:pt idx="245">
                  <c:v>-1.9362999999999998E-2</c:v>
                </c:pt>
                <c:pt idx="246">
                  <c:v>-1.9591999999999998E-2</c:v>
                </c:pt>
                <c:pt idx="247">
                  <c:v>-1.8127000000000001E-2</c:v>
                </c:pt>
                <c:pt idx="248">
                  <c:v>-1.7853000000000001E-2</c:v>
                </c:pt>
                <c:pt idx="249">
                  <c:v>-1.9073E-2</c:v>
                </c:pt>
                <c:pt idx="250">
                  <c:v>-1.915E-2</c:v>
                </c:pt>
                <c:pt idx="251">
                  <c:v>-1.8692E-2</c:v>
                </c:pt>
                <c:pt idx="252">
                  <c:v>-1.8173000000000002E-2</c:v>
                </c:pt>
                <c:pt idx="253">
                  <c:v>-2.0264000000000001E-2</c:v>
                </c:pt>
                <c:pt idx="254">
                  <c:v>-1.8447999999999999E-2</c:v>
                </c:pt>
                <c:pt idx="255">
                  <c:v>-1.9179999999999999E-2</c:v>
                </c:pt>
                <c:pt idx="256">
                  <c:v>-1.8158000000000001E-2</c:v>
                </c:pt>
                <c:pt idx="257">
                  <c:v>-1.8799E-2</c:v>
                </c:pt>
                <c:pt idx="258">
                  <c:v>-1.8645999999999999E-2</c:v>
                </c:pt>
                <c:pt idx="259">
                  <c:v>-2.002E-2</c:v>
                </c:pt>
                <c:pt idx="260">
                  <c:v>-1.9852000000000002E-2</c:v>
                </c:pt>
                <c:pt idx="261">
                  <c:v>-1.8402000000000002E-2</c:v>
                </c:pt>
                <c:pt idx="262">
                  <c:v>-1.5990999999999998E-2</c:v>
                </c:pt>
                <c:pt idx="263">
                  <c:v>-2.0369999999999999E-2</c:v>
                </c:pt>
                <c:pt idx="264">
                  <c:v>-1.9484999999999999E-2</c:v>
                </c:pt>
                <c:pt idx="265">
                  <c:v>-1.8783999999999999E-2</c:v>
                </c:pt>
                <c:pt idx="266">
                  <c:v>-1.9179999999999999E-2</c:v>
                </c:pt>
                <c:pt idx="267">
                  <c:v>-2.0004000000000001E-2</c:v>
                </c:pt>
                <c:pt idx="268">
                  <c:v>-1.9439999999999999E-2</c:v>
                </c:pt>
                <c:pt idx="269">
                  <c:v>-2.0278999999999998E-2</c:v>
                </c:pt>
                <c:pt idx="270">
                  <c:v>-1.8005E-2</c:v>
                </c:pt>
                <c:pt idx="271">
                  <c:v>-2.0598999999999999E-2</c:v>
                </c:pt>
                <c:pt idx="272">
                  <c:v>-2.0126000000000002E-2</c:v>
                </c:pt>
                <c:pt idx="273">
                  <c:v>-1.9637999999999999E-2</c:v>
                </c:pt>
                <c:pt idx="274">
                  <c:v>-1.7684999999999999E-2</c:v>
                </c:pt>
                <c:pt idx="275">
                  <c:v>-1.8631000000000002E-2</c:v>
                </c:pt>
                <c:pt idx="276">
                  <c:v>-2.0202999999999999E-2</c:v>
                </c:pt>
                <c:pt idx="277">
                  <c:v>-1.6341999999999999E-2</c:v>
                </c:pt>
                <c:pt idx="278">
                  <c:v>-1.8127000000000001E-2</c:v>
                </c:pt>
                <c:pt idx="279">
                  <c:v>-2.095E-2</c:v>
                </c:pt>
                <c:pt idx="280">
                  <c:v>-2.0202999999999999E-2</c:v>
                </c:pt>
                <c:pt idx="281">
                  <c:v>-1.7090000000000001E-2</c:v>
                </c:pt>
                <c:pt idx="282">
                  <c:v>-1.8294999999999999E-2</c:v>
                </c:pt>
                <c:pt idx="283">
                  <c:v>-1.9179999999999999E-2</c:v>
                </c:pt>
                <c:pt idx="284">
                  <c:v>-1.8158000000000001E-2</c:v>
                </c:pt>
                <c:pt idx="285">
                  <c:v>-1.9408999999999999E-2</c:v>
                </c:pt>
                <c:pt idx="286">
                  <c:v>-1.8783999999999999E-2</c:v>
                </c:pt>
                <c:pt idx="287">
                  <c:v>-1.9484999999999999E-2</c:v>
                </c:pt>
                <c:pt idx="288">
                  <c:v>-1.9820999999999998E-2</c:v>
                </c:pt>
                <c:pt idx="289">
                  <c:v>-1.9531E-2</c:v>
                </c:pt>
                <c:pt idx="290">
                  <c:v>-1.9775000000000001E-2</c:v>
                </c:pt>
                <c:pt idx="291">
                  <c:v>-1.8554999999999999E-2</c:v>
                </c:pt>
                <c:pt idx="292">
                  <c:v>-1.9835999999999999E-2</c:v>
                </c:pt>
                <c:pt idx="293">
                  <c:v>-1.9515999999999999E-2</c:v>
                </c:pt>
                <c:pt idx="294">
                  <c:v>-1.7166000000000001E-2</c:v>
                </c:pt>
                <c:pt idx="295">
                  <c:v>-2.0493000000000001E-2</c:v>
                </c:pt>
                <c:pt idx="296">
                  <c:v>-2.0369999999999999E-2</c:v>
                </c:pt>
                <c:pt idx="297">
                  <c:v>-1.8187999999999999E-2</c:v>
                </c:pt>
                <c:pt idx="298">
                  <c:v>-1.6768999999999999E-2</c:v>
                </c:pt>
                <c:pt idx="299">
                  <c:v>-1.7288000000000001E-2</c:v>
                </c:pt>
                <c:pt idx="300">
                  <c:v>-2.0584000000000002E-2</c:v>
                </c:pt>
                <c:pt idx="301">
                  <c:v>-1.9653E-2</c:v>
                </c:pt>
                <c:pt idx="302">
                  <c:v>-1.9088999999999998E-2</c:v>
                </c:pt>
                <c:pt idx="303">
                  <c:v>-1.7441000000000002E-2</c:v>
                </c:pt>
                <c:pt idx="304">
                  <c:v>-1.8921E-2</c:v>
                </c:pt>
                <c:pt idx="305">
                  <c:v>-1.9562E-2</c:v>
                </c:pt>
                <c:pt idx="306">
                  <c:v>-1.8554999999999999E-2</c:v>
                </c:pt>
                <c:pt idx="307">
                  <c:v>-1.7593000000000001E-2</c:v>
                </c:pt>
                <c:pt idx="308">
                  <c:v>-1.8020999999999999E-2</c:v>
                </c:pt>
                <c:pt idx="309">
                  <c:v>-1.9424E-2</c:v>
                </c:pt>
                <c:pt idx="310">
                  <c:v>-1.9043000000000001E-2</c:v>
                </c:pt>
                <c:pt idx="311">
                  <c:v>-1.9744999999999999E-2</c:v>
                </c:pt>
                <c:pt idx="312">
                  <c:v>-1.8676999999999999E-2</c:v>
                </c:pt>
                <c:pt idx="313">
                  <c:v>-1.9958E-2</c:v>
                </c:pt>
                <c:pt idx="314">
                  <c:v>-2.0111E-2</c:v>
                </c:pt>
                <c:pt idx="315">
                  <c:v>-1.9623000000000002E-2</c:v>
                </c:pt>
                <c:pt idx="316">
                  <c:v>-1.7838E-2</c:v>
                </c:pt>
                <c:pt idx="317">
                  <c:v>-1.8707000000000001E-2</c:v>
                </c:pt>
                <c:pt idx="318">
                  <c:v>-2.0386000000000001E-2</c:v>
                </c:pt>
                <c:pt idx="319">
                  <c:v>-1.8967000000000001E-2</c:v>
                </c:pt>
                <c:pt idx="320">
                  <c:v>-1.7226999999999999E-2</c:v>
                </c:pt>
                <c:pt idx="321">
                  <c:v>-1.8539E-2</c:v>
                </c:pt>
                <c:pt idx="322">
                  <c:v>-1.976E-2</c:v>
                </c:pt>
                <c:pt idx="323">
                  <c:v>-1.8616000000000001E-2</c:v>
                </c:pt>
                <c:pt idx="324">
                  <c:v>-1.8921E-2</c:v>
                </c:pt>
                <c:pt idx="325">
                  <c:v>-1.9302E-2</c:v>
                </c:pt>
                <c:pt idx="326">
                  <c:v>-1.7166000000000001E-2</c:v>
                </c:pt>
                <c:pt idx="327">
                  <c:v>-1.9408999999999999E-2</c:v>
                </c:pt>
                <c:pt idx="328">
                  <c:v>-2.0247999999999999E-2</c:v>
                </c:pt>
                <c:pt idx="329">
                  <c:v>-1.8020999999999999E-2</c:v>
                </c:pt>
                <c:pt idx="330">
                  <c:v>-2.1132999999999999E-2</c:v>
                </c:pt>
                <c:pt idx="331">
                  <c:v>-1.8981999999999999E-2</c:v>
                </c:pt>
                <c:pt idx="332">
                  <c:v>-1.8936000000000001E-2</c:v>
                </c:pt>
                <c:pt idx="333">
                  <c:v>-1.9577000000000001E-2</c:v>
                </c:pt>
                <c:pt idx="334">
                  <c:v>-1.8204000000000001E-2</c:v>
                </c:pt>
                <c:pt idx="335">
                  <c:v>-1.8845000000000001E-2</c:v>
                </c:pt>
                <c:pt idx="336">
                  <c:v>-2.0081000000000002E-2</c:v>
                </c:pt>
                <c:pt idx="337">
                  <c:v>-2.0294E-2</c:v>
                </c:pt>
                <c:pt idx="338">
                  <c:v>-2.0369999999999999E-2</c:v>
                </c:pt>
                <c:pt idx="339">
                  <c:v>-1.9226E-2</c:v>
                </c:pt>
                <c:pt idx="340">
                  <c:v>-1.6723999999999999E-2</c:v>
                </c:pt>
                <c:pt idx="341">
                  <c:v>-1.9806000000000001E-2</c:v>
                </c:pt>
                <c:pt idx="342">
                  <c:v>-1.9562E-2</c:v>
                </c:pt>
                <c:pt idx="343">
                  <c:v>-1.915E-2</c:v>
                </c:pt>
                <c:pt idx="344">
                  <c:v>-1.8599999999999998E-2</c:v>
                </c:pt>
                <c:pt idx="345">
                  <c:v>-2.0736999999999998E-2</c:v>
                </c:pt>
                <c:pt idx="346">
                  <c:v>-1.6083E-2</c:v>
                </c:pt>
                <c:pt idx="347">
                  <c:v>-1.8752999999999999E-2</c:v>
                </c:pt>
                <c:pt idx="348">
                  <c:v>-1.9332999999999999E-2</c:v>
                </c:pt>
                <c:pt idx="349">
                  <c:v>-1.9394000000000002E-2</c:v>
                </c:pt>
                <c:pt idx="350">
                  <c:v>-1.915E-2</c:v>
                </c:pt>
                <c:pt idx="351">
                  <c:v>-1.8859999999999998E-2</c:v>
                </c:pt>
                <c:pt idx="352">
                  <c:v>-1.7746000000000001E-2</c:v>
                </c:pt>
                <c:pt idx="353">
                  <c:v>-1.9684E-2</c:v>
                </c:pt>
                <c:pt idx="354">
                  <c:v>-1.7075E-2</c:v>
                </c:pt>
                <c:pt idx="355">
                  <c:v>-1.8356000000000001E-2</c:v>
                </c:pt>
                <c:pt idx="356">
                  <c:v>-2.2293E-2</c:v>
                </c:pt>
                <c:pt idx="357">
                  <c:v>-2.121E-2</c:v>
                </c:pt>
                <c:pt idx="358">
                  <c:v>-1.6281E-2</c:v>
                </c:pt>
                <c:pt idx="359">
                  <c:v>-1.5716999999999998E-2</c:v>
                </c:pt>
                <c:pt idx="360">
                  <c:v>-2.0889000000000001E-2</c:v>
                </c:pt>
                <c:pt idx="361">
                  <c:v>-2.0598999999999999E-2</c:v>
                </c:pt>
                <c:pt idx="362">
                  <c:v>-1.5762000000000002E-2</c:v>
                </c:pt>
                <c:pt idx="363">
                  <c:v>-1.6541E-2</c:v>
                </c:pt>
                <c:pt idx="364">
                  <c:v>-2.2141000000000001E-2</c:v>
                </c:pt>
                <c:pt idx="365">
                  <c:v>-2.0676E-2</c:v>
                </c:pt>
                <c:pt idx="366">
                  <c:v>-1.7273E-2</c:v>
                </c:pt>
                <c:pt idx="367">
                  <c:v>-1.7684999999999999E-2</c:v>
                </c:pt>
                <c:pt idx="368">
                  <c:v>-1.9134999999999999E-2</c:v>
                </c:pt>
                <c:pt idx="369">
                  <c:v>-1.8631000000000002E-2</c:v>
                </c:pt>
                <c:pt idx="370">
                  <c:v>-1.8280000000000001E-2</c:v>
                </c:pt>
                <c:pt idx="371">
                  <c:v>-1.9179999999999999E-2</c:v>
                </c:pt>
                <c:pt idx="372">
                  <c:v>-1.7883E-2</c:v>
                </c:pt>
                <c:pt idx="373">
                  <c:v>-1.8799E-2</c:v>
                </c:pt>
                <c:pt idx="374">
                  <c:v>-1.6768999999999999E-2</c:v>
                </c:pt>
                <c:pt idx="375">
                  <c:v>-1.7409999999999998E-2</c:v>
                </c:pt>
                <c:pt idx="376">
                  <c:v>-1.6617E-2</c:v>
                </c:pt>
                <c:pt idx="377">
                  <c:v>-1.8096999999999999E-2</c:v>
                </c:pt>
                <c:pt idx="378">
                  <c:v>-1.9134999999999999E-2</c:v>
                </c:pt>
                <c:pt idx="379">
                  <c:v>-1.7853000000000001E-2</c:v>
                </c:pt>
                <c:pt idx="380">
                  <c:v>-1.8142999999999999E-2</c:v>
                </c:pt>
                <c:pt idx="381">
                  <c:v>-1.9866999999999999E-2</c:v>
                </c:pt>
                <c:pt idx="382">
                  <c:v>-2.0996000000000001E-2</c:v>
                </c:pt>
                <c:pt idx="383">
                  <c:v>-1.7654E-2</c:v>
                </c:pt>
                <c:pt idx="384">
                  <c:v>-1.7944000000000002E-2</c:v>
                </c:pt>
                <c:pt idx="385">
                  <c:v>-1.8036E-2</c:v>
                </c:pt>
                <c:pt idx="386">
                  <c:v>-2.0736999999999998E-2</c:v>
                </c:pt>
                <c:pt idx="387">
                  <c:v>-1.9272000000000001E-2</c:v>
                </c:pt>
                <c:pt idx="388">
                  <c:v>-1.7502E-2</c:v>
                </c:pt>
                <c:pt idx="389">
                  <c:v>-1.8631000000000002E-2</c:v>
                </c:pt>
                <c:pt idx="390">
                  <c:v>-1.8845000000000001E-2</c:v>
                </c:pt>
                <c:pt idx="391">
                  <c:v>-1.8828999999999999E-2</c:v>
                </c:pt>
                <c:pt idx="392">
                  <c:v>-1.9835999999999999E-2</c:v>
                </c:pt>
                <c:pt idx="393">
                  <c:v>-1.9791E-2</c:v>
                </c:pt>
                <c:pt idx="394">
                  <c:v>-1.8967000000000001E-2</c:v>
                </c:pt>
                <c:pt idx="395">
                  <c:v>-1.8447999999999999E-2</c:v>
                </c:pt>
                <c:pt idx="396">
                  <c:v>-1.8020999999999999E-2</c:v>
                </c:pt>
                <c:pt idx="397">
                  <c:v>-2.1010999999999998E-2</c:v>
                </c:pt>
                <c:pt idx="398">
                  <c:v>-1.9470000000000001E-2</c:v>
                </c:pt>
                <c:pt idx="399">
                  <c:v>-1.7746000000000001E-2</c:v>
                </c:pt>
                <c:pt idx="400">
                  <c:v>-1.7791999999999999E-2</c:v>
                </c:pt>
                <c:pt idx="401">
                  <c:v>-2.1072E-2</c:v>
                </c:pt>
                <c:pt idx="402">
                  <c:v>-2.0691000000000001E-2</c:v>
                </c:pt>
                <c:pt idx="403">
                  <c:v>-1.7929E-2</c:v>
                </c:pt>
                <c:pt idx="404">
                  <c:v>-1.7989999999999999E-2</c:v>
                </c:pt>
                <c:pt idx="405">
                  <c:v>-1.7807E-2</c:v>
                </c:pt>
                <c:pt idx="406">
                  <c:v>-2.0035000000000001E-2</c:v>
                </c:pt>
                <c:pt idx="407">
                  <c:v>-1.9196000000000001E-2</c:v>
                </c:pt>
                <c:pt idx="408">
                  <c:v>-1.857E-2</c:v>
                </c:pt>
                <c:pt idx="409">
                  <c:v>-1.8371999999999999E-2</c:v>
                </c:pt>
                <c:pt idx="410">
                  <c:v>-1.9973999999999999E-2</c:v>
                </c:pt>
                <c:pt idx="411">
                  <c:v>-2.0187E-2</c:v>
                </c:pt>
                <c:pt idx="412">
                  <c:v>-1.8921E-2</c:v>
                </c:pt>
                <c:pt idx="413">
                  <c:v>-1.7989999999999999E-2</c:v>
                </c:pt>
                <c:pt idx="414">
                  <c:v>-1.9546999999999998E-2</c:v>
                </c:pt>
                <c:pt idx="415">
                  <c:v>-2.121E-2</c:v>
                </c:pt>
                <c:pt idx="416">
                  <c:v>-1.6677999999999998E-2</c:v>
                </c:pt>
                <c:pt idx="417">
                  <c:v>-2.0905E-2</c:v>
                </c:pt>
                <c:pt idx="418">
                  <c:v>-1.9043000000000001E-2</c:v>
                </c:pt>
                <c:pt idx="419">
                  <c:v>-2.0874E-2</c:v>
                </c:pt>
                <c:pt idx="420">
                  <c:v>-1.7333999999999999E-2</c:v>
                </c:pt>
                <c:pt idx="421">
                  <c:v>-1.6891E-2</c:v>
                </c:pt>
                <c:pt idx="422">
                  <c:v>-2.0827999999999999E-2</c:v>
                </c:pt>
                <c:pt idx="423">
                  <c:v>-1.9165000000000001E-2</c:v>
                </c:pt>
                <c:pt idx="424">
                  <c:v>-2.0247999999999999E-2</c:v>
                </c:pt>
                <c:pt idx="425">
                  <c:v>-1.1809999999999999E-2</c:v>
                </c:pt>
                <c:pt idx="426">
                  <c:v>-1.4175E-2</c:v>
                </c:pt>
                <c:pt idx="427">
                  <c:v>-2.1239999999999998E-2</c:v>
                </c:pt>
                <c:pt idx="428">
                  <c:v>-2.0324999999999999E-2</c:v>
                </c:pt>
                <c:pt idx="429">
                  <c:v>-1.8265E-2</c:v>
                </c:pt>
                <c:pt idx="430">
                  <c:v>-1.8416999999999999E-2</c:v>
                </c:pt>
                <c:pt idx="431">
                  <c:v>-1.7883E-2</c:v>
                </c:pt>
                <c:pt idx="432">
                  <c:v>-2.0416E-2</c:v>
                </c:pt>
                <c:pt idx="433">
                  <c:v>-1.8828999999999999E-2</c:v>
                </c:pt>
                <c:pt idx="434">
                  <c:v>-1.7684999999999999E-2</c:v>
                </c:pt>
                <c:pt idx="435">
                  <c:v>-1.8539E-2</c:v>
                </c:pt>
                <c:pt idx="436">
                  <c:v>-1.8599999999999998E-2</c:v>
                </c:pt>
                <c:pt idx="437">
                  <c:v>-1.8005E-2</c:v>
                </c:pt>
                <c:pt idx="438">
                  <c:v>-1.9226E-2</c:v>
                </c:pt>
                <c:pt idx="439">
                  <c:v>-1.8905999999999999E-2</c:v>
                </c:pt>
                <c:pt idx="440">
                  <c:v>-1.9073E-2</c:v>
                </c:pt>
                <c:pt idx="441">
                  <c:v>-1.9424E-2</c:v>
                </c:pt>
                <c:pt idx="442">
                  <c:v>-1.9470000000000001E-2</c:v>
                </c:pt>
                <c:pt idx="443">
                  <c:v>-1.8187999999999999E-2</c:v>
                </c:pt>
                <c:pt idx="444">
                  <c:v>-1.7929E-2</c:v>
                </c:pt>
                <c:pt idx="445">
                  <c:v>-1.8645999999999999E-2</c:v>
                </c:pt>
                <c:pt idx="446">
                  <c:v>-1.6830000000000001E-2</c:v>
                </c:pt>
                <c:pt idx="447">
                  <c:v>-2.0996000000000001E-2</c:v>
                </c:pt>
                <c:pt idx="448">
                  <c:v>-1.8371999999999999E-2</c:v>
                </c:pt>
                <c:pt idx="449">
                  <c:v>-1.7609E-2</c:v>
                </c:pt>
                <c:pt idx="450">
                  <c:v>-1.9134999999999999E-2</c:v>
                </c:pt>
                <c:pt idx="451">
                  <c:v>-2.0157000000000001E-2</c:v>
                </c:pt>
                <c:pt idx="452">
                  <c:v>-1.9806000000000001E-2</c:v>
                </c:pt>
                <c:pt idx="453">
                  <c:v>-1.7028999999999999E-2</c:v>
                </c:pt>
                <c:pt idx="454">
                  <c:v>-1.8859999999999998E-2</c:v>
                </c:pt>
                <c:pt idx="455">
                  <c:v>-2.0553999999999999E-2</c:v>
                </c:pt>
                <c:pt idx="456">
                  <c:v>-2.0049999999999998E-2</c:v>
                </c:pt>
                <c:pt idx="457">
                  <c:v>-2.0324999999999999E-2</c:v>
                </c:pt>
                <c:pt idx="458">
                  <c:v>-1.7899000000000002E-2</c:v>
                </c:pt>
                <c:pt idx="459">
                  <c:v>-1.77E-2</c:v>
                </c:pt>
                <c:pt idx="460">
                  <c:v>-1.9134999999999999E-2</c:v>
                </c:pt>
                <c:pt idx="461">
                  <c:v>-1.8341E-2</c:v>
                </c:pt>
                <c:pt idx="462">
                  <c:v>-1.8828999999999999E-2</c:v>
                </c:pt>
                <c:pt idx="463">
                  <c:v>-1.7638999999999998E-2</c:v>
                </c:pt>
                <c:pt idx="464">
                  <c:v>-1.8005E-2</c:v>
                </c:pt>
                <c:pt idx="465">
                  <c:v>-1.9379E-2</c:v>
                </c:pt>
                <c:pt idx="466">
                  <c:v>-1.9226E-2</c:v>
                </c:pt>
                <c:pt idx="467">
                  <c:v>-1.004E-2</c:v>
                </c:pt>
                <c:pt idx="468">
                  <c:v>-1.6312E-2</c:v>
                </c:pt>
                <c:pt idx="469">
                  <c:v>-2.1530000000000001E-2</c:v>
                </c:pt>
                <c:pt idx="470">
                  <c:v>-1.7731E-2</c:v>
                </c:pt>
                <c:pt idx="471">
                  <c:v>-1.8692E-2</c:v>
                </c:pt>
                <c:pt idx="472">
                  <c:v>-1.8859999999999998E-2</c:v>
                </c:pt>
                <c:pt idx="473">
                  <c:v>-1.9668999999999999E-2</c:v>
                </c:pt>
                <c:pt idx="474">
                  <c:v>-1.9852000000000002E-2</c:v>
                </c:pt>
                <c:pt idx="475">
                  <c:v>-1.9806000000000001E-2</c:v>
                </c:pt>
                <c:pt idx="476">
                  <c:v>-1.7319000000000001E-2</c:v>
                </c:pt>
                <c:pt idx="477">
                  <c:v>-1.8371999999999999E-2</c:v>
                </c:pt>
                <c:pt idx="478">
                  <c:v>-1.6768999999999999E-2</c:v>
                </c:pt>
                <c:pt idx="479">
                  <c:v>-2.0355000000000002E-2</c:v>
                </c:pt>
                <c:pt idx="480">
                  <c:v>-1.8936000000000001E-2</c:v>
                </c:pt>
                <c:pt idx="481">
                  <c:v>-1.6861000000000001E-2</c:v>
                </c:pt>
                <c:pt idx="482">
                  <c:v>-1.8082000000000001E-2</c:v>
                </c:pt>
                <c:pt idx="483">
                  <c:v>-1.7409999999999998E-2</c:v>
                </c:pt>
                <c:pt idx="484">
                  <c:v>-2.0781999999999998E-2</c:v>
                </c:pt>
                <c:pt idx="485">
                  <c:v>-1.9668999999999999E-2</c:v>
                </c:pt>
                <c:pt idx="486">
                  <c:v>-1.9913E-2</c:v>
                </c:pt>
                <c:pt idx="487">
                  <c:v>-1.8112E-2</c:v>
                </c:pt>
                <c:pt idx="488">
                  <c:v>-1.8554999999999999E-2</c:v>
                </c:pt>
                <c:pt idx="489">
                  <c:v>-1.8799E-2</c:v>
                </c:pt>
                <c:pt idx="490">
                  <c:v>-1.7441000000000002E-2</c:v>
                </c:pt>
                <c:pt idx="491">
                  <c:v>-1.8204000000000001E-2</c:v>
                </c:pt>
                <c:pt idx="492">
                  <c:v>-1.8096999999999999E-2</c:v>
                </c:pt>
                <c:pt idx="493">
                  <c:v>-1.7426000000000001E-2</c:v>
                </c:pt>
                <c:pt idx="494">
                  <c:v>-1.7578E-2</c:v>
                </c:pt>
                <c:pt idx="495">
                  <c:v>-2.034E-2</c:v>
                </c:pt>
                <c:pt idx="496">
                  <c:v>-2.0142E-2</c:v>
                </c:pt>
                <c:pt idx="497">
                  <c:v>-1.7746000000000001E-2</c:v>
                </c:pt>
                <c:pt idx="498">
                  <c:v>-1.8661000000000001E-2</c:v>
                </c:pt>
                <c:pt idx="499">
                  <c:v>-1.8325999999999999E-2</c:v>
                </c:pt>
                <c:pt idx="500">
                  <c:v>-1.9226E-2</c:v>
                </c:pt>
                <c:pt idx="501">
                  <c:v>-1.9348000000000001E-2</c:v>
                </c:pt>
                <c:pt idx="502">
                  <c:v>-1.7180999999999998E-2</c:v>
                </c:pt>
                <c:pt idx="503">
                  <c:v>-7.9799999999999992E-3</c:v>
                </c:pt>
                <c:pt idx="504">
                  <c:v>-1.9501000000000001E-2</c:v>
                </c:pt>
                <c:pt idx="505">
                  <c:v>-2.562E-2</c:v>
                </c:pt>
                <c:pt idx="506">
                  <c:v>-2.2887999999999999E-2</c:v>
                </c:pt>
                <c:pt idx="507">
                  <c:v>-1.7075E-2</c:v>
                </c:pt>
                <c:pt idx="508">
                  <c:v>-1.4877E-2</c:v>
                </c:pt>
                <c:pt idx="509">
                  <c:v>-1.6646999999999999E-2</c:v>
                </c:pt>
                <c:pt idx="510">
                  <c:v>-1.7471E-2</c:v>
                </c:pt>
                <c:pt idx="511">
                  <c:v>-2.0691000000000001E-2</c:v>
                </c:pt>
                <c:pt idx="512">
                  <c:v>-2.0569E-2</c:v>
                </c:pt>
                <c:pt idx="513">
                  <c:v>-1.8645999999999999E-2</c:v>
                </c:pt>
                <c:pt idx="514">
                  <c:v>-1.7624000000000001E-2</c:v>
                </c:pt>
                <c:pt idx="515">
                  <c:v>-1.8173000000000002E-2</c:v>
                </c:pt>
                <c:pt idx="516">
                  <c:v>-1.8082000000000001E-2</c:v>
                </c:pt>
                <c:pt idx="517">
                  <c:v>-2.1759000000000001E-2</c:v>
                </c:pt>
                <c:pt idx="518">
                  <c:v>-1.9775000000000001E-2</c:v>
                </c:pt>
                <c:pt idx="519">
                  <c:v>-1.5823E-2</c:v>
                </c:pt>
                <c:pt idx="520">
                  <c:v>-1.5610000000000001E-2</c:v>
                </c:pt>
                <c:pt idx="521">
                  <c:v>-2.0538000000000001E-2</c:v>
                </c:pt>
                <c:pt idx="522">
                  <c:v>-2.3361E-2</c:v>
                </c:pt>
                <c:pt idx="523">
                  <c:v>-1.5838999999999999E-2</c:v>
                </c:pt>
                <c:pt idx="524">
                  <c:v>-1.6327000000000001E-2</c:v>
                </c:pt>
                <c:pt idx="525">
                  <c:v>-2.0813000000000002E-2</c:v>
                </c:pt>
                <c:pt idx="526">
                  <c:v>-2.0523E-2</c:v>
                </c:pt>
                <c:pt idx="527">
                  <c:v>-1.6586E-2</c:v>
                </c:pt>
                <c:pt idx="528">
                  <c:v>-1.5136999999999999E-2</c:v>
                </c:pt>
                <c:pt idx="529">
                  <c:v>-1.6417999999999999E-2</c:v>
                </c:pt>
                <c:pt idx="530">
                  <c:v>-1.8616000000000001E-2</c:v>
                </c:pt>
                <c:pt idx="531">
                  <c:v>-1.9866999999999999E-2</c:v>
                </c:pt>
                <c:pt idx="532">
                  <c:v>-1.8096999999999999E-2</c:v>
                </c:pt>
                <c:pt idx="533">
                  <c:v>-1.8845000000000001E-2</c:v>
                </c:pt>
                <c:pt idx="534">
                  <c:v>-2.1132999999999999E-2</c:v>
                </c:pt>
                <c:pt idx="535">
                  <c:v>-1.9744999999999999E-2</c:v>
                </c:pt>
                <c:pt idx="536">
                  <c:v>-1.6525000000000001E-2</c:v>
                </c:pt>
                <c:pt idx="537">
                  <c:v>-1.7166000000000001E-2</c:v>
                </c:pt>
                <c:pt idx="538">
                  <c:v>-1.0895E-2</c:v>
                </c:pt>
                <c:pt idx="539">
                  <c:v>-1.6830000000000001E-2</c:v>
                </c:pt>
                <c:pt idx="540">
                  <c:v>-2.5222999999999999E-2</c:v>
                </c:pt>
                <c:pt idx="541">
                  <c:v>-1.8416999999999999E-2</c:v>
                </c:pt>
                <c:pt idx="542">
                  <c:v>-1.7090000000000001E-2</c:v>
                </c:pt>
                <c:pt idx="543">
                  <c:v>-1.6785000000000001E-2</c:v>
                </c:pt>
                <c:pt idx="544">
                  <c:v>-1.9989E-2</c:v>
                </c:pt>
                <c:pt idx="545">
                  <c:v>-1.8173000000000002E-2</c:v>
                </c:pt>
                <c:pt idx="546">
                  <c:v>-1.7242E-2</c:v>
                </c:pt>
                <c:pt idx="547">
                  <c:v>-1.9668999999999999E-2</c:v>
                </c:pt>
                <c:pt idx="548">
                  <c:v>-2.0247999999999999E-2</c:v>
                </c:pt>
                <c:pt idx="549">
                  <c:v>-2.0218E-2</c:v>
                </c:pt>
                <c:pt idx="550">
                  <c:v>-2.0264000000000001E-2</c:v>
                </c:pt>
                <c:pt idx="551">
                  <c:v>-1.7975000000000001E-2</c:v>
                </c:pt>
                <c:pt idx="552">
                  <c:v>-1.8981999999999999E-2</c:v>
                </c:pt>
                <c:pt idx="553">
                  <c:v>-2.0081000000000002E-2</c:v>
                </c:pt>
                <c:pt idx="554">
                  <c:v>-1.8890000000000001E-2</c:v>
                </c:pt>
                <c:pt idx="555">
                  <c:v>-1.6723999999999999E-2</c:v>
                </c:pt>
                <c:pt idx="556">
                  <c:v>-1.9546999999999998E-2</c:v>
                </c:pt>
                <c:pt idx="557">
                  <c:v>-1.9088999999999998E-2</c:v>
                </c:pt>
                <c:pt idx="558">
                  <c:v>-1.9028E-2</c:v>
                </c:pt>
                <c:pt idx="559">
                  <c:v>-1.6494999999999999E-2</c:v>
                </c:pt>
                <c:pt idx="560">
                  <c:v>-1.9852000000000002E-2</c:v>
                </c:pt>
                <c:pt idx="561">
                  <c:v>-1.8631000000000002E-2</c:v>
                </c:pt>
                <c:pt idx="562">
                  <c:v>-1.6586E-2</c:v>
                </c:pt>
                <c:pt idx="563">
                  <c:v>-1.7838E-2</c:v>
                </c:pt>
                <c:pt idx="564">
                  <c:v>-1.9515999999999999E-2</c:v>
                </c:pt>
                <c:pt idx="565">
                  <c:v>-1.8280000000000001E-2</c:v>
                </c:pt>
                <c:pt idx="566">
                  <c:v>-1.9913E-2</c:v>
                </c:pt>
                <c:pt idx="567">
                  <c:v>-1.6799999999999999E-2</c:v>
                </c:pt>
                <c:pt idx="568">
                  <c:v>-1.9362999999999998E-2</c:v>
                </c:pt>
                <c:pt idx="569">
                  <c:v>-1.976E-2</c:v>
                </c:pt>
                <c:pt idx="570">
                  <c:v>-2.0157000000000001E-2</c:v>
                </c:pt>
                <c:pt idx="571">
                  <c:v>-1.9379E-2</c:v>
                </c:pt>
                <c:pt idx="572">
                  <c:v>-1.8325999999999999E-2</c:v>
                </c:pt>
                <c:pt idx="573">
                  <c:v>-1.8280000000000001E-2</c:v>
                </c:pt>
                <c:pt idx="574">
                  <c:v>-1.9073E-2</c:v>
                </c:pt>
                <c:pt idx="575">
                  <c:v>-1.7929E-2</c:v>
                </c:pt>
                <c:pt idx="576">
                  <c:v>-1.8051000000000001E-2</c:v>
                </c:pt>
                <c:pt idx="577">
                  <c:v>-1.651E-2</c:v>
                </c:pt>
                <c:pt idx="578">
                  <c:v>-1.9073E-2</c:v>
                </c:pt>
                <c:pt idx="579">
                  <c:v>-1.9913E-2</c:v>
                </c:pt>
                <c:pt idx="580">
                  <c:v>-2.1332E-2</c:v>
                </c:pt>
                <c:pt idx="581">
                  <c:v>-3.0792E-2</c:v>
                </c:pt>
                <c:pt idx="582">
                  <c:v>-2.4353E-2</c:v>
                </c:pt>
                <c:pt idx="583">
                  <c:v>-1.7180999999999998E-2</c:v>
                </c:pt>
                <c:pt idx="584">
                  <c:v>-1.5594E-2</c:v>
                </c:pt>
                <c:pt idx="585">
                  <c:v>-1.6830000000000001E-2</c:v>
                </c:pt>
                <c:pt idx="586">
                  <c:v>-1.8921E-2</c:v>
                </c:pt>
                <c:pt idx="587">
                  <c:v>-1.9210999999999999E-2</c:v>
                </c:pt>
                <c:pt idx="588">
                  <c:v>-2.0324999999999999E-2</c:v>
                </c:pt>
                <c:pt idx="589">
                  <c:v>-1.7807E-2</c:v>
                </c:pt>
                <c:pt idx="590">
                  <c:v>-1.8371999999999999E-2</c:v>
                </c:pt>
                <c:pt idx="591">
                  <c:v>-1.8783999999999999E-2</c:v>
                </c:pt>
                <c:pt idx="592">
                  <c:v>-2.0629999999999999E-2</c:v>
                </c:pt>
                <c:pt idx="593">
                  <c:v>-2.1239999999999998E-2</c:v>
                </c:pt>
                <c:pt idx="594">
                  <c:v>-1.6906999999999998E-2</c:v>
                </c:pt>
                <c:pt idx="595">
                  <c:v>-1.9241000000000001E-2</c:v>
                </c:pt>
                <c:pt idx="596">
                  <c:v>-2.1118000000000001E-2</c:v>
                </c:pt>
                <c:pt idx="597">
                  <c:v>-2.0171999999999999E-2</c:v>
                </c:pt>
                <c:pt idx="598">
                  <c:v>-1.7441000000000002E-2</c:v>
                </c:pt>
                <c:pt idx="599">
                  <c:v>-1.8433000000000001E-2</c:v>
                </c:pt>
                <c:pt idx="600">
                  <c:v>-2.0996000000000001E-2</c:v>
                </c:pt>
                <c:pt idx="601">
                  <c:v>-1.8997E-2</c:v>
                </c:pt>
                <c:pt idx="602">
                  <c:v>-1.8051000000000001E-2</c:v>
                </c:pt>
                <c:pt idx="603">
                  <c:v>-2.0523E-2</c:v>
                </c:pt>
                <c:pt idx="604">
                  <c:v>-1.9379E-2</c:v>
                </c:pt>
                <c:pt idx="605">
                  <c:v>-1.8187999999999999E-2</c:v>
                </c:pt>
                <c:pt idx="606">
                  <c:v>-1.6952999999999999E-2</c:v>
                </c:pt>
                <c:pt idx="607">
                  <c:v>-1.9989E-2</c:v>
                </c:pt>
                <c:pt idx="608">
                  <c:v>-1.9775000000000001E-2</c:v>
                </c:pt>
                <c:pt idx="609">
                  <c:v>-2.095E-2</c:v>
                </c:pt>
                <c:pt idx="610">
                  <c:v>-1.9852000000000002E-2</c:v>
                </c:pt>
                <c:pt idx="611">
                  <c:v>-1.8707000000000001E-2</c:v>
                </c:pt>
                <c:pt idx="612">
                  <c:v>-1.7562999999999999E-2</c:v>
                </c:pt>
                <c:pt idx="613">
                  <c:v>-1.8723E-2</c:v>
                </c:pt>
                <c:pt idx="614">
                  <c:v>-1.8112E-2</c:v>
                </c:pt>
                <c:pt idx="615">
                  <c:v>-1.7548000000000001E-2</c:v>
                </c:pt>
                <c:pt idx="616">
                  <c:v>-1.9317999999999998E-2</c:v>
                </c:pt>
                <c:pt idx="617">
                  <c:v>-2.0187E-2</c:v>
                </c:pt>
                <c:pt idx="618">
                  <c:v>-1.8905999999999999E-2</c:v>
                </c:pt>
                <c:pt idx="619">
                  <c:v>-1.2466E-2</c:v>
                </c:pt>
                <c:pt idx="620">
                  <c:v>-7.0190000000000001E-3</c:v>
                </c:pt>
                <c:pt idx="621">
                  <c:v>-2.3331000000000001E-2</c:v>
                </c:pt>
                <c:pt idx="622">
                  <c:v>-2.4719000000000001E-2</c:v>
                </c:pt>
                <c:pt idx="623">
                  <c:v>-1.7913999999999999E-2</c:v>
                </c:pt>
                <c:pt idx="624">
                  <c:v>-1.3046E-2</c:v>
                </c:pt>
                <c:pt idx="625">
                  <c:v>-1.6234999999999999E-2</c:v>
                </c:pt>
                <c:pt idx="626">
                  <c:v>-2.6733E-2</c:v>
                </c:pt>
                <c:pt idx="627">
                  <c:v>-2.3666E-2</c:v>
                </c:pt>
                <c:pt idx="628">
                  <c:v>-1.6174000000000001E-2</c:v>
                </c:pt>
                <c:pt idx="629">
                  <c:v>-1.3091999999999999E-2</c:v>
                </c:pt>
                <c:pt idx="630">
                  <c:v>-2.0798000000000001E-2</c:v>
                </c:pt>
                <c:pt idx="631">
                  <c:v>-2.5420999999999999E-2</c:v>
                </c:pt>
                <c:pt idx="632">
                  <c:v>-1.7075E-2</c:v>
                </c:pt>
                <c:pt idx="633">
                  <c:v>-1.4618000000000001E-2</c:v>
                </c:pt>
                <c:pt idx="634">
                  <c:v>-1.8112E-2</c:v>
                </c:pt>
                <c:pt idx="635">
                  <c:v>-2.0369999999999999E-2</c:v>
                </c:pt>
                <c:pt idx="636">
                  <c:v>-1.9134999999999999E-2</c:v>
                </c:pt>
                <c:pt idx="637">
                  <c:v>-1.7853000000000001E-2</c:v>
                </c:pt>
                <c:pt idx="638">
                  <c:v>-1.9119000000000001E-2</c:v>
                </c:pt>
                <c:pt idx="639">
                  <c:v>-1.5838999999999999E-2</c:v>
                </c:pt>
                <c:pt idx="640">
                  <c:v>-1.9958E-2</c:v>
                </c:pt>
                <c:pt idx="641">
                  <c:v>-2.2064E-2</c:v>
                </c:pt>
                <c:pt idx="642">
                  <c:v>-1.6601999999999999E-2</c:v>
                </c:pt>
                <c:pt idx="643">
                  <c:v>-1.5091E-2</c:v>
                </c:pt>
                <c:pt idx="644">
                  <c:v>-2.0553999999999999E-2</c:v>
                </c:pt>
                <c:pt idx="645">
                  <c:v>-2.2064E-2</c:v>
                </c:pt>
                <c:pt idx="646">
                  <c:v>-1.6830000000000001E-2</c:v>
                </c:pt>
                <c:pt idx="647">
                  <c:v>-1.5838999999999999E-2</c:v>
                </c:pt>
                <c:pt idx="648">
                  <c:v>-1.9196000000000001E-2</c:v>
                </c:pt>
                <c:pt idx="649">
                  <c:v>-2.1743999999999999E-2</c:v>
                </c:pt>
                <c:pt idx="650">
                  <c:v>-1.6265999999999999E-2</c:v>
                </c:pt>
                <c:pt idx="651">
                  <c:v>-1.4999E-2</c:v>
                </c:pt>
                <c:pt idx="652">
                  <c:v>-1.8828999999999999E-2</c:v>
                </c:pt>
                <c:pt idx="653">
                  <c:v>-2.4261000000000001E-2</c:v>
                </c:pt>
                <c:pt idx="654">
                  <c:v>-1.9730000000000001E-2</c:v>
                </c:pt>
                <c:pt idx="655">
                  <c:v>-1.3779E-2</c:v>
                </c:pt>
                <c:pt idx="656">
                  <c:v>-1.3153E-2</c:v>
                </c:pt>
                <c:pt idx="657">
                  <c:v>-2.0355000000000002E-2</c:v>
                </c:pt>
                <c:pt idx="658">
                  <c:v>-2.1713E-2</c:v>
                </c:pt>
                <c:pt idx="659">
                  <c:v>-1.8249999999999999E-2</c:v>
                </c:pt>
                <c:pt idx="660">
                  <c:v>-1.7319000000000001E-2</c:v>
                </c:pt>
                <c:pt idx="661">
                  <c:v>-1.9866999999999999E-2</c:v>
                </c:pt>
                <c:pt idx="662">
                  <c:v>-1.7517000000000001E-2</c:v>
                </c:pt>
                <c:pt idx="663">
                  <c:v>-1.4969E-2</c:v>
                </c:pt>
                <c:pt idx="664">
                  <c:v>-2.3758000000000001E-2</c:v>
                </c:pt>
                <c:pt idx="665">
                  <c:v>-2.6917E-2</c:v>
                </c:pt>
                <c:pt idx="666">
                  <c:v>-1.3184E-2</c:v>
                </c:pt>
                <c:pt idx="667">
                  <c:v>-9.4909999999999994E-3</c:v>
                </c:pt>
                <c:pt idx="668">
                  <c:v>-2.2186000000000001E-2</c:v>
                </c:pt>
                <c:pt idx="669">
                  <c:v>-2.4871999999999998E-2</c:v>
                </c:pt>
                <c:pt idx="670">
                  <c:v>-1.7731E-2</c:v>
                </c:pt>
                <c:pt idx="671">
                  <c:v>-1.532E-2</c:v>
                </c:pt>
                <c:pt idx="672">
                  <c:v>-2.0615000000000001E-2</c:v>
                </c:pt>
                <c:pt idx="673">
                  <c:v>-1.6494999999999999E-2</c:v>
                </c:pt>
                <c:pt idx="674">
                  <c:v>-1.5167E-2</c:v>
                </c:pt>
                <c:pt idx="675">
                  <c:v>-2.7893000000000001E-2</c:v>
                </c:pt>
                <c:pt idx="676">
                  <c:v>-2.4535999999999999E-2</c:v>
                </c:pt>
                <c:pt idx="677">
                  <c:v>-1.0222999999999999E-2</c:v>
                </c:pt>
                <c:pt idx="678">
                  <c:v>-7.0190000000000001E-3</c:v>
                </c:pt>
                <c:pt idx="679">
                  <c:v>-2.4277E-2</c:v>
                </c:pt>
                <c:pt idx="680">
                  <c:v>-2.7404999999999999E-2</c:v>
                </c:pt>
                <c:pt idx="681">
                  <c:v>-1.5594E-2</c:v>
                </c:pt>
                <c:pt idx="682">
                  <c:v>-1.0711999999999999E-2</c:v>
                </c:pt>
                <c:pt idx="683">
                  <c:v>-1.3823999999999999E-2</c:v>
                </c:pt>
                <c:pt idx="684">
                  <c:v>-2.4490000000000001E-2</c:v>
                </c:pt>
                <c:pt idx="685">
                  <c:v>-4.0114999999999998E-2</c:v>
                </c:pt>
                <c:pt idx="686">
                  <c:v>-2.8091000000000001E-2</c:v>
                </c:pt>
                <c:pt idx="687">
                  <c:v>-5.7070000000000003E-3</c:v>
                </c:pt>
                <c:pt idx="688">
                  <c:v>-1.1856E-2</c:v>
                </c:pt>
                <c:pt idx="689">
                  <c:v>-2.2217000000000001E-2</c:v>
                </c:pt>
                <c:pt idx="690">
                  <c:v>-2.1988000000000001E-2</c:v>
                </c:pt>
                <c:pt idx="691">
                  <c:v>-1.7044E-2</c:v>
                </c:pt>
                <c:pt idx="692">
                  <c:v>-1.3519E-2</c:v>
                </c:pt>
                <c:pt idx="693">
                  <c:v>-1.8692E-2</c:v>
                </c:pt>
                <c:pt idx="694">
                  <c:v>-3.3096E-2</c:v>
                </c:pt>
                <c:pt idx="695">
                  <c:v>-2.8152E-2</c:v>
                </c:pt>
                <c:pt idx="696">
                  <c:v>-8.881E-3</c:v>
                </c:pt>
                <c:pt idx="697">
                  <c:v>-6.5459999999999997E-3</c:v>
                </c:pt>
                <c:pt idx="698">
                  <c:v>-2.0081000000000002E-2</c:v>
                </c:pt>
                <c:pt idx="699">
                  <c:v>-2.8518999999999999E-2</c:v>
                </c:pt>
                <c:pt idx="700">
                  <c:v>-1.8828999999999999E-2</c:v>
                </c:pt>
                <c:pt idx="701">
                  <c:v>-7.7060000000000002E-3</c:v>
                </c:pt>
                <c:pt idx="702">
                  <c:v>-1.2359999999999999E-2</c:v>
                </c:pt>
                <c:pt idx="703">
                  <c:v>-3.2683999999999998E-2</c:v>
                </c:pt>
                <c:pt idx="704">
                  <c:v>-3.5782000000000001E-2</c:v>
                </c:pt>
                <c:pt idx="705">
                  <c:v>-1.1887E-2</c:v>
                </c:pt>
                <c:pt idx="706">
                  <c:v>-6.5600000000000001E-4</c:v>
                </c:pt>
                <c:pt idx="707">
                  <c:v>-1.7075E-2</c:v>
                </c:pt>
                <c:pt idx="708">
                  <c:v>-3.1234999999999999E-2</c:v>
                </c:pt>
                <c:pt idx="709">
                  <c:v>-2.0813000000000002E-2</c:v>
                </c:pt>
                <c:pt idx="710">
                  <c:v>-9.5829999999999995E-3</c:v>
                </c:pt>
                <c:pt idx="711">
                  <c:v>-8.8500000000000002E-3</c:v>
                </c:pt>
                <c:pt idx="712">
                  <c:v>-2.5696E-2</c:v>
                </c:pt>
                <c:pt idx="713">
                  <c:v>-3.7537000000000001E-2</c:v>
                </c:pt>
                <c:pt idx="714">
                  <c:v>-1.8356000000000001E-2</c:v>
                </c:pt>
                <c:pt idx="715">
                  <c:v>1.358E-3</c:v>
                </c:pt>
                <c:pt idx="716">
                  <c:v>-8.2550000000000002E-3</c:v>
                </c:pt>
                <c:pt idx="717">
                  <c:v>-2.6061999999999998E-2</c:v>
                </c:pt>
                <c:pt idx="718">
                  <c:v>-2.4353E-2</c:v>
                </c:pt>
                <c:pt idx="719">
                  <c:v>-1.3245E-2</c:v>
                </c:pt>
                <c:pt idx="720">
                  <c:v>-1.1443999999999999E-2</c:v>
                </c:pt>
                <c:pt idx="721">
                  <c:v>-1.8814000000000001E-2</c:v>
                </c:pt>
                <c:pt idx="722">
                  <c:v>-3.4698E-2</c:v>
                </c:pt>
                <c:pt idx="723">
                  <c:v>-2.7237000000000001E-2</c:v>
                </c:pt>
                <c:pt idx="724">
                  <c:v>-9.5670000000000009E-3</c:v>
                </c:pt>
                <c:pt idx="725">
                  <c:v>-8.5749999999999993E-3</c:v>
                </c:pt>
                <c:pt idx="726">
                  <c:v>-2.2141000000000001E-2</c:v>
                </c:pt>
                <c:pt idx="727">
                  <c:v>-2.6047000000000001E-2</c:v>
                </c:pt>
                <c:pt idx="728">
                  <c:v>-1.7044E-2</c:v>
                </c:pt>
                <c:pt idx="729">
                  <c:v>-7.7669999999999996E-3</c:v>
                </c:pt>
                <c:pt idx="730">
                  <c:v>-1.3962E-2</c:v>
                </c:pt>
                <c:pt idx="731">
                  <c:v>-2.8213999999999999E-2</c:v>
                </c:pt>
                <c:pt idx="732">
                  <c:v>-3.1937E-2</c:v>
                </c:pt>
                <c:pt idx="733">
                  <c:v>-1.4481000000000001E-2</c:v>
                </c:pt>
                <c:pt idx="734">
                  <c:v>-4.7450000000000001E-3</c:v>
                </c:pt>
                <c:pt idx="735">
                  <c:v>-1.6968E-2</c:v>
                </c:pt>
                <c:pt idx="736">
                  <c:v>-2.8732000000000001E-2</c:v>
                </c:pt>
                <c:pt idx="737">
                  <c:v>-2.0447E-2</c:v>
                </c:pt>
                <c:pt idx="738">
                  <c:v>-1.2801999999999999E-2</c:v>
                </c:pt>
                <c:pt idx="739">
                  <c:v>-1.3702000000000001E-2</c:v>
                </c:pt>
                <c:pt idx="740">
                  <c:v>-2.3941E-2</c:v>
                </c:pt>
                <c:pt idx="741">
                  <c:v>-3.6346000000000003E-2</c:v>
                </c:pt>
                <c:pt idx="742">
                  <c:v>-2.3087E-2</c:v>
                </c:pt>
                <c:pt idx="743">
                  <c:v>-4.8979999999999996E-3</c:v>
                </c:pt>
                <c:pt idx="744">
                  <c:v>-9.9640000000000006E-3</c:v>
                </c:pt>
                <c:pt idx="745">
                  <c:v>-2.2491000000000001E-2</c:v>
                </c:pt>
                <c:pt idx="746">
                  <c:v>-2.5925E-2</c:v>
                </c:pt>
                <c:pt idx="747">
                  <c:v>-1.4648E-2</c:v>
                </c:pt>
                <c:pt idx="748">
                  <c:v>-7.9500000000000005E-3</c:v>
                </c:pt>
                <c:pt idx="749">
                  <c:v>-1.3687E-2</c:v>
                </c:pt>
                <c:pt idx="750">
                  <c:v>-3.3401E-2</c:v>
                </c:pt>
                <c:pt idx="751">
                  <c:v>-2.8046000000000001E-2</c:v>
                </c:pt>
                <c:pt idx="752">
                  <c:v>-8.4379999999999993E-3</c:v>
                </c:pt>
                <c:pt idx="753">
                  <c:v>-6.058E-3</c:v>
                </c:pt>
                <c:pt idx="754">
                  <c:v>-2.4445000000000001E-2</c:v>
                </c:pt>
                <c:pt idx="755">
                  <c:v>-2.9373E-2</c:v>
                </c:pt>
                <c:pt idx="756">
                  <c:v>-1.7822000000000001E-2</c:v>
                </c:pt>
                <c:pt idx="757">
                  <c:v>-8.3770000000000008E-3</c:v>
                </c:pt>
                <c:pt idx="758">
                  <c:v>-1.3351E-2</c:v>
                </c:pt>
                <c:pt idx="759">
                  <c:v>-2.7954E-2</c:v>
                </c:pt>
                <c:pt idx="760">
                  <c:v>-3.4256000000000002E-2</c:v>
                </c:pt>
                <c:pt idx="761">
                  <c:v>-1.6129000000000001E-2</c:v>
                </c:pt>
                <c:pt idx="762">
                  <c:v>-4.6839999999999998E-3</c:v>
                </c:pt>
                <c:pt idx="763">
                  <c:v>-1.5869000000000001E-2</c:v>
                </c:pt>
                <c:pt idx="764">
                  <c:v>-2.8213999999999999E-2</c:v>
                </c:pt>
                <c:pt idx="765">
                  <c:v>-2.3163E-2</c:v>
                </c:pt>
                <c:pt idx="766">
                  <c:v>-1.1688E-2</c:v>
                </c:pt>
                <c:pt idx="767">
                  <c:v>-8.3160000000000005E-3</c:v>
                </c:pt>
                <c:pt idx="768">
                  <c:v>-2.4535999999999999E-2</c:v>
                </c:pt>
                <c:pt idx="769">
                  <c:v>-3.6926E-2</c:v>
                </c:pt>
                <c:pt idx="770">
                  <c:v>-1.9913E-2</c:v>
                </c:pt>
                <c:pt idx="771">
                  <c:v>-3.6619999999999999E-3</c:v>
                </c:pt>
                <c:pt idx="772">
                  <c:v>-1.3474E-2</c:v>
                </c:pt>
                <c:pt idx="773">
                  <c:v>-2.6993E-2</c:v>
                </c:pt>
                <c:pt idx="774">
                  <c:v>-2.5558000000000001E-2</c:v>
                </c:pt>
                <c:pt idx="775">
                  <c:v>-1.1475000000000001E-2</c:v>
                </c:pt>
                <c:pt idx="776">
                  <c:v>-6.5160000000000001E-3</c:v>
                </c:pt>
                <c:pt idx="777">
                  <c:v>-1.77E-2</c:v>
                </c:pt>
                <c:pt idx="778">
                  <c:v>-3.7567000000000003E-2</c:v>
                </c:pt>
                <c:pt idx="779">
                  <c:v>-2.5451999999999999E-2</c:v>
                </c:pt>
                <c:pt idx="780">
                  <c:v>-5.1570000000000001E-3</c:v>
                </c:pt>
                <c:pt idx="781">
                  <c:v>-5.8139999999999997E-3</c:v>
                </c:pt>
                <c:pt idx="782">
                  <c:v>-2.4811E-2</c:v>
                </c:pt>
                <c:pt idx="783">
                  <c:v>-2.8258999999999999E-2</c:v>
                </c:pt>
                <c:pt idx="784">
                  <c:v>-1.5731999999999999E-2</c:v>
                </c:pt>
                <c:pt idx="785">
                  <c:v>-9.4299999999999991E-3</c:v>
                </c:pt>
                <c:pt idx="786">
                  <c:v>-1.5152000000000001E-2</c:v>
                </c:pt>
                <c:pt idx="787">
                  <c:v>-3.0623999999999998E-2</c:v>
                </c:pt>
                <c:pt idx="788">
                  <c:v>-3.4317E-2</c:v>
                </c:pt>
                <c:pt idx="789">
                  <c:v>-1.3611E-2</c:v>
                </c:pt>
                <c:pt idx="790">
                  <c:v>-4.5319999999999996E-3</c:v>
                </c:pt>
                <c:pt idx="791">
                  <c:v>-1.9257E-2</c:v>
                </c:pt>
                <c:pt idx="792">
                  <c:v>-2.9083000000000001E-2</c:v>
                </c:pt>
                <c:pt idx="793">
                  <c:v>-2.1454000000000001E-2</c:v>
                </c:pt>
                <c:pt idx="794">
                  <c:v>-1.1597E-2</c:v>
                </c:pt>
                <c:pt idx="795">
                  <c:v>-9.2010000000000008E-3</c:v>
                </c:pt>
                <c:pt idx="796">
                  <c:v>-2.4108999999999998E-2</c:v>
                </c:pt>
                <c:pt idx="797">
                  <c:v>-3.6208999999999998E-2</c:v>
                </c:pt>
                <c:pt idx="798">
                  <c:v>-2.034E-2</c:v>
                </c:pt>
                <c:pt idx="799">
                  <c:v>-3.738E-3</c:v>
                </c:pt>
                <c:pt idx="800">
                  <c:v>-1.3396999999999999E-2</c:v>
                </c:pt>
                <c:pt idx="801">
                  <c:v>-2.8351000000000001E-2</c:v>
                </c:pt>
                <c:pt idx="802">
                  <c:v>-2.2277999999999999E-2</c:v>
                </c:pt>
                <c:pt idx="803">
                  <c:v>-9.0329999999999994E-3</c:v>
                </c:pt>
                <c:pt idx="804">
                  <c:v>-8.2400000000000008E-3</c:v>
                </c:pt>
                <c:pt idx="805">
                  <c:v>-1.9286999999999999E-2</c:v>
                </c:pt>
                <c:pt idx="806">
                  <c:v>-3.7918E-2</c:v>
                </c:pt>
                <c:pt idx="807">
                  <c:v>-2.5314E-2</c:v>
                </c:pt>
                <c:pt idx="808">
                  <c:v>-3.5400000000000002E-3</c:v>
                </c:pt>
                <c:pt idx="809">
                  <c:v>-5.9659999999999999E-3</c:v>
                </c:pt>
                <c:pt idx="810">
                  <c:v>-2.5635000000000002E-2</c:v>
                </c:pt>
                <c:pt idx="811">
                  <c:v>-2.887E-2</c:v>
                </c:pt>
                <c:pt idx="812">
                  <c:v>-1.4877E-2</c:v>
                </c:pt>
                <c:pt idx="813">
                  <c:v>-6.378E-3</c:v>
                </c:pt>
                <c:pt idx="814">
                  <c:v>-1.3779E-2</c:v>
                </c:pt>
                <c:pt idx="815">
                  <c:v>-3.2013E-2</c:v>
                </c:pt>
                <c:pt idx="816">
                  <c:v>-3.2104000000000001E-2</c:v>
                </c:pt>
                <c:pt idx="817">
                  <c:v>-1.1642E-2</c:v>
                </c:pt>
                <c:pt idx="818">
                  <c:v>-6.012E-3</c:v>
                </c:pt>
                <c:pt idx="819">
                  <c:v>-2.0049999999999998E-2</c:v>
                </c:pt>
                <c:pt idx="820">
                  <c:v>-2.7602999999999999E-2</c:v>
                </c:pt>
                <c:pt idx="821">
                  <c:v>-2.0629999999999999E-2</c:v>
                </c:pt>
                <c:pt idx="822">
                  <c:v>-9.6889999999999997E-3</c:v>
                </c:pt>
                <c:pt idx="823">
                  <c:v>-1.2711E-2</c:v>
                </c:pt>
                <c:pt idx="824">
                  <c:v>-3.0197000000000002E-2</c:v>
                </c:pt>
                <c:pt idx="825">
                  <c:v>-3.6087000000000001E-2</c:v>
                </c:pt>
                <c:pt idx="826">
                  <c:v>-1.6005999999999999E-2</c:v>
                </c:pt>
                <c:pt idx="827">
                  <c:v>-2.1059999999999998E-3</c:v>
                </c:pt>
                <c:pt idx="828">
                  <c:v>-1.8173000000000002E-2</c:v>
                </c:pt>
                <c:pt idx="829">
                  <c:v>-3.0304000000000001E-2</c:v>
                </c:pt>
                <c:pt idx="830">
                  <c:v>-2.2246999999999999E-2</c:v>
                </c:pt>
                <c:pt idx="831">
                  <c:v>-1.1627E-2</c:v>
                </c:pt>
                <c:pt idx="832">
                  <c:v>-1.0315E-2</c:v>
                </c:pt>
                <c:pt idx="833">
                  <c:v>-1.8523999999999999E-2</c:v>
                </c:pt>
                <c:pt idx="834">
                  <c:v>-3.5445999999999998E-2</c:v>
                </c:pt>
                <c:pt idx="835">
                  <c:v>-2.5589000000000001E-2</c:v>
                </c:pt>
                <c:pt idx="836">
                  <c:v>-5.3709999999999999E-3</c:v>
                </c:pt>
                <c:pt idx="837">
                  <c:v>-1.7409999999999998E-2</c:v>
                </c:pt>
                <c:pt idx="838">
                  <c:v>-2.7771000000000001E-2</c:v>
                </c:pt>
                <c:pt idx="839">
                  <c:v>-2.3925999999999999E-2</c:v>
                </c:pt>
                <c:pt idx="840">
                  <c:v>-1.3641E-2</c:v>
                </c:pt>
                <c:pt idx="841">
                  <c:v>-5.3559999999999997E-3</c:v>
                </c:pt>
                <c:pt idx="842">
                  <c:v>-2.0645E-2</c:v>
                </c:pt>
                <c:pt idx="843">
                  <c:v>-3.6469000000000001E-2</c:v>
                </c:pt>
                <c:pt idx="844">
                  <c:v>-2.5940000000000001E-2</c:v>
                </c:pt>
                <c:pt idx="845">
                  <c:v>-3.2650000000000001E-3</c:v>
                </c:pt>
                <c:pt idx="846">
                  <c:v>-8.0110000000000008E-3</c:v>
                </c:pt>
                <c:pt idx="847">
                  <c:v>-2.7740000000000001E-2</c:v>
                </c:pt>
                <c:pt idx="848">
                  <c:v>-2.6825000000000002E-2</c:v>
                </c:pt>
                <c:pt idx="849">
                  <c:v>-1.2038999999999999E-2</c:v>
                </c:pt>
                <c:pt idx="850">
                  <c:v>-1.0817999999999999E-2</c:v>
                </c:pt>
                <c:pt idx="851">
                  <c:v>-1.3901E-2</c:v>
                </c:pt>
                <c:pt idx="852">
                  <c:v>-2.9495E-2</c:v>
                </c:pt>
                <c:pt idx="853">
                  <c:v>-3.1036000000000001E-2</c:v>
                </c:pt>
                <c:pt idx="854">
                  <c:v>-1.4023000000000001E-2</c:v>
                </c:pt>
                <c:pt idx="855">
                  <c:v>-2.2279999999999999E-3</c:v>
                </c:pt>
                <c:pt idx="856">
                  <c:v>-1.9257E-2</c:v>
                </c:pt>
                <c:pt idx="857">
                  <c:v>-3.1905999999999997E-2</c:v>
                </c:pt>
                <c:pt idx="858">
                  <c:v>-1.9744999999999999E-2</c:v>
                </c:pt>
                <c:pt idx="859">
                  <c:v>-7.9959999999999996E-3</c:v>
                </c:pt>
                <c:pt idx="860">
                  <c:v>-9.9179999999999997E-3</c:v>
                </c:pt>
                <c:pt idx="861">
                  <c:v>-2.9984E-2</c:v>
                </c:pt>
                <c:pt idx="862">
                  <c:v>-3.5994999999999999E-2</c:v>
                </c:pt>
                <c:pt idx="863">
                  <c:v>-1.4969E-2</c:v>
                </c:pt>
                <c:pt idx="864">
                  <c:v>-1.9070000000000001E-3</c:v>
                </c:pt>
                <c:pt idx="865">
                  <c:v>-1.4023000000000001E-2</c:v>
                </c:pt>
                <c:pt idx="866">
                  <c:v>-3.1219E-2</c:v>
                </c:pt>
                <c:pt idx="867">
                  <c:v>-2.4399000000000001E-2</c:v>
                </c:pt>
                <c:pt idx="868">
                  <c:v>-1.3733E-2</c:v>
                </c:pt>
                <c:pt idx="869">
                  <c:v>-9.247E-3</c:v>
                </c:pt>
                <c:pt idx="870">
                  <c:v>-1.9317999999999998E-2</c:v>
                </c:pt>
                <c:pt idx="871">
                  <c:v>-3.6545000000000001E-2</c:v>
                </c:pt>
                <c:pt idx="872">
                  <c:v>-2.7373999999999999E-2</c:v>
                </c:pt>
                <c:pt idx="873">
                  <c:v>-5.2189999999999997E-3</c:v>
                </c:pt>
                <c:pt idx="874">
                  <c:v>-6.4089999999999998E-3</c:v>
                </c:pt>
                <c:pt idx="875">
                  <c:v>-1.8249999999999999E-2</c:v>
                </c:pt>
                <c:pt idx="876">
                  <c:v>-2.7786000000000002E-2</c:v>
                </c:pt>
                <c:pt idx="877">
                  <c:v>-1.7684999999999999E-2</c:v>
                </c:pt>
                <c:pt idx="878">
                  <c:v>-8.7589999999999994E-3</c:v>
                </c:pt>
                <c:pt idx="879">
                  <c:v>-1.3245E-2</c:v>
                </c:pt>
                <c:pt idx="880">
                  <c:v>-3.4224999999999998E-2</c:v>
                </c:pt>
                <c:pt idx="881">
                  <c:v>-3.2454999999999998E-2</c:v>
                </c:pt>
                <c:pt idx="882">
                  <c:v>-7.7819999999999999E-3</c:v>
                </c:pt>
                <c:pt idx="883">
                  <c:v>-3.8600000000000001E-3</c:v>
                </c:pt>
                <c:pt idx="884">
                  <c:v>-2.3483E-2</c:v>
                </c:pt>
                <c:pt idx="885">
                  <c:v>-2.8930999999999998E-2</c:v>
                </c:pt>
                <c:pt idx="886">
                  <c:v>-1.8096999999999999E-2</c:v>
                </c:pt>
                <c:pt idx="887">
                  <c:v>-8.4840000000000002E-3</c:v>
                </c:pt>
                <c:pt idx="888">
                  <c:v>-7.7060000000000002E-3</c:v>
                </c:pt>
                <c:pt idx="889">
                  <c:v>-2.9281999999999999E-2</c:v>
                </c:pt>
                <c:pt idx="890">
                  <c:v>-4.0298E-2</c:v>
                </c:pt>
                <c:pt idx="891">
                  <c:v>-1.8280000000000001E-2</c:v>
                </c:pt>
                <c:pt idx="892">
                  <c:v>-1.7849999999999999E-3</c:v>
                </c:pt>
                <c:pt idx="893">
                  <c:v>-1.2543E-2</c:v>
                </c:pt>
                <c:pt idx="894">
                  <c:v>-2.8229000000000001E-2</c:v>
                </c:pt>
                <c:pt idx="895">
                  <c:v>-2.5055000000000001E-2</c:v>
                </c:pt>
                <c:pt idx="896">
                  <c:v>-1.1672999999999999E-2</c:v>
                </c:pt>
                <c:pt idx="897">
                  <c:v>-7.0650000000000001E-3</c:v>
                </c:pt>
                <c:pt idx="898">
                  <c:v>-2.5162E-2</c:v>
                </c:pt>
                <c:pt idx="899">
                  <c:v>-4.1519E-2</c:v>
                </c:pt>
                <c:pt idx="900">
                  <c:v>-1.7180999999999998E-2</c:v>
                </c:pt>
                <c:pt idx="901">
                  <c:v>4.4299999999999998E-4</c:v>
                </c:pt>
                <c:pt idx="902">
                  <c:v>-1.2848E-2</c:v>
                </c:pt>
                <c:pt idx="903">
                  <c:v>-2.9953E-2</c:v>
                </c:pt>
                <c:pt idx="904">
                  <c:v>-2.7313E-2</c:v>
                </c:pt>
                <c:pt idx="905">
                  <c:v>-1.2787E-2</c:v>
                </c:pt>
                <c:pt idx="906">
                  <c:v>-7.8580000000000004E-3</c:v>
                </c:pt>
                <c:pt idx="907">
                  <c:v>-1.7883E-2</c:v>
                </c:pt>
                <c:pt idx="908">
                  <c:v>-3.5416000000000003E-2</c:v>
                </c:pt>
                <c:pt idx="909">
                  <c:v>-3.0762000000000001E-2</c:v>
                </c:pt>
                <c:pt idx="910">
                  <c:v>-4.7149999999999996E-3</c:v>
                </c:pt>
                <c:pt idx="911">
                  <c:v>-4.5469999999999998E-3</c:v>
                </c:pt>
                <c:pt idx="912">
                  <c:v>-2.4323000000000001E-2</c:v>
                </c:pt>
                <c:pt idx="913">
                  <c:v>-3.2944000000000001E-2</c:v>
                </c:pt>
                <c:pt idx="914">
                  <c:v>-1.5198E-2</c:v>
                </c:pt>
                <c:pt idx="915">
                  <c:v>-8.0569999999999999E-3</c:v>
                </c:pt>
                <c:pt idx="916">
                  <c:v>-1.2833000000000001E-2</c:v>
                </c:pt>
                <c:pt idx="917">
                  <c:v>-3.2349000000000003E-2</c:v>
                </c:pt>
                <c:pt idx="918">
                  <c:v>-3.3737000000000003E-2</c:v>
                </c:pt>
                <c:pt idx="919">
                  <c:v>-1.0406E-2</c:v>
                </c:pt>
                <c:pt idx="920">
                  <c:v>-1.3730000000000001E-3</c:v>
                </c:pt>
                <c:pt idx="921">
                  <c:v>-2.2017999999999999E-2</c:v>
                </c:pt>
                <c:pt idx="922">
                  <c:v>-3.0136E-2</c:v>
                </c:pt>
                <c:pt idx="923">
                  <c:v>-1.9744999999999999E-2</c:v>
                </c:pt>
                <c:pt idx="924">
                  <c:v>-1.0161999999999999E-2</c:v>
                </c:pt>
                <c:pt idx="925">
                  <c:v>-1.0132E-2</c:v>
                </c:pt>
                <c:pt idx="926">
                  <c:v>-2.7344E-2</c:v>
                </c:pt>
                <c:pt idx="927">
                  <c:v>-3.6513999999999998E-2</c:v>
                </c:pt>
                <c:pt idx="928">
                  <c:v>-1.4847000000000001E-2</c:v>
                </c:pt>
                <c:pt idx="929">
                  <c:v>-1.9840000000000001E-3</c:v>
                </c:pt>
                <c:pt idx="930">
                  <c:v>-1.712E-2</c:v>
                </c:pt>
                <c:pt idx="931">
                  <c:v>-2.9236000000000002E-2</c:v>
                </c:pt>
                <c:pt idx="932">
                  <c:v>-2.3467999999999999E-2</c:v>
                </c:pt>
                <c:pt idx="933">
                  <c:v>-9.1090000000000008E-3</c:v>
                </c:pt>
                <c:pt idx="934">
                  <c:v>-1.2939000000000001E-2</c:v>
                </c:pt>
                <c:pt idx="935">
                  <c:v>-2.0996000000000001E-2</c:v>
                </c:pt>
                <c:pt idx="936">
                  <c:v>-3.5216999999999998E-2</c:v>
                </c:pt>
                <c:pt idx="937">
                  <c:v>-2.7328000000000002E-2</c:v>
                </c:pt>
                <c:pt idx="938">
                  <c:v>-8.3160000000000005E-3</c:v>
                </c:pt>
                <c:pt idx="939">
                  <c:v>-8.7889999999999999E-3</c:v>
                </c:pt>
                <c:pt idx="940">
                  <c:v>-2.2918999999999998E-2</c:v>
                </c:pt>
                <c:pt idx="941">
                  <c:v>-2.6688E-2</c:v>
                </c:pt>
                <c:pt idx="942">
                  <c:v>-1.5335E-2</c:v>
                </c:pt>
                <c:pt idx="943">
                  <c:v>-1.0101000000000001E-2</c:v>
                </c:pt>
                <c:pt idx="944">
                  <c:v>-1.6952999999999999E-2</c:v>
                </c:pt>
                <c:pt idx="945">
                  <c:v>-2.2095E-2</c:v>
                </c:pt>
                <c:pt idx="946">
                  <c:v>-2.9448999999999999E-2</c:v>
                </c:pt>
                <c:pt idx="947">
                  <c:v>-1.9332999999999999E-2</c:v>
                </c:pt>
                <c:pt idx="948">
                  <c:v>-9.018E-3</c:v>
                </c:pt>
                <c:pt idx="949">
                  <c:v>-1.384E-2</c:v>
                </c:pt>
                <c:pt idx="950">
                  <c:v>-2.5115999999999999E-2</c:v>
                </c:pt>
                <c:pt idx="951">
                  <c:v>-2.2949000000000001E-2</c:v>
                </c:pt>
                <c:pt idx="952">
                  <c:v>-1.4770999999999999E-2</c:v>
                </c:pt>
                <c:pt idx="953">
                  <c:v>-1.1597E-2</c:v>
                </c:pt>
                <c:pt idx="954">
                  <c:v>-1.8051000000000001E-2</c:v>
                </c:pt>
                <c:pt idx="955">
                  <c:v>-3.3401E-2</c:v>
                </c:pt>
                <c:pt idx="956">
                  <c:v>-2.7633999999999999E-2</c:v>
                </c:pt>
                <c:pt idx="957">
                  <c:v>-6.8820000000000001E-3</c:v>
                </c:pt>
                <c:pt idx="958">
                  <c:v>-9.1249999999999994E-3</c:v>
                </c:pt>
                <c:pt idx="959">
                  <c:v>-2.5864000000000002E-2</c:v>
                </c:pt>
                <c:pt idx="960">
                  <c:v>-2.7678999999999999E-2</c:v>
                </c:pt>
                <c:pt idx="961">
                  <c:v>-1.651E-2</c:v>
                </c:pt>
                <c:pt idx="962">
                  <c:v>-1.1826E-2</c:v>
                </c:pt>
                <c:pt idx="963">
                  <c:v>-1.4862E-2</c:v>
                </c:pt>
                <c:pt idx="964">
                  <c:v>-2.2017999999999999E-2</c:v>
                </c:pt>
                <c:pt idx="965">
                  <c:v>-3.2501000000000002E-2</c:v>
                </c:pt>
                <c:pt idx="966">
                  <c:v>-2.0767000000000001E-2</c:v>
                </c:pt>
                <c:pt idx="967">
                  <c:v>-7.4460000000000004E-3</c:v>
                </c:pt>
                <c:pt idx="968">
                  <c:v>-1.3977E-2</c:v>
                </c:pt>
                <c:pt idx="969">
                  <c:v>-2.5818000000000001E-2</c:v>
                </c:pt>
                <c:pt idx="970">
                  <c:v>-2.2186000000000001E-2</c:v>
                </c:pt>
                <c:pt idx="971">
                  <c:v>-1.2115000000000001E-2</c:v>
                </c:pt>
                <c:pt idx="972">
                  <c:v>-1.3687E-2</c:v>
                </c:pt>
                <c:pt idx="973">
                  <c:v>-1.8096999999999999E-2</c:v>
                </c:pt>
                <c:pt idx="974">
                  <c:v>-2.4917999999999999E-2</c:v>
                </c:pt>
                <c:pt idx="975">
                  <c:v>-2.7831999999999999E-2</c:v>
                </c:pt>
                <c:pt idx="976">
                  <c:v>-1.5198E-2</c:v>
                </c:pt>
                <c:pt idx="977">
                  <c:v>-1.0498E-2</c:v>
                </c:pt>
                <c:pt idx="978">
                  <c:v>-1.8005E-2</c:v>
                </c:pt>
                <c:pt idx="979">
                  <c:v>-2.2506999999999999E-2</c:v>
                </c:pt>
                <c:pt idx="980">
                  <c:v>-1.8905999999999999E-2</c:v>
                </c:pt>
                <c:pt idx="981">
                  <c:v>-1.6022000000000002E-2</c:v>
                </c:pt>
                <c:pt idx="982">
                  <c:v>-1.8249999999999999E-2</c:v>
                </c:pt>
                <c:pt idx="983">
                  <c:v>-1.9134999999999999E-2</c:v>
                </c:pt>
                <c:pt idx="984">
                  <c:v>-2.3560000000000001E-2</c:v>
                </c:pt>
                <c:pt idx="985">
                  <c:v>-2.2568000000000001E-2</c:v>
                </c:pt>
                <c:pt idx="986">
                  <c:v>-1.7409999999999998E-2</c:v>
                </c:pt>
                <c:pt idx="987">
                  <c:v>-1.2772E-2</c:v>
                </c:pt>
                <c:pt idx="988">
                  <c:v>-1.7838E-2</c:v>
                </c:pt>
                <c:pt idx="989">
                  <c:v>-2.0965999999999999E-2</c:v>
                </c:pt>
                <c:pt idx="990">
                  <c:v>-1.77E-2</c:v>
                </c:pt>
                <c:pt idx="991">
                  <c:v>-1.5838999999999999E-2</c:v>
                </c:pt>
                <c:pt idx="992">
                  <c:v>-1.9302E-2</c:v>
                </c:pt>
                <c:pt idx="993">
                  <c:v>-2.2353999999999999E-2</c:v>
                </c:pt>
                <c:pt idx="994">
                  <c:v>-1.9713999999999999E-2</c:v>
                </c:pt>
                <c:pt idx="995">
                  <c:v>-1.7883E-2</c:v>
                </c:pt>
                <c:pt idx="996">
                  <c:v>-1.9332999999999999E-2</c:v>
                </c:pt>
                <c:pt idx="997">
                  <c:v>-2.1759000000000001E-2</c:v>
                </c:pt>
                <c:pt idx="998">
                  <c:v>-2.1423000000000001E-2</c:v>
                </c:pt>
                <c:pt idx="999">
                  <c:v>-1.7838E-2</c:v>
                </c:pt>
                <c:pt idx="1000">
                  <c:v>-1.7288000000000001E-2</c:v>
                </c:pt>
                <c:pt idx="1001">
                  <c:v>-2.0827999999999999E-2</c:v>
                </c:pt>
                <c:pt idx="1002">
                  <c:v>-1.9286999999999999E-2</c:v>
                </c:pt>
                <c:pt idx="1003">
                  <c:v>-1.8325999999999999E-2</c:v>
                </c:pt>
                <c:pt idx="1004">
                  <c:v>-1.8494E-2</c:v>
                </c:pt>
                <c:pt idx="1005">
                  <c:v>-1.8096999999999999E-2</c:v>
                </c:pt>
                <c:pt idx="1006">
                  <c:v>-2.0798000000000001E-2</c:v>
                </c:pt>
                <c:pt idx="1007">
                  <c:v>-1.7212000000000002E-2</c:v>
                </c:pt>
                <c:pt idx="1008">
                  <c:v>-1.6677999999999998E-2</c:v>
                </c:pt>
                <c:pt idx="1009">
                  <c:v>-1.8187999999999999E-2</c:v>
                </c:pt>
                <c:pt idx="1010">
                  <c:v>-1.9928000000000001E-2</c:v>
                </c:pt>
                <c:pt idx="1011">
                  <c:v>-2.0569E-2</c:v>
                </c:pt>
                <c:pt idx="1012">
                  <c:v>-1.7333999999999999E-2</c:v>
                </c:pt>
                <c:pt idx="1013">
                  <c:v>-1.8127000000000001E-2</c:v>
                </c:pt>
                <c:pt idx="1014">
                  <c:v>-2.0553999999999999E-2</c:v>
                </c:pt>
                <c:pt idx="1015">
                  <c:v>-2.0736999999999998E-2</c:v>
                </c:pt>
                <c:pt idx="1016">
                  <c:v>-1.7455999999999999E-2</c:v>
                </c:pt>
                <c:pt idx="1017">
                  <c:v>-1.8752999999999999E-2</c:v>
                </c:pt>
                <c:pt idx="1018">
                  <c:v>-2.1149000000000001E-2</c:v>
                </c:pt>
                <c:pt idx="1019">
                  <c:v>-1.9302E-2</c:v>
                </c:pt>
                <c:pt idx="1020">
                  <c:v>-1.6541E-2</c:v>
                </c:pt>
                <c:pt idx="1021">
                  <c:v>-1.7075E-2</c:v>
                </c:pt>
                <c:pt idx="1022">
                  <c:v>-1.8187999999999999E-2</c:v>
                </c:pt>
                <c:pt idx="1023">
                  <c:v>-2.0233000000000001E-2</c:v>
                </c:pt>
                <c:pt idx="1024">
                  <c:v>-1.9196000000000001E-2</c:v>
                </c:pt>
                <c:pt idx="1025">
                  <c:v>-1.7746000000000001E-2</c:v>
                </c:pt>
                <c:pt idx="1026">
                  <c:v>-2.0416E-2</c:v>
                </c:pt>
                <c:pt idx="1027">
                  <c:v>-2.0142E-2</c:v>
                </c:pt>
                <c:pt idx="1028">
                  <c:v>-1.9668999999999999E-2</c:v>
                </c:pt>
                <c:pt idx="1029">
                  <c:v>-1.6296000000000001E-2</c:v>
                </c:pt>
                <c:pt idx="1030">
                  <c:v>-1.9317999999999998E-2</c:v>
                </c:pt>
                <c:pt idx="1031">
                  <c:v>-2.0081000000000002E-2</c:v>
                </c:pt>
                <c:pt idx="1032">
                  <c:v>-1.9394000000000002E-2</c:v>
                </c:pt>
                <c:pt idx="1033">
                  <c:v>-1.7517000000000001E-2</c:v>
                </c:pt>
                <c:pt idx="1034">
                  <c:v>-1.9713999999999999E-2</c:v>
                </c:pt>
                <c:pt idx="1035">
                  <c:v>-1.9577000000000001E-2</c:v>
                </c:pt>
                <c:pt idx="1036">
                  <c:v>-1.6754000000000002E-2</c:v>
                </c:pt>
                <c:pt idx="1037">
                  <c:v>-1.7838E-2</c:v>
                </c:pt>
                <c:pt idx="1038">
                  <c:v>-1.7670000000000002E-2</c:v>
                </c:pt>
                <c:pt idx="1039">
                  <c:v>-1.9424E-2</c:v>
                </c:pt>
                <c:pt idx="1040">
                  <c:v>-1.8631000000000002E-2</c:v>
                </c:pt>
                <c:pt idx="1041">
                  <c:v>-1.7929E-2</c:v>
                </c:pt>
                <c:pt idx="1042">
                  <c:v>-2.0736999999999998E-2</c:v>
                </c:pt>
                <c:pt idx="1043">
                  <c:v>-2.0981E-2</c:v>
                </c:pt>
                <c:pt idx="1044">
                  <c:v>-1.6586E-2</c:v>
                </c:pt>
                <c:pt idx="1045">
                  <c:v>-1.915E-2</c:v>
                </c:pt>
                <c:pt idx="1046">
                  <c:v>-2.0676E-2</c:v>
                </c:pt>
                <c:pt idx="1047">
                  <c:v>-2.0431999999999999E-2</c:v>
                </c:pt>
                <c:pt idx="1048">
                  <c:v>-1.9531E-2</c:v>
                </c:pt>
                <c:pt idx="1049">
                  <c:v>-1.9286999999999999E-2</c:v>
                </c:pt>
                <c:pt idx="1050">
                  <c:v>-1.8859999999999998E-2</c:v>
                </c:pt>
                <c:pt idx="1051">
                  <c:v>-1.7624000000000001E-2</c:v>
                </c:pt>
                <c:pt idx="1052">
                  <c:v>-2.2324E-2</c:v>
                </c:pt>
                <c:pt idx="1053">
                  <c:v>-2.2110000000000001E-2</c:v>
                </c:pt>
                <c:pt idx="1054">
                  <c:v>-1.5778E-2</c:v>
                </c:pt>
                <c:pt idx="1055">
                  <c:v>-7.2779999999999997E-3</c:v>
                </c:pt>
                <c:pt idx="1056">
                  <c:v>-1.6205000000000001E-2</c:v>
                </c:pt>
                <c:pt idx="1057">
                  <c:v>-2.3087E-2</c:v>
                </c:pt>
                <c:pt idx="1058">
                  <c:v>-2.3376000000000001E-2</c:v>
                </c:pt>
                <c:pt idx="1059">
                  <c:v>-1.8416999999999999E-2</c:v>
                </c:pt>
                <c:pt idx="1060">
                  <c:v>-1.6830000000000001E-2</c:v>
                </c:pt>
                <c:pt idx="1061">
                  <c:v>-1.8051000000000001E-2</c:v>
                </c:pt>
                <c:pt idx="1062">
                  <c:v>-2.0827999999999999E-2</c:v>
                </c:pt>
                <c:pt idx="1063">
                  <c:v>-1.9668999999999999E-2</c:v>
                </c:pt>
                <c:pt idx="1064">
                  <c:v>-1.4191E-2</c:v>
                </c:pt>
                <c:pt idx="1065">
                  <c:v>-1.7455999999999999E-2</c:v>
                </c:pt>
                <c:pt idx="1066">
                  <c:v>-1.7807E-2</c:v>
                </c:pt>
                <c:pt idx="1067">
                  <c:v>-3.0807000000000001E-2</c:v>
                </c:pt>
                <c:pt idx="1068">
                  <c:v>-2.4962999999999999E-2</c:v>
                </c:pt>
                <c:pt idx="1069">
                  <c:v>-8.1630000000000001E-3</c:v>
                </c:pt>
                <c:pt idx="1070">
                  <c:v>-1.4359E-2</c:v>
                </c:pt>
                <c:pt idx="1071">
                  <c:v>-2.8503000000000001E-2</c:v>
                </c:pt>
                <c:pt idx="1072">
                  <c:v>-2.2887999999999999E-2</c:v>
                </c:pt>
                <c:pt idx="1073">
                  <c:v>-1.1063E-2</c:v>
                </c:pt>
                <c:pt idx="1074">
                  <c:v>-1.5396E-2</c:v>
                </c:pt>
                <c:pt idx="1075">
                  <c:v>-2.4048E-2</c:v>
                </c:pt>
                <c:pt idx="1076">
                  <c:v>-2.0844000000000001E-2</c:v>
                </c:pt>
                <c:pt idx="1077">
                  <c:v>-1.7455999999999999E-2</c:v>
                </c:pt>
                <c:pt idx="1078">
                  <c:v>-1.6403000000000001E-2</c:v>
                </c:pt>
                <c:pt idx="1079">
                  <c:v>-2.24E-2</c:v>
                </c:pt>
                <c:pt idx="1080">
                  <c:v>-2.2568000000000001E-2</c:v>
                </c:pt>
                <c:pt idx="1081">
                  <c:v>-1.6205000000000001E-2</c:v>
                </c:pt>
                <c:pt idx="1082">
                  <c:v>-1.6143999999999999E-2</c:v>
                </c:pt>
                <c:pt idx="1083">
                  <c:v>-1.8204000000000001E-2</c:v>
                </c:pt>
                <c:pt idx="1084">
                  <c:v>-1.9439999999999999E-2</c:v>
                </c:pt>
                <c:pt idx="1085">
                  <c:v>-1.7273E-2</c:v>
                </c:pt>
                <c:pt idx="1086">
                  <c:v>-1.7502E-2</c:v>
                </c:pt>
                <c:pt idx="1087">
                  <c:v>-2.0218E-2</c:v>
                </c:pt>
                <c:pt idx="1088">
                  <c:v>-2.0569E-2</c:v>
                </c:pt>
                <c:pt idx="1089">
                  <c:v>-2.4246E-2</c:v>
                </c:pt>
                <c:pt idx="1090">
                  <c:v>-2.1316999999999999E-2</c:v>
                </c:pt>
                <c:pt idx="1091">
                  <c:v>-1.7090000000000001E-2</c:v>
                </c:pt>
                <c:pt idx="1092">
                  <c:v>-1.9989E-2</c:v>
                </c:pt>
                <c:pt idx="1093">
                  <c:v>-2.3238999999999999E-2</c:v>
                </c:pt>
                <c:pt idx="1094">
                  <c:v>-1.5701E-2</c:v>
                </c:pt>
                <c:pt idx="1095">
                  <c:v>-1.265E-2</c:v>
                </c:pt>
                <c:pt idx="1096">
                  <c:v>-2.0355000000000002E-2</c:v>
                </c:pt>
                <c:pt idx="1097">
                  <c:v>-2.5208000000000001E-2</c:v>
                </c:pt>
                <c:pt idx="1098">
                  <c:v>-1.7531999999999999E-2</c:v>
                </c:pt>
                <c:pt idx="1099">
                  <c:v>-1.5091E-2</c:v>
                </c:pt>
                <c:pt idx="1100">
                  <c:v>-1.8096999999999999E-2</c:v>
                </c:pt>
                <c:pt idx="1101">
                  <c:v>-2.0355000000000002E-2</c:v>
                </c:pt>
                <c:pt idx="1102">
                  <c:v>-1.6312E-2</c:v>
                </c:pt>
                <c:pt idx="1103">
                  <c:v>-1.5076000000000001E-2</c:v>
                </c:pt>
                <c:pt idx="1104">
                  <c:v>-1.9775000000000001E-2</c:v>
                </c:pt>
                <c:pt idx="1105">
                  <c:v>-2.8122000000000001E-2</c:v>
                </c:pt>
                <c:pt idx="1106">
                  <c:v>-2.0462000000000001E-2</c:v>
                </c:pt>
                <c:pt idx="1107">
                  <c:v>-1.1703E-2</c:v>
                </c:pt>
                <c:pt idx="1108">
                  <c:v>-1.9684E-2</c:v>
                </c:pt>
                <c:pt idx="1109">
                  <c:v>-2.8351000000000001E-2</c:v>
                </c:pt>
                <c:pt idx="1110">
                  <c:v>-1.9103999999999999E-2</c:v>
                </c:pt>
                <c:pt idx="1111">
                  <c:v>-1.4755000000000001E-2</c:v>
                </c:pt>
                <c:pt idx="1112">
                  <c:v>-1.8005E-2</c:v>
                </c:pt>
                <c:pt idx="1113">
                  <c:v>-2.1010999999999998E-2</c:v>
                </c:pt>
                <c:pt idx="1114">
                  <c:v>-2.0844000000000001E-2</c:v>
                </c:pt>
                <c:pt idx="1115">
                  <c:v>-1.8280000000000001E-2</c:v>
                </c:pt>
                <c:pt idx="1116">
                  <c:v>-1.6341999999999999E-2</c:v>
                </c:pt>
                <c:pt idx="1117">
                  <c:v>-1.7059000000000001E-2</c:v>
                </c:pt>
                <c:pt idx="1118">
                  <c:v>-2.2873000000000001E-2</c:v>
                </c:pt>
                <c:pt idx="1119">
                  <c:v>-2.3178000000000001E-2</c:v>
                </c:pt>
                <c:pt idx="1120">
                  <c:v>-1.7090000000000001E-2</c:v>
                </c:pt>
                <c:pt idx="1121">
                  <c:v>-1.4862E-2</c:v>
                </c:pt>
                <c:pt idx="1122">
                  <c:v>-1.8112E-2</c:v>
                </c:pt>
                <c:pt idx="1123">
                  <c:v>-2.2582999999999999E-2</c:v>
                </c:pt>
                <c:pt idx="1124">
                  <c:v>-2.0721E-2</c:v>
                </c:pt>
                <c:pt idx="1125">
                  <c:v>-1.8416999999999999E-2</c:v>
                </c:pt>
                <c:pt idx="1126">
                  <c:v>-1.8142999999999999E-2</c:v>
                </c:pt>
                <c:pt idx="1127">
                  <c:v>-1.9699000000000001E-2</c:v>
                </c:pt>
                <c:pt idx="1128">
                  <c:v>-1.5273999999999999E-2</c:v>
                </c:pt>
                <c:pt idx="1129">
                  <c:v>-1.8447999999999999E-2</c:v>
                </c:pt>
                <c:pt idx="1130">
                  <c:v>-1.7760999999999999E-2</c:v>
                </c:pt>
                <c:pt idx="1131">
                  <c:v>-1.7531999999999999E-2</c:v>
                </c:pt>
                <c:pt idx="1132">
                  <c:v>-2.1179E-2</c:v>
                </c:pt>
                <c:pt idx="1133">
                  <c:v>-2.2491000000000001E-2</c:v>
                </c:pt>
                <c:pt idx="1134">
                  <c:v>-1.6830000000000001E-2</c:v>
                </c:pt>
                <c:pt idx="1135">
                  <c:v>-1.9073E-2</c:v>
                </c:pt>
                <c:pt idx="1136">
                  <c:v>-3.2028000000000001E-2</c:v>
                </c:pt>
                <c:pt idx="1137">
                  <c:v>-9.2770000000000005E-3</c:v>
                </c:pt>
                <c:pt idx="1138">
                  <c:v>-2.2017999999999999E-2</c:v>
                </c:pt>
                <c:pt idx="1139">
                  <c:v>-1.3306E-2</c:v>
                </c:pt>
                <c:pt idx="1140">
                  <c:v>-2.4826000000000001E-2</c:v>
                </c:pt>
                <c:pt idx="1141">
                  <c:v>-5.1865000000000001E-2</c:v>
                </c:pt>
                <c:pt idx="1142">
                  <c:v>-5.8395000000000002E-2</c:v>
                </c:pt>
                <c:pt idx="1143">
                  <c:v>-8.4840000000000002E-3</c:v>
                </c:pt>
                <c:pt idx="1144">
                  <c:v>-6.4700000000000001E-3</c:v>
                </c:pt>
                <c:pt idx="1145">
                  <c:v>-3.9504999999999998E-2</c:v>
                </c:pt>
                <c:pt idx="1146">
                  <c:v>-4.3853999999999997E-2</c:v>
                </c:pt>
                <c:pt idx="1147">
                  <c:v>-2.2934E-2</c:v>
                </c:pt>
                <c:pt idx="1148">
                  <c:v>1.0132E-2</c:v>
                </c:pt>
                <c:pt idx="1149">
                  <c:v>-1.4374E-2</c:v>
                </c:pt>
                <c:pt idx="1150">
                  <c:v>-3.1586000000000003E-2</c:v>
                </c:pt>
                <c:pt idx="1151">
                  <c:v>-5.3145999999999999E-2</c:v>
                </c:pt>
                <c:pt idx="1152">
                  <c:v>-4.2465000000000003E-2</c:v>
                </c:pt>
                <c:pt idx="1153">
                  <c:v>-4.0710000000000003E-2</c:v>
                </c:pt>
                <c:pt idx="1154">
                  <c:v>-4.7653000000000001E-2</c:v>
                </c:pt>
                <c:pt idx="1155">
                  <c:v>-4.4951999999999999E-2</c:v>
                </c:pt>
                <c:pt idx="1156">
                  <c:v>-5.7556000000000003E-2</c:v>
                </c:pt>
                <c:pt idx="1157">
                  <c:v>-1.9332999999999999E-2</c:v>
                </c:pt>
                <c:pt idx="1158">
                  <c:v>-3.5095000000000001E-2</c:v>
                </c:pt>
                <c:pt idx="1159">
                  <c:v>-1.8096999999999999E-2</c:v>
                </c:pt>
                <c:pt idx="1160">
                  <c:v>-2.7054000000000002E-2</c:v>
                </c:pt>
                <c:pt idx="1161">
                  <c:v>-2.0507999999999998E-2</c:v>
                </c:pt>
                <c:pt idx="1162">
                  <c:v>-8.3009999999999994E-3</c:v>
                </c:pt>
                <c:pt idx="1163">
                  <c:v>-9.4450000000000003E-3</c:v>
                </c:pt>
                <c:pt idx="1164">
                  <c:v>-1.4496E-2</c:v>
                </c:pt>
                <c:pt idx="1165">
                  <c:v>1.059E-2</c:v>
                </c:pt>
                <c:pt idx="1166">
                  <c:v>3.9824999999999999E-2</c:v>
                </c:pt>
                <c:pt idx="1167">
                  <c:v>2.2720000000000001E-2</c:v>
                </c:pt>
                <c:pt idx="1168">
                  <c:v>-1.9653E-2</c:v>
                </c:pt>
                <c:pt idx="1169">
                  <c:v>-1.9713999999999999E-2</c:v>
                </c:pt>
                <c:pt idx="1170">
                  <c:v>-3.6742999999999998E-2</c:v>
                </c:pt>
                <c:pt idx="1171">
                  <c:v>3.1129999999999999E-3</c:v>
                </c:pt>
                <c:pt idx="1172">
                  <c:v>3.9078000000000002E-2</c:v>
                </c:pt>
                <c:pt idx="1173">
                  <c:v>2.9388000000000001E-2</c:v>
                </c:pt>
                <c:pt idx="1174">
                  <c:v>-1.7349E-2</c:v>
                </c:pt>
                <c:pt idx="1175">
                  <c:v>-4.1061E-2</c:v>
                </c:pt>
                <c:pt idx="1176">
                  <c:v>-3.0395999999999999E-2</c:v>
                </c:pt>
                <c:pt idx="1177">
                  <c:v>-7.8856999999999997E-2</c:v>
                </c:pt>
                <c:pt idx="1178">
                  <c:v>-0.141434</c:v>
                </c:pt>
                <c:pt idx="1179">
                  <c:v>-8.1573000000000007E-2</c:v>
                </c:pt>
                <c:pt idx="1180">
                  <c:v>-3.4591999999999998E-2</c:v>
                </c:pt>
                <c:pt idx="1181">
                  <c:v>-4.1000000000000002E-2</c:v>
                </c:pt>
                <c:pt idx="1182">
                  <c:v>-2.3498999999999999E-2</c:v>
                </c:pt>
                <c:pt idx="1183">
                  <c:v>-5.0171E-2</c:v>
                </c:pt>
                <c:pt idx="1184">
                  <c:v>-3.6163000000000001E-2</c:v>
                </c:pt>
                <c:pt idx="1185">
                  <c:v>-4.4875999999999999E-2</c:v>
                </c:pt>
                <c:pt idx="1186">
                  <c:v>-3.2088999999999999E-2</c:v>
                </c:pt>
                <c:pt idx="1187">
                  <c:v>3.555E-3</c:v>
                </c:pt>
                <c:pt idx="1188">
                  <c:v>2.9450000000000001E-3</c:v>
                </c:pt>
                <c:pt idx="1189">
                  <c:v>-3.1589999999999999E-3</c:v>
                </c:pt>
                <c:pt idx="1190">
                  <c:v>-7.4310000000000001E-3</c:v>
                </c:pt>
                <c:pt idx="1191">
                  <c:v>2.9139999999999999E-3</c:v>
                </c:pt>
                <c:pt idx="1192">
                  <c:v>-1.9530000000000001E-3</c:v>
                </c:pt>
                <c:pt idx="1193">
                  <c:v>7.9757999999999996E-2</c:v>
                </c:pt>
                <c:pt idx="1194">
                  <c:v>-4.9057000000000003E-2</c:v>
                </c:pt>
                <c:pt idx="1195">
                  <c:v>-1.2359999999999999E-2</c:v>
                </c:pt>
                <c:pt idx="1196">
                  <c:v>-2.3056E-2</c:v>
                </c:pt>
                <c:pt idx="1197">
                  <c:v>-3.6148E-2</c:v>
                </c:pt>
                <c:pt idx="1198">
                  <c:v>-3.2013E-2</c:v>
                </c:pt>
                <c:pt idx="1199">
                  <c:v>-2.3772999999999999E-2</c:v>
                </c:pt>
                <c:pt idx="1200">
                  <c:v>-2.4643000000000002E-2</c:v>
                </c:pt>
                <c:pt idx="1201">
                  <c:v>-3.1143000000000001E-2</c:v>
                </c:pt>
                <c:pt idx="1202">
                  <c:v>-2.9083000000000001E-2</c:v>
                </c:pt>
                <c:pt idx="1203">
                  <c:v>-2.1194000000000001E-2</c:v>
                </c:pt>
                <c:pt idx="1204">
                  <c:v>-1.2375000000000001E-2</c:v>
                </c:pt>
                <c:pt idx="1205">
                  <c:v>-1.4297000000000001E-2</c:v>
                </c:pt>
                <c:pt idx="1206">
                  <c:v>-2.1819999999999999E-2</c:v>
                </c:pt>
                <c:pt idx="1207">
                  <c:v>-2.5665E-2</c:v>
                </c:pt>
                <c:pt idx="1208">
                  <c:v>-1.2314E-2</c:v>
                </c:pt>
                <c:pt idx="1209">
                  <c:v>-1.3717999999999999E-2</c:v>
                </c:pt>
                <c:pt idx="1210">
                  <c:v>-3.2851999999999999E-2</c:v>
                </c:pt>
                <c:pt idx="1211">
                  <c:v>-3.6666999999999998E-2</c:v>
                </c:pt>
                <c:pt idx="1212">
                  <c:v>-2.5847999999999999E-2</c:v>
                </c:pt>
                <c:pt idx="1213">
                  <c:v>-1.239E-2</c:v>
                </c:pt>
                <c:pt idx="1214">
                  <c:v>-1.2283000000000001E-2</c:v>
                </c:pt>
                <c:pt idx="1215">
                  <c:v>-2.2475999999999999E-2</c:v>
                </c:pt>
                <c:pt idx="1216">
                  <c:v>-2.4597000000000001E-2</c:v>
                </c:pt>
                <c:pt idx="1217">
                  <c:v>-2.1972999999999999E-2</c:v>
                </c:pt>
                <c:pt idx="1218">
                  <c:v>-5.6610000000000001E-2</c:v>
                </c:pt>
                <c:pt idx="1219">
                  <c:v>-2.0264000000000001E-2</c:v>
                </c:pt>
                <c:pt idx="1220">
                  <c:v>1.1505E-2</c:v>
                </c:pt>
                <c:pt idx="1221">
                  <c:v>-2.7144999999999999E-2</c:v>
                </c:pt>
                <c:pt idx="1222">
                  <c:v>-5.5892999999999998E-2</c:v>
                </c:pt>
                <c:pt idx="1223">
                  <c:v>-2.0264000000000001E-2</c:v>
                </c:pt>
                <c:pt idx="1224">
                  <c:v>1.8159999999999999E-3</c:v>
                </c:pt>
                <c:pt idx="1225">
                  <c:v>-3.0716E-2</c:v>
                </c:pt>
                <c:pt idx="1226">
                  <c:v>-3.2654000000000002E-2</c:v>
                </c:pt>
                <c:pt idx="1227">
                  <c:v>-1.239E-2</c:v>
                </c:pt>
                <c:pt idx="1228">
                  <c:v>-1.7273E-2</c:v>
                </c:pt>
                <c:pt idx="1229">
                  <c:v>-3.3584999999999997E-2</c:v>
                </c:pt>
                <c:pt idx="1230">
                  <c:v>-2.1895999999999999E-2</c:v>
                </c:pt>
                <c:pt idx="1231">
                  <c:v>-1.1612000000000001E-2</c:v>
                </c:pt>
                <c:pt idx="1232">
                  <c:v>-2.4795999999999999E-2</c:v>
                </c:pt>
                <c:pt idx="1233">
                  <c:v>-2.6779000000000001E-2</c:v>
                </c:pt>
                <c:pt idx="1234">
                  <c:v>-1.4709E-2</c:v>
                </c:pt>
                <c:pt idx="1235">
                  <c:v>-1.8036E-2</c:v>
                </c:pt>
                <c:pt idx="1236">
                  <c:v>-2.7328000000000002E-2</c:v>
                </c:pt>
                <c:pt idx="1237">
                  <c:v>-2.3682000000000002E-2</c:v>
                </c:pt>
                <c:pt idx="1238">
                  <c:v>-1.5365999999999999E-2</c:v>
                </c:pt>
                <c:pt idx="1239">
                  <c:v>-3.2836999999999998E-2</c:v>
                </c:pt>
                <c:pt idx="1240">
                  <c:v>-2.4277E-2</c:v>
                </c:pt>
                <c:pt idx="1241">
                  <c:v>-1.3016E-2</c:v>
                </c:pt>
                <c:pt idx="1242">
                  <c:v>-2.2034000000000002E-2</c:v>
                </c:pt>
                <c:pt idx="1243">
                  <c:v>-2.7480999999999998E-2</c:v>
                </c:pt>
                <c:pt idx="1244">
                  <c:v>-1.9806000000000001E-2</c:v>
                </c:pt>
                <c:pt idx="1245">
                  <c:v>-1.8311000000000001E-2</c:v>
                </c:pt>
                <c:pt idx="1246">
                  <c:v>-2.298E-2</c:v>
                </c:pt>
                <c:pt idx="1247">
                  <c:v>-2.2689999999999998E-2</c:v>
                </c:pt>
                <c:pt idx="1248">
                  <c:v>-1.9179999999999999E-2</c:v>
                </c:pt>
                <c:pt idx="1249">
                  <c:v>-2.1606E-2</c:v>
                </c:pt>
                <c:pt idx="1250">
                  <c:v>-2.5925E-2</c:v>
                </c:pt>
                <c:pt idx="1251">
                  <c:v>-2.2034000000000002E-2</c:v>
                </c:pt>
                <c:pt idx="1252">
                  <c:v>-1.7670000000000002E-2</c:v>
                </c:pt>
                <c:pt idx="1253">
                  <c:v>-2.0264000000000001E-2</c:v>
                </c:pt>
                <c:pt idx="1254">
                  <c:v>-2.5162E-2</c:v>
                </c:pt>
                <c:pt idx="1255">
                  <c:v>-2.4597000000000001E-2</c:v>
                </c:pt>
                <c:pt idx="1256">
                  <c:v>-2.0462000000000001E-2</c:v>
                </c:pt>
                <c:pt idx="1257">
                  <c:v>-2.1361999999999999E-2</c:v>
                </c:pt>
                <c:pt idx="1258">
                  <c:v>-2.4139000000000001E-2</c:v>
                </c:pt>
                <c:pt idx="1259">
                  <c:v>-2.2735999999999999E-2</c:v>
                </c:pt>
                <c:pt idx="1260">
                  <c:v>-2.1697999999999999E-2</c:v>
                </c:pt>
                <c:pt idx="1261">
                  <c:v>-2.1835E-2</c:v>
                </c:pt>
                <c:pt idx="1262">
                  <c:v>-1.8539E-2</c:v>
                </c:pt>
                <c:pt idx="1263">
                  <c:v>-2.1103E-2</c:v>
                </c:pt>
                <c:pt idx="1264">
                  <c:v>-2.2446000000000001E-2</c:v>
                </c:pt>
                <c:pt idx="1265">
                  <c:v>-2.4017E-2</c:v>
                </c:pt>
                <c:pt idx="1266">
                  <c:v>-2.6474000000000001E-2</c:v>
                </c:pt>
                <c:pt idx="1267">
                  <c:v>-1.9608E-2</c:v>
                </c:pt>
                <c:pt idx="1268">
                  <c:v>-1.8173000000000002E-2</c:v>
                </c:pt>
                <c:pt idx="1269">
                  <c:v>-2.5649999999999999E-2</c:v>
                </c:pt>
                <c:pt idx="1270">
                  <c:v>-1.8981999999999999E-2</c:v>
                </c:pt>
                <c:pt idx="1271">
                  <c:v>-1.8783999999999999E-2</c:v>
                </c:pt>
                <c:pt idx="1272">
                  <c:v>-1.8158000000000001E-2</c:v>
                </c:pt>
                <c:pt idx="1273">
                  <c:v>-2.0721E-2</c:v>
                </c:pt>
                <c:pt idx="1274">
                  <c:v>-2.3865000000000001E-2</c:v>
                </c:pt>
                <c:pt idx="1275">
                  <c:v>-1.8874999999999999E-2</c:v>
                </c:pt>
                <c:pt idx="1276">
                  <c:v>-1.7867999999999998E-2</c:v>
                </c:pt>
                <c:pt idx="1277">
                  <c:v>-2.5436E-2</c:v>
                </c:pt>
                <c:pt idx="1278">
                  <c:v>-2.2887999999999999E-2</c:v>
                </c:pt>
                <c:pt idx="1279">
                  <c:v>-1.1505E-2</c:v>
                </c:pt>
                <c:pt idx="1280">
                  <c:v>-1.4252000000000001E-2</c:v>
                </c:pt>
                <c:pt idx="1281">
                  <c:v>-1.9196000000000001E-2</c:v>
                </c:pt>
                <c:pt idx="1282">
                  <c:v>-1.3214E-2</c:v>
                </c:pt>
                <c:pt idx="1283">
                  <c:v>-1.9379E-2</c:v>
                </c:pt>
                <c:pt idx="1284">
                  <c:v>-6.0012999999999997E-2</c:v>
                </c:pt>
                <c:pt idx="1285">
                  <c:v>-1.8645999999999999E-2</c:v>
                </c:pt>
                <c:pt idx="1286">
                  <c:v>-7.8063999999999995E-2</c:v>
                </c:pt>
                <c:pt idx="1287">
                  <c:v>-3.3156999999999999E-2</c:v>
                </c:pt>
                <c:pt idx="1288">
                  <c:v>-4.1763000000000002E-2</c:v>
                </c:pt>
                <c:pt idx="1289">
                  <c:v>-5.806E-2</c:v>
                </c:pt>
                <c:pt idx="1290">
                  <c:v>-3.8483000000000003E-2</c:v>
                </c:pt>
                <c:pt idx="1291">
                  <c:v>-3.9154000000000001E-2</c:v>
                </c:pt>
                <c:pt idx="1292">
                  <c:v>-1.4862E-2</c:v>
                </c:pt>
                <c:pt idx="1293">
                  <c:v>-1.0925000000000001E-2</c:v>
                </c:pt>
                <c:pt idx="1294">
                  <c:v>-1.3687E-2</c:v>
                </c:pt>
                <c:pt idx="1295">
                  <c:v>-5.0660000000000002E-3</c:v>
                </c:pt>
                <c:pt idx="1296">
                  <c:v>7.1869999999999998E-3</c:v>
                </c:pt>
                <c:pt idx="1297">
                  <c:v>2.1942E-2</c:v>
                </c:pt>
                <c:pt idx="1298">
                  <c:v>-3.4317E-2</c:v>
                </c:pt>
                <c:pt idx="1299">
                  <c:v>-2.0111E-2</c:v>
                </c:pt>
                <c:pt idx="1300">
                  <c:v>2.8379999999999998E-3</c:v>
                </c:pt>
                <c:pt idx="1301">
                  <c:v>3.8878999999999997E-2</c:v>
                </c:pt>
                <c:pt idx="1302">
                  <c:v>1.6739E-2</c:v>
                </c:pt>
                <c:pt idx="1303">
                  <c:v>7.4009999999999996E-3</c:v>
                </c:pt>
                <c:pt idx="1304">
                  <c:v>-3.7018000000000002E-2</c:v>
                </c:pt>
                <c:pt idx="1305">
                  <c:v>-0.109222</c:v>
                </c:pt>
                <c:pt idx="1306">
                  <c:v>1.9699000000000001E-2</c:v>
                </c:pt>
                <c:pt idx="1307">
                  <c:v>0.118057</c:v>
                </c:pt>
                <c:pt idx="1308">
                  <c:v>0.138321</c:v>
                </c:pt>
                <c:pt idx="1309">
                  <c:v>-3.4012000000000001E-2</c:v>
                </c:pt>
                <c:pt idx="1310">
                  <c:v>-1.8204000000000001E-2</c:v>
                </c:pt>
                <c:pt idx="1311">
                  <c:v>-6.0074000000000002E-2</c:v>
                </c:pt>
                <c:pt idx="1312">
                  <c:v>-0.10960399999999999</c:v>
                </c:pt>
                <c:pt idx="1313">
                  <c:v>-2.359E-2</c:v>
                </c:pt>
                <c:pt idx="1314">
                  <c:v>-0.11741600000000001</c:v>
                </c:pt>
                <c:pt idx="1315">
                  <c:v>-4.1473000000000003E-2</c:v>
                </c:pt>
                <c:pt idx="1316">
                  <c:v>-9.9330000000000009E-3</c:v>
                </c:pt>
                <c:pt idx="1317">
                  <c:v>8.4259000000000001E-2</c:v>
                </c:pt>
                <c:pt idx="1318">
                  <c:v>6.8024000000000001E-2</c:v>
                </c:pt>
                <c:pt idx="1319">
                  <c:v>-1.7471E-2</c:v>
                </c:pt>
                <c:pt idx="1320">
                  <c:v>-0.144287</c:v>
                </c:pt>
                <c:pt idx="1321">
                  <c:v>-6.4879999999999993E-2</c:v>
                </c:pt>
                <c:pt idx="1322">
                  <c:v>4.2206E-2</c:v>
                </c:pt>
                <c:pt idx="1323">
                  <c:v>6.9060999999999997E-2</c:v>
                </c:pt>
                <c:pt idx="1324">
                  <c:v>7.0786000000000002E-2</c:v>
                </c:pt>
                <c:pt idx="1325">
                  <c:v>-6.4910999999999996E-2</c:v>
                </c:pt>
                <c:pt idx="1326">
                  <c:v>-2.7206000000000001E-2</c:v>
                </c:pt>
                <c:pt idx="1327">
                  <c:v>2.9999000000000001E-2</c:v>
                </c:pt>
                <c:pt idx="1328">
                  <c:v>2.9922000000000001E-2</c:v>
                </c:pt>
                <c:pt idx="1329">
                  <c:v>1.2558E-2</c:v>
                </c:pt>
                <c:pt idx="1330">
                  <c:v>2.2537000000000001E-2</c:v>
                </c:pt>
                <c:pt idx="1331">
                  <c:v>5.1604999999999998E-2</c:v>
                </c:pt>
                <c:pt idx="1332">
                  <c:v>2.8763E-2</c:v>
                </c:pt>
                <c:pt idx="1333">
                  <c:v>3.4180000000000002E-2</c:v>
                </c:pt>
                <c:pt idx="1334">
                  <c:v>3.4729000000000003E-2</c:v>
                </c:pt>
                <c:pt idx="1335">
                  <c:v>3.1997999999999999E-2</c:v>
                </c:pt>
                <c:pt idx="1336">
                  <c:v>4.3181999999999998E-2</c:v>
                </c:pt>
                <c:pt idx="1337">
                  <c:v>5.9478999999999997E-2</c:v>
                </c:pt>
                <c:pt idx="1338">
                  <c:v>5.2689E-2</c:v>
                </c:pt>
                <c:pt idx="1339">
                  <c:v>5.2138999999999998E-2</c:v>
                </c:pt>
                <c:pt idx="1340">
                  <c:v>6.2119000000000001E-2</c:v>
                </c:pt>
                <c:pt idx="1341">
                  <c:v>8.2031000000000007E-2</c:v>
                </c:pt>
                <c:pt idx="1342">
                  <c:v>7.1517999999999998E-2</c:v>
                </c:pt>
                <c:pt idx="1343">
                  <c:v>1.7531999999999999E-2</c:v>
                </c:pt>
                <c:pt idx="1344">
                  <c:v>-7.6899999999999998E-3</c:v>
                </c:pt>
                <c:pt idx="1345">
                  <c:v>2.8015000000000002E-2</c:v>
                </c:pt>
                <c:pt idx="1346">
                  <c:v>3.5477000000000002E-2</c:v>
                </c:pt>
                <c:pt idx="1347">
                  <c:v>-2.1042000000000002E-2</c:v>
                </c:pt>
                <c:pt idx="1348">
                  <c:v>-4.0557999999999997E-2</c:v>
                </c:pt>
                <c:pt idx="1349">
                  <c:v>-4.0038999999999998E-2</c:v>
                </c:pt>
                <c:pt idx="1350">
                  <c:v>-2.3895E-2</c:v>
                </c:pt>
                <c:pt idx="1351">
                  <c:v>-2.1590999999999999E-2</c:v>
                </c:pt>
                <c:pt idx="1352">
                  <c:v>-1.5914999999999999E-2</c:v>
                </c:pt>
                <c:pt idx="1353">
                  <c:v>-4.2876999999999998E-2</c:v>
                </c:pt>
                <c:pt idx="1354">
                  <c:v>-5.0034000000000002E-2</c:v>
                </c:pt>
                <c:pt idx="1355">
                  <c:v>-3.1386999999999998E-2</c:v>
                </c:pt>
                <c:pt idx="1356">
                  <c:v>-1.5213000000000001E-2</c:v>
                </c:pt>
                <c:pt idx="1357">
                  <c:v>-3.1555E-2</c:v>
                </c:pt>
                <c:pt idx="1358">
                  <c:v>-6.9671999999999998E-2</c:v>
                </c:pt>
                <c:pt idx="1359">
                  <c:v>-4.5258E-2</c:v>
                </c:pt>
                <c:pt idx="1360">
                  <c:v>-1.8249999999999999E-2</c:v>
                </c:pt>
                <c:pt idx="1361">
                  <c:v>-2.0645E-2</c:v>
                </c:pt>
                <c:pt idx="1362">
                  <c:v>-9.2619999999999994E-3</c:v>
                </c:pt>
                <c:pt idx="1363">
                  <c:v>-2.258E-3</c:v>
                </c:pt>
                <c:pt idx="1364">
                  <c:v>1.0345E-2</c:v>
                </c:pt>
                <c:pt idx="1365">
                  <c:v>-1.2435999999999999E-2</c:v>
                </c:pt>
                <c:pt idx="1366">
                  <c:v>-2.686E-3</c:v>
                </c:pt>
                <c:pt idx="1367">
                  <c:v>-3.8099999999999999E-4</c:v>
                </c:pt>
                <c:pt idx="1368">
                  <c:v>-1.0101000000000001E-2</c:v>
                </c:pt>
                <c:pt idx="1369">
                  <c:v>-2.681E-2</c:v>
                </c:pt>
                <c:pt idx="1370">
                  <c:v>-3.2333000000000001E-2</c:v>
                </c:pt>
                <c:pt idx="1371">
                  <c:v>-2.5513000000000001E-2</c:v>
                </c:pt>
                <c:pt idx="1372">
                  <c:v>-2.4108999999999998E-2</c:v>
                </c:pt>
                <c:pt idx="1373">
                  <c:v>-2.5925E-2</c:v>
                </c:pt>
                <c:pt idx="1374">
                  <c:v>-1.9272000000000001E-2</c:v>
                </c:pt>
                <c:pt idx="1375">
                  <c:v>-3.3767999999999999E-2</c:v>
                </c:pt>
                <c:pt idx="1376">
                  <c:v>-3.8650999999999998E-2</c:v>
                </c:pt>
                <c:pt idx="1377">
                  <c:v>-5.7952999999999998E-2</c:v>
                </c:pt>
                <c:pt idx="1378">
                  <c:v>-5.5756E-2</c:v>
                </c:pt>
                <c:pt idx="1379">
                  <c:v>-4.9849999999999998E-2</c:v>
                </c:pt>
                <c:pt idx="1380">
                  <c:v>-4.3823000000000001E-2</c:v>
                </c:pt>
                <c:pt idx="1381">
                  <c:v>-3.8192999999999998E-2</c:v>
                </c:pt>
                <c:pt idx="1382">
                  <c:v>-1.6708000000000001E-2</c:v>
                </c:pt>
                <c:pt idx="1383">
                  <c:v>-5.8589999999999996E-3</c:v>
                </c:pt>
                <c:pt idx="1384">
                  <c:v>2.6748999999999998E-2</c:v>
                </c:pt>
                <c:pt idx="1385">
                  <c:v>1.9348000000000001E-2</c:v>
                </c:pt>
                <c:pt idx="1386">
                  <c:v>0.10653700000000001</c:v>
                </c:pt>
                <c:pt idx="1387">
                  <c:v>6.4072000000000004E-2</c:v>
                </c:pt>
                <c:pt idx="1388">
                  <c:v>-1.8204000000000001E-2</c:v>
                </c:pt>
                <c:pt idx="1389">
                  <c:v>-4.6219000000000003E-2</c:v>
                </c:pt>
                <c:pt idx="1390">
                  <c:v>-6.2606999999999996E-2</c:v>
                </c:pt>
                <c:pt idx="1391">
                  <c:v>-0.195938</c:v>
                </c:pt>
                <c:pt idx="1392">
                  <c:v>6.4056000000000002E-2</c:v>
                </c:pt>
                <c:pt idx="1393">
                  <c:v>6.3156000000000004E-2</c:v>
                </c:pt>
                <c:pt idx="1394">
                  <c:v>6.3766000000000003E-2</c:v>
                </c:pt>
                <c:pt idx="1395">
                  <c:v>-0.101913</c:v>
                </c:pt>
                <c:pt idx="1396">
                  <c:v>0.113464</c:v>
                </c:pt>
                <c:pt idx="1397">
                  <c:v>-0.10836800000000001</c:v>
                </c:pt>
                <c:pt idx="1398">
                  <c:v>0.107574</c:v>
                </c:pt>
                <c:pt idx="1399">
                  <c:v>4.8187000000000001E-2</c:v>
                </c:pt>
                <c:pt idx="1400">
                  <c:v>3.9809999999999998E-2</c:v>
                </c:pt>
                <c:pt idx="1401">
                  <c:v>4.6295000000000003E-2</c:v>
                </c:pt>
                <c:pt idx="1402">
                  <c:v>4.7134000000000002E-2</c:v>
                </c:pt>
                <c:pt idx="1403">
                  <c:v>-3.2104000000000001E-2</c:v>
                </c:pt>
                <c:pt idx="1404">
                  <c:v>-4.5800000000000002E-4</c:v>
                </c:pt>
                <c:pt idx="1405">
                  <c:v>-1.8112E-2</c:v>
                </c:pt>
                <c:pt idx="1406">
                  <c:v>-9.4451999999999994E-2</c:v>
                </c:pt>
                <c:pt idx="1407">
                  <c:v>-6.7382999999999998E-2</c:v>
                </c:pt>
                <c:pt idx="1408">
                  <c:v>-8.5448999999999997E-2</c:v>
                </c:pt>
                <c:pt idx="1409">
                  <c:v>-5.2505000000000003E-2</c:v>
                </c:pt>
                <c:pt idx="1410">
                  <c:v>-0.17408799999999999</c:v>
                </c:pt>
                <c:pt idx="1411">
                  <c:v>7.2329999999999998E-3</c:v>
                </c:pt>
                <c:pt idx="1412">
                  <c:v>-0.128387</c:v>
                </c:pt>
                <c:pt idx="1413">
                  <c:v>-4.9315999999999999E-2</c:v>
                </c:pt>
                <c:pt idx="1414">
                  <c:v>-2.8899999999999999E-2</c:v>
                </c:pt>
                <c:pt idx="1415">
                  <c:v>-2.1972999999999999E-2</c:v>
                </c:pt>
                <c:pt idx="1416">
                  <c:v>-2.6107999999999999E-2</c:v>
                </c:pt>
                <c:pt idx="1417">
                  <c:v>-3.891E-2</c:v>
                </c:pt>
                <c:pt idx="1418">
                  <c:v>-2.8472999999999998E-2</c:v>
                </c:pt>
                <c:pt idx="1419">
                  <c:v>-1.6617E-2</c:v>
                </c:pt>
                <c:pt idx="1420">
                  <c:v>3.0991000000000001E-2</c:v>
                </c:pt>
                <c:pt idx="1421">
                  <c:v>8.3206000000000002E-2</c:v>
                </c:pt>
                <c:pt idx="1422">
                  <c:v>7.9925999999999997E-2</c:v>
                </c:pt>
                <c:pt idx="1423">
                  <c:v>-4.9290000000000002E-3</c:v>
                </c:pt>
                <c:pt idx="1424">
                  <c:v>-6.9611000000000006E-2</c:v>
                </c:pt>
                <c:pt idx="1425">
                  <c:v>-5.8548000000000003E-2</c:v>
                </c:pt>
                <c:pt idx="1426">
                  <c:v>-1.123E-2</c:v>
                </c:pt>
                <c:pt idx="1427">
                  <c:v>2.0493000000000001E-2</c:v>
                </c:pt>
                <c:pt idx="1428">
                  <c:v>-2.5406000000000001E-2</c:v>
                </c:pt>
                <c:pt idx="1429">
                  <c:v>-6.5475000000000005E-2</c:v>
                </c:pt>
                <c:pt idx="1430">
                  <c:v>-5.5298E-2</c:v>
                </c:pt>
                <c:pt idx="1431">
                  <c:v>-6.8817000000000003E-2</c:v>
                </c:pt>
                <c:pt idx="1432">
                  <c:v>-8.4595000000000004E-2</c:v>
                </c:pt>
                <c:pt idx="1433">
                  <c:v>-4.7683999999999997E-2</c:v>
                </c:pt>
                <c:pt idx="1434">
                  <c:v>-6.3156000000000004E-2</c:v>
                </c:pt>
                <c:pt idx="1435">
                  <c:v>-0.115662</c:v>
                </c:pt>
                <c:pt idx="1436">
                  <c:v>-0.103424</c:v>
                </c:pt>
                <c:pt idx="1437">
                  <c:v>-1.9196000000000001E-2</c:v>
                </c:pt>
                <c:pt idx="1438">
                  <c:v>-1.5716999999999998E-2</c:v>
                </c:pt>
                <c:pt idx="1439">
                  <c:v>4.6814000000000001E-2</c:v>
                </c:pt>
                <c:pt idx="1440">
                  <c:v>-2.1454000000000001E-2</c:v>
                </c:pt>
                <c:pt idx="1441">
                  <c:v>4.4998000000000003E-2</c:v>
                </c:pt>
                <c:pt idx="1442">
                  <c:v>2.0157000000000001E-2</c:v>
                </c:pt>
                <c:pt idx="1443">
                  <c:v>3.006E-3</c:v>
                </c:pt>
                <c:pt idx="1444">
                  <c:v>8.286E-3</c:v>
                </c:pt>
                <c:pt idx="1445">
                  <c:v>-9.7733E-2</c:v>
                </c:pt>
                <c:pt idx="1446">
                  <c:v>-0.10421800000000001</c:v>
                </c:pt>
                <c:pt idx="1447">
                  <c:v>-4.1626000000000003E-2</c:v>
                </c:pt>
                <c:pt idx="1448">
                  <c:v>-4.6230000000000004E-3</c:v>
                </c:pt>
                <c:pt idx="1449">
                  <c:v>-5.1804000000000003E-2</c:v>
                </c:pt>
                <c:pt idx="1450">
                  <c:v>-5.2490000000000002E-2</c:v>
                </c:pt>
                <c:pt idx="1451">
                  <c:v>-4.2007000000000003E-2</c:v>
                </c:pt>
                <c:pt idx="1452">
                  <c:v>-3.8406000000000003E-2</c:v>
                </c:pt>
                <c:pt idx="1453">
                  <c:v>-7.6449999999999999E-3</c:v>
                </c:pt>
                <c:pt idx="1454">
                  <c:v>5.7219999999999997E-3</c:v>
                </c:pt>
                <c:pt idx="1455">
                  <c:v>3.4958000000000003E-2</c:v>
                </c:pt>
                <c:pt idx="1456">
                  <c:v>1.2207000000000001E-2</c:v>
                </c:pt>
                <c:pt idx="1457">
                  <c:v>-4.0282999999999999E-2</c:v>
                </c:pt>
                <c:pt idx="1458">
                  <c:v>2.1056999999999999E-2</c:v>
                </c:pt>
                <c:pt idx="1459">
                  <c:v>3.9139E-2</c:v>
                </c:pt>
                <c:pt idx="1460">
                  <c:v>7.0650000000000001E-3</c:v>
                </c:pt>
                <c:pt idx="1461">
                  <c:v>-2.8899999999999999E-2</c:v>
                </c:pt>
                <c:pt idx="1462">
                  <c:v>-8.9966000000000004E-2</c:v>
                </c:pt>
                <c:pt idx="1463">
                  <c:v>-4.2694000000000003E-2</c:v>
                </c:pt>
                <c:pt idx="1464">
                  <c:v>-0.16792299999999999</c:v>
                </c:pt>
                <c:pt idx="1465">
                  <c:v>-5.4929999999999996E-3</c:v>
                </c:pt>
                <c:pt idx="1466">
                  <c:v>1.0985999999999999E-2</c:v>
                </c:pt>
                <c:pt idx="1467">
                  <c:v>-3.5477000000000002E-2</c:v>
                </c:pt>
                <c:pt idx="1468">
                  <c:v>-5.2047999999999997E-2</c:v>
                </c:pt>
                <c:pt idx="1469">
                  <c:v>-5.2887000000000003E-2</c:v>
                </c:pt>
                <c:pt idx="1470">
                  <c:v>1.9928000000000001E-2</c:v>
                </c:pt>
                <c:pt idx="1471">
                  <c:v>1.6693E-2</c:v>
                </c:pt>
                <c:pt idx="1472">
                  <c:v>-6.5310000000000003E-3</c:v>
                </c:pt>
                <c:pt idx="1473">
                  <c:v>-4.1579999999999999E-2</c:v>
                </c:pt>
                <c:pt idx="1474">
                  <c:v>4.2526000000000001E-2</c:v>
                </c:pt>
                <c:pt idx="1475">
                  <c:v>-0.118774</c:v>
                </c:pt>
                <c:pt idx="1476">
                  <c:v>-5.8333999999999997E-2</c:v>
                </c:pt>
                <c:pt idx="1477">
                  <c:v>-6.7367999999999997E-2</c:v>
                </c:pt>
                <c:pt idx="1478">
                  <c:v>-7.0083999999999994E-2</c:v>
                </c:pt>
                <c:pt idx="1479">
                  <c:v>-5.1436999999999997E-2</c:v>
                </c:pt>
                <c:pt idx="1480">
                  <c:v>-2.0369999999999999E-2</c:v>
                </c:pt>
                <c:pt idx="1481">
                  <c:v>-2.3560000000000001E-2</c:v>
                </c:pt>
                <c:pt idx="1482">
                  <c:v>-2.1468999999999999E-2</c:v>
                </c:pt>
                <c:pt idx="1483">
                  <c:v>-1.8463E-2</c:v>
                </c:pt>
                <c:pt idx="1484">
                  <c:v>-2.2689999999999998E-2</c:v>
                </c:pt>
                <c:pt idx="1485">
                  <c:v>-2.1926999999999999E-2</c:v>
                </c:pt>
                <c:pt idx="1486">
                  <c:v>-1.9501000000000001E-2</c:v>
                </c:pt>
                <c:pt idx="1487">
                  <c:v>-2.1042000000000002E-2</c:v>
                </c:pt>
                <c:pt idx="1488">
                  <c:v>-2.0781999999999998E-2</c:v>
                </c:pt>
                <c:pt idx="1489">
                  <c:v>-2.0813000000000002E-2</c:v>
                </c:pt>
                <c:pt idx="1490">
                  <c:v>-1.9317999999999998E-2</c:v>
                </c:pt>
                <c:pt idx="1491">
                  <c:v>-2.4475E-2</c:v>
                </c:pt>
                <c:pt idx="1492">
                  <c:v>-2.6459E-2</c:v>
                </c:pt>
                <c:pt idx="1493">
                  <c:v>-2.4139000000000001E-2</c:v>
                </c:pt>
                <c:pt idx="1494">
                  <c:v>-1.9699000000000001E-2</c:v>
                </c:pt>
                <c:pt idx="1495">
                  <c:v>-2.1972999999999999E-2</c:v>
                </c:pt>
                <c:pt idx="1496">
                  <c:v>-2.0736999999999998E-2</c:v>
                </c:pt>
                <c:pt idx="1497">
                  <c:v>-2.5344999999999999E-2</c:v>
                </c:pt>
                <c:pt idx="1498">
                  <c:v>-2.1637E-2</c:v>
                </c:pt>
                <c:pt idx="1499">
                  <c:v>-2.0065E-2</c:v>
                </c:pt>
                <c:pt idx="1500">
                  <c:v>-2.1087999999999999E-2</c:v>
                </c:pt>
                <c:pt idx="1501">
                  <c:v>-2.1942E-2</c:v>
                </c:pt>
                <c:pt idx="1502">
                  <c:v>-2.3621E-2</c:v>
                </c:pt>
                <c:pt idx="1503">
                  <c:v>-2.2003000000000002E-2</c:v>
                </c:pt>
                <c:pt idx="1504">
                  <c:v>-2.0920000000000001E-2</c:v>
                </c:pt>
                <c:pt idx="1505">
                  <c:v>-2.1621999999999999E-2</c:v>
                </c:pt>
                <c:pt idx="1506">
                  <c:v>-1.8158000000000001E-2</c:v>
                </c:pt>
                <c:pt idx="1507">
                  <c:v>-1.9835999999999999E-2</c:v>
                </c:pt>
                <c:pt idx="1508">
                  <c:v>-2.3209E-2</c:v>
                </c:pt>
                <c:pt idx="1509">
                  <c:v>-2.2797000000000001E-2</c:v>
                </c:pt>
                <c:pt idx="1510">
                  <c:v>-1.8890000000000001E-2</c:v>
                </c:pt>
                <c:pt idx="1511">
                  <c:v>-1.8523999999999999E-2</c:v>
                </c:pt>
                <c:pt idx="1512">
                  <c:v>-2.1835E-2</c:v>
                </c:pt>
                <c:pt idx="1513">
                  <c:v>-2.1697999999999999E-2</c:v>
                </c:pt>
                <c:pt idx="1514">
                  <c:v>-1.9775000000000001E-2</c:v>
                </c:pt>
                <c:pt idx="1515">
                  <c:v>-1.7409999999999998E-2</c:v>
                </c:pt>
                <c:pt idx="1516">
                  <c:v>-1.976E-2</c:v>
                </c:pt>
                <c:pt idx="1517">
                  <c:v>-2.3147999999999998E-2</c:v>
                </c:pt>
                <c:pt idx="1518">
                  <c:v>-2.3819E-2</c:v>
                </c:pt>
                <c:pt idx="1519">
                  <c:v>-2.3102000000000001E-2</c:v>
                </c:pt>
                <c:pt idx="1520">
                  <c:v>-2.2231999999999998E-2</c:v>
                </c:pt>
                <c:pt idx="1521">
                  <c:v>-2.2017999999999999E-2</c:v>
                </c:pt>
                <c:pt idx="1522">
                  <c:v>-1.9928000000000001E-2</c:v>
                </c:pt>
                <c:pt idx="1523">
                  <c:v>-2.1866E-2</c:v>
                </c:pt>
                <c:pt idx="1524">
                  <c:v>-2.2308000000000001E-2</c:v>
                </c:pt>
                <c:pt idx="1525">
                  <c:v>-2.1392999999999999E-2</c:v>
                </c:pt>
                <c:pt idx="1526">
                  <c:v>-2.1132999999999999E-2</c:v>
                </c:pt>
                <c:pt idx="1527">
                  <c:v>-2.0294E-2</c:v>
                </c:pt>
                <c:pt idx="1528">
                  <c:v>-2.3682000000000002E-2</c:v>
                </c:pt>
                <c:pt idx="1529">
                  <c:v>-2.2949000000000001E-2</c:v>
                </c:pt>
                <c:pt idx="1530">
                  <c:v>-2.2797000000000001E-2</c:v>
                </c:pt>
                <c:pt idx="1531">
                  <c:v>-2.1042000000000002E-2</c:v>
                </c:pt>
                <c:pt idx="1532">
                  <c:v>-2.2263000000000002E-2</c:v>
                </c:pt>
                <c:pt idx="1533">
                  <c:v>-2.2751E-2</c:v>
                </c:pt>
                <c:pt idx="1534">
                  <c:v>-2.2324E-2</c:v>
                </c:pt>
                <c:pt idx="1535">
                  <c:v>-2.1912000000000001E-2</c:v>
                </c:pt>
                <c:pt idx="1536">
                  <c:v>-2.1621999999999999E-2</c:v>
                </c:pt>
                <c:pt idx="1537">
                  <c:v>-2.1926999999999999E-2</c:v>
                </c:pt>
                <c:pt idx="1538">
                  <c:v>-2.2797000000000001E-2</c:v>
                </c:pt>
                <c:pt idx="1539">
                  <c:v>-2.3498999999999999E-2</c:v>
                </c:pt>
                <c:pt idx="1540">
                  <c:v>-2.0827999999999999E-2</c:v>
                </c:pt>
                <c:pt idx="1541">
                  <c:v>-1.9515999999999999E-2</c:v>
                </c:pt>
                <c:pt idx="1542">
                  <c:v>-2.3361E-2</c:v>
                </c:pt>
                <c:pt idx="1543">
                  <c:v>-2.2797000000000001E-2</c:v>
                </c:pt>
                <c:pt idx="1544">
                  <c:v>-2.1408E-2</c:v>
                </c:pt>
                <c:pt idx="1545">
                  <c:v>-1.8845000000000001E-2</c:v>
                </c:pt>
                <c:pt idx="1546">
                  <c:v>-2.3543999999999999E-2</c:v>
                </c:pt>
                <c:pt idx="1547">
                  <c:v>-2.3819E-2</c:v>
                </c:pt>
                <c:pt idx="1548">
                  <c:v>-2.2308000000000001E-2</c:v>
                </c:pt>
                <c:pt idx="1549">
                  <c:v>-2.0416E-2</c:v>
                </c:pt>
                <c:pt idx="1550">
                  <c:v>-2.1361999999999999E-2</c:v>
                </c:pt>
                <c:pt idx="1551">
                  <c:v>-2.4139000000000001E-2</c:v>
                </c:pt>
                <c:pt idx="1552">
                  <c:v>-2.1347000000000001E-2</c:v>
                </c:pt>
                <c:pt idx="1553">
                  <c:v>-2.1056999999999999E-2</c:v>
                </c:pt>
                <c:pt idx="1554">
                  <c:v>-2.2522E-2</c:v>
                </c:pt>
                <c:pt idx="1555">
                  <c:v>-2.1514999999999999E-2</c:v>
                </c:pt>
                <c:pt idx="1556">
                  <c:v>-2.3543999999999999E-2</c:v>
                </c:pt>
                <c:pt idx="1557">
                  <c:v>-2.1926999999999999E-2</c:v>
                </c:pt>
                <c:pt idx="1558">
                  <c:v>-2.1118000000000001E-2</c:v>
                </c:pt>
                <c:pt idx="1559">
                  <c:v>-2.2949000000000001E-2</c:v>
                </c:pt>
                <c:pt idx="1560">
                  <c:v>-2.0813000000000002E-2</c:v>
                </c:pt>
                <c:pt idx="1561">
                  <c:v>-2.0278999999999998E-2</c:v>
                </c:pt>
                <c:pt idx="1562">
                  <c:v>-2.0171999999999999E-2</c:v>
                </c:pt>
                <c:pt idx="1563">
                  <c:v>-2.2384999999999999E-2</c:v>
                </c:pt>
                <c:pt idx="1564">
                  <c:v>-2.3467999999999999E-2</c:v>
                </c:pt>
                <c:pt idx="1565">
                  <c:v>-2.0386000000000001E-2</c:v>
                </c:pt>
                <c:pt idx="1566">
                  <c:v>-2.3788E-2</c:v>
                </c:pt>
                <c:pt idx="1567">
                  <c:v>-2.0462000000000001E-2</c:v>
                </c:pt>
                <c:pt idx="1568">
                  <c:v>-2.2429999999999999E-2</c:v>
                </c:pt>
                <c:pt idx="1569">
                  <c:v>-2.1545000000000002E-2</c:v>
                </c:pt>
                <c:pt idx="1570">
                  <c:v>-2.2155999999999999E-2</c:v>
                </c:pt>
                <c:pt idx="1571">
                  <c:v>-2.1621999999999999E-2</c:v>
                </c:pt>
                <c:pt idx="1572">
                  <c:v>-2.1439E-2</c:v>
                </c:pt>
                <c:pt idx="1573">
                  <c:v>-2.1301E-2</c:v>
                </c:pt>
                <c:pt idx="1574">
                  <c:v>-2.121E-2</c:v>
                </c:pt>
                <c:pt idx="1575">
                  <c:v>-2.1666999999999999E-2</c:v>
                </c:pt>
                <c:pt idx="1576">
                  <c:v>-2.1347000000000001E-2</c:v>
                </c:pt>
                <c:pt idx="1577">
                  <c:v>-2.1713E-2</c:v>
                </c:pt>
                <c:pt idx="1578">
                  <c:v>-2.3560000000000001E-2</c:v>
                </c:pt>
                <c:pt idx="1579">
                  <c:v>-2.1774000000000002E-2</c:v>
                </c:pt>
                <c:pt idx="1580">
                  <c:v>-1.8692E-2</c:v>
                </c:pt>
                <c:pt idx="1581">
                  <c:v>-2.2353999999999999E-2</c:v>
                </c:pt>
                <c:pt idx="1582">
                  <c:v>-2.4764999999999999E-2</c:v>
                </c:pt>
                <c:pt idx="1583">
                  <c:v>-2.3712E-2</c:v>
                </c:pt>
                <c:pt idx="1584">
                  <c:v>-1.8234E-2</c:v>
                </c:pt>
                <c:pt idx="1585">
                  <c:v>-1.9653E-2</c:v>
                </c:pt>
                <c:pt idx="1586">
                  <c:v>-2.0171999999999999E-2</c:v>
                </c:pt>
                <c:pt idx="1587">
                  <c:v>-2.1759000000000001E-2</c:v>
                </c:pt>
                <c:pt idx="1588">
                  <c:v>-2.2263000000000002E-2</c:v>
                </c:pt>
                <c:pt idx="1589">
                  <c:v>-2.1835E-2</c:v>
                </c:pt>
                <c:pt idx="1590">
                  <c:v>-2.0111E-2</c:v>
                </c:pt>
                <c:pt idx="1591">
                  <c:v>-2.1866E-2</c:v>
                </c:pt>
                <c:pt idx="1592">
                  <c:v>-2.1056999999999999E-2</c:v>
                </c:pt>
                <c:pt idx="1593">
                  <c:v>-2.0736999999999998E-2</c:v>
                </c:pt>
                <c:pt idx="1594">
                  <c:v>-2.2293E-2</c:v>
                </c:pt>
                <c:pt idx="1595">
                  <c:v>-2.0752E-2</c:v>
                </c:pt>
                <c:pt idx="1596">
                  <c:v>-2.0416E-2</c:v>
                </c:pt>
                <c:pt idx="1597">
                  <c:v>-2.0827999999999999E-2</c:v>
                </c:pt>
                <c:pt idx="1598">
                  <c:v>-2.179E-2</c:v>
                </c:pt>
                <c:pt idx="1599">
                  <c:v>-2.2324E-2</c:v>
                </c:pt>
                <c:pt idx="1600">
                  <c:v>-1.9408999999999999E-2</c:v>
                </c:pt>
                <c:pt idx="1601">
                  <c:v>-2.0004000000000001E-2</c:v>
                </c:pt>
                <c:pt idx="1602">
                  <c:v>-2.0400999999999999E-2</c:v>
                </c:pt>
                <c:pt idx="1603">
                  <c:v>-2.4566999999999999E-2</c:v>
                </c:pt>
                <c:pt idx="1604">
                  <c:v>-2.1606E-2</c:v>
                </c:pt>
                <c:pt idx="1605">
                  <c:v>-2.0049999999999998E-2</c:v>
                </c:pt>
                <c:pt idx="1606">
                  <c:v>-1.8416999999999999E-2</c:v>
                </c:pt>
                <c:pt idx="1607">
                  <c:v>-2.478E-2</c:v>
                </c:pt>
                <c:pt idx="1608">
                  <c:v>-2.3238999999999999E-2</c:v>
                </c:pt>
                <c:pt idx="1609">
                  <c:v>-2.0721E-2</c:v>
                </c:pt>
                <c:pt idx="1610">
                  <c:v>-2.1408E-2</c:v>
                </c:pt>
                <c:pt idx="1611">
                  <c:v>-2.2827E-2</c:v>
                </c:pt>
                <c:pt idx="1612">
                  <c:v>-2.3087E-2</c:v>
                </c:pt>
                <c:pt idx="1613">
                  <c:v>-1.9196000000000001E-2</c:v>
                </c:pt>
                <c:pt idx="1614">
                  <c:v>-1.9196000000000001E-2</c:v>
                </c:pt>
                <c:pt idx="1615">
                  <c:v>-2.2339000000000001E-2</c:v>
                </c:pt>
                <c:pt idx="1616">
                  <c:v>-2.2277999999999999E-2</c:v>
                </c:pt>
                <c:pt idx="1617">
                  <c:v>-2.0844000000000001E-2</c:v>
                </c:pt>
                <c:pt idx="1618">
                  <c:v>-1.8768E-2</c:v>
                </c:pt>
                <c:pt idx="1619">
                  <c:v>-2.2506999999999999E-2</c:v>
                </c:pt>
                <c:pt idx="1620">
                  <c:v>-2.2217000000000001E-2</c:v>
                </c:pt>
                <c:pt idx="1621">
                  <c:v>-1.9317999999999998E-2</c:v>
                </c:pt>
                <c:pt idx="1622">
                  <c:v>-2.0996000000000001E-2</c:v>
                </c:pt>
                <c:pt idx="1623">
                  <c:v>-2.1866E-2</c:v>
                </c:pt>
                <c:pt idx="1624">
                  <c:v>-2.3925999999999999E-2</c:v>
                </c:pt>
                <c:pt idx="1625">
                  <c:v>-2.2582999999999999E-2</c:v>
                </c:pt>
                <c:pt idx="1626">
                  <c:v>-1.7929E-2</c:v>
                </c:pt>
                <c:pt idx="1627">
                  <c:v>-2.2217000000000001E-2</c:v>
                </c:pt>
                <c:pt idx="1628">
                  <c:v>-2.2522E-2</c:v>
                </c:pt>
                <c:pt idx="1629">
                  <c:v>-2.1530000000000001E-2</c:v>
                </c:pt>
                <c:pt idx="1630">
                  <c:v>-1.9591999999999998E-2</c:v>
                </c:pt>
                <c:pt idx="1631">
                  <c:v>-2.1361999999999999E-2</c:v>
                </c:pt>
                <c:pt idx="1632">
                  <c:v>-2.2780999999999999E-2</c:v>
                </c:pt>
                <c:pt idx="1633">
                  <c:v>-2.1255E-2</c:v>
                </c:pt>
                <c:pt idx="1634">
                  <c:v>-2.0736999999999998E-2</c:v>
                </c:pt>
                <c:pt idx="1635">
                  <c:v>-2.2064E-2</c:v>
                </c:pt>
                <c:pt idx="1636">
                  <c:v>-2.1514999999999999E-2</c:v>
                </c:pt>
                <c:pt idx="1637">
                  <c:v>-1.9668999999999999E-2</c:v>
                </c:pt>
                <c:pt idx="1638">
                  <c:v>-1.9791E-2</c:v>
                </c:pt>
                <c:pt idx="1639">
                  <c:v>-2.0615000000000001E-2</c:v>
                </c:pt>
                <c:pt idx="1640">
                  <c:v>-2.2003000000000002E-2</c:v>
                </c:pt>
                <c:pt idx="1641">
                  <c:v>-2.0965999999999999E-2</c:v>
                </c:pt>
                <c:pt idx="1642">
                  <c:v>-2.2384999999999999E-2</c:v>
                </c:pt>
                <c:pt idx="1643">
                  <c:v>-2.1132999999999999E-2</c:v>
                </c:pt>
                <c:pt idx="1644">
                  <c:v>-2.1926999999999999E-2</c:v>
                </c:pt>
                <c:pt idx="1645">
                  <c:v>-2.1301E-2</c:v>
                </c:pt>
                <c:pt idx="1646">
                  <c:v>-2.1163999999999999E-2</c:v>
                </c:pt>
                <c:pt idx="1647">
                  <c:v>-2.0187E-2</c:v>
                </c:pt>
                <c:pt idx="1648">
                  <c:v>-2.1728999999999998E-2</c:v>
                </c:pt>
                <c:pt idx="1649">
                  <c:v>-2.0233000000000001E-2</c:v>
                </c:pt>
                <c:pt idx="1650">
                  <c:v>-2.2017999999999999E-2</c:v>
                </c:pt>
                <c:pt idx="1651">
                  <c:v>-2.2858E-2</c:v>
                </c:pt>
                <c:pt idx="1652">
                  <c:v>-2.0386000000000001E-2</c:v>
                </c:pt>
                <c:pt idx="1653">
                  <c:v>-1.8142999999999999E-2</c:v>
                </c:pt>
                <c:pt idx="1654">
                  <c:v>-2.2293E-2</c:v>
                </c:pt>
                <c:pt idx="1655">
                  <c:v>-2.095E-2</c:v>
                </c:pt>
                <c:pt idx="1656">
                  <c:v>-2.2522E-2</c:v>
                </c:pt>
                <c:pt idx="1657">
                  <c:v>-2.3269999999999999E-2</c:v>
                </c:pt>
                <c:pt idx="1658">
                  <c:v>-2.1118000000000001E-2</c:v>
                </c:pt>
                <c:pt idx="1659">
                  <c:v>-2.2095E-2</c:v>
                </c:pt>
                <c:pt idx="1660">
                  <c:v>-1.9103999999999999E-2</c:v>
                </c:pt>
                <c:pt idx="1661">
                  <c:v>-9.3099999999999997E-4</c:v>
                </c:pt>
                <c:pt idx="1662">
                  <c:v>-7.9772999999999997E-2</c:v>
                </c:pt>
                <c:pt idx="1663">
                  <c:v>-1.2466E-2</c:v>
                </c:pt>
                <c:pt idx="1664">
                  <c:v>-3.2622999999999999E-2</c:v>
                </c:pt>
                <c:pt idx="1665">
                  <c:v>-7.7819999999999999E-3</c:v>
                </c:pt>
                <c:pt idx="1666">
                  <c:v>7.6899999999999998E-3</c:v>
                </c:pt>
                <c:pt idx="1667">
                  <c:v>0.159409</c:v>
                </c:pt>
                <c:pt idx="1668">
                  <c:v>4.4540000000000003E-2</c:v>
                </c:pt>
                <c:pt idx="1669">
                  <c:v>-1.0468E-2</c:v>
                </c:pt>
                <c:pt idx="1670">
                  <c:v>0.13716100000000001</c:v>
                </c:pt>
                <c:pt idx="1671">
                  <c:v>0.24499499999999999</c:v>
                </c:pt>
                <c:pt idx="1672">
                  <c:v>0.192108</c:v>
                </c:pt>
                <c:pt idx="1673">
                  <c:v>8.3801E-2</c:v>
                </c:pt>
                <c:pt idx="1674">
                  <c:v>0.16270399999999999</c:v>
                </c:pt>
                <c:pt idx="1675">
                  <c:v>0.187637</c:v>
                </c:pt>
                <c:pt idx="1676">
                  <c:v>0.14881900000000001</c:v>
                </c:pt>
                <c:pt idx="1677">
                  <c:v>-4.6540000000000002E-3</c:v>
                </c:pt>
                <c:pt idx="1678">
                  <c:v>-7.7682000000000001E-2</c:v>
                </c:pt>
                <c:pt idx="1679">
                  <c:v>-4.3563999999999999E-2</c:v>
                </c:pt>
                <c:pt idx="1680">
                  <c:v>-3.2592999999999997E-2</c:v>
                </c:pt>
                <c:pt idx="1681">
                  <c:v>-0.1772</c:v>
                </c:pt>
                <c:pt idx="1682">
                  <c:v>-0.24826000000000001</c:v>
                </c:pt>
                <c:pt idx="1683">
                  <c:v>-0.23377999999999999</c:v>
                </c:pt>
                <c:pt idx="1684">
                  <c:v>-0.245728</c:v>
                </c:pt>
                <c:pt idx="1685">
                  <c:v>-0.203568</c:v>
                </c:pt>
                <c:pt idx="1686">
                  <c:v>-0.195023</c:v>
                </c:pt>
                <c:pt idx="1687">
                  <c:v>-0.25308199999999997</c:v>
                </c:pt>
                <c:pt idx="1688">
                  <c:v>-0.21147199999999999</c:v>
                </c:pt>
                <c:pt idx="1689">
                  <c:v>-0.176422</c:v>
                </c:pt>
                <c:pt idx="1690">
                  <c:v>-0.17121900000000001</c:v>
                </c:pt>
                <c:pt idx="1691">
                  <c:v>-0.199295</c:v>
                </c:pt>
                <c:pt idx="1692">
                  <c:v>-0.127747</c:v>
                </c:pt>
                <c:pt idx="1693">
                  <c:v>-0.371811</c:v>
                </c:pt>
                <c:pt idx="1694">
                  <c:v>-0.49762000000000001</c:v>
                </c:pt>
                <c:pt idx="1695">
                  <c:v>-0.23252900000000001</c:v>
                </c:pt>
                <c:pt idx="1696">
                  <c:v>-0.23985300000000001</c:v>
                </c:pt>
                <c:pt idx="1697">
                  <c:v>-0.23428299999999999</c:v>
                </c:pt>
                <c:pt idx="1698">
                  <c:v>-0.218643</c:v>
                </c:pt>
                <c:pt idx="1699">
                  <c:v>-0.18371599999999999</c:v>
                </c:pt>
                <c:pt idx="1700">
                  <c:v>-0.19181799999999999</c:v>
                </c:pt>
                <c:pt idx="1701">
                  <c:v>-0.23522899999999999</c:v>
                </c:pt>
                <c:pt idx="1702">
                  <c:v>-0.40119899999999997</c:v>
                </c:pt>
                <c:pt idx="1703">
                  <c:v>-0.58386199999999999</c:v>
                </c:pt>
                <c:pt idx="1704">
                  <c:v>-0.27400200000000002</c:v>
                </c:pt>
                <c:pt idx="1705">
                  <c:v>-2.8379999999999998E-3</c:v>
                </c:pt>
                <c:pt idx="1706">
                  <c:v>4.4555999999999998E-2</c:v>
                </c:pt>
                <c:pt idx="1707">
                  <c:v>4.8508000000000003E-2</c:v>
                </c:pt>
                <c:pt idx="1708">
                  <c:v>-1.5259E-2</c:v>
                </c:pt>
                <c:pt idx="1709">
                  <c:v>0.26002500000000001</c:v>
                </c:pt>
                <c:pt idx="1710">
                  <c:v>0.44604500000000002</c:v>
                </c:pt>
                <c:pt idx="1711">
                  <c:v>0.48138399999999998</c:v>
                </c:pt>
                <c:pt idx="1712">
                  <c:v>0.58436600000000005</c:v>
                </c:pt>
                <c:pt idx="1713">
                  <c:v>0.80644199999999999</c:v>
                </c:pt>
                <c:pt idx="1714">
                  <c:v>0.97598300000000004</c:v>
                </c:pt>
                <c:pt idx="1715">
                  <c:v>1.1000669999999999</c:v>
                </c:pt>
                <c:pt idx="1716">
                  <c:v>1.1570739999999999</c:v>
                </c:pt>
                <c:pt idx="1717">
                  <c:v>1.1660459999999999</c:v>
                </c:pt>
                <c:pt idx="1718">
                  <c:v>1.320694</c:v>
                </c:pt>
                <c:pt idx="1719">
                  <c:v>1.0128630000000001</c:v>
                </c:pt>
                <c:pt idx="1720">
                  <c:v>0.39956700000000001</c:v>
                </c:pt>
                <c:pt idx="1721">
                  <c:v>-3.9932000000000002E-2</c:v>
                </c:pt>
                <c:pt idx="1722">
                  <c:v>0.23883099999999999</c:v>
                </c:pt>
                <c:pt idx="1723">
                  <c:v>3.7353999999999998E-2</c:v>
                </c:pt>
                <c:pt idx="1724">
                  <c:v>-0.158752</c:v>
                </c:pt>
                <c:pt idx="1725">
                  <c:v>-0.25868200000000002</c:v>
                </c:pt>
                <c:pt idx="1726">
                  <c:v>-9.9227999999999997E-2</c:v>
                </c:pt>
                <c:pt idx="1727">
                  <c:v>0.124893</c:v>
                </c:pt>
                <c:pt idx="1728">
                  <c:v>0.25062600000000002</c:v>
                </c:pt>
                <c:pt idx="1729">
                  <c:v>0.58454899999999999</c:v>
                </c:pt>
                <c:pt idx="1730">
                  <c:v>0.74327100000000002</c:v>
                </c:pt>
                <c:pt idx="1731">
                  <c:v>-0.10150099999999999</c:v>
                </c:pt>
                <c:pt idx="1732">
                  <c:v>0.20372000000000001</c:v>
                </c:pt>
                <c:pt idx="1733">
                  <c:v>0.62931800000000004</c:v>
                </c:pt>
                <c:pt idx="1734">
                  <c:v>1.146072</c:v>
                </c:pt>
                <c:pt idx="1735">
                  <c:v>0.74961900000000004</c:v>
                </c:pt>
                <c:pt idx="1736">
                  <c:v>0.10643</c:v>
                </c:pt>
                <c:pt idx="1737">
                  <c:v>0.21489</c:v>
                </c:pt>
                <c:pt idx="1738">
                  <c:v>0.56562800000000002</c:v>
                </c:pt>
                <c:pt idx="1739">
                  <c:v>0.479294</c:v>
                </c:pt>
                <c:pt idx="1740">
                  <c:v>7.7620999999999996E-2</c:v>
                </c:pt>
                <c:pt idx="1741">
                  <c:v>0.921844</c:v>
                </c:pt>
                <c:pt idx="1742">
                  <c:v>2.3191679999999999</c:v>
                </c:pt>
                <c:pt idx="1743">
                  <c:v>1.2266079999999999</c:v>
                </c:pt>
                <c:pt idx="1744">
                  <c:v>0.35820000000000002</c:v>
                </c:pt>
                <c:pt idx="1745">
                  <c:v>0.50021400000000005</c:v>
                </c:pt>
                <c:pt idx="1746">
                  <c:v>0.49436999999999998</c:v>
                </c:pt>
                <c:pt idx="1747">
                  <c:v>0.73478699999999997</c:v>
                </c:pt>
                <c:pt idx="1748">
                  <c:v>0.88403299999999996</c:v>
                </c:pt>
                <c:pt idx="1749">
                  <c:v>0.39913900000000002</c:v>
                </c:pt>
                <c:pt idx="1750">
                  <c:v>0.44009399999999999</c:v>
                </c:pt>
                <c:pt idx="1751">
                  <c:v>0.76197800000000004</c:v>
                </c:pt>
                <c:pt idx="1752">
                  <c:v>0.82168600000000003</c:v>
                </c:pt>
                <c:pt idx="1753">
                  <c:v>1.023819</c:v>
                </c:pt>
                <c:pt idx="1754">
                  <c:v>1.9642489999999999</c:v>
                </c:pt>
                <c:pt idx="1755">
                  <c:v>2.849777</c:v>
                </c:pt>
                <c:pt idx="1756">
                  <c:v>2.1737820000000001</c:v>
                </c:pt>
                <c:pt idx="1757">
                  <c:v>0.76609799999999995</c:v>
                </c:pt>
                <c:pt idx="1758">
                  <c:v>0.137299</c:v>
                </c:pt>
                <c:pt idx="1759">
                  <c:v>-8.7432999999999997E-2</c:v>
                </c:pt>
                <c:pt idx="1760">
                  <c:v>-9.8648E-2</c:v>
                </c:pt>
                <c:pt idx="1761">
                  <c:v>0.109695</c:v>
                </c:pt>
                <c:pt idx="1762">
                  <c:v>0.46615600000000001</c:v>
                </c:pt>
                <c:pt idx="1763">
                  <c:v>0.70321699999999998</c:v>
                </c:pt>
                <c:pt idx="1764">
                  <c:v>0.91449000000000003</c:v>
                </c:pt>
                <c:pt idx="1765">
                  <c:v>0.92533900000000002</c:v>
                </c:pt>
                <c:pt idx="1766">
                  <c:v>0.83016999999999996</c:v>
                </c:pt>
                <c:pt idx="1767">
                  <c:v>0.77357500000000001</c:v>
                </c:pt>
                <c:pt idx="1768">
                  <c:v>0.75886500000000001</c:v>
                </c:pt>
                <c:pt idx="1769">
                  <c:v>0.664246</c:v>
                </c:pt>
                <c:pt idx="1770">
                  <c:v>0.55738799999999999</c:v>
                </c:pt>
                <c:pt idx="1771">
                  <c:v>0.69070399999999998</c:v>
                </c:pt>
                <c:pt idx="1772">
                  <c:v>1.273361</c:v>
                </c:pt>
                <c:pt idx="1773">
                  <c:v>1.5308379999999999</c:v>
                </c:pt>
                <c:pt idx="1774">
                  <c:v>1.612549</c:v>
                </c:pt>
                <c:pt idx="1775">
                  <c:v>0.70005799999999996</c:v>
                </c:pt>
                <c:pt idx="1776">
                  <c:v>0.57672100000000004</c:v>
                </c:pt>
                <c:pt idx="1777">
                  <c:v>0.20056199999999999</c:v>
                </c:pt>
                <c:pt idx="1778">
                  <c:v>0.98278799999999999</c:v>
                </c:pt>
                <c:pt idx="1779">
                  <c:v>1.6538390000000001</c:v>
                </c:pt>
                <c:pt idx="1780">
                  <c:v>1.091019</c:v>
                </c:pt>
                <c:pt idx="1781">
                  <c:v>0.7742</c:v>
                </c:pt>
                <c:pt idx="1782">
                  <c:v>0.494232</c:v>
                </c:pt>
                <c:pt idx="1783">
                  <c:v>0.52644299999999999</c:v>
                </c:pt>
                <c:pt idx="1784">
                  <c:v>0.78395099999999995</c:v>
                </c:pt>
                <c:pt idx="1785">
                  <c:v>0.863815</c:v>
                </c:pt>
                <c:pt idx="1786">
                  <c:v>0.777725</c:v>
                </c:pt>
                <c:pt idx="1787">
                  <c:v>0.65197799999999995</c:v>
                </c:pt>
                <c:pt idx="1788">
                  <c:v>0.56474299999999999</c:v>
                </c:pt>
                <c:pt idx="1789">
                  <c:v>0.88647500000000001</c:v>
                </c:pt>
                <c:pt idx="1790">
                  <c:v>0.84332300000000004</c:v>
                </c:pt>
                <c:pt idx="1791">
                  <c:v>0.64161699999999999</c:v>
                </c:pt>
                <c:pt idx="1792">
                  <c:v>0.64755200000000002</c:v>
                </c:pt>
                <c:pt idx="1793">
                  <c:v>0.65683000000000002</c:v>
                </c:pt>
                <c:pt idx="1794">
                  <c:v>0.85656699999999997</c:v>
                </c:pt>
                <c:pt idx="1795">
                  <c:v>0.90794399999999997</c:v>
                </c:pt>
                <c:pt idx="1796">
                  <c:v>0.97172499999999995</c:v>
                </c:pt>
                <c:pt idx="1797">
                  <c:v>0.81838999999999995</c:v>
                </c:pt>
                <c:pt idx="1798">
                  <c:v>0.89857500000000001</c:v>
                </c:pt>
                <c:pt idx="1799">
                  <c:v>0.99879499999999999</c:v>
                </c:pt>
                <c:pt idx="1800">
                  <c:v>1.183014</c:v>
                </c:pt>
                <c:pt idx="1801">
                  <c:v>1.3375239999999999</c:v>
                </c:pt>
                <c:pt idx="1802">
                  <c:v>1.5748139999999999</c:v>
                </c:pt>
                <c:pt idx="1803">
                  <c:v>1.510162</c:v>
                </c:pt>
                <c:pt idx="1804">
                  <c:v>0.88903799999999999</c:v>
                </c:pt>
                <c:pt idx="1805">
                  <c:v>0.31425500000000001</c:v>
                </c:pt>
                <c:pt idx="1806">
                  <c:v>-5.1788000000000001E-2</c:v>
                </c:pt>
                <c:pt idx="1807">
                  <c:v>0.29509000000000002</c:v>
                </c:pt>
                <c:pt idx="1808">
                  <c:v>0.69992100000000002</c:v>
                </c:pt>
                <c:pt idx="1809">
                  <c:v>0.76411399999999996</c:v>
                </c:pt>
                <c:pt idx="1810">
                  <c:v>0.54928600000000005</c:v>
                </c:pt>
                <c:pt idx="1811">
                  <c:v>0.43553199999999997</c:v>
                </c:pt>
                <c:pt idx="1812">
                  <c:v>0.499969</c:v>
                </c:pt>
                <c:pt idx="1813">
                  <c:v>0.55091900000000005</c:v>
                </c:pt>
                <c:pt idx="1814">
                  <c:v>0.393036</c:v>
                </c:pt>
                <c:pt idx="1815">
                  <c:v>0.43135099999999998</c:v>
                </c:pt>
                <c:pt idx="1816">
                  <c:v>0.60414100000000004</c:v>
                </c:pt>
                <c:pt idx="1817">
                  <c:v>0.69361899999999999</c:v>
                </c:pt>
                <c:pt idx="1818">
                  <c:v>0.73265100000000005</c:v>
                </c:pt>
                <c:pt idx="1819">
                  <c:v>0.74362200000000001</c:v>
                </c:pt>
                <c:pt idx="1820">
                  <c:v>0.76622000000000001</c:v>
                </c:pt>
                <c:pt idx="1821">
                  <c:v>0.85124200000000005</c:v>
                </c:pt>
                <c:pt idx="1822">
                  <c:v>0.97416700000000001</c:v>
                </c:pt>
                <c:pt idx="1823">
                  <c:v>1.0681149999999999</c:v>
                </c:pt>
                <c:pt idx="1824">
                  <c:v>1.183441</c:v>
                </c:pt>
                <c:pt idx="1825">
                  <c:v>1.536743</c:v>
                </c:pt>
                <c:pt idx="1826">
                  <c:v>1.4615629999999999</c:v>
                </c:pt>
                <c:pt idx="1827">
                  <c:v>1.4812620000000001</c:v>
                </c:pt>
                <c:pt idx="1828">
                  <c:v>0.93112200000000001</c:v>
                </c:pt>
                <c:pt idx="1829">
                  <c:v>0.28967300000000001</c:v>
                </c:pt>
                <c:pt idx="1830">
                  <c:v>0.22665399999999999</c:v>
                </c:pt>
                <c:pt idx="1831">
                  <c:v>0.83789100000000005</c:v>
                </c:pt>
                <c:pt idx="1832">
                  <c:v>1.1125640000000001</c:v>
                </c:pt>
                <c:pt idx="1833">
                  <c:v>0.77696200000000004</c:v>
                </c:pt>
                <c:pt idx="1834">
                  <c:v>0.62959299999999996</c:v>
                </c:pt>
                <c:pt idx="1835">
                  <c:v>0.76635699999999995</c:v>
                </c:pt>
                <c:pt idx="1836">
                  <c:v>0.80841099999999999</c:v>
                </c:pt>
                <c:pt idx="1837">
                  <c:v>0.73240700000000003</c:v>
                </c:pt>
                <c:pt idx="1838">
                  <c:v>0.68208299999999999</c:v>
                </c:pt>
                <c:pt idx="1839">
                  <c:v>0.68743900000000002</c:v>
                </c:pt>
                <c:pt idx="1840">
                  <c:v>0.74053999999999998</c:v>
                </c:pt>
                <c:pt idx="1841">
                  <c:v>0.77348300000000003</c:v>
                </c:pt>
                <c:pt idx="1842">
                  <c:v>0.72410600000000003</c:v>
                </c:pt>
                <c:pt idx="1843">
                  <c:v>0.69877599999999995</c:v>
                </c:pt>
                <c:pt idx="1844">
                  <c:v>0.62458800000000003</c:v>
                </c:pt>
                <c:pt idx="1845">
                  <c:v>0.59434500000000001</c:v>
                </c:pt>
                <c:pt idx="1846">
                  <c:v>0.63456699999999999</c:v>
                </c:pt>
                <c:pt idx="1847">
                  <c:v>0.71530199999999999</c:v>
                </c:pt>
                <c:pt idx="1848">
                  <c:v>0.81015000000000004</c:v>
                </c:pt>
                <c:pt idx="1849">
                  <c:v>0.92330900000000005</c:v>
                </c:pt>
                <c:pt idx="1850">
                  <c:v>0.99395800000000001</c:v>
                </c:pt>
                <c:pt idx="1851">
                  <c:v>0.99847399999999997</c:v>
                </c:pt>
                <c:pt idx="1852">
                  <c:v>1.07077</c:v>
                </c:pt>
                <c:pt idx="1853">
                  <c:v>1.240936</c:v>
                </c:pt>
                <c:pt idx="1854">
                  <c:v>1.308975</c:v>
                </c:pt>
                <c:pt idx="1855">
                  <c:v>1.497574</c:v>
                </c:pt>
                <c:pt idx="1856">
                  <c:v>1.61113</c:v>
                </c:pt>
                <c:pt idx="1857">
                  <c:v>1.0882719999999999</c:v>
                </c:pt>
                <c:pt idx="1858">
                  <c:v>0.28651399999999999</c:v>
                </c:pt>
                <c:pt idx="1859">
                  <c:v>7.1044999999999997E-2</c:v>
                </c:pt>
                <c:pt idx="1860">
                  <c:v>0.28529399999999999</c:v>
                </c:pt>
                <c:pt idx="1861">
                  <c:v>0.62056</c:v>
                </c:pt>
                <c:pt idx="1862">
                  <c:v>0.62968400000000002</c:v>
                </c:pt>
                <c:pt idx="1863">
                  <c:v>0.562195</c:v>
                </c:pt>
                <c:pt idx="1864">
                  <c:v>0.58338900000000005</c:v>
                </c:pt>
                <c:pt idx="1865">
                  <c:v>0.60058599999999995</c:v>
                </c:pt>
                <c:pt idx="1866">
                  <c:v>0.347244</c:v>
                </c:pt>
                <c:pt idx="1867">
                  <c:v>0.22703599999999999</c:v>
                </c:pt>
                <c:pt idx="1868">
                  <c:v>0.33596799999999999</c:v>
                </c:pt>
                <c:pt idx="1869">
                  <c:v>0.46923799999999999</c:v>
                </c:pt>
                <c:pt idx="1870">
                  <c:v>0.66673300000000002</c:v>
                </c:pt>
                <c:pt idx="1871">
                  <c:v>0.84719800000000001</c:v>
                </c:pt>
                <c:pt idx="1872">
                  <c:v>0.92611699999999997</c:v>
                </c:pt>
                <c:pt idx="1873">
                  <c:v>0.87110900000000002</c:v>
                </c:pt>
                <c:pt idx="1874">
                  <c:v>0.79569999999999996</c:v>
                </c:pt>
                <c:pt idx="1875">
                  <c:v>0.94792200000000004</c:v>
                </c:pt>
                <c:pt idx="1876">
                  <c:v>1.578354</c:v>
                </c:pt>
                <c:pt idx="1877">
                  <c:v>2.1646730000000001</c:v>
                </c:pt>
                <c:pt idx="1878">
                  <c:v>1.5564880000000001</c:v>
                </c:pt>
                <c:pt idx="1879">
                  <c:v>0.92462200000000005</c:v>
                </c:pt>
                <c:pt idx="1880">
                  <c:v>0.46540799999999999</c:v>
                </c:pt>
                <c:pt idx="1881">
                  <c:v>0.23516799999999999</c:v>
                </c:pt>
                <c:pt idx="1882">
                  <c:v>0.53947400000000001</c:v>
                </c:pt>
                <c:pt idx="1883">
                  <c:v>0.94946299999999995</c:v>
                </c:pt>
                <c:pt idx="1884">
                  <c:v>0.83712799999999998</c:v>
                </c:pt>
                <c:pt idx="1885">
                  <c:v>0.55845599999999995</c:v>
                </c:pt>
                <c:pt idx="1886">
                  <c:v>0.61653100000000005</c:v>
                </c:pt>
                <c:pt idx="1887">
                  <c:v>0.93562299999999998</c:v>
                </c:pt>
                <c:pt idx="1888">
                  <c:v>0.89131199999999999</c:v>
                </c:pt>
                <c:pt idx="1889">
                  <c:v>0.62117</c:v>
                </c:pt>
                <c:pt idx="1890">
                  <c:v>0.48091099999999998</c:v>
                </c:pt>
                <c:pt idx="1891">
                  <c:v>0.47633399999999998</c:v>
                </c:pt>
                <c:pt idx="1892">
                  <c:v>0.70147700000000002</c:v>
                </c:pt>
                <c:pt idx="1893">
                  <c:v>0.89120500000000002</c:v>
                </c:pt>
                <c:pt idx="1894">
                  <c:v>0.92585799999999996</c:v>
                </c:pt>
                <c:pt idx="1895">
                  <c:v>0.90095499999999995</c:v>
                </c:pt>
                <c:pt idx="1896">
                  <c:v>0.80572500000000002</c:v>
                </c:pt>
                <c:pt idx="1897">
                  <c:v>0.72267199999999998</c:v>
                </c:pt>
                <c:pt idx="1898">
                  <c:v>0.67913800000000002</c:v>
                </c:pt>
                <c:pt idx="1899">
                  <c:v>0.63755799999999996</c:v>
                </c:pt>
                <c:pt idx="1900">
                  <c:v>0.59986899999999999</c:v>
                </c:pt>
                <c:pt idx="1901">
                  <c:v>0.58506800000000003</c:v>
                </c:pt>
                <c:pt idx="1902">
                  <c:v>0.63914499999999996</c:v>
                </c:pt>
                <c:pt idx="1903">
                  <c:v>0.86138899999999996</c:v>
                </c:pt>
                <c:pt idx="1904">
                  <c:v>1.140442</c:v>
                </c:pt>
                <c:pt idx="1905">
                  <c:v>1.25267</c:v>
                </c:pt>
                <c:pt idx="1906">
                  <c:v>1.3540190000000001</c:v>
                </c:pt>
                <c:pt idx="1907">
                  <c:v>1.414261</c:v>
                </c:pt>
                <c:pt idx="1908">
                  <c:v>1.1317440000000001</c:v>
                </c:pt>
                <c:pt idx="1909">
                  <c:v>0.78111299999999995</c:v>
                </c:pt>
                <c:pt idx="1910">
                  <c:v>0.55113199999999996</c:v>
                </c:pt>
                <c:pt idx="1911">
                  <c:v>0.54534899999999997</c:v>
                </c:pt>
                <c:pt idx="1912">
                  <c:v>0.53678899999999996</c:v>
                </c:pt>
                <c:pt idx="1913">
                  <c:v>0.55197099999999999</c:v>
                </c:pt>
                <c:pt idx="1914">
                  <c:v>0.54310599999999998</c:v>
                </c:pt>
                <c:pt idx="1915">
                  <c:v>0.55993700000000002</c:v>
                </c:pt>
                <c:pt idx="1916">
                  <c:v>0.57711800000000002</c:v>
                </c:pt>
                <c:pt idx="1917">
                  <c:v>0.54129000000000005</c:v>
                </c:pt>
                <c:pt idx="1918">
                  <c:v>0.49510199999999999</c:v>
                </c:pt>
                <c:pt idx="1919">
                  <c:v>0.51925699999999997</c:v>
                </c:pt>
                <c:pt idx="1920">
                  <c:v>0.63797000000000004</c:v>
                </c:pt>
                <c:pt idx="1921">
                  <c:v>0.80026200000000003</c:v>
                </c:pt>
                <c:pt idx="1922">
                  <c:v>0.96583600000000003</c:v>
                </c:pt>
                <c:pt idx="1923">
                  <c:v>1.0326230000000001</c:v>
                </c:pt>
                <c:pt idx="1924">
                  <c:v>0.99067700000000003</c:v>
                </c:pt>
                <c:pt idx="1925">
                  <c:v>0.941971</c:v>
                </c:pt>
                <c:pt idx="1926">
                  <c:v>1.2607120000000001</c:v>
                </c:pt>
                <c:pt idx="1927">
                  <c:v>1.5122990000000001</c:v>
                </c:pt>
                <c:pt idx="1928">
                  <c:v>1.154892</c:v>
                </c:pt>
                <c:pt idx="1929">
                  <c:v>0.76486200000000004</c:v>
                </c:pt>
                <c:pt idx="1930">
                  <c:v>0.32960499999999998</c:v>
                </c:pt>
                <c:pt idx="1931">
                  <c:v>0.25303599999999998</c:v>
                </c:pt>
                <c:pt idx="1932">
                  <c:v>0.60664399999999996</c:v>
                </c:pt>
                <c:pt idx="1933">
                  <c:v>1.0643009999999999</c:v>
                </c:pt>
                <c:pt idx="1934">
                  <c:v>0.97009299999999998</c:v>
                </c:pt>
                <c:pt idx="1935">
                  <c:v>0.69239799999999996</c:v>
                </c:pt>
                <c:pt idx="1936">
                  <c:v>0.854599</c:v>
                </c:pt>
                <c:pt idx="1937">
                  <c:v>0.84040800000000004</c:v>
                </c:pt>
                <c:pt idx="1938">
                  <c:v>0.74394199999999999</c:v>
                </c:pt>
                <c:pt idx="1939">
                  <c:v>0.70523100000000005</c:v>
                </c:pt>
                <c:pt idx="1940">
                  <c:v>0.70239300000000005</c:v>
                </c:pt>
                <c:pt idx="1941">
                  <c:v>0.70176700000000003</c:v>
                </c:pt>
                <c:pt idx="1942">
                  <c:v>0.74819899999999995</c:v>
                </c:pt>
                <c:pt idx="1943">
                  <c:v>0.77972399999999997</c:v>
                </c:pt>
                <c:pt idx="1944">
                  <c:v>0.74757399999999996</c:v>
                </c:pt>
                <c:pt idx="1945">
                  <c:v>0.70825199999999999</c:v>
                </c:pt>
                <c:pt idx="1946">
                  <c:v>0.75639299999999998</c:v>
                </c:pt>
                <c:pt idx="1947">
                  <c:v>0.79029799999999994</c:v>
                </c:pt>
                <c:pt idx="1948">
                  <c:v>0.75024400000000002</c:v>
                </c:pt>
                <c:pt idx="1949">
                  <c:v>0.71449300000000004</c:v>
                </c:pt>
                <c:pt idx="1950">
                  <c:v>0.66944899999999996</c:v>
                </c:pt>
                <c:pt idx="1951">
                  <c:v>0.63031000000000004</c:v>
                </c:pt>
                <c:pt idx="1952">
                  <c:v>0.629471</c:v>
                </c:pt>
                <c:pt idx="1953">
                  <c:v>0.71659899999999999</c:v>
                </c:pt>
                <c:pt idx="1954">
                  <c:v>0.74418600000000001</c:v>
                </c:pt>
                <c:pt idx="1955">
                  <c:v>0.73191799999999996</c:v>
                </c:pt>
                <c:pt idx="1956">
                  <c:v>0.63687099999999996</c:v>
                </c:pt>
                <c:pt idx="1957">
                  <c:v>0.66224700000000003</c:v>
                </c:pt>
                <c:pt idx="1958">
                  <c:v>0.75535600000000003</c:v>
                </c:pt>
                <c:pt idx="1959">
                  <c:v>0.88693200000000005</c:v>
                </c:pt>
                <c:pt idx="1960">
                  <c:v>1.207657</c:v>
                </c:pt>
                <c:pt idx="1961">
                  <c:v>1.3276209999999999</c:v>
                </c:pt>
                <c:pt idx="1962">
                  <c:v>1.5782780000000001</c:v>
                </c:pt>
                <c:pt idx="1963">
                  <c:v>1.4523010000000001</c:v>
                </c:pt>
                <c:pt idx="1964">
                  <c:v>1.056961</c:v>
                </c:pt>
                <c:pt idx="1965">
                  <c:v>0.65206900000000001</c:v>
                </c:pt>
                <c:pt idx="1966">
                  <c:v>0.22717300000000001</c:v>
                </c:pt>
                <c:pt idx="1967">
                  <c:v>0.30835000000000001</c:v>
                </c:pt>
                <c:pt idx="1968">
                  <c:v>0.58938599999999997</c:v>
                </c:pt>
                <c:pt idx="1969">
                  <c:v>0.89677399999999996</c:v>
                </c:pt>
                <c:pt idx="1970">
                  <c:v>1.0270539999999999</c:v>
                </c:pt>
                <c:pt idx="1971">
                  <c:v>0.82624799999999998</c:v>
                </c:pt>
                <c:pt idx="1972">
                  <c:v>0.82305899999999999</c:v>
                </c:pt>
                <c:pt idx="1973">
                  <c:v>0.89744599999999997</c:v>
                </c:pt>
                <c:pt idx="1974">
                  <c:v>1.06369</c:v>
                </c:pt>
                <c:pt idx="1975">
                  <c:v>1.0577240000000001</c:v>
                </c:pt>
                <c:pt idx="1976">
                  <c:v>0.90243499999999999</c:v>
                </c:pt>
                <c:pt idx="1977">
                  <c:v>0.87515299999999996</c:v>
                </c:pt>
                <c:pt idx="1978">
                  <c:v>0.80412300000000003</c:v>
                </c:pt>
                <c:pt idx="1979">
                  <c:v>0.64413500000000001</c:v>
                </c:pt>
                <c:pt idx="1980">
                  <c:v>0.51693699999999998</c:v>
                </c:pt>
                <c:pt idx="1981">
                  <c:v>0.40914899999999998</c:v>
                </c:pt>
                <c:pt idx="1982">
                  <c:v>0.38877899999999999</c:v>
                </c:pt>
                <c:pt idx="1983">
                  <c:v>0.40708899999999998</c:v>
                </c:pt>
                <c:pt idx="1984">
                  <c:v>0.40042100000000003</c:v>
                </c:pt>
                <c:pt idx="1985">
                  <c:v>0.54415899999999995</c:v>
                </c:pt>
                <c:pt idx="1986">
                  <c:v>0.70805399999999996</c:v>
                </c:pt>
                <c:pt idx="1987">
                  <c:v>0.83309900000000003</c:v>
                </c:pt>
                <c:pt idx="1988">
                  <c:v>0.86650099999999997</c:v>
                </c:pt>
                <c:pt idx="1989">
                  <c:v>0.90528900000000001</c:v>
                </c:pt>
                <c:pt idx="1990">
                  <c:v>0.96482800000000002</c:v>
                </c:pt>
                <c:pt idx="1991">
                  <c:v>1.094238</c:v>
                </c:pt>
                <c:pt idx="1992">
                  <c:v>1.454895</c:v>
                </c:pt>
                <c:pt idx="1993">
                  <c:v>1.326004</c:v>
                </c:pt>
                <c:pt idx="1994">
                  <c:v>1.205322</c:v>
                </c:pt>
                <c:pt idx="1995">
                  <c:v>1.3090059999999999</c:v>
                </c:pt>
                <c:pt idx="1996">
                  <c:v>0.97677599999999998</c:v>
                </c:pt>
                <c:pt idx="1997">
                  <c:v>0.622116</c:v>
                </c:pt>
                <c:pt idx="1998">
                  <c:v>0.41805999999999999</c:v>
                </c:pt>
                <c:pt idx="1999">
                  <c:v>0.67669699999999999</c:v>
                </c:pt>
                <c:pt idx="2000">
                  <c:v>0.85945099999999996</c:v>
                </c:pt>
                <c:pt idx="2001">
                  <c:v>0.95245400000000002</c:v>
                </c:pt>
                <c:pt idx="2002">
                  <c:v>1.023315</c:v>
                </c:pt>
                <c:pt idx="2003">
                  <c:v>0.86090100000000003</c:v>
                </c:pt>
                <c:pt idx="2004">
                  <c:v>0.81582600000000005</c:v>
                </c:pt>
                <c:pt idx="2005">
                  <c:v>0.83367899999999995</c:v>
                </c:pt>
                <c:pt idx="2006">
                  <c:v>0.82786599999999999</c:v>
                </c:pt>
                <c:pt idx="2007">
                  <c:v>0.78865099999999999</c:v>
                </c:pt>
                <c:pt idx="2008">
                  <c:v>0.80600000000000005</c:v>
                </c:pt>
                <c:pt idx="2009">
                  <c:v>0.86624100000000004</c:v>
                </c:pt>
                <c:pt idx="2010">
                  <c:v>0.89048799999999995</c:v>
                </c:pt>
                <c:pt idx="2011">
                  <c:v>0.94567900000000005</c:v>
                </c:pt>
                <c:pt idx="2012">
                  <c:v>0.98384099999999997</c:v>
                </c:pt>
                <c:pt idx="2013">
                  <c:v>0.98788500000000001</c:v>
                </c:pt>
                <c:pt idx="2014">
                  <c:v>1.102371</c:v>
                </c:pt>
                <c:pt idx="2015">
                  <c:v>1.214081</c:v>
                </c:pt>
                <c:pt idx="2016">
                  <c:v>1.3079829999999999</c:v>
                </c:pt>
                <c:pt idx="2017">
                  <c:v>1.3386690000000001</c:v>
                </c:pt>
                <c:pt idx="2018">
                  <c:v>1.431732</c:v>
                </c:pt>
                <c:pt idx="2019">
                  <c:v>1.1903079999999999</c:v>
                </c:pt>
                <c:pt idx="2020">
                  <c:v>0.70605499999999999</c:v>
                </c:pt>
                <c:pt idx="2021">
                  <c:v>1.325806</c:v>
                </c:pt>
                <c:pt idx="2022">
                  <c:v>1.134018</c:v>
                </c:pt>
                <c:pt idx="2023">
                  <c:v>0.99856599999999995</c:v>
                </c:pt>
                <c:pt idx="2024">
                  <c:v>0.88214099999999995</c:v>
                </c:pt>
                <c:pt idx="2025">
                  <c:v>0.48979200000000001</c:v>
                </c:pt>
                <c:pt idx="2026">
                  <c:v>0.48280299999999998</c:v>
                </c:pt>
                <c:pt idx="2027">
                  <c:v>0.44844099999999998</c:v>
                </c:pt>
                <c:pt idx="2028">
                  <c:v>0.38829000000000002</c:v>
                </c:pt>
                <c:pt idx="2029">
                  <c:v>0.14227300000000001</c:v>
                </c:pt>
                <c:pt idx="2030">
                  <c:v>0.26585399999999998</c:v>
                </c:pt>
                <c:pt idx="2031">
                  <c:v>0.470383</c:v>
                </c:pt>
                <c:pt idx="2032">
                  <c:v>0.65533399999999997</c:v>
                </c:pt>
                <c:pt idx="2033">
                  <c:v>0.69738800000000001</c:v>
                </c:pt>
                <c:pt idx="2034">
                  <c:v>0.86360199999999998</c:v>
                </c:pt>
                <c:pt idx="2035">
                  <c:v>0.96406599999999998</c:v>
                </c:pt>
                <c:pt idx="2036">
                  <c:v>1.097763</c:v>
                </c:pt>
                <c:pt idx="2037">
                  <c:v>1.1686399999999999</c:v>
                </c:pt>
                <c:pt idx="2038">
                  <c:v>0.76951599999999998</c:v>
                </c:pt>
                <c:pt idx="2039">
                  <c:v>0.78037999999999996</c:v>
                </c:pt>
                <c:pt idx="2040">
                  <c:v>0.822662</c:v>
                </c:pt>
                <c:pt idx="2041">
                  <c:v>0.90876800000000002</c:v>
                </c:pt>
                <c:pt idx="2042">
                  <c:v>1.423111</c:v>
                </c:pt>
                <c:pt idx="2043">
                  <c:v>1.63266</c:v>
                </c:pt>
                <c:pt idx="2044">
                  <c:v>1.2548680000000001</c:v>
                </c:pt>
                <c:pt idx="2045">
                  <c:v>0.54769900000000005</c:v>
                </c:pt>
                <c:pt idx="2046">
                  <c:v>0.51550300000000004</c:v>
                </c:pt>
                <c:pt idx="2047">
                  <c:v>0.92512499999999998</c:v>
                </c:pt>
                <c:pt idx="2048">
                  <c:v>1.179611</c:v>
                </c:pt>
                <c:pt idx="2049">
                  <c:v>1.3895569999999999</c:v>
                </c:pt>
                <c:pt idx="2050">
                  <c:v>1.0164949999999999</c:v>
                </c:pt>
                <c:pt idx="2051">
                  <c:v>0.53546099999999996</c:v>
                </c:pt>
                <c:pt idx="2052">
                  <c:v>0.88476600000000005</c:v>
                </c:pt>
                <c:pt idx="2053">
                  <c:v>1.4013370000000001</c:v>
                </c:pt>
                <c:pt idx="2054">
                  <c:v>0.93658399999999997</c:v>
                </c:pt>
                <c:pt idx="2055">
                  <c:v>0.61413600000000002</c:v>
                </c:pt>
                <c:pt idx="2056">
                  <c:v>0.558029</c:v>
                </c:pt>
                <c:pt idx="2057">
                  <c:v>0.60740700000000003</c:v>
                </c:pt>
                <c:pt idx="2058">
                  <c:v>1.094894</c:v>
                </c:pt>
                <c:pt idx="2059">
                  <c:v>1.020721</c:v>
                </c:pt>
                <c:pt idx="2060">
                  <c:v>0.89373800000000003</c:v>
                </c:pt>
                <c:pt idx="2061">
                  <c:v>0.95436100000000001</c:v>
                </c:pt>
                <c:pt idx="2062">
                  <c:v>0.86006199999999999</c:v>
                </c:pt>
                <c:pt idx="2063">
                  <c:v>0.97988900000000001</c:v>
                </c:pt>
                <c:pt idx="2064">
                  <c:v>0.96052599999999999</c:v>
                </c:pt>
                <c:pt idx="2065">
                  <c:v>1.06427</c:v>
                </c:pt>
                <c:pt idx="2066">
                  <c:v>1.1463779999999999</c:v>
                </c:pt>
                <c:pt idx="2067">
                  <c:v>1.263077</c:v>
                </c:pt>
                <c:pt idx="2068">
                  <c:v>1.5041500000000001</c:v>
                </c:pt>
                <c:pt idx="2069">
                  <c:v>1.4714970000000001</c:v>
                </c:pt>
                <c:pt idx="2070">
                  <c:v>1.3176570000000001</c:v>
                </c:pt>
                <c:pt idx="2071">
                  <c:v>0.98645000000000005</c:v>
                </c:pt>
                <c:pt idx="2072">
                  <c:v>0.69320700000000002</c:v>
                </c:pt>
                <c:pt idx="2073">
                  <c:v>0.81721500000000002</c:v>
                </c:pt>
                <c:pt idx="2074">
                  <c:v>0.70431500000000002</c:v>
                </c:pt>
                <c:pt idx="2075">
                  <c:v>0.70234700000000005</c:v>
                </c:pt>
                <c:pt idx="2076">
                  <c:v>0.76779200000000003</c:v>
                </c:pt>
                <c:pt idx="2077">
                  <c:v>0.76959200000000005</c:v>
                </c:pt>
                <c:pt idx="2078">
                  <c:v>0.52764900000000003</c:v>
                </c:pt>
                <c:pt idx="2079">
                  <c:v>0.33558700000000002</c:v>
                </c:pt>
                <c:pt idx="2080">
                  <c:v>0.31715399999999999</c:v>
                </c:pt>
                <c:pt idx="2081">
                  <c:v>0.38777200000000001</c:v>
                </c:pt>
                <c:pt idx="2082">
                  <c:v>0.58444200000000002</c:v>
                </c:pt>
                <c:pt idx="2083">
                  <c:v>0.63723799999999997</c:v>
                </c:pt>
                <c:pt idx="2084">
                  <c:v>0.704376</c:v>
                </c:pt>
                <c:pt idx="2085">
                  <c:v>0.86782800000000004</c:v>
                </c:pt>
                <c:pt idx="2086">
                  <c:v>0.90826399999999996</c:v>
                </c:pt>
                <c:pt idx="2087">
                  <c:v>1.005768</c:v>
                </c:pt>
                <c:pt idx="2088">
                  <c:v>1.0992280000000001</c:v>
                </c:pt>
                <c:pt idx="2089">
                  <c:v>1.0328059999999999</c:v>
                </c:pt>
                <c:pt idx="2090">
                  <c:v>1.0105740000000001</c:v>
                </c:pt>
                <c:pt idx="2091">
                  <c:v>0.94854700000000003</c:v>
                </c:pt>
                <c:pt idx="2092">
                  <c:v>1.3013459999999999</c:v>
                </c:pt>
                <c:pt idx="2093">
                  <c:v>2.1244049999999999</c:v>
                </c:pt>
                <c:pt idx="2094">
                  <c:v>1.7710269999999999</c:v>
                </c:pt>
                <c:pt idx="2095">
                  <c:v>0.96347000000000005</c:v>
                </c:pt>
                <c:pt idx="2096">
                  <c:v>0.61628700000000003</c:v>
                </c:pt>
                <c:pt idx="2097">
                  <c:v>0.45051600000000003</c:v>
                </c:pt>
                <c:pt idx="2098">
                  <c:v>0.73825099999999999</c:v>
                </c:pt>
                <c:pt idx="2099">
                  <c:v>1.3636779999999999</c:v>
                </c:pt>
                <c:pt idx="2100">
                  <c:v>1.3692930000000001</c:v>
                </c:pt>
                <c:pt idx="2101">
                  <c:v>1.2122649999999999</c:v>
                </c:pt>
                <c:pt idx="2102">
                  <c:v>0.97930899999999999</c:v>
                </c:pt>
                <c:pt idx="2103">
                  <c:v>0.87944</c:v>
                </c:pt>
                <c:pt idx="2104">
                  <c:v>1.015228</c:v>
                </c:pt>
                <c:pt idx="2105">
                  <c:v>0.94042999999999999</c:v>
                </c:pt>
                <c:pt idx="2106">
                  <c:v>0.74549900000000002</c:v>
                </c:pt>
                <c:pt idx="2107">
                  <c:v>0.72843899999999995</c:v>
                </c:pt>
                <c:pt idx="2108">
                  <c:v>0.919678</c:v>
                </c:pt>
                <c:pt idx="2109">
                  <c:v>0.94528199999999996</c:v>
                </c:pt>
                <c:pt idx="2110">
                  <c:v>0.84153699999999998</c:v>
                </c:pt>
                <c:pt idx="2111">
                  <c:v>0.89624000000000004</c:v>
                </c:pt>
                <c:pt idx="2112">
                  <c:v>1.0274509999999999</c:v>
                </c:pt>
                <c:pt idx="2113">
                  <c:v>1.0783689999999999</c:v>
                </c:pt>
                <c:pt idx="2114">
                  <c:v>1.1034090000000001</c:v>
                </c:pt>
                <c:pt idx="2115">
                  <c:v>1.0619510000000001</c:v>
                </c:pt>
                <c:pt idx="2116">
                  <c:v>1.048279</c:v>
                </c:pt>
                <c:pt idx="2117">
                  <c:v>1.1194459999999999</c:v>
                </c:pt>
                <c:pt idx="2118">
                  <c:v>1.2330019999999999</c:v>
                </c:pt>
                <c:pt idx="2119">
                  <c:v>1.4738009999999999</c:v>
                </c:pt>
                <c:pt idx="2120">
                  <c:v>1.511795</c:v>
                </c:pt>
                <c:pt idx="2121">
                  <c:v>1.229813</c:v>
                </c:pt>
                <c:pt idx="2122">
                  <c:v>1.162201</c:v>
                </c:pt>
                <c:pt idx="2123">
                  <c:v>0.94818100000000005</c:v>
                </c:pt>
                <c:pt idx="2124">
                  <c:v>0.87117</c:v>
                </c:pt>
                <c:pt idx="2125">
                  <c:v>1.0472870000000001</c:v>
                </c:pt>
                <c:pt idx="2126">
                  <c:v>1.0065770000000001</c:v>
                </c:pt>
                <c:pt idx="2127">
                  <c:v>0.76899700000000004</c:v>
                </c:pt>
                <c:pt idx="2128">
                  <c:v>0.75439500000000004</c:v>
                </c:pt>
                <c:pt idx="2129">
                  <c:v>0.57925400000000005</c:v>
                </c:pt>
                <c:pt idx="2130">
                  <c:v>0.44419900000000001</c:v>
                </c:pt>
                <c:pt idx="2131">
                  <c:v>0.43670700000000001</c:v>
                </c:pt>
                <c:pt idx="2132">
                  <c:v>0.265488</c:v>
                </c:pt>
                <c:pt idx="2133">
                  <c:v>0.24693300000000001</c:v>
                </c:pt>
                <c:pt idx="2134">
                  <c:v>0.29058800000000001</c:v>
                </c:pt>
                <c:pt idx="2135">
                  <c:v>0.47071800000000003</c:v>
                </c:pt>
                <c:pt idx="2136">
                  <c:v>0.892181</c:v>
                </c:pt>
                <c:pt idx="2137">
                  <c:v>0.873367</c:v>
                </c:pt>
                <c:pt idx="2138">
                  <c:v>0.96604900000000005</c:v>
                </c:pt>
                <c:pt idx="2139">
                  <c:v>1.1930540000000001</c:v>
                </c:pt>
                <c:pt idx="2140">
                  <c:v>1.064255</c:v>
                </c:pt>
                <c:pt idx="2141">
                  <c:v>1.041336</c:v>
                </c:pt>
                <c:pt idx="2142">
                  <c:v>1.3766020000000001</c:v>
                </c:pt>
                <c:pt idx="2143">
                  <c:v>1.9207609999999999</c:v>
                </c:pt>
                <c:pt idx="2144">
                  <c:v>1.7369840000000001</c:v>
                </c:pt>
                <c:pt idx="2145">
                  <c:v>1.2684629999999999</c:v>
                </c:pt>
                <c:pt idx="2146">
                  <c:v>0.76835600000000004</c:v>
                </c:pt>
                <c:pt idx="2147">
                  <c:v>0.568573</c:v>
                </c:pt>
                <c:pt idx="2148">
                  <c:v>0.45297199999999999</c:v>
                </c:pt>
                <c:pt idx="2149">
                  <c:v>0.92411799999999999</c:v>
                </c:pt>
                <c:pt idx="2150">
                  <c:v>1.125626</c:v>
                </c:pt>
                <c:pt idx="2151">
                  <c:v>1.197632</c:v>
                </c:pt>
                <c:pt idx="2152">
                  <c:v>1.2562709999999999</c:v>
                </c:pt>
                <c:pt idx="2153">
                  <c:v>1.159821</c:v>
                </c:pt>
                <c:pt idx="2154">
                  <c:v>1.113434</c:v>
                </c:pt>
                <c:pt idx="2155">
                  <c:v>1.0920719999999999</c:v>
                </c:pt>
                <c:pt idx="2156">
                  <c:v>1.008087</c:v>
                </c:pt>
                <c:pt idx="2157">
                  <c:v>1.109253</c:v>
                </c:pt>
                <c:pt idx="2158">
                  <c:v>1.2350920000000001</c:v>
                </c:pt>
                <c:pt idx="2159">
                  <c:v>1.0557399999999999</c:v>
                </c:pt>
                <c:pt idx="2160">
                  <c:v>0.92729200000000001</c:v>
                </c:pt>
                <c:pt idx="2161">
                  <c:v>0.89681999999999995</c:v>
                </c:pt>
                <c:pt idx="2162">
                  <c:v>0.92405700000000002</c:v>
                </c:pt>
                <c:pt idx="2163">
                  <c:v>0.89776599999999995</c:v>
                </c:pt>
                <c:pt idx="2164">
                  <c:v>0.94087200000000004</c:v>
                </c:pt>
                <c:pt idx="2165">
                  <c:v>1.0250699999999999</c:v>
                </c:pt>
                <c:pt idx="2166">
                  <c:v>0.88006600000000001</c:v>
                </c:pt>
                <c:pt idx="2167">
                  <c:v>1.011444</c:v>
                </c:pt>
                <c:pt idx="2168">
                  <c:v>1.0723419999999999</c:v>
                </c:pt>
                <c:pt idx="2169">
                  <c:v>1.2174529999999999</c:v>
                </c:pt>
                <c:pt idx="2170">
                  <c:v>1.1048279999999999</c:v>
                </c:pt>
                <c:pt idx="2171">
                  <c:v>0.93646200000000002</c:v>
                </c:pt>
                <c:pt idx="2172">
                  <c:v>0.85855099999999995</c:v>
                </c:pt>
                <c:pt idx="2173">
                  <c:v>0.65348799999999996</c:v>
                </c:pt>
                <c:pt idx="2174">
                  <c:v>0.61508200000000002</c:v>
                </c:pt>
                <c:pt idx="2175">
                  <c:v>0.78759800000000002</c:v>
                </c:pt>
                <c:pt idx="2176">
                  <c:v>0.91095000000000004</c:v>
                </c:pt>
                <c:pt idx="2177">
                  <c:v>0.59165999999999996</c:v>
                </c:pt>
                <c:pt idx="2178">
                  <c:v>0.64860499999999999</c:v>
                </c:pt>
                <c:pt idx="2179">
                  <c:v>0.56105000000000005</c:v>
                </c:pt>
                <c:pt idx="2180">
                  <c:v>0.51612899999999995</c:v>
                </c:pt>
                <c:pt idx="2181">
                  <c:v>0.67477399999999998</c:v>
                </c:pt>
                <c:pt idx="2182">
                  <c:v>0.35389700000000002</c:v>
                </c:pt>
                <c:pt idx="2183">
                  <c:v>0.436249</c:v>
                </c:pt>
                <c:pt idx="2184">
                  <c:v>0.54382299999999995</c:v>
                </c:pt>
                <c:pt idx="2185">
                  <c:v>0.57890299999999995</c:v>
                </c:pt>
                <c:pt idx="2186">
                  <c:v>0.57992600000000005</c:v>
                </c:pt>
                <c:pt idx="2187">
                  <c:v>0.57745400000000002</c:v>
                </c:pt>
                <c:pt idx="2188">
                  <c:v>0.60339399999999999</c:v>
                </c:pt>
                <c:pt idx="2189">
                  <c:v>0.73535200000000001</c:v>
                </c:pt>
                <c:pt idx="2190">
                  <c:v>0.81098899999999996</c:v>
                </c:pt>
                <c:pt idx="2191">
                  <c:v>0.69398499999999996</c:v>
                </c:pt>
                <c:pt idx="2192">
                  <c:v>0.65313699999999997</c:v>
                </c:pt>
                <c:pt idx="2193">
                  <c:v>0.52467299999999994</c:v>
                </c:pt>
                <c:pt idx="2194">
                  <c:v>0.64990199999999998</c:v>
                </c:pt>
                <c:pt idx="2195">
                  <c:v>0.73611499999999996</c:v>
                </c:pt>
                <c:pt idx="2196">
                  <c:v>0.87159699999999996</c:v>
                </c:pt>
                <c:pt idx="2197">
                  <c:v>1.010254</c:v>
                </c:pt>
                <c:pt idx="2198">
                  <c:v>0.83052099999999995</c:v>
                </c:pt>
                <c:pt idx="2199">
                  <c:v>0.64779699999999996</c:v>
                </c:pt>
                <c:pt idx="2200">
                  <c:v>0.59652700000000003</c:v>
                </c:pt>
                <c:pt idx="2201">
                  <c:v>0.68493700000000002</c:v>
                </c:pt>
                <c:pt idx="2202">
                  <c:v>0.80560299999999996</c:v>
                </c:pt>
                <c:pt idx="2203">
                  <c:v>0.95576499999999998</c:v>
                </c:pt>
                <c:pt idx="2204">
                  <c:v>0.85070800000000002</c:v>
                </c:pt>
                <c:pt idx="2205">
                  <c:v>0.74493399999999999</c:v>
                </c:pt>
                <c:pt idx="2206">
                  <c:v>0.77088900000000005</c:v>
                </c:pt>
                <c:pt idx="2207">
                  <c:v>0.67390399999999995</c:v>
                </c:pt>
                <c:pt idx="2208">
                  <c:v>0.61103799999999997</c:v>
                </c:pt>
                <c:pt idx="2209">
                  <c:v>0.66668700000000003</c:v>
                </c:pt>
                <c:pt idx="2210">
                  <c:v>0.64901699999999996</c:v>
                </c:pt>
                <c:pt idx="2211">
                  <c:v>0.73663299999999998</c:v>
                </c:pt>
                <c:pt idx="2212">
                  <c:v>0.68873600000000001</c:v>
                </c:pt>
                <c:pt idx="2213">
                  <c:v>0.63148499999999996</c:v>
                </c:pt>
                <c:pt idx="2214">
                  <c:v>0.71252400000000005</c:v>
                </c:pt>
                <c:pt idx="2215">
                  <c:v>0.74192800000000003</c:v>
                </c:pt>
                <c:pt idx="2216">
                  <c:v>0.70466600000000001</c:v>
                </c:pt>
                <c:pt idx="2217">
                  <c:v>0.72984300000000002</c:v>
                </c:pt>
                <c:pt idx="2218">
                  <c:v>0.792435</c:v>
                </c:pt>
                <c:pt idx="2219">
                  <c:v>1.0360259999999999</c:v>
                </c:pt>
                <c:pt idx="2220">
                  <c:v>1.001404</c:v>
                </c:pt>
                <c:pt idx="2221">
                  <c:v>0.95039399999999996</c:v>
                </c:pt>
                <c:pt idx="2222">
                  <c:v>1.140533</c:v>
                </c:pt>
                <c:pt idx="2223">
                  <c:v>0.92788700000000002</c:v>
                </c:pt>
                <c:pt idx="2224">
                  <c:v>0.60307299999999997</c:v>
                </c:pt>
                <c:pt idx="2225">
                  <c:v>0.65064999999999995</c:v>
                </c:pt>
                <c:pt idx="2226">
                  <c:v>0.62690699999999999</c:v>
                </c:pt>
                <c:pt idx="2227">
                  <c:v>0.64747600000000005</c:v>
                </c:pt>
                <c:pt idx="2228">
                  <c:v>0.65817300000000001</c:v>
                </c:pt>
                <c:pt idx="2229">
                  <c:v>0.69116200000000005</c:v>
                </c:pt>
                <c:pt idx="2230">
                  <c:v>0.53500400000000004</c:v>
                </c:pt>
                <c:pt idx="2231">
                  <c:v>0.41470299999999999</c:v>
                </c:pt>
                <c:pt idx="2232">
                  <c:v>0.346771</c:v>
                </c:pt>
                <c:pt idx="2233">
                  <c:v>0.4617</c:v>
                </c:pt>
                <c:pt idx="2234">
                  <c:v>0.47466999999999998</c:v>
                </c:pt>
                <c:pt idx="2235">
                  <c:v>0.55967699999999998</c:v>
                </c:pt>
                <c:pt idx="2236">
                  <c:v>0.55332899999999996</c:v>
                </c:pt>
                <c:pt idx="2237">
                  <c:v>0.67691000000000001</c:v>
                </c:pt>
                <c:pt idx="2238">
                  <c:v>0.79127499999999995</c:v>
                </c:pt>
                <c:pt idx="2239">
                  <c:v>0.83103899999999997</c:v>
                </c:pt>
                <c:pt idx="2240">
                  <c:v>0.79483000000000004</c:v>
                </c:pt>
                <c:pt idx="2241">
                  <c:v>0.88424700000000001</c:v>
                </c:pt>
                <c:pt idx="2242">
                  <c:v>0.77993800000000002</c:v>
                </c:pt>
                <c:pt idx="2243">
                  <c:v>1.056152</c:v>
                </c:pt>
                <c:pt idx="2244">
                  <c:v>1.060379</c:v>
                </c:pt>
                <c:pt idx="2245">
                  <c:v>1.150757</c:v>
                </c:pt>
                <c:pt idx="2246">
                  <c:v>1.1413420000000001</c:v>
                </c:pt>
                <c:pt idx="2247">
                  <c:v>0.93208299999999999</c:v>
                </c:pt>
                <c:pt idx="2248">
                  <c:v>0.73558000000000001</c:v>
                </c:pt>
                <c:pt idx="2249">
                  <c:v>0.72734100000000002</c:v>
                </c:pt>
                <c:pt idx="2250">
                  <c:v>0.59194899999999995</c:v>
                </c:pt>
                <c:pt idx="2251">
                  <c:v>0.68037400000000003</c:v>
                </c:pt>
                <c:pt idx="2252">
                  <c:v>0.914825</c:v>
                </c:pt>
                <c:pt idx="2253">
                  <c:v>0.860626</c:v>
                </c:pt>
                <c:pt idx="2254">
                  <c:v>0.67337000000000002</c:v>
                </c:pt>
                <c:pt idx="2255">
                  <c:v>0.76173400000000002</c:v>
                </c:pt>
                <c:pt idx="2256">
                  <c:v>0.75553899999999996</c:v>
                </c:pt>
                <c:pt idx="2257">
                  <c:v>0.78172299999999995</c:v>
                </c:pt>
                <c:pt idx="2258">
                  <c:v>0.58142099999999997</c:v>
                </c:pt>
                <c:pt idx="2259">
                  <c:v>0.64692700000000003</c:v>
                </c:pt>
                <c:pt idx="2260">
                  <c:v>0.54264800000000002</c:v>
                </c:pt>
                <c:pt idx="2261">
                  <c:v>0.53369100000000003</c:v>
                </c:pt>
                <c:pt idx="2262">
                  <c:v>0.62103299999999995</c:v>
                </c:pt>
                <c:pt idx="2263">
                  <c:v>0.96050999999999997</c:v>
                </c:pt>
                <c:pt idx="2264">
                  <c:v>1.581985</c:v>
                </c:pt>
                <c:pt idx="2265">
                  <c:v>2.6613769999999999</c:v>
                </c:pt>
                <c:pt idx="2266">
                  <c:v>2.5086360000000001</c:v>
                </c:pt>
                <c:pt idx="2267">
                  <c:v>1.3398129999999999</c:v>
                </c:pt>
                <c:pt idx="2268">
                  <c:v>1.018097</c:v>
                </c:pt>
                <c:pt idx="2269">
                  <c:v>1.4335169999999999</c:v>
                </c:pt>
                <c:pt idx="2270">
                  <c:v>1.5477909999999999</c:v>
                </c:pt>
                <c:pt idx="2271">
                  <c:v>1.2310179999999999</c:v>
                </c:pt>
                <c:pt idx="2272">
                  <c:v>1.0254970000000001</c:v>
                </c:pt>
                <c:pt idx="2273">
                  <c:v>1.2262420000000001</c:v>
                </c:pt>
                <c:pt idx="2274">
                  <c:v>1.056702</c:v>
                </c:pt>
                <c:pt idx="2275">
                  <c:v>0.60047899999999998</c:v>
                </c:pt>
                <c:pt idx="2276">
                  <c:v>0.19273399999999999</c:v>
                </c:pt>
                <c:pt idx="2277">
                  <c:v>3.6026000000000002E-2</c:v>
                </c:pt>
                <c:pt idx="2278">
                  <c:v>0.20236199999999999</c:v>
                </c:pt>
                <c:pt idx="2279">
                  <c:v>0.38603199999999999</c:v>
                </c:pt>
                <c:pt idx="2280">
                  <c:v>0.35630800000000001</c:v>
                </c:pt>
                <c:pt idx="2281">
                  <c:v>0.314224</c:v>
                </c:pt>
                <c:pt idx="2282">
                  <c:v>0.367981</c:v>
                </c:pt>
                <c:pt idx="2283">
                  <c:v>0.55551099999999998</c:v>
                </c:pt>
                <c:pt idx="2284">
                  <c:v>0.765594</c:v>
                </c:pt>
                <c:pt idx="2285">
                  <c:v>0.93615700000000002</c:v>
                </c:pt>
                <c:pt idx="2286">
                  <c:v>1.035706</c:v>
                </c:pt>
                <c:pt idx="2287">
                  <c:v>1.072525</c:v>
                </c:pt>
                <c:pt idx="2288">
                  <c:v>1.1221920000000001</c:v>
                </c:pt>
                <c:pt idx="2289">
                  <c:v>1.6364749999999999</c:v>
                </c:pt>
                <c:pt idx="2290">
                  <c:v>2.9833219999999998</c:v>
                </c:pt>
                <c:pt idx="2291">
                  <c:v>1.725571</c:v>
                </c:pt>
                <c:pt idx="2292">
                  <c:v>0.88481100000000001</c:v>
                </c:pt>
                <c:pt idx="2293">
                  <c:v>0.54713400000000001</c:v>
                </c:pt>
                <c:pt idx="2294">
                  <c:v>0.63353000000000004</c:v>
                </c:pt>
                <c:pt idx="2295">
                  <c:v>1.20459</c:v>
                </c:pt>
                <c:pt idx="2296">
                  <c:v>1.2697909999999999</c:v>
                </c:pt>
                <c:pt idx="2297">
                  <c:v>0.90064999999999995</c:v>
                </c:pt>
                <c:pt idx="2298">
                  <c:v>0.861267</c:v>
                </c:pt>
                <c:pt idx="2299">
                  <c:v>1.095993</c:v>
                </c:pt>
                <c:pt idx="2300">
                  <c:v>1.121292</c:v>
                </c:pt>
                <c:pt idx="2301">
                  <c:v>0.882324</c:v>
                </c:pt>
                <c:pt idx="2302">
                  <c:v>0.77896100000000001</c:v>
                </c:pt>
                <c:pt idx="2303">
                  <c:v>0.81848100000000001</c:v>
                </c:pt>
                <c:pt idx="2304">
                  <c:v>0.83026100000000003</c:v>
                </c:pt>
                <c:pt idx="2305">
                  <c:v>0.91172799999999998</c:v>
                </c:pt>
                <c:pt idx="2306">
                  <c:v>0.936249</c:v>
                </c:pt>
                <c:pt idx="2307">
                  <c:v>0.98344399999999998</c:v>
                </c:pt>
                <c:pt idx="2308">
                  <c:v>1.0105740000000001</c:v>
                </c:pt>
                <c:pt idx="2309">
                  <c:v>1.00145</c:v>
                </c:pt>
                <c:pt idx="2310">
                  <c:v>1.013474</c:v>
                </c:pt>
                <c:pt idx="2311">
                  <c:v>1.075226</c:v>
                </c:pt>
                <c:pt idx="2312">
                  <c:v>1.1056820000000001</c:v>
                </c:pt>
                <c:pt idx="2313">
                  <c:v>1.077072</c:v>
                </c:pt>
                <c:pt idx="2314">
                  <c:v>1.1317900000000001</c:v>
                </c:pt>
                <c:pt idx="2315">
                  <c:v>1.3208009999999999</c:v>
                </c:pt>
                <c:pt idx="2316">
                  <c:v>1.5686040000000001</c:v>
                </c:pt>
                <c:pt idx="2317">
                  <c:v>1.429611</c:v>
                </c:pt>
                <c:pt idx="2318">
                  <c:v>1.3851009999999999</c:v>
                </c:pt>
                <c:pt idx="2319">
                  <c:v>1.509552</c:v>
                </c:pt>
                <c:pt idx="2320">
                  <c:v>1.285461</c:v>
                </c:pt>
                <c:pt idx="2321">
                  <c:v>0.86402900000000005</c:v>
                </c:pt>
                <c:pt idx="2322">
                  <c:v>0.76060499999999998</c:v>
                </c:pt>
                <c:pt idx="2323">
                  <c:v>0.65057399999999999</c:v>
                </c:pt>
                <c:pt idx="2324">
                  <c:v>0.69264199999999998</c:v>
                </c:pt>
                <c:pt idx="2325">
                  <c:v>0.55395499999999998</c:v>
                </c:pt>
                <c:pt idx="2326">
                  <c:v>0.37525900000000001</c:v>
                </c:pt>
                <c:pt idx="2327">
                  <c:v>0.27943400000000002</c:v>
                </c:pt>
                <c:pt idx="2328">
                  <c:v>0.35461399999999998</c:v>
                </c:pt>
                <c:pt idx="2329">
                  <c:v>0.35894799999999999</c:v>
                </c:pt>
                <c:pt idx="2330">
                  <c:v>0.34861799999999998</c:v>
                </c:pt>
                <c:pt idx="2331">
                  <c:v>0.46578999999999998</c:v>
                </c:pt>
                <c:pt idx="2332">
                  <c:v>0.68035900000000005</c:v>
                </c:pt>
                <c:pt idx="2333">
                  <c:v>0.91508500000000004</c:v>
                </c:pt>
                <c:pt idx="2334">
                  <c:v>1.073563</c:v>
                </c:pt>
                <c:pt idx="2335">
                  <c:v>1.1321410000000001</c:v>
                </c:pt>
                <c:pt idx="2336">
                  <c:v>1.157089</c:v>
                </c:pt>
                <c:pt idx="2337">
                  <c:v>1.203003</c:v>
                </c:pt>
                <c:pt idx="2338">
                  <c:v>1.4399869999999999</c:v>
                </c:pt>
                <c:pt idx="2339">
                  <c:v>2.6930540000000001</c:v>
                </c:pt>
                <c:pt idx="2340">
                  <c:v>1.487366</c:v>
                </c:pt>
                <c:pt idx="2341">
                  <c:v>1.0869899999999999</c:v>
                </c:pt>
                <c:pt idx="2342">
                  <c:v>0.75080899999999995</c:v>
                </c:pt>
                <c:pt idx="2343">
                  <c:v>0.71356200000000003</c:v>
                </c:pt>
                <c:pt idx="2344">
                  <c:v>0.95369000000000004</c:v>
                </c:pt>
                <c:pt idx="2345">
                  <c:v>1.807037</c:v>
                </c:pt>
                <c:pt idx="2346">
                  <c:v>1.035706</c:v>
                </c:pt>
                <c:pt idx="2347">
                  <c:v>0.82881199999999999</c:v>
                </c:pt>
                <c:pt idx="2348">
                  <c:v>0.97270199999999996</c:v>
                </c:pt>
                <c:pt idx="2349">
                  <c:v>1.206833</c:v>
                </c:pt>
                <c:pt idx="2350">
                  <c:v>1.002075</c:v>
                </c:pt>
                <c:pt idx="2351">
                  <c:v>0.66645799999999999</c:v>
                </c:pt>
                <c:pt idx="2352">
                  <c:v>0.59838899999999995</c:v>
                </c:pt>
                <c:pt idx="2353">
                  <c:v>0.74908399999999997</c:v>
                </c:pt>
                <c:pt idx="2354">
                  <c:v>0.90127599999999997</c:v>
                </c:pt>
                <c:pt idx="2355">
                  <c:v>0.83758500000000002</c:v>
                </c:pt>
                <c:pt idx="2356">
                  <c:v>0.91603100000000004</c:v>
                </c:pt>
                <c:pt idx="2357">
                  <c:v>0.96629299999999996</c:v>
                </c:pt>
                <c:pt idx="2358">
                  <c:v>1.057007</c:v>
                </c:pt>
                <c:pt idx="2359">
                  <c:v>1.1836089999999999</c:v>
                </c:pt>
                <c:pt idx="2360">
                  <c:v>1.113785</c:v>
                </c:pt>
                <c:pt idx="2361">
                  <c:v>1.0133669999999999</c:v>
                </c:pt>
                <c:pt idx="2362">
                  <c:v>1.056</c:v>
                </c:pt>
                <c:pt idx="2363">
                  <c:v>1.230972</c:v>
                </c:pt>
                <c:pt idx="2364">
                  <c:v>1.4773099999999999</c:v>
                </c:pt>
                <c:pt idx="2365">
                  <c:v>1.4630129999999999</c:v>
                </c:pt>
                <c:pt idx="2366">
                  <c:v>1.8144229999999999</c:v>
                </c:pt>
                <c:pt idx="2367">
                  <c:v>1.990402</c:v>
                </c:pt>
                <c:pt idx="2368">
                  <c:v>1.3633580000000001</c:v>
                </c:pt>
                <c:pt idx="2369">
                  <c:v>0.61872899999999997</c:v>
                </c:pt>
                <c:pt idx="2370">
                  <c:v>0.85600299999999996</c:v>
                </c:pt>
                <c:pt idx="2371">
                  <c:v>0.80213900000000005</c:v>
                </c:pt>
                <c:pt idx="2372">
                  <c:v>0.36756899999999998</c:v>
                </c:pt>
                <c:pt idx="2373">
                  <c:v>9.0439000000000005E-2</c:v>
                </c:pt>
                <c:pt idx="2374">
                  <c:v>5.0350000000000004E-3</c:v>
                </c:pt>
                <c:pt idx="2375">
                  <c:v>0.157913</c:v>
                </c:pt>
                <c:pt idx="2376">
                  <c:v>0.26806600000000003</c:v>
                </c:pt>
                <c:pt idx="2377">
                  <c:v>0.29066500000000001</c:v>
                </c:pt>
                <c:pt idx="2378">
                  <c:v>0.39503500000000003</c:v>
                </c:pt>
                <c:pt idx="2379">
                  <c:v>0.53713999999999995</c:v>
                </c:pt>
                <c:pt idx="2380">
                  <c:v>0.638428</c:v>
                </c:pt>
                <c:pt idx="2381">
                  <c:v>0.77761800000000003</c:v>
                </c:pt>
                <c:pt idx="2382">
                  <c:v>0.98101799999999995</c:v>
                </c:pt>
                <c:pt idx="2383">
                  <c:v>1.232742</c:v>
                </c:pt>
                <c:pt idx="2384">
                  <c:v>1.4566650000000001</c:v>
                </c:pt>
                <c:pt idx="2385">
                  <c:v>1.423935</c:v>
                </c:pt>
                <c:pt idx="2386">
                  <c:v>1.5770569999999999</c:v>
                </c:pt>
                <c:pt idx="2387">
                  <c:v>2.3257599999999998</c:v>
                </c:pt>
                <c:pt idx="2388">
                  <c:v>1.275787</c:v>
                </c:pt>
                <c:pt idx="2389">
                  <c:v>0.85546900000000003</c:v>
                </c:pt>
                <c:pt idx="2390">
                  <c:v>0.430313</c:v>
                </c:pt>
                <c:pt idx="2391">
                  <c:v>0.27415499999999998</c:v>
                </c:pt>
                <c:pt idx="2392">
                  <c:v>1.4046479999999999</c:v>
                </c:pt>
                <c:pt idx="2393">
                  <c:v>2.916153</c:v>
                </c:pt>
                <c:pt idx="2394">
                  <c:v>1.060913</c:v>
                </c:pt>
                <c:pt idx="2395">
                  <c:v>0.48819000000000001</c:v>
                </c:pt>
                <c:pt idx="2396">
                  <c:v>0.45701599999999998</c:v>
                </c:pt>
                <c:pt idx="2397">
                  <c:v>0.78936799999999996</c:v>
                </c:pt>
                <c:pt idx="2398">
                  <c:v>0.88708500000000001</c:v>
                </c:pt>
                <c:pt idx="2399">
                  <c:v>0.896652</c:v>
                </c:pt>
                <c:pt idx="2400">
                  <c:v>0.97204599999999997</c:v>
                </c:pt>
                <c:pt idx="2401">
                  <c:v>1.0747679999999999</c:v>
                </c:pt>
                <c:pt idx="2402">
                  <c:v>0.98507699999999998</c:v>
                </c:pt>
                <c:pt idx="2403">
                  <c:v>0.99398799999999998</c:v>
                </c:pt>
                <c:pt idx="2404">
                  <c:v>1.007477</c:v>
                </c:pt>
                <c:pt idx="2405">
                  <c:v>1.0196080000000001</c:v>
                </c:pt>
                <c:pt idx="2406">
                  <c:v>0.95623800000000003</c:v>
                </c:pt>
                <c:pt idx="2407">
                  <c:v>0.93095399999999995</c:v>
                </c:pt>
                <c:pt idx="2408">
                  <c:v>0.930145</c:v>
                </c:pt>
                <c:pt idx="2409">
                  <c:v>0.91548200000000002</c:v>
                </c:pt>
                <c:pt idx="2410">
                  <c:v>0.95755000000000001</c:v>
                </c:pt>
                <c:pt idx="2411">
                  <c:v>1.0878749999999999</c:v>
                </c:pt>
                <c:pt idx="2412">
                  <c:v>1.412949</c:v>
                </c:pt>
                <c:pt idx="2413">
                  <c:v>1.690094</c:v>
                </c:pt>
                <c:pt idx="2414">
                  <c:v>1.580414</c:v>
                </c:pt>
                <c:pt idx="2415">
                  <c:v>1.841995</c:v>
                </c:pt>
                <c:pt idx="2416">
                  <c:v>1.7978209999999999</c:v>
                </c:pt>
                <c:pt idx="2417">
                  <c:v>0.98307800000000001</c:v>
                </c:pt>
                <c:pt idx="2418">
                  <c:v>0.50004599999999999</c:v>
                </c:pt>
                <c:pt idx="2419">
                  <c:v>0.90072600000000003</c:v>
                </c:pt>
                <c:pt idx="2420">
                  <c:v>0.85463</c:v>
                </c:pt>
                <c:pt idx="2421">
                  <c:v>0.45721400000000001</c:v>
                </c:pt>
                <c:pt idx="2422">
                  <c:v>0.15985099999999999</c:v>
                </c:pt>
                <c:pt idx="2423">
                  <c:v>9.0026999999999996E-2</c:v>
                </c:pt>
                <c:pt idx="2424">
                  <c:v>0.244171</c:v>
                </c:pt>
                <c:pt idx="2425">
                  <c:v>0.47087099999999998</c:v>
                </c:pt>
                <c:pt idx="2426">
                  <c:v>0.449432</c:v>
                </c:pt>
                <c:pt idx="2427">
                  <c:v>0.36805700000000002</c:v>
                </c:pt>
                <c:pt idx="2428">
                  <c:v>0.40011600000000003</c:v>
                </c:pt>
                <c:pt idx="2429">
                  <c:v>0.569214</c:v>
                </c:pt>
                <c:pt idx="2430">
                  <c:v>0.80337499999999995</c:v>
                </c:pt>
                <c:pt idx="2431">
                  <c:v>0.98921199999999998</c:v>
                </c:pt>
                <c:pt idx="2432">
                  <c:v>1.143402</c:v>
                </c:pt>
                <c:pt idx="2433">
                  <c:v>1.257706</c:v>
                </c:pt>
                <c:pt idx="2434">
                  <c:v>1.2360230000000001</c:v>
                </c:pt>
                <c:pt idx="2435">
                  <c:v>1.0343629999999999</c:v>
                </c:pt>
                <c:pt idx="2436">
                  <c:v>2.0751949999999999</c:v>
                </c:pt>
                <c:pt idx="2437">
                  <c:v>2.4639280000000001</c:v>
                </c:pt>
                <c:pt idx="2438">
                  <c:v>1.2855220000000001</c:v>
                </c:pt>
                <c:pt idx="2439">
                  <c:v>1.0943909999999999</c:v>
                </c:pt>
                <c:pt idx="2440">
                  <c:v>0.49591099999999999</c:v>
                </c:pt>
                <c:pt idx="2441">
                  <c:v>0.188385</c:v>
                </c:pt>
                <c:pt idx="2442">
                  <c:v>0.66494799999999998</c:v>
                </c:pt>
                <c:pt idx="2443">
                  <c:v>1.8460240000000001</c:v>
                </c:pt>
                <c:pt idx="2444">
                  <c:v>1.7842560000000001</c:v>
                </c:pt>
                <c:pt idx="2445">
                  <c:v>0.72221400000000002</c:v>
                </c:pt>
                <c:pt idx="2446">
                  <c:v>0.57023599999999997</c:v>
                </c:pt>
                <c:pt idx="2447">
                  <c:v>0.86526499999999995</c:v>
                </c:pt>
                <c:pt idx="2448">
                  <c:v>1.053207</c:v>
                </c:pt>
                <c:pt idx="2449">
                  <c:v>0.99348400000000003</c:v>
                </c:pt>
                <c:pt idx="2450">
                  <c:v>0.82734700000000005</c:v>
                </c:pt>
                <c:pt idx="2451">
                  <c:v>0.80683899999999997</c:v>
                </c:pt>
                <c:pt idx="2452">
                  <c:v>0.92103599999999997</c:v>
                </c:pt>
                <c:pt idx="2453">
                  <c:v>1.007431</c:v>
                </c:pt>
                <c:pt idx="2454">
                  <c:v>1.041183</c:v>
                </c:pt>
                <c:pt idx="2455">
                  <c:v>0.99238599999999999</c:v>
                </c:pt>
                <c:pt idx="2456">
                  <c:v>0.95063799999999998</c:v>
                </c:pt>
                <c:pt idx="2457">
                  <c:v>1.017471</c:v>
                </c:pt>
                <c:pt idx="2458">
                  <c:v>1.1024020000000001</c:v>
                </c:pt>
                <c:pt idx="2459">
                  <c:v>1.131165</c:v>
                </c:pt>
                <c:pt idx="2460">
                  <c:v>1.080444</c:v>
                </c:pt>
                <c:pt idx="2461">
                  <c:v>1.155945</c:v>
                </c:pt>
                <c:pt idx="2462">
                  <c:v>1.373062</c:v>
                </c:pt>
                <c:pt idx="2463">
                  <c:v>1.4956210000000001</c:v>
                </c:pt>
                <c:pt idx="2464">
                  <c:v>1.8251189999999999</c:v>
                </c:pt>
                <c:pt idx="2465">
                  <c:v>1.9515990000000001</c:v>
                </c:pt>
                <c:pt idx="2466">
                  <c:v>1.21756</c:v>
                </c:pt>
                <c:pt idx="2467">
                  <c:v>0.49137900000000001</c:v>
                </c:pt>
                <c:pt idx="2468">
                  <c:v>0.74783299999999997</c:v>
                </c:pt>
                <c:pt idx="2469">
                  <c:v>0.89370700000000003</c:v>
                </c:pt>
                <c:pt idx="2470">
                  <c:v>0.63957200000000003</c:v>
                </c:pt>
                <c:pt idx="2471">
                  <c:v>0.27989199999999997</c:v>
                </c:pt>
                <c:pt idx="2472">
                  <c:v>6.4788999999999999E-2</c:v>
                </c:pt>
                <c:pt idx="2473">
                  <c:v>0.18452499999999999</c:v>
                </c:pt>
                <c:pt idx="2474">
                  <c:v>0.37010199999999999</c:v>
                </c:pt>
                <c:pt idx="2475">
                  <c:v>0.34759499999999999</c:v>
                </c:pt>
                <c:pt idx="2476">
                  <c:v>0.32519500000000001</c:v>
                </c:pt>
                <c:pt idx="2477">
                  <c:v>0.37087999999999999</c:v>
                </c:pt>
                <c:pt idx="2478">
                  <c:v>0.53900099999999995</c:v>
                </c:pt>
                <c:pt idx="2479">
                  <c:v>0.76728799999999997</c:v>
                </c:pt>
                <c:pt idx="2480">
                  <c:v>1.000961</c:v>
                </c:pt>
                <c:pt idx="2481">
                  <c:v>1.247147</c:v>
                </c:pt>
                <c:pt idx="2482">
                  <c:v>1.4437869999999999</c:v>
                </c:pt>
                <c:pt idx="2483">
                  <c:v>1.355057</c:v>
                </c:pt>
                <c:pt idx="2484">
                  <c:v>1.215454</c:v>
                </c:pt>
                <c:pt idx="2485">
                  <c:v>1.8686830000000001</c:v>
                </c:pt>
                <c:pt idx="2486">
                  <c:v>2.5675050000000001</c:v>
                </c:pt>
                <c:pt idx="2487">
                  <c:v>1.332489</c:v>
                </c:pt>
                <c:pt idx="2488">
                  <c:v>1.1312260000000001</c:v>
                </c:pt>
                <c:pt idx="2489">
                  <c:v>0.84622200000000003</c:v>
                </c:pt>
                <c:pt idx="2490">
                  <c:v>0.52740500000000001</c:v>
                </c:pt>
                <c:pt idx="2491">
                  <c:v>0.197266</c:v>
                </c:pt>
                <c:pt idx="2492">
                  <c:v>0.60519400000000001</c:v>
                </c:pt>
                <c:pt idx="2493">
                  <c:v>1.3808750000000001</c:v>
                </c:pt>
                <c:pt idx="2494">
                  <c:v>1.1093599999999999</c:v>
                </c:pt>
                <c:pt idx="2495">
                  <c:v>0.88951100000000005</c:v>
                </c:pt>
                <c:pt idx="2496">
                  <c:v>1.181381</c:v>
                </c:pt>
                <c:pt idx="2497">
                  <c:v>1.29393</c:v>
                </c:pt>
                <c:pt idx="2498">
                  <c:v>1.09111</c:v>
                </c:pt>
                <c:pt idx="2499">
                  <c:v>1.029434</c:v>
                </c:pt>
                <c:pt idx="2500">
                  <c:v>0.94317600000000001</c:v>
                </c:pt>
                <c:pt idx="2501">
                  <c:v>0.81564300000000001</c:v>
                </c:pt>
                <c:pt idx="2502">
                  <c:v>0.84539799999999998</c:v>
                </c:pt>
                <c:pt idx="2503">
                  <c:v>0.855545</c:v>
                </c:pt>
                <c:pt idx="2504">
                  <c:v>0.86784399999999995</c:v>
                </c:pt>
                <c:pt idx="2505">
                  <c:v>0.92327899999999996</c:v>
                </c:pt>
                <c:pt idx="2506">
                  <c:v>1.016724</c:v>
                </c:pt>
                <c:pt idx="2507">
                  <c:v>1.0918429999999999</c:v>
                </c:pt>
                <c:pt idx="2508">
                  <c:v>1.1161799999999999</c:v>
                </c:pt>
                <c:pt idx="2509">
                  <c:v>1.1831050000000001</c:v>
                </c:pt>
                <c:pt idx="2510">
                  <c:v>1.3881680000000001</c:v>
                </c:pt>
                <c:pt idx="2511">
                  <c:v>1.429489</c:v>
                </c:pt>
                <c:pt idx="2512">
                  <c:v>1.44841</c:v>
                </c:pt>
                <c:pt idx="2513">
                  <c:v>1.7722929999999999</c:v>
                </c:pt>
                <c:pt idx="2514">
                  <c:v>1.806503</c:v>
                </c:pt>
                <c:pt idx="2515">
                  <c:v>1.284332</c:v>
                </c:pt>
                <c:pt idx="2516">
                  <c:v>0.74113499999999999</c:v>
                </c:pt>
                <c:pt idx="2517">
                  <c:v>0.67663600000000002</c:v>
                </c:pt>
                <c:pt idx="2518">
                  <c:v>0.73877000000000004</c:v>
                </c:pt>
                <c:pt idx="2519">
                  <c:v>0.72009299999999998</c:v>
                </c:pt>
                <c:pt idx="2520">
                  <c:v>0.53933699999999996</c:v>
                </c:pt>
                <c:pt idx="2521">
                  <c:v>0.26187100000000002</c:v>
                </c:pt>
                <c:pt idx="2522">
                  <c:v>0.15370200000000001</c:v>
                </c:pt>
                <c:pt idx="2523">
                  <c:v>0.26963799999999999</c:v>
                </c:pt>
                <c:pt idx="2524">
                  <c:v>0.32936100000000001</c:v>
                </c:pt>
                <c:pt idx="2525">
                  <c:v>0.41706799999999999</c:v>
                </c:pt>
                <c:pt idx="2526">
                  <c:v>0.47317500000000001</c:v>
                </c:pt>
                <c:pt idx="2527">
                  <c:v>0.59140000000000004</c:v>
                </c:pt>
                <c:pt idx="2528">
                  <c:v>0.742645</c:v>
                </c:pt>
                <c:pt idx="2529">
                  <c:v>0.88642900000000002</c:v>
                </c:pt>
                <c:pt idx="2530">
                  <c:v>1.0485690000000001</c:v>
                </c:pt>
                <c:pt idx="2531">
                  <c:v>1.230499</c:v>
                </c:pt>
                <c:pt idx="2532">
                  <c:v>1.304001</c:v>
                </c:pt>
                <c:pt idx="2533">
                  <c:v>1.2613220000000001</c:v>
                </c:pt>
                <c:pt idx="2534">
                  <c:v>2.3069760000000001</c:v>
                </c:pt>
                <c:pt idx="2535">
                  <c:v>2.2820279999999999</c:v>
                </c:pt>
                <c:pt idx="2536">
                  <c:v>1.1353</c:v>
                </c:pt>
                <c:pt idx="2537">
                  <c:v>0.82783499999999999</c:v>
                </c:pt>
                <c:pt idx="2538">
                  <c:v>0.45486500000000002</c:v>
                </c:pt>
                <c:pt idx="2539">
                  <c:v>0.44430500000000001</c:v>
                </c:pt>
                <c:pt idx="2540">
                  <c:v>1.2714840000000001</c:v>
                </c:pt>
                <c:pt idx="2541">
                  <c:v>1.737366</c:v>
                </c:pt>
                <c:pt idx="2542">
                  <c:v>0.97180200000000005</c:v>
                </c:pt>
                <c:pt idx="2543">
                  <c:v>0.93641700000000005</c:v>
                </c:pt>
                <c:pt idx="2544">
                  <c:v>1.083923</c:v>
                </c:pt>
                <c:pt idx="2545">
                  <c:v>1.2855220000000001</c:v>
                </c:pt>
                <c:pt idx="2546">
                  <c:v>1.0842590000000001</c:v>
                </c:pt>
                <c:pt idx="2547">
                  <c:v>0.82904100000000003</c:v>
                </c:pt>
                <c:pt idx="2548">
                  <c:v>0.91539000000000004</c:v>
                </c:pt>
                <c:pt idx="2549">
                  <c:v>0.86993399999999999</c:v>
                </c:pt>
                <c:pt idx="2550">
                  <c:v>0.87158199999999997</c:v>
                </c:pt>
                <c:pt idx="2551">
                  <c:v>0.95393399999999995</c:v>
                </c:pt>
                <c:pt idx="2552">
                  <c:v>0.90548700000000004</c:v>
                </c:pt>
                <c:pt idx="2553">
                  <c:v>0.96987900000000005</c:v>
                </c:pt>
                <c:pt idx="2554">
                  <c:v>1.0723419999999999</c:v>
                </c:pt>
                <c:pt idx="2555">
                  <c:v>1.11409</c:v>
                </c:pt>
                <c:pt idx="2556">
                  <c:v>1.1199190000000001</c:v>
                </c:pt>
                <c:pt idx="2557">
                  <c:v>1.346252</c:v>
                </c:pt>
                <c:pt idx="2558">
                  <c:v>1.7812190000000001</c:v>
                </c:pt>
                <c:pt idx="2559">
                  <c:v>1.7692110000000001</c:v>
                </c:pt>
                <c:pt idx="2560">
                  <c:v>1.647858</c:v>
                </c:pt>
                <c:pt idx="2561">
                  <c:v>1.74115</c:v>
                </c:pt>
                <c:pt idx="2562">
                  <c:v>1.3111269999999999</c:v>
                </c:pt>
                <c:pt idx="2563">
                  <c:v>1.0350950000000001</c:v>
                </c:pt>
                <c:pt idx="2564">
                  <c:v>0.90779100000000001</c:v>
                </c:pt>
                <c:pt idx="2565">
                  <c:v>0.90457200000000004</c:v>
                </c:pt>
                <c:pt idx="2566">
                  <c:v>0.75582899999999997</c:v>
                </c:pt>
                <c:pt idx="2567">
                  <c:v>0.38362099999999999</c:v>
                </c:pt>
                <c:pt idx="2568">
                  <c:v>0.24594099999999999</c:v>
                </c:pt>
                <c:pt idx="2569">
                  <c:v>0.34735100000000002</c:v>
                </c:pt>
                <c:pt idx="2570">
                  <c:v>0.45223999999999998</c:v>
                </c:pt>
                <c:pt idx="2571">
                  <c:v>0.30166599999999999</c:v>
                </c:pt>
                <c:pt idx="2572">
                  <c:v>0.185226</c:v>
                </c:pt>
                <c:pt idx="2573">
                  <c:v>0.221497</c:v>
                </c:pt>
                <c:pt idx="2574">
                  <c:v>0.35990899999999998</c:v>
                </c:pt>
                <c:pt idx="2575">
                  <c:v>0.50639299999999998</c:v>
                </c:pt>
                <c:pt idx="2576">
                  <c:v>0.67767299999999997</c:v>
                </c:pt>
                <c:pt idx="2577">
                  <c:v>0.82838400000000001</c:v>
                </c:pt>
                <c:pt idx="2578">
                  <c:v>1.0230870000000001</c:v>
                </c:pt>
                <c:pt idx="2579">
                  <c:v>1.2333069999999999</c:v>
                </c:pt>
                <c:pt idx="2580">
                  <c:v>1.4029689999999999</c:v>
                </c:pt>
                <c:pt idx="2581">
                  <c:v>1.406601</c:v>
                </c:pt>
                <c:pt idx="2582">
                  <c:v>1.0470280000000001</c:v>
                </c:pt>
                <c:pt idx="2583">
                  <c:v>2.0744630000000002</c:v>
                </c:pt>
                <c:pt idx="2584">
                  <c:v>1.7742770000000001</c:v>
                </c:pt>
                <c:pt idx="2585">
                  <c:v>1.323669</c:v>
                </c:pt>
                <c:pt idx="2586">
                  <c:v>1.3493189999999999</c:v>
                </c:pt>
                <c:pt idx="2587">
                  <c:v>0.65731799999999996</c:v>
                </c:pt>
                <c:pt idx="2588">
                  <c:v>0.55436700000000005</c:v>
                </c:pt>
                <c:pt idx="2589">
                  <c:v>0.92471300000000001</c:v>
                </c:pt>
                <c:pt idx="2590">
                  <c:v>1.4716800000000001</c:v>
                </c:pt>
                <c:pt idx="2591">
                  <c:v>1.52179</c:v>
                </c:pt>
                <c:pt idx="2592">
                  <c:v>1.0894779999999999</c:v>
                </c:pt>
                <c:pt idx="2593">
                  <c:v>1.0785370000000001</c:v>
                </c:pt>
                <c:pt idx="2594">
                  <c:v>1.110352</c:v>
                </c:pt>
                <c:pt idx="2595">
                  <c:v>1.0266420000000001</c:v>
                </c:pt>
                <c:pt idx="2596">
                  <c:v>0.90699799999999997</c:v>
                </c:pt>
                <c:pt idx="2597">
                  <c:v>0.84660299999999999</c:v>
                </c:pt>
                <c:pt idx="2598">
                  <c:v>0.75517299999999998</c:v>
                </c:pt>
                <c:pt idx="2599">
                  <c:v>0.73953199999999997</c:v>
                </c:pt>
                <c:pt idx="2600">
                  <c:v>0.82740800000000003</c:v>
                </c:pt>
                <c:pt idx="2601">
                  <c:v>0.97494499999999995</c:v>
                </c:pt>
                <c:pt idx="2602">
                  <c:v>1.091995</c:v>
                </c:pt>
                <c:pt idx="2603">
                  <c:v>1.093872</c:v>
                </c:pt>
                <c:pt idx="2604">
                  <c:v>1.0828089999999999</c:v>
                </c:pt>
                <c:pt idx="2605">
                  <c:v>1.1787110000000001</c:v>
                </c:pt>
                <c:pt idx="2606">
                  <c:v>1.2895049999999999</c:v>
                </c:pt>
                <c:pt idx="2607">
                  <c:v>1.2234499999999999</c:v>
                </c:pt>
                <c:pt idx="2608">
                  <c:v>1.36557</c:v>
                </c:pt>
                <c:pt idx="2609">
                  <c:v>1.4641569999999999</c:v>
                </c:pt>
                <c:pt idx="2610">
                  <c:v>1.414032</c:v>
                </c:pt>
                <c:pt idx="2611">
                  <c:v>1.4994510000000001</c:v>
                </c:pt>
                <c:pt idx="2612">
                  <c:v>1.4219360000000001</c:v>
                </c:pt>
                <c:pt idx="2613">
                  <c:v>0.989151</c:v>
                </c:pt>
                <c:pt idx="2614">
                  <c:v>0.41319299999999998</c:v>
                </c:pt>
                <c:pt idx="2615">
                  <c:v>0.67086800000000002</c:v>
                </c:pt>
                <c:pt idx="2616">
                  <c:v>0.96383700000000005</c:v>
                </c:pt>
                <c:pt idx="2617">
                  <c:v>0.97192400000000001</c:v>
                </c:pt>
                <c:pt idx="2618">
                  <c:v>0.51647900000000002</c:v>
                </c:pt>
                <c:pt idx="2619">
                  <c:v>0.148926</c:v>
                </c:pt>
                <c:pt idx="2620">
                  <c:v>5.5587999999999999E-2</c:v>
                </c:pt>
                <c:pt idx="2621">
                  <c:v>0.23120099999999999</c:v>
                </c:pt>
                <c:pt idx="2622">
                  <c:v>0.375641</c:v>
                </c:pt>
                <c:pt idx="2623">
                  <c:v>0.46462999999999999</c:v>
                </c:pt>
                <c:pt idx="2624">
                  <c:v>0.59404000000000001</c:v>
                </c:pt>
                <c:pt idx="2625">
                  <c:v>0.895065</c:v>
                </c:pt>
                <c:pt idx="2626">
                  <c:v>1.188507</c:v>
                </c:pt>
                <c:pt idx="2627">
                  <c:v>1.310684</c:v>
                </c:pt>
                <c:pt idx="2628">
                  <c:v>1.342789</c:v>
                </c:pt>
                <c:pt idx="2629">
                  <c:v>1.2665409999999999</c:v>
                </c:pt>
                <c:pt idx="2630">
                  <c:v>1.296219</c:v>
                </c:pt>
                <c:pt idx="2631">
                  <c:v>2.4032290000000001</c:v>
                </c:pt>
                <c:pt idx="2632">
                  <c:v>1.558289</c:v>
                </c:pt>
                <c:pt idx="2633">
                  <c:v>0.93174699999999999</c:v>
                </c:pt>
                <c:pt idx="2634">
                  <c:v>0.68536399999999997</c:v>
                </c:pt>
                <c:pt idx="2635">
                  <c:v>0.73068200000000005</c:v>
                </c:pt>
                <c:pt idx="2636">
                  <c:v>0.68483000000000005</c:v>
                </c:pt>
                <c:pt idx="2637">
                  <c:v>0.92781100000000005</c:v>
                </c:pt>
                <c:pt idx="2638">
                  <c:v>1.31369</c:v>
                </c:pt>
                <c:pt idx="2639">
                  <c:v>1.0499270000000001</c:v>
                </c:pt>
                <c:pt idx="2640">
                  <c:v>0.87167399999999995</c:v>
                </c:pt>
                <c:pt idx="2641">
                  <c:v>0.95069899999999996</c:v>
                </c:pt>
                <c:pt idx="2642">
                  <c:v>1.182693</c:v>
                </c:pt>
                <c:pt idx="2643">
                  <c:v>1.1716610000000001</c:v>
                </c:pt>
                <c:pt idx="2644">
                  <c:v>1.0717319999999999</c:v>
                </c:pt>
                <c:pt idx="2645">
                  <c:v>0.91149899999999995</c:v>
                </c:pt>
                <c:pt idx="2646">
                  <c:v>0.80049099999999995</c:v>
                </c:pt>
                <c:pt idx="2647">
                  <c:v>0.94712799999999997</c:v>
                </c:pt>
                <c:pt idx="2648">
                  <c:v>0.88766500000000004</c:v>
                </c:pt>
                <c:pt idx="2649">
                  <c:v>0.77763400000000005</c:v>
                </c:pt>
                <c:pt idx="2650">
                  <c:v>0.87626599999999999</c:v>
                </c:pt>
                <c:pt idx="2651">
                  <c:v>1.0109250000000001</c:v>
                </c:pt>
                <c:pt idx="2652">
                  <c:v>1.1716770000000001</c:v>
                </c:pt>
                <c:pt idx="2653">
                  <c:v>1.266357</c:v>
                </c:pt>
                <c:pt idx="2654">
                  <c:v>1.1629940000000001</c:v>
                </c:pt>
                <c:pt idx="2655">
                  <c:v>0.98577899999999996</c:v>
                </c:pt>
                <c:pt idx="2656">
                  <c:v>1.005768</c:v>
                </c:pt>
                <c:pt idx="2657">
                  <c:v>1.016632</c:v>
                </c:pt>
                <c:pt idx="2658">
                  <c:v>0.94059800000000005</c:v>
                </c:pt>
                <c:pt idx="2659">
                  <c:v>0.81011999999999995</c:v>
                </c:pt>
                <c:pt idx="2660">
                  <c:v>0.82139600000000002</c:v>
                </c:pt>
                <c:pt idx="2661">
                  <c:v>0.96040300000000001</c:v>
                </c:pt>
                <c:pt idx="2662">
                  <c:v>1.2673030000000001</c:v>
                </c:pt>
                <c:pt idx="2663">
                  <c:v>1.1486050000000001</c:v>
                </c:pt>
                <c:pt idx="2664">
                  <c:v>1.025787</c:v>
                </c:pt>
                <c:pt idx="2665">
                  <c:v>1.2382200000000001</c:v>
                </c:pt>
                <c:pt idx="2666">
                  <c:v>1.4633940000000001</c:v>
                </c:pt>
                <c:pt idx="2667">
                  <c:v>1.685791</c:v>
                </c:pt>
                <c:pt idx="2668">
                  <c:v>1.580948</c:v>
                </c:pt>
                <c:pt idx="2669">
                  <c:v>1.3858029999999999</c:v>
                </c:pt>
                <c:pt idx="2670">
                  <c:v>1.51149</c:v>
                </c:pt>
                <c:pt idx="2671">
                  <c:v>1.6709590000000001</c:v>
                </c:pt>
                <c:pt idx="2672">
                  <c:v>1.132172</c:v>
                </c:pt>
                <c:pt idx="2673">
                  <c:v>0.51606799999999997</c:v>
                </c:pt>
                <c:pt idx="2674">
                  <c:v>-0.171463</c:v>
                </c:pt>
                <c:pt idx="2675">
                  <c:v>-0.28497299999999998</c:v>
                </c:pt>
                <c:pt idx="2676">
                  <c:v>0.16642799999999999</c:v>
                </c:pt>
                <c:pt idx="2677">
                  <c:v>0.543045</c:v>
                </c:pt>
                <c:pt idx="2678">
                  <c:v>0.61645499999999998</c:v>
                </c:pt>
                <c:pt idx="2679">
                  <c:v>0.49565100000000001</c:v>
                </c:pt>
                <c:pt idx="2680">
                  <c:v>0.50649999999999995</c:v>
                </c:pt>
                <c:pt idx="2681">
                  <c:v>0.69569400000000003</c:v>
                </c:pt>
                <c:pt idx="2682">
                  <c:v>0.89009099999999997</c:v>
                </c:pt>
                <c:pt idx="2683">
                  <c:v>1.0945130000000001</c:v>
                </c:pt>
                <c:pt idx="2684">
                  <c:v>1.299728</c:v>
                </c:pt>
                <c:pt idx="2685">
                  <c:v>1.330017</c:v>
                </c:pt>
                <c:pt idx="2686">
                  <c:v>1.1485289999999999</c:v>
                </c:pt>
                <c:pt idx="2687">
                  <c:v>1.2067570000000001</c:v>
                </c:pt>
                <c:pt idx="2688">
                  <c:v>2.3464809999999998</c:v>
                </c:pt>
                <c:pt idx="2689">
                  <c:v>1.4644470000000001</c:v>
                </c:pt>
                <c:pt idx="2690">
                  <c:v>0.92353799999999997</c:v>
                </c:pt>
                <c:pt idx="2691">
                  <c:v>1.065933</c:v>
                </c:pt>
                <c:pt idx="2692">
                  <c:v>0.67193599999999998</c:v>
                </c:pt>
                <c:pt idx="2693">
                  <c:v>0.58746299999999996</c:v>
                </c:pt>
                <c:pt idx="2694">
                  <c:v>0.89800999999999997</c:v>
                </c:pt>
                <c:pt idx="2695">
                  <c:v>1.276459</c:v>
                </c:pt>
                <c:pt idx="2696">
                  <c:v>1.13974</c:v>
                </c:pt>
                <c:pt idx="2697">
                  <c:v>1.068039</c:v>
                </c:pt>
                <c:pt idx="2698">
                  <c:v>0.99069200000000002</c:v>
                </c:pt>
                <c:pt idx="2699">
                  <c:v>1.1321559999999999</c:v>
                </c:pt>
                <c:pt idx="2700">
                  <c:v>1.2814030000000001</c:v>
                </c:pt>
                <c:pt idx="2701">
                  <c:v>1.1503140000000001</c:v>
                </c:pt>
                <c:pt idx="2702">
                  <c:v>1.0204770000000001</c:v>
                </c:pt>
                <c:pt idx="2703">
                  <c:v>0.91218600000000005</c:v>
                </c:pt>
                <c:pt idx="2704">
                  <c:v>0.94818100000000005</c:v>
                </c:pt>
                <c:pt idx="2705">
                  <c:v>0.96511800000000003</c:v>
                </c:pt>
                <c:pt idx="2706">
                  <c:v>0.89689600000000003</c:v>
                </c:pt>
                <c:pt idx="2707">
                  <c:v>0.81289699999999998</c:v>
                </c:pt>
                <c:pt idx="2708">
                  <c:v>0.79908800000000002</c:v>
                </c:pt>
                <c:pt idx="2709">
                  <c:v>0.95645100000000005</c:v>
                </c:pt>
                <c:pt idx="2710">
                  <c:v>0.98393200000000003</c:v>
                </c:pt>
                <c:pt idx="2711">
                  <c:v>1.0433349999999999</c:v>
                </c:pt>
                <c:pt idx="2712">
                  <c:v>1.086838</c:v>
                </c:pt>
                <c:pt idx="2713">
                  <c:v>1.0906830000000001</c:v>
                </c:pt>
                <c:pt idx="2714">
                  <c:v>1.2176819999999999</c:v>
                </c:pt>
                <c:pt idx="2715">
                  <c:v>1.5155940000000001</c:v>
                </c:pt>
                <c:pt idx="2716">
                  <c:v>1.380539</c:v>
                </c:pt>
                <c:pt idx="2717">
                  <c:v>1.3792720000000001</c:v>
                </c:pt>
                <c:pt idx="2718">
                  <c:v>1.5301210000000001</c:v>
                </c:pt>
                <c:pt idx="2719">
                  <c:v>1.403732</c:v>
                </c:pt>
                <c:pt idx="2720">
                  <c:v>1.4725189999999999</c:v>
                </c:pt>
                <c:pt idx="2721">
                  <c:v>1.389008</c:v>
                </c:pt>
                <c:pt idx="2722">
                  <c:v>0.99621599999999999</c:v>
                </c:pt>
                <c:pt idx="2723">
                  <c:v>0.41049200000000002</c:v>
                </c:pt>
                <c:pt idx="2724">
                  <c:v>5.3467000000000001E-2</c:v>
                </c:pt>
                <c:pt idx="2725">
                  <c:v>2.4490000000000001E-2</c:v>
                </c:pt>
                <c:pt idx="2726">
                  <c:v>0.26713599999999998</c:v>
                </c:pt>
                <c:pt idx="2727">
                  <c:v>0.37753300000000001</c:v>
                </c:pt>
                <c:pt idx="2728">
                  <c:v>0.38708500000000001</c:v>
                </c:pt>
                <c:pt idx="2729">
                  <c:v>0.44877600000000001</c:v>
                </c:pt>
                <c:pt idx="2730">
                  <c:v>0.51651000000000002</c:v>
                </c:pt>
                <c:pt idx="2731">
                  <c:v>0.58616599999999996</c:v>
                </c:pt>
                <c:pt idx="2732">
                  <c:v>0.68409699999999996</c:v>
                </c:pt>
                <c:pt idx="2733">
                  <c:v>0.80396999999999996</c:v>
                </c:pt>
                <c:pt idx="2734">
                  <c:v>0.95036299999999996</c:v>
                </c:pt>
                <c:pt idx="2735">
                  <c:v>1.100006</c:v>
                </c:pt>
                <c:pt idx="2736">
                  <c:v>1.234604</c:v>
                </c:pt>
                <c:pt idx="2737">
                  <c:v>1.194366</c:v>
                </c:pt>
                <c:pt idx="2738">
                  <c:v>0.96513400000000005</c:v>
                </c:pt>
                <c:pt idx="2739">
                  <c:v>1.2734220000000001</c:v>
                </c:pt>
                <c:pt idx="2740">
                  <c:v>2.6223909999999999</c:v>
                </c:pt>
                <c:pt idx="2741">
                  <c:v>1.6647639999999999</c:v>
                </c:pt>
                <c:pt idx="2742">
                  <c:v>1.242645</c:v>
                </c:pt>
                <c:pt idx="2743">
                  <c:v>0.79309099999999999</c:v>
                </c:pt>
                <c:pt idx="2744">
                  <c:v>0.57701100000000005</c:v>
                </c:pt>
                <c:pt idx="2745">
                  <c:v>0.50790400000000002</c:v>
                </c:pt>
                <c:pt idx="2746">
                  <c:v>0.93695099999999998</c:v>
                </c:pt>
                <c:pt idx="2747">
                  <c:v>1.6488799999999999</c:v>
                </c:pt>
                <c:pt idx="2748">
                  <c:v>1.3293759999999999</c:v>
                </c:pt>
                <c:pt idx="2749">
                  <c:v>0.81230199999999997</c:v>
                </c:pt>
                <c:pt idx="2750">
                  <c:v>0.80401599999999995</c:v>
                </c:pt>
                <c:pt idx="2751">
                  <c:v>0.96067800000000003</c:v>
                </c:pt>
                <c:pt idx="2752">
                  <c:v>1.071472</c:v>
                </c:pt>
                <c:pt idx="2753">
                  <c:v>0.95832799999999996</c:v>
                </c:pt>
                <c:pt idx="2754">
                  <c:v>0.84697</c:v>
                </c:pt>
                <c:pt idx="2755">
                  <c:v>0.87959299999999996</c:v>
                </c:pt>
                <c:pt idx="2756">
                  <c:v>0.94152800000000003</c:v>
                </c:pt>
                <c:pt idx="2757">
                  <c:v>1.015366</c:v>
                </c:pt>
                <c:pt idx="2758">
                  <c:v>1.070236</c:v>
                </c:pt>
                <c:pt idx="2759">
                  <c:v>1.056351</c:v>
                </c:pt>
                <c:pt idx="2760">
                  <c:v>1.0501560000000001</c:v>
                </c:pt>
                <c:pt idx="2761">
                  <c:v>1.0189060000000001</c:v>
                </c:pt>
                <c:pt idx="2762">
                  <c:v>1.052368</c:v>
                </c:pt>
                <c:pt idx="2763">
                  <c:v>1.1599120000000001</c:v>
                </c:pt>
                <c:pt idx="2764">
                  <c:v>1.3403780000000001</c:v>
                </c:pt>
                <c:pt idx="2765">
                  <c:v>1.40625</c:v>
                </c:pt>
                <c:pt idx="2766">
                  <c:v>1.364655</c:v>
                </c:pt>
                <c:pt idx="2767">
                  <c:v>1.5380860000000001</c:v>
                </c:pt>
                <c:pt idx="2768">
                  <c:v>1.6405639999999999</c:v>
                </c:pt>
                <c:pt idx="2769">
                  <c:v>1.146255</c:v>
                </c:pt>
                <c:pt idx="2770">
                  <c:v>0.53183000000000002</c:v>
                </c:pt>
                <c:pt idx="2771">
                  <c:v>0.74372899999999997</c:v>
                </c:pt>
                <c:pt idx="2772">
                  <c:v>1.0598909999999999</c:v>
                </c:pt>
                <c:pt idx="2773">
                  <c:v>0.93264800000000003</c:v>
                </c:pt>
                <c:pt idx="2774">
                  <c:v>0.430008</c:v>
                </c:pt>
                <c:pt idx="2775">
                  <c:v>-8.3785999999999999E-2</c:v>
                </c:pt>
                <c:pt idx="2776">
                  <c:v>0.23907500000000001</c:v>
                </c:pt>
                <c:pt idx="2777">
                  <c:v>0.49302699999999999</c:v>
                </c:pt>
                <c:pt idx="2778">
                  <c:v>0.55554199999999998</c:v>
                </c:pt>
                <c:pt idx="2779">
                  <c:v>0.540466</c:v>
                </c:pt>
                <c:pt idx="2780">
                  <c:v>0.57521100000000003</c:v>
                </c:pt>
                <c:pt idx="2781">
                  <c:v>0.72590600000000005</c:v>
                </c:pt>
                <c:pt idx="2782">
                  <c:v>0.886185</c:v>
                </c:pt>
                <c:pt idx="2783">
                  <c:v>1.085464</c:v>
                </c:pt>
                <c:pt idx="2784">
                  <c:v>1.0774840000000001</c:v>
                </c:pt>
                <c:pt idx="2785">
                  <c:v>1.1366419999999999</c:v>
                </c:pt>
                <c:pt idx="2786">
                  <c:v>1.142685</c:v>
                </c:pt>
                <c:pt idx="2787">
                  <c:v>1.1545719999999999</c:v>
                </c:pt>
                <c:pt idx="2788">
                  <c:v>1.564346</c:v>
                </c:pt>
                <c:pt idx="2789">
                  <c:v>1.579437</c:v>
                </c:pt>
                <c:pt idx="2790">
                  <c:v>1.339005</c:v>
                </c:pt>
                <c:pt idx="2791">
                  <c:v>1.034378</c:v>
                </c:pt>
                <c:pt idx="2792">
                  <c:v>0.93022199999999999</c:v>
                </c:pt>
                <c:pt idx="2793">
                  <c:v>0.79205300000000001</c:v>
                </c:pt>
                <c:pt idx="2794">
                  <c:v>1.009903</c:v>
                </c:pt>
                <c:pt idx="2795">
                  <c:v>1.2752079999999999</c:v>
                </c:pt>
                <c:pt idx="2796">
                  <c:v>1.8432010000000001</c:v>
                </c:pt>
                <c:pt idx="2797">
                  <c:v>0.73204000000000002</c:v>
                </c:pt>
                <c:pt idx="2798">
                  <c:v>0.77250700000000005</c:v>
                </c:pt>
                <c:pt idx="2799">
                  <c:v>0.93276999999999999</c:v>
                </c:pt>
                <c:pt idx="2800">
                  <c:v>1.3795930000000001</c:v>
                </c:pt>
                <c:pt idx="2801">
                  <c:v>1.1395869999999999</c:v>
                </c:pt>
                <c:pt idx="2802">
                  <c:v>0.69761700000000004</c:v>
                </c:pt>
                <c:pt idx="2803">
                  <c:v>0.67288199999999998</c:v>
                </c:pt>
                <c:pt idx="2804">
                  <c:v>0.81941200000000003</c:v>
                </c:pt>
                <c:pt idx="2805">
                  <c:v>0.908142</c:v>
                </c:pt>
                <c:pt idx="2806">
                  <c:v>0.96974199999999999</c:v>
                </c:pt>
                <c:pt idx="2807">
                  <c:v>0.98734999999999995</c:v>
                </c:pt>
                <c:pt idx="2808">
                  <c:v>1.052765</c:v>
                </c:pt>
                <c:pt idx="2809">
                  <c:v>1.1016999999999999</c:v>
                </c:pt>
                <c:pt idx="2810">
                  <c:v>1.062881</c:v>
                </c:pt>
                <c:pt idx="2811">
                  <c:v>1.1305540000000001</c:v>
                </c:pt>
                <c:pt idx="2812">
                  <c:v>1.3287960000000001</c:v>
                </c:pt>
                <c:pt idx="2813">
                  <c:v>1.416946</c:v>
                </c:pt>
                <c:pt idx="2814">
                  <c:v>1.4159390000000001</c:v>
                </c:pt>
                <c:pt idx="2815">
                  <c:v>1.5435490000000001</c:v>
                </c:pt>
                <c:pt idx="2816">
                  <c:v>1.37117</c:v>
                </c:pt>
                <c:pt idx="2817">
                  <c:v>0.93916299999999997</c:v>
                </c:pt>
                <c:pt idx="2818">
                  <c:v>1.0101469999999999</c:v>
                </c:pt>
                <c:pt idx="2819">
                  <c:v>0.82881199999999999</c:v>
                </c:pt>
                <c:pt idx="2820">
                  <c:v>1.0786739999999999</c:v>
                </c:pt>
                <c:pt idx="2821">
                  <c:v>0.87458800000000003</c:v>
                </c:pt>
                <c:pt idx="2822">
                  <c:v>0.47108499999999998</c:v>
                </c:pt>
                <c:pt idx="2823">
                  <c:v>0.37004100000000001</c:v>
                </c:pt>
                <c:pt idx="2824">
                  <c:v>0.42666599999999999</c:v>
                </c:pt>
                <c:pt idx="2825">
                  <c:v>0.32693499999999998</c:v>
                </c:pt>
                <c:pt idx="2826">
                  <c:v>0.34190399999999999</c:v>
                </c:pt>
                <c:pt idx="2827">
                  <c:v>0.54035900000000003</c:v>
                </c:pt>
                <c:pt idx="2828">
                  <c:v>0.67985499999999999</c:v>
                </c:pt>
                <c:pt idx="2829">
                  <c:v>0.75056500000000004</c:v>
                </c:pt>
                <c:pt idx="2830">
                  <c:v>0.73806799999999995</c:v>
                </c:pt>
                <c:pt idx="2831">
                  <c:v>1.175446</c:v>
                </c:pt>
                <c:pt idx="2832">
                  <c:v>1.288422</c:v>
                </c:pt>
                <c:pt idx="2833">
                  <c:v>1.129837</c:v>
                </c:pt>
                <c:pt idx="2834">
                  <c:v>1.210251</c:v>
                </c:pt>
                <c:pt idx="2835">
                  <c:v>1.1438600000000001</c:v>
                </c:pt>
                <c:pt idx="2836">
                  <c:v>1.159897</c:v>
                </c:pt>
                <c:pt idx="2837">
                  <c:v>1.5029300000000001</c:v>
                </c:pt>
                <c:pt idx="2838">
                  <c:v>1.2330319999999999</c:v>
                </c:pt>
                <c:pt idx="2839">
                  <c:v>1.0945130000000001</c:v>
                </c:pt>
                <c:pt idx="2840">
                  <c:v>0.78405800000000003</c:v>
                </c:pt>
                <c:pt idx="2841">
                  <c:v>0.83863799999999999</c:v>
                </c:pt>
                <c:pt idx="2842">
                  <c:v>1.0441130000000001</c:v>
                </c:pt>
                <c:pt idx="2843">
                  <c:v>1.1275630000000001</c:v>
                </c:pt>
                <c:pt idx="2844">
                  <c:v>1.434418</c:v>
                </c:pt>
                <c:pt idx="2845">
                  <c:v>1.3402099999999999</c:v>
                </c:pt>
                <c:pt idx="2846">
                  <c:v>1.340317</c:v>
                </c:pt>
                <c:pt idx="2847">
                  <c:v>0.87464900000000001</c:v>
                </c:pt>
                <c:pt idx="2848">
                  <c:v>0.94313000000000002</c:v>
                </c:pt>
                <c:pt idx="2849">
                  <c:v>0.80989100000000003</c:v>
                </c:pt>
                <c:pt idx="2850">
                  <c:v>0.81419399999999997</c:v>
                </c:pt>
                <c:pt idx="2851">
                  <c:v>0.79112199999999999</c:v>
                </c:pt>
                <c:pt idx="2852">
                  <c:v>0.838287</c:v>
                </c:pt>
                <c:pt idx="2853">
                  <c:v>0.72880599999999995</c:v>
                </c:pt>
                <c:pt idx="2854">
                  <c:v>0.75459299999999996</c:v>
                </c:pt>
                <c:pt idx="2855">
                  <c:v>0.79026799999999997</c:v>
                </c:pt>
                <c:pt idx="2856">
                  <c:v>0.66207899999999997</c:v>
                </c:pt>
                <c:pt idx="2857">
                  <c:v>0.72935499999999998</c:v>
                </c:pt>
                <c:pt idx="2858">
                  <c:v>0.69055200000000005</c:v>
                </c:pt>
                <c:pt idx="2859">
                  <c:v>0.55436700000000005</c:v>
                </c:pt>
                <c:pt idx="2860">
                  <c:v>1.046432</c:v>
                </c:pt>
                <c:pt idx="2861">
                  <c:v>1.3383179999999999</c:v>
                </c:pt>
                <c:pt idx="2862">
                  <c:v>1.222153</c:v>
                </c:pt>
                <c:pt idx="2863">
                  <c:v>1.0362849999999999</c:v>
                </c:pt>
                <c:pt idx="2864">
                  <c:v>0.73249799999999998</c:v>
                </c:pt>
                <c:pt idx="2865">
                  <c:v>0.50816300000000003</c:v>
                </c:pt>
                <c:pt idx="2866">
                  <c:v>0.58450299999999999</c:v>
                </c:pt>
                <c:pt idx="2867">
                  <c:v>0.87567099999999998</c:v>
                </c:pt>
                <c:pt idx="2868">
                  <c:v>0.57321200000000005</c:v>
                </c:pt>
                <c:pt idx="2869">
                  <c:v>0.41531400000000002</c:v>
                </c:pt>
                <c:pt idx="2870">
                  <c:v>0.31840499999999999</c:v>
                </c:pt>
                <c:pt idx="2871">
                  <c:v>0.45677200000000001</c:v>
                </c:pt>
                <c:pt idx="2872">
                  <c:v>0.53666700000000001</c:v>
                </c:pt>
                <c:pt idx="2873">
                  <c:v>0.526779</c:v>
                </c:pt>
                <c:pt idx="2874">
                  <c:v>0.454071</c:v>
                </c:pt>
                <c:pt idx="2875">
                  <c:v>0.538574</c:v>
                </c:pt>
                <c:pt idx="2876">
                  <c:v>0.49438500000000002</c:v>
                </c:pt>
                <c:pt idx="2877">
                  <c:v>0.55755600000000005</c:v>
                </c:pt>
                <c:pt idx="2878">
                  <c:v>0.58421299999999998</c:v>
                </c:pt>
                <c:pt idx="2879">
                  <c:v>0.54966700000000002</c:v>
                </c:pt>
                <c:pt idx="2880">
                  <c:v>0.54887399999999997</c:v>
                </c:pt>
                <c:pt idx="2881">
                  <c:v>0.62380999999999998</c:v>
                </c:pt>
                <c:pt idx="2882">
                  <c:v>0.57310499999999998</c:v>
                </c:pt>
                <c:pt idx="2883">
                  <c:v>0.63305699999999998</c:v>
                </c:pt>
                <c:pt idx="2884">
                  <c:v>0.603653</c:v>
                </c:pt>
                <c:pt idx="2885">
                  <c:v>0.66528299999999996</c:v>
                </c:pt>
                <c:pt idx="2886">
                  <c:v>0.66526799999999997</c:v>
                </c:pt>
                <c:pt idx="2887">
                  <c:v>0.90228299999999995</c:v>
                </c:pt>
                <c:pt idx="2888">
                  <c:v>0.75335700000000005</c:v>
                </c:pt>
                <c:pt idx="2889">
                  <c:v>1.115723</c:v>
                </c:pt>
                <c:pt idx="2890">
                  <c:v>0.97837799999999997</c:v>
                </c:pt>
                <c:pt idx="2891">
                  <c:v>0.83190900000000001</c:v>
                </c:pt>
                <c:pt idx="2892">
                  <c:v>0.62254299999999996</c:v>
                </c:pt>
                <c:pt idx="2893">
                  <c:v>0.52246099999999995</c:v>
                </c:pt>
                <c:pt idx="2894">
                  <c:v>0.59129299999999996</c:v>
                </c:pt>
                <c:pt idx="2895">
                  <c:v>0.54167200000000004</c:v>
                </c:pt>
                <c:pt idx="2896">
                  <c:v>0.67591900000000005</c:v>
                </c:pt>
                <c:pt idx="2897">
                  <c:v>0.64572099999999999</c:v>
                </c:pt>
                <c:pt idx="2898">
                  <c:v>0.66847199999999996</c:v>
                </c:pt>
                <c:pt idx="2899">
                  <c:v>0.78125</c:v>
                </c:pt>
                <c:pt idx="2900">
                  <c:v>0.747116</c:v>
                </c:pt>
                <c:pt idx="2901">
                  <c:v>0.70391800000000004</c:v>
                </c:pt>
                <c:pt idx="2902">
                  <c:v>0.858765</c:v>
                </c:pt>
                <c:pt idx="2903">
                  <c:v>0.68315099999999995</c:v>
                </c:pt>
                <c:pt idx="2904">
                  <c:v>0.76286299999999996</c:v>
                </c:pt>
                <c:pt idx="2905">
                  <c:v>0.85255400000000003</c:v>
                </c:pt>
                <c:pt idx="2906">
                  <c:v>0.69995099999999999</c:v>
                </c:pt>
                <c:pt idx="2907">
                  <c:v>0.65475499999999998</c:v>
                </c:pt>
                <c:pt idx="2908">
                  <c:v>0.70474199999999998</c:v>
                </c:pt>
                <c:pt idx="2909">
                  <c:v>0.76261900000000005</c:v>
                </c:pt>
                <c:pt idx="2910">
                  <c:v>0.78596500000000002</c:v>
                </c:pt>
                <c:pt idx="2911">
                  <c:v>0.84332300000000004</c:v>
                </c:pt>
                <c:pt idx="2912">
                  <c:v>0.93823199999999995</c:v>
                </c:pt>
                <c:pt idx="2913">
                  <c:v>0.93188499999999996</c:v>
                </c:pt>
                <c:pt idx="2914">
                  <c:v>0.91159100000000004</c:v>
                </c:pt>
                <c:pt idx="2915">
                  <c:v>0.69987500000000002</c:v>
                </c:pt>
                <c:pt idx="2916">
                  <c:v>0.52934300000000001</c:v>
                </c:pt>
                <c:pt idx="2917">
                  <c:v>0.64837599999999995</c:v>
                </c:pt>
                <c:pt idx="2918">
                  <c:v>0.68028299999999997</c:v>
                </c:pt>
                <c:pt idx="2919">
                  <c:v>0.64781200000000005</c:v>
                </c:pt>
                <c:pt idx="2920">
                  <c:v>0.68988000000000005</c:v>
                </c:pt>
                <c:pt idx="2921">
                  <c:v>0.603912</c:v>
                </c:pt>
                <c:pt idx="2922">
                  <c:v>0.60072300000000001</c:v>
                </c:pt>
                <c:pt idx="2923">
                  <c:v>0.54127499999999995</c:v>
                </c:pt>
                <c:pt idx="2924">
                  <c:v>0.52618399999999999</c:v>
                </c:pt>
                <c:pt idx="2925">
                  <c:v>0.51661699999999999</c:v>
                </c:pt>
                <c:pt idx="2926">
                  <c:v>0.56135599999999997</c:v>
                </c:pt>
                <c:pt idx="2927">
                  <c:v>0.57537799999999995</c:v>
                </c:pt>
                <c:pt idx="2928">
                  <c:v>0.63972499999999999</c:v>
                </c:pt>
                <c:pt idx="2929">
                  <c:v>0.63970899999999997</c:v>
                </c:pt>
                <c:pt idx="2930">
                  <c:v>0.59837300000000004</c:v>
                </c:pt>
                <c:pt idx="2931">
                  <c:v>0.77729800000000004</c:v>
                </c:pt>
                <c:pt idx="2932">
                  <c:v>0.76770000000000005</c:v>
                </c:pt>
                <c:pt idx="2933">
                  <c:v>0.83108499999999996</c:v>
                </c:pt>
                <c:pt idx="2934">
                  <c:v>0.87370300000000001</c:v>
                </c:pt>
                <c:pt idx="2935">
                  <c:v>1.1978759999999999</c:v>
                </c:pt>
                <c:pt idx="2936">
                  <c:v>1.1220250000000001</c:v>
                </c:pt>
                <c:pt idx="2937">
                  <c:v>0.97720300000000004</c:v>
                </c:pt>
                <c:pt idx="2938">
                  <c:v>0.79109200000000002</c:v>
                </c:pt>
                <c:pt idx="2939">
                  <c:v>0.59266700000000005</c:v>
                </c:pt>
                <c:pt idx="2940">
                  <c:v>0.60465999999999998</c:v>
                </c:pt>
                <c:pt idx="2941">
                  <c:v>0.86444100000000001</c:v>
                </c:pt>
                <c:pt idx="2942">
                  <c:v>0.82434099999999999</c:v>
                </c:pt>
                <c:pt idx="2943">
                  <c:v>0.58589199999999997</c:v>
                </c:pt>
                <c:pt idx="2944">
                  <c:v>0.70043900000000003</c:v>
                </c:pt>
                <c:pt idx="2945">
                  <c:v>0.75308200000000003</c:v>
                </c:pt>
                <c:pt idx="2946">
                  <c:v>0.49850499999999998</c:v>
                </c:pt>
                <c:pt idx="2947">
                  <c:v>0.54603599999999997</c:v>
                </c:pt>
                <c:pt idx="2948">
                  <c:v>0.51412999999999998</c:v>
                </c:pt>
                <c:pt idx="2949">
                  <c:v>0.462891</c:v>
                </c:pt>
                <c:pt idx="2950">
                  <c:v>0.46055600000000002</c:v>
                </c:pt>
                <c:pt idx="2951">
                  <c:v>0.51113900000000001</c:v>
                </c:pt>
                <c:pt idx="2952">
                  <c:v>0.61138899999999996</c:v>
                </c:pt>
                <c:pt idx="2953">
                  <c:v>0.83113099999999995</c:v>
                </c:pt>
                <c:pt idx="2954">
                  <c:v>1.845062</c:v>
                </c:pt>
                <c:pt idx="2955">
                  <c:v>3.3019099999999999</c:v>
                </c:pt>
                <c:pt idx="2956">
                  <c:v>2.0333559999999999</c:v>
                </c:pt>
                <c:pt idx="2957">
                  <c:v>1.0269619999999999</c:v>
                </c:pt>
                <c:pt idx="2958">
                  <c:v>1.4483490000000001</c:v>
                </c:pt>
                <c:pt idx="2959">
                  <c:v>1.6510769999999999</c:v>
                </c:pt>
                <c:pt idx="2960">
                  <c:v>1.323059</c:v>
                </c:pt>
                <c:pt idx="2961">
                  <c:v>1.1494450000000001</c:v>
                </c:pt>
                <c:pt idx="2962">
                  <c:v>0.70356799999999997</c:v>
                </c:pt>
                <c:pt idx="2963">
                  <c:v>0.68032800000000004</c:v>
                </c:pt>
                <c:pt idx="2964">
                  <c:v>0.70388799999999996</c:v>
                </c:pt>
                <c:pt idx="2965">
                  <c:v>0.62857099999999999</c:v>
                </c:pt>
                <c:pt idx="2966">
                  <c:v>0.53782700000000006</c:v>
                </c:pt>
                <c:pt idx="2967">
                  <c:v>0.47189300000000001</c:v>
                </c:pt>
                <c:pt idx="2968">
                  <c:v>0.39579799999999998</c:v>
                </c:pt>
                <c:pt idx="2969">
                  <c:v>0.36627199999999999</c:v>
                </c:pt>
                <c:pt idx="2970">
                  <c:v>0.29946899999999999</c:v>
                </c:pt>
                <c:pt idx="2971">
                  <c:v>0.30630499999999999</c:v>
                </c:pt>
                <c:pt idx="2972">
                  <c:v>0.46089200000000002</c:v>
                </c:pt>
                <c:pt idx="2973">
                  <c:v>0.57450900000000005</c:v>
                </c:pt>
                <c:pt idx="2974">
                  <c:v>0.68919399999999997</c:v>
                </c:pt>
                <c:pt idx="2975">
                  <c:v>0.84343000000000001</c:v>
                </c:pt>
                <c:pt idx="2976">
                  <c:v>1.0275879999999999</c:v>
                </c:pt>
                <c:pt idx="2977">
                  <c:v>1.2373050000000001</c:v>
                </c:pt>
                <c:pt idx="2978">
                  <c:v>1.4030609999999999</c:v>
                </c:pt>
                <c:pt idx="2979">
                  <c:v>1.2338560000000001</c:v>
                </c:pt>
                <c:pt idx="2980">
                  <c:v>1.0109859999999999</c:v>
                </c:pt>
                <c:pt idx="2981">
                  <c:v>2.1504210000000001</c:v>
                </c:pt>
                <c:pt idx="2982">
                  <c:v>1.914032</c:v>
                </c:pt>
                <c:pt idx="2983">
                  <c:v>1.288376</c:v>
                </c:pt>
                <c:pt idx="2984">
                  <c:v>0.83857700000000002</c:v>
                </c:pt>
                <c:pt idx="2985">
                  <c:v>0.40132099999999998</c:v>
                </c:pt>
                <c:pt idx="2986">
                  <c:v>0.47999599999999998</c:v>
                </c:pt>
                <c:pt idx="2987">
                  <c:v>1.184555</c:v>
                </c:pt>
                <c:pt idx="2988">
                  <c:v>1.095016</c:v>
                </c:pt>
                <c:pt idx="2989">
                  <c:v>0.86489899999999997</c:v>
                </c:pt>
                <c:pt idx="2990">
                  <c:v>1.0538639999999999</c:v>
                </c:pt>
                <c:pt idx="2991">
                  <c:v>1.22052</c:v>
                </c:pt>
                <c:pt idx="2992">
                  <c:v>1.045364</c:v>
                </c:pt>
                <c:pt idx="2993">
                  <c:v>0.96641500000000002</c:v>
                </c:pt>
                <c:pt idx="2994">
                  <c:v>0.87350499999999998</c:v>
                </c:pt>
                <c:pt idx="2995">
                  <c:v>0.82797200000000004</c:v>
                </c:pt>
                <c:pt idx="2996">
                  <c:v>0.78546099999999996</c:v>
                </c:pt>
                <c:pt idx="2997">
                  <c:v>0.77429199999999998</c:v>
                </c:pt>
                <c:pt idx="2998">
                  <c:v>0.79191599999999995</c:v>
                </c:pt>
                <c:pt idx="2999">
                  <c:v>0.78105199999999997</c:v>
                </c:pt>
                <c:pt idx="3000">
                  <c:v>0.81452899999999995</c:v>
                </c:pt>
                <c:pt idx="3001">
                  <c:v>0.84565699999999999</c:v>
                </c:pt>
                <c:pt idx="3002">
                  <c:v>0.92541499999999999</c:v>
                </c:pt>
                <c:pt idx="3003">
                  <c:v>1.008316</c:v>
                </c:pt>
                <c:pt idx="3004">
                  <c:v>1.0850979999999999</c:v>
                </c:pt>
                <c:pt idx="3005">
                  <c:v>1.1226499999999999</c:v>
                </c:pt>
                <c:pt idx="3006">
                  <c:v>1.2520450000000001</c:v>
                </c:pt>
                <c:pt idx="3007">
                  <c:v>1.494415</c:v>
                </c:pt>
                <c:pt idx="3008">
                  <c:v>1.44754</c:v>
                </c:pt>
                <c:pt idx="3009">
                  <c:v>1.545212</c:v>
                </c:pt>
                <c:pt idx="3010">
                  <c:v>1.5876459999999999</c:v>
                </c:pt>
                <c:pt idx="3011">
                  <c:v>1.0806119999999999</c:v>
                </c:pt>
                <c:pt idx="3012">
                  <c:v>0.28211999999999998</c:v>
                </c:pt>
                <c:pt idx="3013">
                  <c:v>0.80198700000000001</c:v>
                </c:pt>
                <c:pt idx="3014">
                  <c:v>0.88537600000000005</c:v>
                </c:pt>
                <c:pt idx="3015">
                  <c:v>0.50869799999999998</c:v>
                </c:pt>
                <c:pt idx="3016">
                  <c:v>0.22428899999999999</c:v>
                </c:pt>
                <c:pt idx="3017">
                  <c:v>0.171295</c:v>
                </c:pt>
                <c:pt idx="3018">
                  <c:v>0.33345000000000002</c:v>
                </c:pt>
                <c:pt idx="3019">
                  <c:v>0.47677599999999998</c:v>
                </c:pt>
                <c:pt idx="3020">
                  <c:v>0.50947600000000004</c:v>
                </c:pt>
                <c:pt idx="3021">
                  <c:v>0.45509300000000003</c:v>
                </c:pt>
                <c:pt idx="3022">
                  <c:v>0.54086299999999998</c:v>
                </c:pt>
                <c:pt idx="3023">
                  <c:v>0.739761</c:v>
                </c:pt>
                <c:pt idx="3024">
                  <c:v>0.98454299999999995</c:v>
                </c:pt>
                <c:pt idx="3025">
                  <c:v>1.17038</c:v>
                </c:pt>
                <c:pt idx="3026">
                  <c:v>1.17984</c:v>
                </c:pt>
                <c:pt idx="3027">
                  <c:v>1.050354</c:v>
                </c:pt>
                <c:pt idx="3028">
                  <c:v>0.96255500000000005</c:v>
                </c:pt>
                <c:pt idx="3029">
                  <c:v>2.2559200000000001</c:v>
                </c:pt>
                <c:pt idx="3030">
                  <c:v>1.8783259999999999</c:v>
                </c:pt>
                <c:pt idx="3031">
                  <c:v>1.295029</c:v>
                </c:pt>
                <c:pt idx="3032">
                  <c:v>1.1516109999999999</c:v>
                </c:pt>
                <c:pt idx="3033">
                  <c:v>0.72189300000000001</c:v>
                </c:pt>
                <c:pt idx="3034">
                  <c:v>0.46897899999999998</c:v>
                </c:pt>
                <c:pt idx="3035">
                  <c:v>0.85188299999999995</c:v>
                </c:pt>
                <c:pt idx="3036">
                  <c:v>1.108627</c:v>
                </c:pt>
                <c:pt idx="3037">
                  <c:v>0.77861000000000002</c:v>
                </c:pt>
                <c:pt idx="3038">
                  <c:v>0.88502499999999995</c:v>
                </c:pt>
                <c:pt idx="3039">
                  <c:v>1.1287990000000001</c:v>
                </c:pt>
                <c:pt idx="3040">
                  <c:v>1.0954280000000001</c:v>
                </c:pt>
                <c:pt idx="3041">
                  <c:v>0.93086199999999997</c:v>
                </c:pt>
                <c:pt idx="3042">
                  <c:v>0.83644099999999999</c:v>
                </c:pt>
                <c:pt idx="3043">
                  <c:v>0.79150399999999999</c:v>
                </c:pt>
                <c:pt idx="3044">
                  <c:v>0.88116499999999998</c:v>
                </c:pt>
                <c:pt idx="3045">
                  <c:v>0.87135300000000004</c:v>
                </c:pt>
                <c:pt idx="3046">
                  <c:v>0.86988799999999999</c:v>
                </c:pt>
                <c:pt idx="3047">
                  <c:v>0.90676900000000005</c:v>
                </c:pt>
                <c:pt idx="3048">
                  <c:v>0.91668700000000003</c:v>
                </c:pt>
                <c:pt idx="3049">
                  <c:v>0.92399600000000004</c:v>
                </c:pt>
                <c:pt idx="3050">
                  <c:v>0.93656899999999998</c:v>
                </c:pt>
                <c:pt idx="3051">
                  <c:v>1.089828</c:v>
                </c:pt>
                <c:pt idx="3052">
                  <c:v>1.425354</c:v>
                </c:pt>
                <c:pt idx="3053">
                  <c:v>1.4706729999999999</c:v>
                </c:pt>
                <c:pt idx="3054">
                  <c:v>1.4410860000000001</c:v>
                </c:pt>
                <c:pt idx="3055">
                  <c:v>1.6089169999999999</c:v>
                </c:pt>
                <c:pt idx="3056">
                  <c:v>1.5848690000000001</c:v>
                </c:pt>
                <c:pt idx="3057">
                  <c:v>0.99429299999999998</c:v>
                </c:pt>
                <c:pt idx="3058">
                  <c:v>0.337509</c:v>
                </c:pt>
                <c:pt idx="3059">
                  <c:v>0.45271299999999998</c:v>
                </c:pt>
                <c:pt idx="3060">
                  <c:v>0.59455899999999995</c:v>
                </c:pt>
                <c:pt idx="3061">
                  <c:v>0.689392</c:v>
                </c:pt>
                <c:pt idx="3062">
                  <c:v>0.63139299999999998</c:v>
                </c:pt>
                <c:pt idx="3063">
                  <c:v>0.55111699999999997</c:v>
                </c:pt>
                <c:pt idx="3064">
                  <c:v>0.532501</c:v>
                </c:pt>
                <c:pt idx="3065">
                  <c:v>0.50459299999999996</c:v>
                </c:pt>
                <c:pt idx="3066">
                  <c:v>0.47535699999999997</c:v>
                </c:pt>
                <c:pt idx="3067">
                  <c:v>0.42071500000000001</c:v>
                </c:pt>
                <c:pt idx="3068">
                  <c:v>0.45182800000000001</c:v>
                </c:pt>
                <c:pt idx="3069">
                  <c:v>0.56703199999999998</c:v>
                </c:pt>
                <c:pt idx="3070">
                  <c:v>0.78059400000000001</c:v>
                </c:pt>
                <c:pt idx="3071">
                  <c:v>0.99995400000000001</c:v>
                </c:pt>
                <c:pt idx="3072">
                  <c:v>1.187103</c:v>
                </c:pt>
                <c:pt idx="3073">
                  <c:v>1.225616</c:v>
                </c:pt>
                <c:pt idx="3074">
                  <c:v>1.087326</c:v>
                </c:pt>
                <c:pt idx="3075">
                  <c:v>1.201859</c:v>
                </c:pt>
                <c:pt idx="3076">
                  <c:v>2.4685820000000001</c:v>
                </c:pt>
                <c:pt idx="3077">
                  <c:v>1.564514</c:v>
                </c:pt>
                <c:pt idx="3078">
                  <c:v>1.273865</c:v>
                </c:pt>
                <c:pt idx="3079">
                  <c:v>1.0531459999999999</c:v>
                </c:pt>
                <c:pt idx="3080">
                  <c:v>0.61212200000000005</c:v>
                </c:pt>
                <c:pt idx="3081">
                  <c:v>0.33412199999999997</c:v>
                </c:pt>
                <c:pt idx="3082">
                  <c:v>0.58579999999999999</c:v>
                </c:pt>
                <c:pt idx="3083">
                  <c:v>1.1481779999999999</c:v>
                </c:pt>
                <c:pt idx="3084">
                  <c:v>0.97222900000000001</c:v>
                </c:pt>
                <c:pt idx="3085">
                  <c:v>0.85760499999999995</c:v>
                </c:pt>
                <c:pt idx="3086">
                  <c:v>0.97053500000000004</c:v>
                </c:pt>
                <c:pt idx="3087">
                  <c:v>1.0979460000000001</c:v>
                </c:pt>
                <c:pt idx="3088">
                  <c:v>1.1156010000000001</c:v>
                </c:pt>
                <c:pt idx="3089">
                  <c:v>0.98196399999999995</c:v>
                </c:pt>
                <c:pt idx="3090">
                  <c:v>0.92691000000000001</c:v>
                </c:pt>
                <c:pt idx="3091">
                  <c:v>0.88973999999999998</c:v>
                </c:pt>
                <c:pt idx="3092">
                  <c:v>0.81182900000000002</c:v>
                </c:pt>
                <c:pt idx="3093">
                  <c:v>0.781891</c:v>
                </c:pt>
                <c:pt idx="3094">
                  <c:v>0.83079499999999995</c:v>
                </c:pt>
                <c:pt idx="3095">
                  <c:v>0.85826100000000005</c:v>
                </c:pt>
                <c:pt idx="3096">
                  <c:v>0.905304</c:v>
                </c:pt>
                <c:pt idx="3097">
                  <c:v>0.95723000000000003</c:v>
                </c:pt>
                <c:pt idx="3098">
                  <c:v>0.98193399999999997</c:v>
                </c:pt>
                <c:pt idx="3099">
                  <c:v>1.1102289999999999</c:v>
                </c:pt>
                <c:pt idx="3100">
                  <c:v>1.352722</c:v>
                </c:pt>
                <c:pt idx="3101">
                  <c:v>1.434402</c:v>
                </c:pt>
                <c:pt idx="3102">
                  <c:v>1.2913060000000001</c:v>
                </c:pt>
                <c:pt idx="3103">
                  <c:v>1.410919</c:v>
                </c:pt>
                <c:pt idx="3104">
                  <c:v>1.467911</c:v>
                </c:pt>
                <c:pt idx="3105">
                  <c:v>1.260483</c:v>
                </c:pt>
                <c:pt idx="3106">
                  <c:v>0.86723300000000003</c:v>
                </c:pt>
                <c:pt idx="3107">
                  <c:v>0.61776699999999996</c:v>
                </c:pt>
                <c:pt idx="3108">
                  <c:v>0.40794399999999997</c:v>
                </c:pt>
                <c:pt idx="3109">
                  <c:v>0.58102399999999998</c:v>
                </c:pt>
                <c:pt idx="3110">
                  <c:v>0.62437399999999998</c:v>
                </c:pt>
                <c:pt idx="3111">
                  <c:v>0.69265699999999997</c:v>
                </c:pt>
                <c:pt idx="3112">
                  <c:v>0.68449400000000005</c:v>
                </c:pt>
                <c:pt idx="3113">
                  <c:v>0.52043200000000001</c:v>
                </c:pt>
                <c:pt idx="3114">
                  <c:v>0.46214300000000003</c:v>
                </c:pt>
                <c:pt idx="3115">
                  <c:v>0.47105399999999997</c:v>
                </c:pt>
                <c:pt idx="3116">
                  <c:v>0.47081000000000001</c:v>
                </c:pt>
                <c:pt idx="3117">
                  <c:v>0.52894600000000003</c:v>
                </c:pt>
                <c:pt idx="3118">
                  <c:v>0.68341099999999999</c:v>
                </c:pt>
                <c:pt idx="3119">
                  <c:v>0.89112899999999995</c:v>
                </c:pt>
                <c:pt idx="3120">
                  <c:v>1.083801</c:v>
                </c:pt>
                <c:pt idx="3121">
                  <c:v>1.1700740000000001</c:v>
                </c:pt>
                <c:pt idx="3122">
                  <c:v>1.154266</c:v>
                </c:pt>
                <c:pt idx="3123">
                  <c:v>1.1269530000000001</c:v>
                </c:pt>
                <c:pt idx="3124">
                  <c:v>2.203659</c:v>
                </c:pt>
                <c:pt idx="3125">
                  <c:v>1.8411709999999999</c:v>
                </c:pt>
                <c:pt idx="3126">
                  <c:v>1.2697750000000001</c:v>
                </c:pt>
                <c:pt idx="3127">
                  <c:v>1.1559299999999999</c:v>
                </c:pt>
                <c:pt idx="3128">
                  <c:v>0.71028100000000005</c:v>
                </c:pt>
                <c:pt idx="3129">
                  <c:v>0.43568400000000002</c:v>
                </c:pt>
                <c:pt idx="3130">
                  <c:v>0.32856800000000003</c:v>
                </c:pt>
                <c:pt idx="3131">
                  <c:v>0.85514800000000002</c:v>
                </c:pt>
                <c:pt idx="3132">
                  <c:v>1.1397250000000001</c:v>
                </c:pt>
                <c:pt idx="3133">
                  <c:v>0.80114700000000005</c:v>
                </c:pt>
                <c:pt idx="3134">
                  <c:v>0.89782700000000004</c:v>
                </c:pt>
                <c:pt idx="3135">
                  <c:v>1.1218570000000001</c:v>
                </c:pt>
                <c:pt idx="3136">
                  <c:v>1.191422</c:v>
                </c:pt>
                <c:pt idx="3137">
                  <c:v>1.069107</c:v>
                </c:pt>
                <c:pt idx="3138">
                  <c:v>0.97450300000000001</c:v>
                </c:pt>
                <c:pt idx="3139">
                  <c:v>0.90754699999999999</c:v>
                </c:pt>
                <c:pt idx="3140">
                  <c:v>0.83038299999999998</c:v>
                </c:pt>
                <c:pt idx="3141">
                  <c:v>0.80241399999999996</c:v>
                </c:pt>
                <c:pt idx="3142">
                  <c:v>0.86575299999999999</c:v>
                </c:pt>
                <c:pt idx="3143">
                  <c:v>0.89631700000000003</c:v>
                </c:pt>
                <c:pt idx="3144">
                  <c:v>0.92375200000000002</c:v>
                </c:pt>
                <c:pt idx="3145">
                  <c:v>0.97079499999999996</c:v>
                </c:pt>
                <c:pt idx="3146">
                  <c:v>0.96762099999999995</c:v>
                </c:pt>
                <c:pt idx="3147">
                  <c:v>1.1072690000000001</c:v>
                </c:pt>
                <c:pt idx="3148">
                  <c:v>1.3836980000000001</c:v>
                </c:pt>
                <c:pt idx="3149">
                  <c:v>1.5006870000000001</c:v>
                </c:pt>
                <c:pt idx="3150">
                  <c:v>1.6511690000000001</c:v>
                </c:pt>
                <c:pt idx="3151">
                  <c:v>1.8273010000000001</c:v>
                </c:pt>
                <c:pt idx="3152">
                  <c:v>1.470871</c:v>
                </c:pt>
                <c:pt idx="3153">
                  <c:v>1.019638</c:v>
                </c:pt>
                <c:pt idx="3154">
                  <c:v>0.72933999999999999</c:v>
                </c:pt>
                <c:pt idx="3155">
                  <c:v>0.40264899999999998</c:v>
                </c:pt>
                <c:pt idx="3156">
                  <c:v>0.17257700000000001</c:v>
                </c:pt>
                <c:pt idx="3157">
                  <c:v>0.20014999999999999</c:v>
                </c:pt>
                <c:pt idx="3158">
                  <c:v>0.35092200000000001</c:v>
                </c:pt>
                <c:pt idx="3159">
                  <c:v>0.41175800000000001</c:v>
                </c:pt>
                <c:pt idx="3160">
                  <c:v>0.52560399999999996</c:v>
                </c:pt>
                <c:pt idx="3161">
                  <c:v>0.59916700000000001</c:v>
                </c:pt>
                <c:pt idx="3162">
                  <c:v>0.56675699999999996</c:v>
                </c:pt>
                <c:pt idx="3163">
                  <c:v>0.56332400000000005</c:v>
                </c:pt>
                <c:pt idx="3164">
                  <c:v>0.67849700000000002</c:v>
                </c:pt>
                <c:pt idx="3165">
                  <c:v>0.83998099999999998</c:v>
                </c:pt>
                <c:pt idx="3166">
                  <c:v>0.93376199999999998</c:v>
                </c:pt>
                <c:pt idx="3167">
                  <c:v>1.0020899999999999</c:v>
                </c:pt>
                <c:pt idx="3168">
                  <c:v>1.0832820000000001</c:v>
                </c:pt>
                <c:pt idx="3169">
                  <c:v>1.1870419999999999</c:v>
                </c:pt>
                <c:pt idx="3170">
                  <c:v>2.4854280000000002</c:v>
                </c:pt>
                <c:pt idx="3171">
                  <c:v>2.2545169999999999</c:v>
                </c:pt>
                <c:pt idx="3172">
                  <c:v>1.037094</c:v>
                </c:pt>
                <c:pt idx="3173">
                  <c:v>0.54911799999999999</c:v>
                </c:pt>
                <c:pt idx="3174">
                  <c:v>0.45372000000000001</c:v>
                </c:pt>
                <c:pt idx="3175">
                  <c:v>0.77140799999999998</c:v>
                </c:pt>
                <c:pt idx="3176">
                  <c:v>1.078613</c:v>
                </c:pt>
                <c:pt idx="3177">
                  <c:v>1.523209</c:v>
                </c:pt>
                <c:pt idx="3178">
                  <c:v>0.854294</c:v>
                </c:pt>
                <c:pt idx="3179">
                  <c:v>1.1444399999999999</c:v>
                </c:pt>
                <c:pt idx="3180">
                  <c:v>1.077026</c:v>
                </c:pt>
                <c:pt idx="3181">
                  <c:v>0.85693399999999997</c:v>
                </c:pt>
                <c:pt idx="3182">
                  <c:v>0.73889199999999999</c:v>
                </c:pt>
                <c:pt idx="3183">
                  <c:v>1.206985</c:v>
                </c:pt>
                <c:pt idx="3184">
                  <c:v>1.162582</c:v>
                </c:pt>
                <c:pt idx="3185">
                  <c:v>0.78218100000000002</c:v>
                </c:pt>
                <c:pt idx="3186">
                  <c:v>0.69813499999999995</c:v>
                </c:pt>
                <c:pt idx="3187">
                  <c:v>0.87806700000000004</c:v>
                </c:pt>
                <c:pt idx="3188">
                  <c:v>0.949631</c:v>
                </c:pt>
                <c:pt idx="3189">
                  <c:v>1.1054079999999999</c:v>
                </c:pt>
                <c:pt idx="3190">
                  <c:v>0.99880999999999998</c:v>
                </c:pt>
                <c:pt idx="3191">
                  <c:v>1.048935</c:v>
                </c:pt>
                <c:pt idx="3192">
                  <c:v>1.275101</c:v>
                </c:pt>
                <c:pt idx="3193">
                  <c:v>1.380447</c:v>
                </c:pt>
                <c:pt idx="3194">
                  <c:v>1.5208889999999999</c:v>
                </c:pt>
                <c:pt idx="3195">
                  <c:v>1.4074249999999999</c:v>
                </c:pt>
                <c:pt idx="3196">
                  <c:v>1.3848879999999999</c:v>
                </c:pt>
                <c:pt idx="3197">
                  <c:v>1.254929</c:v>
                </c:pt>
                <c:pt idx="3198">
                  <c:v>0.94428999999999996</c:v>
                </c:pt>
                <c:pt idx="3199">
                  <c:v>0.78941300000000003</c:v>
                </c:pt>
                <c:pt idx="3200">
                  <c:v>0.64807099999999995</c:v>
                </c:pt>
                <c:pt idx="3201">
                  <c:v>0.518127</c:v>
                </c:pt>
                <c:pt idx="3202">
                  <c:v>0.826797</c:v>
                </c:pt>
                <c:pt idx="3203">
                  <c:v>0.87017800000000001</c:v>
                </c:pt>
                <c:pt idx="3204">
                  <c:v>0.93472299999999997</c:v>
                </c:pt>
                <c:pt idx="3205">
                  <c:v>0.83319100000000001</c:v>
                </c:pt>
                <c:pt idx="3206">
                  <c:v>0.85897800000000002</c:v>
                </c:pt>
                <c:pt idx="3207">
                  <c:v>0.78759800000000002</c:v>
                </c:pt>
                <c:pt idx="3208">
                  <c:v>0.65676900000000005</c:v>
                </c:pt>
                <c:pt idx="3209">
                  <c:v>0.47523500000000002</c:v>
                </c:pt>
                <c:pt idx="3210">
                  <c:v>0.68247999999999998</c:v>
                </c:pt>
                <c:pt idx="3211">
                  <c:v>0.92562900000000004</c:v>
                </c:pt>
                <c:pt idx="3212">
                  <c:v>1.299866</c:v>
                </c:pt>
                <c:pt idx="3213">
                  <c:v>1.2096709999999999</c:v>
                </c:pt>
                <c:pt idx="3214">
                  <c:v>1.270462</c:v>
                </c:pt>
                <c:pt idx="3215">
                  <c:v>1.1875309999999999</c:v>
                </c:pt>
                <c:pt idx="3216">
                  <c:v>1.3790279999999999</c:v>
                </c:pt>
                <c:pt idx="3217">
                  <c:v>1.2924800000000001</c:v>
                </c:pt>
                <c:pt idx="3218">
                  <c:v>1.29332</c:v>
                </c:pt>
                <c:pt idx="3219">
                  <c:v>0.97987400000000002</c:v>
                </c:pt>
                <c:pt idx="3220">
                  <c:v>0.81323199999999995</c:v>
                </c:pt>
                <c:pt idx="3221">
                  <c:v>0.73849500000000001</c:v>
                </c:pt>
                <c:pt idx="3222">
                  <c:v>0.59477199999999997</c:v>
                </c:pt>
                <c:pt idx="3223">
                  <c:v>0.77438399999999996</c:v>
                </c:pt>
                <c:pt idx="3224">
                  <c:v>1.024872</c:v>
                </c:pt>
                <c:pt idx="3225">
                  <c:v>1.262589</c:v>
                </c:pt>
                <c:pt idx="3226">
                  <c:v>1.4745330000000001</c:v>
                </c:pt>
                <c:pt idx="3227">
                  <c:v>1.1479490000000001</c:v>
                </c:pt>
                <c:pt idx="3228">
                  <c:v>0.85092199999999996</c:v>
                </c:pt>
                <c:pt idx="3229">
                  <c:v>0.82035800000000003</c:v>
                </c:pt>
                <c:pt idx="3230">
                  <c:v>0.73919699999999999</c:v>
                </c:pt>
                <c:pt idx="3231">
                  <c:v>0.80627400000000005</c:v>
                </c:pt>
                <c:pt idx="3232">
                  <c:v>0.89674399999999999</c:v>
                </c:pt>
                <c:pt idx="3233">
                  <c:v>0.737595</c:v>
                </c:pt>
                <c:pt idx="3234">
                  <c:v>0.69297799999999998</c:v>
                </c:pt>
                <c:pt idx="3235">
                  <c:v>0.96209699999999998</c:v>
                </c:pt>
                <c:pt idx="3236">
                  <c:v>0.61428799999999995</c:v>
                </c:pt>
                <c:pt idx="3237">
                  <c:v>0.42304999999999998</c:v>
                </c:pt>
                <c:pt idx="3238">
                  <c:v>0.38816800000000001</c:v>
                </c:pt>
                <c:pt idx="3239">
                  <c:v>0.890656</c:v>
                </c:pt>
                <c:pt idx="3240">
                  <c:v>0.99188200000000004</c:v>
                </c:pt>
                <c:pt idx="3241">
                  <c:v>1.3524320000000001</c:v>
                </c:pt>
                <c:pt idx="3242">
                  <c:v>1.0997159999999999</c:v>
                </c:pt>
                <c:pt idx="3243">
                  <c:v>0.80396999999999996</c:v>
                </c:pt>
                <c:pt idx="3244">
                  <c:v>0.47221400000000002</c:v>
                </c:pt>
                <c:pt idx="3245">
                  <c:v>0.36236600000000002</c:v>
                </c:pt>
                <c:pt idx="3246">
                  <c:v>0.65640299999999996</c:v>
                </c:pt>
                <c:pt idx="3247">
                  <c:v>0.76333600000000001</c:v>
                </c:pt>
                <c:pt idx="3248">
                  <c:v>0.62551900000000005</c:v>
                </c:pt>
                <c:pt idx="3249">
                  <c:v>0.46814</c:v>
                </c:pt>
                <c:pt idx="3250">
                  <c:v>0.39439400000000002</c:v>
                </c:pt>
                <c:pt idx="3251">
                  <c:v>0.3125</c:v>
                </c:pt>
                <c:pt idx="3252">
                  <c:v>0.25618000000000002</c:v>
                </c:pt>
                <c:pt idx="3253">
                  <c:v>0.33488499999999999</c:v>
                </c:pt>
                <c:pt idx="3254">
                  <c:v>0.33035300000000001</c:v>
                </c:pt>
                <c:pt idx="3255">
                  <c:v>0.40362500000000001</c:v>
                </c:pt>
                <c:pt idx="3256">
                  <c:v>0.52603100000000003</c:v>
                </c:pt>
                <c:pt idx="3257">
                  <c:v>0.66828900000000002</c:v>
                </c:pt>
                <c:pt idx="3258">
                  <c:v>0.74507100000000004</c:v>
                </c:pt>
                <c:pt idx="3259">
                  <c:v>0.865448</c:v>
                </c:pt>
                <c:pt idx="3260">
                  <c:v>0.93678300000000003</c:v>
                </c:pt>
                <c:pt idx="3261">
                  <c:v>1.094147</c:v>
                </c:pt>
                <c:pt idx="3262">
                  <c:v>1.3065640000000001</c:v>
                </c:pt>
                <c:pt idx="3263">
                  <c:v>1.3937679999999999</c:v>
                </c:pt>
                <c:pt idx="3264">
                  <c:v>1.504562</c:v>
                </c:pt>
                <c:pt idx="3265">
                  <c:v>1.4250640000000001</c:v>
                </c:pt>
                <c:pt idx="3266">
                  <c:v>1.2418370000000001</c:v>
                </c:pt>
                <c:pt idx="3267">
                  <c:v>1.0490569999999999</c:v>
                </c:pt>
                <c:pt idx="3268">
                  <c:v>0.845688</c:v>
                </c:pt>
                <c:pt idx="3269">
                  <c:v>0.75848400000000005</c:v>
                </c:pt>
                <c:pt idx="3270">
                  <c:v>0.75819400000000003</c:v>
                </c:pt>
                <c:pt idx="3271">
                  <c:v>0.80841099999999999</c:v>
                </c:pt>
                <c:pt idx="3272">
                  <c:v>1.009415</c:v>
                </c:pt>
                <c:pt idx="3273">
                  <c:v>0.94589199999999996</c:v>
                </c:pt>
                <c:pt idx="3274">
                  <c:v>0.68231200000000003</c:v>
                </c:pt>
                <c:pt idx="3275">
                  <c:v>0.36172500000000002</c:v>
                </c:pt>
                <c:pt idx="3276">
                  <c:v>0.409134</c:v>
                </c:pt>
                <c:pt idx="3277">
                  <c:v>0.44508399999999998</c:v>
                </c:pt>
                <c:pt idx="3278">
                  <c:v>0.58280900000000002</c:v>
                </c:pt>
                <c:pt idx="3279">
                  <c:v>0.63519300000000001</c:v>
                </c:pt>
                <c:pt idx="3280">
                  <c:v>0.69763200000000003</c:v>
                </c:pt>
                <c:pt idx="3281">
                  <c:v>0.90139800000000003</c:v>
                </c:pt>
                <c:pt idx="3282">
                  <c:v>1.0081789999999999</c:v>
                </c:pt>
                <c:pt idx="3283">
                  <c:v>1.1047359999999999</c:v>
                </c:pt>
                <c:pt idx="3284">
                  <c:v>1.146957</c:v>
                </c:pt>
                <c:pt idx="3285">
                  <c:v>1.207001</c:v>
                </c:pt>
                <c:pt idx="3286">
                  <c:v>1.3956599999999999</c:v>
                </c:pt>
                <c:pt idx="3287">
                  <c:v>1.6996150000000001</c:v>
                </c:pt>
                <c:pt idx="3288">
                  <c:v>1.998367</c:v>
                </c:pt>
                <c:pt idx="3289">
                  <c:v>1.9822850000000001</c:v>
                </c:pt>
                <c:pt idx="3290">
                  <c:v>1.232178</c:v>
                </c:pt>
                <c:pt idx="3291">
                  <c:v>0.65298500000000004</c:v>
                </c:pt>
                <c:pt idx="3292">
                  <c:v>0.64897199999999999</c:v>
                </c:pt>
                <c:pt idx="3293">
                  <c:v>1.1148990000000001</c:v>
                </c:pt>
                <c:pt idx="3294">
                  <c:v>1.1775359999999999</c:v>
                </c:pt>
                <c:pt idx="3295">
                  <c:v>0.75714099999999995</c:v>
                </c:pt>
                <c:pt idx="3296">
                  <c:v>0.26811200000000002</c:v>
                </c:pt>
                <c:pt idx="3297">
                  <c:v>-3.2499999999999999E-3</c:v>
                </c:pt>
                <c:pt idx="3298">
                  <c:v>-1.4618000000000001E-2</c:v>
                </c:pt>
                <c:pt idx="3299">
                  <c:v>9.6496999999999999E-2</c:v>
                </c:pt>
                <c:pt idx="3300">
                  <c:v>0.199188</c:v>
                </c:pt>
                <c:pt idx="3301">
                  <c:v>0.32577499999999998</c:v>
                </c:pt>
                <c:pt idx="3302">
                  <c:v>0.45210299999999998</c:v>
                </c:pt>
                <c:pt idx="3303">
                  <c:v>0.50212100000000004</c:v>
                </c:pt>
                <c:pt idx="3304">
                  <c:v>0.55027800000000004</c:v>
                </c:pt>
                <c:pt idx="3305">
                  <c:v>0.65736399999999995</c:v>
                </c:pt>
                <c:pt idx="3306">
                  <c:v>0.78064</c:v>
                </c:pt>
                <c:pt idx="3307">
                  <c:v>0.89283800000000002</c:v>
                </c:pt>
                <c:pt idx="3308">
                  <c:v>1.007584</c:v>
                </c:pt>
                <c:pt idx="3309">
                  <c:v>1.0779270000000001</c:v>
                </c:pt>
                <c:pt idx="3310">
                  <c:v>1.2195739999999999</c:v>
                </c:pt>
                <c:pt idx="3311">
                  <c:v>1.4913179999999999</c:v>
                </c:pt>
                <c:pt idx="3312">
                  <c:v>1.517334</c:v>
                </c:pt>
                <c:pt idx="3313">
                  <c:v>1.2741849999999999</c:v>
                </c:pt>
                <c:pt idx="3314">
                  <c:v>1.013641</c:v>
                </c:pt>
                <c:pt idx="3315">
                  <c:v>0.93005400000000005</c:v>
                </c:pt>
                <c:pt idx="3316">
                  <c:v>1.1159060000000001</c:v>
                </c:pt>
                <c:pt idx="3317">
                  <c:v>1.52298</c:v>
                </c:pt>
                <c:pt idx="3318">
                  <c:v>1.4735259999999999</c:v>
                </c:pt>
                <c:pt idx="3319">
                  <c:v>1.0466</c:v>
                </c:pt>
                <c:pt idx="3320">
                  <c:v>0.725159</c:v>
                </c:pt>
                <c:pt idx="3321">
                  <c:v>0.51007100000000005</c:v>
                </c:pt>
                <c:pt idx="3322">
                  <c:v>0.49531599999999998</c:v>
                </c:pt>
                <c:pt idx="3323">
                  <c:v>0.59352099999999997</c:v>
                </c:pt>
                <c:pt idx="3324">
                  <c:v>0.64431799999999995</c:v>
                </c:pt>
                <c:pt idx="3325">
                  <c:v>0.65789799999999998</c:v>
                </c:pt>
                <c:pt idx="3326">
                  <c:v>0.60511800000000004</c:v>
                </c:pt>
                <c:pt idx="3327">
                  <c:v>0.53468300000000002</c:v>
                </c:pt>
                <c:pt idx="3328">
                  <c:v>0.36910999999999999</c:v>
                </c:pt>
                <c:pt idx="3329">
                  <c:v>0.289246</c:v>
                </c:pt>
                <c:pt idx="3330">
                  <c:v>0.31166100000000002</c:v>
                </c:pt>
                <c:pt idx="3331">
                  <c:v>0.28573599999999999</c:v>
                </c:pt>
                <c:pt idx="3332">
                  <c:v>0.358902</c:v>
                </c:pt>
                <c:pt idx="3333">
                  <c:v>0.45643600000000001</c:v>
                </c:pt>
                <c:pt idx="3334">
                  <c:v>0.55914299999999995</c:v>
                </c:pt>
                <c:pt idx="3335">
                  <c:v>0.596634</c:v>
                </c:pt>
                <c:pt idx="3336">
                  <c:v>0.484039</c:v>
                </c:pt>
                <c:pt idx="3337">
                  <c:v>0.44792199999999999</c:v>
                </c:pt>
                <c:pt idx="3338">
                  <c:v>0.56346099999999999</c:v>
                </c:pt>
                <c:pt idx="3339">
                  <c:v>0.98127699999999995</c:v>
                </c:pt>
                <c:pt idx="3340">
                  <c:v>1.255905</c:v>
                </c:pt>
                <c:pt idx="3341">
                  <c:v>1.068222</c:v>
                </c:pt>
                <c:pt idx="3342">
                  <c:v>0.78144800000000003</c:v>
                </c:pt>
                <c:pt idx="3343">
                  <c:v>0.66537500000000005</c:v>
                </c:pt>
                <c:pt idx="3344">
                  <c:v>0.58227499999999999</c:v>
                </c:pt>
                <c:pt idx="3345">
                  <c:v>0.52954100000000004</c:v>
                </c:pt>
                <c:pt idx="3346">
                  <c:v>0.33558700000000002</c:v>
                </c:pt>
                <c:pt idx="3347">
                  <c:v>8.6196999999999996E-2</c:v>
                </c:pt>
                <c:pt idx="3348">
                  <c:v>-7.7072000000000002E-2</c:v>
                </c:pt>
                <c:pt idx="3349">
                  <c:v>-0.122833</c:v>
                </c:pt>
                <c:pt idx="3350">
                  <c:v>-7.3623999999999995E-2</c:v>
                </c:pt>
                <c:pt idx="3351">
                  <c:v>3.1021E-2</c:v>
                </c:pt>
                <c:pt idx="3352">
                  <c:v>0.12585399999999999</c:v>
                </c:pt>
                <c:pt idx="3353">
                  <c:v>0.30746499999999999</c:v>
                </c:pt>
                <c:pt idx="3354">
                  <c:v>0.494278</c:v>
                </c:pt>
                <c:pt idx="3355">
                  <c:v>0.67523200000000005</c:v>
                </c:pt>
                <c:pt idx="3356">
                  <c:v>0.86695900000000004</c:v>
                </c:pt>
                <c:pt idx="3357">
                  <c:v>1.1166529999999999</c:v>
                </c:pt>
                <c:pt idx="3358">
                  <c:v>1.3175809999999999</c:v>
                </c:pt>
                <c:pt idx="3359">
                  <c:v>1.3652949999999999</c:v>
                </c:pt>
                <c:pt idx="3360">
                  <c:v>1.2236020000000001</c:v>
                </c:pt>
                <c:pt idx="3361">
                  <c:v>1.0582279999999999</c:v>
                </c:pt>
                <c:pt idx="3362">
                  <c:v>0.936172</c:v>
                </c:pt>
                <c:pt idx="3363">
                  <c:v>0.84201000000000004</c:v>
                </c:pt>
                <c:pt idx="3364">
                  <c:v>0.91949499999999995</c:v>
                </c:pt>
                <c:pt idx="3365">
                  <c:v>1.0548550000000001</c:v>
                </c:pt>
                <c:pt idx="3366">
                  <c:v>1.124619</c:v>
                </c:pt>
                <c:pt idx="3367">
                  <c:v>0.85524</c:v>
                </c:pt>
                <c:pt idx="3368">
                  <c:v>0.67430100000000004</c:v>
                </c:pt>
                <c:pt idx="3369">
                  <c:v>0.56152299999999999</c:v>
                </c:pt>
                <c:pt idx="3370">
                  <c:v>0.378662</c:v>
                </c:pt>
                <c:pt idx="3371">
                  <c:v>0.54991100000000004</c:v>
                </c:pt>
                <c:pt idx="3372">
                  <c:v>0.514984</c:v>
                </c:pt>
                <c:pt idx="3373">
                  <c:v>0.55500799999999995</c:v>
                </c:pt>
                <c:pt idx="3374">
                  <c:v>0.52226300000000003</c:v>
                </c:pt>
                <c:pt idx="3375">
                  <c:v>0.406418</c:v>
                </c:pt>
                <c:pt idx="3376">
                  <c:v>0.251724</c:v>
                </c:pt>
                <c:pt idx="3377">
                  <c:v>0.22445699999999999</c:v>
                </c:pt>
                <c:pt idx="3378">
                  <c:v>0.46377600000000002</c:v>
                </c:pt>
                <c:pt idx="3379">
                  <c:v>0.47506700000000002</c:v>
                </c:pt>
                <c:pt idx="3380">
                  <c:v>0.45079000000000002</c:v>
                </c:pt>
                <c:pt idx="3381">
                  <c:v>0.52276599999999995</c:v>
                </c:pt>
                <c:pt idx="3382">
                  <c:v>0.52183500000000005</c:v>
                </c:pt>
                <c:pt idx="3383">
                  <c:v>0.61775199999999997</c:v>
                </c:pt>
                <c:pt idx="3384">
                  <c:v>0.39805600000000002</c:v>
                </c:pt>
                <c:pt idx="3385">
                  <c:v>0.16772500000000001</c:v>
                </c:pt>
                <c:pt idx="3386">
                  <c:v>-2.4979000000000001E-2</c:v>
                </c:pt>
                <c:pt idx="3387">
                  <c:v>0.1353</c:v>
                </c:pt>
                <c:pt idx="3388">
                  <c:v>0.115234</c:v>
                </c:pt>
                <c:pt idx="3389">
                  <c:v>0.21147199999999999</c:v>
                </c:pt>
                <c:pt idx="3390">
                  <c:v>0.304367</c:v>
                </c:pt>
                <c:pt idx="3391">
                  <c:v>-3.3294999999999998E-2</c:v>
                </c:pt>
                <c:pt idx="3392">
                  <c:v>3.1203999999999999E-2</c:v>
                </c:pt>
                <c:pt idx="3393">
                  <c:v>-0.25280799999999998</c:v>
                </c:pt>
                <c:pt idx="3394">
                  <c:v>-0.27384900000000001</c:v>
                </c:pt>
                <c:pt idx="3395">
                  <c:v>-0.66938799999999998</c:v>
                </c:pt>
                <c:pt idx="3396">
                  <c:v>-0.72970599999999997</c:v>
                </c:pt>
                <c:pt idx="3397">
                  <c:v>-0.66287200000000002</c:v>
                </c:pt>
                <c:pt idx="3398">
                  <c:v>-0.43022199999999999</c:v>
                </c:pt>
                <c:pt idx="3399">
                  <c:v>-1.6169999999999999E-3</c:v>
                </c:pt>
                <c:pt idx="3400">
                  <c:v>0.323212</c:v>
                </c:pt>
                <c:pt idx="3401">
                  <c:v>0.51770000000000005</c:v>
                </c:pt>
                <c:pt idx="3402">
                  <c:v>0.57069400000000003</c:v>
                </c:pt>
                <c:pt idx="3403">
                  <c:v>0.72955300000000001</c:v>
                </c:pt>
                <c:pt idx="3404">
                  <c:v>0.956314</c:v>
                </c:pt>
                <c:pt idx="3405">
                  <c:v>0.946793</c:v>
                </c:pt>
                <c:pt idx="3406">
                  <c:v>0.99023399999999995</c:v>
                </c:pt>
                <c:pt idx="3407">
                  <c:v>0.68298300000000001</c:v>
                </c:pt>
                <c:pt idx="3408">
                  <c:v>0.52539100000000005</c:v>
                </c:pt>
                <c:pt idx="3409">
                  <c:v>0.56433100000000003</c:v>
                </c:pt>
                <c:pt idx="3410">
                  <c:v>0.58201599999999998</c:v>
                </c:pt>
                <c:pt idx="3411">
                  <c:v>0.53077700000000005</c:v>
                </c:pt>
                <c:pt idx="3412">
                  <c:v>0.55268899999999999</c:v>
                </c:pt>
                <c:pt idx="3413">
                  <c:v>0.518509</c:v>
                </c:pt>
                <c:pt idx="3414">
                  <c:v>0.65266400000000002</c:v>
                </c:pt>
                <c:pt idx="3415">
                  <c:v>0.67050200000000004</c:v>
                </c:pt>
                <c:pt idx="3416">
                  <c:v>0.53674299999999997</c:v>
                </c:pt>
                <c:pt idx="3417">
                  <c:v>0.598495</c:v>
                </c:pt>
                <c:pt idx="3418">
                  <c:v>0.67468300000000003</c:v>
                </c:pt>
                <c:pt idx="3419">
                  <c:v>0.68734700000000004</c:v>
                </c:pt>
                <c:pt idx="3420">
                  <c:v>0.84089700000000001</c:v>
                </c:pt>
                <c:pt idx="3421">
                  <c:v>0.79991100000000004</c:v>
                </c:pt>
                <c:pt idx="3422">
                  <c:v>0.86154200000000003</c:v>
                </c:pt>
                <c:pt idx="3423">
                  <c:v>0.87672399999999995</c:v>
                </c:pt>
                <c:pt idx="3424">
                  <c:v>0.892822</c:v>
                </c:pt>
                <c:pt idx="3425">
                  <c:v>0.78196699999999997</c:v>
                </c:pt>
                <c:pt idx="3426">
                  <c:v>0.79025299999999998</c:v>
                </c:pt>
                <c:pt idx="3427">
                  <c:v>0.68405199999999999</c:v>
                </c:pt>
                <c:pt idx="3428">
                  <c:v>0.66279600000000005</c:v>
                </c:pt>
                <c:pt idx="3429">
                  <c:v>0.78828399999999998</c:v>
                </c:pt>
                <c:pt idx="3430">
                  <c:v>0.91731300000000005</c:v>
                </c:pt>
                <c:pt idx="3431">
                  <c:v>0.95933500000000005</c:v>
                </c:pt>
                <c:pt idx="3432">
                  <c:v>0.83766200000000002</c:v>
                </c:pt>
                <c:pt idx="3433">
                  <c:v>0.46789599999999998</c:v>
                </c:pt>
                <c:pt idx="3434">
                  <c:v>0.36106899999999997</c:v>
                </c:pt>
                <c:pt idx="3435">
                  <c:v>0.48727399999999998</c:v>
                </c:pt>
                <c:pt idx="3436">
                  <c:v>0.830399</c:v>
                </c:pt>
                <c:pt idx="3437">
                  <c:v>0.96197500000000002</c:v>
                </c:pt>
                <c:pt idx="3438">
                  <c:v>0.888687</c:v>
                </c:pt>
                <c:pt idx="3439">
                  <c:v>0.65411399999999997</c:v>
                </c:pt>
                <c:pt idx="3440">
                  <c:v>0.453293</c:v>
                </c:pt>
                <c:pt idx="3441">
                  <c:v>0.62417599999999995</c:v>
                </c:pt>
                <c:pt idx="3442">
                  <c:v>0.76257299999999995</c:v>
                </c:pt>
                <c:pt idx="3443">
                  <c:v>0.68510400000000005</c:v>
                </c:pt>
                <c:pt idx="3444">
                  <c:v>0.61505100000000001</c:v>
                </c:pt>
                <c:pt idx="3445">
                  <c:v>0.68171700000000002</c:v>
                </c:pt>
                <c:pt idx="3446">
                  <c:v>0.83912699999999996</c:v>
                </c:pt>
                <c:pt idx="3447">
                  <c:v>0.92396500000000004</c:v>
                </c:pt>
                <c:pt idx="3448">
                  <c:v>1.010559</c:v>
                </c:pt>
                <c:pt idx="3449">
                  <c:v>1.0746770000000001</c:v>
                </c:pt>
                <c:pt idx="3450">
                  <c:v>1.1414489999999999</c:v>
                </c:pt>
                <c:pt idx="3451">
                  <c:v>1.188293</c:v>
                </c:pt>
                <c:pt idx="3452">
                  <c:v>1.1449130000000001</c:v>
                </c:pt>
                <c:pt idx="3453">
                  <c:v>1.1398619999999999</c:v>
                </c:pt>
                <c:pt idx="3454">
                  <c:v>1.2699279999999999</c:v>
                </c:pt>
                <c:pt idx="3455">
                  <c:v>0.99516300000000002</c:v>
                </c:pt>
                <c:pt idx="3456">
                  <c:v>0.94584699999999999</c:v>
                </c:pt>
                <c:pt idx="3457">
                  <c:v>0.81925999999999999</c:v>
                </c:pt>
                <c:pt idx="3458">
                  <c:v>0.75031999999999999</c:v>
                </c:pt>
                <c:pt idx="3459">
                  <c:v>0.65100100000000005</c:v>
                </c:pt>
                <c:pt idx="3460">
                  <c:v>0.66464199999999996</c:v>
                </c:pt>
                <c:pt idx="3461">
                  <c:v>0.761795</c:v>
                </c:pt>
                <c:pt idx="3462">
                  <c:v>0.533447</c:v>
                </c:pt>
                <c:pt idx="3463">
                  <c:v>0.39457700000000001</c:v>
                </c:pt>
                <c:pt idx="3464">
                  <c:v>0.57551600000000003</c:v>
                </c:pt>
                <c:pt idx="3465">
                  <c:v>0.55619799999999997</c:v>
                </c:pt>
                <c:pt idx="3466">
                  <c:v>0.40223700000000001</c:v>
                </c:pt>
                <c:pt idx="3467">
                  <c:v>0.27377299999999999</c:v>
                </c:pt>
                <c:pt idx="3468">
                  <c:v>0.31512499999999999</c:v>
                </c:pt>
                <c:pt idx="3469">
                  <c:v>0.37745699999999999</c:v>
                </c:pt>
                <c:pt idx="3470">
                  <c:v>0.50506600000000001</c:v>
                </c:pt>
                <c:pt idx="3471">
                  <c:v>0.57893399999999995</c:v>
                </c:pt>
                <c:pt idx="3472">
                  <c:v>0.65084799999999998</c:v>
                </c:pt>
                <c:pt idx="3473">
                  <c:v>0.72843899999999995</c:v>
                </c:pt>
                <c:pt idx="3474">
                  <c:v>0.81579599999999997</c:v>
                </c:pt>
                <c:pt idx="3475">
                  <c:v>1.016586</c:v>
                </c:pt>
                <c:pt idx="3476">
                  <c:v>1.235733</c:v>
                </c:pt>
                <c:pt idx="3477">
                  <c:v>1.4365540000000001</c:v>
                </c:pt>
                <c:pt idx="3478">
                  <c:v>1.4200440000000001</c:v>
                </c:pt>
                <c:pt idx="3479">
                  <c:v>1.3527370000000001</c:v>
                </c:pt>
                <c:pt idx="3480">
                  <c:v>1.2860259999999999</c:v>
                </c:pt>
                <c:pt idx="3481">
                  <c:v>1.351898</c:v>
                </c:pt>
                <c:pt idx="3482">
                  <c:v>1.4210050000000001</c:v>
                </c:pt>
                <c:pt idx="3483">
                  <c:v>1.4311830000000001</c:v>
                </c:pt>
                <c:pt idx="3484">
                  <c:v>1.3998409999999999</c:v>
                </c:pt>
                <c:pt idx="3485">
                  <c:v>1.1633450000000001</c:v>
                </c:pt>
                <c:pt idx="3486">
                  <c:v>1.1126860000000001</c:v>
                </c:pt>
                <c:pt idx="3487">
                  <c:v>1.06073</c:v>
                </c:pt>
                <c:pt idx="3488">
                  <c:v>0.99252300000000004</c:v>
                </c:pt>
                <c:pt idx="3489">
                  <c:v>0.96739200000000003</c:v>
                </c:pt>
                <c:pt idx="3490">
                  <c:v>0.95252999999999999</c:v>
                </c:pt>
                <c:pt idx="3491">
                  <c:v>0.98681600000000003</c:v>
                </c:pt>
                <c:pt idx="3492">
                  <c:v>1.106079</c:v>
                </c:pt>
                <c:pt idx="3493">
                  <c:v>1.208572</c:v>
                </c:pt>
                <c:pt idx="3494">
                  <c:v>1.2801819999999999</c:v>
                </c:pt>
                <c:pt idx="3495">
                  <c:v>1.334641</c:v>
                </c:pt>
                <c:pt idx="3496">
                  <c:v>1.506119</c:v>
                </c:pt>
                <c:pt idx="3497">
                  <c:v>1.5258640000000001</c:v>
                </c:pt>
                <c:pt idx="3498">
                  <c:v>1.482254</c:v>
                </c:pt>
                <c:pt idx="3499">
                  <c:v>1.5139469999999999</c:v>
                </c:pt>
                <c:pt idx="3500">
                  <c:v>1.748947</c:v>
                </c:pt>
                <c:pt idx="3501">
                  <c:v>1.785812</c:v>
                </c:pt>
                <c:pt idx="3502">
                  <c:v>1.479889</c:v>
                </c:pt>
                <c:pt idx="3503">
                  <c:v>1.1080319999999999</c:v>
                </c:pt>
                <c:pt idx="3504">
                  <c:v>0.96598799999999996</c:v>
                </c:pt>
                <c:pt idx="3505">
                  <c:v>0.86299099999999995</c:v>
                </c:pt>
                <c:pt idx="3506">
                  <c:v>0.69392399999999999</c:v>
                </c:pt>
                <c:pt idx="3507">
                  <c:v>0.62809800000000005</c:v>
                </c:pt>
                <c:pt idx="3508">
                  <c:v>0.56927499999999998</c:v>
                </c:pt>
                <c:pt idx="3509">
                  <c:v>0.49261500000000003</c:v>
                </c:pt>
                <c:pt idx="3510">
                  <c:v>0.46050999999999997</c:v>
                </c:pt>
                <c:pt idx="3511">
                  <c:v>0.47662399999999999</c:v>
                </c:pt>
                <c:pt idx="3512">
                  <c:v>0.452347</c:v>
                </c:pt>
                <c:pt idx="3513">
                  <c:v>0.365952</c:v>
                </c:pt>
                <c:pt idx="3514">
                  <c:v>0.221497</c:v>
                </c:pt>
                <c:pt idx="3515">
                  <c:v>0.26724199999999998</c:v>
                </c:pt>
                <c:pt idx="3516">
                  <c:v>0.318604</c:v>
                </c:pt>
                <c:pt idx="3517">
                  <c:v>0.30192600000000003</c:v>
                </c:pt>
                <c:pt idx="3518">
                  <c:v>0.25207499999999999</c:v>
                </c:pt>
                <c:pt idx="3519">
                  <c:v>0.31927499999999998</c:v>
                </c:pt>
                <c:pt idx="3520">
                  <c:v>0.37260399999999999</c:v>
                </c:pt>
                <c:pt idx="3521">
                  <c:v>0.356323</c:v>
                </c:pt>
                <c:pt idx="3522">
                  <c:v>0.22695899999999999</c:v>
                </c:pt>
                <c:pt idx="3523">
                  <c:v>0.390152</c:v>
                </c:pt>
                <c:pt idx="3524">
                  <c:v>0.57086199999999998</c:v>
                </c:pt>
                <c:pt idx="3525">
                  <c:v>0.63902300000000001</c:v>
                </c:pt>
                <c:pt idx="3526">
                  <c:v>0.57849099999999998</c:v>
                </c:pt>
                <c:pt idx="3527">
                  <c:v>0.46609499999999998</c:v>
                </c:pt>
                <c:pt idx="3528">
                  <c:v>0.31988499999999997</c:v>
                </c:pt>
                <c:pt idx="3529">
                  <c:v>0.25578299999999998</c:v>
                </c:pt>
                <c:pt idx="3530">
                  <c:v>0.27287299999999998</c:v>
                </c:pt>
                <c:pt idx="3531">
                  <c:v>0.366699</c:v>
                </c:pt>
                <c:pt idx="3532">
                  <c:v>0.48211700000000002</c:v>
                </c:pt>
                <c:pt idx="3533">
                  <c:v>0.60707100000000003</c:v>
                </c:pt>
                <c:pt idx="3534">
                  <c:v>0.57135000000000002</c:v>
                </c:pt>
                <c:pt idx="3535">
                  <c:v>0.46026600000000001</c:v>
                </c:pt>
                <c:pt idx="3536">
                  <c:v>0.34901399999999999</c:v>
                </c:pt>
                <c:pt idx="3537">
                  <c:v>0.24787899999999999</c:v>
                </c:pt>
                <c:pt idx="3538">
                  <c:v>0.158218</c:v>
                </c:pt>
                <c:pt idx="3539">
                  <c:v>0.174515</c:v>
                </c:pt>
                <c:pt idx="3540">
                  <c:v>0.29121399999999997</c:v>
                </c:pt>
                <c:pt idx="3541">
                  <c:v>0.31657400000000002</c:v>
                </c:pt>
                <c:pt idx="3542">
                  <c:v>0.40669300000000003</c:v>
                </c:pt>
                <c:pt idx="3543">
                  <c:v>0.477829</c:v>
                </c:pt>
                <c:pt idx="3544">
                  <c:v>0.56010400000000005</c:v>
                </c:pt>
                <c:pt idx="3545">
                  <c:v>0.58050500000000005</c:v>
                </c:pt>
                <c:pt idx="3546">
                  <c:v>0.51490800000000003</c:v>
                </c:pt>
                <c:pt idx="3547">
                  <c:v>0.37193300000000001</c:v>
                </c:pt>
                <c:pt idx="3548">
                  <c:v>0.248337</c:v>
                </c:pt>
                <c:pt idx="3549">
                  <c:v>0.192352</c:v>
                </c:pt>
                <c:pt idx="3550">
                  <c:v>0.25445600000000002</c:v>
                </c:pt>
                <c:pt idx="3551">
                  <c:v>0.33113100000000001</c:v>
                </c:pt>
                <c:pt idx="3552">
                  <c:v>0.41755700000000001</c:v>
                </c:pt>
                <c:pt idx="3553">
                  <c:v>0.84251399999999999</c:v>
                </c:pt>
                <c:pt idx="3554">
                  <c:v>1.332001</c:v>
                </c:pt>
                <c:pt idx="3555">
                  <c:v>1.6170960000000001</c:v>
                </c:pt>
                <c:pt idx="3556">
                  <c:v>1.5916440000000001</c:v>
                </c:pt>
                <c:pt idx="3557">
                  <c:v>1.506119</c:v>
                </c:pt>
                <c:pt idx="3558">
                  <c:v>1.660965</c:v>
                </c:pt>
                <c:pt idx="3559">
                  <c:v>1.7739720000000001</c:v>
                </c:pt>
                <c:pt idx="3560">
                  <c:v>1.829086</c:v>
                </c:pt>
                <c:pt idx="3561">
                  <c:v>1.8775630000000001</c:v>
                </c:pt>
                <c:pt idx="3562">
                  <c:v>1.790527</c:v>
                </c:pt>
                <c:pt idx="3563">
                  <c:v>1.7474670000000001</c:v>
                </c:pt>
                <c:pt idx="3564">
                  <c:v>1.6182859999999999</c:v>
                </c:pt>
                <c:pt idx="3565">
                  <c:v>1.523331</c:v>
                </c:pt>
                <c:pt idx="3566">
                  <c:v>1.3955690000000001</c:v>
                </c:pt>
                <c:pt idx="3567">
                  <c:v>1.2498629999999999</c:v>
                </c:pt>
                <c:pt idx="3568">
                  <c:v>1.098587</c:v>
                </c:pt>
                <c:pt idx="3569">
                  <c:v>1.0742339999999999</c:v>
                </c:pt>
                <c:pt idx="3570">
                  <c:v>1.032654</c:v>
                </c:pt>
                <c:pt idx="3571">
                  <c:v>0.72566200000000003</c:v>
                </c:pt>
                <c:pt idx="3572">
                  <c:v>0.29023700000000002</c:v>
                </c:pt>
                <c:pt idx="3573">
                  <c:v>6.0837000000000002E-2</c:v>
                </c:pt>
                <c:pt idx="3574">
                  <c:v>0.28926099999999999</c:v>
                </c:pt>
                <c:pt idx="3575">
                  <c:v>0.63241599999999998</c:v>
                </c:pt>
                <c:pt idx="3576">
                  <c:v>0.76374799999999998</c:v>
                </c:pt>
                <c:pt idx="3577">
                  <c:v>0.61033599999999999</c:v>
                </c:pt>
                <c:pt idx="3578">
                  <c:v>0.49577300000000002</c:v>
                </c:pt>
                <c:pt idx="3579">
                  <c:v>0.40901199999999999</c:v>
                </c:pt>
                <c:pt idx="3580">
                  <c:v>0.48733500000000002</c:v>
                </c:pt>
                <c:pt idx="3581">
                  <c:v>0.69691499999999995</c:v>
                </c:pt>
                <c:pt idx="3582">
                  <c:v>0.88172899999999998</c:v>
                </c:pt>
                <c:pt idx="3583">
                  <c:v>0.99234</c:v>
                </c:pt>
                <c:pt idx="3584">
                  <c:v>1.08551</c:v>
                </c:pt>
                <c:pt idx="3585">
                  <c:v>1.1730959999999999</c:v>
                </c:pt>
                <c:pt idx="3586">
                  <c:v>1.2607120000000001</c:v>
                </c:pt>
                <c:pt idx="3587">
                  <c:v>1.3921969999999999</c:v>
                </c:pt>
                <c:pt idx="3588">
                  <c:v>1.509277</c:v>
                </c:pt>
                <c:pt idx="3589">
                  <c:v>1.558014</c:v>
                </c:pt>
                <c:pt idx="3590">
                  <c:v>1.6015170000000001</c:v>
                </c:pt>
                <c:pt idx="3591">
                  <c:v>1.7195739999999999</c:v>
                </c:pt>
                <c:pt idx="3592">
                  <c:v>1.809677</c:v>
                </c:pt>
                <c:pt idx="3593">
                  <c:v>1.7571870000000001</c:v>
                </c:pt>
                <c:pt idx="3594">
                  <c:v>1.5354159999999999</c:v>
                </c:pt>
                <c:pt idx="3595">
                  <c:v>1.2064969999999999</c:v>
                </c:pt>
                <c:pt idx="3596">
                  <c:v>0.98620600000000003</c:v>
                </c:pt>
                <c:pt idx="3597">
                  <c:v>0.99941999999999998</c:v>
                </c:pt>
                <c:pt idx="3598">
                  <c:v>1.1177520000000001</c:v>
                </c:pt>
                <c:pt idx="3599">
                  <c:v>1.2901</c:v>
                </c:pt>
                <c:pt idx="3600">
                  <c:v>1.2864530000000001</c:v>
                </c:pt>
                <c:pt idx="3601">
                  <c:v>1.1557010000000001</c:v>
                </c:pt>
                <c:pt idx="3602">
                  <c:v>1.066208</c:v>
                </c:pt>
                <c:pt idx="3603">
                  <c:v>1.048157</c:v>
                </c:pt>
                <c:pt idx="3604">
                  <c:v>1.033112</c:v>
                </c:pt>
                <c:pt idx="3605">
                  <c:v>1.0816650000000001</c:v>
                </c:pt>
                <c:pt idx="3606">
                  <c:v>1.1366879999999999</c:v>
                </c:pt>
                <c:pt idx="3607">
                  <c:v>1.2277370000000001</c:v>
                </c:pt>
                <c:pt idx="3608">
                  <c:v>1.3643190000000001</c:v>
                </c:pt>
                <c:pt idx="3609">
                  <c:v>1.5079800000000001</c:v>
                </c:pt>
                <c:pt idx="3610">
                  <c:v>1.647324</c:v>
                </c:pt>
                <c:pt idx="3611">
                  <c:v>1.799469</c:v>
                </c:pt>
                <c:pt idx="3612">
                  <c:v>1.8764799999999999</c:v>
                </c:pt>
                <c:pt idx="3613">
                  <c:v>1.8802639999999999</c:v>
                </c:pt>
                <c:pt idx="3614">
                  <c:v>1.9136960000000001</c:v>
                </c:pt>
                <c:pt idx="3615">
                  <c:v>1.9069670000000001</c:v>
                </c:pt>
                <c:pt idx="3616">
                  <c:v>1.7387079999999999</c:v>
                </c:pt>
                <c:pt idx="3617">
                  <c:v>1.2412719999999999</c:v>
                </c:pt>
                <c:pt idx="3618">
                  <c:v>0.59541299999999997</c:v>
                </c:pt>
                <c:pt idx="3619">
                  <c:v>0.366257</c:v>
                </c:pt>
                <c:pt idx="3620">
                  <c:v>0.57971200000000001</c:v>
                </c:pt>
                <c:pt idx="3621">
                  <c:v>0.93759199999999998</c:v>
                </c:pt>
                <c:pt idx="3622">
                  <c:v>0.92817700000000003</c:v>
                </c:pt>
                <c:pt idx="3623">
                  <c:v>0.63284300000000004</c:v>
                </c:pt>
                <c:pt idx="3624">
                  <c:v>0.32347100000000001</c:v>
                </c:pt>
                <c:pt idx="3625">
                  <c:v>6.3416E-2</c:v>
                </c:pt>
                <c:pt idx="3626">
                  <c:v>1.5228E-2</c:v>
                </c:pt>
                <c:pt idx="3627">
                  <c:v>0.192993</c:v>
                </c:pt>
                <c:pt idx="3628">
                  <c:v>0.35347000000000001</c:v>
                </c:pt>
                <c:pt idx="3629">
                  <c:v>0.44036900000000001</c:v>
                </c:pt>
                <c:pt idx="3630">
                  <c:v>0.52691699999999997</c:v>
                </c:pt>
                <c:pt idx="3631">
                  <c:v>0.742645</c:v>
                </c:pt>
                <c:pt idx="3632">
                  <c:v>1.048019</c:v>
                </c:pt>
                <c:pt idx="3633">
                  <c:v>1.3364720000000001</c:v>
                </c:pt>
                <c:pt idx="3634">
                  <c:v>1.543839</c:v>
                </c:pt>
                <c:pt idx="3635">
                  <c:v>1.716385</c:v>
                </c:pt>
                <c:pt idx="3636">
                  <c:v>1.811539</c:v>
                </c:pt>
                <c:pt idx="3637">
                  <c:v>1.941208</c:v>
                </c:pt>
                <c:pt idx="3638">
                  <c:v>2.0607449999999998</c:v>
                </c:pt>
                <c:pt idx="3639">
                  <c:v>1.98085</c:v>
                </c:pt>
                <c:pt idx="3640">
                  <c:v>1.7871859999999999</c:v>
                </c:pt>
                <c:pt idx="3641">
                  <c:v>1.5337369999999999</c:v>
                </c:pt>
                <c:pt idx="3642">
                  <c:v>1.3149109999999999</c:v>
                </c:pt>
                <c:pt idx="3643">
                  <c:v>1.252289</c:v>
                </c:pt>
                <c:pt idx="3644">
                  <c:v>1.287979</c:v>
                </c:pt>
                <c:pt idx="3645">
                  <c:v>1.279312</c:v>
                </c:pt>
                <c:pt idx="3646">
                  <c:v>1.2144779999999999</c:v>
                </c:pt>
                <c:pt idx="3647">
                  <c:v>1.130493</c:v>
                </c:pt>
                <c:pt idx="3648">
                  <c:v>1.0217590000000001</c:v>
                </c:pt>
                <c:pt idx="3649">
                  <c:v>0.90483100000000005</c:v>
                </c:pt>
                <c:pt idx="3650">
                  <c:v>0.78736899999999999</c:v>
                </c:pt>
                <c:pt idx="3651">
                  <c:v>0.73319999999999996</c:v>
                </c:pt>
                <c:pt idx="3652">
                  <c:v>0.80079699999999998</c:v>
                </c:pt>
                <c:pt idx="3653">
                  <c:v>0.90504499999999999</c:v>
                </c:pt>
                <c:pt idx="3654">
                  <c:v>1.057434</c:v>
                </c:pt>
                <c:pt idx="3655">
                  <c:v>1.2447969999999999</c:v>
                </c:pt>
                <c:pt idx="3656">
                  <c:v>1.4265589999999999</c:v>
                </c:pt>
                <c:pt idx="3657">
                  <c:v>1.627365</c:v>
                </c:pt>
                <c:pt idx="3658">
                  <c:v>1.815094</c:v>
                </c:pt>
                <c:pt idx="3659">
                  <c:v>1.918488</c:v>
                </c:pt>
                <c:pt idx="3660">
                  <c:v>2.018494</c:v>
                </c:pt>
                <c:pt idx="3661">
                  <c:v>2.1245419999999999</c:v>
                </c:pt>
                <c:pt idx="3662">
                  <c:v>2.247833</c:v>
                </c:pt>
                <c:pt idx="3663">
                  <c:v>2.102814</c:v>
                </c:pt>
                <c:pt idx="3664">
                  <c:v>1.5602259999999999</c:v>
                </c:pt>
                <c:pt idx="3665">
                  <c:v>0.87582400000000005</c:v>
                </c:pt>
                <c:pt idx="3666">
                  <c:v>0.39630100000000001</c:v>
                </c:pt>
                <c:pt idx="3667">
                  <c:v>0.35047899999999998</c:v>
                </c:pt>
                <c:pt idx="3668">
                  <c:v>0.71739200000000003</c:v>
                </c:pt>
                <c:pt idx="3669">
                  <c:v>1.2596890000000001</c:v>
                </c:pt>
                <c:pt idx="3670">
                  <c:v>1.4277500000000001</c:v>
                </c:pt>
                <c:pt idx="3671">
                  <c:v>0.87542699999999996</c:v>
                </c:pt>
                <c:pt idx="3672">
                  <c:v>0.20700099999999999</c:v>
                </c:pt>
                <c:pt idx="3673">
                  <c:v>-0.103546</c:v>
                </c:pt>
                <c:pt idx="3674">
                  <c:v>-8.7589999999999994E-3</c:v>
                </c:pt>
                <c:pt idx="3675">
                  <c:v>0.28468300000000002</c:v>
                </c:pt>
                <c:pt idx="3676">
                  <c:v>0.52893100000000004</c:v>
                </c:pt>
                <c:pt idx="3677">
                  <c:v>0.64074699999999996</c:v>
                </c:pt>
                <c:pt idx="3678">
                  <c:v>0.66152999999999995</c:v>
                </c:pt>
                <c:pt idx="3679">
                  <c:v>0.73835799999999996</c:v>
                </c:pt>
                <c:pt idx="3680">
                  <c:v>0.79371599999999998</c:v>
                </c:pt>
                <c:pt idx="3681">
                  <c:v>0.90870700000000004</c:v>
                </c:pt>
                <c:pt idx="3682">
                  <c:v>1.158234</c:v>
                </c:pt>
                <c:pt idx="3683">
                  <c:v>1.472137</c:v>
                </c:pt>
                <c:pt idx="3684">
                  <c:v>1.7664489999999999</c:v>
                </c:pt>
                <c:pt idx="3685">
                  <c:v>2.012772</c:v>
                </c:pt>
                <c:pt idx="3686">
                  <c:v>2.0038149999999999</c:v>
                </c:pt>
                <c:pt idx="3687">
                  <c:v>1.694504</c:v>
                </c:pt>
                <c:pt idx="3688">
                  <c:v>1.3824460000000001</c:v>
                </c:pt>
                <c:pt idx="3689">
                  <c:v>1.2982940000000001</c:v>
                </c:pt>
                <c:pt idx="3690">
                  <c:v>1.4907680000000001</c:v>
                </c:pt>
                <c:pt idx="3691">
                  <c:v>1.6766049999999999</c:v>
                </c:pt>
                <c:pt idx="3692">
                  <c:v>1.65506</c:v>
                </c:pt>
                <c:pt idx="3693">
                  <c:v>1.455322</c:v>
                </c:pt>
                <c:pt idx="3694">
                  <c:v>1.216537</c:v>
                </c:pt>
                <c:pt idx="3695">
                  <c:v>1.1177220000000001</c:v>
                </c:pt>
                <c:pt idx="3696">
                  <c:v>1.064789</c:v>
                </c:pt>
                <c:pt idx="3697">
                  <c:v>0.99316400000000005</c:v>
                </c:pt>
                <c:pt idx="3698">
                  <c:v>0.88240099999999999</c:v>
                </c:pt>
                <c:pt idx="3699">
                  <c:v>0.83226</c:v>
                </c:pt>
                <c:pt idx="3700">
                  <c:v>0.88856500000000005</c:v>
                </c:pt>
                <c:pt idx="3701">
                  <c:v>0.90980499999999997</c:v>
                </c:pt>
                <c:pt idx="3702">
                  <c:v>0.94901999999999997</c:v>
                </c:pt>
                <c:pt idx="3703">
                  <c:v>1.0214080000000001</c:v>
                </c:pt>
                <c:pt idx="3704">
                  <c:v>1.1101380000000001</c:v>
                </c:pt>
                <c:pt idx="3705">
                  <c:v>1.217651</c:v>
                </c:pt>
                <c:pt idx="3706">
                  <c:v>1.4884029999999999</c:v>
                </c:pt>
                <c:pt idx="3707">
                  <c:v>1.976013</c:v>
                </c:pt>
                <c:pt idx="3708">
                  <c:v>2.3547210000000001</c:v>
                </c:pt>
                <c:pt idx="3709">
                  <c:v>2.3989720000000001</c:v>
                </c:pt>
                <c:pt idx="3710">
                  <c:v>1.841537</c:v>
                </c:pt>
                <c:pt idx="3711">
                  <c:v>1.277908</c:v>
                </c:pt>
                <c:pt idx="3712">
                  <c:v>0.877884</c:v>
                </c:pt>
                <c:pt idx="3713">
                  <c:v>0.83692900000000003</c:v>
                </c:pt>
                <c:pt idx="3714">
                  <c:v>1.1053310000000001</c:v>
                </c:pt>
                <c:pt idx="3715">
                  <c:v>1.4583440000000001</c:v>
                </c:pt>
                <c:pt idx="3716">
                  <c:v>1.3869929999999999</c:v>
                </c:pt>
                <c:pt idx="3717">
                  <c:v>0.89697300000000002</c:v>
                </c:pt>
                <c:pt idx="3718">
                  <c:v>0.28434799999999999</c:v>
                </c:pt>
                <c:pt idx="3719">
                  <c:v>-0.14978</c:v>
                </c:pt>
                <c:pt idx="3720">
                  <c:v>-0.23452799999999999</c:v>
                </c:pt>
                <c:pt idx="3721">
                  <c:v>-0.10348499999999999</c:v>
                </c:pt>
                <c:pt idx="3722">
                  <c:v>1.4984000000000001E-2</c:v>
                </c:pt>
                <c:pt idx="3723">
                  <c:v>0.11204500000000001</c:v>
                </c:pt>
                <c:pt idx="3724">
                  <c:v>0.210449</c:v>
                </c:pt>
                <c:pt idx="3725">
                  <c:v>0.390625</c:v>
                </c:pt>
                <c:pt idx="3726">
                  <c:v>0.58960000000000001</c:v>
                </c:pt>
                <c:pt idx="3727">
                  <c:v>0.78665200000000002</c:v>
                </c:pt>
                <c:pt idx="3728">
                  <c:v>0.97135899999999997</c:v>
                </c:pt>
                <c:pt idx="3729">
                  <c:v>1.1414789999999999</c:v>
                </c:pt>
                <c:pt idx="3730">
                  <c:v>1.405899</c:v>
                </c:pt>
                <c:pt idx="3731">
                  <c:v>1.777542</c:v>
                </c:pt>
                <c:pt idx="3732">
                  <c:v>2.035568</c:v>
                </c:pt>
                <c:pt idx="3733">
                  <c:v>2.0517729999999998</c:v>
                </c:pt>
                <c:pt idx="3734">
                  <c:v>1.7804720000000001</c:v>
                </c:pt>
                <c:pt idx="3735">
                  <c:v>1.4523010000000001</c:v>
                </c:pt>
                <c:pt idx="3736">
                  <c:v>1.417618</c:v>
                </c:pt>
                <c:pt idx="3737">
                  <c:v>1.6121220000000001</c:v>
                </c:pt>
                <c:pt idx="3738">
                  <c:v>1.7585599999999999</c:v>
                </c:pt>
                <c:pt idx="3739">
                  <c:v>1.737244</c:v>
                </c:pt>
                <c:pt idx="3740">
                  <c:v>1.6169279999999999</c:v>
                </c:pt>
                <c:pt idx="3741">
                  <c:v>1.391464</c:v>
                </c:pt>
                <c:pt idx="3742">
                  <c:v>1.192261</c:v>
                </c:pt>
                <c:pt idx="3743">
                  <c:v>1.0400849999999999</c:v>
                </c:pt>
                <c:pt idx="3744">
                  <c:v>0.98031599999999997</c:v>
                </c:pt>
                <c:pt idx="3745">
                  <c:v>1.0749660000000001</c:v>
                </c:pt>
                <c:pt idx="3746">
                  <c:v>0.89752200000000004</c:v>
                </c:pt>
                <c:pt idx="3747">
                  <c:v>0.86431899999999995</c:v>
                </c:pt>
                <c:pt idx="3748">
                  <c:v>0.84742700000000004</c:v>
                </c:pt>
                <c:pt idx="3749">
                  <c:v>0.84681700000000004</c:v>
                </c:pt>
                <c:pt idx="3750">
                  <c:v>0.83610499999999999</c:v>
                </c:pt>
                <c:pt idx="3751">
                  <c:v>0.91992200000000002</c:v>
                </c:pt>
                <c:pt idx="3752">
                  <c:v>1.076859</c:v>
                </c:pt>
                <c:pt idx="3753">
                  <c:v>1.370911</c:v>
                </c:pt>
                <c:pt idx="3754">
                  <c:v>1.675476</c:v>
                </c:pt>
                <c:pt idx="3755">
                  <c:v>1.9595180000000001</c:v>
                </c:pt>
                <c:pt idx="3756">
                  <c:v>1.8735809999999999</c:v>
                </c:pt>
                <c:pt idx="3757">
                  <c:v>1.1636960000000001</c:v>
                </c:pt>
                <c:pt idx="3758">
                  <c:v>0.73802199999999996</c:v>
                </c:pt>
                <c:pt idx="3759">
                  <c:v>0.57699599999999995</c:v>
                </c:pt>
                <c:pt idx="3760">
                  <c:v>0.62394700000000003</c:v>
                </c:pt>
                <c:pt idx="3761">
                  <c:v>0.83399999999999996</c:v>
                </c:pt>
                <c:pt idx="3762">
                  <c:v>0.81842000000000004</c:v>
                </c:pt>
                <c:pt idx="3763">
                  <c:v>0.41267399999999999</c:v>
                </c:pt>
                <c:pt idx="3764">
                  <c:v>1.7929E-2</c:v>
                </c:pt>
                <c:pt idx="3765">
                  <c:v>-0.22538800000000001</c:v>
                </c:pt>
                <c:pt idx="3766">
                  <c:v>-0.25973499999999999</c:v>
                </c:pt>
                <c:pt idx="3767">
                  <c:v>-0.16023299999999999</c:v>
                </c:pt>
                <c:pt idx="3768">
                  <c:v>0.12892200000000001</c:v>
                </c:pt>
                <c:pt idx="3769">
                  <c:v>-1.7240000000000001E-3</c:v>
                </c:pt>
                <c:pt idx="3770">
                  <c:v>-5.4019999999999997E-3</c:v>
                </c:pt>
                <c:pt idx="3771">
                  <c:v>6.6376000000000004E-2</c:v>
                </c:pt>
                <c:pt idx="3772">
                  <c:v>0.15284700000000001</c:v>
                </c:pt>
                <c:pt idx="3773">
                  <c:v>0.29997299999999999</c:v>
                </c:pt>
                <c:pt idx="3774">
                  <c:v>0.361877</c:v>
                </c:pt>
                <c:pt idx="3775">
                  <c:v>0.44941700000000001</c:v>
                </c:pt>
                <c:pt idx="3776">
                  <c:v>0.62213099999999999</c:v>
                </c:pt>
                <c:pt idx="3777">
                  <c:v>0.846252</c:v>
                </c:pt>
                <c:pt idx="3778">
                  <c:v>0.90640299999999996</c:v>
                </c:pt>
                <c:pt idx="3779">
                  <c:v>0.748672</c:v>
                </c:pt>
                <c:pt idx="3780">
                  <c:v>0.74153100000000005</c:v>
                </c:pt>
                <c:pt idx="3781">
                  <c:v>0.66404700000000005</c:v>
                </c:pt>
                <c:pt idx="3782">
                  <c:v>0.93020599999999998</c:v>
                </c:pt>
                <c:pt idx="3783">
                  <c:v>1.1439509999999999</c:v>
                </c:pt>
                <c:pt idx="3784">
                  <c:v>1.1432040000000001</c:v>
                </c:pt>
                <c:pt idx="3785">
                  <c:v>1.0543210000000001</c:v>
                </c:pt>
                <c:pt idx="3786">
                  <c:v>1.005341</c:v>
                </c:pt>
                <c:pt idx="3787">
                  <c:v>0.82719399999999998</c:v>
                </c:pt>
                <c:pt idx="3788">
                  <c:v>0.73146100000000003</c:v>
                </c:pt>
                <c:pt idx="3789">
                  <c:v>0.64332599999999995</c:v>
                </c:pt>
                <c:pt idx="3790">
                  <c:v>0.62794499999999998</c:v>
                </c:pt>
                <c:pt idx="3791">
                  <c:v>0.50541700000000001</c:v>
                </c:pt>
                <c:pt idx="3792">
                  <c:v>0.33233600000000002</c:v>
                </c:pt>
                <c:pt idx="3793">
                  <c:v>0.29406700000000002</c:v>
                </c:pt>
                <c:pt idx="3794">
                  <c:v>0.215698</c:v>
                </c:pt>
                <c:pt idx="3795">
                  <c:v>0.19033800000000001</c:v>
                </c:pt>
                <c:pt idx="3796">
                  <c:v>0.13458300000000001</c:v>
                </c:pt>
                <c:pt idx="3797">
                  <c:v>5.3908999999999999E-2</c:v>
                </c:pt>
                <c:pt idx="3798">
                  <c:v>4.7774999999999998E-2</c:v>
                </c:pt>
                <c:pt idx="3799">
                  <c:v>0.13105800000000001</c:v>
                </c:pt>
                <c:pt idx="3800">
                  <c:v>8.9446999999999999E-2</c:v>
                </c:pt>
                <c:pt idx="3801">
                  <c:v>0.180115</c:v>
                </c:pt>
                <c:pt idx="3802">
                  <c:v>-0.128937</c:v>
                </c:pt>
                <c:pt idx="3803">
                  <c:v>1.1017000000000001E-2</c:v>
                </c:pt>
                <c:pt idx="3804">
                  <c:v>0.210678</c:v>
                </c:pt>
                <c:pt idx="3805">
                  <c:v>0.277924</c:v>
                </c:pt>
                <c:pt idx="3806">
                  <c:v>-0.11676</c:v>
                </c:pt>
                <c:pt idx="3807">
                  <c:v>8.7784000000000001E-2</c:v>
                </c:pt>
                <c:pt idx="3808">
                  <c:v>0.19101000000000001</c:v>
                </c:pt>
                <c:pt idx="3809">
                  <c:v>-0.17558299999999999</c:v>
                </c:pt>
                <c:pt idx="3810">
                  <c:v>-0.30270399999999997</c:v>
                </c:pt>
                <c:pt idx="3811">
                  <c:v>-0.54440299999999997</c:v>
                </c:pt>
                <c:pt idx="3812">
                  <c:v>-0.658524</c:v>
                </c:pt>
                <c:pt idx="3813">
                  <c:v>-0.58395399999999997</c:v>
                </c:pt>
                <c:pt idx="3814">
                  <c:v>-0.59559600000000001</c:v>
                </c:pt>
                <c:pt idx="3815">
                  <c:v>-0.65745500000000001</c:v>
                </c:pt>
                <c:pt idx="3816">
                  <c:v>-0.57869000000000004</c:v>
                </c:pt>
                <c:pt idx="3817">
                  <c:v>-0.52520800000000001</c:v>
                </c:pt>
                <c:pt idx="3818">
                  <c:v>-0.439224</c:v>
                </c:pt>
                <c:pt idx="3819">
                  <c:v>-0.40214499999999997</c:v>
                </c:pt>
                <c:pt idx="3820">
                  <c:v>-0.240036</c:v>
                </c:pt>
                <c:pt idx="3821">
                  <c:v>7.7060000000000002E-3</c:v>
                </c:pt>
                <c:pt idx="3822">
                  <c:v>0.26144400000000001</c:v>
                </c:pt>
                <c:pt idx="3823">
                  <c:v>0.37492399999999998</c:v>
                </c:pt>
                <c:pt idx="3824">
                  <c:v>0.421875</c:v>
                </c:pt>
                <c:pt idx="3825">
                  <c:v>0.46160899999999999</c:v>
                </c:pt>
                <c:pt idx="3826">
                  <c:v>0.55779999999999996</c:v>
                </c:pt>
                <c:pt idx="3827">
                  <c:v>0.69335899999999995</c:v>
                </c:pt>
                <c:pt idx="3828">
                  <c:v>0.72654700000000005</c:v>
                </c:pt>
                <c:pt idx="3829">
                  <c:v>0.76847799999999999</c:v>
                </c:pt>
                <c:pt idx="3830">
                  <c:v>0.73916599999999999</c:v>
                </c:pt>
                <c:pt idx="3831">
                  <c:v>0.50686600000000004</c:v>
                </c:pt>
                <c:pt idx="3832">
                  <c:v>0.39244099999999998</c:v>
                </c:pt>
                <c:pt idx="3833">
                  <c:v>0.32092300000000001</c:v>
                </c:pt>
                <c:pt idx="3834">
                  <c:v>0.31576500000000002</c:v>
                </c:pt>
                <c:pt idx="3835">
                  <c:v>0.191025</c:v>
                </c:pt>
                <c:pt idx="3836">
                  <c:v>0.150177</c:v>
                </c:pt>
                <c:pt idx="3837">
                  <c:v>0.14497399999999999</c:v>
                </c:pt>
                <c:pt idx="3838">
                  <c:v>0.19722000000000001</c:v>
                </c:pt>
                <c:pt idx="3839">
                  <c:v>7.4981999999999993E-2</c:v>
                </c:pt>
                <c:pt idx="3840">
                  <c:v>-5.7204999999999999E-2</c:v>
                </c:pt>
                <c:pt idx="3841">
                  <c:v>-0.14415</c:v>
                </c:pt>
                <c:pt idx="3842">
                  <c:v>-0.13098099999999999</c:v>
                </c:pt>
                <c:pt idx="3843">
                  <c:v>-5.8441E-2</c:v>
                </c:pt>
                <c:pt idx="3844">
                  <c:v>2.5864000000000002E-2</c:v>
                </c:pt>
                <c:pt idx="3845">
                  <c:v>-1.8661000000000001E-2</c:v>
                </c:pt>
                <c:pt idx="3846">
                  <c:v>-0.132523</c:v>
                </c:pt>
                <c:pt idx="3847">
                  <c:v>-7.4460000000000004E-3</c:v>
                </c:pt>
                <c:pt idx="3848">
                  <c:v>-0.162857</c:v>
                </c:pt>
                <c:pt idx="3849">
                  <c:v>-0.195877</c:v>
                </c:pt>
                <c:pt idx="3850">
                  <c:v>-0.29595900000000003</c:v>
                </c:pt>
                <c:pt idx="3851">
                  <c:v>-0.13067599999999999</c:v>
                </c:pt>
                <c:pt idx="3852">
                  <c:v>-0.336426</c:v>
                </c:pt>
                <c:pt idx="3853">
                  <c:v>-0.35600300000000001</c:v>
                </c:pt>
                <c:pt idx="3854">
                  <c:v>-0.422684</c:v>
                </c:pt>
                <c:pt idx="3855">
                  <c:v>-0.33035300000000001</c:v>
                </c:pt>
                <c:pt idx="3856">
                  <c:v>-0.432587</c:v>
                </c:pt>
                <c:pt idx="3857">
                  <c:v>-0.33985900000000002</c:v>
                </c:pt>
                <c:pt idx="3858">
                  <c:v>-0.27658100000000002</c:v>
                </c:pt>
                <c:pt idx="3859">
                  <c:v>-0.38548300000000002</c:v>
                </c:pt>
                <c:pt idx="3860">
                  <c:v>-0.22862199999999999</c:v>
                </c:pt>
                <c:pt idx="3861">
                  <c:v>-0.15539600000000001</c:v>
                </c:pt>
                <c:pt idx="3862">
                  <c:v>5.0659000000000003E-2</c:v>
                </c:pt>
                <c:pt idx="3863">
                  <c:v>-4.0786999999999997E-2</c:v>
                </c:pt>
                <c:pt idx="3864">
                  <c:v>-2.9633E-2</c:v>
                </c:pt>
                <c:pt idx="3865">
                  <c:v>8.2686999999999997E-2</c:v>
                </c:pt>
                <c:pt idx="3866">
                  <c:v>-0.18887300000000001</c:v>
                </c:pt>
                <c:pt idx="3867">
                  <c:v>7.0144999999999999E-2</c:v>
                </c:pt>
                <c:pt idx="3868">
                  <c:v>0.24726899999999999</c:v>
                </c:pt>
                <c:pt idx="3869">
                  <c:v>0.27331499999999997</c:v>
                </c:pt>
                <c:pt idx="3870">
                  <c:v>0.35997000000000001</c:v>
                </c:pt>
                <c:pt idx="3871">
                  <c:v>0.37237500000000001</c:v>
                </c:pt>
                <c:pt idx="3872">
                  <c:v>0.37733499999999998</c:v>
                </c:pt>
                <c:pt idx="3873">
                  <c:v>0.13674900000000001</c:v>
                </c:pt>
                <c:pt idx="3874">
                  <c:v>3.6102000000000002E-2</c:v>
                </c:pt>
                <c:pt idx="3875">
                  <c:v>7.4721999999999997E-2</c:v>
                </c:pt>
                <c:pt idx="3876">
                  <c:v>5.7113999999999998E-2</c:v>
                </c:pt>
                <c:pt idx="3877">
                  <c:v>0.20167499999999999</c:v>
                </c:pt>
                <c:pt idx="3878">
                  <c:v>0.331482</c:v>
                </c:pt>
                <c:pt idx="3879">
                  <c:v>0.15095500000000001</c:v>
                </c:pt>
                <c:pt idx="3880">
                  <c:v>0.14746100000000001</c:v>
                </c:pt>
                <c:pt idx="3881">
                  <c:v>0.18917800000000001</c:v>
                </c:pt>
                <c:pt idx="3882">
                  <c:v>0.18853800000000001</c:v>
                </c:pt>
                <c:pt idx="3883">
                  <c:v>0.196274</c:v>
                </c:pt>
                <c:pt idx="3884">
                  <c:v>0.222107</c:v>
                </c:pt>
                <c:pt idx="3885">
                  <c:v>0.29086299999999998</c:v>
                </c:pt>
                <c:pt idx="3886">
                  <c:v>0.213806</c:v>
                </c:pt>
                <c:pt idx="3887">
                  <c:v>0.245285</c:v>
                </c:pt>
                <c:pt idx="3888">
                  <c:v>0.31564300000000001</c:v>
                </c:pt>
                <c:pt idx="3889">
                  <c:v>0.27754200000000001</c:v>
                </c:pt>
                <c:pt idx="3890">
                  <c:v>0.42521700000000001</c:v>
                </c:pt>
                <c:pt idx="3891">
                  <c:v>0.33378600000000003</c:v>
                </c:pt>
                <c:pt idx="3892">
                  <c:v>0.222855</c:v>
                </c:pt>
                <c:pt idx="3893">
                  <c:v>0.31414799999999998</c:v>
                </c:pt>
                <c:pt idx="3894">
                  <c:v>0.37510700000000002</c:v>
                </c:pt>
                <c:pt idx="3895">
                  <c:v>0.56224099999999999</c:v>
                </c:pt>
                <c:pt idx="3896">
                  <c:v>0.69995099999999999</c:v>
                </c:pt>
                <c:pt idx="3897">
                  <c:v>0.47483799999999998</c:v>
                </c:pt>
                <c:pt idx="3898">
                  <c:v>0.34794599999999998</c:v>
                </c:pt>
                <c:pt idx="3899">
                  <c:v>9.3292E-2</c:v>
                </c:pt>
                <c:pt idx="3900">
                  <c:v>-3.4012000000000001E-2</c:v>
                </c:pt>
                <c:pt idx="3901">
                  <c:v>-0.163437</c:v>
                </c:pt>
                <c:pt idx="3902">
                  <c:v>-0.43179299999999998</c:v>
                </c:pt>
                <c:pt idx="3903">
                  <c:v>-0.33785999999999999</c:v>
                </c:pt>
                <c:pt idx="3904">
                  <c:v>-0.23060600000000001</c:v>
                </c:pt>
                <c:pt idx="3905">
                  <c:v>-6.9335999999999995E-2</c:v>
                </c:pt>
                <c:pt idx="3906">
                  <c:v>0.11264</c:v>
                </c:pt>
                <c:pt idx="3907">
                  <c:v>0.21557599999999999</c:v>
                </c:pt>
                <c:pt idx="3908">
                  <c:v>0.26594499999999999</c:v>
                </c:pt>
                <c:pt idx="3909">
                  <c:v>0.29946899999999999</c:v>
                </c:pt>
                <c:pt idx="3910">
                  <c:v>0.426651</c:v>
                </c:pt>
                <c:pt idx="3911">
                  <c:v>0.50975000000000004</c:v>
                </c:pt>
                <c:pt idx="3912">
                  <c:v>0.60856600000000005</c:v>
                </c:pt>
                <c:pt idx="3913">
                  <c:v>0.73727399999999998</c:v>
                </c:pt>
                <c:pt idx="3914">
                  <c:v>0.74145499999999998</c:v>
                </c:pt>
                <c:pt idx="3915">
                  <c:v>0.60130300000000003</c:v>
                </c:pt>
                <c:pt idx="3916">
                  <c:v>0.63439900000000005</c:v>
                </c:pt>
                <c:pt idx="3917">
                  <c:v>0.79400599999999999</c:v>
                </c:pt>
                <c:pt idx="3918">
                  <c:v>0.99855000000000005</c:v>
                </c:pt>
                <c:pt idx="3919">
                  <c:v>0.94123800000000002</c:v>
                </c:pt>
                <c:pt idx="3920">
                  <c:v>0.89582799999999996</c:v>
                </c:pt>
                <c:pt idx="3921">
                  <c:v>0.83342000000000005</c:v>
                </c:pt>
                <c:pt idx="3922">
                  <c:v>0.70011900000000005</c:v>
                </c:pt>
                <c:pt idx="3923">
                  <c:v>0.556168</c:v>
                </c:pt>
                <c:pt idx="3924">
                  <c:v>0.59164399999999995</c:v>
                </c:pt>
                <c:pt idx="3925">
                  <c:v>0.68647800000000003</c:v>
                </c:pt>
                <c:pt idx="3926">
                  <c:v>0.83261099999999999</c:v>
                </c:pt>
                <c:pt idx="3927">
                  <c:v>0.95193499999999998</c:v>
                </c:pt>
                <c:pt idx="3928">
                  <c:v>1.068619</c:v>
                </c:pt>
                <c:pt idx="3929">
                  <c:v>1.0950009999999999</c:v>
                </c:pt>
                <c:pt idx="3930">
                  <c:v>1.414795</c:v>
                </c:pt>
                <c:pt idx="3931">
                  <c:v>1.571915</c:v>
                </c:pt>
                <c:pt idx="3932">
                  <c:v>1.530624</c:v>
                </c:pt>
                <c:pt idx="3933">
                  <c:v>1.487671</c:v>
                </c:pt>
                <c:pt idx="3934">
                  <c:v>1.4872590000000001</c:v>
                </c:pt>
                <c:pt idx="3935">
                  <c:v>1.2335659999999999</c:v>
                </c:pt>
                <c:pt idx="3936">
                  <c:v>1.335602</c:v>
                </c:pt>
                <c:pt idx="3937">
                  <c:v>1.3780669999999999</c:v>
                </c:pt>
                <c:pt idx="3938">
                  <c:v>1.0552220000000001</c:v>
                </c:pt>
                <c:pt idx="3939">
                  <c:v>0.44392399999999999</c:v>
                </c:pt>
                <c:pt idx="3940">
                  <c:v>5.246E-2</c:v>
                </c:pt>
                <c:pt idx="3941">
                  <c:v>0.28416400000000003</c:v>
                </c:pt>
                <c:pt idx="3942">
                  <c:v>0.61721800000000004</c:v>
                </c:pt>
                <c:pt idx="3943">
                  <c:v>0.78543099999999999</c:v>
                </c:pt>
                <c:pt idx="3944">
                  <c:v>0.39877299999999999</c:v>
                </c:pt>
                <c:pt idx="3945">
                  <c:v>-5.5603E-2</c:v>
                </c:pt>
                <c:pt idx="3946">
                  <c:v>-0.112549</c:v>
                </c:pt>
                <c:pt idx="3947">
                  <c:v>3.6437999999999998E-2</c:v>
                </c:pt>
                <c:pt idx="3948">
                  <c:v>0.11161799999999999</c:v>
                </c:pt>
                <c:pt idx="3949">
                  <c:v>-7.7147999999999994E-2</c:v>
                </c:pt>
                <c:pt idx="3950">
                  <c:v>0.12829599999999999</c:v>
                </c:pt>
                <c:pt idx="3951">
                  <c:v>0.221329</c:v>
                </c:pt>
                <c:pt idx="3952">
                  <c:v>0.31664999999999999</c:v>
                </c:pt>
                <c:pt idx="3953">
                  <c:v>0.49066199999999999</c:v>
                </c:pt>
                <c:pt idx="3954">
                  <c:v>0.452621</c:v>
                </c:pt>
                <c:pt idx="3955">
                  <c:v>0.42863499999999999</c:v>
                </c:pt>
                <c:pt idx="3956">
                  <c:v>0.95335400000000003</c:v>
                </c:pt>
                <c:pt idx="3957">
                  <c:v>0.84225499999999998</c:v>
                </c:pt>
                <c:pt idx="3958">
                  <c:v>1.1665190000000001</c:v>
                </c:pt>
                <c:pt idx="3959">
                  <c:v>1.4267730000000001</c:v>
                </c:pt>
                <c:pt idx="3960">
                  <c:v>1.468002</c:v>
                </c:pt>
                <c:pt idx="3961">
                  <c:v>1.071869</c:v>
                </c:pt>
                <c:pt idx="3962">
                  <c:v>1.0142519999999999</c:v>
                </c:pt>
                <c:pt idx="3963">
                  <c:v>1.129257</c:v>
                </c:pt>
                <c:pt idx="3964">
                  <c:v>1.438385</c:v>
                </c:pt>
                <c:pt idx="3965">
                  <c:v>1.6508179999999999</c:v>
                </c:pt>
                <c:pt idx="3966">
                  <c:v>1.5869899999999999</c:v>
                </c:pt>
                <c:pt idx="3967">
                  <c:v>1.5150600000000001</c:v>
                </c:pt>
                <c:pt idx="3968">
                  <c:v>1.3174129999999999</c:v>
                </c:pt>
                <c:pt idx="3969">
                  <c:v>1.052292</c:v>
                </c:pt>
                <c:pt idx="3970">
                  <c:v>0.99221800000000004</c:v>
                </c:pt>
                <c:pt idx="3971">
                  <c:v>0.98030099999999998</c:v>
                </c:pt>
                <c:pt idx="3972">
                  <c:v>0.80812099999999998</c:v>
                </c:pt>
                <c:pt idx="3973">
                  <c:v>1.0612490000000001</c:v>
                </c:pt>
                <c:pt idx="3974">
                  <c:v>1.053741</c:v>
                </c:pt>
                <c:pt idx="3975">
                  <c:v>1.0278929999999999</c:v>
                </c:pt>
                <c:pt idx="3976">
                  <c:v>1.1486050000000001</c:v>
                </c:pt>
                <c:pt idx="3977">
                  <c:v>1.170731</c:v>
                </c:pt>
                <c:pt idx="3978">
                  <c:v>1.23912</c:v>
                </c:pt>
                <c:pt idx="3979">
                  <c:v>1.16449</c:v>
                </c:pt>
                <c:pt idx="3980">
                  <c:v>1.173691</c:v>
                </c:pt>
                <c:pt idx="3981">
                  <c:v>1.3511660000000001</c:v>
                </c:pt>
                <c:pt idx="3982">
                  <c:v>1.5344089999999999</c:v>
                </c:pt>
                <c:pt idx="3983">
                  <c:v>1.2482759999999999</c:v>
                </c:pt>
                <c:pt idx="3984">
                  <c:v>0.49136400000000002</c:v>
                </c:pt>
                <c:pt idx="3985">
                  <c:v>0.38089000000000001</c:v>
                </c:pt>
                <c:pt idx="3986">
                  <c:v>0.413269</c:v>
                </c:pt>
                <c:pt idx="3987">
                  <c:v>0.63720699999999997</c:v>
                </c:pt>
                <c:pt idx="3988">
                  <c:v>0.57832300000000003</c:v>
                </c:pt>
                <c:pt idx="3989">
                  <c:v>0.131409</c:v>
                </c:pt>
                <c:pt idx="3990">
                  <c:v>0.41599999999999998</c:v>
                </c:pt>
                <c:pt idx="3991">
                  <c:v>-0.20036300000000001</c:v>
                </c:pt>
                <c:pt idx="3992">
                  <c:v>-8.9798000000000003E-2</c:v>
                </c:pt>
                <c:pt idx="3993">
                  <c:v>-3.4164E-2</c:v>
                </c:pt>
                <c:pt idx="3994">
                  <c:v>-9.4086000000000003E-2</c:v>
                </c:pt>
                <c:pt idx="3995">
                  <c:v>-4.863E-2</c:v>
                </c:pt>
                <c:pt idx="3996">
                  <c:v>-6.1034999999999999E-2</c:v>
                </c:pt>
                <c:pt idx="3997">
                  <c:v>-3.3035000000000002E-2</c:v>
                </c:pt>
                <c:pt idx="3998">
                  <c:v>0.126022</c:v>
                </c:pt>
                <c:pt idx="3999">
                  <c:v>0.26080300000000001</c:v>
                </c:pt>
                <c:pt idx="4000">
                  <c:v>0.45938099999999998</c:v>
                </c:pt>
                <c:pt idx="4001">
                  <c:v>0.53558300000000003</c:v>
                </c:pt>
                <c:pt idx="4002">
                  <c:v>0.70852700000000002</c:v>
                </c:pt>
                <c:pt idx="4003">
                  <c:v>0.70161399999999996</c:v>
                </c:pt>
                <c:pt idx="4004">
                  <c:v>1.0821529999999999</c:v>
                </c:pt>
                <c:pt idx="4005">
                  <c:v>1.372711</c:v>
                </c:pt>
                <c:pt idx="4006">
                  <c:v>1.390549</c:v>
                </c:pt>
                <c:pt idx="4007">
                  <c:v>1.180283</c:v>
                </c:pt>
                <c:pt idx="4008">
                  <c:v>0.91445900000000002</c:v>
                </c:pt>
                <c:pt idx="4009">
                  <c:v>0.91061400000000003</c:v>
                </c:pt>
                <c:pt idx="4010">
                  <c:v>1.0074620000000001</c:v>
                </c:pt>
                <c:pt idx="4011">
                  <c:v>1.1593629999999999</c:v>
                </c:pt>
                <c:pt idx="4012">
                  <c:v>1.274796</c:v>
                </c:pt>
                <c:pt idx="4013">
                  <c:v>1.281326</c:v>
                </c:pt>
                <c:pt idx="4014">
                  <c:v>1.1706240000000001</c:v>
                </c:pt>
                <c:pt idx="4015">
                  <c:v>1.0110779999999999</c:v>
                </c:pt>
                <c:pt idx="4016">
                  <c:v>0.888046</c:v>
                </c:pt>
                <c:pt idx="4017">
                  <c:v>0.82580600000000004</c:v>
                </c:pt>
                <c:pt idx="4018">
                  <c:v>0.62527500000000003</c:v>
                </c:pt>
                <c:pt idx="4019">
                  <c:v>0.64352399999999998</c:v>
                </c:pt>
                <c:pt idx="4020">
                  <c:v>0.62792999999999999</c:v>
                </c:pt>
                <c:pt idx="4021">
                  <c:v>0.31565900000000002</c:v>
                </c:pt>
                <c:pt idx="4022">
                  <c:v>0.30255100000000001</c:v>
                </c:pt>
                <c:pt idx="4023">
                  <c:v>0.32026700000000002</c:v>
                </c:pt>
                <c:pt idx="4024">
                  <c:v>0.24285899999999999</c:v>
                </c:pt>
                <c:pt idx="4025">
                  <c:v>8.8104000000000002E-2</c:v>
                </c:pt>
                <c:pt idx="4026">
                  <c:v>0.159637</c:v>
                </c:pt>
                <c:pt idx="4027">
                  <c:v>0.23912</c:v>
                </c:pt>
                <c:pt idx="4028">
                  <c:v>0.34751900000000002</c:v>
                </c:pt>
                <c:pt idx="4029">
                  <c:v>0.32800299999999999</c:v>
                </c:pt>
                <c:pt idx="4030">
                  <c:v>0.18832399999999999</c:v>
                </c:pt>
                <c:pt idx="4031">
                  <c:v>-1.1414000000000001E-2</c:v>
                </c:pt>
                <c:pt idx="4032">
                  <c:v>-9.6405000000000005E-2</c:v>
                </c:pt>
                <c:pt idx="4033">
                  <c:v>-0.143845</c:v>
                </c:pt>
                <c:pt idx="4034">
                  <c:v>-0.124741</c:v>
                </c:pt>
                <c:pt idx="4035">
                  <c:v>9.5370000000000003E-3</c:v>
                </c:pt>
                <c:pt idx="4036">
                  <c:v>7.0708999999999994E-2</c:v>
                </c:pt>
                <c:pt idx="4037">
                  <c:v>2.3972E-2</c:v>
                </c:pt>
                <c:pt idx="4038">
                  <c:v>-9.5519999999999994E-2</c:v>
                </c:pt>
                <c:pt idx="4039">
                  <c:v>-0.23263500000000001</c:v>
                </c:pt>
                <c:pt idx="4040">
                  <c:v>-0.27496300000000001</c:v>
                </c:pt>
                <c:pt idx="4041">
                  <c:v>-0.25236500000000001</c:v>
                </c:pt>
                <c:pt idx="4042">
                  <c:v>-0.20291100000000001</c:v>
                </c:pt>
                <c:pt idx="4043">
                  <c:v>-0.10055500000000001</c:v>
                </c:pt>
                <c:pt idx="4044">
                  <c:v>8.8440000000000005E-2</c:v>
                </c:pt>
                <c:pt idx="4045">
                  <c:v>0.19201699999999999</c:v>
                </c:pt>
                <c:pt idx="4046">
                  <c:v>0.18995699999999999</c:v>
                </c:pt>
                <c:pt idx="4047">
                  <c:v>0.36331200000000002</c:v>
                </c:pt>
                <c:pt idx="4048">
                  <c:v>0.43575999999999998</c:v>
                </c:pt>
                <c:pt idx="4049">
                  <c:v>0.45993000000000001</c:v>
                </c:pt>
                <c:pt idx="4050">
                  <c:v>0.72019999999999995</c:v>
                </c:pt>
                <c:pt idx="4051">
                  <c:v>0.76129199999999997</c:v>
                </c:pt>
                <c:pt idx="4052">
                  <c:v>0.67317199999999999</c:v>
                </c:pt>
                <c:pt idx="4053">
                  <c:v>0.617004</c:v>
                </c:pt>
                <c:pt idx="4054">
                  <c:v>0.53430200000000005</c:v>
                </c:pt>
                <c:pt idx="4055">
                  <c:v>0.566971</c:v>
                </c:pt>
                <c:pt idx="4056">
                  <c:v>0.74713099999999999</c:v>
                </c:pt>
                <c:pt idx="4057">
                  <c:v>0.90324400000000005</c:v>
                </c:pt>
                <c:pt idx="4058">
                  <c:v>0.87148999999999999</c:v>
                </c:pt>
                <c:pt idx="4059">
                  <c:v>0.92680399999999996</c:v>
                </c:pt>
                <c:pt idx="4060">
                  <c:v>0.70147700000000002</c:v>
                </c:pt>
                <c:pt idx="4061">
                  <c:v>0.66206399999999999</c:v>
                </c:pt>
                <c:pt idx="4062">
                  <c:v>0.66066000000000003</c:v>
                </c:pt>
                <c:pt idx="4063">
                  <c:v>0.73896799999999996</c:v>
                </c:pt>
                <c:pt idx="4064">
                  <c:v>0.84411599999999998</c:v>
                </c:pt>
                <c:pt idx="4065">
                  <c:v>0.99661299999999997</c:v>
                </c:pt>
                <c:pt idx="4066">
                  <c:v>1.101364</c:v>
                </c:pt>
                <c:pt idx="4067">
                  <c:v>1.1561429999999999</c:v>
                </c:pt>
                <c:pt idx="4068">
                  <c:v>1.2498020000000001</c:v>
                </c:pt>
                <c:pt idx="4069">
                  <c:v>1.316025</c:v>
                </c:pt>
                <c:pt idx="4070">
                  <c:v>1.3232569999999999</c:v>
                </c:pt>
                <c:pt idx="4071">
                  <c:v>1.4180759999999999</c:v>
                </c:pt>
                <c:pt idx="4072">
                  <c:v>1.4991760000000001</c:v>
                </c:pt>
                <c:pt idx="4073">
                  <c:v>1.45462</c:v>
                </c:pt>
                <c:pt idx="4074">
                  <c:v>1.1199950000000001</c:v>
                </c:pt>
                <c:pt idx="4075">
                  <c:v>0.63447600000000004</c:v>
                </c:pt>
                <c:pt idx="4076">
                  <c:v>0.51728799999999997</c:v>
                </c:pt>
                <c:pt idx="4077">
                  <c:v>0.84135400000000005</c:v>
                </c:pt>
                <c:pt idx="4078">
                  <c:v>1.37355</c:v>
                </c:pt>
                <c:pt idx="4079">
                  <c:v>1.2777099999999999</c:v>
                </c:pt>
                <c:pt idx="4080">
                  <c:v>0.68380700000000005</c:v>
                </c:pt>
                <c:pt idx="4081">
                  <c:v>0.18637100000000001</c:v>
                </c:pt>
                <c:pt idx="4082">
                  <c:v>-1.3488999999999999E-2</c:v>
                </c:pt>
                <c:pt idx="4083">
                  <c:v>9.5734E-2</c:v>
                </c:pt>
                <c:pt idx="4084">
                  <c:v>0.208954</c:v>
                </c:pt>
                <c:pt idx="4085">
                  <c:v>0.34513899999999997</c:v>
                </c:pt>
                <c:pt idx="4086">
                  <c:v>0.31530799999999998</c:v>
                </c:pt>
                <c:pt idx="4087">
                  <c:v>0.26879900000000001</c:v>
                </c:pt>
                <c:pt idx="4088">
                  <c:v>0.34434500000000001</c:v>
                </c:pt>
                <c:pt idx="4089">
                  <c:v>0.56379699999999999</c:v>
                </c:pt>
                <c:pt idx="4090">
                  <c:v>0.787018</c:v>
                </c:pt>
                <c:pt idx="4091">
                  <c:v>0.94204699999999997</c:v>
                </c:pt>
                <c:pt idx="4092">
                  <c:v>1.1009059999999999</c:v>
                </c:pt>
                <c:pt idx="4093">
                  <c:v>1.27504</c:v>
                </c:pt>
                <c:pt idx="4094">
                  <c:v>1.422104</c:v>
                </c:pt>
                <c:pt idx="4095">
                  <c:v>1.749374</c:v>
                </c:pt>
                <c:pt idx="4096">
                  <c:v>1.9890749999999999</c:v>
                </c:pt>
                <c:pt idx="4097">
                  <c:v>1.742645</c:v>
                </c:pt>
                <c:pt idx="4098">
                  <c:v>1.3887179999999999</c:v>
                </c:pt>
                <c:pt idx="4099">
                  <c:v>1.356155</c:v>
                </c:pt>
                <c:pt idx="4100">
                  <c:v>1.478119</c:v>
                </c:pt>
                <c:pt idx="4101">
                  <c:v>1.612274</c:v>
                </c:pt>
                <c:pt idx="4102">
                  <c:v>1.7111209999999999</c:v>
                </c:pt>
                <c:pt idx="4103">
                  <c:v>1.6244050000000001</c:v>
                </c:pt>
                <c:pt idx="4104">
                  <c:v>1.3097080000000001</c:v>
                </c:pt>
                <c:pt idx="4105">
                  <c:v>1.050797</c:v>
                </c:pt>
                <c:pt idx="4106">
                  <c:v>0.86686700000000005</c:v>
                </c:pt>
                <c:pt idx="4107">
                  <c:v>0.76980599999999999</c:v>
                </c:pt>
                <c:pt idx="4108">
                  <c:v>0.71814</c:v>
                </c:pt>
                <c:pt idx="4109">
                  <c:v>0.843719</c:v>
                </c:pt>
                <c:pt idx="4110">
                  <c:v>0.934998</c:v>
                </c:pt>
                <c:pt idx="4111">
                  <c:v>0.95086700000000002</c:v>
                </c:pt>
                <c:pt idx="4112">
                  <c:v>0.97624200000000005</c:v>
                </c:pt>
                <c:pt idx="4113">
                  <c:v>1.073593</c:v>
                </c:pt>
                <c:pt idx="4114">
                  <c:v>1.240265</c:v>
                </c:pt>
                <c:pt idx="4115">
                  <c:v>1.4196470000000001</c:v>
                </c:pt>
                <c:pt idx="4116">
                  <c:v>1.5532379999999999</c:v>
                </c:pt>
                <c:pt idx="4117">
                  <c:v>1.688293</c:v>
                </c:pt>
                <c:pt idx="4118">
                  <c:v>1.9014279999999999</c:v>
                </c:pt>
                <c:pt idx="4119">
                  <c:v>2.1647949999999998</c:v>
                </c:pt>
                <c:pt idx="4120">
                  <c:v>2.248535</c:v>
                </c:pt>
                <c:pt idx="4121">
                  <c:v>1.8845369999999999</c:v>
                </c:pt>
                <c:pt idx="4122">
                  <c:v>1.3556980000000001</c:v>
                </c:pt>
                <c:pt idx="4123">
                  <c:v>1.01268</c:v>
                </c:pt>
                <c:pt idx="4124">
                  <c:v>1.1019129999999999</c:v>
                </c:pt>
                <c:pt idx="4125">
                  <c:v>1.506027</c:v>
                </c:pt>
                <c:pt idx="4126">
                  <c:v>1.682571</c:v>
                </c:pt>
                <c:pt idx="4127">
                  <c:v>1.28064</c:v>
                </c:pt>
                <c:pt idx="4128">
                  <c:v>0.490616</c:v>
                </c:pt>
                <c:pt idx="4129">
                  <c:v>-5.5892999999999998E-2</c:v>
                </c:pt>
                <c:pt idx="4130">
                  <c:v>-6.8069000000000005E-2</c:v>
                </c:pt>
                <c:pt idx="4131">
                  <c:v>0.14114399999999999</c:v>
                </c:pt>
                <c:pt idx="4132">
                  <c:v>0.30804399999999998</c:v>
                </c:pt>
                <c:pt idx="4133">
                  <c:v>0.29655500000000001</c:v>
                </c:pt>
                <c:pt idx="4134">
                  <c:v>0.249832</c:v>
                </c:pt>
                <c:pt idx="4135">
                  <c:v>0.20272799999999999</c:v>
                </c:pt>
                <c:pt idx="4136">
                  <c:v>0.39903300000000003</c:v>
                </c:pt>
                <c:pt idx="4137">
                  <c:v>0.74896200000000002</c:v>
                </c:pt>
                <c:pt idx="4138">
                  <c:v>1.070557</c:v>
                </c:pt>
                <c:pt idx="4139">
                  <c:v>1.29332</c:v>
                </c:pt>
                <c:pt idx="4140">
                  <c:v>1.429092</c:v>
                </c:pt>
                <c:pt idx="4141">
                  <c:v>1.5792539999999999</c:v>
                </c:pt>
                <c:pt idx="4142">
                  <c:v>1.8638920000000001</c:v>
                </c:pt>
                <c:pt idx="4143">
                  <c:v>2.1361539999999999</c:v>
                </c:pt>
                <c:pt idx="4144">
                  <c:v>2.0200499999999999</c:v>
                </c:pt>
                <c:pt idx="4145">
                  <c:v>1.701889</c:v>
                </c:pt>
                <c:pt idx="4146">
                  <c:v>1.5433809999999999</c:v>
                </c:pt>
                <c:pt idx="4147">
                  <c:v>1.6563570000000001</c:v>
                </c:pt>
                <c:pt idx="4148">
                  <c:v>1.914215</c:v>
                </c:pt>
                <c:pt idx="4149">
                  <c:v>2.124161</c:v>
                </c:pt>
                <c:pt idx="4150">
                  <c:v>1.957748</c:v>
                </c:pt>
                <c:pt idx="4151">
                  <c:v>1.526886</c:v>
                </c:pt>
                <c:pt idx="4152">
                  <c:v>1.1377109999999999</c:v>
                </c:pt>
                <c:pt idx="4153">
                  <c:v>0.97691300000000003</c:v>
                </c:pt>
                <c:pt idx="4154">
                  <c:v>0.91877699999999995</c:v>
                </c:pt>
                <c:pt idx="4155">
                  <c:v>0.95536799999999999</c:v>
                </c:pt>
                <c:pt idx="4156">
                  <c:v>0.95120199999999999</c:v>
                </c:pt>
                <c:pt idx="4157">
                  <c:v>0.91603100000000004</c:v>
                </c:pt>
                <c:pt idx="4158">
                  <c:v>0.872116</c:v>
                </c:pt>
                <c:pt idx="4159">
                  <c:v>0.92730699999999999</c:v>
                </c:pt>
                <c:pt idx="4160">
                  <c:v>1.013123</c:v>
                </c:pt>
                <c:pt idx="4161">
                  <c:v>1.0852360000000001</c:v>
                </c:pt>
                <c:pt idx="4162">
                  <c:v>1.144104</c:v>
                </c:pt>
                <c:pt idx="4163">
                  <c:v>1.2827759999999999</c:v>
                </c:pt>
                <c:pt idx="4164">
                  <c:v>1.585251</c:v>
                </c:pt>
                <c:pt idx="4165">
                  <c:v>1.9932859999999999</c:v>
                </c:pt>
                <c:pt idx="4166">
                  <c:v>2.3609619999999998</c:v>
                </c:pt>
                <c:pt idx="4167">
                  <c:v>2.2924039999999999</c:v>
                </c:pt>
                <c:pt idx="4168">
                  <c:v>1.8549960000000001</c:v>
                </c:pt>
                <c:pt idx="4169">
                  <c:v>1.42218</c:v>
                </c:pt>
                <c:pt idx="4170">
                  <c:v>1.32663</c:v>
                </c:pt>
                <c:pt idx="4171">
                  <c:v>1.703003</c:v>
                </c:pt>
                <c:pt idx="4172">
                  <c:v>1.9029689999999999</c:v>
                </c:pt>
                <c:pt idx="4173">
                  <c:v>1.442383</c:v>
                </c:pt>
                <c:pt idx="4174">
                  <c:v>0.70340000000000003</c:v>
                </c:pt>
                <c:pt idx="4175">
                  <c:v>5.2200000000000003E-2</c:v>
                </c:pt>
                <c:pt idx="4176">
                  <c:v>-0.251938</c:v>
                </c:pt>
                <c:pt idx="4177">
                  <c:v>-0.138992</c:v>
                </c:pt>
                <c:pt idx="4178">
                  <c:v>1.8509000000000001E-2</c:v>
                </c:pt>
                <c:pt idx="4179">
                  <c:v>2.7390000000000001E-2</c:v>
                </c:pt>
                <c:pt idx="4180">
                  <c:v>-1.8539E-2</c:v>
                </c:pt>
                <c:pt idx="4181">
                  <c:v>-9.5209999999999999E-3</c:v>
                </c:pt>
                <c:pt idx="4182">
                  <c:v>0.20494100000000001</c:v>
                </c:pt>
                <c:pt idx="4183">
                  <c:v>0.611649</c:v>
                </c:pt>
                <c:pt idx="4184">
                  <c:v>1.018845</c:v>
                </c:pt>
                <c:pt idx="4185">
                  <c:v>1.2610779999999999</c:v>
                </c:pt>
                <c:pt idx="4186">
                  <c:v>1.4190670000000001</c:v>
                </c:pt>
                <c:pt idx="4187">
                  <c:v>1.726227</c:v>
                </c:pt>
                <c:pt idx="4188">
                  <c:v>2.0778050000000001</c:v>
                </c:pt>
                <c:pt idx="4189">
                  <c:v>2.2169340000000002</c:v>
                </c:pt>
                <c:pt idx="4190">
                  <c:v>2.0366059999999999</c:v>
                </c:pt>
                <c:pt idx="4191">
                  <c:v>1.6691279999999999</c:v>
                </c:pt>
                <c:pt idx="4192">
                  <c:v>1.526276</c:v>
                </c:pt>
                <c:pt idx="4193">
                  <c:v>1.6420140000000001</c:v>
                </c:pt>
                <c:pt idx="4194">
                  <c:v>1.943497</c:v>
                </c:pt>
                <c:pt idx="4195">
                  <c:v>2.1699980000000001</c:v>
                </c:pt>
                <c:pt idx="4196">
                  <c:v>1.9616849999999999</c:v>
                </c:pt>
                <c:pt idx="4197">
                  <c:v>1.5953520000000001</c:v>
                </c:pt>
                <c:pt idx="4198">
                  <c:v>1.2975620000000001</c:v>
                </c:pt>
                <c:pt idx="4199">
                  <c:v>1.044586</c:v>
                </c:pt>
                <c:pt idx="4200">
                  <c:v>0.96800200000000003</c:v>
                </c:pt>
                <c:pt idx="4201">
                  <c:v>1.00827</c:v>
                </c:pt>
                <c:pt idx="4202">
                  <c:v>0.98452799999999996</c:v>
                </c:pt>
                <c:pt idx="4203">
                  <c:v>0.92846700000000004</c:v>
                </c:pt>
                <c:pt idx="4204">
                  <c:v>0.90898100000000004</c:v>
                </c:pt>
                <c:pt idx="4205">
                  <c:v>0.95397900000000002</c:v>
                </c:pt>
                <c:pt idx="4206">
                  <c:v>1.0794220000000001</c:v>
                </c:pt>
                <c:pt idx="4207">
                  <c:v>1.213104</c:v>
                </c:pt>
                <c:pt idx="4208">
                  <c:v>1.3877409999999999</c:v>
                </c:pt>
                <c:pt idx="4209">
                  <c:v>1.580292</c:v>
                </c:pt>
                <c:pt idx="4210">
                  <c:v>1.851318</c:v>
                </c:pt>
                <c:pt idx="4211">
                  <c:v>2.077423</c:v>
                </c:pt>
                <c:pt idx="4212">
                  <c:v>1.981522</c:v>
                </c:pt>
                <c:pt idx="4213">
                  <c:v>1.4462280000000001</c:v>
                </c:pt>
                <c:pt idx="4214">
                  <c:v>1.011002</c:v>
                </c:pt>
                <c:pt idx="4215">
                  <c:v>0.81672699999999998</c:v>
                </c:pt>
                <c:pt idx="4216">
                  <c:v>0.86128199999999999</c:v>
                </c:pt>
                <c:pt idx="4217">
                  <c:v>0.82516500000000004</c:v>
                </c:pt>
                <c:pt idx="4218">
                  <c:v>0.63229400000000002</c:v>
                </c:pt>
                <c:pt idx="4219">
                  <c:v>0.39942899999999998</c:v>
                </c:pt>
                <c:pt idx="4220">
                  <c:v>0.21588099999999999</c:v>
                </c:pt>
                <c:pt idx="4221">
                  <c:v>-8.8440000000000005E-2</c:v>
                </c:pt>
                <c:pt idx="4222">
                  <c:v>-7.4142E-2</c:v>
                </c:pt>
                <c:pt idx="4223">
                  <c:v>-8.2686999999999997E-2</c:v>
                </c:pt>
                <c:pt idx="4224">
                  <c:v>-3.0655000000000002E-2</c:v>
                </c:pt>
                <c:pt idx="4225">
                  <c:v>8.0124000000000001E-2</c:v>
                </c:pt>
                <c:pt idx="4226">
                  <c:v>0.18490599999999999</c:v>
                </c:pt>
                <c:pt idx="4227">
                  <c:v>0.32379200000000002</c:v>
                </c:pt>
                <c:pt idx="4228">
                  <c:v>0.52261400000000002</c:v>
                </c:pt>
                <c:pt idx="4229">
                  <c:v>0.76521300000000003</c:v>
                </c:pt>
                <c:pt idx="4230">
                  <c:v>0.88783299999999998</c:v>
                </c:pt>
                <c:pt idx="4231">
                  <c:v>0.90707400000000005</c:v>
                </c:pt>
                <c:pt idx="4232">
                  <c:v>0.94332899999999997</c:v>
                </c:pt>
                <c:pt idx="4233">
                  <c:v>1.03653</c:v>
                </c:pt>
                <c:pt idx="4234">
                  <c:v>1.3225560000000001</c:v>
                </c:pt>
                <c:pt idx="4235">
                  <c:v>1.5968629999999999</c:v>
                </c:pt>
                <c:pt idx="4236">
                  <c:v>1.5025329999999999</c:v>
                </c:pt>
                <c:pt idx="4237">
                  <c:v>1.145081</c:v>
                </c:pt>
                <c:pt idx="4238">
                  <c:v>0.94351200000000002</c:v>
                </c:pt>
                <c:pt idx="4239">
                  <c:v>1.0529790000000001</c:v>
                </c:pt>
                <c:pt idx="4240">
                  <c:v>1.11113</c:v>
                </c:pt>
                <c:pt idx="4241">
                  <c:v>1.453613</c:v>
                </c:pt>
                <c:pt idx="4242">
                  <c:v>1.478378</c:v>
                </c:pt>
                <c:pt idx="4243">
                  <c:v>1.3916470000000001</c:v>
                </c:pt>
                <c:pt idx="4244">
                  <c:v>1.168884</c:v>
                </c:pt>
                <c:pt idx="4245">
                  <c:v>0.76356500000000005</c:v>
                </c:pt>
                <c:pt idx="4246">
                  <c:v>0.59153699999999998</c:v>
                </c:pt>
                <c:pt idx="4247">
                  <c:v>0.475159</c:v>
                </c:pt>
                <c:pt idx="4248">
                  <c:v>0.501892</c:v>
                </c:pt>
                <c:pt idx="4249">
                  <c:v>0.40119899999999997</c:v>
                </c:pt>
                <c:pt idx="4250">
                  <c:v>0.41363499999999997</c:v>
                </c:pt>
                <c:pt idx="4251">
                  <c:v>0.27981600000000001</c:v>
                </c:pt>
                <c:pt idx="4252">
                  <c:v>0.18542500000000001</c:v>
                </c:pt>
                <c:pt idx="4253">
                  <c:v>0.18920899999999999</c:v>
                </c:pt>
                <c:pt idx="4254">
                  <c:v>0.17497299999999999</c:v>
                </c:pt>
                <c:pt idx="4255">
                  <c:v>0.18865999999999999</c:v>
                </c:pt>
                <c:pt idx="4256">
                  <c:v>6.6558999999999993E-2</c:v>
                </c:pt>
                <c:pt idx="4257">
                  <c:v>0.124893</c:v>
                </c:pt>
                <c:pt idx="4258">
                  <c:v>0.13983200000000001</c:v>
                </c:pt>
                <c:pt idx="4259">
                  <c:v>0.26344299999999998</c:v>
                </c:pt>
                <c:pt idx="4260">
                  <c:v>-0.16767899999999999</c:v>
                </c:pt>
                <c:pt idx="4261">
                  <c:v>-0.226608</c:v>
                </c:pt>
                <c:pt idx="4262">
                  <c:v>-0.173264</c:v>
                </c:pt>
                <c:pt idx="4263">
                  <c:v>-0.17915300000000001</c:v>
                </c:pt>
                <c:pt idx="4264">
                  <c:v>-0.26855499999999999</c:v>
                </c:pt>
                <c:pt idx="4265">
                  <c:v>-0.36611900000000003</c:v>
                </c:pt>
                <c:pt idx="4266">
                  <c:v>-0.53089900000000001</c:v>
                </c:pt>
                <c:pt idx="4267">
                  <c:v>-0.61084000000000005</c:v>
                </c:pt>
                <c:pt idx="4268">
                  <c:v>-0.49079899999999999</c:v>
                </c:pt>
                <c:pt idx="4269">
                  <c:v>-0.639069</c:v>
                </c:pt>
                <c:pt idx="4270">
                  <c:v>-0.58036799999999999</c:v>
                </c:pt>
                <c:pt idx="4271">
                  <c:v>-0.426819</c:v>
                </c:pt>
                <c:pt idx="4272">
                  <c:v>-0.38651999999999997</c:v>
                </c:pt>
                <c:pt idx="4273">
                  <c:v>-0.24665799999999999</c:v>
                </c:pt>
                <c:pt idx="4274">
                  <c:v>-0.151367</c:v>
                </c:pt>
                <c:pt idx="4275">
                  <c:v>-0.248672</c:v>
                </c:pt>
                <c:pt idx="4276">
                  <c:v>-0.38488800000000001</c:v>
                </c:pt>
                <c:pt idx="4277">
                  <c:v>-0.25230399999999997</c:v>
                </c:pt>
                <c:pt idx="4278">
                  <c:v>1.7913999999999999E-2</c:v>
                </c:pt>
                <c:pt idx="4279">
                  <c:v>0.22636400000000001</c:v>
                </c:pt>
                <c:pt idx="4280">
                  <c:v>6.8832000000000004E-2</c:v>
                </c:pt>
                <c:pt idx="4281">
                  <c:v>2.4719999999999998E-3</c:v>
                </c:pt>
                <c:pt idx="4282">
                  <c:v>0.252579</c:v>
                </c:pt>
                <c:pt idx="4283">
                  <c:v>0.53544599999999998</c:v>
                </c:pt>
                <c:pt idx="4284">
                  <c:v>0.81611599999999995</c:v>
                </c:pt>
                <c:pt idx="4285">
                  <c:v>0.49351499999999998</c:v>
                </c:pt>
                <c:pt idx="4286">
                  <c:v>0.47022999999999998</c:v>
                </c:pt>
                <c:pt idx="4287">
                  <c:v>0.56924399999999997</c:v>
                </c:pt>
                <c:pt idx="4288">
                  <c:v>0.78637699999999999</c:v>
                </c:pt>
                <c:pt idx="4289">
                  <c:v>0.85237099999999999</c:v>
                </c:pt>
                <c:pt idx="4290">
                  <c:v>0.93347199999999997</c:v>
                </c:pt>
                <c:pt idx="4291">
                  <c:v>1.023544</c:v>
                </c:pt>
                <c:pt idx="4292">
                  <c:v>0.96966600000000003</c:v>
                </c:pt>
                <c:pt idx="4293">
                  <c:v>0.99497999999999998</c:v>
                </c:pt>
                <c:pt idx="4294">
                  <c:v>1.02742</c:v>
                </c:pt>
                <c:pt idx="4295">
                  <c:v>1.281204</c:v>
                </c:pt>
                <c:pt idx="4296">
                  <c:v>1.4717709999999999</c:v>
                </c:pt>
                <c:pt idx="4297">
                  <c:v>1.5523070000000001</c:v>
                </c:pt>
                <c:pt idx="4298">
                  <c:v>1.511261</c:v>
                </c:pt>
                <c:pt idx="4299">
                  <c:v>1.5781400000000001</c:v>
                </c:pt>
                <c:pt idx="4300">
                  <c:v>1.6723330000000001</c:v>
                </c:pt>
                <c:pt idx="4301">
                  <c:v>1.7147829999999999</c:v>
                </c:pt>
                <c:pt idx="4302">
                  <c:v>2.0179900000000002</c:v>
                </c:pt>
                <c:pt idx="4303">
                  <c:v>2.0458530000000001</c:v>
                </c:pt>
                <c:pt idx="4304">
                  <c:v>2.0066069999999998</c:v>
                </c:pt>
                <c:pt idx="4305">
                  <c:v>1.23732</c:v>
                </c:pt>
                <c:pt idx="4306">
                  <c:v>0.54565399999999997</c:v>
                </c:pt>
                <c:pt idx="4307">
                  <c:v>0.31106600000000001</c:v>
                </c:pt>
                <c:pt idx="4308">
                  <c:v>0.37704500000000002</c:v>
                </c:pt>
                <c:pt idx="4309">
                  <c:v>0.79037500000000005</c:v>
                </c:pt>
                <c:pt idx="4310">
                  <c:v>1.013687</c:v>
                </c:pt>
                <c:pt idx="4311">
                  <c:v>0.70872500000000005</c:v>
                </c:pt>
                <c:pt idx="4312">
                  <c:v>0.30339100000000002</c:v>
                </c:pt>
                <c:pt idx="4313">
                  <c:v>9.2345999999999998E-2</c:v>
                </c:pt>
                <c:pt idx="4314">
                  <c:v>1.239E-2</c:v>
                </c:pt>
                <c:pt idx="4315">
                  <c:v>7.1747000000000005E-2</c:v>
                </c:pt>
                <c:pt idx="4316">
                  <c:v>0.29646299999999998</c:v>
                </c:pt>
                <c:pt idx="4317">
                  <c:v>0.59449799999999997</c:v>
                </c:pt>
                <c:pt idx="4318">
                  <c:v>0.60285900000000003</c:v>
                </c:pt>
                <c:pt idx="4319">
                  <c:v>0.590225</c:v>
                </c:pt>
                <c:pt idx="4320">
                  <c:v>0.68951399999999996</c:v>
                </c:pt>
                <c:pt idx="4321">
                  <c:v>0.78611799999999998</c:v>
                </c:pt>
                <c:pt idx="4322">
                  <c:v>0.86155700000000002</c:v>
                </c:pt>
                <c:pt idx="4323">
                  <c:v>1.0861050000000001</c:v>
                </c:pt>
                <c:pt idx="4324">
                  <c:v>1.204361</c:v>
                </c:pt>
                <c:pt idx="4325">
                  <c:v>1.2944180000000001</c:v>
                </c:pt>
                <c:pt idx="4326">
                  <c:v>1.380692</c:v>
                </c:pt>
                <c:pt idx="4327">
                  <c:v>1.4731749999999999</c:v>
                </c:pt>
                <c:pt idx="4328">
                  <c:v>1.3114319999999999</c:v>
                </c:pt>
                <c:pt idx="4329">
                  <c:v>1.1690830000000001</c:v>
                </c:pt>
                <c:pt idx="4330">
                  <c:v>1.1315310000000001</c:v>
                </c:pt>
                <c:pt idx="4331">
                  <c:v>1.3003849999999999</c:v>
                </c:pt>
                <c:pt idx="4332">
                  <c:v>1.5979920000000001</c:v>
                </c:pt>
                <c:pt idx="4333">
                  <c:v>1.7161709999999999</c:v>
                </c:pt>
                <c:pt idx="4334">
                  <c:v>1.5773159999999999</c:v>
                </c:pt>
                <c:pt idx="4335">
                  <c:v>1.298996</c:v>
                </c:pt>
                <c:pt idx="4336">
                  <c:v>1.1414949999999999</c:v>
                </c:pt>
                <c:pt idx="4337">
                  <c:v>1.0845180000000001</c:v>
                </c:pt>
                <c:pt idx="4338">
                  <c:v>1.0986180000000001</c:v>
                </c:pt>
                <c:pt idx="4339">
                  <c:v>1.056961</c:v>
                </c:pt>
                <c:pt idx="4340">
                  <c:v>0.901779</c:v>
                </c:pt>
                <c:pt idx="4341">
                  <c:v>0.91107199999999999</c:v>
                </c:pt>
                <c:pt idx="4342">
                  <c:v>0.92974900000000005</c:v>
                </c:pt>
                <c:pt idx="4343">
                  <c:v>1.061188</c:v>
                </c:pt>
                <c:pt idx="4344">
                  <c:v>1.115982</c:v>
                </c:pt>
                <c:pt idx="4345">
                  <c:v>1.157867</c:v>
                </c:pt>
                <c:pt idx="4346">
                  <c:v>1.179276</c:v>
                </c:pt>
                <c:pt idx="4347">
                  <c:v>1.4230499999999999</c:v>
                </c:pt>
                <c:pt idx="4348">
                  <c:v>1.6137699999999999</c:v>
                </c:pt>
                <c:pt idx="4349">
                  <c:v>1.5778350000000001</c:v>
                </c:pt>
                <c:pt idx="4350">
                  <c:v>1.5175019999999999</c:v>
                </c:pt>
                <c:pt idx="4351">
                  <c:v>1.1659090000000001</c:v>
                </c:pt>
                <c:pt idx="4352">
                  <c:v>0.747498</c:v>
                </c:pt>
                <c:pt idx="4353">
                  <c:v>0.64726300000000003</c:v>
                </c:pt>
                <c:pt idx="4354">
                  <c:v>0.85311899999999996</c:v>
                </c:pt>
                <c:pt idx="4355">
                  <c:v>1.093933</c:v>
                </c:pt>
                <c:pt idx="4356">
                  <c:v>1.1333009999999999</c:v>
                </c:pt>
                <c:pt idx="4357">
                  <c:v>0.876328</c:v>
                </c:pt>
                <c:pt idx="4358">
                  <c:v>0.38853500000000002</c:v>
                </c:pt>
                <c:pt idx="4359">
                  <c:v>9.5060000000000006E-3</c:v>
                </c:pt>
                <c:pt idx="4360">
                  <c:v>-5.5557000000000002E-2</c:v>
                </c:pt>
                <c:pt idx="4361">
                  <c:v>0.19401599999999999</c:v>
                </c:pt>
                <c:pt idx="4362">
                  <c:v>8.2916000000000004E-2</c:v>
                </c:pt>
                <c:pt idx="4363">
                  <c:v>0.33680700000000002</c:v>
                </c:pt>
                <c:pt idx="4364">
                  <c:v>0.24554400000000001</c:v>
                </c:pt>
                <c:pt idx="4365">
                  <c:v>0.32411200000000001</c:v>
                </c:pt>
                <c:pt idx="4366">
                  <c:v>0.38720700000000002</c:v>
                </c:pt>
                <c:pt idx="4367">
                  <c:v>0.64245600000000003</c:v>
                </c:pt>
                <c:pt idx="4368">
                  <c:v>0.737564</c:v>
                </c:pt>
                <c:pt idx="4369">
                  <c:v>0.86088600000000004</c:v>
                </c:pt>
                <c:pt idx="4370">
                  <c:v>1.013687</c:v>
                </c:pt>
                <c:pt idx="4371">
                  <c:v>1.014175</c:v>
                </c:pt>
                <c:pt idx="4372">
                  <c:v>1.16275</c:v>
                </c:pt>
                <c:pt idx="4373">
                  <c:v>1.4806980000000001</c:v>
                </c:pt>
                <c:pt idx="4374">
                  <c:v>1.5756380000000001</c:v>
                </c:pt>
                <c:pt idx="4375">
                  <c:v>1.4918819999999999</c:v>
                </c:pt>
                <c:pt idx="4376">
                  <c:v>1.0425260000000001</c:v>
                </c:pt>
                <c:pt idx="4377">
                  <c:v>0.92207300000000003</c:v>
                </c:pt>
                <c:pt idx="4378">
                  <c:v>1.0112300000000001</c:v>
                </c:pt>
                <c:pt idx="4379">
                  <c:v>1.396927</c:v>
                </c:pt>
                <c:pt idx="4380">
                  <c:v>1.6252439999999999</c:v>
                </c:pt>
                <c:pt idx="4381">
                  <c:v>1.503708</c:v>
                </c:pt>
                <c:pt idx="4382">
                  <c:v>1.3244320000000001</c:v>
                </c:pt>
                <c:pt idx="4383">
                  <c:v>1.227295</c:v>
                </c:pt>
                <c:pt idx="4384">
                  <c:v>1.0892489999999999</c:v>
                </c:pt>
                <c:pt idx="4385">
                  <c:v>0.99754299999999996</c:v>
                </c:pt>
                <c:pt idx="4386">
                  <c:v>0.98890699999999998</c:v>
                </c:pt>
                <c:pt idx="4387">
                  <c:v>0.98800699999999997</c:v>
                </c:pt>
                <c:pt idx="4388">
                  <c:v>0.96995500000000001</c:v>
                </c:pt>
                <c:pt idx="4389">
                  <c:v>0.83563200000000004</c:v>
                </c:pt>
                <c:pt idx="4390">
                  <c:v>0.78665200000000002</c:v>
                </c:pt>
                <c:pt idx="4391">
                  <c:v>0.83647199999999999</c:v>
                </c:pt>
                <c:pt idx="4392">
                  <c:v>0.95512399999999997</c:v>
                </c:pt>
                <c:pt idx="4393">
                  <c:v>0.93083199999999999</c:v>
                </c:pt>
                <c:pt idx="4394">
                  <c:v>1.052856</c:v>
                </c:pt>
                <c:pt idx="4395">
                  <c:v>1.327744</c:v>
                </c:pt>
                <c:pt idx="4396">
                  <c:v>1.38974</c:v>
                </c:pt>
                <c:pt idx="4397">
                  <c:v>1.076965</c:v>
                </c:pt>
                <c:pt idx="4398">
                  <c:v>0.69300799999999996</c:v>
                </c:pt>
                <c:pt idx="4399">
                  <c:v>0.57423400000000002</c:v>
                </c:pt>
                <c:pt idx="4400">
                  <c:v>0.674759</c:v>
                </c:pt>
                <c:pt idx="4401">
                  <c:v>0.93284599999999995</c:v>
                </c:pt>
                <c:pt idx="4402">
                  <c:v>1.0983430000000001</c:v>
                </c:pt>
                <c:pt idx="4403">
                  <c:v>1.0051570000000001</c:v>
                </c:pt>
                <c:pt idx="4404">
                  <c:v>0.66407799999999995</c:v>
                </c:pt>
                <c:pt idx="4405">
                  <c:v>0.200623</c:v>
                </c:pt>
                <c:pt idx="4406">
                  <c:v>-1.114E-3</c:v>
                </c:pt>
                <c:pt idx="4407">
                  <c:v>2.5329999999999998E-2</c:v>
                </c:pt>
                <c:pt idx="4408">
                  <c:v>8.3470000000000003E-3</c:v>
                </c:pt>
                <c:pt idx="4409">
                  <c:v>3.9412999999999997E-2</c:v>
                </c:pt>
                <c:pt idx="4410">
                  <c:v>9.0026999999999996E-2</c:v>
                </c:pt>
                <c:pt idx="4411">
                  <c:v>0.18945300000000001</c:v>
                </c:pt>
                <c:pt idx="4412">
                  <c:v>0.25935399999999997</c:v>
                </c:pt>
                <c:pt idx="4413">
                  <c:v>0.384521</c:v>
                </c:pt>
                <c:pt idx="4414">
                  <c:v>0.55718999999999996</c:v>
                </c:pt>
                <c:pt idx="4415">
                  <c:v>0.70872500000000005</c:v>
                </c:pt>
                <c:pt idx="4416">
                  <c:v>0.94389299999999998</c:v>
                </c:pt>
                <c:pt idx="4417">
                  <c:v>1.1960139999999999</c:v>
                </c:pt>
                <c:pt idx="4418">
                  <c:v>1.254562</c:v>
                </c:pt>
                <c:pt idx="4419">
                  <c:v>1.0397339999999999</c:v>
                </c:pt>
                <c:pt idx="4420">
                  <c:v>0.94784500000000005</c:v>
                </c:pt>
                <c:pt idx="4421">
                  <c:v>1.1618040000000001</c:v>
                </c:pt>
                <c:pt idx="4422">
                  <c:v>1.3965000000000001</c:v>
                </c:pt>
                <c:pt idx="4423">
                  <c:v>1.6032869999999999</c:v>
                </c:pt>
                <c:pt idx="4424">
                  <c:v>1.6183320000000001</c:v>
                </c:pt>
                <c:pt idx="4425">
                  <c:v>1.4222109999999999</c:v>
                </c:pt>
                <c:pt idx="4426">
                  <c:v>1.218842</c:v>
                </c:pt>
                <c:pt idx="4427">
                  <c:v>1.098541</c:v>
                </c:pt>
                <c:pt idx="4428">
                  <c:v>0.98995999999999995</c:v>
                </c:pt>
                <c:pt idx="4429">
                  <c:v>0.94917300000000004</c:v>
                </c:pt>
                <c:pt idx="4430">
                  <c:v>0.95271300000000003</c:v>
                </c:pt>
                <c:pt idx="4431">
                  <c:v>0.90104700000000004</c:v>
                </c:pt>
                <c:pt idx="4432">
                  <c:v>0.84678600000000004</c:v>
                </c:pt>
                <c:pt idx="4433">
                  <c:v>0.87902800000000003</c:v>
                </c:pt>
                <c:pt idx="4434">
                  <c:v>0.90255700000000005</c:v>
                </c:pt>
                <c:pt idx="4435">
                  <c:v>0.92993199999999998</c:v>
                </c:pt>
                <c:pt idx="4436">
                  <c:v>1.0880129999999999</c:v>
                </c:pt>
                <c:pt idx="4437">
                  <c:v>1.0800780000000001</c:v>
                </c:pt>
                <c:pt idx="4438">
                  <c:v>1.140701</c:v>
                </c:pt>
                <c:pt idx="4439">
                  <c:v>1.3951420000000001</c:v>
                </c:pt>
                <c:pt idx="4440">
                  <c:v>1.6886140000000001</c:v>
                </c:pt>
                <c:pt idx="4441">
                  <c:v>1.7242740000000001</c:v>
                </c:pt>
                <c:pt idx="4442">
                  <c:v>1.3166960000000001</c:v>
                </c:pt>
                <c:pt idx="4443">
                  <c:v>0.73611499999999996</c:v>
                </c:pt>
                <c:pt idx="4444">
                  <c:v>0.59762599999999999</c:v>
                </c:pt>
                <c:pt idx="4445">
                  <c:v>0.86012299999999997</c:v>
                </c:pt>
                <c:pt idx="4446">
                  <c:v>1.2294160000000001</c:v>
                </c:pt>
                <c:pt idx="4447">
                  <c:v>1.1098790000000001</c:v>
                </c:pt>
                <c:pt idx="4448">
                  <c:v>0.52002000000000004</c:v>
                </c:pt>
                <c:pt idx="4449">
                  <c:v>0.118286</c:v>
                </c:pt>
                <c:pt idx="4450">
                  <c:v>-6.0913000000000002E-2</c:v>
                </c:pt>
                <c:pt idx="4451">
                  <c:v>-7.5484999999999997E-2</c:v>
                </c:pt>
                <c:pt idx="4452">
                  <c:v>9.5382999999999996E-2</c:v>
                </c:pt>
                <c:pt idx="4453">
                  <c:v>0.196213</c:v>
                </c:pt>
                <c:pt idx="4454">
                  <c:v>0.23080400000000001</c:v>
                </c:pt>
                <c:pt idx="4455">
                  <c:v>0.20582600000000001</c:v>
                </c:pt>
                <c:pt idx="4456">
                  <c:v>0.27912900000000002</c:v>
                </c:pt>
                <c:pt idx="4457">
                  <c:v>0.47160299999999999</c:v>
                </c:pt>
                <c:pt idx="4458">
                  <c:v>0.55621299999999996</c:v>
                </c:pt>
                <c:pt idx="4459">
                  <c:v>0.77781699999999998</c:v>
                </c:pt>
                <c:pt idx="4460">
                  <c:v>0.87751800000000002</c:v>
                </c:pt>
                <c:pt idx="4461">
                  <c:v>0.97909500000000005</c:v>
                </c:pt>
                <c:pt idx="4462">
                  <c:v>1.145737</c:v>
                </c:pt>
                <c:pt idx="4463">
                  <c:v>1.2746120000000001</c:v>
                </c:pt>
                <c:pt idx="4464">
                  <c:v>1.3958440000000001</c:v>
                </c:pt>
                <c:pt idx="4465">
                  <c:v>1.381821</c:v>
                </c:pt>
                <c:pt idx="4466">
                  <c:v>1.2956540000000001</c:v>
                </c:pt>
                <c:pt idx="4467">
                  <c:v>0.87289399999999995</c:v>
                </c:pt>
                <c:pt idx="4468">
                  <c:v>0.650146</c:v>
                </c:pt>
                <c:pt idx="4469">
                  <c:v>0.75634800000000002</c:v>
                </c:pt>
                <c:pt idx="4470">
                  <c:v>1.1116029999999999</c:v>
                </c:pt>
                <c:pt idx="4471">
                  <c:v>1.4139250000000001</c:v>
                </c:pt>
                <c:pt idx="4472">
                  <c:v>1.4166259999999999</c:v>
                </c:pt>
                <c:pt idx="4473">
                  <c:v>1.284454</c:v>
                </c:pt>
                <c:pt idx="4474">
                  <c:v>1.168701</c:v>
                </c:pt>
                <c:pt idx="4475">
                  <c:v>1.056335</c:v>
                </c:pt>
                <c:pt idx="4476">
                  <c:v>0.857819</c:v>
                </c:pt>
                <c:pt idx="4477">
                  <c:v>0.79058799999999996</c:v>
                </c:pt>
                <c:pt idx="4478">
                  <c:v>0.831009</c:v>
                </c:pt>
                <c:pt idx="4479">
                  <c:v>0.874664</c:v>
                </c:pt>
                <c:pt idx="4480">
                  <c:v>0.98043800000000003</c:v>
                </c:pt>
                <c:pt idx="4481">
                  <c:v>1.073318</c:v>
                </c:pt>
                <c:pt idx="4482">
                  <c:v>0.98319999999999996</c:v>
                </c:pt>
                <c:pt idx="4483">
                  <c:v>0.88839699999999999</c:v>
                </c:pt>
                <c:pt idx="4484">
                  <c:v>0.97538800000000003</c:v>
                </c:pt>
                <c:pt idx="4485">
                  <c:v>1.1428830000000001</c:v>
                </c:pt>
                <c:pt idx="4486">
                  <c:v>1.2904359999999999</c:v>
                </c:pt>
                <c:pt idx="4487">
                  <c:v>1.1745760000000001</c:v>
                </c:pt>
                <c:pt idx="4488">
                  <c:v>0.92413299999999998</c:v>
                </c:pt>
                <c:pt idx="4489">
                  <c:v>0.78088400000000002</c:v>
                </c:pt>
                <c:pt idx="4490">
                  <c:v>0.94616699999999998</c:v>
                </c:pt>
                <c:pt idx="4491">
                  <c:v>1.4340520000000001</c:v>
                </c:pt>
                <c:pt idx="4492">
                  <c:v>1.8078920000000001</c:v>
                </c:pt>
                <c:pt idx="4493">
                  <c:v>1.0405580000000001</c:v>
                </c:pt>
                <c:pt idx="4494">
                  <c:v>2.5756999999999999E-2</c:v>
                </c:pt>
                <c:pt idx="4495">
                  <c:v>-0.33537299999999998</c:v>
                </c:pt>
                <c:pt idx="4496">
                  <c:v>-0.25605800000000001</c:v>
                </c:pt>
                <c:pt idx="4497">
                  <c:v>-6.4539999999999997E-3</c:v>
                </c:pt>
                <c:pt idx="4498">
                  <c:v>0.30378699999999997</c:v>
                </c:pt>
                <c:pt idx="4499">
                  <c:v>0.40782200000000002</c:v>
                </c:pt>
                <c:pt idx="4500">
                  <c:v>0.45254499999999998</c:v>
                </c:pt>
                <c:pt idx="4501">
                  <c:v>0.373276</c:v>
                </c:pt>
                <c:pt idx="4502">
                  <c:v>0.25184600000000001</c:v>
                </c:pt>
                <c:pt idx="4503">
                  <c:v>0.23754900000000001</c:v>
                </c:pt>
                <c:pt idx="4504">
                  <c:v>0.31980900000000001</c:v>
                </c:pt>
                <c:pt idx="4505">
                  <c:v>0.43498199999999998</c:v>
                </c:pt>
                <c:pt idx="4506">
                  <c:v>0.63505599999999995</c:v>
                </c:pt>
                <c:pt idx="4507">
                  <c:v>0.82350199999999996</c:v>
                </c:pt>
                <c:pt idx="4508">
                  <c:v>0.92721600000000004</c:v>
                </c:pt>
                <c:pt idx="4509">
                  <c:v>1.080643</c:v>
                </c:pt>
                <c:pt idx="4510">
                  <c:v>1.436966</c:v>
                </c:pt>
                <c:pt idx="4511">
                  <c:v>1.6349180000000001</c:v>
                </c:pt>
                <c:pt idx="4512">
                  <c:v>1.4438930000000001</c:v>
                </c:pt>
                <c:pt idx="4513">
                  <c:v>0.99411000000000005</c:v>
                </c:pt>
                <c:pt idx="4514">
                  <c:v>0.75750700000000004</c:v>
                </c:pt>
                <c:pt idx="4515">
                  <c:v>0.778366</c:v>
                </c:pt>
                <c:pt idx="4516">
                  <c:v>0.965866</c:v>
                </c:pt>
                <c:pt idx="4517">
                  <c:v>1.1921079999999999</c:v>
                </c:pt>
                <c:pt idx="4518">
                  <c:v>1.299026</c:v>
                </c:pt>
                <c:pt idx="4519">
                  <c:v>1.2261960000000001</c:v>
                </c:pt>
                <c:pt idx="4520">
                  <c:v>0.97624200000000005</c:v>
                </c:pt>
                <c:pt idx="4521">
                  <c:v>0.65249599999999996</c:v>
                </c:pt>
                <c:pt idx="4522">
                  <c:v>0.49876399999999999</c:v>
                </c:pt>
                <c:pt idx="4523">
                  <c:v>0.54971300000000001</c:v>
                </c:pt>
                <c:pt idx="4524">
                  <c:v>0.623672</c:v>
                </c:pt>
                <c:pt idx="4525">
                  <c:v>0.80954000000000004</c:v>
                </c:pt>
                <c:pt idx="4526">
                  <c:v>0.880386</c:v>
                </c:pt>
                <c:pt idx="4527">
                  <c:v>0.87942500000000001</c:v>
                </c:pt>
                <c:pt idx="4528">
                  <c:v>0.90809600000000001</c:v>
                </c:pt>
                <c:pt idx="4529">
                  <c:v>0.923203</c:v>
                </c:pt>
                <c:pt idx="4530">
                  <c:v>0.84687800000000002</c:v>
                </c:pt>
                <c:pt idx="4531">
                  <c:v>0.79629499999999998</c:v>
                </c:pt>
                <c:pt idx="4532">
                  <c:v>0.90287799999999996</c:v>
                </c:pt>
                <c:pt idx="4533">
                  <c:v>1.1455379999999999</c:v>
                </c:pt>
                <c:pt idx="4534">
                  <c:v>1.4277500000000001</c:v>
                </c:pt>
                <c:pt idx="4535">
                  <c:v>1.5532379999999999</c:v>
                </c:pt>
                <c:pt idx="4536">
                  <c:v>1.3384400000000001</c:v>
                </c:pt>
                <c:pt idx="4537">
                  <c:v>0.96543900000000005</c:v>
                </c:pt>
                <c:pt idx="4538">
                  <c:v>0.74401899999999999</c:v>
                </c:pt>
                <c:pt idx="4539">
                  <c:v>0.78447</c:v>
                </c:pt>
                <c:pt idx="4540">
                  <c:v>1.034424</c:v>
                </c:pt>
                <c:pt idx="4541">
                  <c:v>1.034958</c:v>
                </c:pt>
                <c:pt idx="4542">
                  <c:v>0.74116499999999996</c:v>
                </c:pt>
                <c:pt idx="4543">
                  <c:v>0.412186</c:v>
                </c:pt>
                <c:pt idx="4544">
                  <c:v>0.214615</c:v>
                </c:pt>
                <c:pt idx="4545">
                  <c:v>0.18074000000000001</c:v>
                </c:pt>
                <c:pt idx="4546">
                  <c:v>0.24382000000000001</c:v>
                </c:pt>
                <c:pt idx="4547">
                  <c:v>0.30099500000000001</c:v>
                </c:pt>
                <c:pt idx="4548">
                  <c:v>0.33937099999999998</c:v>
                </c:pt>
                <c:pt idx="4549">
                  <c:v>0.39689600000000003</c:v>
                </c:pt>
                <c:pt idx="4550">
                  <c:v>0.43740800000000002</c:v>
                </c:pt>
                <c:pt idx="4551">
                  <c:v>0.428116</c:v>
                </c:pt>
                <c:pt idx="4552">
                  <c:v>0.45723000000000003</c:v>
                </c:pt>
                <c:pt idx="4553">
                  <c:v>0.61479200000000001</c:v>
                </c:pt>
                <c:pt idx="4554">
                  <c:v>0.78649899999999995</c:v>
                </c:pt>
                <c:pt idx="4555">
                  <c:v>0.98623700000000003</c:v>
                </c:pt>
                <c:pt idx="4556">
                  <c:v>1.0202180000000001</c:v>
                </c:pt>
                <c:pt idx="4557">
                  <c:v>1.0288999999999999</c:v>
                </c:pt>
                <c:pt idx="4558">
                  <c:v>1.132706</c:v>
                </c:pt>
                <c:pt idx="4559">
                  <c:v>1.2214050000000001</c:v>
                </c:pt>
                <c:pt idx="4560">
                  <c:v>1.2710570000000001</c:v>
                </c:pt>
                <c:pt idx="4561">
                  <c:v>1.3072509999999999</c:v>
                </c:pt>
                <c:pt idx="4562">
                  <c:v>1.3139339999999999</c:v>
                </c:pt>
                <c:pt idx="4563">
                  <c:v>1.2957460000000001</c:v>
                </c:pt>
                <c:pt idx="4564">
                  <c:v>1.2420960000000001</c:v>
                </c:pt>
                <c:pt idx="4565">
                  <c:v>1.1692499999999999</c:v>
                </c:pt>
                <c:pt idx="4566">
                  <c:v>1.0312809999999999</c:v>
                </c:pt>
                <c:pt idx="4567">
                  <c:v>0.96572899999999995</c:v>
                </c:pt>
                <c:pt idx="4568">
                  <c:v>1.027954</c:v>
                </c:pt>
                <c:pt idx="4569">
                  <c:v>1.180145</c:v>
                </c:pt>
                <c:pt idx="4570">
                  <c:v>1.259628</c:v>
                </c:pt>
                <c:pt idx="4571">
                  <c:v>1.2560880000000001</c:v>
                </c:pt>
                <c:pt idx="4572">
                  <c:v>1.2619629999999999</c:v>
                </c:pt>
                <c:pt idx="4573">
                  <c:v>1.31134</c:v>
                </c:pt>
                <c:pt idx="4574">
                  <c:v>1.3758999999999999</c:v>
                </c:pt>
                <c:pt idx="4575">
                  <c:v>1.355057</c:v>
                </c:pt>
                <c:pt idx="4576">
                  <c:v>1.317612</c:v>
                </c:pt>
                <c:pt idx="4577">
                  <c:v>1.3456570000000001</c:v>
                </c:pt>
                <c:pt idx="4578">
                  <c:v>1.451843</c:v>
                </c:pt>
                <c:pt idx="4579">
                  <c:v>1.571625</c:v>
                </c:pt>
                <c:pt idx="4580">
                  <c:v>1.579285</c:v>
                </c:pt>
                <c:pt idx="4581">
                  <c:v>1.222672</c:v>
                </c:pt>
                <c:pt idx="4582">
                  <c:v>0.78150900000000001</c:v>
                </c:pt>
                <c:pt idx="4583">
                  <c:v>0.68818699999999999</c:v>
                </c:pt>
                <c:pt idx="4584">
                  <c:v>1.2109380000000001</c:v>
                </c:pt>
                <c:pt idx="4585">
                  <c:v>1.2333369999999999</c:v>
                </c:pt>
                <c:pt idx="4586">
                  <c:v>0.57310499999999998</c:v>
                </c:pt>
                <c:pt idx="4587">
                  <c:v>0.20738200000000001</c:v>
                </c:pt>
                <c:pt idx="4588">
                  <c:v>-1.9226E-2</c:v>
                </c:pt>
                <c:pt idx="4589">
                  <c:v>-0.11312899999999999</c:v>
                </c:pt>
                <c:pt idx="4590">
                  <c:v>1.8051000000000001E-2</c:v>
                </c:pt>
                <c:pt idx="4591">
                  <c:v>0.22470100000000001</c:v>
                </c:pt>
                <c:pt idx="4592">
                  <c:v>0.38511699999999999</c:v>
                </c:pt>
                <c:pt idx="4593">
                  <c:v>0.51817299999999999</c:v>
                </c:pt>
                <c:pt idx="4594">
                  <c:v>0.53741499999999998</c:v>
                </c:pt>
                <c:pt idx="4595">
                  <c:v>0.55221600000000004</c:v>
                </c:pt>
                <c:pt idx="4596">
                  <c:v>0.62912000000000001</c:v>
                </c:pt>
                <c:pt idx="4597">
                  <c:v>0.73808300000000004</c:v>
                </c:pt>
                <c:pt idx="4598">
                  <c:v>0.87629699999999999</c:v>
                </c:pt>
                <c:pt idx="4599">
                  <c:v>1.0100100000000001</c:v>
                </c:pt>
                <c:pt idx="4600">
                  <c:v>1.3595729999999999</c:v>
                </c:pt>
                <c:pt idx="4601">
                  <c:v>1.758316</c:v>
                </c:pt>
                <c:pt idx="4602">
                  <c:v>1.780502</c:v>
                </c:pt>
                <c:pt idx="4603">
                  <c:v>1.4344330000000001</c:v>
                </c:pt>
                <c:pt idx="4604">
                  <c:v>1.094147</c:v>
                </c:pt>
                <c:pt idx="4605">
                  <c:v>1.0710299999999999</c:v>
                </c:pt>
                <c:pt idx="4606">
                  <c:v>1.2257229999999999</c:v>
                </c:pt>
                <c:pt idx="4607">
                  <c:v>1.3945160000000001</c:v>
                </c:pt>
                <c:pt idx="4608">
                  <c:v>1.490005</c:v>
                </c:pt>
                <c:pt idx="4609">
                  <c:v>1.4203190000000001</c:v>
                </c:pt>
                <c:pt idx="4610">
                  <c:v>1.2300420000000001</c:v>
                </c:pt>
                <c:pt idx="4611">
                  <c:v>1.0217590000000001</c:v>
                </c:pt>
                <c:pt idx="4612">
                  <c:v>0.82218899999999995</c:v>
                </c:pt>
                <c:pt idx="4613">
                  <c:v>0.70307900000000001</c:v>
                </c:pt>
                <c:pt idx="4614">
                  <c:v>0.64558400000000005</c:v>
                </c:pt>
                <c:pt idx="4615">
                  <c:v>0.64654500000000004</c:v>
                </c:pt>
                <c:pt idx="4616">
                  <c:v>0.717194</c:v>
                </c:pt>
                <c:pt idx="4617">
                  <c:v>0.77876299999999998</c:v>
                </c:pt>
                <c:pt idx="4618">
                  <c:v>0.83326699999999998</c:v>
                </c:pt>
                <c:pt idx="4619">
                  <c:v>0.94184900000000005</c:v>
                </c:pt>
                <c:pt idx="4620">
                  <c:v>1.0431060000000001</c:v>
                </c:pt>
                <c:pt idx="4621">
                  <c:v>1.136047</c:v>
                </c:pt>
                <c:pt idx="4622">
                  <c:v>1.2993619999999999</c:v>
                </c:pt>
                <c:pt idx="4623">
                  <c:v>1.4472959999999999</c:v>
                </c:pt>
                <c:pt idx="4624">
                  <c:v>1.6153869999999999</c:v>
                </c:pt>
                <c:pt idx="4625">
                  <c:v>1.538254</c:v>
                </c:pt>
                <c:pt idx="4626">
                  <c:v>1.1472469999999999</c:v>
                </c:pt>
                <c:pt idx="4627">
                  <c:v>0.81523100000000004</c:v>
                </c:pt>
                <c:pt idx="4628">
                  <c:v>0.81454499999999996</c:v>
                </c:pt>
                <c:pt idx="4629">
                  <c:v>1.352112</c:v>
                </c:pt>
                <c:pt idx="4630">
                  <c:v>1.6428990000000001</c:v>
                </c:pt>
                <c:pt idx="4631">
                  <c:v>1.28186</c:v>
                </c:pt>
                <c:pt idx="4632">
                  <c:v>0.65124499999999996</c:v>
                </c:pt>
                <c:pt idx="4633">
                  <c:v>0.28884900000000002</c:v>
                </c:pt>
                <c:pt idx="4634">
                  <c:v>-8.5938000000000001E-2</c:v>
                </c:pt>
                <c:pt idx="4635">
                  <c:v>-0.155472</c:v>
                </c:pt>
                <c:pt idx="4636">
                  <c:v>8.9767E-2</c:v>
                </c:pt>
                <c:pt idx="4637">
                  <c:v>0.34431499999999998</c:v>
                </c:pt>
                <c:pt idx="4638">
                  <c:v>0.49234</c:v>
                </c:pt>
                <c:pt idx="4639">
                  <c:v>0.49931300000000001</c:v>
                </c:pt>
                <c:pt idx="4640">
                  <c:v>0.46540799999999999</c:v>
                </c:pt>
                <c:pt idx="4641">
                  <c:v>0.42288199999999998</c:v>
                </c:pt>
                <c:pt idx="4642">
                  <c:v>0.55590799999999996</c:v>
                </c:pt>
                <c:pt idx="4643">
                  <c:v>0.72116100000000005</c:v>
                </c:pt>
                <c:pt idx="4644">
                  <c:v>0.91294900000000001</c:v>
                </c:pt>
                <c:pt idx="4645">
                  <c:v>1.2304379999999999</c:v>
                </c:pt>
                <c:pt idx="4646">
                  <c:v>1.633041</c:v>
                </c:pt>
                <c:pt idx="4647">
                  <c:v>1.7537689999999999</c:v>
                </c:pt>
                <c:pt idx="4648">
                  <c:v>1.535156</c:v>
                </c:pt>
                <c:pt idx="4649">
                  <c:v>1.1841429999999999</c:v>
                </c:pt>
                <c:pt idx="4650">
                  <c:v>1.047852</c:v>
                </c:pt>
                <c:pt idx="4651">
                  <c:v>1.1181950000000001</c:v>
                </c:pt>
                <c:pt idx="4652">
                  <c:v>1.3689119999999999</c:v>
                </c:pt>
                <c:pt idx="4653">
                  <c:v>1.5496669999999999</c:v>
                </c:pt>
                <c:pt idx="4654">
                  <c:v>1.33429</c:v>
                </c:pt>
                <c:pt idx="4655">
                  <c:v>1.0584720000000001</c:v>
                </c:pt>
                <c:pt idx="4656">
                  <c:v>0.86047399999999996</c:v>
                </c:pt>
                <c:pt idx="4657">
                  <c:v>0.72296099999999996</c:v>
                </c:pt>
                <c:pt idx="4658">
                  <c:v>0.61875899999999995</c:v>
                </c:pt>
                <c:pt idx="4659">
                  <c:v>0.55383300000000002</c:v>
                </c:pt>
                <c:pt idx="4660">
                  <c:v>0.52970899999999999</c:v>
                </c:pt>
                <c:pt idx="4661">
                  <c:v>0.57409699999999997</c:v>
                </c:pt>
                <c:pt idx="4662">
                  <c:v>0.59973100000000001</c:v>
                </c:pt>
                <c:pt idx="4663">
                  <c:v>0.551346</c:v>
                </c:pt>
                <c:pt idx="4664">
                  <c:v>0.49638399999999999</c:v>
                </c:pt>
                <c:pt idx="4665">
                  <c:v>0.52119400000000005</c:v>
                </c:pt>
                <c:pt idx="4666">
                  <c:v>0.57356300000000005</c:v>
                </c:pt>
                <c:pt idx="4667">
                  <c:v>0.71823099999999995</c:v>
                </c:pt>
                <c:pt idx="4668">
                  <c:v>0.97146600000000005</c:v>
                </c:pt>
                <c:pt idx="4669">
                  <c:v>1.275711</c:v>
                </c:pt>
                <c:pt idx="4670">
                  <c:v>1.335602</c:v>
                </c:pt>
                <c:pt idx="4671">
                  <c:v>1.0383910000000001</c:v>
                </c:pt>
                <c:pt idx="4672">
                  <c:v>0.65859999999999996</c:v>
                </c:pt>
                <c:pt idx="4673">
                  <c:v>0.703125</c:v>
                </c:pt>
                <c:pt idx="4674">
                  <c:v>0.928925</c:v>
                </c:pt>
                <c:pt idx="4675">
                  <c:v>0.88993800000000001</c:v>
                </c:pt>
                <c:pt idx="4676">
                  <c:v>0.50144999999999995</c:v>
                </c:pt>
                <c:pt idx="4677">
                  <c:v>0.193665</c:v>
                </c:pt>
                <c:pt idx="4678">
                  <c:v>0.18071000000000001</c:v>
                </c:pt>
                <c:pt idx="4679">
                  <c:v>0.161606</c:v>
                </c:pt>
                <c:pt idx="4680">
                  <c:v>0.11831700000000001</c:v>
                </c:pt>
                <c:pt idx="4681">
                  <c:v>0.14865100000000001</c:v>
                </c:pt>
                <c:pt idx="4682">
                  <c:v>0.21899399999999999</c:v>
                </c:pt>
                <c:pt idx="4683">
                  <c:v>0.276001</c:v>
                </c:pt>
                <c:pt idx="4684">
                  <c:v>0.26235999999999998</c:v>
                </c:pt>
                <c:pt idx="4685">
                  <c:v>0.259216</c:v>
                </c:pt>
                <c:pt idx="4686">
                  <c:v>0.29911799999999999</c:v>
                </c:pt>
                <c:pt idx="4687">
                  <c:v>0.40158100000000002</c:v>
                </c:pt>
                <c:pt idx="4688">
                  <c:v>0.56333900000000003</c:v>
                </c:pt>
                <c:pt idx="4689">
                  <c:v>0.67143200000000003</c:v>
                </c:pt>
                <c:pt idx="4690">
                  <c:v>0.773254</c:v>
                </c:pt>
                <c:pt idx="4691">
                  <c:v>1.0326690000000001</c:v>
                </c:pt>
                <c:pt idx="4692">
                  <c:v>1.2866359999999999</c:v>
                </c:pt>
                <c:pt idx="4693">
                  <c:v>1.2868189999999999</c:v>
                </c:pt>
                <c:pt idx="4694">
                  <c:v>1.094055</c:v>
                </c:pt>
                <c:pt idx="4695">
                  <c:v>0.86712599999999995</c:v>
                </c:pt>
                <c:pt idx="4696">
                  <c:v>0.77705400000000002</c:v>
                </c:pt>
                <c:pt idx="4697">
                  <c:v>0.86534100000000003</c:v>
                </c:pt>
                <c:pt idx="4698">
                  <c:v>1.017639</c:v>
                </c:pt>
                <c:pt idx="4699">
                  <c:v>0.95788600000000002</c:v>
                </c:pt>
                <c:pt idx="4700">
                  <c:v>0.78819300000000003</c:v>
                </c:pt>
                <c:pt idx="4701">
                  <c:v>0.64439400000000002</c:v>
                </c:pt>
                <c:pt idx="4702">
                  <c:v>0.55671700000000002</c:v>
                </c:pt>
                <c:pt idx="4703">
                  <c:v>0.49648999999999999</c:v>
                </c:pt>
                <c:pt idx="4704">
                  <c:v>0.49993900000000002</c:v>
                </c:pt>
                <c:pt idx="4705">
                  <c:v>0.55513000000000001</c:v>
                </c:pt>
                <c:pt idx="4706">
                  <c:v>0.61337299999999995</c:v>
                </c:pt>
                <c:pt idx="4707">
                  <c:v>0.66006500000000001</c:v>
                </c:pt>
                <c:pt idx="4708">
                  <c:v>0.67958099999999999</c:v>
                </c:pt>
                <c:pt idx="4709">
                  <c:v>0.67945900000000004</c:v>
                </c:pt>
                <c:pt idx="4710">
                  <c:v>0.69183300000000003</c:v>
                </c:pt>
                <c:pt idx="4711">
                  <c:v>0.77475000000000005</c:v>
                </c:pt>
                <c:pt idx="4712">
                  <c:v>0.905914</c:v>
                </c:pt>
                <c:pt idx="4713">
                  <c:v>1.000122</c:v>
                </c:pt>
                <c:pt idx="4714">
                  <c:v>1.130646</c:v>
                </c:pt>
                <c:pt idx="4715">
                  <c:v>1.3084260000000001</c:v>
                </c:pt>
                <c:pt idx="4716">
                  <c:v>1.581223</c:v>
                </c:pt>
                <c:pt idx="4717">
                  <c:v>1.7761990000000001</c:v>
                </c:pt>
                <c:pt idx="4718">
                  <c:v>1.5975490000000001</c:v>
                </c:pt>
                <c:pt idx="4719">
                  <c:v>1.093521</c:v>
                </c:pt>
                <c:pt idx="4720">
                  <c:v>0.75729400000000002</c:v>
                </c:pt>
                <c:pt idx="4721">
                  <c:v>0.87332200000000004</c:v>
                </c:pt>
                <c:pt idx="4722">
                  <c:v>1.1380619999999999</c:v>
                </c:pt>
                <c:pt idx="4723">
                  <c:v>1.0094909999999999</c:v>
                </c:pt>
                <c:pt idx="4724">
                  <c:v>0.62823499999999999</c:v>
                </c:pt>
                <c:pt idx="4725">
                  <c:v>0.32531700000000002</c:v>
                </c:pt>
                <c:pt idx="4726">
                  <c:v>0.173203</c:v>
                </c:pt>
                <c:pt idx="4727">
                  <c:v>6.9976999999999998E-2</c:v>
                </c:pt>
                <c:pt idx="4728">
                  <c:v>6.1629999999999997E-2</c:v>
                </c:pt>
                <c:pt idx="4729">
                  <c:v>0.177979</c:v>
                </c:pt>
                <c:pt idx="4730">
                  <c:v>0.28338600000000003</c:v>
                </c:pt>
                <c:pt idx="4731">
                  <c:v>0.38168299999999999</c:v>
                </c:pt>
                <c:pt idx="4732">
                  <c:v>0.43612699999999999</c:v>
                </c:pt>
                <c:pt idx="4733">
                  <c:v>0.47955300000000001</c:v>
                </c:pt>
                <c:pt idx="4734">
                  <c:v>0.53163099999999996</c:v>
                </c:pt>
                <c:pt idx="4735">
                  <c:v>0.63281200000000004</c:v>
                </c:pt>
                <c:pt idx="4736">
                  <c:v>0.773621</c:v>
                </c:pt>
                <c:pt idx="4737">
                  <c:v>0.966171</c:v>
                </c:pt>
                <c:pt idx="4738">
                  <c:v>1.3016049999999999</c:v>
                </c:pt>
                <c:pt idx="4739">
                  <c:v>1.5830379999999999</c:v>
                </c:pt>
                <c:pt idx="4740">
                  <c:v>1.613861</c:v>
                </c:pt>
                <c:pt idx="4741">
                  <c:v>1.4285890000000001</c:v>
                </c:pt>
                <c:pt idx="4742">
                  <c:v>1.1199950000000001</c:v>
                </c:pt>
                <c:pt idx="4743">
                  <c:v>0.95010399999999995</c:v>
                </c:pt>
                <c:pt idx="4744">
                  <c:v>0.96499599999999996</c:v>
                </c:pt>
                <c:pt idx="4745">
                  <c:v>1.188507</c:v>
                </c:pt>
                <c:pt idx="4746">
                  <c:v>1.3798520000000001</c:v>
                </c:pt>
                <c:pt idx="4747">
                  <c:v>1.3244629999999999</c:v>
                </c:pt>
                <c:pt idx="4748">
                  <c:v>1.207932</c:v>
                </c:pt>
                <c:pt idx="4749">
                  <c:v>1.1310579999999999</c:v>
                </c:pt>
                <c:pt idx="4750">
                  <c:v>1.101059</c:v>
                </c:pt>
                <c:pt idx="4751">
                  <c:v>1.0983890000000001</c:v>
                </c:pt>
                <c:pt idx="4752">
                  <c:v>1.056198</c:v>
                </c:pt>
                <c:pt idx="4753">
                  <c:v>0.97148100000000004</c:v>
                </c:pt>
                <c:pt idx="4754">
                  <c:v>0.92402600000000001</c:v>
                </c:pt>
                <c:pt idx="4755">
                  <c:v>0.93637099999999995</c:v>
                </c:pt>
                <c:pt idx="4756">
                  <c:v>1.0412140000000001</c:v>
                </c:pt>
                <c:pt idx="4757">
                  <c:v>1.1030120000000001</c:v>
                </c:pt>
                <c:pt idx="4758">
                  <c:v>1.09375</c:v>
                </c:pt>
                <c:pt idx="4759">
                  <c:v>1.0588839999999999</c:v>
                </c:pt>
                <c:pt idx="4760">
                  <c:v>0.99159200000000003</c:v>
                </c:pt>
                <c:pt idx="4761">
                  <c:v>1.0061800000000001</c:v>
                </c:pt>
                <c:pt idx="4762">
                  <c:v>0.88789399999999996</c:v>
                </c:pt>
                <c:pt idx="4763">
                  <c:v>0.58053600000000005</c:v>
                </c:pt>
                <c:pt idx="4764">
                  <c:v>0.227905</c:v>
                </c:pt>
                <c:pt idx="4765">
                  <c:v>-8.0062999999999995E-2</c:v>
                </c:pt>
                <c:pt idx="4766">
                  <c:v>-0.121735</c:v>
                </c:pt>
                <c:pt idx="4767">
                  <c:v>-7.0571999999999996E-2</c:v>
                </c:pt>
                <c:pt idx="4768">
                  <c:v>-8.8683999999999999E-2</c:v>
                </c:pt>
                <c:pt idx="4769">
                  <c:v>-0.10530100000000001</c:v>
                </c:pt>
                <c:pt idx="4770">
                  <c:v>0.12934899999999999</c:v>
                </c:pt>
                <c:pt idx="4771">
                  <c:v>-9.2285000000000006E-2</c:v>
                </c:pt>
                <c:pt idx="4772">
                  <c:v>8.9736999999999997E-2</c:v>
                </c:pt>
                <c:pt idx="4773">
                  <c:v>-0.159775</c:v>
                </c:pt>
                <c:pt idx="4774">
                  <c:v>-5.7738999999999999E-2</c:v>
                </c:pt>
                <c:pt idx="4775">
                  <c:v>0.29356399999999999</c:v>
                </c:pt>
                <c:pt idx="4776">
                  <c:v>0.31425500000000001</c:v>
                </c:pt>
                <c:pt idx="4777">
                  <c:v>0.66186500000000004</c:v>
                </c:pt>
                <c:pt idx="4778">
                  <c:v>0.79188499999999995</c:v>
                </c:pt>
                <c:pt idx="4779">
                  <c:v>0.50117500000000004</c:v>
                </c:pt>
                <c:pt idx="4780">
                  <c:v>0.48202499999999998</c:v>
                </c:pt>
                <c:pt idx="4781">
                  <c:v>0.69694500000000004</c:v>
                </c:pt>
                <c:pt idx="4782">
                  <c:v>0.68440199999999995</c:v>
                </c:pt>
                <c:pt idx="4783">
                  <c:v>1.333664</c:v>
                </c:pt>
                <c:pt idx="4784">
                  <c:v>1.235001</c:v>
                </c:pt>
                <c:pt idx="4785">
                  <c:v>0.52551300000000001</c:v>
                </c:pt>
                <c:pt idx="4786">
                  <c:v>0.10162400000000001</c:v>
                </c:pt>
                <c:pt idx="4787">
                  <c:v>0.20191999999999999</c:v>
                </c:pt>
                <c:pt idx="4788">
                  <c:v>0.56787100000000001</c:v>
                </c:pt>
                <c:pt idx="4789">
                  <c:v>1.074722</c:v>
                </c:pt>
                <c:pt idx="4790">
                  <c:v>1.3271329999999999</c:v>
                </c:pt>
                <c:pt idx="4791">
                  <c:v>1.8254239999999999</c:v>
                </c:pt>
                <c:pt idx="4792">
                  <c:v>2.4476170000000002</c:v>
                </c:pt>
                <c:pt idx="4793">
                  <c:v>0.84486399999999995</c:v>
                </c:pt>
                <c:pt idx="4794">
                  <c:v>0.45313999999999999</c:v>
                </c:pt>
                <c:pt idx="4795">
                  <c:v>5.0812000000000003E-2</c:v>
                </c:pt>
                <c:pt idx="4796">
                  <c:v>0.27928199999999997</c:v>
                </c:pt>
                <c:pt idx="4797">
                  <c:v>0.371811</c:v>
                </c:pt>
                <c:pt idx="4798">
                  <c:v>0.29324299999999998</c:v>
                </c:pt>
                <c:pt idx="4799">
                  <c:v>0.14419599999999999</c:v>
                </c:pt>
                <c:pt idx="4800">
                  <c:v>8.0170000000000005E-2</c:v>
                </c:pt>
                <c:pt idx="4801">
                  <c:v>0.26194800000000001</c:v>
                </c:pt>
                <c:pt idx="4802">
                  <c:v>0.24632299999999999</c:v>
                </c:pt>
                <c:pt idx="4803">
                  <c:v>0.75099199999999999</c:v>
                </c:pt>
                <c:pt idx="4804">
                  <c:v>1.2788090000000001</c:v>
                </c:pt>
                <c:pt idx="4805">
                  <c:v>1.88089</c:v>
                </c:pt>
                <c:pt idx="4806">
                  <c:v>2.183624</c:v>
                </c:pt>
                <c:pt idx="4807">
                  <c:v>1.7309110000000001</c:v>
                </c:pt>
                <c:pt idx="4808">
                  <c:v>1.4003749999999999</c:v>
                </c:pt>
                <c:pt idx="4809">
                  <c:v>1.2512970000000001</c:v>
                </c:pt>
                <c:pt idx="4810">
                  <c:v>0.88726799999999995</c:v>
                </c:pt>
                <c:pt idx="4811">
                  <c:v>0.63891600000000004</c:v>
                </c:pt>
                <c:pt idx="4812">
                  <c:v>0.15220600000000001</c:v>
                </c:pt>
                <c:pt idx="4813">
                  <c:v>-3.2851999999999999E-2</c:v>
                </c:pt>
                <c:pt idx="4814">
                  <c:v>-0.121948</c:v>
                </c:pt>
                <c:pt idx="4815">
                  <c:v>-0.277924</c:v>
                </c:pt>
                <c:pt idx="4816">
                  <c:v>-0.50431800000000004</c:v>
                </c:pt>
                <c:pt idx="4817">
                  <c:v>-0.38166800000000001</c:v>
                </c:pt>
                <c:pt idx="4818">
                  <c:v>0.14698800000000001</c:v>
                </c:pt>
                <c:pt idx="4819">
                  <c:v>0.51341199999999998</c:v>
                </c:pt>
                <c:pt idx="4820">
                  <c:v>1.194</c:v>
                </c:pt>
                <c:pt idx="4821">
                  <c:v>1.654236</c:v>
                </c:pt>
                <c:pt idx="4822">
                  <c:v>1.623184</c:v>
                </c:pt>
                <c:pt idx="4823">
                  <c:v>2.3420260000000002</c:v>
                </c:pt>
                <c:pt idx="4824">
                  <c:v>2.3812709999999999</c:v>
                </c:pt>
                <c:pt idx="4825">
                  <c:v>2.1376499999999998</c:v>
                </c:pt>
                <c:pt idx="4826">
                  <c:v>2.511215</c:v>
                </c:pt>
                <c:pt idx="4827">
                  <c:v>2.3343959999999999</c:v>
                </c:pt>
                <c:pt idx="4828">
                  <c:v>0.97096300000000002</c:v>
                </c:pt>
                <c:pt idx="4829">
                  <c:v>0.81312600000000002</c:v>
                </c:pt>
                <c:pt idx="4830">
                  <c:v>0.75012199999999996</c:v>
                </c:pt>
                <c:pt idx="4831">
                  <c:v>0.115402</c:v>
                </c:pt>
                <c:pt idx="4832">
                  <c:v>-2.4657999999999999E-2</c:v>
                </c:pt>
                <c:pt idx="4833">
                  <c:v>0.44659399999999999</c:v>
                </c:pt>
                <c:pt idx="4834">
                  <c:v>0.52746599999999999</c:v>
                </c:pt>
                <c:pt idx="4835">
                  <c:v>0.38050800000000001</c:v>
                </c:pt>
                <c:pt idx="4836">
                  <c:v>0.22283900000000001</c:v>
                </c:pt>
                <c:pt idx="4837">
                  <c:v>0.57475299999999996</c:v>
                </c:pt>
                <c:pt idx="4838">
                  <c:v>1.468307</c:v>
                </c:pt>
                <c:pt idx="4839">
                  <c:v>1.5390170000000001</c:v>
                </c:pt>
                <c:pt idx="4840">
                  <c:v>0.826797</c:v>
                </c:pt>
                <c:pt idx="4841">
                  <c:v>0.52674900000000002</c:v>
                </c:pt>
                <c:pt idx="4842">
                  <c:v>1.432388</c:v>
                </c:pt>
                <c:pt idx="4843">
                  <c:v>0.73942600000000003</c:v>
                </c:pt>
                <c:pt idx="4844">
                  <c:v>0.78639199999999998</c:v>
                </c:pt>
                <c:pt idx="4845">
                  <c:v>0.58531200000000005</c:v>
                </c:pt>
                <c:pt idx="4846">
                  <c:v>0.23089599999999999</c:v>
                </c:pt>
                <c:pt idx="4847">
                  <c:v>1.9577000000000001E-2</c:v>
                </c:pt>
                <c:pt idx="4848">
                  <c:v>0.28360000000000002</c:v>
                </c:pt>
                <c:pt idx="4849">
                  <c:v>0.176819</c:v>
                </c:pt>
                <c:pt idx="4850">
                  <c:v>0.330063</c:v>
                </c:pt>
                <c:pt idx="4851">
                  <c:v>0.25918600000000003</c:v>
                </c:pt>
                <c:pt idx="4852">
                  <c:v>-0.13456699999999999</c:v>
                </c:pt>
                <c:pt idx="4853">
                  <c:v>-5.2856E-2</c:v>
                </c:pt>
                <c:pt idx="4854">
                  <c:v>0.60049399999999997</c:v>
                </c:pt>
                <c:pt idx="4855">
                  <c:v>2.104355</c:v>
                </c:pt>
                <c:pt idx="4856">
                  <c:v>1.9369959999999999</c:v>
                </c:pt>
                <c:pt idx="4857">
                  <c:v>2.931473</c:v>
                </c:pt>
                <c:pt idx="4858">
                  <c:v>2.2563170000000001</c:v>
                </c:pt>
                <c:pt idx="4859">
                  <c:v>2.8564150000000001</c:v>
                </c:pt>
                <c:pt idx="4860">
                  <c:v>2.423279</c:v>
                </c:pt>
                <c:pt idx="4861">
                  <c:v>1.873154</c:v>
                </c:pt>
                <c:pt idx="4862">
                  <c:v>0.99641400000000002</c:v>
                </c:pt>
                <c:pt idx="4863">
                  <c:v>0.55116299999999996</c:v>
                </c:pt>
                <c:pt idx="4864">
                  <c:v>0.11941499999999999</c:v>
                </c:pt>
                <c:pt idx="4865">
                  <c:v>7.4009999999999996E-3</c:v>
                </c:pt>
                <c:pt idx="4866">
                  <c:v>8.0110000000000008E-3</c:v>
                </c:pt>
                <c:pt idx="4867">
                  <c:v>0.49174499999999999</c:v>
                </c:pt>
                <c:pt idx="4868">
                  <c:v>0.19253500000000001</c:v>
                </c:pt>
                <c:pt idx="4869">
                  <c:v>-5.9921000000000002E-2</c:v>
                </c:pt>
                <c:pt idx="4870">
                  <c:v>0.35502600000000001</c:v>
                </c:pt>
                <c:pt idx="4871">
                  <c:v>0.79284699999999997</c:v>
                </c:pt>
                <c:pt idx="4872">
                  <c:v>1.2105710000000001</c:v>
                </c:pt>
                <c:pt idx="4873">
                  <c:v>1.5378879999999999</c:v>
                </c:pt>
                <c:pt idx="4874">
                  <c:v>1.9344479999999999</c:v>
                </c:pt>
                <c:pt idx="4875">
                  <c:v>1.773941</c:v>
                </c:pt>
                <c:pt idx="4876">
                  <c:v>1.749817</c:v>
                </c:pt>
                <c:pt idx="4877">
                  <c:v>1.404388</c:v>
                </c:pt>
                <c:pt idx="4878">
                  <c:v>1.1710510000000001</c:v>
                </c:pt>
                <c:pt idx="4879">
                  <c:v>0.93101500000000004</c:v>
                </c:pt>
                <c:pt idx="4880">
                  <c:v>0.73741100000000004</c:v>
                </c:pt>
                <c:pt idx="4881">
                  <c:v>0.48713699999999999</c:v>
                </c:pt>
                <c:pt idx="4882">
                  <c:v>0.196213</c:v>
                </c:pt>
                <c:pt idx="4883">
                  <c:v>-4.0939000000000003E-2</c:v>
                </c:pt>
                <c:pt idx="4884">
                  <c:v>0.13217200000000001</c:v>
                </c:pt>
                <c:pt idx="4885">
                  <c:v>0.172791</c:v>
                </c:pt>
                <c:pt idx="4886">
                  <c:v>0.36004599999999998</c:v>
                </c:pt>
                <c:pt idx="4887">
                  <c:v>8.1070000000000003E-2</c:v>
                </c:pt>
                <c:pt idx="4888">
                  <c:v>0.115082</c:v>
                </c:pt>
                <c:pt idx="4889">
                  <c:v>1.601639</c:v>
                </c:pt>
                <c:pt idx="4890">
                  <c:v>2.1029049999999998</c:v>
                </c:pt>
                <c:pt idx="4891">
                  <c:v>1.8115079999999999</c:v>
                </c:pt>
                <c:pt idx="4892">
                  <c:v>2.2984619999999998</c:v>
                </c:pt>
                <c:pt idx="4893">
                  <c:v>2.7030789999999998</c:v>
                </c:pt>
                <c:pt idx="4894">
                  <c:v>2.9102480000000002</c:v>
                </c:pt>
                <c:pt idx="4895">
                  <c:v>1.987152</c:v>
                </c:pt>
                <c:pt idx="4896">
                  <c:v>1.1599429999999999</c:v>
                </c:pt>
                <c:pt idx="4897">
                  <c:v>0.70036299999999996</c:v>
                </c:pt>
                <c:pt idx="4898">
                  <c:v>0.240005</c:v>
                </c:pt>
                <c:pt idx="4899">
                  <c:v>8.9981000000000005E-2</c:v>
                </c:pt>
                <c:pt idx="4900">
                  <c:v>0.207764</c:v>
                </c:pt>
                <c:pt idx="4901">
                  <c:v>1.123E-2</c:v>
                </c:pt>
                <c:pt idx="4902">
                  <c:v>0.35322599999999998</c:v>
                </c:pt>
                <c:pt idx="4903">
                  <c:v>0.36181600000000003</c:v>
                </c:pt>
                <c:pt idx="4904">
                  <c:v>0.134598</c:v>
                </c:pt>
                <c:pt idx="4905">
                  <c:v>0.42993199999999998</c:v>
                </c:pt>
                <c:pt idx="4906">
                  <c:v>0.95625300000000002</c:v>
                </c:pt>
                <c:pt idx="4907">
                  <c:v>1.2965549999999999</c:v>
                </c:pt>
                <c:pt idx="4908">
                  <c:v>1.2175450000000001</c:v>
                </c:pt>
                <c:pt idx="4909">
                  <c:v>1.523315</c:v>
                </c:pt>
                <c:pt idx="4910">
                  <c:v>1.6855929999999999</c:v>
                </c:pt>
                <c:pt idx="4911">
                  <c:v>1.5522</c:v>
                </c:pt>
                <c:pt idx="4912">
                  <c:v>1.5658110000000001</c:v>
                </c:pt>
                <c:pt idx="4913">
                  <c:v>1.1840360000000001</c:v>
                </c:pt>
                <c:pt idx="4914">
                  <c:v>0.806091</c:v>
                </c:pt>
                <c:pt idx="4915">
                  <c:v>0.34832800000000003</c:v>
                </c:pt>
                <c:pt idx="4916">
                  <c:v>-9.5077999999999996E-2</c:v>
                </c:pt>
                <c:pt idx="4917">
                  <c:v>-0.116928</c:v>
                </c:pt>
                <c:pt idx="4918">
                  <c:v>-0.175507</c:v>
                </c:pt>
                <c:pt idx="4919">
                  <c:v>3.6469000000000001E-2</c:v>
                </c:pt>
                <c:pt idx="4920">
                  <c:v>0.286804</c:v>
                </c:pt>
                <c:pt idx="4921">
                  <c:v>0.229767</c:v>
                </c:pt>
                <c:pt idx="4922">
                  <c:v>0.41090399999999999</c:v>
                </c:pt>
                <c:pt idx="4923">
                  <c:v>0.81892399999999999</c:v>
                </c:pt>
                <c:pt idx="4924">
                  <c:v>0.44613599999999998</c:v>
                </c:pt>
                <c:pt idx="4925">
                  <c:v>0.99725299999999995</c:v>
                </c:pt>
                <c:pt idx="4926">
                  <c:v>2.9071349999999998</c:v>
                </c:pt>
                <c:pt idx="4927">
                  <c:v>3.3622890000000001</c:v>
                </c:pt>
                <c:pt idx="4928">
                  <c:v>3.220612</c:v>
                </c:pt>
                <c:pt idx="4929">
                  <c:v>3.0633699999999999</c:v>
                </c:pt>
                <c:pt idx="4930">
                  <c:v>1.8354490000000001</c:v>
                </c:pt>
                <c:pt idx="4931">
                  <c:v>0.55577100000000002</c:v>
                </c:pt>
                <c:pt idx="4932">
                  <c:v>1.5228E-2</c:v>
                </c:pt>
                <c:pt idx="4933">
                  <c:v>-6.6100999999999993E-2</c:v>
                </c:pt>
                <c:pt idx="4934">
                  <c:v>-0.20497099999999999</c:v>
                </c:pt>
                <c:pt idx="4935">
                  <c:v>-0.27710000000000001</c:v>
                </c:pt>
                <c:pt idx="4936">
                  <c:v>-0.214035</c:v>
                </c:pt>
                <c:pt idx="4937">
                  <c:v>-0.10514800000000001</c:v>
                </c:pt>
                <c:pt idx="4938">
                  <c:v>9.9196999999999994E-2</c:v>
                </c:pt>
                <c:pt idx="4939">
                  <c:v>0.43679800000000002</c:v>
                </c:pt>
                <c:pt idx="4940">
                  <c:v>0.73965499999999995</c:v>
                </c:pt>
                <c:pt idx="4941">
                  <c:v>1.5101929999999999</c:v>
                </c:pt>
                <c:pt idx="4942">
                  <c:v>2.2949069999999998</c:v>
                </c:pt>
                <c:pt idx="4943">
                  <c:v>2.5483699999999998</c:v>
                </c:pt>
                <c:pt idx="4944">
                  <c:v>1.3567659999999999</c:v>
                </c:pt>
                <c:pt idx="4945">
                  <c:v>0.92121900000000001</c:v>
                </c:pt>
                <c:pt idx="4946">
                  <c:v>0.81520099999999995</c:v>
                </c:pt>
                <c:pt idx="4947">
                  <c:v>0.81159999999999999</c:v>
                </c:pt>
                <c:pt idx="4948">
                  <c:v>0.78338600000000003</c:v>
                </c:pt>
                <c:pt idx="4949">
                  <c:v>0.71421800000000002</c:v>
                </c:pt>
                <c:pt idx="4950">
                  <c:v>0.60218799999999995</c:v>
                </c:pt>
                <c:pt idx="4951">
                  <c:v>0.22448699999999999</c:v>
                </c:pt>
                <c:pt idx="4952">
                  <c:v>6.9838999999999998E-2</c:v>
                </c:pt>
                <c:pt idx="4953">
                  <c:v>6.1371000000000002E-2</c:v>
                </c:pt>
                <c:pt idx="4954">
                  <c:v>7.6950000000000005E-2</c:v>
                </c:pt>
                <c:pt idx="4955">
                  <c:v>0.142487</c:v>
                </c:pt>
                <c:pt idx="4956">
                  <c:v>0.27079799999999998</c:v>
                </c:pt>
                <c:pt idx="4957">
                  <c:v>0.69819600000000004</c:v>
                </c:pt>
                <c:pt idx="4958">
                  <c:v>1.358276</c:v>
                </c:pt>
                <c:pt idx="4959">
                  <c:v>2.2474820000000002</c:v>
                </c:pt>
                <c:pt idx="4960">
                  <c:v>2.5739589999999999</c:v>
                </c:pt>
                <c:pt idx="4961">
                  <c:v>2.9463200000000001</c:v>
                </c:pt>
                <c:pt idx="4962">
                  <c:v>3.2926790000000001</c:v>
                </c:pt>
                <c:pt idx="4963">
                  <c:v>2.2821500000000001</c:v>
                </c:pt>
                <c:pt idx="4964">
                  <c:v>1.6477360000000001</c:v>
                </c:pt>
                <c:pt idx="4965">
                  <c:v>1.156525</c:v>
                </c:pt>
                <c:pt idx="4966">
                  <c:v>0.59812900000000002</c:v>
                </c:pt>
                <c:pt idx="4967">
                  <c:v>0.152725</c:v>
                </c:pt>
                <c:pt idx="4968">
                  <c:v>-0.110474</c:v>
                </c:pt>
                <c:pt idx="4969">
                  <c:v>0.15823400000000001</c:v>
                </c:pt>
                <c:pt idx="4970">
                  <c:v>0.44918799999999998</c:v>
                </c:pt>
                <c:pt idx="4971">
                  <c:v>0.23649600000000001</c:v>
                </c:pt>
                <c:pt idx="4972">
                  <c:v>0.25479099999999999</c:v>
                </c:pt>
                <c:pt idx="4973">
                  <c:v>0.61277800000000004</c:v>
                </c:pt>
                <c:pt idx="4974">
                  <c:v>1.0776209999999999</c:v>
                </c:pt>
                <c:pt idx="4975">
                  <c:v>1.3716280000000001</c:v>
                </c:pt>
                <c:pt idx="4976">
                  <c:v>1.219711</c:v>
                </c:pt>
                <c:pt idx="4977">
                  <c:v>1.2423249999999999</c:v>
                </c:pt>
                <c:pt idx="4978">
                  <c:v>1.5253909999999999</c:v>
                </c:pt>
                <c:pt idx="4979">
                  <c:v>1.3843380000000001</c:v>
                </c:pt>
                <c:pt idx="4980">
                  <c:v>0.96180699999999997</c:v>
                </c:pt>
                <c:pt idx="4981">
                  <c:v>0.78922999999999999</c:v>
                </c:pt>
                <c:pt idx="4982">
                  <c:v>0.76863099999999995</c:v>
                </c:pt>
                <c:pt idx="4983">
                  <c:v>0.77735900000000002</c:v>
                </c:pt>
                <c:pt idx="4984">
                  <c:v>0.61180100000000004</c:v>
                </c:pt>
                <c:pt idx="4985">
                  <c:v>0.24168400000000001</c:v>
                </c:pt>
                <c:pt idx="4986">
                  <c:v>-3.7291999999999999E-2</c:v>
                </c:pt>
                <c:pt idx="4987">
                  <c:v>-7.8201000000000007E-2</c:v>
                </c:pt>
                <c:pt idx="4988">
                  <c:v>-8.8958999999999996E-2</c:v>
                </c:pt>
                <c:pt idx="4989">
                  <c:v>0.110092</c:v>
                </c:pt>
                <c:pt idx="4990">
                  <c:v>0.68745400000000001</c:v>
                </c:pt>
                <c:pt idx="4991">
                  <c:v>1.4542390000000001</c:v>
                </c:pt>
                <c:pt idx="4992">
                  <c:v>1.7138519999999999</c:v>
                </c:pt>
                <c:pt idx="4993">
                  <c:v>2.2792210000000002</c:v>
                </c:pt>
                <c:pt idx="4994">
                  <c:v>2.8699490000000001</c:v>
                </c:pt>
                <c:pt idx="4995">
                  <c:v>3.170242</c:v>
                </c:pt>
                <c:pt idx="4996">
                  <c:v>2.5170140000000001</c:v>
                </c:pt>
                <c:pt idx="4997">
                  <c:v>1.899734</c:v>
                </c:pt>
                <c:pt idx="4998">
                  <c:v>1.570465</c:v>
                </c:pt>
                <c:pt idx="4999">
                  <c:v>1.0435490000000001</c:v>
                </c:pt>
                <c:pt idx="5000">
                  <c:v>0.41986099999999998</c:v>
                </c:pt>
                <c:pt idx="5001">
                  <c:v>-0.12834200000000001</c:v>
                </c:pt>
                <c:pt idx="5002">
                  <c:v>-0.20744299999999999</c:v>
                </c:pt>
                <c:pt idx="5003">
                  <c:v>0.42169200000000001</c:v>
                </c:pt>
                <c:pt idx="5004">
                  <c:v>0.51615900000000003</c:v>
                </c:pt>
                <c:pt idx="5005">
                  <c:v>0.277557</c:v>
                </c:pt>
                <c:pt idx="5006">
                  <c:v>0.33993499999999999</c:v>
                </c:pt>
                <c:pt idx="5007">
                  <c:v>0.57643100000000003</c:v>
                </c:pt>
                <c:pt idx="5008">
                  <c:v>0.98294099999999995</c:v>
                </c:pt>
                <c:pt idx="5009">
                  <c:v>1.401367</c:v>
                </c:pt>
                <c:pt idx="5010">
                  <c:v>1.763855</c:v>
                </c:pt>
                <c:pt idx="5011">
                  <c:v>1.1990970000000001</c:v>
                </c:pt>
                <c:pt idx="5012">
                  <c:v>1.0882259999999999</c:v>
                </c:pt>
                <c:pt idx="5013">
                  <c:v>1.0528409999999999</c:v>
                </c:pt>
                <c:pt idx="5014">
                  <c:v>1.0772090000000001</c:v>
                </c:pt>
                <c:pt idx="5015">
                  <c:v>1.031296</c:v>
                </c:pt>
                <c:pt idx="5016">
                  <c:v>0.90501399999999999</c:v>
                </c:pt>
                <c:pt idx="5017">
                  <c:v>0.72369399999999995</c:v>
                </c:pt>
                <c:pt idx="5018">
                  <c:v>0.41096500000000002</c:v>
                </c:pt>
                <c:pt idx="5019">
                  <c:v>0.15193200000000001</c:v>
                </c:pt>
                <c:pt idx="5020">
                  <c:v>3.7231E-2</c:v>
                </c:pt>
                <c:pt idx="5021">
                  <c:v>-5.7662999999999999E-2</c:v>
                </c:pt>
                <c:pt idx="5022">
                  <c:v>-7.3211999999999999E-2</c:v>
                </c:pt>
                <c:pt idx="5023">
                  <c:v>0.36712600000000001</c:v>
                </c:pt>
                <c:pt idx="5024">
                  <c:v>1.164963</c:v>
                </c:pt>
                <c:pt idx="5025">
                  <c:v>1.493927</c:v>
                </c:pt>
                <c:pt idx="5026">
                  <c:v>2.2425380000000001</c:v>
                </c:pt>
                <c:pt idx="5027">
                  <c:v>3.209381</c:v>
                </c:pt>
                <c:pt idx="5028">
                  <c:v>2.6578059999999999</c:v>
                </c:pt>
                <c:pt idx="5029">
                  <c:v>2.7099299999999999</c:v>
                </c:pt>
                <c:pt idx="5030">
                  <c:v>2.152374</c:v>
                </c:pt>
                <c:pt idx="5031">
                  <c:v>1.6369020000000001</c:v>
                </c:pt>
                <c:pt idx="5032">
                  <c:v>1.1752009999999999</c:v>
                </c:pt>
                <c:pt idx="5033">
                  <c:v>0.70561200000000002</c:v>
                </c:pt>
                <c:pt idx="5034">
                  <c:v>0.20321700000000001</c:v>
                </c:pt>
                <c:pt idx="5035">
                  <c:v>-0.18112200000000001</c:v>
                </c:pt>
                <c:pt idx="5036">
                  <c:v>0.24432400000000001</c:v>
                </c:pt>
                <c:pt idx="5037">
                  <c:v>0.601379</c:v>
                </c:pt>
                <c:pt idx="5038">
                  <c:v>0.28372199999999997</c:v>
                </c:pt>
                <c:pt idx="5039">
                  <c:v>0.22039800000000001</c:v>
                </c:pt>
                <c:pt idx="5040">
                  <c:v>0.49198900000000001</c:v>
                </c:pt>
                <c:pt idx="5041">
                  <c:v>0.80427599999999999</c:v>
                </c:pt>
                <c:pt idx="5042">
                  <c:v>1.0274049999999999</c:v>
                </c:pt>
                <c:pt idx="5043">
                  <c:v>1.4627840000000001</c:v>
                </c:pt>
                <c:pt idx="5044">
                  <c:v>1.610565</c:v>
                </c:pt>
                <c:pt idx="5045">
                  <c:v>1.3019259999999999</c:v>
                </c:pt>
                <c:pt idx="5046">
                  <c:v>1.0536190000000001</c:v>
                </c:pt>
                <c:pt idx="5047">
                  <c:v>1.0687709999999999</c:v>
                </c:pt>
                <c:pt idx="5048">
                  <c:v>1.1200410000000001</c:v>
                </c:pt>
                <c:pt idx="5049">
                  <c:v>1.0648040000000001</c:v>
                </c:pt>
                <c:pt idx="5050">
                  <c:v>0.92697099999999999</c:v>
                </c:pt>
                <c:pt idx="5051">
                  <c:v>0.61158800000000002</c:v>
                </c:pt>
                <c:pt idx="5052">
                  <c:v>0.221832</c:v>
                </c:pt>
                <c:pt idx="5053">
                  <c:v>-1.5793000000000001E-2</c:v>
                </c:pt>
                <c:pt idx="5054">
                  <c:v>-3.0318999999999999E-2</c:v>
                </c:pt>
                <c:pt idx="5055">
                  <c:v>8.3900000000000001E-4</c:v>
                </c:pt>
                <c:pt idx="5056">
                  <c:v>0.190277</c:v>
                </c:pt>
                <c:pt idx="5057">
                  <c:v>0.602356</c:v>
                </c:pt>
                <c:pt idx="5058">
                  <c:v>0.96807900000000002</c:v>
                </c:pt>
                <c:pt idx="5059">
                  <c:v>1.5845640000000001</c:v>
                </c:pt>
                <c:pt idx="5060">
                  <c:v>2.0456539999999999</c:v>
                </c:pt>
                <c:pt idx="5061">
                  <c:v>2.5317379999999998</c:v>
                </c:pt>
                <c:pt idx="5062">
                  <c:v>2.8245849999999999</c:v>
                </c:pt>
                <c:pt idx="5063">
                  <c:v>2.9560849999999999</c:v>
                </c:pt>
                <c:pt idx="5064">
                  <c:v>2.077728</c:v>
                </c:pt>
                <c:pt idx="5065">
                  <c:v>1.5512079999999999</c:v>
                </c:pt>
                <c:pt idx="5066">
                  <c:v>1.21814</c:v>
                </c:pt>
                <c:pt idx="5067">
                  <c:v>0.82621800000000001</c:v>
                </c:pt>
                <c:pt idx="5068">
                  <c:v>0.29627999999999999</c:v>
                </c:pt>
                <c:pt idx="5069">
                  <c:v>-4.4936999999999998E-2</c:v>
                </c:pt>
                <c:pt idx="5070">
                  <c:v>0.20549000000000001</c:v>
                </c:pt>
                <c:pt idx="5071">
                  <c:v>0.43496699999999999</c:v>
                </c:pt>
                <c:pt idx="5072">
                  <c:v>0.34858699999999998</c:v>
                </c:pt>
                <c:pt idx="5073">
                  <c:v>0.11697399999999999</c:v>
                </c:pt>
                <c:pt idx="5074">
                  <c:v>5.1773E-2</c:v>
                </c:pt>
                <c:pt idx="5075">
                  <c:v>0.406555</c:v>
                </c:pt>
                <c:pt idx="5076">
                  <c:v>1.0164029999999999</c:v>
                </c:pt>
                <c:pt idx="5077">
                  <c:v>1.642258</c:v>
                </c:pt>
                <c:pt idx="5078">
                  <c:v>2.0971679999999999</c:v>
                </c:pt>
                <c:pt idx="5079">
                  <c:v>1.7619320000000001</c:v>
                </c:pt>
                <c:pt idx="5080">
                  <c:v>1.430023</c:v>
                </c:pt>
                <c:pt idx="5081">
                  <c:v>1.201416</c:v>
                </c:pt>
                <c:pt idx="5082">
                  <c:v>1.1575930000000001</c:v>
                </c:pt>
                <c:pt idx="5083">
                  <c:v>1.074722</c:v>
                </c:pt>
                <c:pt idx="5084">
                  <c:v>0.82931500000000002</c:v>
                </c:pt>
                <c:pt idx="5085">
                  <c:v>0.50412000000000001</c:v>
                </c:pt>
                <c:pt idx="5086">
                  <c:v>0.19822699999999999</c:v>
                </c:pt>
                <c:pt idx="5087">
                  <c:v>4.3654999999999999E-2</c:v>
                </c:pt>
                <c:pt idx="5088">
                  <c:v>5.7530000000000003E-3</c:v>
                </c:pt>
                <c:pt idx="5089">
                  <c:v>-6.3827999999999996E-2</c:v>
                </c:pt>
                <c:pt idx="5090">
                  <c:v>-6.3171000000000005E-2</c:v>
                </c:pt>
                <c:pt idx="5091">
                  <c:v>0.478989</c:v>
                </c:pt>
                <c:pt idx="5092">
                  <c:v>1.2587740000000001</c:v>
                </c:pt>
                <c:pt idx="5093">
                  <c:v>1.9744569999999999</c:v>
                </c:pt>
                <c:pt idx="5094">
                  <c:v>1.9620359999999999</c:v>
                </c:pt>
                <c:pt idx="5095">
                  <c:v>2.379807</c:v>
                </c:pt>
                <c:pt idx="5096">
                  <c:v>2.6103670000000001</c:v>
                </c:pt>
                <c:pt idx="5097">
                  <c:v>2.8004910000000001</c:v>
                </c:pt>
                <c:pt idx="5098">
                  <c:v>2.0464020000000001</c:v>
                </c:pt>
                <c:pt idx="5099">
                  <c:v>1.4751890000000001</c:v>
                </c:pt>
                <c:pt idx="5100">
                  <c:v>1.430069</c:v>
                </c:pt>
                <c:pt idx="5101">
                  <c:v>0.85635399999999995</c:v>
                </c:pt>
                <c:pt idx="5102">
                  <c:v>0.18218999999999999</c:v>
                </c:pt>
                <c:pt idx="5103">
                  <c:v>-0.17954999999999999</c:v>
                </c:pt>
                <c:pt idx="5104">
                  <c:v>7.8598000000000001E-2</c:v>
                </c:pt>
                <c:pt idx="5105">
                  <c:v>0.372589</c:v>
                </c:pt>
                <c:pt idx="5106">
                  <c:v>0.37826500000000002</c:v>
                </c:pt>
                <c:pt idx="5107">
                  <c:v>0.20747399999999999</c:v>
                </c:pt>
                <c:pt idx="5108">
                  <c:v>0.22172500000000001</c:v>
                </c:pt>
                <c:pt idx="5109">
                  <c:v>0.65855399999999997</c:v>
                </c:pt>
                <c:pt idx="5110">
                  <c:v>1.1519010000000001</c:v>
                </c:pt>
                <c:pt idx="5111">
                  <c:v>1.621094</c:v>
                </c:pt>
                <c:pt idx="5112">
                  <c:v>1.8173520000000001</c:v>
                </c:pt>
                <c:pt idx="5113">
                  <c:v>1.531174</c:v>
                </c:pt>
                <c:pt idx="5114">
                  <c:v>1.212845</c:v>
                </c:pt>
                <c:pt idx="5115">
                  <c:v>1.1531370000000001</c:v>
                </c:pt>
                <c:pt idx="5116">
                  <c:v>1.2132419999999999</c:v>
                </c:pt>
                <c:pt idx="5117">
                  <c:v>1.1669309999999999</c:v>
                </c:pt>
                <c:pt idx="5118">
                  <c:v>0.912323</c:v>
                </c:pt>
                <c:pt idx="5119">
                  <c:v>0.55329899999999999</c:v>
                </c:pt>
                <c:pt idx="5120">
                  <c:v>0.20239299999999999</c:v>
                </c:pt>
                <c:pt idx="5121">
                  <c:v>-2.3453000000000002E-2</c:v>
                </c:pt>
                <c:pt idx="5122">
                  <c:v>-0.141296</c:v>
                </c:pt>
                <c:pt idx="5123">
                  <c:v>-8.7799000000000002E-2</c:v>
                </c:pt>
                <c:pt idx="5124">
                  <c:v>9.5337000000000005E-2</c:v>
                </c:pt>
                <c:pt idx="5125">
                  <c:v>0.39567600000000003</c:v>
                </c:pt>
                <c:pt idx="5126">
                  <c:v>0.95480299999999996</c:v>
                </c:pt>
                <c:pt idx="5127">
                  <c:v>2.026535</c:v>
                </c:pt>
                <c:pt idx="5128">
                  <c:v>2.491409</c:v>
                </c:pt>
                <c:pt idx="5129">
                  <c:v>2.8773499999999999</c:v>
                </c:pt>
                <c:pt idx="5130">
                  <c:v>2.57341</c:v>
                </c:pt>
                <c:pt idx="5131">
                  <c:v>2.6195369999999998</c:v>
                </c:pt>
                <c:pt idx="5132">
                  <c:v>2.1347960000000001</c:v>
                </c:pt>
                <c:pt idx="5133">
                  <c:v>1.6965939999999999</c:v>
                </c:pt>
                <c:pt idx="5134">
                  <c:v>1.2961119999999999</c:v>
                </c:pt>
                <c:pt idx="5135">
                  <c:v>0.64016700000000004</c:v>
                </c:pt>
                <c:pt idx="5136">
                  <c:v>1.2130999999999999E-2</c:v>
                </c:pt>
                <c:pt idx="5137">
                  <c:v>-0.29026800000000003</c:v>
                </c:pt>
                <c:pt idx="5138">
                  <c:v>5.2109000000000003E-2</c:v>
                </c:pt>
                <c:pt idx="5139">
                  <c:v>0.413269</c:v>
                </c:pt>
                <c:pt idx="5140">
                  <c:v>0.30445899999999998</c:v>
                </c:pt>
                <c:pt idx="5141">
                  <c:v>0.25373800000000002</c:v>
                </c:pt>
                <c:pt idx="5142">
                  <c:v>0.45989999999999998</c:v>
                </c:pt>
                <c:pt idx="5143">
                  <c:v>0.64407300000000001</c:v>
                </c:pt>
                <c:pt idx="5144">
                  <c:v>0.865707</c:v>
                </c:pt>
                <c:pt idx="5145">
                  <c:v>1.4894559999999999</c:v>
                </c:pt>
                <c:pt idx="5146">
                  <c:v>2.1522060000000001</c:v>
                </c:pt>
                <c:pt idx="5147">
                  <c:v>1.74501</c:v>
                </c:pt>
                <c:pt idx="5148">
                  <c:v>1.321747</c:v>
                </c:pt>
                <c:pt idx="5149">
                  <c:v>1.188507</c:v>
                </c:pt>
                <c:pt idx="5150">
                  <c:v>1.034592</c:v>
                </c:pt>
                <c:pt idx="5151">
                  <c:v>0.82942199999999999</c:v>
                </c:pt>
                <c:pt idx="5152">
                  <c:v>0.60745199999999999</c:v>
                </c:pt>
                <c:pt idx="5153">
                  <c:v>0.345306</c:v>
                </c:pt>
                <c:pt idx="5154">
                  <c:v>0.112625</c:v>
                </c:pt>
                <c:pt idx="5155">
                  <c:v>7.3105000000000003E-2</c:v>
                </c:pt>
                <c:pt idx="5156">
                  <c:v>1.4969E-2</c:v>
                </c:pt>
                <c:pt idx="5157">
                  <c:v>8.0409999999999995E-3</c:v>
                </c:pt>
                <c:pt idx="5158">
                  <c:v>0.14566000000000001</c:v>
                </c:pt>
                <c:pt idx="5159">
                  <c:v>0.36553999999999998</c:v>
                </c:pt>
                <c:pt idx="5160">
                  <c:v>0.72155800000000003</c:v>
                </c:pt>
                <c:pt idx="5161">
                  <c:v>1.856277</c:v>
                </c:pt>
                <c:pt idx="5162">
                  <c:v>2.1310880000000001</c:v>
                </c:pt>
                <c:pt idx="5163">
                  <c:v>2.3839109999999999</c:v>
                </c:pt>
                <c:pt idx="5164">
                  <c:v>2.4454959999999999</c:v>
                </c:pt>
                <c:pt idx="5165">
                  <c:v>2.6262509999999999</c:v>
                </c:pt>
                <c:pt idx="5166">
                  <c:v>2.5626530000000001</c:v>
                </c:pt>
                <c:pt idx="5167">
                  <c:v>1.792694</c:v>
                </c:pt>
                <c:pt idx="5168">
                  <c:v>1.468933</c:v>
                </c:pt>
                <c:pt idx="5169">
                  <c:v>1.113937</c:v>
                </c:pt>
                <c:pt idx="5170">
                  <c:v>0.57955900000000005</c:v>
                </c:pt>
                <c:pt idx="5171">
                  <c:v>0.17041000000000001</c:v>
                </c:pt>
                <c:pt idx="5172">
                  <c:v>-0.12739600000000001</c:v>
                </c:pt>
                <c:pt idx="5173">
                  <c:v>9.8586999999999994E-2</c:v>
                </c:pt>
                <c:pt idx="5174">
                  <c:v>0.38973999999999998</c:v>
                </c:pt>
                <c:pt idx="5175">
                  <c:v>0.34248400000000001</c:v>
                </c:pt>
                <c:pt idx="5176">
                  <c:v>0.36883500000000002</c:v>
                </c:pt>
                <c:pt idx="5177">
                  <c:v>0.65982099999999999</c:v>
                </c:pt>
                <c:pt idx="5178">
                  <c:v>1.0667420000000001</c:v>
                </c:pt>
                <c:pt idx="5179">
                  <c:v>1.5997619999999999</c:v>
                </c:pt>
                <c:pt idx="5180">
                  <c:v>1.8456729999999999</c:v>
                </c:pt>
                <c:pt idx="5181">
                  <c:v>1.277115</c:v>
                </c:pt>
                <c:pt idx="5182">
                  <c:v>1.2760009999999999</c:v>
                </c:pt>
                <c:pt idx="5183">
                  <c:v>1.148209</c:v>
                </c:pt>
                <c:pt idx="5184">
                  <c:v>1.0025790000000001</c:v>
                </c:pt>
                <c:pt idx="5185">
                  <c:v>0.88230900000000001</c:v>
                </c:pt>
                <c:pt idx="5186">
                  <c:v>0.794678</c:v>
                </c:pt>
                <c:pt idx="5187">
                  <c:v>0.63371299999999997</c:v>
                </c:pt>
                <c:pt idx="5188">
                  <c:v>0.31726100000000002</c:v>
                </c:pt>
                <c:pt idx="5189">
                  <c:v>-3.6361999999999998E-2</c:v>
                </c:pt>
                <c:pt idx="5190">
                  <c:v>-0.13456699999999999</c:v>
                </c:pt>
                <c:pt idx="5191">
                  <c:v>2.0996000000000001E-2</c:v>
                </c:pt>
                <c:pt idx="5192">
                  <c:v>5.1375999999999998E-2</c:v>
                </c:pt>
                <c:pt idx="5193">
                  <c:v>0.133636</c:v>
                </c:pt>
                <c:pt idx="5194">
                  <c:v>0.97570800000000002</c:v>
                </c:pt>
                <c:pt idx="5195">
                  <c:v>2.241959</c:v>
                </c:pt>
                <c:pt idx="5196">
                  <c:v>2.6881870000000001</c:v>
                </c:pt>
                <c:pt idx="5197">
                  <c:v>3.2499389999999999</c:v>
                </c:pt>
                <c:pt idx="5198">
                  <c:v>2.8308260000000001</c:v>
                </c:pt>
                <c:pt idx="5199">
                  <c:v>2.388077</c:v>
                </c:pt>
                <c:pt idx="5200">
                  <c:v>1.9002840000000001</c:v>
                </c:pt>
                <c:pt idx="5201">
                  <c:v>1.495193</c:v>
                </c:pt>
                <c:pt idx="5202">
                  <c:v>1.217041</c:v>
                </c:pt>
                <c:pt idx="5203">
                  <c:v>0.52743499999999999</c:v>
                </c:pt>
                <c:pt idx="5204">
                  <c:v>-0.119202</c:v>
                </c:pt>
                <c:pt idx="5205">
                  <c:v>-7.2449E-2</c:v>
                </c:pt>
                <c:pt idx="5206">
                  <c:v>0.44862400000000002</c:v>
                </c:pt>
                <c:pt idx="5207">
                  <c:v>0.31465100000000001</c:v>
                </c:pt>
                <c:pt idx="5208">
                  <c:v>0.24624599999999999</c:v>
                </c:pt>
                <c:pt idx="5209">
                  <c:v>0.22354099999999999</c:v>
                </c:pt>
                <c:pt idx="5210">
                  <c:v>0.27696199999999999</c:v>
                </c:pt>
                <c:pt idx="5211">
                  <c:v>0.64642299999999997</c:v>
                </c:pt>
                <c:pt idx="5212">
                  <c:v>1.0966340000000001</c:v>
                </c:pt>
                <c:pt idx="5213">
                  <c:v>1.7039949999999999</c:v>
                </c:pt>
                <c:pt idx="5214">
                  <c:v>2.0415800000000002</c:v>
                </c:pt>
                <c:pt idx="5215">
                  <c:v>1.366776</c:v>
                </c:pt>
                <c:pt idx="5216">
                  <c:v>1.1282810000000001</c:v>
                </c:pt>
                <c:pt idx="5217">
                  <c:v>1.169449</c:v>
                </c:pt>
                <c:pt idx="5218">
                  <c:v>1.129623</c:v>
                </c:pt>
                <c:pt idx="5219">
                  <c:v>0.95446799999999998</c:v>
                </c:pt>
                <c:pt idx="5220">
                  <c:v>0.73359700000000005</c:v>
                </c:pt>
                <c:pt idx="5221">
                  <c:v>0.508606</c:v>
                </c:pt>
                <c:pt idx="5222">
                  <c:v>0.257187</c:v>
                </c:pt>
                <c:pt idx="5223">
                  <c:v>2.4811E-2</c:v>
                </c:pt>
                <c:pt idx="5224">
                  <c:v>4.3839000000000003E-2</c:v>
                </c:pt>
                <c:pt idx="5225">
                  <c:v>4.5258E-2</c:v>
                </c:pt>
                <c:pt idx="5226">
                  <c:v>0.15365599999999999</c:v>
                </c:pt>
                <c:pt idx="5227">
                  <c:v>0.52589399999999997</c:v>
                </c:pt>
                <c:pt idx="5228">
                  <c:v>1.5675809999999999</c:v>
                </c:pt>
                <c:pt idx="5229">
                  <c:v>2.5413670000000002</c:v>
                </c:pt>
                <c:pt idx="5230">
                  <c:v>2.1321870000000001</c:v>
                </c:pt>
                <c:pt idx="5231">
                  <c:v>1.8144530000000001</c:v>
                </c:pt>
                <c:pt idx="5232">
                  <c:v>2.0319669999999999</c:v>
                </c:pt>
                <c:pt idx="5233">
                  <c:v>2.5697939999999999</c:v>
                </c:pt>
                <c:pt idx="5234">
                  <c:v>2.5011290000000002</c:v>
                </c:pt>
                <c:pt idx="5235">
                  <c:v>1.480591</c:v>
                </c:pt>
                <c:pt idx="5236">
                  <c:v>1.146606</c:v>
                </c:pt>
                <c:pt idx="5237">
                  <c:v>0.75804099999999996</c:v>
                </c:pt>
                <c:pt idx="5238">
                  <c:v>4.0985000000000001E-2</c:v>
                </c:pt>
                <c:pt idx="5239">
                  <c:v>-0.21096799999999999</c:v>
                </c:pt>
                <c:pt idx="5240">
                  <c:v>0.25534099999999998</c:v>
                </c:pt>
                <c:pt idx="5241">
                  <c:v>0.61428799999999995</c:v>
                </c:pt>
                <c:pt idx="5242">
                  <c:v>0.39424100000000001</c:v>
                </c:pt>
                <c:pt idx="5243">
                  <c:v>0.22601299999999999</c:v>
                </c:pt>
                <c:pt idx="5244">
                  <c:v>0.234879</c:v>
                </c:pt>
                <c:pt idx="5245">
                  <c:v>0.70431500000000002</c:v>
                </c:pt>
                <c:pt idx="5246">
                  <c:v>1.310638</c:v>
                </c:pt>
                <c:pt idx="5247">
                  <c:v>2.032578</c:v>
                </c:pt>
                <c:pt idx="5248">
                  <c:v>2.0731350000000002</c:v>
                </c:pt>
                <c:pt idx="5249">
                  <c:v>1.617661</c:v>
                </c:pt>
                <c:pt idx="5250">
                  <c:v>1.415497</c:v>
                </c:pt>
                <c:pt idx="5251">
                  <c:v>1.158722</c:v>
                </c:pt>
                <c:pt idx="5252">
                  <c:v>0.93992600000000004</c:v>
                </c:pt>
                <c:pt idx="5253">
                  <c:v>0.86204499999999995</c:v>
                </c:pt>
                <c:pt idx="5254">
                  <c:v>0.73783900000000002</c:v>
                </c:pt>
                <c:pt idx="5255">
                  <c:v>0.55915800000000004</c:v>
                </c:pt>
                <c:pt idx="5256">
                  <c:v>0.234848</c:v>
                </c:pt>
                <c:pt idx="5257">
                  <c:v>7.0403999999999994E-2</c:v>
                </c:pt>
                <c:pt idx="5258">
                  <c:v>7.2997999999999993E-2</c:v>
                </c:pt>
                <c:pt idx="5259">
                  <c:v>-4.6615999999999998E-2</c:v>
                </c:pt>
                <c:pt idx="5260">
                  <c:v>-0.14755199999999999</c:v>
                </c:pt>
                <c:pt idx="5261">
                  <c:v>0.28303499999999998</c:v>
                </c:pt>
                <c:pt idx="5262">
                  <c:v>0.90113799999999999</c:v>
                </c:pt>
                <c:pt idx="5263">
                  <c:v>1.465271</c:v>
                </c:pt>
                <c:pt idx="5264">
                  <c:v>2.089966</c:v>
                </c:pt>
                <c:pt idx="5265">
                  <c:v>3.0285030000000002</c:v>
                </c:pt>
                <c:pt idx="5266">
                  <c:v>3.4423979999999998</c:v>
                </c:pt>
                <c:pt idx="5267">
                  <c:v>2.348633</c:v>
                </c:pt>
                <c:pt idx="5268">
                  <c:v>1.7548520000000001</c:v>
                </c:pt>
                <c:pt idx="5269">
                  <c:v>1.463943</c:v>
                </c:pt>
                <c:pt idx="5270">
                  <c:v>1.2982480000000001</c:v>
                </c:pt>
                <c:pt idx="5271">
                  <c:v>0.724777</c:v>
                </c:pt>
                <c:pt idx="5272">
                  <c:v>8.3038000000000001E-2</c:v>
                </c:pt>
                <c:pt idx="5273">
                  <c:v>-0.172012</c:v>
                </c:pt>
                <c:pt idx="5274">
                  <c:v>0.14294399999999999</c:v>
                </c:pt>
                <c:pt idx="5275">
                  <c:v>0.27800000000000002</c:v>
                </c:pt>
                <c:pt idx="5276">
                  <c:v>0.30810500000000002</c:v>
                </c:pt>
                <c:pt idx="5277">
                  <c:v>0.20422399999999999</c:v>
                </c:pt>
                <c:pt idx="5278">
                  <c:v>0.23796100000000001</c:v>
                </c:pt>
                <c:pt idx="5279">
                  <c:v>0.80085799999999996</c:v>
                </c:pt>
                <c:pt idx="5280">
                  <c:v>1.408005</c:v>
                </c:pt>
                <c:pt idx="5281">
                  <c:v>2.150665</c:v>
                </c:pt>
                <c:pt idx="5282">
                  <c:v>1.5306090000000001</c:v>
                </c:pt>
                <c:pt idx="5283">
                  <c:v>1.245911</c:v>
                </c:pt>
                <c:pt idx="5284">
                  <c:v>1.560791</c:v>
                </c:pt>
                <c:pt idx="5285">
                  <c:v>1.438644</c:v>
                </c:pt>
                <c:pt idx="5286">
                  <c:v>1.2047270000000001</c:v>
                </c:pt>
                <c:pt idx="5287">
                  <c:v>1.0102390000000001</c:v>
                </c:pt>
                <c:pt idx="5288">
                  <c:v>0.74418600000000001</c:v>
                </c:pt>
                <c:pt idx="5289">
                  <c:v>0.49163800000000002</c:v>
                </c:pt>
                <c:pt idx="5290">
                  <c:v>0.172592</c:v>
                </c:pt>
                <c:pt idx="5291">
                  <c:v>3.6880000000000003E-2</c:v>
                </c:pt>
                <c:pt idx="5292">
                  <c:v>2.9708999999999999E-2</c:v>
                </c:pt>
                <c:pt idx="5293">
                  <c:v>-3.7704000000000001E-2</c:v>
                </c:pt>
                <c:pt idx="5294">
                  <c:v>-4.0099999999999997E-2</c:v>
                </c:pt>
                <c:pt idx="5295">
                  <c:v>0.16864000000000001</c:v>
                </c:pt>
                <c:pt idx="5296">
                  <c:v>0.83143599999999995</c:v>
                </c:pt>
                <c:pt idx="5297">
                  <c:v>2.185165</c:v>
                </c:pt>
                <c:pt idx="5298">
                  <c:v>2.4294739999999999</c:v>
                </c:pt>
                <c:pt idx="5299">
                  <c:v>2.0159449999999999</c:v>
                </c:pt>
                <c:pt idx="5300">
                  <c:v>1.9586330000000001</c:v>
                </c:pt>
                <c:pt idx="5301">
                  <c:v>2.4661249999999999</c:v>
                </c:pt>
                <c:pt idx="5302">
                  <c:v>2.7741549999999999</c:v>
                </c:pt>
                <c:pt idx="5303">
                  <c:v>2.3731080000000002</c:v>
                </c:pt>
                <c:pt idx="5304">
                  <c:v>-0.14474500000000001</c:v>
                </c:pt>
                <c:pt idx="5305">
                  <c:v>1.4731749999999999</c:v>
                </c:pt>
                <c:pt idx="5306">
                  <c:v>1.0564420000000001</c:v>
                </c:pt>
                <c:pt idx="5307">
                  <c:v>0.17575099999999999</c:v>
                </c:pt>
                <c:pt idx="5308">
                  <c:v>1.7548000000000001E-2</c:v>
                </c:pt>
                <c:pt idx="5309">
                  <c:v>0.216858</c:v>
                </c:pt>
                <c:pt idx="5310">
                  <c:v>0.141541</c:v>
                </c:pt>
                <c:pt idx="5311">
                  <c:v>-0.22372400000000001</c:v>
                </c:pt>
                <c:pt idx="5312">
                  <c:v>2.5894E-2</c:v>
                </c:pt>
                <c:pt idx="5313">
                  <c:v>0.32408100000000001</c:v>
                </c:pt>
                <c:pt idx="5314">
                  <c:v>0.86915600000000004</c:v>
                </c:pt>
                <c:pt idx="5315">
                  <c:v>1.5008999999999999</c:v>
                </c:pt>
                <c:pt idx="5316">
                  <c:v>1.789612</c:v>
                </c:pt>
                <c:pt idx="5317">
                  <c:v>1.476151</c:v>
                </c:pt>
                <c:pt idx="5318">
                  <c:v>1.523819</c:v>
                </c:pt>
                <c:pt idx="5319">
                  <c:v>1.432922</c:v>
                </c:pt>
                <c:pt idx="5320">
                  <c:v>1.2111050000000001</c:v>
                </c:pt>
                <c:pt idx="5321">
                  <c:v>1.037933</c:v>
                </c:pt>
                <c:pt idx="5322">
                  <c:v>1.149124</c:v>
                </c:pt>
                <c:pt idx="5323">
                  <c:v>0.80285600000000001</c:v>
                </c:pt>
                <c:pt idx="5324">
                  <c:v>0.61036699999999999</c:v>
                </c:pt>
                <c:pt idx="5325">
                  <c:v>9.6695000000000003E-2</c:v>
                </c:pt>
                <c:pt idx="5326">
                  <c:v>6.2714000000000006E-2</c:v>
                </c:pt>
                <c:pt idx="5327">
                  <c:v>0.258438</c:v>
                </c:pt>
                <c:pt idx="5328">
                  <c:v>0.30441299999999999</c:v>
                </c:pt>
                <c:pt idx="5329">
                  <c:v>0.69239799999999996</c:v>
                </c:pt>
                <c:pt idx="5330">
                  <c:v>9.0651999999999996E-2</c:v>
                </c:pt>
                <c:pt idx="5331">
                  <c:v>7.4431999999999998E-2</c:v>
                </c:pt>
                <c:pt idx="5332">
                  <c:v>1.644989</c:v>
                </c:pt>
                <c:pt idx="5333">
                  <c:v>2.607208</c:v>
                </c:pt>
                <c:pt idx="5334">
                  <c:v>2.1109469999999999</c:v>
                </c:pt>
                <c:pt idx="5335">
                  <c:v>2.3107760000000002</c:v>
                </c:pt>
                <c:pt idx="5336">
                  <c:v>1.9763790000000001</c:v>
                </c:pt>
                <c:pt idx="5337">
                  <c:v>2.2954409999999998</c:v>
                </c:pt>
                <c:pt idx="5338">
                  <c:v>2.1550600000000002</c:v>
                </c:pt>
                <c:pt idx="5339">
                  <c:v>0.51841700000000002</c:v>
                </c:pt>
                <c:pt idx="5340">
                  <c:v>0.18759200000000001</c:v>
                </c:pt>
                <c:pt idx="5341">
                  <c:v>5.4595999999999999E-2</c:v>
                </c:pt>
                <c:pt idx="5342">
                  <c:v>-4.4769000000000003E-2</c:v>
                </c:pt>
                <c:pt idx="5343">
                  <c:v>-6.8192000000000003E-2</c:v>
                </c:pt>
                <c:pt idx="5344">
                  <c:v>5.1223999999999999E-2</c:v>
                </c:pt>
                <c:pt idx="5345">
                  <c:v>0.38795499999999999</c:v>
                </c:pt>
                <c:pt idx="5346">
                  <c:v>0.56294299999999997</c:v>
                </c:pt>
                <c:pt idx="5347">
                  <c:v>0.110275</c:v>
                </c:pt>
                <c:pt idx="5348">
                  <c:v>0.77426099999999998</c:v>
                </c:pt>
                <c:pt idx="5349">
                  <c:v>0.98135399999999995</c:v>
                </c:pt>
                <c:pt idx="5350">
                  <c:v>1.230988</c:v>
                </c:pt>
                <c:pt idx="5351">
                  <c:v>1.1127929999999999</c:v>
                </c:pt>
                <c:pt idx="5352">
                  <c:v>1.6246640000000001</c:v>
                </c:pt>
                <c:pt idx="5353">
                  <c:v>2.1919400000000002</c:v>
                </c:pt>
                <c:pt idx="5354">
                  <c:v>1.9498439999999999</c:v>
                </c:pt>
                <c:pt idx="5355">
                  <c:v>1.2528840000000001</c:v>
                </c:pt>
                <c:pt idx="5356">
                  <c:v>1.0303500000000001</c:v>
                </c:pt>
                <c:pt idx="5357">
                  <c:v>1.0133970000000001</c:v>
                </c:pt>
                <c:pt idx="5358">
                  <c:v>0.50099199999999999</c:v>
                </c:pt>
                <c:pt idx="5359">
                  <c:v>0.11389199999999999</c:v>
                </c:pt>
                <c:pt idx="5360">
                  <c:v>-0.229492</c:v>
                </c:pt>
                <c:pt idx="5361">
                  <c:v>-7.1517999999999998E-2</c:v>
                </c:pt>
                <c:pt idx="5362">
                  <c:v>5.8395000000000002E-2</c:v>
                </c:pt>
                <c:pt idx="5363">
                  <c:v>0.18006900000000001</c:v>
                </c:pt>
                <c:pt idx="5364">
                  <c:v>0.34912100000000001</c:v>
                </c:pt>
                <c:pt idx="5365">
                  <c:v>0.13949600000000001</c:v>
                </c:pt>
                <c:pt idx="5366">
                  <c:v>0.65193199999999996</c:v>
                </c:pt>
                <c:pt idx="5367">
                  <c:v>2.2781980000000002</c:v>
                </c:pt>
                <c:pt idx="5368">
                  <c:v>1.8990629999999999</c:v>
                </c:pt>
                <c:pt idx="5369">
                  <c:v>2.4352420000000001</c:v>
                </c:pt>
                <c:pt idx="5370">
                  <c:v>2.8096920000000001</c:v>
                </c:pt>
                <c:pt idx="5371">
                  <c:v>2.540924</c:v>
                </c:pt>
                <c:pt idx="5372">
                  <c:v>2.0599370000000001</c:v>
                </c:pt>
                <c:pt idx="5373">
                  <c:v>1.3530880000000001</c:v>
                </c:pt>
                <c:pt idx="5374">
                  <c:v>0.77891500000000002</c:v>
                </c:pt>
                <c:pt idx="5375">
                  <c:v>0.174957</c:v>
                </c:pt>
                <c:pt idx="5376">
                  <c:v>-0.15829499999999999</c:v>
                </c:pt>
                <c:pt idx="5377">
                  <c:v>-0.2276</c:v>
                </c:pt>
                <c:pt idx="5378">
                  <c:v>-0.10287499999999999</c:v>
                </c:pt>
                <c:pt idx="5379">
                  <c:v>-8.0124000000000001E-2</c:v>
                </c:pt>
                <c:pt idx="5380">
                  <c:v>0.136353</c:v>
                </c:pt>
                <c:pt idx="5381">
                  <c:v>0.28738399999999997</c:v>
                </c:pt>
                <c:pt idx="5382">
                  <c:v>0.47868300000000003</c:v>
                </c:pt>
                <c:pt idx="5383">
                  <c:v>0.64056400000000002</c:v>
                </c:pt>
                <c:pt idx="5384">
                  <c:v>0.952179</c:v>
                </c:pt>
                <c:pt idx="5385">
                  <c:v>1.2697909999999999</c:v>
                </c:pt>
                <c:pt idx="5386">
                  <c:v>1.4605410000000001</c:v>
                </c:pt>
                <c:pt idx="5387">
                  <c:v>1.9232180000000001</c:v>
                </c:pt>
                <c:pt idx="5388">
                  <c:v>1.769852</c:v>
                </c:pt>
                <c:pt idx="5389">
                  <c:v>1.682571</c:v>
                </c:pt>
                <c:pt idx="5390">
                  <c:v>1.405151</c:v>
                </c:pt>
                <c:pt idx="5391">
                  <c:v>1.0570219999999999</c:v>
                </c:pt>
                <c:pt idx="5392">
                  <c:v>0.70741299999999996</c:v>
                </c:pt>
                <c:pt idx="5393">
                  <c:v>0.36752299999999999</c:v>
                </c:pt>
                <c:pt idx="5394">
                  <c:v>1.083E-3</c:v>
                </c:pt>
                <c:pt idx="5395">
                  <c:v>-0.20974699999999999</c:v>
                </c:pt>
                <c:pt idx="5396">
                  <c:v>8.4122000000000002E-2</c:v>
                </c:pt>
                <c:pt idx="5397">
                  <c:v>0.363983</c:v>
                </c:pt>
                <c:pt idx="5398">
                  <c:v>1.6265999999999999E-2</c:v>
                </c:pt>
                <c:pt idx="5399">
                  <c:v>-3.8817999999999998E-2</c:v>
                </c:pt>
                <c:pt idx="5400">
                  <c:v>0.18911700000000001</c:v>
                </c:pt>
                <c:pt idx="5401">
                  <c:v>1.010651</c:v>
                </c:pt>
                <c:pt idx="5402">
                  <c:v>1.4659880000000001</c:v>
                </c:pt>
                <c:pt idx="5403">
                  <c:v>1.23912</c:v>
                </c:pt>
                <c:pt idx="5404">
                  <c:v>1.6786650000000001</c:v>
                </c:pt>
                <c:pt idx="5405">
                  <c:v>2.285568</c:v>
                </c:pt>
                <c:pt idx="5406">
                  <c:v>2.7926030000000002</c:v>
                </c:pt>
                <c:pt idx="5407">
                  <c:v>2.8352360000000001</c:v>
                </c:pt>
                <c:pt idx="5408">
                  <c:v>2.0463710000000002</c:v>
                </c:pt>
                <c:pt idx="5409">
                  <c:v>1.1508480000000001</c:v>
                </c:pt>
                <c:pt idx="5410">
                  <c:v>0.46652199999999999</c:v>
                </c:pt>
                <c:pt idx="5411">
                  <c:v>5.0536999999999999E-2</c:v>
                </c:pt>
                <c:pt idx="5412">
                  <c:v>-0.21392800000000001</c:v>
                </c:pt>
                <c:pt idx="5413">
                  <c:v>-0.119766</c:v>
                </c:pt>
                <c:pt idx="5414">
                  <c:v>-6.9305000000000005E-2</c:v>
                </c:pt>
                <c:pt idx="5415">
                  <c:v>-8.3144999999999997E-2</c:v>
                </c:pt>
                <c:pt idx="5416">
                  <c:v>1.5625E-2</c:v>
                </c:pt>
                <c:pt idx="5417">
                  <c:v>0.10195899999999999</c:v>
                </c:pt>
                <c:pt idx="5418">
                  <c:v>0.55456499999999997</c:v>
                </c:pt>
                <c:pt idx="5419">
                  <c:v>1.2214050000000001</c:v>
                </c:pt>
                <c:pt idx="5420">
                  <c:v>1.868179</c:v>
                </c:pt>
                <c:pt idx="5421">
                  <c:v>2.409424</c:v>
                </c:pt>
                <c:pt idx="5422">
                  <c:v>1.515854</c:v>
                </c:pt>
                <c:pt idx="5423">
                  <c:v>1.061661</c:v>
                </c:pt>
                <c:pt idx="5424">
                  <c:v>0.890594</c:v>
                </c:pt>
                <c:pt idx="5425">
                  <c:v>0.83021500000000004</c:v>
                </c:pt>
                <c:pt idx="5426">
                  <c:v>0.75087000000000004</c:v>
                </c:pt>
                <c:pt idx="5427">
                  <c:v>0.57406599999999997</c:v>
                </c:pt>
                <c:pt idx="5428">
                  <c:v>0.39465299999999998</c:v>
                </c:pt>
                <c:pt idx="5429">
                  <c:v>0.14474500000000001</c:v>
                </c:pt>
                <c:pt idx="5430">
                  <c:v>-3.6713000000000003E-2</c:v>
                </c:pt>
                <c:pt idx="5431">
                  <c:v>-3.8376E-2</c:v>
                </c:pt>
                <c:pt idx="5432">
                  <c:v>-5.7709000000000003E-2</c:v>
                </c:pt>
                <c:pt idx="5433">
                  <c:v>9.6970000000000001E-2</c:v>
                </c:pt>
                <c:pt idx="5434">
                  <c:v>0.54844700000000002</c:v>
                </c:pt>
                <c:pt idx="5435">
                  <c:v>0.63221700000000003</c:v>
                </c:pt>
                <c:pt idx="5436">
                  <c:v>0.85192900000000005</c:v>
                </c:pt>
                <c:pt idx="5437">
                  <c:v>2.3321079999999998</c:v>
                </c:pt>
                <c:pt idx="5438">
                  <c:v>3.2514949999999998</c:v>
                </c:pt>
                <c:pt idx="5439">
                  <c:v>3.6579130000000002</c:v>
                </c:pt>
                <c:pt idx="5440">
                  <c:v>3.2237399999999998</c:v>
                </c:pt>
                <c:pt idx="5441">
                  <c:v>1.699783</c:v>
                </c:pt>
                <c:pt idx="5442">
                  <c:v>1.3883509999999999</c:v>
                </c:pt>
                <c:pt idx="5443">
                  <c:v>0.936859</c:v>
                </c:pt>
                <c:pt idx="5444">
                  <c:v>0.38136300000000001</c:v>
                </c:pt>
                <c:pt idx="5445">
                  <c:v>-0.15815699999999999</c:v>
                </c:pt>
                <c:pt idx="5446">
                  <c:v>-0.38922099999999998</c:v>
                </c:pt>
                <c:pt idx="5447">
                  <c:v>-0.230042</c:v>
                </c:pt>
                <c:pt idx="5448">
                  <c:v>0.20899999999999999</c:v>
                </c:pt>
                <c:pt idx="5449">
                  <c:v>0.35926799999999998</c:v>
                </c:pt>
                <c:pt idx="5450">
                  <c:v>0.51458700000000002</c:v>
                </c:pt>
                <c:pt idx="5451">
                  <c:v>0.70465100000000003</c:v>
                </c:pt>
                <c:pt idx="5452">
                  <c:v>0.86817900000000003</c:v>
                </c:pt>
                <c:pt idx="5453">
                  <c:v>1.2765960000000001</c:v>
                </c:pt>
                <c:pt idx="5454">
                  <c:v>1.839523</c:v>
                </c:pt>
                <c:pt idx="5455">
                  <c:v>1.0819700000000001</c:v>
                </c:pt>
                <c:pt idx="5456">
                  <c:v>1.126358</c:v>
                </c:pt>
                <c:pt idx="5457">
                  <c:v>1.263504</c:v>
                </c:pt>
                <c:pt idx="5458">
                  <c:v>1.2689820000000001</c:v>
                </c:pt>
                <c:pt idx="5459">
                  <c:v>1.1779630000000001</c:v>
                </c:pt>
                <c:pt idx="5460">
                  <c:v>0.99382000000000004</c:v>
                </c:pt>
                <c:pt idx="5461">
                  <c:v>0.72109999999999996</c:v>
                </c:pt>
                <c:pt idx="5462">
                  <c:v>0.41981499999999999</c:v>
                </c:pt>
                <c:pt idx="5463">
                  <c:v>8.5083000000000006E-2</c:v>
                </c:pt>
                <c:pt idx="5464">
                  <c:v>-0.11465500000000001</c:v>
                </c:pt>
                <c:pt idx="5465">
                  <c:v>-9.6785999999999997E-2</c:v>
                </c:pt>
                <c:pt idx="5466">
                  <c:v>-6.6314999999999999E-2</c:v>
                </c:pt>
                <c:pt idx="5467">
                  <c:v>0.31419399999999997</c:v>
                </c:pt>
                <c:pt idx="5468">
                  <c:v>0.77279699999999996</c:v>
                </c:pt>
                <c:pt idx="5469">
                  <c:v>1.2941130000000001</c:v>
                </c:pt>
                <c:pt idx="5470">
                  <c:v>1.796783</c:v>
                </c:pt>
                <c:pt idx="5471">
                  <c:v>2.8767550000000002</c:v>
                </c:pt>
                <c:pt idx="5472">
                  <c:v>3.2382810000000002</c:v>
                </c:pt>
                <c:pt idx="5473">
                  <c:v>2.2544249999999999</c:v>
                </c:pt>
                <c:pt idx="5474">
                  <c:v>2.07579</c:v>
                </c:pt>
                <c:pt idx="5475">
                  <c:v>1.699417</c:v>
                </c:pt>
                <c:pt idx="5476">
                  <c:v>1.3014829999999999</c:v>
                </c:pt>
                <c:pt idx="5477">
                  <c:v>0.85229500000000002</c:v>
                </c:pt>
                <c:pt idx="5478">
                  <c:v>0.37484699999999999</c:v>
                </c:pt>
                <c:pt idx="5479">
                  <c:v>-9.0881000000000003E-2</c:v>
                </c:pt>
                <c:pt idx="5480">
                  <c:v>-0.17918400000000001</c:v>
                </c:pt>
                <c:pt idx="5481">
                  <c:v>0.30806</c:v>
                </c:pt>
                <c:pt idx="5482">
                  <c:v>0.543045</c:v>
                </c:pt>
                <c:pt idx="5483">
                  <c:v>0.41813699999999998</c:v>
                </c:pt>
                <c:pt idx="5484">
                  <c:v>0.28800999999999999</c:v>
                </c:pt>
                <c:pt idx="5485">
                  <c:v>0.33219900000000002</c:v>
                </c:pt>
                <c:pt idx="5486">
                  <c:v>0.61262499999999998</c:v>
                </c:pt>
                <c:pt idx="5487">
                  <c:v>1.1118319999999999</c:v>
                </c:pt>
                <c:pt idx="5488">
                  <c:v>1.866501</c:v>
                </c:pt>
                <c:pt idx="5489">
                  <c:v>2.261536</c:v>
                </c:pt>
                <c:pt idx="5490">
                  <c:v>1.2272190000000001</c:v>
                </c:pt>
                <c:pt idx="5491">
                  <c:v>1.101013</c:v>
                </c:pt>
                <c:pt idx="5492">
                  <c:v>1.1347659999999999</c:v>
                </c:pt>
                <c:pt idx="5493">
                  <c:v>1.0643769999999999</c:v>
                </c:pt>
                <c:pt idx="5494">
                  <c:v>0.87063599999999997</c:v>
                </c:pt>
                <c:pt idx="5495">
                  <c:v>0.587418</c:v>
                </c:pt>
                <c:pt idx="5496">
                  <c:v>0.353516</c:v>
                </c:pt>
                <c:pt idx="5497">
                  <c:v>0.19969200000000001</c:v>
                </c:pt>
                <c:pt idx="5498">
                  <c:v>0.167404</c:v>
                </c:pt>
                <c:pt idx="5499">
                  <c:v>0.25085400000000002</c:v>
                </c:pt>
                <c:pt idx="5500">
                  <c:v>0.25225799999999998</c:v>
                </c:pt>
                <c:pt idx="5501">
                  <c:v>0.20646700000000001</c:v>
                </c:pt>
                <c:pt idx="5502">
                  <c:v>0.38801600000000003</c:v>
                </c:pt>
                <c:pt idx="5503">
                  <c:v>1.2633509999999999</c:v>
                </c:pt>
                <c:pt idx="5504">
                  <c:v>1.7441709999999999</c:v>
                </c:pt>
                <c:pt idx="5505">
                  <c:v>2.1832729999999998</c:v>
                </c:pt>
                <c:pt idx="5506">
                  <c:v>2.6388850000000001</c:v>
                </c:pt>
                <c:pt idx="5507">
                  <c:v>3.0444789999999999</c:v>
                </c:pt>
                <c:pt idx="5508">
                  <c:v>2.4562840000000001</c:v>
                </c:pt>
                <c:pt idx="5509">
                  <c:v>1.679443</c:v>
                </c:pt>
                <c:pt idx="5510">
                  <c:v>1.1950989999999999</c:v>
                </c:pt>
                <c:pt idx="5511">
                  <c:v>0.87861599999999995</c:v>
                </c:pt>
                <c:pt idx="5512">
                  <c:v>0.53889500000000001</c:v>
                </c:pt>
                <c:pt idx="5513">
                  <c:v>8.5708999999999994E-2</c:v>
                </c:pt>
                <c:pt idx="5514">
                  <c:v>-3.6284999999999998E-2</c:v>
                </c:pt>
                <c:pt idx="5515">
                  <c:v>0.224548</c:v>
                </c:pt>
                <c:pt idx="5516">
                  <c:v>0.33598299999999998</c:v>
                </c:pt>
                <c:pt idx="5517">
                  <c:v>0.52209499999999998</c:v>
                </c:pt>
                <c:pt idx="5518">
                  <c:v>0.454758</c:v>
                </c:pt>
                <c:pt idx="5519">
                  <c:v>0.408997</c:v>
                </c:pt>
                <c:pt idx="5520">
                  <c:v>0.686554</c:v>
                </c:pt>
                <c:pt idx="5521">
                  <c:v>1.22139</c:v>
                </c:pt>
                <c:pt idx="5522">
                  <c:v>1.782745</c:v>
                </c:pt>
                <c:pt idx="5523">
                  <c:v>1.8371729999999999</c:v>
                </c:pt>
                <c:pt idx="5524">
                  <c:v>1.2349239999999999</c:v>
                </c:pt>
                <c:pt idx="5525">
                  <c:v>1.153046</c:v>
                </c:pt>
                <c:pt idx="5526">
                  <c:v>1.1797489999999999</c:v>
                </c:pt>
                <c:pt idx="5527">
                  <c:v>1.0520020000000001</c:v>
                </c:pt>
                <c:pt idx="5528">
                  <c:v>0.85441599999999995</c:v>
                </c:pt>
                <c:pt idx="5529">
                  <c:v>0.634598</c:v>
                </c:pt>
                <c:pt idx="5530">
                  <c:v>0.39804099999999998</c:v>
                </c:pt>
                <c:pt idx="5531">
                  <c:v>0.17791699999999999</c:v>
                </c:pt>
                <c:pt idx="5532">
                  <c:v>0.143784</c:v>
                </c:pt>
                <c:pt idx="5533">
                  <c:v>0.18435699999999999</c:v>
                </c:pt>
                <c:pt idx="5534">
                  <c:v>9.6252000000000004E-2</c:v>
                </c:pt>
                <c:pt idx="5535">
                  <c:v>0.24946599999999999</c:v>
                </c:pt>
                <c:pt idx="5536">
                  <c:v>0.576187</c:v>
                </c:pt>
                <c:pt idx="5537">
                  <c:v>1.316147</c:v>
                </c:pt>
                <c:pt idx="5538">
                  <c:v>1.606293</c:v>
                </c:pt>
                <c:pt idx="5539">
                  <c:v>1.9530639999999999</c:v>
                </c:pt>
                <c:pt idx="5540">
                  <c:v>2.6890719999999999</c:v>
                </c:pt>
                <c:pt idx="5541">
                  <c:v>2.2946469999999999</c:v>
                </c:pt>
                <c:pt idx="5542">
                  <c:v>2.352554</c:v>
                </c:pt>
                <c:pt idx="5543">
                  <c:v>2.2521969999999998</c:v>
                </c:pt>
                <c:pt idx="5544">
                  <c:v>1.698502</c:v>
                </c:pt>
                <c:pt idx="5545">
                  <c:v>1.2350460000000001</c:v>
                </c:pt>
                <c:pt idx="5546">
                  <c:v>0.69140599999999997</c:v>
                </c:pt>
                <c:pt idx="5547">
                  <c:v>0.17305000000000001</c:v>
                </c:pt>
                <c:pt idx="5548">
                  <c:v>-0.13128699999999999</c:v>
                </c:pt>
                <c:pt idx="5549">
                  <c:v>0.11758399999999999</c:v>
                </c:pt>
                <c:pt idx="5550">
                  <c:v>0.49354599999999998</c:v>
                </c:pt>
                <c:pt idx="5551">
                  <c:v>0.62498500000000001</c:v>
                </c:pt>
                <c:pt idx="5552">
                  <c:v>0.580704</c:v>
                </c:pt>
                <c:pt idx="5553">
                  <c:v>0.43292199999999997</c:v>
                </c:pt>
                <c:pt idx="5554">
                  <c:v>0.607437</c:v>
                </c:pt>
                <c:pt idx="5555">
                  <c:v>0.99710100000000002</c:v>
                </c:pt>
                <c:pt idx="5556">
                  <c:v>1.5155940000000001</c:v>
                </c:pt>
                <c:pt idx="5557">
                  <c:v>1.8087009999999999</c:v>
                </c:pt>
                <c:pt idx="5558">
                  <c:v>1.1403049999999999</c:v>
                </c:pt>
                <c:pt idx="5559">
                  <c:v>0.90300000000000002</c:v>
                </c:pt>
                <c:pt idx="5560">
                  <c:v>0.93441799999999997</c:v>
                </c:pt>
                <c:pt idx="5561">
                  <c:v>1.0774539999999999</c:v>
                </c:pt>
                <c:pt idx="5562">
                  <c:v>1.0944210000000001</c:v>
                </c:pt>
                <c:pt idx="5563">
                  <c:v>0.94306900000000005</c:v>
                </c:pt>
                <c:pt idx="5564">
                  <c:v>0.63465899999999997</c:v>
                </c:pt>
                <c:pt idx="5565">
                  <c:v>0.35946699999999998</c:v>
                </c:pt>
                <c:pt idx="5566">
                  <c:v>0.15504499999999999</c:v>
                </c:pt>
                <c:pt idx="5567">
                  <c:v>6.2210000000000001E-2</c:v>
                </c:pt>
                <c:pt idx="5568">
                  <c:v>7.7423000000000006E-2</c:v>
                </c:pt>
                <c:pt idx="5569">
                  <c:v>0.141037</c:v>
                </c:pt>
                <c:pt idx="5570">
                  <c:v>0.22676099999999999</c:v>
                </c:pt>
                <c:pt idx="5571">
                  <c:v>0.81791700000000001</c:v>
                </c:pt>
                <c:pt idx="5572">
                  <c:v>1.8069919999999999</c:v>
                </c:pt>
                <c:pt idx="5573">
                  <c:v>2.0076749999999999</c:v>
                </c:pt>
                <c:pt idx="5574">
                  <c:v>2.655151</c:v>
                </c:pt>
                <c:pt idx="5575">
                  <c:v>2.7812190000000001</c:v>
                </c:pt>
                <c:pt idx="5576">
                  <c:v>2.2691650000000001</c:v>
                </c:pt>
                <c:pt idx="5577">
                  <c:v>1.8305819999999999</c:v>
                </c:pt>
                <c:pt idx="5578">
                  <c:v>1.4927220000000001</c:v>
                </c:pt>
                <c:pt idx="5579">
                  <c:v>1.1739200000000001</c:v>
                </c:pt>
                <c:pt idx="5580">
                  <c:v>1.0264279999999999</c:v>
                </c:pt>
                <c:pt idx="5581">
                  <c:v>0.51643399999999995</c:v>
                </c:pt>
                <c:pt idx="5582">
                  <c:v>2.9750000000000002E-3</c:v>
                </c:pt>
                <c:pt idx="5583">
                  <c:v>-4.1473000000000003E-2</c:v>
                </c:pt>
                <c:pt idx="5584">
                  <c:v>0.28745999999999999</c:v>
                </c:pt>
                <c:pt idx="5585">
                  <c:v>0.50730900000000001</c:v>
                </c:pt>
                <c:pt idx="5586">
                  <c:v>0.63261400000000001</c:v>
                </c:pt>
                <c:pt idx="5587">
                  <c:v>0.41599999999999998</c:v>
                </c:pt>
                <c:pt idx="5588">
                  <c:v>0.60496499999999997</c:v>
                </c:pt>
                <c:pt idx="5589">
                  <c:v>0.94122300000000003</c:v>
                </c:pt>
                <c:pt idx="5590">
                  <c:v>1.8214570000000001</c:v>
                </c:pt>
                <c:pt idx="5591">
                  <c:v>2.2088320000000001</c:v>
                </c:pt>
                <c:pt idx="5592">
                  <c:v>1.4044190000000001</c:v>
                </c:pt>
                <c:pt idx="5593">
                  <c:v>1.055588</c:v>
                </c:pt>
                <c:pt idx="5594">
                  <c:v>1.0619510000000001</c:v>
                </c:pt>
                <c:pt idx="5595">
                  <c:v>1.037048</c:v>
                </c:pt>
                <c:pt idx="5596">
                  <c:v>0.88595599999999997</c:v>
                </c:pt>
                <c:pt idx="5597">
                  <c:v>0.67205800000000004</c:v>
                </c:pt>
                <c:pt idx="5598">
                  <c:v>0.408997</c:v>
                </c:pt>
                <c:pt idx="5599">
                  <c:v>0.16566500000000001</c:v>
                </c:pt>
                <c:pt idx="5600">
                  <c:v>3.8149999999999998E-3</c:v>
                </c:pt>
                <c:pt idx="5601">
                  <c:v>-3.1342000000000002E-2</c:v>
                </c:pt>
                <c:pt idx="5602">
                  <c:v>0.16078200000000001</c:v>
                </c:pt>
                <c:pt idx="5603">
                  <c:v>0.30996699999999999</c:v>
                </c:pt>
                <c:pt idx="5604">
                  <c:v>0.248581</c:v>
                </c:pt>
                <c:pt idx="5605">
                  <c:v>1.0967100000000001</c:v>
                </c:pt>
                <c:pt idx="5606">
                  <c:v>2.2917179999999999</c:v>
                </c:pt>
                <c:pt idx="5607">
                  <c:v>2.516006</c:v>
                </c:pt>
                <c:pt idx="5608">
                  <c:v>2.142029</c:v>
                </c:pt>
                <c:pt idx="5609">
                  <c:v>2.0279690000000001</c:v>
                </c:pt>
                <c:pt idx="5610">
                  <c:v>2.3308110000000002</c:v>
                </c:pt>
                <c:pt idx="5611">
                  <c:v>2.1993710000000002</c:v>
                </c:pt>
                <c:pt idx="5612">
                  <c:v>1.4248810000000001</c:v>
                </c:pt>
                <c:pt idx="5613">
                  <c:v>0.98584000000000005</c:v>
                </c:pt>
                <c:pt idx="5614">
                  <c:v>0.72564700000000004</c:v>
                </c:pt>
                <c:pt idx="5615">
                  <c:v>0.30737300000000001</c:v>
                </c:pt>
                <c:pt idx="5616">
                  <c:v>-4.0237000000000002E-2</c:v>
                </c:pt>
                <c:pt idx="5617">
                  <c:v>0.122879</c:v>
                </c:pt>
                <c:pt idx="5618">
                  <c:v>0.34922799999999998</c:v>
                </c:pt>
                <c:pt idx="5619">
                  <c:v>0.42478900000000003</c:v>
                </c:pt>
                <c:pt idx="5620">
                  <c:v>0.33294699999999999</c:v>
                </c:pt>
                <c:pt idx="5621">
                  <c:v>0.335312</c:v>
                </c:pt>
                <c:pt idx="5622">
                  <c:v>0.48841899999999999</c:v>
                </c:pt>
                <c:pt idx="5623">
                  <c:v>0.87191799999999997</c:v>
                </c:pt>
                <c:pt idx="5624">
                  <c:v>1.4149780000000001</c:v>
                </c:pt>
                <c:pt idx="5625">
                  <c:v>1.8349759999999999</c:v>
                </c:pt>
                <c:pt idx="5626">
                  <c:v>1.6191709999999999</c:v>
                </c:pt>
                <c:pt idx="5627">
                  <c:v>1.42099</c:v>
                </c:pt>
                <c:pt idx="5628">
                  <c:v>1.3842620000000001</c:v>
                </c:pt>
                <c:pt idx="5629">
                  <c:v>1.327774</c:v>
                </c:pt>
                <c:pt idx="5630">
                  <c:v>1.2243040000000001</c:v>
                </c:pt>
                <c:pt idx="5631">
                  <c:v>0.97619599999999995</c:v>
                </c:pt>
                <c:pt idx="5632">
                  <c:v>0.59005700000000005</c:v>
                </c:pt>
                <c:pt idx="5633">
                  <c:v>0.20771800000000001</c:v>
                </c:pt>
                <c:pt idx="5634">
                  <c:v>-4.8461999999999998E-2</c:v>
                </c:pt>
                <c:pt idx="5635">
                  <c:v>-1.5778E-2</c:v>
                </c:pt>
                <c:pt idx="5636">
                  <c:v>9.8270000000000007E-3</c:v>
                </c:pt>
                <c:pt idx="5637">
                  <c:v>0.26205400000000001</c:v>
                </c:pt>
                <c:pt idx="5638">
                  <c:v>0.70082100000000003</c:v>
                </c:pt>
                <c:pt idx="5639">
                  <c:v>1.359329</c:v>
                </c:pt>
                <c:pt idx="5640">
                  <c:v>1.661545</c:v>
                </c:pt>
                <c:pt idx="5641">
                  <c:v>2.0338129999999999</c:v>
                </c:pt>
                <c:pt idx="5642">
                  <c:v>1.9689179999999999</c:v>
                </c:pt>
                <c:pt idx="5643">
                  <c:v>2.1410979999999999</c:v>
                </c:pt>
                <c:pt idx="5644">
                  <c:v>2.5856020000000002</c:v>
                </c:pt>
                <c:pt idx="5645">
                  <c:v>1.91571</c:v>
                </c:pt>
                <c:pt idx="5646">
                  <c:v>1.190399</c:v>
                </c:pt>
                <c:pt idx="5647">
                  <c:v>1.0355989999999999</c:v>
                </c:pt>
                <c:pt idx="5648">
                  <c:v>0.55423</c:v>
                </c:pt>
                <c:pt idx="5649">
                  <c:v>4.5990000000000003E-2</c:v>
                </c:pt>
                <c:pt idx="5650">
                  <c:v>-0.141434</c:v>
                </c:pt>
                <c:pt idx="5651">
                  <c:v>0.24945100000000001</c:v>
                </c:pt>
                <c:pt idx="5652">
                  <c:v>0.54983499999999996</c:v>
                </c:pt>
                <c:pt idx="5653">
                  <c:v>0.615143</c:v>
                </c:pt>
                <c:pt idx="5654">
                  <c:v>0.472412</c:v>
                </c:pt>
                <c:pt idx="5655">
                  <c:v>0.39982600000000001</c:v>
                </c:pt>
                <c:pt idx="5656">
                  <c:v>0.68341099999999999</c:v>
                </c:pt>
                <c:pt idx="5657">
                  <c:v>1.138336</c:v>
                </c:pt>
                <c:pt idx="5658">
                  <c:v>1.67543</c:v>
                </c:pt>
                <c:pt idx="5659">
                  <c:v>1.6430210000000001</c:v>
                </c:pt>
                <c:pt idx="5660">
                  <c:v>1.1809540000000001</c:v>
                </c:pt>
                <c:pt idx="5661">
                  <c:v>1.1148830000000001</c:v>
                </c:pt>
                <c:pt idx="5662">
                  <c:v>1.2602690000000001</c:v>
                </c:pt>
                <c:pt idx="5663">
                  <c:v>1.2352449999999999</c:v>
                </c:pt>
                <c:pt idx="5664">
                  <c:v>1.003403</c:v>
                </c:pt>
                <c:pt idx="5665">
                  <c:v>0.67906200000000005</c:v>
                </c:pt>
                <c:pt idx="5666">
                  <c:v>0.49145499999999998</c:v>
                </c:pt>
                <c:pt idx="5667">
                  <c:v>0.30583199999999999</c:v>
                </c:pt>
                <c:pt idx="5668">
                  <c:v>0.145035</c:v>
                </c:pt>
                <c:pt idx="5669">
                  <c:v>6.7367999999999997E-2</c:v>
                </c:pt>
                <c:pt idx="5670">
                  <c:v>0.137817</c:v>
                </c:pt>
                <c:pt idx="5671">
                  <c:v>0.195023</c:v>
                </c:pt>
                <c:pt idx="5672">
                  <c:v>0.63108799999999998</c:v>
                </c:pt>
                <c:pt idx="5673">
                  <c:v>1.3472440000000001</c:v>
                </c:pt>
                <c:pt idx="5674">
                  <c:v>1.7507630000000001</c:v>
                </c:pt>
                <c:pt idx="5675">
                  <c:v>2.7481230000000001</c:v>
                </c:pt>
                <c:pt idx="5676">
                  <c:v>2.0132289999999999</c:v>
                </c:pt>
                <c:pt idx="5677">
                  <c:v>1.9816590000000001</c:v>
                </c:pt>
                <c:pt idx="5678">
                  <c:v>2.4465789999999998</c:v>
                </c:pt>
                <c:pt idx="5679">
                  <c:v>2.1531220000000002</c:v>
                </c:pt>
                <c:pt idx="5680">
                  <c:v>1.213638</c:v>
                </c:pt>
                <c:pt idx="5681">
                  <c:v>0.97882100000000005</c:v>
                </c:pt>
                <c:pt idx="5682">
                  <c:v>0.67591900000000005</c:v>
                </c:pt>
                <c:pt idx="5683">
                  <c:v>0.17344699999999999</c:v>
                </c:pt>
                <c:pt idx="5684">
                  <c:v>-0.14036599999999999</c:v>
                </c:pt>
                <c:pt idx="5685">
                  <c:v>0.13769500000000001</c:v>
                </c:pt>
                <c:pt idx="5686">
                  <c:v>0.48414600000000002</c:v>
                </c:pt>
                <c:pt idx="5687">
                  <c:v>0.67080700000000004</c:v>
                </c:pt>
                <c:pt idx="5688">
                  <c:v>0.45405600000000002</c:v>
                </c:pt>
                <c:pt idx="5689">
                  <c:v>0.43843100000000002</c:v>
                </c:pt>
                <c:pt idx="5690">
                  <c:v>0.78132599999999996</c:v>
                </c:pt>
                <c:pt idx="5691">
                  <c:v>1.220505</c:v>
                </c:pt>
                <c:pt idx="5692">
                  <c:v>1.801132</c:v>
                </c:pt>
                <c:pt idx="5693">
                  <c:v>1.6911320000000001</c:v>
                </c:pt>
                <c:pt idx="5694">
                  <c:v>0.99668900000000005</c:v>
                </c:pt>
                <c:pt idx="5695">
                  <c:v>0.97358699999999998</c:v>
                </c:pt>
                <c:pt idx="5696">
                  <c:v>1.1422730000000001</c:v>
                </c:pt>
                <c:pt idx="5697">
                  <c:v>1.1488799999999999</c:v>
                </c:pt>
                <c:pt idx="5698">
                  <c:v>0.98170500000000005</c:v>
                </c:pt>
                <c:pt idx="5699">
                  <c:v>0.72375500000000004</c:v>
                </c:pt>
                <c:pt idx="5700">
                  <c:v>0.51388500000000004</c:v>
                </c:pt>
                <c:pt idx="5701">
                  <c:v>0.32666000000000001</c:v>
                </c:pt>
                <c:pt idx="5702">
                  <c:v>0.17094400000000001</c:v>
                </c:pt>
                <c:pt idx="5703">
                  <c:v>5.9859999999999997E-2</c:v>
                </c:pt>
                <c:pt idx="5704">
                  <c:v>2.9602E-2</c:v>
                </c:pt>
                <c:pt idx="5705">
                  <c:v>0.14063999999999999</c:v>
                </c:pt>
                <c:pt idx="5706">
                  <c:v>0.75520299999999996</c:v>
                </c:pt>
                <c:pt idx="5707">
                  <c:v>1.5555110000000001</c:v>
                </c:pt>
                <c:pt idx="5708">
                  <c:v>1.961716</c:v>
                </c:pt>
                <c:pt idx="5709">
                  <c:v>2.3206790000000002</c:v>
                </c:pt>
                <c:pt idx="5710">
                  <c:v>2.3354949999999999</c:v>
                </c:pt>
                <c:pt idx="5711">
                  <c:v>2.0851289999999998</c:v>
                </c:pt>
                <c:pt idx="5712">
                  <c:v>2.2750699999999999</c:v>
                </c:pt>
                <c:pt idx="5713">
                  <c:v>1.891464</c:v>
                </c:pt>
                <c:pt idx="5714">
                  <c:v>1.173233</c:v>
                </c:pt>
                <c:pt idx="5715">
                  <c:v>0.86457799999999996</c:v>
                </c:pt>
                <c:pt idx="5716">
                  <c:v>0.714279</c:v>
                </c:pt>
                <c:pt idx="5717">
                  <c:v>0.188522</c:v>
                </c:pt>
                <c:pt idx="5718">
                  <c:v>-3.4682999999999999E-2</c:v>
                </c:pt>
                <c:pt idx="5719">
                  <c:v>0.14591999999999999</c:v>
                </c:pt>
                <c:pt idx="5720">
                  <c:v>0.26353500000000002</c:v>
                </c:pt>
                <c:pt idx="5721">
                  <c:v>0.38526899999999997</c:v>
                </c:pt>
                <c:pt idx="5722">
                  <c:v>0.43160999999999999</c:v>
                </c:pt>
                <c:pt idx="5723">
                  <c:v>0.44558700000000001</c:v>
                </c:pt>
                <c:pt idx="5724">
                  <c:v>0.72033700000000001</c:v>
                </c:pt>
                <c:pt idx="5725">
                  <c:v>1.078201</c:v>
                </c:pt>
                <c:pt idx="5726">
                  <c:v>1.6514279999999999</c:v>
                </c:pt>
                <c:pt idx="5727">
                  <c:v>2.1247410000000002</c:v>
                </c:pt>
                <c:pt idx="5728">
                  <c:v>1.4516910000000001</c:v>
                </c:pt>
                <c:pt idx="5729">
                  <c:v>1.172882</c:v>
                </c:pt>
                <c:pt idx="5730">
                  <c:v>1.236526</c:v>
                </c:pt>
                <c:pt idx="5731">
                  <c:v>1.3110200000000001</c:v>
                </c:pt>
                <c:pt idx="5732">
                  <c:v>1.205368</c:v>
                </c:pt>
                <c:pt idx="5733">
                  <c:v>1.0154270000000001</c:v>
                </c:pt>
                <c:pt idx="5734">
                  <c:v>0.71923800000000004</c:v>
                </c:pt>
                <c:pt idx="5735">
                  <c:v>0.29310599999999998</c:v>
                </c:pt>
                <c:pt idx="5736">
                  <c:v>-4.4037E-2</c:v>
                </c:pt>
                <c:pt idx="5737">
                  <c:v>-0.11663800000000001</c:v>
                </c:pt>
                <c:pt idx="5738">
                  <c:v>-0.144592</c:v>
                </c:pt>
                <c:pt idx="5739">
                  <c:v>0.15934799999999999</c:v>
                </c:pt>
                <c:pt idx="5740">
                  <c:v>0.27767900000000001</c:v>
                </c:pt>
                <c:pt idx="5741">
                  <c:v>0.84031699999999998</c:v>
                </c:pt>
                <c:pt idx="5742">
                  <c:v>1.808014</c:v>
                </c:pt>
                <c:pt idx="5743">
                  <c:v>2.4219059999999999</c:v>
                </c:pt>
                <c:pt idx="5744">
                  <c:v>2.6466980000000002</c:v>
                </c:pt>
                <c:pt idx="5745">
                  <c:v>2.3871769999999999</c:v>
                </c:pt>
                <c:pt idx="5746">
                  <c:v>2.473373</c:v>
                </c:pt>
                <c:pt idx="5747">
                  <c:v>1.9134059999999999</c:v>
                </c:pt>
                <c:pt idx="5748">
                  <c:v>1.251495</c:v>
                </c:pt>
                <c:pt idx="5749">
                  <c:v>0.99464399999999997</c:v>
                </c:pt>
                <c:pt idx="5750">
                  <c:v>0.69574000000000003</c:v>
                </c:pt>
                <c:pt idx="5751">
                  <c:v>0.26995799999999998</c:v>
                </c:pt>
                <c:pt idx="5752">
                  <c:v>0.22001599999999999</c:v>
                </c:pt>
                <c:pt idx="5753">
                  <c:v>0.244781</c:v>
                </c:pt>
                <c:pt idx="5754">
                  <c:v>0.17193600000000001</c:v>
                </c:pt>
                <c:pt idx="5755">
                  <c:v>0.41378799999999999</c:v>
                </c:pt>
                <c:pt idx="5756">
                  <c:v>0.43028300000000003</c:v>
                </c:pt>
                <c:pt idx="5757">
                  <c:v>0.34004200000000001</c:v>
                </c:pt>
                <c:pt idx="5758">
                  <c:v>0.62953199999999998</c:v>
                </c:pt>
                <c:pt idx="5759">
                  <c:v>1.109299</c:v>
                </c:pt>
                <c:pt idx="5760">
                  <c:v>1.428604</c:v>
                </c:pt>
                <c:pt idx="5761">
                  <c:v>1.2844390000000001</c:v>
                </c:pt>
                <c:pt idx="5762">
                  <c:v>1.1206210000000001</c:v>
                </c:pt>
                <c:pt idx="5763">
                  <c:v>1.175079</c:v>
                </c:pt>
                <c:pt idx="5764">
                  <c:v>1.245285</c:v>
                </c:pt>
                <c:pt idx="5765">
                  <c:v>1.2219089999999999</c:v>
                </c:pt>
                <c:pt idx="5766">
                  <c:v>1.011368</c:v>
                </c:pt>
                <c:pt idx="5767">
                  <c:v>0.83650199999999997</c:v>
                </c:pt>
                <c:pt idx="5768">
                  <c:v>0.69801299999999999</c:v>
                </c:pt>
                <c:pt idx="5769">
                  <c:v>0.420074</c:v>
                </c:pt>
                <c:pt idx="5770">
                  <c:v>8.1145999999999996E-2</c:v>
                </c:pt>
                <c:pt idx="5771">
                  <c:v>6.3477000000000006E-2</c:v>
                </c:pt>
                <c:pt idx="5772">
                  <c:v>8.9050000000000004E-2</c:v>
                </c:pt>
                <c:pt idx="5773">
                  <c:v>6.1799999999999997E-3</c:v>
                </c:pt>
                <c:pt idx="5774">
                  <c:v>0.72883600000000004</c:v>
                </c:pt>
                <c:pt idx="5775">
                  <c:v>1.397446</c:v>
                </c:pt>
                <c:pt idx="5776">
                  <c:v>1.772308</c:v>
                </c:pt>
                <c:pt idx="5777">
                  <c:v>2.5241549999999999</c:v>
                </c:pt>
                <c:pt idx="5778">
                  <c:v>2.3727870000000002</c:v>
                </c:pt>
                <c:pt idx="5779">
                  <c:v>2.266953</c:v>
                </c:pt>
                <c:pt idx="5780">
                  <c:v>2.4761510000000002</c:v>
                </c:pt>
                <c:pt idx="5781">
                  <c:v>1.5510710000000001</c:v>
                </c:pt>
                <c:pt idx="5782">
                  <c:v>0.873062</c:v>
                </c:pt>
                <c:pt idx="5783">
                  <c:v>0.66526799999999997</c:v>
                </c:pt>
                <c:pt idx="5784">
                  <c:v>0.64723200000000003</c:v>
                </c:pt>
                <c:pt idx="5785">
                  <c:v>0.30752600000000002</c:v>
                </c:pt>
                <c:pt idx="5786">
                  <c:v>2.5878999999999999E-2</c:v>
                </c:pt>
                <c:pt idx="5787">
                  <c:v>0.202042</c:v>
                </c:pt>
                <c:pt idx="5788">
                  <c:v>0.26121499999999997</c:v>
                </c:pt>
                <c:pt idx="5789">
                  <c:v>0.23036200000000001</c:v>
                </c:pt>
                <c:pt idx="5790">
                  <c:v>0.18086199999999999</c:v>
                </c:pt>
                <c:pt idx="5791">
                  <c:v>0.21975700000000001</c:v>
                </c:pt>
                <c:pt idx="5792">
                  <c:v>0.73503099999999999</c:v>
                </c:pt>
                <c:pt idx="5793">
                  <c:v>1.425613</c:v>
                </c:pt>
                <c:pt idx="5794">
                  <c:v>2.2292179999999999</c:v>
                </c:pt>
                <c:pt idx="5795">
                  <c:v>2.1818849999999999</c:v>
                </c:pt>
                <c:pt idx="5796">
                  <c:v>1.5279240000000001</c:v>
                </c:pt>
                <c:pt idx="5797">
                  <c:v>1.6034999999999999</c:v>
                </c:pt>
                <c:pt idx="5798">
                  <c:v>1.581528</c:v>
                </c:pt>
                <c:pt idx="5799">
                  <c:v>1.4492339999999999</c:v>
                </c:pt>
                <c:pt idx="5800">
                  <c:v>1.107758</c:v>
                </c:pt>
                <c:pt idx="5801">
                  <c:v>0.64697300000000002</c:v>
                </c:pt>
                <c:pt idx="5802">
                  <c:v>0.180557</c:v>
                </c:pt>
                <c:pt idx="5803">
                  <c:v>-0.19828799999999999</c:v>
                </c:pt>
                <c:pt idx="5804">
                  <c:v>-0.20733599999999999</c:v>
                </c:pt>
                <c:pt idx="5805">
                  <c:v>-0.13047800000000001</c:v>
                </c:pt>
                <c:pt idx="5806">
                  <c:v>-0.114273</c:v>
                </c:pt>
                <c:pt idx="5807">
                  <c:v>-2.8091000000000001E-2</c:v>
                </c:pt>
                <c:pt idx="5808">
                  <c:v>0.14851400000000001</c:v>
                </c:pt>
                <c:pt idx="5809">
                  <c:v>0.594086</c:v>
                </c:pt>
                <c:pt idx="5810">
                  <c:v>0.91098000000000001</c:v>
                </c:pt>
                <c:pt idx="5811">
                  <c:v>3.01152</c:v>
                </c:pt>
                <c:pt idx="5812">
                  <c:v>3.753082</c:v>
                </c:pt>
                <c:pt idx="5813">
                  <c:v>2.8561709999999998</c:v>
                </c:pt>
                <c:pt idx="5814">
                  <c:v>2.723938</c:v>
                </c:pt>
                <c:pt idx="5815">
                  <c:v>1.9448700000000001</c:v>
                </c:pt>
                <c:pt idx="5816">
                  <c:v>1.2429349999999999</c:v>
                </c:pt>
                <c:pt idx="5817">
                  <c:v>0.98220799999999997</c:v>
                </c:pt>
                <c:pt idx="5818">
                  <c:v>0.66006500000000001</c:v>
                </c:pt>
                <c:pt idx="5819">
                  <c:v>0.151749</c:v>
                </c:pt>
                <c:pt idx="5820">
                  <c:v>-0.156281</c:v>
                </c:pt>
                <c:pt idx="5821">
                  <c:v>7.9497999999999999E-2</c:v>
                </c:pt>
                <c:pt idx="5822">
                  <c:v>0.38545200000000002</c:v>
                </c:pt>
                <c:pt idx="5823">
                  <c:v>0.38764999999999999</c:v>
                </c:pt>
                <c:pt idx="5824">
                  <c:v>0.35055500000000001</c:v>
                </c:pt>
                <c:pt idx="5825">
                  <c:v>0.54138200000000003</c:v>
                </c:pt>
                <c:pt idx="5826">
                  <c:v>0.85569799999999996</c:v>
                </c:pt>
                <c:pt idx="5827">
                  <c:v>1.3904110000000001</c:v>
                </c:pt>
                <c:pt idx="5828">
                  <c:v>1.800476</c:v>
                </c:pt>
                <c:pt idx="5829">
                  <c:v>1.5134890000000001</c:v>
                </c:pt>
                <c:pt idx="5830">
                  <c:v>1.3255920000000001</c:v>
                </c:pt>
                <c:pt idx="5831">
                  <c:v>1.314468</c:v>
                </c:pt>
                <c:pt idx="5832">
                  <c:v>1.234375</c:v>
                </c:pt>
                <c:pt idx="5833">
                  <c:v>1.0701290000000001</c:v>
                </c:pt>
                <c:pt idx="5834">
                  <c:v>0.91449000000000003</c:v>
                </c:pt>
                <c:pt idx="5835">
                  <c:v>0.74465899999999996</c:v>
                </c:pt>
                <c:pt idx="5836">
                  <c:v>0.48693799999999998</c:v>
                </c:pt>
                <c:pt idx="5837">
                  <c:v>0.145569</c:v>
                </c:pt>
                <c:pt idx="5838">
                  <c:v>-6.4209000000000002E-2</c:v>
                </c:pt>
                <c:pt idx="5839">
                  <c:v>-5.4245000000000002E-2</c:v>
                </c:pt>
                <c:pt idx="5840">
                  <c:v>-6.0042999999999999E-2</c:v>
                </c:pt>
                <c:pt idx="5841">
                  <c:v>8.9385999999999993E-2</c:v>
                </c:pt>
                <c:pt idx="5842">
                  <c:v>0.570496</c:v>
                </c:pt>
                <c:pt idx="5843">
                  <c:v>1.377518</c:v>
                </c:pt>
                <c:pt idx="5844">
                  <c:v>2.321701</c:v>
                </c:pt>
                <c:pt idx="5845">
                  <c:v>2.9046940000000001</c:v>
                </c:pt>
                <c:pt idx="5846">
                  <c:v>2.2333069999999999</c:v>
                </c:pt>
                <c:pt idx="5847">
                  <c:v>2.2157439999999999</c:v>
                </c:pt>
                <c:pt idx="5848">
                  <c:v>2.4241790000000001</c:v>
                </c:pt>
                <c:pt idx="5849">
                  <c:v>1.845993</c:v>
                </c:pt>
                <c:pt idx="5850">
                  <c:v>1.1303559999999999</c:v>
                </c:pt>
                <c:pt idx="5851">
                  <c:v>1.2080690000000001</c:v>
                </c:pt>
                <c:pt idx="5852">
                  <c:v>0.73902900000000005</c:v>
                </c:pt>
                <c:pt idx="5853">
                  <c:v>-3.0700999999999999E-2</c:v>
                </c:pt>
                <c:pt idx="5854">
                  <c:v>-3.8802999999999997E-2</c:v>
                </c:pt>
                <c:pt idx="5855">
                  <c:v>0.48156700000000002</c:v>
                </c:pt>
                <c:pt idx="5856">
                  <c:v>0.43077100000000002</c:v>
                </c:pt>
                <c:pt idx="5857">
                  <c:v>0.24623100000000001</c:v>
                </c:pt>
                <c:pt idx="5858">
                  <c:v>0.20108000000000001</c:v>
                </c:pt>
                <c:pt idx="5859">
                  <c:v>0.437195</c:v>
                </c:pt>
                <c:pt idx="5860">
                  <c:v>0.80282600000000004</c:v>
                </c:pt>
                <c:pt idx="5861">
                  <c:v>1.0738369999999999</c:v>
                </c:pt>
                <c:pt idx="5862">
                  <c:v>1.7404170000000001</c:v>
                </c:pt>
                <c:pt idx="5863">
                  <c:v>1.962906</c:v>
                </c:pt>
                <c:pt idx="5864">
                  <c:v>1.488693</c:v>
                </c:pt>
                <c:pt idx="5865">
                  <c:v>0.85069300000000003</c:v>
                </c:pt>
                <c:pt idx="5866">
                  <c:v>0.78008999999999995</c:v>
                </c:pt>
                <c:pt idx="5867">
                  <c:v>0.88766500000000004</c:v>
                </c:pt>
                <c:pt idx="5868">
                  <c:v>0.94004799999999999</c:v>
                </c:pt>
                <c:pt idx="5869">
                  <c:v>0.90864599999999995</c:v>
                </c:pt>
                <c:pt idx="5870">
                  <c:v>0.75207500000000005</c:v>
                </c:pt>
                <c:pt idx="5871">
                  <c:v>0.38574199999999997</c:v>
                </c:pt>
                <c:pt idx="5872">
                  <c:v>0.24615500000000001</c:v>
                </c:pt>
                <c:pt idx="5873">
                  <c:v>0.14863599999999999</c:v>
                </c:pt>
                <c:pt idx="5874">
                  <c:v>-2.9450000000000001E-3</c:v>
                </c:pt>
                <c:pt idx="5875">
                  <c:v>9.6100000000000005E-4</c:v>
                </c:pt>
                <c:pt idx="5876">
                  <c:v>0.74549900000000002</c:v>
                </c:pt>
                <c:pt idx="5877">
                  <c:v>1.2505040000000001</c:v>
                </c:pt>
                <c:pt idx="5878">
                  <c:v>1.6181490000000001</c:v>
                </c:pt>
                <c:pt idx="5879">
                  <c:v>2.4329679999999998</c:v>
                </c:pt>
                <c:pt idx="5880">
                  <c:v>2.6907649999999999</c:v>
                </c:pt>
                <c:pt idx="5881">
                  <c:v>2.6154169999999999</c:v>
                </c:pt>
                <c:pt idx="5882">
                  <c:v>2.5463870000000002</c:v>
                </c:pt>
                <c:pt idx="5883">
                  <c:v>1.855423</c:v>
                </c:pt>
                <c:pt idx="5884">
                  <c:v>1.056824</c:v>
                </c:pt>
                <c:pt idx="5885">
                  <c:v>0.86387599999999998</c:v>
                </c:pt>
                <c:pt idx="5886">
                  <c:v>0.54193100000000005</c:v>
                </c:pt>
                <c:pt idx="5887">
                  <c:v>3.8268999999999997E-2</c:v>
                </c:pt>
                <c:pt idx="5888">
                  <c:v>-6.4895999999999995E-2</c:v>
                </c:pt>
                <c:pt idx="5889">
                  <c:v>0.230713</c:v>
                </c:pt>
                <c:pt idx="5890">
                  <c:v>0.30275000000000002</c:v>
                </c:pt>
                <c:pt idx="5891">
                  <c:v>0.30888399999999999</c:v>
                </c:pt>
                <c:pt idx="5892">
                  <c:v>0.192749</c:v>
                </c:pt>
                <c:pt idx="5893">
                  <c:v>0.30871599999999999</c:v>
                </c:pt>
                <c:pt idx="5894">
                  <c:v>0.75231899999999996</c:v>
                </c:pt>
                <c:pt idx="5895">
                  <c:v>1.218124</c:v>
                </c:pt>
                <c:pt idx="5896">
                  <c:v>1.7052609999999999</c:v>
                </c:pt>
                <c:pt idx="5897">
                  <c:v>1.8578950000000001</c:v>
                </c:pt>
                <c:pt idx="5898">
                  <c:v>1.4782709999999999</c:v>
                </c:pt>
                <c:pt idx="5899">
                  <c:v>1.4981230000000001</c:v>
                </c:pt>
                <c:pt idx="5900">
                  <c:v>1.417511</c:v>
                </c:pt>
                <c:pt idx="5901">
                  <c:v>1.256073</c:v>
                </c:pt>
                <c:pt idx="5902">
                  <c:v>1.0940399999999999</c:v>
                </c:pt>
                <c:pt idx="5903">
                  <c:v>1.0164489999999999</c:v>
                </c:pt>
                <c:pt idx="5904">
                  <c:v>0.74531599999999998</c:v>
                </c:pt>
                <c:pt idx="5905">
                  <c:v>0.246277</c:v>
                </c:pt>
                <c:pt idx="5906">
                  <c:v>-0.13946500000000001</c:v>
                </c:pt>
                <c:pt idx="5907">
                  <c:v>-0.13975499999999999</c:v>
                </c:pt>
                <c:pt idx="5908">
                  <c:v>-3.2683999999999998E-2</c:v>
                </c:pt>
                <c:pt idx="5909">
                  <c:v>-8.4975999999999996E-2</c:v>
                </c:pt>
                <c:pt idx="5910">
                  <c:v>-2.6428E-2</c:v>
                </c:pt>
                <c:pt idx="5911">
                  <c:v>0.835785</c:v>
                </c:pt>
                <c:pt idx="5912">
                  <c:v>1.0836790000000001</c:v>
                </c:pt>
                <c:pt idx="5913">
                  <c:v>2.5729980000000001</c:v>
                </c:pt>
                <c:pt idx="5914">
                  <c:v>3.7124790000000001</c:v>
                </c:pt>
                <c:pt idx="5915">
                  <c:v>2.6827999999999999</c:v>
                </c:pt>
                <c:pt idx="5916">
                  <c:v>2.257126</c:v>
                </c:pt>
                <c:pt idx="5917">
                  <c:v>1.9839629999999999</c:v>
                </c:pt>
                <c:pt idx="5918">
                  <c:v>1.5833740000000001</c:v>
                </c:pt>
                <c:pt idx="5919">
                  <c:v>1.2144470000000001</c:v>
                </c:pt>
                <c:pt idx="5920">
                  <c:v>0.835144</c:v>
                </c:pt>
                <c:pt idx="5921">
                  <c:v>6.5643000000000007E-2</c:v>
                </c:pt>
                <c:pt idx="5922">
                  <c:v>-0.32771299999999998</c:v>
                </c:pt>
                <c:pt idx="5923">
                  <c:v>3.3783000000000001E-2</c:v>
                </c:pt>
                <c:pt idx="5924">
                  <c:v>0.25029000000000001</c:v>
                </c:pt>
                <c:pt idx="5925">
                  <c:v>0.345856</c:v>
                </c:pt>
                <c:pt idx="5926">
                  <c:v>2.7893000000000001E-2</c:v>
                </c:pt>
                <c:pt idx="5927">
                  <c:v>0.65321399999999996</c:v>
                </c:pt>
                <c:pt idx="5928">
                  <c:v>0.81835899999999995</c:v>
                </c:pt>
                <c:pt idx="5929">
                  <c:v>1.376892</c:v>
                </c:pt>
                <c:pt idx="5930">
                  <c:v>2.3599399999999999</c:v>
                </c:pt>
                <c:pt idx="5931">
                  <c:v>2.2998500000000002</c:v>
                </c:pt>
                <c:pt idx="5932">
                  <c:v>1.1942140000000001</c:v>
                </c:pt>
                <c:pt idx="5933">
                  <c:v>1.1595759999999999</c:v>
                </c:pt>
                <c:pt idx="5934">
                  <c:v>1.1871799999999999</c:v>
                </c:pt>
                <c:pt idx="5935">
                  <c:v>1.1131899999999999</c:v>
                </c:pt>
                <c:pt idx="5936">
                  <c:v>0.81254599999999999</c:v>
                </c:pt>
                <c:pt idx="5937">
                  <c:v>0.55552699999999999</c:v>
                </c:pt>
                <c:pt idx="5938">
                  <c:v>0.30986000000000002</c:v>
                </c:pt>
                <c:pt idx="5939">
                  <c:v>0.123291</c:v>
                </c:pt>
                <c:pt idx="5940">
                  <c:v>-0.10089099999999999</c:v>
                </c:pt>
                <c:pt idx="5941">
                  <c:v>-0.100021</c:v>
                </c:pt>
                <c:pt idx="5942">
                  <c:v>0.119217</c:v>
                </c:pt>
                <c:pt idx="5943">
                  <c:v>0.21238699999999999</c:v>
                </c:pt>
                <c:pt idx="5944">
                  <c:v>0.38734400000000002</c:v>
                </c:pt>
                <c:pt idx="5945">
                  <c:v>0.315216</c:v>
                </c:pt>
                <c:pt idx="5946">
                  <c:v>1.2949520000000001</c:v>
                </c:pt>
                <c:pt idx="5947">
                  <c:v>1.9760439999999999</c:v>
                </c:pt>
                <c:pt idx="5948">
                  <c:v>2.6555789999999999</c:v>
                </c:pt>
                <c:pt idx="5949">
                  <c:v>2.347305</c:v>
                </c:pt>
                <c:pt idx="5950">
                  <c:v>2.5329899999999999</c:v>
                </c:pt>
                <c:pt idx="5951">
                  <c:v>2.5922550000000002</c:v>
                </c:pt>
                <c:pt idx="5952">
                  <c:v>2.5779570000000001</c:v>
                </c:pt>
                <c:pt idx="5953">
                  <c:v>1.454315</c:v>
                </c:pt>
                <c:pt idx="5954">
                  <c:v>0.75247200000000003</c:v>
                </c:pt>
                <c:pt idx="5955">
                  <c:v>0.237152</c:v>
                </c:pt>
                <c:pt idx="5956">
                  <c:v>2.0598999999999999E-2</c:v>
                </c:pt>
                <c:pt idx="5957">
                  <c:v>-0.13436899999999999</c:v>
                </c:pt>
                <c:pt idx="5958">
                  <c:v>-0.18779000000000001</c:v>
                </c:pt>
                <c:pt idx="5959">
                  <c:v>-0.11296100000000001</c:v>
                </c:pt>
                <c:pt idx="5960">
                  <c:v>-8.0413999999999999E-2</c:v>
                </c:pt>
                <c:pt idx="5961">
                  <c:v>-1.7486999999999999E-2</c:v>
                </c:pt>
                <c:pt idx="5962">
                  <c:v>0.21812400000000001</c:v>
                </c:pt>
                <c:pt idx="5963">
                  <c:v>0.370224</c:v>
                </c:pt>
                <c:pt idx="5964">
                  <c:v>0.65251199999999998</c:v>
                </c:pt>
                <c:pt idx="5965">
                  <c:v>1.340103</c:v>
                </c:pt>
                <c:pt idx="5966">
                  <c:v>1.5935969999999999</c:v>
                </c:pt>
                <c:pt idx="5967">
                  <c:v>1.595367</c:v>
                </c:pt>
                <c:pt idx="5968">
                  <c:v>1.517517</c:v>
                </c:pt>
                <c:pt idx="5969">
                  <c:v>1.453918</c:v>
                </c:pt>
                <c:pt idx="5970">
                  <c:v>1.6163639999999999</c:v>
                </c:pt>
                <c:pt idx="5971">
                  <c:v>0.88297999999999999</c:v>
                </c:pt>
                <c:pt idx="5972">
                  <c:v>0.88699300000000003</c:v>
                </c:pt>
                <c:pt idx="5973">
                  <c:v>0.28221099999999999</c:v>
                </c:pt>
                <c:pt idx="5974">
                  <c:v>3.5233E-2</c:v>
                </c:pt>
                <c:pt idx="5975">
                  <c:v>-0.40310699999999999</c:v>
                </c:pt>
                <c:pt idx="5976">
                  <c:v>-2.3102000000000001E-2</c:v>
                </c:pt>
                <c:pt idx="5977">
                  <c:v>-2.1835E-2</c:v>
                </c:pt>
                <c:pt idx="5978">
                  <c:v>0.22583</c:v>
                </c:pt>
                <c:pt idx="5979">
                  <c:v>0.122604</c:v>
                </c:pt>
                <c:pt idx="5980">
                  <c:v>0.36869800000000003</c:v>
                </c:pt>
                <c:pt idx="5981">
                  <c:v>0.85855099999999995</c:v>
                </c:pt>
                <c:pt idx="5982">
                  <c:v>1.900452</c:v>
                </c:pt>
                <c:pt idx="5983">
                  <c:v>1.931854</c:v>
                </c:pt>
                <c:pt idx="5984">
                  <c:v>2.3184049999999998</c:v>
                </c:pt>
                <c:pt idx="5985">
                  <c:v>2.2342379999999999</c:v>
                </c:pt>
                <c:pt idx="5986">
                  <c:v>2.1786189999999999</c:v>
                </c:pt>
                <c:pt idx="5987">
                  <c:v>1.585831</c:v>
                </c:pt>
                <c:pt idx="5988">
                  <c:v>0.87773100000000004</c:v>
                </c:pt>
                <c:pt idx="5989">
                  <c:v>0.35914600000000002</c:v>
                </c:pt>
                <c:pt idx="5990">
                  <c:v>2.1179E-2</c:v>
                </c:pt>
                <c:pt idx="5991">
                  <c:v>-4.4266E-2</c:v>
                </c:pt>
                <c:pt idx="5992">
                  <c:v>-0.216782</c:v>
                </c:pt>
                <c:pt idx="5993">
                  <c:v>-8.8882000000000003E-2</c:v>
                </c:pt>
                <c:pt idx="5994">
                  <c:v>0.18412800000000001</c:v>
                </c:pt>
                <c:pt idx="5995">
                  <c:v>0.378357</c:v>
                </c:pt>
                <c:pt idx="5996">
                  <c:v>0.49346899999999999</c:v>
                </c:pt>
                <c:pt idx="5997">
                  <c:v>0.66114799999999996</c:v>
                </c:pt>
                <c:pt idx="5998">
                  <c:v>0.93452500000000005</c:v>
                </c:pt>
                <c:pt idx="5999">
                  <c:v>1.212296</c:v>
                </c:pt>
                <c:pt idx="6000">
                  <c:v>1.317383</c:v>
                </c:pt>
                <c:pt idx="6001">
                  <c:v>1.2245029999999999</c:v>
                </c:pt>
                <c:pt idx="6002">
                  <c:v>1.154633</c:v>
                </c:pt>
                <c:pt idx="6003">
                  <c:v>1.2960659999999999</c:v>
                </c:pt>
                <c:pt idx="6004">
                  <c:v>0.78759800000000002</c:v>
                </c:pt>
                <c:pt idx="6005">
                  <c:v>0.15382399999999999</c:v>
                </c:pt>
                <c:pt idx="6006">
                  <c:v>-0.15303</c:v>
                </c:pt>
                <c:pt idx="6007">
                  <c:v>-0.41703800000000002</c:v>
                </c:pt>
                <c:pt idx="6008">
                  <c:v>-0.58728000000000002</c:v>
                </c:pt>
                <c:pt idx="6009">
                  <c:v>-0.53800999999999999</c:v>
                </c:pt>
                <c:pt idx="6010">
                  <c:v>-0.70985399999999998</c:v>
                </c:pt>
                <c:pt idx="6011">
                  <c:v>-0.42216500000000001</c:v>
                </c:pt>
                <c:pt idx="6012">
                  <c:v>0.18392900000000001</c:v>
                </c:pt>
                <c:pt idx="6013">
                  <c:v>0.29010000000000002</c:v>
                </c:pt>
                <c:pt idx="6014">
                  <c:v>0.20230100000000001</c:v>
                </c:pt>
                <c:pt idx="6015">
                  <c:v>0.41365099999999999</c:v>
                </c:pt>
                <c:pt idx="6016">
                  <c:v>0.95944200000000002</c:v>
                </c:pt>
                <c:pt idx="6017">
                  <c:v>1.3730469999999999</c:v>
                </c:pt>
                <c:pt idx="6018">
                  <c:v>1.770065</c:v>
                </c:pt>
                <c:pt idx="6019">
                  <c:v>2.162048</c:v>
                </c:pt>
                <c:pt idx="6020">
                  <c:v>1.9671780000000001</c:v>
                </c:pt>
                <c:pt idx="6021">
                  <c:v>1.982224</c:v>
                </c:pt>
                <c:pt idx="6022">
                  <c:v>2.4161220000000001</c:v>
                </c:pt>
                <c:pt idx="6023">
                  <c:v>2.3444370000000001</c:v>
                </c:pt>
                <c:pt idx="6024">
                  <c:v>1.955673</c:v>
                </c:pt>
                <c:pt idx="6025">
                  <c:v>1.6193850000000001</c:v>
                </c:pt>
                <c:pt idx="6026">
                  <c:v>1.1618189999999999</c:v>
                </c:pt>
                <c:pt idx="6027">
                  <c:v>0.68398999999999999</c:v>
                </c:pt>
                <c:pt idx="6028">
                  <c:v>0.37861600000000001</c:v>
                </c:pt>
                <c:pt idx="6029">
                  <c:v>0.29917899999999997</c:v>
                </c:pt>
                <c:pt idx="6030">
                  <c:v>0.29255700000000001</c:v>
                </c:pt>
                <c:pt idx="6031">
                  <c:v>0.56146200000000002</c:v>
                </c:pt>
                <c:pt idx="6032">
                  <c:v>0.89975000000000005</c:v>
                </c:pt>
                <c:pt idx="6033">
                  <c:v>1.246597</c:v>
                </c:pt>
                <c:pt idx="6034">
                  <c:v>1.9254610000000001</c:v>
                </c:pt>
                <c:pt idx="6035">
                  <c:v>2.0348660000000001</c:v>
                </c:pt>
                <c:pt idx="6036">
                  <c:v>1.4949650000000001</c:v>
                </c:pt>
                <c:pt idx="6037">
                  <c:v>0.87353499999999995</c:v>
                </c:pt>
                <c:pt idx="6038">
                  <c:v>0.86656200000000005</c:v>
                </c:pt>
                <c:pt idx="6039">
                  <c:v>0.875336</c:v>
                </c:pt>
                <c:pt idx="6040">
                  <c:v>0.765625</c:v>
                </c:pt>
                <c:pt idx="6041">
                  <c:v>0.52304099999999998</c:v>
                </c:pt>
                <c:pt idx="6042">
                  <c:v>0.212891</c:v>
                </c:pt>
                <c:pt idx="6043">
                  <c:v>2.9312000000000001E-2</c:v>
                </c:pt>
                <c:pt idx="6044">
                  <c:v>0.140793</c:v>
                </c:pt>
                <c:pt idx="6045">
                  <c:v>0.322403</c:v>
                </c:pt>
                <c:pt idx="6046">
                  <c:v>0.365402</c:v>
                </c:pt>
                <c:pt idx="6047">
                  <c:v>0.47703600000000002</c:v>
                </c:pt>
                <c:pt idx="6048">
                  <c:v>0.99807699999999999</c:v>
                </c:pt>
                <c:pt idx="6049">
                  <c:v>1.6805730000000001</c:v>
                </c:pt>
                <c:pt idx="6050">
                  <c:v>2.249069</c:v>
                </c:pt>
                <c:pt idx="6051">
                  <c:v>2.8614809999999999</c:v>
                </c:pt>
                <c:pt idx="6052">
                  <c:v>3.2418819999999999</c:v>
                </c:pt>
                <c:pt idx="6053">
                  <c:v>3.046249</c:v>
                </c:pt>
                <c:pt idx="6054">
                  <c:v>2.567307</c:v>
                </c:pt>
                <c:pt idx="6055">
                  <c:v>1.924652</c:v>
                </c:pt>
                <c:pt idx="6056">
                  <c:v>1.470596</c:v>
                </c:pt>
                <c:pt idx="6057">
                  <c:v>1.105057</c:v>
                </c:pt>
                <c:pt idx="6058">
                  <c:v>0.83375500000000002</c:v>
                </c:pt>
                <c:pt idx="6059">
                  <c:v>0.58142099999999997</c:v>
                </c:pt>
                <c:pt idx="6060">
                  <c:v>0.39399699999999999</c:v>
                </c:pt>
                <c:pt idx="6061">
                  <c:v>0.54971300000000001</c:v>
                </c:pt>
                <c:pt idx="6062">
                  <c:v>0.24243200000000001</c:v>
                </c:pt>
                <c:pt idx="6063">
                  <c:v>-0.22081000000000001</c:v>
                </c:pt>
                <c:pt idx="6064">
                  <c:v>0.27737400000000001</c:v>
                </c:pt>
                <c:pt idx="6065">
                  <c:v>1.070114</c:v>
                </c:pt>
                <c:pt idx="6066">
                  <c:v>0.99832200000000004</c:v>
                </c:pt>
                <c:pt idx="6067">
                  <c:v>0.632355</c:v>
                </c:pt>
                <c:pt idx="6068">
                  <c:v>0.62074300000000004</c:v>
                </c:pt>
                <c:pt idx="6069">
                  <c:v>1.007935</c:v>
                </c:pt>
                <c:pt idx="6070">
                  <c:v>1.324173</c:v>
                </c:pt>
                <c:pt idx="6071">
                  <c:v>0.94348100000000001</c:v>
                </c:pt>
                <c:pt idx="6072">
                  <c:v>0.57324200000000003</c:v>
                </c:pt>
                <c:pt idx="6073">
                  <c:v>-0.17747499999999999</c:v>
                </c:pt>
                <c:pt idx="6074">
                  <c:v>0.95545999999999998</c:v>
                </c:pt>
                <c:pt idx="6075">
                  <c:v>4.7897000000000002E-2</c:v>
                </c:pt>
                <c:pt idx="6076">
                  <c:v>0.37893700000000002</c:v>
                </c:pt>
                <c:pt idx="6077">
                  <c:v>0.368896</c:v>
                </c:pt>
                <c:pt idx="6078">
                  <c:v>-0.28100599999999998</c:v>
                </c:pt>
                <c:pt idx="6079">
                  <c:v>0.36283900000000002</c:v>
                </c:pt>
                <c:pt idx="6080">
                  <c:v>0.40634199999999998</c:v>
                </c:pt>
                <c:pt idx="6081">
                  <c:v>0.281555</c:v>
                </c:pt>
                <c:pt idx="6082">
                  <c:v>0.44381700000000002</c:v>
                </c:pt>
                <c:pt idx="6083">
                  <c:v>1.06813</c:v>
                </c:pt>
                <c:pt idx="6084">
                  <c:v>1.179932</c:v>
                </c:pt>
                <c:pt idx="6085">
                  <c:v>0.94090300000000004</c:v>
                </c:pt>
                <c:pt idx="6086">
                  <c:v>1.4556119999999999</c:v>
                </c:pt>
                <c:pt idx="6087">
                  <c:v>1.9361109999999999</c:v>
                </c:pt>
                <c:pt idx="6088">
                  <c:v>1.6161650000000001</c:v>
                </c:pt>
                <c:pt idx="6089">
                  <c:v>1.2155910000000001</c:v>
                </c:pt>
                <c:pt idx="6090">
                  <c:v>0.61871299999999996</c:v>
                </c:pt>
                <c:pt idx="6091">
                  <c:v>0.28913899999999998</c:v>
                </c:pt>
                <c:pt idx="6092">
                  <c:v>0.10592699999999999</c:v>
                </c:pt>
                <c:pt idx="6093">
                  <c:v>-0.13259899999999999</c:v>
                </c:pt>
                <c:pt idx="6094">
                  <c:v>-0.28808600000000001</c:v>
                </c:pt>
                <c:pt idx="6095">
                  <c:v>-0.31306499999999998</c:v>
                </c:pt>
                <c:pt idx="6096">
                  <c:v>-0.156921</c:v>
                </c:pt>
                <c:pt idx="6097">
                  <c:v>-1.6022000000000002E-2</c:v>
                </c:pt>
                <c:pt idx="6098">
                  <c:v>-3.0304000000000001E-2</c:v>
                </c:pt>
                <c:pt idx="6099">
                  <c:v>0.564056</c:v>
                </c:pt>
                <c:pt idx="6100">
                  <c:v>0.70381199999999999</c:v>
                </c:pt>
                <c:pt idx="6101">
                  <c:v>0.72700500000000001</c:v>
                </c:pt>
                <c:pt idx="6102">
                  <c:v>0.95153799999999999</c:v>
                </c:pt>
                <c:pt idx="6103">
                  <c:v>1.107086</c:v>
                </c:pt>
                <c:pt idx="6104">
                  <c:v>1.271835</c:v>
                </c:pt>
                <c:pt idx="6105">
                  <c:v>1.2171479999999999</c:v>
                </c:pt>
                <c:pt idx="6106">
                  <c:v>0.99789399999999995</c:v>
                </c:pt>
                <c:pt idx="6107">
                  <c:v>0.80418400000000001</c:v>
                </c:pt>
                <c:pt idx="6108">
                  <c:v>0.54072600000000004</c:v>
                </c:pt>
                <c:pt idx="6109">
                  <c:v>0.247803</c:v>
                </c:pt>
                <c:pt idx="6110">
                  <c:v>2.0629999999999999E-2</c:v>
                </c:pt>
                <c:pt idx="6111">
                  <c:v>-6.3521999999999995E-2</c:v>
                </c:pt>
                <c:pt idx="6112">
                  <c:v>-0.119675</c:v>
                </c:pt>
                <c:pt idx="6113">
                  <c:v>-4.4631999999999998E-2</c:v>
                </c:pt>
                <c:pt idx="6114">
                  <c:v>0.22966</c:v>
                </c:pt>
                <c:pt idx="6115">
                  <c:v>0.28385899999999997</c:v>
                </c:pt>
                <c:pt idx="6116">
                  <c:v>0.34045399999999998</c:v>
                </c:pt>
                <c:pt idx="6117">
                  <c:v>1.1101840000000001</c:v>
                </c:pt>
                <c:pt idx="6118">
                  <c:v>1.4085240000000001</c:v>
                </c:pt>
                <c:pt idx="6119">
                  <c:v>1.6640779999999999</c:v>
                </c:pt>
                <c:pt idx="6120">
                  <c:v>2.0964809999999998</c:v>
                </c:pt>
                <c:pt idx="6121">
                  <c:v>1.6770780000000001</c:v>
                </c:pt>
                <c:pt idx="6122">
                  <c:v>1.202118</c:v>
                </c:pt>
                <c:pt idx="6123">
                  <c:v>0.92594900000000002</c:v>
                </c:pt>
                <c:pt idx="6124">
                  <c:v>0.69407700000000006</c:v>
                </c:pt>
                <c:pt idx="6125">
                  <c:v>0.34176600000000001</c:v>
                </c:pt>
                <c:pt idx="6126">
                  <c:v>0.236481</c:v>
                </c:pt>
                <c:pt idx="6127">
                  <c:v>0.13566600000000001</c:v>
                </c:pt>
                <c:pt idx="6128">
                  <c:v>-0.18388399999999999</c:v>
                </c:pt>
                <c:pt idx="6129">
                  <c:v>-0.17111199999999999</c:v>
                </c:pt>
                <c:pt idx="6130">
                  <c:v>0.11787400000000001</c:v>
                </c:pt>
                <c:pt idx="6131">
                  <c:v>0.20175199999999999</c:v>
                </c:pt>
                <c:pt idx="6132">
                  <c:v>0.18945300000000001</c:v>
                </c:pt>
                <c:pt idx="6133">
                  <c:v>0.42150900000000002</c:v>
                </c:pt>
                <c:pt idx="6134">
                  <c:v>0.83097799999999999</c:v>
                </c:pt>
                <c:pt idx="6135">
                  <c:v>1.0062260000000001</c:v>
                </c:pt>
                <c:pt idx="6136">
                  <c:v>0.95939600000000003</c:v>
                </c:pt>
                <c:pt idx="6137">
                  <c:v>1.086212</c:v>
                </c:pt>
                <c:pt idx="6138">
                  <c:v>1.311752</c:v>
                </c:pt>
                <c:pt idx="6139">
                  <c:v>1.251099</c:v>
                </c:pt>
                <c:pt idx="6140">
                  <c:v>1.165192</c:v>
                </c:pt>
                <c:pt idx="6141">
                  <c:v>1.040665</c:v>
                </c:pt>
                <c:pt idx="6142">
                  <c:v>0.80612200000000001</c:v>
                </c:pt>
                <c:pt idx="6143">
                  <c:v>0.41711399999999998</c:v>
                </c:pt>
                <c:pt idx="6144">
                  <c:v>1.3046E-2</c:v>
                </c:pt>
                <c:pt idx="6145">
                  <c:v>-0.24119599999999999</c:v>
                </c:pt>
                <c:pt idx="6146">
                  <c:v>-0.13670299999999999</c:v>
                </c:pt>
                <c:pt idx="6147">
                  <c:v>-9.3989999999999994E-3</c:v>
                </c:pt>
                <c:pt idx="6148">
                  <c:v>-7.0586999999999997E-2</c:v>
                </c:pt>
                <c:pt idx="6149">
                  <c:v>-0.13461300000000001</c:v>
                </c:pt>
                <c:pt idx="6150">
                  <c:v>2.9648000000000001E-2</c:v>
                </c:pt>
                <c:pt idx="6151">
                  <c:v>0.51973000000000003</c:v>
                </c:pt>
                <c:pt idx="6152">
                  <c:v>1.242432</c:v>
                </c:pt>
                <c:pt idx="6153">
                  <c:v>1.5699160000000001</c:v>
                </c:pt>
                <c:pt idx="6154">
                  <c:v>1.7540279999999999</c:v>
                </c:pt>
                <c:pt idx="6155">
                  <c:v>2.0390619999999999</c:v>
                </c:pt>
                <c:pt idx="6156">
                  <c:v>1.6967319999999999</c:v>
                </c:pt>
                <c:pt idx="6157">
                  <c:v>1.654495</c:v>
                </c:pt>
                <c:pt idx="6158">
                  <c:v>1.2128909999999999</c:v>
                </c:pt>
                <c:pt idx="6159">
                  <c:v>0.89894099999999999</c:v>
                </c:pt>
                <c:pt idx="6160">
                  <c:v>0.52526899999999999</c:v>
                </c:pt>
                <c:pt idx="6161">
                  <c:v>0.223465</c:v>
                </c:pt>
                <c:pt idx="6162">
                  <c:v>1.0132E-2</c:v>
                </c:pt>
                <c:pt idx="6163">
                  <c:v>-0.29899599999999998</c:v>
                </c:pt>
                <c:pt idx="6164">
                  <c:v>-0.24313399999999999</c:v>
                </c:pt>
                <c:pt idx="6165">
                  <c:v>-0.13058500000000001</c:v>
                </c:pt>
                <c:pt idx="6166">
                  <c:v>6.6818000000000002E-2</c:v>
                </c:pt>
                <c:pt idx="6167">
                  <c:v>0.180649</c:v>
                </c:pt>
                <c:pt idx="6168">
                  <c:v>0.271179</c:v>
                </c:pt>
                <c:pt idx="6169">
                  <c:v>0.65002400000000005</c:v>
                </c:pt>
                <c:pt idx="6170">
                  <c:v>1.062073</c:v>
                </c:pt>
                <c:pt idx="6171">
                  <c:v>1.3553470000000001</c:v>
                </c:pt>
                <c:pt idx="6172">
                  <c:v>1.682175</c:v>
                </c:pt>
                <c:pt idx="6173">
                  <c:v>1.702286</c:v>
                </c:pt>
                <c:pt idx="6174">
                  <c:v>1.730148</c:v>
                </c:pt>
                <c:pt idx="6175">
                  <c:v>1.5308379999999999</c:v>
                </c:pt>
                <c:pt idx="6176">
                  <c:v>1.2120820000000001</c:v>
                </c:pt>
                <c:pt idx="6177">
                  <c:v>0.60343899999999995</c:v>
                </c:pt>
                <c:pt idx="6178">
                  <c:v>0.41043099999999999</c:v>
                </c:pt>
                <c:pt idx="6179">
                  <c:v>3.8025000000000003E-2</c:v>
                </c:pt>
                <c:pt idx="6180">
                  <c:v>-0.382965</c:v>
                </c:pt>
                <c:pt idx="6181">
                  <c:v>-0.30624400000000002</c:v>
                </c:pt>
                <c:pt idx="6182">
                  <c:v>-0.21293599999999999</c:v>
                </c:pt>
                <c:pt idx="6183">
                  <c:v>0.19212299999999999</c:v>
                </c:pt>
                <c:pt idx="6184">
                  <c:v>0.140518</c:v>
                </c:pt>
                <c:pt idx="6185">
                  <c:v>-9.4024999999999997E-2</c:v>
                </c:pt>
                <c:pt idx="6186">
                  <c:v>0.54606600000000005</c:v>
                </c:pt>
                <c:pt idx="6187">
                  <c:v>1.262222</c:v>
                </c:pt>
                <c:pt idx="6188">
                  <c:v>1.8737790000000001</c:v>
                </c:pt>
                <c:pt idx="6189">
                  <c:v>2.0824129999999998</c:v>
                </c:pt>
                <c:pt idx="6190">
                  <c:v>2.2374269999999998</c:v>
                </c:pt>
                <c:pt idx="6191">
                  <c:v>1.7963260000000001</c:v>
                </c:pt>
                <c:pt idx="6192">
                  <c:v>1.692993</c:v>
                </c:pt>
                <c:pt idx="6193">
                  <c:v>1.1916199999999999</c:v>
                </c:pt>
                <c:pt idx="6194">
                  <c:v>0.70748900000000003</c:v>
                </c:pt>
                <c:pt idx="6195">
                  <c:v>0.356491</c:v>
                </c:pt>
                <c:pt idx="6196">
                  <c:v>-0.25294499999999998</c:v>
                </c:pt>
                <c:pt idx="6197">
                  <c:v>-0.45509300000000003</c:v>
                </c:pt>
                <c:pt idx="6198">
                  <c:v>-0.12535099999999999</c:v>
                </c:pt>
                <c:pt idx="6199">
                  <c:v>-6.8390000000000006E-2</c:v>
                </c:pt>
                <c:pt idx="6200">
                  <c:v>8.0077999999999996E-2</c:v>
                </c:pt>
                <c:pt idx="6201">
                  <c:v>0.125778</c:v>
                </c:pt>
                <c:pt idx="6202">
                  <c:v>0.235901</c:v>
                </c:pt>
                <c:pt idx="6203">
                  <c:v>0.64894099999999999</c:v>
                </c:pt>
                <c:pt idx="6204">
                  <c:v>0.96253999999999995</c:v>
                </c:pt>
                <c:pt idx="6205">
                  <c:v>1.2542880000000001</c:v>
                </c:pt>
                <c:pt idx="6206">
                  <c:v>1.3232569999999999</c:v>
                </c:pt>
                <c:pt idx="6207">
                  <c:v>1.558899</c:v>
                </c:pt>
                <c:pt idx="6208">
                  <c:v>1.7284390000000001</c:v>
                </c:pt>
                <c:pt idx="6209">
                  <c:v>1.4636229999999999</c:v>
                </c:pt>
                <c:pt idx="6210">
                  <c:v>1.175446</c:v>
                </c:pt>
                <c:pt idx="6211">
                  <c:v>0.87087999999999999</c:v>
                </c:pt>
                <c:pt idx="6212">
                  <c:v>0.448517</c:v>
                </c:pt>
                <c:pt idx="6213">
                  <c:v>5.5510999999999998E-2</c:v>
                </c:pt>
                <c:pt idx="6214">
                  <c:v>-0.23309299999999999</c:v>
                </c:pt>
                <c:pt idx="6215">
                  <c:v>-7.7988000000000002E-2</c:v>
                </c:pt>
                <c:pt idx="6216">
                  <c:v>0.24717700000000001</c:v>
                </c:pt>
                <c:pt idx="6217">
                  <c:v>0.34461999999999998</c:v>
                </c:pt>
                <c:pt idx="6218">
                  <c:v>0.52943399999999996</c:v>
                </c:pt>
                <c:pt idx="6219">
                  <c:v>0.50347900000000001</c:v>
                </c:pt>
                <c:pt idx="6220">
                  <c:v>0.46974199999999999</c:v>
                </c:pt>
                <c:pt idx="6221">
                  <c:v>1.112015</c:v>
                </c:pt>
                <c:pt idx="6222">
                  <c:v>2.0567470000000001</c:v>
                </c:pt>
                <c:pt idx="6223">
                  <c:v>2.0156559999999999</c:v>
                </c:pt>
                <c:pt idx="6224">
                  <c:v>2.045547</c:v>
                </c:pt>
                <c:pt idx="6225">
                  <c:v>1.732361</c:v>
                </c:pt>
                <c:pt idx="6226">
                  <c:v>1.4845429999999999</c:v>
                </c:pt>
                <c:pt idx="6227">
                  <c:v>1.116913</c:v>
                </c:pt>
                <c:pt idx="6228">
                  <c:v>0.78509499999999999</c:v>
                </c:pt>
                <c:pt idx="6229">
                  <c:v>0.37872299999999998</c:v>
                </c:pt>
                <c:pt idx="6230">
                  <c:v>0.18406700000000001</c:v>
                </c:pt>
                <c:pt idx="6231">
                  <c:v>0.339005</c:v>
                </c:pt>
                <c:pt idx="6232">
                  <c:v>0.48608400000000002</c:v>
                </c:pt>
                <c:pt idx="6233">
                  <c:v>0.813828</c:v>
                </c:pt>
                <c:pt idx="6234">
                  <c:v>0.53915400000000002</c:v>
                </c:pt>
                <c:pt idx="6235">
                  <c:v>0.124115</c:v>
                </c:pt>
                <c:pt idx="6236">
                  <c:v>-6.0287E-2</c:v>
                </c:pt>
                <c:pt idx="6237">
                  <c:v>-4.0889999999999998E-3</c:v>
                </c:pt>
                <c:pt idx="6238">
                  <c:v>-4.8446999999999997E-2</c:v>
                </c:pt>
                <c:pt idx="6239">
                  <c:v>-0.303726</c:v>
                </c:pt>
                <c:pt idx="6240">
                  <c:v>-0.57174700000000001</c:v>
                </c:pt>
                <c:pt idx="6241">
                  <c:v>-0.326797</c:v>
                </c:pt>
                <c:pt idx="6242">
                  <c:v>0.320801</c:v>
                </c:pt>
                <c:pt idx="6243">
                  <c:v>0.83596800000000004</c:v>
                </c:pt>
                <c:pt idx="6244">
                  <c:v>1.0587310000000001</c:v>
                </c:pt>
                <c:pt idx="6245">
                  <c:v>1.175797</c:v>
                </c:pt>
                <c:pt idx="6246">
                  <c:v>1.5099180000000001</c:v>
                </c:pt>
                <c:pt idx="6247">
                  <c:v>1.645966</c:v>
                </c:pt>
                <c:pt idx="6248">
                  <c:v>1.70224</c:v>
                </c:pt>
                <c:pt idx="6249">
                  <c:v>1.622406</c:v>
                </c:pt>
                <c:pt idx="6250">
                  <c:v>1.597183</c:v>
                </c:pt>
                <c:pt idx="6251">
                  <c:v>1.4840390000000001</c:v>
                </c:pt>
                <c:pt idx="6252">
                  <c:v>1.308136</c:v>
                </c:pt>
                <c:pt idx="6253">
                  <c:v>1.056427</c:v>
                </c:pt>
                <c:pt idx="6254">
                  <c:v>0.86315900000000001</c:v>
                </c:pt>
                <c:pt idx="6255">
                  <c:v>0.66210899999999995</c:v>
                </c:pt>
                <c:pt idx="6256">
                  <c:v>0.55163600000000002</c:v>
                </c:pt>
                <c:pt idx="6257">
                  <c:v>0.56358299999999995</c:v>
                </c:pt>
                <c:pt idx="6258">
                  <c:v>0.74842799999999998</c:v>
                </c:pt>
                <c:pt idx="6259">
                  <c:v>1.1195679999999999</c:v>
                </c:pt>
                <c:pt idx="6260">
                  <c:v>1.6104130000000001</c:v>
                </c:pt>
                <c:pt idx="6261">
                  <c:v>2.0498500000000002</c:v>
                </c:pt>
                <c:pt idx="6262">
                  <c:v>2.2040250000000001</c:v>
                </c:pt>
                <c:pt idx="6263">
                  <c:v>2.2384189999999999</c:v>
                </c:pt>
                <c:pt idx="6264">
                  <c:v>2.1997990000000001</c:v>
                </c:pt>
                <c:pt idx="6265">
                  <c:v>2.0820159999999999</c:v>
                </c:pt>
                <c:pt idx="6266">
                  <c:v>1.742737</c:v>
                </c:pt>
                <c:pt idx="6267">
                  <c:v>1.4624630000000001</c:v>
                </c:pt>
                <c:pt idx="6268">
                  <c:v>1.2376400000000001</c:v>
                </c:pt>
                <c:pt idx="6269">
                  <c:v>0.82823199999999997</c:v>
                </c:pt>
                <c:pt idx="6270">
                  <c:v>0.83489999999999998</c:v>
                </c:pt>
                <c:pt idx="6271">
                  <c:v>0.86335799999999996</c:v>
                </c:pt>
                <c:pt idx="6272">
                  <c:v>0.71571399999999996</c:v>
                </c:pt>
                <c:pt idx="6273">
                  <c:v>0.273895</c:v>
                </c:pt>
                <c:pt idx="6274">
                  <c:v>-0.38911400000000002</c:v>
                </c:pt>
                <c:pt idx="6275">
                  <c:v>-0.68086199999999997</c:v>
                </c:pt>
                <c:pt idx="6276">
                  <c:v>-0.60047899999999998</c:v>
                </c:pt>
                <c:pt idx="6277">
                  <c:v>-0.378189</c:v>
                </c:pt>
                <c:pt idx="6278">
                  <c:v>-0.32130399999999998</c:v>
                </c:pt>
                <c:pt idx="6279">
                  <c:v>-0.469696</c:v>
                </c:pt>
                <c:pt idx="6280">
                  <c:v>-0.710785</c:v>
                </c:pt>
                <c:pt idx="6281">
                  <c:v>-0.55470299999999995</c:v>
                </c:pt>
                <c:pt idx="6282">
                  <c:v>-0.27455099999999999</c:v>
                </c:pt>
                <c:pt idx="6283">
                  <c:v>-1.2817E-2</c:v>
                </c:pt>
                <c:pt idx="6284">
                  <c:v>0.25881999999999999</c:v>
                </c:pt>
                <c:pt idx="6285">
                  <c:v>0.62631199999999998</c:v>
                </c:pt>
                <c:pt idx="6286">
                  <c:v>1.088409</c:v>
                </c:pt>
                <c:pt idx="6287">
                  <c:v>1.5606690000000001</c:v>
                </c:pt>
                <c:pt idx="6288">
                  <c:v>1.979919</c:v>
                </c:pt>
                <c:pt idx="6289">
                  <c:v>2.4336850000000001</c:v>
                </c:pt>
                <c:pt idx="6290">
                  <c:v>2.7648160000000002</c:v>
                </c:pt>
                <c:pt idx="6291">
                  <c:v>2.5414430000000001</c:v>
                </c:pt>
                <c:pt idx="6292">
                  <c:v>2.3134769999999998</c:v>
                </c:pt>
                <c:pt idx="6293">
                  <c:v>2.4864199999999999</c:v>
                </c:pt>
                <c:pt idx="6294">
                  <c:v>2.5442960000000001</c:v>
                </c:pt>
                <c:pt idx="6295">
                  <c:v>2.504623</c:v>
                </c:pt>
                <c:pt idx="6296">
                  <c:v>2.3874360000000001</c:v>
                </c:pt>
                <c:pt idx="6297">
                  <c:v>2.2942499999999999</c:v>
                </c:pt>
                <c:pt idx="6298">
                  <c:v>2.247681</c:v>
                </c:pt>
                <c:pt idx="6299">
                  <c:v>2.2259370000000001</c:v>
                </c:pt>
                <c:pt idx="6300">
                  <c:v>2.1399080000000001</c:v>
                </c:pt>
                <c:pt idx="6301">
                  <c:v>1.7537990000000001</c:v>
                </c:pt>
                <c:pt idx="6302">
                  <c:v>1.7017519999999999</c:v>
                </c:pt>
                <c:pt idx="6303">
                  <c:v>1.7173609999999999</c:v>
                </c:pt>
                <c:pt idx="6304">
                  <c:v>1.7392879999999999</c:v>
                </c:pt>
                <c:pt idx="6305">
                  <c:v>1.6610259999999999</c:v>
                </c:pt>
                <c:pt idx="6306">
                  <c:v>1.0904240000000001</c:v>
                </c:pt>
                <c:pt idx="6307">
                  <c:v>0.52099600000000001</c:v>
                </c:pt>
                <c:pt idx="6308">
                  <c:v>-0.14636199999999999</c:v>
                </c:pt>
                <c:pt idx="6309">
                  <c:v>-0.66523699999999997</c:v>
                </c:pt>
                <c:pt idx="6310">
                  <c:v>-0.88401799999999997</c:v>
                </c:pt>
                <c:pt idx="6311">
                  <c:v>-0.75895699999999999</c:v>
                </c:pt>
                <c:pt idx="6312">
                  <c:v>-0.68785099999999999</c:v>
                </c:pt>
                <c:pt idx="6313">
                  <c:v>-0.83831800000000001</c:v>
                </c:pt>
                <c:pt idx="6314">
                  <c:v>-1.000534</c:v>
                </c:pt>
                <c:pt idx="6315">
                  <c:v>-0.83026100000000003</c:v>
                </c:pt>
                <c:pt idx="6316">
                  <c:v>-0.46084599999999998</c:v>
                </c:pt>
                <c:pt idx="6317">
                  <c:v>-0.12825</c:v>
                </c:pt>
                <c:pt idx="6318">
                  <c:v>0.19252</c:v>
                </c:pt>
                <c:pt idx="6319">
                  <c:v>0.69302399999999997</c:v>
                </c:pt>
                <c:pt idx="6320">
                  <c:v>1.4040220000000001</c:v>
                </c:pt>
                <c:pt idx="6321">
                  <c:v>2.291382</c:v>
                </c:pt>
                <c:pt idx="6322">
                  <c:v>2.8975680000000001</c:v>
                </c:pt>
                <c:pt idx="6323">
                  <c:v>2.862457</c:v>
                </c:pt>
                <c:pt idx="6324">
                  <c:v>3.021042</c:v>
                </c:pt>
                <c:pt idx="6325">
                  <c:v>2.7504729999999999</c:v>
                </c:pt>
                <c:pt idx="6326">
                  <c:v>2.574249</c:v>
                </c:pt>
                <c:pt idx="6327">
                  <c:v>2.2481230000000001</c:v>
                </c:pt>
                <c:pt idx="6328">
                  <c:v>2.1543269999999999</c:v>
                </c:pt>
                <c:pt idx="6329">
                  <c:v>2.1077119999999998</c:v>
                </c:pt>
                <c:pt idx="6330">
                  <c:v>2.0181879999999999</c:v>
                </c:pt>
                <c:pt idx="6331">
                  <c:v>1.9200440000000001</c:v>
                </c:pt>
                <c:pt idx="6332">
                  <c:v>1.8484799999999999</c:v>
                </c:pt>
                <c:pt idx="6333">
                  <c:v>1.8172759999999999</c:v>
                </c:pt>
                <c:pt idx="6334">
                  <c:v>1.679611</c:v>
                </c:pt>
                <c:pt idx="6335">
                  <c:v>1.5559540000000001</c:v>
                </c:pt>
                <c:pt idx="6336">
                  <c:v>1.4922489999999999</c:v>
                </c:pt>
                <c:pt idx="6337">
                  <c:v>1.40892</c:v>
                </c:pt>
                <c:pt idx="6338">
                  <c:v>1.8247990000000001</c:v>
                </c:pt>
                <c:pt idx="6339">
                  <c:v>2.573502</c:v>
                </c:pt>
                <c:pt idx="6340">
                  <c:v>2.9001009999999998</c:v>
                </c:pt>
                <c:pt idx="6341">
                  <c:v>1.9906010000000001</c:v>
                </c:pt>
                <c:pt idx="6342">
                  <c:v>0.71815499999999999</c:v>
                </c:pt>
                <c:pt idx="6343">
                  <c:v>-0.38569599999999998</c:v>
                </c:pt>
                <c:pt idx="6344">
                  <c:v>-0.47770699999999999</c:v>
                </c:pt>
                <c:pt idx="6345">
                  <c:v>-0.59928899999999996</c:v>
                </c:pt>
                <c:pt idx="6346">
                  <c:v>-0.88725299999999996</c:v>
                </c:pt>
                <c:pt idx="6347">
                  <c:v>-1.4814000000000001</c:v>
                </c:pt>
                <c:pt idx="6348">
                  <c:v>-1.722321</c:v>
                </c:pt>
                <c:pt idx="6349">
                  <c:v>-1.329132</c:v>
                </c:pt>
                <c:pt idx="6350">
                  <c:v>-0.74690199999999995</c:v>
                </c:pt>
                <c:pt idx="6351">
                  <c:v>-0.30448900000000001</c:v>
                </c:pt>
                <c:pt idx="6352">
                  <c:v>0.17901600000000001</c:v>
                </c:pt>
                <c:pt idx="6353">
                  <c:v>0.88412500000000005</c:v>
                </c:pt>
                <c:pt idx="6354">
                  <c:v>1.788467</c:v>
                </c:pt>
                <c:pt idx="6355">
                  <c:v>2.736923</c:v>
                </c:pt>
                <c:pt idx="6356">
                  <c:v>3.409103</c:v>
                </c:pt>
                <c:pt idx="6357">
                  <c:v>3.4002530000000002</c:v>
                </c:pt>
                <c:pt idx="6358">
                  <c:v>3.224869</c:v>
                </c:pt>
                <c:pt idx="6359">
                  <c:v>2.959015</c:v>
                </c:pt>
                <c:pt idx="6360">
                  <c:v>2.6414789999999999</c:v>
                </c:pt>
                <c:pt idx="6361">
                  <c:v>2.3465729999999998</c:v>
                </c:pt>
                <c:pt idx="6362">
                  <c:v>1.978073</c:v>
                </c:pt>
                <c:pt idx="6363">
                  <c:v>1.7957460000000001</c:v>
                </c:pt>
                <c:pt idx="6364">
                  <c:v>1.707001</c:v>
                </c:pt>
                <c:pt idx="6365">
                  <c:v>1.599869</c:v>
                </c:pt>
                <c:pt idx="6366">
                  <c:v>1.5274350000000001</c:v>
                </c:pt>
                <c:pt idx="6367">
                  <c:v>1.4647220000000001</c:v>
                </c:pt>
                <c:pt idx="6368">
                  <c:v>1.3702700000000001</c:v>
                </c:pt>
                <c:pt idx="6369">
                  <c:v>1.378174</c:v>
                </c:pt>
                <c:pt idx="6370">
                  <c:v>1.021835</c:v>
                </c:pt>
                <c:pt idx="6371">
                  <c:v>0.92489600000000005</c:v>
                </c:pt>
                <c:pt idx="6372">
                  <c:v>1.119019</c:v>
                </c:pt>
                <c:pt idx="6373">
                  <c:v>0.94908099999999995</c:v>
                </c:pt>
                <c:pt idx="6374">
                  <c:v>0.86631800000000003</c:v>
                </c:pt>
                <c:pt idx="6375">
                  <c:v>0.63566599999999995</c:v>
                </c:pt>
                <c:pt idx="6376">
                  <c:v>0.310944</c:v>
                </c:pt>
                <c:pt idx="6377">
                  <c:v>1.8692E-2</c:v>
                </c:pt>
                <c:pt idx="6378">
                  <c:v>-0.13412499999999999</c:v>
                </c:pt>
                <c:pt idx="6379">
                  <c:v>-0.26736500000000002</c:v>
                </c:pt>
                <c:pt idx="6380">
                  <c:v>-0.52978499999999995</c:v>
                </c:pt>
                <c:pt idx="6381">
                  <c:v>-0.59040800000000004</c:v>
                </c:pt>
                <c:pt idx="6382">
                  <c:v>-0.66914399999999996</c:v>
                </c:pt>
                <c:pt idx="6383">
                  <c:v>-0.64494300000000004</c:v>
                </c:pt>
                <c:pt idx="6384">
                  <c:v>-0.57553100000000001</c:v>
                </c:pt>
                <c:pt idx="6385">
                  <c:v>-0.48436000000000001</c:v>
                </c:pt>
                <c:pt idx="6386">
                  <c:v>-0.27870200000000001</c:v>
                </c:pt>
                <c:pt idx="6387">
                  <c:v>-6.4819000000000002E-2</c:v>
                </c:pt>
                <c:pt idx="6388">
                  <c:v>0.24612400000000001</c:v>
                </c:pt>
                <c:pt idx="6389">
                  <c:v>0.60682700000000001</c:v>
                </c:pt>
                <c:pt idx="6390">
                  <c:v>1.186874</c:v>
                </c:pt>
                <c:pt idx="6391">
                  <c:v>1.566711</c:v>
                </c:pt>
                <c:pt idx="6392">
                  <c:v>1.948029</c:v>
                </c:pt>
                <c:pt idx="6393">
                  <c:v>2.229584</c:v>
                </c:pt>
                <c:pt idx="6394">
                  <c:v>2.294022</c:v>
                </c:pt>
                <c:pt idx="6395">
                  <c:v>2.12825</c:v>
                </c:pt>
                <c:pt idx="6396">
                  <c:v>1.7596590000000001</c:v>
                </c:pt>
                <c:pt idx="6397">
                  <c:v>1.3283689999999999</c:v>
                </c:pt>
                <c:pt idx="6398">
                  <c:v>0.89588900000000005</c:v>
                </c:pt>
                <c:pt idx="6399">
                  <c:v>0.68357800000000002</c:v>
                </c:pt>
                <c:pt idx="6400">
                  <c:v>0.45355200000000001</c:v>
                </c:pt>
                <c:pt idx="6401">
                  <c:v>0.39144899999999999</c:v>
                </c:pt>
                <c:pt idx="6402">
                  <c:v>4.8141000000000003E-2</c:v>
                </c:pt>
                <c:pt idx="6403">
                  <c:v>0.17829900000000001</c:v>
                </c:pt>
                <c:pt idx="6404">
                  <c:v>0.25738499999999997</c:v>
                </c:pt>
                <c:pt idx="6405">
                  <c:v>0.25741599999999998</c:v>
                </c:pt>
                <c:pt idx="6406">
                  <c:v>0.29940800000000001</c:v>
                </c:pt>
                <c:pt idx="6407">
                  <c:v>0.52781699999999998</c:v>
                </c:pt>
                <c:pt idx="6408">
                  <c:v>0.90313699999999997</c:v>
                </c:pt>
                <c:pt idx="6409">
                  <c:v>1.071793</c:v>
                </c:pt>
                <c:pt idx="6410">
                  <c:v>1.149017</c:v>
                </c:pt>
                <c:pt idx="6411">
                  <c:v>0.80598400000000003</c:v>
                </c:pt>
                <c:pt idx="6412">
                  <c:v>0.51164200000000004</c:v>
                </c:pt>
                <c:pt idx="6413">
                  <c:v>0.334702</c:v>
                </c:pt>
                <c:pt idx="6414">
                  <c:v>-0.196793</c:v>
                </c:pt>
                <c:pt idx="6415">
                  <c:v>-0.70973200000000003</c:v>
                </c:pt>
                <c:pt idx="6416">
                  <c:v>-0.65701299999999996</c:v>
                </c:pt>
                <c:pt idx="6417">
                  <c:v>-0.63124100000000005</c:v>
                </c:pt>
                <c:pt idx="6418">
                  <c:v>-0.96226500000000004</c:v>
                </c:pt>
                <c:pt idx="6419">
                  <c:v>-0.95474199999999998</c:v>
                </c:pt>
                <c:pt idx="6420">
                  <c:v>-0.60913099999999998</c:v>
                </c:pt>
                <c:pt idx="6421">
                  <c:v>-0.193054</c:v>
                </c:pt>
                <c:pt idx="6422">
                  <c:v>-0.14508099999999999</c:v>
                </c:pt>
                <c:pt idx="6423">
                  <c:v>0.45155299999999998</c:v>
                </c:pt>
                <c:pt idx="6424">
                  <c:v>1.1649780000000001</c:v>
                </c:pt>
                <c:pt idx="6425">
                  <c:v>1.6372530000000001</c:v>
                </c:pt>
                <c:pt idx="6426">
                  <c:v>1.913162</c:v>
                </c:pt>
                <c:pt idx="6427">
                  <c:v>1.9731449999999999</c:v>
                </c:pt>
                <c:pt idx="6428">
                  <c:v>1.701263</c:v>
                </c:pt>
                <c:pt idx="6429">
                  <c:v>1.8671260000000001</c:v>
                </c:pt>
                <c:pt idx="6430">
                  <c:v>1.950577</c:v>
                </c:pt>
                <c:pt idx="6431">
                  <c:v>1.6290439999999999</c:v>
                </c:pt>
                <c:pt idx="6432">
                  <c:v>1.3509370000000001</c:v>
                </c:pt>
                <c:pt idx="6433">
                  <c:v>1.3708039999999999</c:v>
                </c:pt>
                <c:pt idx="6434">
                  <c:v>1.4487300000000001</c:v>
                </c:pt>
                <c:pt idx="6435">
                  <c:v>1.3410029999999999</c:v>
                </c:pt>
                <c:pt idx="6436">
                  <c:v>1.265976</c:v>
                </c:pt>
                <c:pt idx="6437">
                  <c:v>1.29277</c:v>
                </c:pt>
                <c:pt idx="6438">
                  <c:v>1.2484280000000001</c:v>
                </c:pt>
                <c:pt idx="6439">
                  <c:v>1.198807</c:v>
                </c:pt>
                <c:pt idx="6440">
                  <c:v>1.059631</c:v>
                </c:pt>
                <c:pt idx="6441">
                  <c:v>1.0811770000000001</c:v>
                </c:pt>
                <c:pt idx="6442">
                  <c:v>1.1450199999999999</c:v>
                </c:pt>
                <c:pt idx="6443">
                  <c:v>1.2232970000000001</c:v>
                </c:pt>
                <c:pt idx="6444">
                  <c:v>1.1722109999999999</c:v>
                </c:pt>
                <c:pt idx="6445">
                  <c:v>0.56771899999999997</c:v>
                </c:pt>
                <c:pt idx="6446">
                  <c:v>0.19692999999999999</c:v>
                </c:pt>
                <c:pt idx="6447">
                  <c:v>-0.18270900000000001</c:v>
                </c:pt>
                <c:pt idx="6448">
                  <c:v>-0.42242400000000002</c:v>
                </c:pt>
                <c:pt idx="6449">
                  <c:v>-0.56182900000000002</c:v>
                </c:pt>
                <c:pt idx="6450">
                  <c:v>-0.57736200000000004</c:v>
                </c:pt>
                <c:pt idx="6451">
                  <c:v>-0.52015699999999998</c:v>
                </c:pt>
                <c:pt idx="6452">
                  <c:v>-0.56808499999999995</c:v>
                </c:pt>
                <c:pt idx="6453">
                  <c:v>-0.43135099999999998</c:v>
                </c:pt>
                <c:pt idx="6454">
                  <c:v>-0.195938</c:v>
                </c:pt>
                <c:pt idx="6455">
                  <c:v>8.8836999999999999E-2</c:v>
                </c:pt>
                <c:pt idx="6456">
                  <c:v>0.362732</c:v>
                </c:pt>
                <c:pt idx="6457">
                  <c:v>0.50964399999999999</c:v>
                </c:pt>
                <c:pt idx="6458">
                  <c:v>0.95593300000000003</c:v>
                </c:pt>
                <c:pt idx="6459">
                  <c:v>1.604233</c:v>
                </c:pt>
                <c:pt idx="6460">
                  <c:v>2.0731350000000002</c:v>
                </c:pt>
                <c:pt idx="6461">
                  <c:v>2.3333889999999999</c:v>
                </c:pt>
                <c:pt idx="6462">
                  <c:v>2.350876</c:v>
                </c:pt>
                <c:pt idx="6463">
                  <c:v>2.2836460000000001</c:v>
                </c:pt>
                <c:pt idx="6464">
                  <c:v>2.1830750000000001</c:v>
                </c:pt>
                <c:pt idx="6465">
                  <c:v>2.1450499999999999</c:v>
                </c:pt>
                <c:pt idx="6466">
                  <c:v>1.9997560000000001</c:v>
                </c:pt>
                <c:pt idx="6467">
                  <c:v>1.776718</c:v>
                </c:pt>
                <c:pt idx="6468">
                  <c:v>1.6929320000000001</c:v>
                </c:pt>
                <c:pt idx="6469">
                  <c:v>1.589569</c:v>
                </c:pt>
                <c:pt idx="6470">
                  <c:v>1.3742220000000001</c:v>
                </c:pt>
                <c:pt idx="6471">
                  <c:v>1.302505</c:v>
                </c:pt>
                <c:pt idx="6472">
                  <c:v>1.2829280000000001</c:v>
                </c:pt>
                <c:pt idx="6473">
                  <c:v>1.228729</c:v>
                </c:pt>
                <c:pt idx="6474">
                  <c:v>1.169937</c:v>
                </c:pt>
                <c:pt idx="6475">
                  <c:v>1.156296</c:v>
                </c:pt>
                <c:pt idx="6476">
                  <c:v>1.002426</c:v>
                </c:pt>
                <c:pt idx="6477">
                  <c:v>1.3038179999999999</c:v>
                </c:pt>
                <c:pt idx="6478">
                  <c:v>1.6031040000000001</c:v>
                </c:pt>
                <c:pt idx="6479">
                  <c:v>1.472534</c:v>
                </c:pt>
                <c:pt idx="6480">
                  <c:v>0.72209199999999996</c:v>
                </c:pt>
                <c:pt idx="6481">
                  <c:v>0.16564899999999999</c:v>
                </c:pt>
                <c:pt idx="6482">
                  <c:v>0.151749</c:v>
                </c:pt>
                <c:pt idx="6483">
                  <c:v>-2.5298999999999999E-2</c:v>
                </c:pt>
                <c:pt idx="6484">
                  <c:v>-0.312363</c:v>
                </c:pt>
                <c:pt idx="6485">
                  <c:v>-0.59728999999999999</c:v>
                </c:pt>
                <c:pt idx="6486">
                  <c:v>-0.67085300000000003</c:v>
                </c:pt>
                <c:pt idx="6487">
                  <c:v>-0.5121</c:v>
                </c:pt>
                <c:pt idx="6488">
                  <c:v>-0.27511600000000003</c:v>
                </c:pt>
                <c:pt idx="6489">
                  <c:v>-9.3506000000000006E-2</c:v>
                </c:pt>
                <c:pt idx="6490">
                  <c:v>3.5019000000000002E-2</c:v>
                </c:pt>
                <c:pt idx="6491">
                  <c:v>0.36587500000000001</c:v>
                </c:pt>
                <c:pt idx="6492">
                  <c:v>0.91995199999999999</c:v>
                </c:pt>
                <c:pt idx="6493">
                  <c:v>1.54657</c:v>
                </c:pt>
                <c:pt idx="6494">
                  <c:v>2.1993260000000001</c:v>
                </c:pt>
                <c:pt idx="6495">
                  <c:v>2.6956329999999999</c:v>
                </c:pt>
                <c:pt idx="6496">
                  <c:v>2.9755250000000002</c:v>
                </c:pt>
                <c:pt idx="6497">
                  <c:v>2.9327999999999999</c:v>
                </c:pt>
                <c:pt idx="6498">
                  <c:v>2.4746090000000001</c:v>
                </c:pt>
                <c:pt idx="6499">
                  <c:v>2.1450200000000001</c:v>
                </c:pt>
                <c:pt idx="6500">
                  <c:v>1.9469909999999999</c:v>
                </c:pt>
                <c:pt idx="6501">
                  <c:v>1.5357209999999999</c:v>
                </c:pt>
                <c:pt idx="6502">
                  <c:v>1.387421</c:v>
                </c:pt>
                <c:pt idx="6503">
                  <c:v>1.254791</c:v>
                </c:pt>
                <c:pt idx="6504">
                  <c:v>1.3574219999999999</c:v>
                </c:pt>
                <c:pt idx="6505">
                  <c:v>1.363297</c:v>
                </c:pt>
                <c:pt idx="6506">
                  <c:v>1.493835</c:v>
                </c:pt>
                <c:pt idx="6507">
                  <c:v>1.535461</c:v>
                </c:pt>
                <c:pt idx="6508">
                  <c:v>1.385437</c:v>
                </c:pt>
                <c:pt idx="6509">
                  <c:v>1.3006740000000001</c:v>
                </c:pt>
                <c:pt idx="6510">
                  <c:v>1.747635</c:v>
                </c:pt>
                <c:pt idx="6511">
                  <c:v>2.479752</c:v>
                </c:pt>
                <c:pt idx="6512">
                  <c:v>2.4543759999999999</c:v>
                </c:pt>
                <c:pt idx="6513">
                  <c:v>1.7554019999999999</c:v>
                </c:pt>
                <c:pt idx="6514">
                  <c:v>0.77597000000000005</c:v>
                </c:pt>
                <c:pt idx="6515">
                  <c:v>0.37046800000000002</c:v>
                </c:pt>
                <c:pt idx="6516">
                  <c:v>0.17501800000000001</c:v>
                </c:pt>
                <c:pt idx="6517">
                  <c:v>-6.0928000000000003E-2</c:v>
                </c:pt>
                <c:pt idx="6518">
                  <c:v>-0.52038600000000002</c:v>
                </c:pt>
                <c:pt idx="6519">
                  <c:v>-1.072784</c:v>
                </c:pt>
                <c:pt idx="6520">
                  <c:v>-1.3840479999999999</c:v>
                </c:pt>
                <c:pt idx="6521">
                  <c:v>-1.1513979999999999</c:v>
                </c:pt>
                <c:pt idx="6522">
                  <c:v>-0.92266800000000004</c:v>
                </c:pt>
                <c:pt idx="6523">
                  <c:v>-0.73266600000000004</c:v>
                </c:pt>
                <c:pt idx="6524">
                  <c:v>-0.34956399999999999</c:v>
                </c:pt>
                <c:pt idx="6525">
                  <c:v>0.26251200000000002</c:v>
                </c:pt>
                <c:pt idx="6526">
                  <c:v>1.1038669999999999</c:v>
                </c:pt>
                <c:pt idx="6527">
                  <c:v>1.6909639999999999</c:v>
                </c:pt>
                <c:pt idx="6528">
                  <c:v>2.3764189999999998</c:v>
                </c:pt>
                <c:pt idx="6529">
                  <c:v>3.1302340000000002</c:v>
                </c:pt>
                <c:pt idx="6530">
                  <c:v>3.610519</c:v>
                </c:pt>
                <c:pt idx="6531">
                  <c:v>3.4981230000000001</c:v>
                </c:pt>
                <c:pt idx="6532">
                  <c:v>3.1463930000000002</c:v>
                </c:pt>
                <c:pt idx="6533">
                  <c:v>2.37738</c:v>
                </c:pt>
                <c:pt idx="6534">
                  <c:v>2.019028</c:v>
                </c:pt>
                <c:pt idx="6535">
                  <c:v>1.629623</c:v>
                </c:pt>
                <c:pt idx="6536">
                  <c:v>1.400085</c:v>
                </c:pt>
                <c:pt idx="6537">
                  <c:v>1.388916</c:v>
                </c:pt>
                <c:pt idx="6538">
                  <c:v>1.3911899999999999</c:v>
                </c:pt>
                <c:pt idx="6539">
                  <c:v>1.5554049999999999</c:v>
                </c:pt>
                <c:pt idx="6540">
                  <c:v>1.6179809999999999</c:v>
                </c:pt>
                <c:pt idx="6541">
                  <c:v>1.639832</c:v>
                </c:pt>
                <c:pt idx="6542">
                  <c:v>1.8252409999999999</c:v>
                </c:pt>
                <c:pt idx="6543">
                  <c:v>1.83284</c:v>
                </c:pt>
                <c:pt idx="6544">
                  <c:v>2.2132869999999998</c:v>
                </c:pt>
                <c:pt idx="6545">
                  <c:v>2.8358150000000002</c:v>
                </c:pt>
                <c:pt idx="6546">
                  <c:v>3.047882</c:v>
                </c:pt>
                <c:pt idx="6547">
                  <c:v>2.7395779999999998</c:v>
                </c:pt>
                <c:pt idx="6548">
                  <c:v>1.859375</c:v>
                </c:pt>
                <c:pt idx="6549">
                  <c:v>1.108841</c:v>
                </c:pt>
                <c:pt idx="6550">
                  <c:v>0.53118900000000002</c:v>
                </c:pt>
                <c:pt idx="6551">
                  <c:v>0.14463799999999999</c:v>
                </c:pt>
                <c:pt idx="6552">
                  <c:v>-0.12509200000000001</c:v>
                </c:pt>
                <c:pt idx="6553">
                  <c:v>-0.523285</c:v>
                </c:pt>
                <c:pt idx="6554">
                  <c:v>-0.90226700000000004</c:v>
                </c:pt>
                <c:pt idx="6555">
                  <c:v>-1.0718840000000001</c:v>
                </c:pt>
                <c:pt idx="6556">
                  <c:v>-1.1087039999999999</c:v>
                </c:pt>
                <c:pt idx="6557">
                  <c:v>-0.70352199999999998</c:v>
                </c:pt>
                <c:pt idx="6558">
                  <c:v>-0.46652199999999999</c:v>
                </c:pt>
                <c:pt idx="6559">
                  <c:v>-0.14765900000000001</c:v>
                </c:pt>
                <c:pt idx="6560">
                  <c:v>0.40742499999999998</c:v>
                </c:pt>
                <c:pt idx="6561">
                  <c:v>1.347839</c:v>
                </c:pt>
                <c:pt idx="6562">
                  <c:v>2.0912320000000002</c:v>
                </c:pt>
                <c:pt idx="6563">
                  <c:v>2.7707980000000001</c:v>
                </c:pt>
                <c:pt idx="6564">
                  <c:v>3.3904570000000001</c:v>
                </c:pt>
                <c:pt idx="6565">
                  <c:v>3.8298800000000002</c:v>
                </c:pt>
                <c:pt idx="6566">
                  <c:v>3.6106410000000002</c:v>
                </c:pt>
                <c:pt idx="6567">
                  <c:v>3.1568450000000001</c:v>
                </c:pt>
                <c:pt idx="6568">
                  <c:v>2.6196139999999999</c:v>
                </c:pt>
                <c:pt idx="6569">
                  <c:v>2.1876069999999999</c:v>
                </c:pt>
                <c:pt idx="6570">
                  <c:v>2.013763</c:v>
                </c:pt>
                <c:pt idx="6571">
                  <c:v>1.774384</c:v>
                </c:pt>
                <c:pt idx="6572">
                  <c:v>1.5207820000000001</c:v>
                </c:pt>
                <c:pt idx="6573">
                  <c:v>1.5516970000000001</c:v>
                </c:pt>
                <c:pt idx="6574">
                  <c:v>1.7566219999999999</c:v>
                </c:pt>
                <c:pt idx="6575">
                  <c:v>2.0481720000000001</c:v>
                </c:pt>
                <c:pt idx="6576">
                  <c:v>2.1547390000000002</c:v>
                </c:pt>
                <c:pt idx="6577">
                  <c:v>2.2604679999999999</c:v>
                </c:pt>
                <c:pt idx="6578">
                  <c:v>2.3433229999999998</c:v>
                </c:pt>
                <c:pt idx="6579">
                  <c:v>2.9854889999999998</c:v>
                </c:pt>
                <c:pt idx="6580">
                  <c:v>3.45607</c:v>
                </c:pt>
                <c:pt idx="6581">
                  <c:v>3.3096160000000001</c:v>
                </c:pt>
                <c:pt idx="6582">
                  <c:v>2.9043429999999999</c:v>
                </c:pt>
                <c:pt idx="6583">
                  <c:v>1.877502</c:v>
                </c:pt>
                <c:pt idx="6584">
                  <c:v>0.88383500000000004</c:v>
                </c:pt>
                <c:pt idx="6585">
                  <c:v>0.63481100000000001</c:v>
                </c:pt>
                <c:pt idx="6586">
                  <c:v>0.16511500000000001</c:v>
                </c:pt>
                <c:pt idx="6587">
                  <c:v>-0.46083099999999999</c:v>
                </c:pt>
                <c:pt idx="6588">
                  <c:v>-0.91749599999999998</c:v>
                </c:pt>
                <c:pt idx="6589">
                  <c:v>-1.177063</c:v>
                </c:pt>
                <c:pt idx="6590">
                  <c:v>-1.0902400000000001</c:v>
                </c:pt>
                <c:pt idx="6591">
                  <c:v>-0.654922</c:v>
                </c:pt>
                <c:pt idx="6592">
                  <c:v>-0.20524600000000001</c:v>
                </c:pt>
                <c:pt idx="6593">
                  <c:v>0.31265300000000001</c:v>
                </c:pt>
                <c:pt idx="6594">
                  <c:v>0.85765100000000005</c:v>
                </c:pt>
                <c:pt idx="6595">
                  <c:v>1.5878749999999999</c:v>
                </c:pt>
                <c:pt idx="6596">
                  <c:v>2.4942630000000001</c:v>
                </c:pt>
                <c:pt idx="6597">
                  <c:v>3.4255520000000002</c:v>
                </c:pt>
                <c:pt idx="6598">
                  <c:v>3.9327700000000001</c:v>
                </c:pt>
                <c:pt idx="6599">
                  <c:v>4.0238189999999996</c:v>
                </c:pt>
                <c:pt idx="6600">
                  <c:v>3.978256</c:v>
                </c:pt>
                <c:pt idx="6601">
                  <c:v>3.484375</c:v>
                </c:pt>
                <c:pt idx="6602">
                  <c:v>2.7378849999999999</c:v>
                </c:pt>
                <c:pt idx="6603">
                  <c:v>2.3780519999999998</c:v>
                </c:pt>
                <c:pt idx="6604">
                  <c:v>2.1849669999999999</c:v>
                </c:pt>
                <c:pt idx="6605">
                  <c:v>1.975082</c:v>
                </c:pt>
                <c:pt idx="6606">
                  <c:v>1.7733760000000001</c:v>
                </c:pt>
                <c:pt idx="6607">
                  <c:v>1.6252439999999999</c:v>
                </c:pt>
                <c:pt idx="6608">
                  <c:v>1.819016</c:v>
                </c:pt>
                <c:pt idx="6609">
                  <c:v>2.0252530000000002</c:v>
                </c:pt>
                <c:pt idx="6610">
                  <c:v>1.9597929999999999</c:v>
                </c:pt>
                <c:pt idx="6611">
                  <c:v>1.8407439999999999</c:v>
                </c:pt>
                <c:pt idx="6612">
                  <c:v>2.0240779999999998</c:v>
                </c:pt>
                <c:pt idx="6613">
                  <c:v>2.1554869999999999</c:v>
                </c:pt>
                <c:pt idx="6614">
                  <c:v>2.4552149999999999</c:v>
                </c:pt>
                <c:pt idx="6615">
                  <c:v>2.7584529999999998</c:v>
                </c:pt>
                <c:pt idx="6616">
                  <c:v>2.6558989999999998</c:v>
                </c:pt>
                <c:pt idx="6617">
                  <c:v>1.8486480000000001</c:v>
                </c:pt>
                <c:pt idx="6618">
                  <c:v>0.73863199999999996</c:v>
                </c:pt>
                <c:pt idx="6619">
                  <c:v>0.30662499999999998</c:v>
                </c:pt>
                <c:pt idx="6620">
                  <c:v>0.27555800000000003</c:v>
                </c:pt>
                <c:pt idx="6621">
                  <c:v>-7.7970000000000001E-3</c:v>
                </c:pt>
                <c:pt idx="6622">
                  <c:v>-0.52853399999999995</c:v>
                </c:pt>
                <c:pt idx="6623">
                  <c:v>-0.80680799999999997</c:v>
                </c:pt>
                <c:pt idx="6624">
                  <c:v>-0.89227299999999998</c:v>
                </c:pt>
                <c:pt idx="6625">
                  <c:v>-0.88827500000000004</c:v>
                </c:pt>
                <c:pt idx="6626">
                  <c:v>-0.57084699999999999</c:v>
                </c:pt>
                <c:pt idx="6627">
                  <c:v>-0.152695</c:v>
                </c:pt>
                <c:pt idx="6628">
                  <c:v>0.48568699999999998</c:v>
                </c:pt>
                <c:pt idx="6629">
                  <c:v>1.0688629999999999</c:v>
                </c:pt>
                <c:pt idx="6630">
                  <c:v>1.627151</c:v>
                </c:pt>
                <c:pt idx="6631">
                  <c:v>2.347153</c:v>
                </c:pt>
                <c:pt idx="6632">
                  <c:v>3.2843779999999998</c:v>
                </c:pt>
                <c:pt idx="6633">
                  <c:v>3.5109859999999999</c:v>
                </c:pt>
                <c:pt idx="6634">
                  <c:v>3.356827</c:v>
                </c:pt>
                <c:pt idx="6635">
                  <c:v>2.9947509999999999</c:v>
                </c:pt>
                <c:pt idx="6636">
                  <c:v>2.4222410000000001</c:v>
                </c:pt>
                <c:pt idx="6637">
                  <c:v>2.2132719999999999</c:v>
                </c:pt>
                <c:pt idx="6638">
                  <c:v>2.2548680000000001</c:v>
                </c:pt>
                <c:pt idx="6639">
                  <c:v>2.3773040000000001</c:v>
                </c:pt>
                <c:pt idx="6640">
                  <c:v>2.6601720000000002</c:v>
                </c:pt>
                <c:pt idx="6641">
                  <c:v>2.7635800000000001</c:v>
                </c:pt>
                <c:pt idx="6642">
                  <c:v>2.703201</c:v>
                </c:pt>
                <c:pt idx="6643">
                  <c:v>2.5863800000000001</c:v>
                </c:pt>
                <c:pt idx="6644">
                  <c:v>2.569229</c:v>
                </c:pt>
                <c:pt idx="6645">
                  <c:v>2.0352939999999999</c:v>
                </c:pt>
                <c:pt idx="6646">
                  <c:v>1.7752380000000001</c:v>
                </c:pt>
                <c:pt idx="6647">
                  <c:v>1.814972</c:v>
                </c:pt>
                <c:pt idx="6648">
                  <c:v>1.8818509999999999</c:v>
                </c:pt>
                <c:pt idx="6649">
                  <c:v>1.926941</c:v>
                </c:pt>
                <c:pt idx="6650">
                  <c:v>1.9805299999999999</c:v>
                </c:pt>
                <c:pt idx="6651">
                  <c:v>1.5294650000000001</c:v>
                </c:pt>
                <c:pt idx="6652">
                  <c:v>0.54452500000000004</c:v>
                </c:pt>
                <c:pt idx="6653">
                  <c:v>-0.48635899999999999</c:v>
                </c:pt>
                <c:pt idx="6654">
                  <c:v>-0.82452400000000003</c:v>
                </c:pt>
                <c:pt idx="6655">
                  <c:v>-0.93696599999999997</c:v>
                </c:pt>
                <c:pt idx="6656">
                  <c:v>-1.1225590000000001</c:v>
                </c:pt>
                <c:pt idx="6657">
                  <c:v>-1.343369</c:v>
                </c:pt>
                <c:pt idx="6658">
                  <c:v>-1.5719449999999999</c:v>
                </c:pt>
                <c:pt idx="6659">
                  <c:v>-1.7633509999999999</c:v>
                </c:pt>
                <c:pt idx="6660">
                  <c:v>-1.5003200000000001</c:v>
                </c:pt>
                <c:pt idx="6661">
                  <c:v>-1.1224209999999999</c:v>
                </c:pt>
                <c:pt idx="6662">
                  <c:v>-0.79069500000000004</c:v>
                </c:pt>
                <c:pt idx="6663">
                  <c:v>-0.35697899999999999</c:v>
                </c:pt>
                <c:pt idx="6664">
                  <c:v>-5.7297000000000001E-2</c:v>
                </c:pt>
                <c:pt idx="6665">
                  <c:v>0.76217699999999999</c:v>
                </c:pt>
                <c:pt idx="6666">
                  <c:v>1.714523</c:v>
                </c:pt>
                <c:pt idx="6667">
                  <c:v>2.326508</c:v>
                </c:pt>
                <c:pt idx="6668">
                  <c:v>2.8527979999999999</c:v>
                </c:pt>
                <c:pt idx="6669">
                  <c:v>3.3886409999999998</c:v>
                </c:pt>
                <c:pt idx="6670">
                  <c:v>3.3187869999999999</c:v>
                </c:pt>
                <c:pt idx="6671">
                  <c:v>2.8508610000000001</c:v>
                </c:pt>
                <c:pt idx="6672">
                  <c:v>2.506821</c:v>
                </c:pt>
                <c:pt idx="6673">
                  <c:v>2.5501399999999999</c:v>
                </c:pt>
                <c:pt idx="6674">
                  <c:v>2.5983580000000002</c:v>
                </c:pt>
                <c:pt idx="6675">
                  <c:v>2.468979</c:v>
                </c:pt>
                <c:pt idx="6676">
                  <c:v>2.291245</c:v>
                </c:pt>
                <c:pt idx="6677">
                  <c:v>2.1621700000000001</c:v>
                </c:pt>
                <c:pt idx="6678">
                  <c:v>2.159348</c:v>
                </c:pt>
                <c:pt idx="6679">
                  <c:v>2.0669249999999999</c:v>
                </c:pt>
                <c:pt idx="6680">
                  <c:v>1.9654389999999999</c:v>
                </c:pt>
                <c:pt idx="6681">
                  <c:v>1.589523</c:v>
                </c:pt>
                <c:pt idx="6682">
                  <c:v>1.4087369999999999</c:v>
                </c:pt>
                <c:pt idx="6683">
                  <c:v>2.0880130000000001</c:v>
                </c:pt>
                <c:pt idx="6684">
                  <c:v>2.4420929999999998</c:v>
                </c:pt>
                <c:pt idx="6685">
                  <c:v>2.115402</c:v>
                </c:pt>
                <c:pt idx="6686">
                  <c:v>1.4047240000000001</c:v>
                </c:pt>
                <c:pt idx="6687">
                  <c:v>0.18986500000000001</c:v>
                </c:pt>
                <c:pt idx="6688">
                  <c:v>-0.44441199999999997</c:v>
                </c:pt>
                <c:pt idx="6689">
                  <c:v>-0.65664699999999998</c:v>
                </c:pt>
                <c:pt idx="6690">
                  <c:v>-0.75910900000000003</c:v>
                </c:pt>
                <c:pt idx="6691">
                  <c:v>-0.94342000000000004</c:v>
                </c:pt>
                <c:pt idx="6692">
                  <c:v>-1.242264</c:v>
                </c:pt>
                <c:pt idx="6693">
                  <c:v>-1.534592</c:v>
                </c:pt>
                <c:pt idx="6694">
                  <c:v>-1.586624</c:v>
                </c:pt>
                <c:pt idx="6695">
                  <c:v>-1.2101900000000001</c:v>
                </c:pt>
                <c:pt idx="6696">
                  <c:v>-0.91404700000000005</c:v>
                </c:pt>
                <c:pt idx="6697">
                  <c:v>-0.69848600000000005</c:v>
                </c:pt>
                <c:pt idx="6698">
                  <c:v>-0.35389700000000002</c:v>
                </c:pt>
                <c:pt idx="6699">
                  <c:v>0.122101</c:v>
                </c:pt>
                <c:pt idx="6700">
                  <c:v>0.72480800000000001</c:v>
                </c:pt>
                <c:pt idx="6701">
                  <c:v>1.3769990000000001</c:v>
                </c:pt>
                <c:pt idx="6702">
                  <c:v>2.0738370000000002</c:v>
                </c:pt>
                <c:pt idx="6703">
                  <c:v>2.741241</c:v>
                </c:pt>
                <c:pt idx="6704">
                  <c:v>3.1481780000000001</c:v>
                </c:pt>
                <c:pt idx="6705">
                  <c:v>3.233368</c:v>
                </c:pt>
                <c:pt idx="6706">
                  <c:v>3.2645719999999998</c:v>
                </c:pt>
                <c:pt idx="6707">
                  <c:v>3.1911930000000002</c:v>
                </c:pt>
                <c:pt idx="6708">
                  <c:v>2.9639280000000001</c:v>
                </c:pt>
                <c:pt idx="6709">
                  <c:v>2.7527620000000002</c:v>
                </c:pt>
                <c:pt idx="6710">
                  <c:v>2.4556119999999999</c:v>
                </c:pt>
                <c:pt idx="6711">
                  <c:v>2.2983250000000002</c:v>
                </c:pt>
                <c:pt idx="6712">
                  <c:v>2.3948969999999998</c:v>
                </c:pt>
                <c:pt idx="6713">
                  <c:v>2.203827</c:v>
                </c:pt>
                <c:pt idx="6714">
                  <c:v>1.7577970000000001</c:v>
                </c:pt>
                <c:pt idx="6715">
                  <c:v>1.666855</c:v>
                </c:pt>
                <c:pt idx="6716">
                  <c:v>1.6825410000000001</c:v>
                </c:pt>
                <c:pt idx="6717">
                  <c:v>1.7237849999999999</c:v>
                </c:pt>
                <c:pt idx="6718">
                  <c:v>2.1276860000000002</c:v>
                </c:pt>
                <c:pt idx="6719">
                  <c:v>2.274429</c:v>
                </c:pt>
                <c:pt idx="6720">
                  <c:v>1.8076779999999999</c:v>
                </c:pt>
                <c:pt idx="6721">
                  <c:v>0.33992</c:v>
                </c:pt>
                <c:pt idx="6722">
                  <c:v>-0.448486</c:v>
                </c:pt>
                <c:pt idx="6723">
                  <c:v>-0.69694500000000004</c:v>
                </c:pt>
                <c:pt idx="6724">
                  <c:v>-0.60928300000000002</c:v>
                </c:pt>
                <c:pt idx="6725">
                  <c:v>-0.64932299999999998</c:v>
                </c:pt>
                <c:pt idx="6726">
                  <c:v>-0.87269600000000003</c:v>
                </c:pt>
                <c:pt idx="6727">
                  <c:v>-1.070953</c:v>
                </c:pt>
                <c:pt idx="6728">
                  <c:v>-1.016159</c:v>
                </c:pt>
                <c:pt idx="6729">
                  <c:v>-0.64895599999999998</c:v>
                </c:pt>
                <c:pt idx="6730">
                  <c:v>-0.35461399999999998</c:v>
                </c:pt>
                <c:pt idx="6731">
                  <c:v>-0.19644200000000001</c:v>
                </c:pt>
                <c:pt idx="6732">
                  <c:v>0.123016</c:v>
                </c:pt>
                <c:pt idx="6733">
                  <c:v>0.63101200000000002</c:v>
                </c:pt>
                <c:pt idx="6734">
                  <c:v>1.2876590000000001</c:v>
                </c:pt>
                <c:pt idx="6735">
                  <c:v>2.1258089999999998</c:v>
                </c:pt>
                <c:pt idx="6736">
                  <c:v>2.9920960000000001</c:v>
                </c:pt>
                <c:pt idx="6737">
                  <c:v>3.1790769999999999</c:v>
                </c:pt>
                <c:pt idx="6738">
                  <c:v>3.2489319999999999</c:v>
                </c:pt>
                <c:pt idx="6739">
                  <c:v>3.1392359999999999</c:v>
                </c:pt>
                <c:pt idx="6740">
                  <c:v>2.6926420000000002</c:v>
                </c:pt>
                <c:pt idx="6741">
                  <c:v>2.204269</c:v>
                </c:pt>
                <c:pt idx="6742">
                  <c:v>2.0681759999999998</c:v>
                </c:pt>
                <c:pt idx="6743">
                  <c:v>2.1527400000000001</c:v>
                </c:pt>
                <c:pt idx="6744">
                  <c:v>2.1166839999999998</c:v>
                </c:pt>
                <c:pt idx="6745">
                  <c:v>1.832611</c:v>
                </c:pt>
                <c:pt idx="6746">
                  <c:v>1.7541199999999999</c:v>
                </c:pt>
                <c:pt idx="6747">
                  <c:v>1.83342</c:v>
                </c:pt>
                <c:pt idx="6748">
                  <c:v>1.882401</c:v>
                </c:pt>
                <c:pt idx="6749">
                  <c:v>1.6802520000000001</c:v>
                </c:pt>
                <c:pt idx="6750">
                  <c:v>1.4902949999999999</c:v>
                </c:pt>
                <c:pt idx="6751">
                  <c:v>1.767868</c:v>
                </c:pt>
                <c:pt idx="6752">
                  <c:v>2.07457</c:v>
                </c:pt>
                <c:pt idx="6753">
                  <c:v>2.498154</c:v>
                </c:pt>
                <c:pt idx="6754">
                  <c:v>2.5101010000000001</c:v>
                </c:pt>
                <c:pt idx="6755">
                  <c:v>1.5318909999999999</c:v>
                </c:pt>
                <c:pt idx="6756">
                  <c:v>0.61727900000000002</c:v>
                </c:pt>
                <c:pt idx="6757">
                  <c:v>7.4619999999999999E-3</c:v>
                </c:pt>
                <c:pt idx="6758">
                  <c:v>-0.29095500000000002</c:v>
                </c:pt>
                <c:pt idx="6759">
                  <c:v>-0.68449400000000005</c:v>
                </c:pt>
                <c:pt idx="6760">
                  <c:v>-0.99290500000000004</c:v>
                </c:pt>
                <c:pt idx="6761">
                  <c:v>-1.0031589999999999</c:v>
                </c:pt>
                <c:pt idx="6762">
                  <c:v>-1.025299</c:v>
                </c:pt>
                <c:pt idx="6763">
                  <c:v>-0.96476700000000004</c:v>
                </c:pt>
                <c:pt idx="6764">
                  <c:v>-0.66862500000000002</c:v>
                </c:pt>
                <c:pt idx="6765">
                  <c:v>-0.29666100000000001</c:v>
                </c:pt>
                <c:pt idx="6766">
                  <c:v>8.3084000000000005E-2</c:v>
                </c:pt>
                <c:pt idx="6767">
                  <c:v>0.51780700000000002</c:v>
                </c:pt>
                <c:pt idx="6768">
                  <c:v>1.0125580000000001</c:v>
                </c:pt>
                <c:pt idx="6769">
                  <c:v>1.7883</c:v>
                </c:pt>
                <c:pt idx="6770">
                  <c:v>2.9292760000000002</c:v>
                </c:pt>
                <c:pt idx="6771">
                  <c:v>3.3317570000000001</c:v>
                </c:pt>
                <c:pt idx="6772">
                  <c:v>3.1100310000000002</c:v>
                </c:pt>
                <c:pt idx="6773">
                  <c:v>2.8226010000000001</c:v>
                </c:pt>
                <c:pt idx="6774">
                  <c:v>2.519012</c:v>
                </c:pt>
                <c:pt idx="6775">
                  <c:v>2.2272799999999999</c:v>
                </c:pt>
                <c:pt idx="6776">
                  <c:v>1.86293</c:v>
                </c:pt>
                <c:pt idx="6777">
                  <c:v>1.554489</c:v>
                </c:pt>
                <c:pt idx="6778">
                  <c:v>1.2094879999999999</c:v>
                </c:pt>
                <c:pt idx="6779">
                  <c:v>1.0361629999999999</c:v>
                </c:pt>
                <c:pt idx="6780">
                  <c:v>1.219543</c:v>
                </c:pt>
                <c:pt idx="6781">
                  <c:v>1.4681850000000001</c:v>
                </c:pt>
                <c:pt idx="6782">
                  <c:v>1.426712</c:v>
                </c:pt>
                <c:pt idx="6783">
                  <c:v>1.3515010000000001</c:v>
                </c:pt>
                <c:pt idx="6784">
                  <c:v>1.452545</c:v>
                </c:pt>
                <c:pt idx="6785">
                  <c:v>1.660355</c:v>
                </c:pt>
                <c:pt idx="6786">
                  <c:v>1.864868</c:v>
                </c:pt>
                <c:pt idx="6787">
                  <c:v>2.246445</c:v>
                </c:pt>
                <c:pt idx="6788">
                  <c:v>2.5071110000000001</c:v>
                </c:pt>
                <c:pt idx="6789">
                  <c:v>2.253952</c:v>
                </c:pt>
                <c:pt idx="6790">
                  <c:v>1.0941160000000001</c:v>
                </c:pt>
                <c:pt idx="6791">
                  <c:v>0.42713899999999999</c:v>
                </c:pt>
                <c:pt idx="6792">
                  <c:v>0.26280199999999998</c:v>
                </c:pt>
                <c:pt idx="6793">
                  <c:v>5.7831E-2</c:v>
                </c:pt>
                <c:pt idx="6794">
                  <c:v>-0.27955600000000003</c:v>
                </c:pt>
                <c:pt idx="6795">
                  <c:v>-0.71356200000000003</c:v>
                </c:pt>
                <c:pt idx="6796">
                  <c:v>-0.96069300000000002</c:v>
                </c:pt>
                <c:pt idx="6797">
                  <c:v>-0.89845299999999995</c:v>
                </c:pt>
                <c:pt idx="6798">
                  <c:v>-0.67231799999999997</c:v>
                </c:pt>
                <c:pt idx="6799">
                  <c:v>-0.42578100000000002</c:v>
                </c:pt>
                <c:pt idx="6800">
                  <c:v>-0.110504</c:v>
                </c:pt>
                <c:pt idx="6801">
                  <c:v>0.23205600000000001</c:v>
                </c:pt>
                <c:pt idx="6802">
                  <c:v>0.81572</c:v>
                </c:pt>
                <c:pt idx="6803">
                  <c:v>1.59375</c:v>
                </c:pt>
                <c:pt idx="6804">
                  <c:v>2.176682</c:v>
                </c:pt>
                <c:pt idx="6805">
                  <c:v>2.5726170000000002</c:v>
                </c:pt>
                <c:pt idx="6806">
                  <c:v>2.8443299999999998</c:v>
                </c:pt>
                <c:pt idx="6807">
                  <c:v>2.8623810000000001</c:v>
                </c:pt>
                <c:pt idx="6808">
                  <c:v>2.6770019999999999</c:v>
                </c:pt>
                <c:pt idx="6809">
                  <c:v>2.1641080000000001</c:v>
                </c:pt>
                <c:pt idx="6810">
                  <c:v>1.582138</c:v>
                </c:pt>
                <c:pt idx="6811">
                  <c:v>1.261703</c:v>
                </c:pt>
                <c:pt idx="6812">
                  <c:v>1.068222</c:v>
                </c:pt>
                <c:pt idx="6813">
                  <c:v>1.093445</c:v>
                </c:pt>
                <c:pt idx="6814">
                  <c:v>1.1864779999999999</c:v>
                </c:pt>
                <c:pt idx="6815">
                  <c:v>1.243652</c:v>
                </c:pt>
                <c:pt idx="6816">
                  <c:v>1.272842</c:v>
                </c:pt>
                <c:pt idx="6817">
                  <c:v>1.335693</c:v>
                </c:pt>
                <c:pt idx="6818">
                  <c:v>1.566025</c:v>
                </c:pt>
                <c:pt idx="6819">
                  <c:v>1.846085</c:v>
                </c:pt>
                <c:pt idx="6820">
                  <c:v>2.3821720000000002</c:v>
                </c:pt>
                <c:pt idx="6821">
                  <c:v>2.8719640000000002</c:v>
                </c:pt>
                <c:pt idx="6822">
                  <c:v>2.989258</c:v>
                </c:pt>
                <c:pt idx="6823">
                  <c:v>2.9701840000000002</c:v>
                </c:pt>
                <c:pt idx="6824">
                  <c:v>1.9977259999999999</c:v>
                </c:pt>
                <c:pt idx="6825">
                  <c:v>0.67263799999999996</c:v>
                </c:pt>
                <c:pt idx="6826">
                  <c:v>0.46106000000000003</c:v>
                </c:pt>
                <c:pt idx="6827">
                  <c:v>0.185806</c:v>
                </c:pt>
                <c:pt idx="6828">
                  <c:v>-0.41862500000000002</c:v>
                </c:pt>
                <c:pt idx="6829">
                  <c:v>-0.86467000000000005</c:v>
                </c:pt>
                <c:pt idx="6830">
                  <c:v>-1.169937</c:v>
                </c:pt>
                <c:pt idx="6831">
                  <c:v>-1.3333280000000001</c:v>
                </c:pt>
                <c:pt idx="6832">
                  <c:v>-1.1825410000000001</c:v>
                </c:pt>
                <c:pt idx="6833">
                  <c:v>-0.86422699999999997</c:v>
                </c:pt>
                <c:pt idx="6834">
                  <c:v>-0.46690399999999999</c:v>
                </c:pt>
                <c:pt idx="6835">
                  <c:v>0.20932000000000001</c:v>
                </c:pt>
                <c:pt idx="6836">
                  <c:v>0.79072600000000004</c:v>
                </c:pt>
                <c:pt idx="6837">
                  <c:v>1.903778</c:v>
                </c:pt>
                <c:pt idx="6838">
                  <c:v>2.7698520000000002</c:v>
                </c:pt>
                <c:pt idx="6839">
                  <c:v>3.5101619999999998</c:v>
                </c:pt>
                <c:pt idx="6840">
                  <c:v>3.8926090000000002</c:v>
                </c:pt>
                <c:pt idx="6841">
                  <c:v>3.727112</c:v>
                </c:pt>
                <c:pt idx="6842">
                  <c:v>3.3242189999999998</c:v>
                </c:pt>
                <c:pt idx="6843">
                  <c:v>2.6677249999999999</c:v>
                </c:pt>
                <c:pt idx="6844">
                  <c:v>1.9027400000000001</c:v>
                </c:pt>
                <c:pt idx="6845">
                  <c:v>1.7782750000000001</c:v>
                </c:pt>
                <c:pt idx="6846">
                  <c:v>1.7246250000000001</c:v>
                </c:pt>
                <c:pt idx="6847">
                  <c:v>1.6958470000000001</c:v>
                </c:pt>
                <c:pt idx="6848">
                  <c:v>1.7176359999999999</c:v>
                </c:pt>
                <c:pt idx="6849">
                  <c:v>2.038589</c:v>
                </c:pt>
                <c:pt idx="6850">
                  <c:v>2.118805</c:v>
                </c:pt>
                <c:pt idx="6851">
                  <c:v>2.1844640000000002</c:v>
                </c:pt>
                <c:pt idx="6852">
                  <c:v>2.1467900000000002</c:v>
                </c:pt>
                <c:pt idx="6853">
                  <c:v>2.1425779999999999</c:v>
                </c:pt>
                <c:pt idx="6854">
                  <c:v>2.3926240000000001</c:v>
                </c:pt>
                <c:pt idx="6855">
                  <c:v>2.9690859999999999</c:v>
                </c:pt>
                <c:pt idx="6856">
                  <c:v>3.2901609999999999</c:v>
                </c:pt>
                <c:pt idx="6857">
                  <c:v>3.3915709999999999</c:v>
                </c:pt>
                <c:pt idx="6858">
                  <c:v>1.961182</c:v>
                </c:pt>
                <c:pt idx="6859">
                  <c:v>0.765961</c:v>
                </c:pt>
                <c:pt idx="6860">
                  <c:v>-2.3712E-2</c:v>
                </c:pt>
                <c:pt idx="6861">
                  <c:v>-0.11021400000000001</c:v>
                </c:pt>
                <c:pt idx="6862">
                  <c:v>-0.28639199999999998</c:v>
                </c:pt>
                <c:pt idx="6863">
                  <c:v>-0.62258899999999995</c:v>
                </c:pt>
                <c:pt idx="6864">
                  <c:v>-1.054962</c:v>
                </c:pt>
                <c:pt idx="6865">
                  <c:v>-1.3010409999999999</c:v>
                </c:pt>
                <c:pt idx="6866">
                  <c:v>-1.0406340000000001</c:v>
                </c:pt>
                <c:pt idx="6867">
                  <c:v>-0.51150499999999999</c:v>
                </c:pt>
                <c:pt idx="6868">
                  <c:v>-0.192276</c:v>
                </c:pt>
                <c:pt idx="6869">
                  <c:v>0.122543</c:v>
                </c:pt>
                <c:pt idx="6870">
                  <c:v>0.53768899999999997</c:v>
                </c:pt>
                <c:pt idx="6871">
                  <c:v>1.3645480000000001</c:v>
                </c:pt>
                <c:pt idx="6872">
                  <c:v>2.6531980000000002</c:v>
                </c:pt>
                <c:pt idx="6873">
                  <c:v>3.5439609999999999</c:v>
                </c:pt>
                <c:pt idx="6874">
                  <c:v>3.882126</c:v>
                </c:pt>
                <c:pt idx="6875">
                  <c:v>3.7451319999999999</c:v>
                </c:pt>
                <c:pt idx="6876">
                  <c:v>3.3712309999999999</c:v>
                </c:pt>
                <c:pt idx="6877">
                  <c:v>2.8408660000000001</c:v>
                </c:pt>
                <c:pt idx="6878">
                  <c:v>2.4163060000000001</c:v>
                </c:pt>
                <c:pt idx="6879">
                  <c:v>2.0778660000000002</c:v>
                </c:pt>
                <c:pt idx="6880">
                  <c:v>1.797882</c:v>
                </c:pt>
                <c:pt idx="6881">
                  <c:v>1.889038</c:v>
                </c:pt>
                <c:pt idx="6882">
                  <c:v>1.7414400000000001</c:v>
                </c:pt>
                <c:pt idx="6883">
                  <c:v>1.801849</c:v>
                </c:pt>
                <c:pt idx="6884">
                  <c:v>1.8464050000000001</c:v>
                </c:pt>
                <c:pt idx="6885">
                  <c:v>1.810638</c:v>
                </c:pt>
                <c:pt idx="6886">
                  <c:v>1.752869</c:v>
                </c:pt>
                <c:pt idx="6887">
                  <c:v>1.7856749999999999</c:v>
                </c:pt>
                <c:pt idx="6888">
                  <c:v>2.027679</c:v>
                </c:pt>
                <c:pt idx="6889">
                  <c:v>2.7320859999999998</c:v>
                </c:pt>
                <c:pt idx="6890">
                  <c:v>3.2503199999999999</c:v>
                </c:pt>
                <c:pt idx="6891">
                  <c:v>3.284805</c:v>
                </c:pt>
                <c:pt idx="6892">
                  <c:v>2.3527680000000002</c:v>
                </c:pt>
                <c:pt idx="6893">
                  <c:v>1.2240599999999999</c:v>
                </c:pt>
                <c:pt idx="6894">
                  <c:v>0.47354099999999999</c:v>
                </c:pt>
                <c:pt idx="6895">
                  <c:v>-0.123795</c:v>
                </c:pt>
                <c:pt idx="6896">
                  <c:v>-0.19650300000000001</c:v>
                </c:pt>
                <c:pt idx="6897">
                  <c:v>-0.66514600000000002</c:v>
                </c:pt>
                <c:pt idx="6898">
                  <c:v>-1.184601</c:v>
                </c:pt>
                <c:pt idx="6899">
                  <c:v>-1.445648</c:v>
                </c:pt>
                <c:pt idx="6900">
                  <c:v>-1.293747</c:v>
                </c:pt>
                <c:pt idx="6901">
                  <c:v>-0.836731</c:v>
                </c:pt>
                <c:pt idx="6902">
                  <c:v>-0.53073099999999995</c:v>
                </c:pt>
                <c:pt idx="6903">
                  <c:v>-0.223969</c:v>
                </c:pt>
                <c:pt idx="6904">
                  <c:v>0.124588</c:v>
                </c:pt>
                <c:pt idx="6905">
                  <c:v>0.72901899999999997</c:v>
                </c:pt>
                <c:pt idx="6906">
                  <c:v>1.7528840000000001</c:v>
                </c:pt>
                <c:pt idx="6907">
                  <c:v>3.0637819999999998</c:v>
                </c:pt>
                <c:pt idx="6908">
                  <c:v>3.767166</c:v>
                </c:pt>
                <c:pt idx="6909">
                  <c:v>4.0534670000000004</c:v>
                </c:pt>
                <c:pt idx="6910">
                  <c:v>3.826111</c:v>
                </c:pt>
                <c:pt idx="6911">
                  <c:v>3.1473080000000002</c:v>
                </c:pt>
                <c:pt idx="6912">
                  <c:v>2.4390109999999998</c:v>
                </c:pt>
                <c:pt idx="6913">
                  <c:v>2.2204280000000001</c:v>
                </c:pt>
                <c:pt idx="6914">
                  <c:v>1.91214</c:v>
                </c:pt>
                <c:pt idx="6915">
                  <c:v>1.6963349999999999</c:v>
                </c:pt>
                <c:pt idx="6916">
                  <c:v>1.571045</c:v>
                </c:pt>
                <c:pt idx="6917">
                  <c:v>1.4345859999999999</c:v>
                </c:pt>
                <c:pt idx="6918">
                  <c:v>1.564484</c:v>
                </c:pt>
                <c:pt idx="6919">
                  <c:v>1.602692</c:v>
                </c:pt>
                <c:pt idx="6920">
                  <c:v>1.5684359999999999</c:v>
                </c:pt>
                <c:pt idx="6921">
                  <c:v>1.492264</c:v>
                </c:pt>
                <c:pt idx="6922">
                  <c:v>1.7185820000000001</c:v>
                </c:pt>
                <c:pt idx="6923">
                  <c:v>2.2979430000000001</c:v>
                </c:pt>
                <c:pt idx="6924">
                  <c:v>2.6951450000000001</c:v>
                </c:pt>
                <c:pt idx="6925">
                  <c:v>2.7018589999999998</c:v>
                </c:pt>
                <c:pt idx="6926">
                  <c:v>2.2767029999999999</c:v>
                </c:pt>
                <c:pt idx="6927">
                  <c:v>1.43364</c:v>
                </c:pt>
                <c:pt idx="6928">
                  <c:v>0.27934300000000001</c:v>
                </c:pt>
                <c:pt idx="6929">
                  <c:v>-0.126831</c:v>
                </c:pt>
                <c:pt idx="6930">
                  <c:v>-0.31991599999999998</c:v>
                </c:pt>
                <c:pt idx="6931">
                  <c:v>-0.68183899999999997</c:v>
                </c:pt>
                <c:pt idx="6932">
                  <c:v>-1.1274869999999999</c:v>
                </c:pt>
                <c:pt idx="6933">
                  <c:v>-1.2677609999999999</c:v>
                </c:pt>
                <c:pt idx="6934">
                  <c:v>-1.143661</c:v>
                </c:pt>
                <c:pt idx="6935">
                  <c:v>-0.82977299999999998</c:v>
                </c:pt>
                <c:pt idx="6936">
                  <c:v>-0.54794299999999996</c:v>
                </c:pt>
                <c:pt idx="6937">
                  <c:v>-0.112427</c:v>
                </c:pt>
                <c:pt idx="6938">
                  <c:v>0.38395699999999999</c:v>
                </c:pt>
                <c:pt idx="6939">
                  <c:v>1.0703119999999999</c:v>
                </c:pt>
                <c:pt idx="6940">
                  <c:v>1.9535370000000001</c:v>
                </c:pt>
                <c:pt idx="6941">
                  <c:v>2.766159</c:v>
                </c:pt>
                <c:pt idx="6942">
                  <c:v>3.2521209999999998</c:v>
                </c:pt>
                <c:pt idx="6943">
                  <c:v>3.4143520000000001</c:v>
                </c:pt>
                <c:pt idx="6944">
                  <c:v>3.2068479999999999</c:v>
                </c:pt>
                <c:pt idx="6945">
                  <c:v>2.825043</c:v>
                </c:pt>
                <c:pt idx="6946">
                  <c:v>2.6445159999999999</c:v>
                </c:pt>
                <c:pt idx="6947">
                  <c:v>2.4386749999999999</c:v>
                </c:pt>
                <c:pt idx="6948">
                  <c:v>2.1170499999999999</c:v>
                </c:pt>
                <c:pt idx="6949">
                  <c:v>1.8292539999999999</c:v>
                </c:pt>
                <c:pt idx="6950">
                  <c:v>1.6690830000000001</c:v>
                </c:pt>
                <c:pt idx="6951">
                  <c:v>1.715897</c:v>
                </c:pt>
                <c:pt idx="6952">
                  <c:v>1.941635</c:v>
                </c:pt>
                <c:pt idx="6953">
                  <c:v>1.9939420000000001</c:v>
                </c:pt>
                <c:pt idx="6954">
                  <c:v>2.0309599999999999</c:v>
                </c:pt>
                <c:pt idx="6955">
                  <c:v>2.0096129999999999</c:v>
                </c:pt>
                <c:pt idx="6956">
                  <c:v>2.239655</c:v>
                </c:pt>
                <c:pt idx="6957">
                  <c:v>2.6391450000000001</c:v>
                </c:pt>
                <c:pt idx="6958">
                  <c:v>3.0857999999999999</c:v>
                </c:pt>
                <c:pt idx="6959">
                  <c:v>3.2693940000000001</c:v>
                </c:pt>
                <c:pt idx="6960">
                  <c:v>2.6143190000000001</c:v>
                </c:pt>
                <c:pt idx="6961">
                  <c:v>1.2982640000000001</c:v>
                </c:pt>
                <c:pt idx="6962">
                  <c:v>0.74452200000000002</c:v>
                </c:pt>
                <c:pt idx="6963">
                  <c:v>0.31541400000000003</c:v>
                </c:pt>
                <c:pt idx="6964">
                  <c:v>2.9953E-2</c:v>
                </c:pt>
                <c:pt idx="6965">
                  <c:v>-0.32971200000000001</c:v>
                </c:pt>
                <c:pt idx="6966">
                  <c:v>-0.70401000000000002</c:v>
                </c:pt>
                <c:pt idx="6967">
                  <c:v>-0.886795</c:v>
                </c:pt>
                <c:pt idx="6968">
                  <c:v>-0.73596200000000001</c:v>
                </c:pt>
                <c:pt idx="6969">
                  <c:v>-0.35630800000000001</c:v>
                </c:pt>
                <c:pt idx="6970">
                  <c:v>-7.7590999999999993E-2</c:v>
                </c:pt>
                <c:pt idx="6971">
                  <c:v>0.40257300000000001</c:v>
                </c:pt>
                <c:pt idx="6972">
                  <c:v>0.98704499999999995</c:v>
                </c:pt>
                <c:pt idx="6973">
                  <c:v>1.7397</c:v>
                </c:pt>
                <c:pt idx="6974">
                  <c:v>2.5233460000000001</c:v>
                </c:pt>
                <c:pt idx="6975">
                  <c:v>3.2263639999999998</c:v>
                </c:pt>
                <c:pt idx="6976">
                  <c:v>3.5902099999999999</c:v>
                </c:pt>
                <c:pt idx="6977">
                  <c:v>3.6874389999999999</c:v>
                </c:pt>
                <c:pt idx="6978">
                  <c:v>3.4406129999999999</c:v>
                </c:pt>
                <c:pt idx="6979">
                  <c:v>2.8682400000000001</c:v>
                </c:pt>
                <c:pt idx="6980">
                  <c:v>2.2204130000000002</c:v>
                </c:pt>
                <c:pt idx="6981">
                  <c:v>1.8829959999999999</c:v>
                </c:pt>
                <c:pt idx="6982">
                  <c:v>1.8531489999999999</c:v>
                </c:pt>
                <c:pt idx="6983">
                  <c:v>1.7129669999999999</c:v>
                </c:pt>
                <c:pt idx="6984">
                  <c:v>1.3566739999999999</c:v>
                </c:pt>
                <c:pt idx="6985">
                  <c:v>1.319107</c:v>
                </c:pt>
                <c:pt idx="6986">
                  <c:v>1.4922489999999999</c:v>
                </c:pt>
                <c:pt idx="6987">
                  <c:v>1.7535860000000001</c:v>
                </c:pt>
                <c:pt idx="6988">
                  <c:v>1.7068179999999999</c:v>
                </c:pt>
                <c:pt idx="6989">
                  <c:v>1.792068</c:v>
                </c:pt>
                <c:pt idx="6990">
                  <c:v>2.1825410000000001</c:v>
                </c:pt>
                <c:pt idx="6991">
                  <c:v>2.7310940000000001</c:v>
                </c:pt>
                <c:pt idx="6992">
                  <c:v>3.2572939999999999</c:v>
                </c:pt>
                <c:pt idx="6993">
                  <c:v>3.4729610000000002</c:v>
                </c:pt>
                <c:pt idx="6994">
                  <c:v>3.0804749999999999</c:v>
                </c:pt>
                <c:pt idx="6995">
                  <c:v>1.600403</c:v>
                </c:pt>
                <c:pt idx="6996">
                  <c:v>0.47746300000000003</c:v>
                </c:pt>
                <c:pt idx="6997">
                  <c:v>0.42683399999999999</c:v>
                </c:pt>
                <c:pt idx="6998">
                  <c:v>0.16023299999999999</c:v>
                </c:pt>
                <c:pt idx="6999">
                  <c:v>-0.49804700000000002</c:v>
                </c:pt>
                <c:pt idx="7000">
                  <c:v>-1.0256350000000001</c:v>
                </c:pt>
                <c:pt idx="7001">
                  <c:v>-1.2715909999999999</c:v>
                </c:pt>
                <c:pt idx="7002">
                  <c:v>-1.1367339999999999</c:v>
                </c:pt>
                <c:pt idx="7003">
                  <c:v>-0.72601300000000002</c:v>
                </c:pt>
                <c:pt idx="7004">
                  <c:v>-0.334534</c:v>
                </c:pt>
                <c:pt idx="7005">
                  <c:v>0.142044</c:v>
                </c:pt>
                <c:pt idx="7006">
                  <c:v>0.72927900000000001</c:v>
                </c:pt>
                <c:pt idx="7007">
                  <c:v>1.5665439999999999</c:v>
                </c:pt>
                <c:pt idx="7008">
                  <c:v>2.6163789999999998</c:v>
                </c:pt>
                <c:pt idx="7009">
                  <c:v>3.689362</c:v>
                </c:pt>
                <c:pt idx="7010">
                  <c:v>4.240265</c:v>
                </c:pt>
                <c:pt idx="7011">
                  <c:v>4.5503850000000003</c:v>
                </c:pt>
                <c:pt idx="7012">
                  <c:v>4.1692499999999999</c:v>
                </c:pt>
                <c:pt idx="7013">
                  <c:v>3.3952640000000001</c:v>
                </c:pt>
                <c:pt idx="7014">
                  <c:v>2.6247250000000002</c:v>
                </c:pt>
                <c:pt idx="7015">
                  <c:v>2.2907869999999999</c:v>
                </c:pt>
                <c:pt idx="7016">
                  <c:v>2.3050380000000001</c:v>
                </c:pt>
                <c:pt idx="7017">
                  <c:v>2.1241910000000002</c:v>
                </c:pt>
                <c:pt idx="7018">
                  <c:v>1.984955</c:v>
                </c:pt>
                <c:pt idx="7019">
                  <c:v>2.0270229999999998</c:v>
                </c:pt>
                <c:pt idx="7020">
                  <c:v>2.0851899999999999</c:v>
                </c:pt>
                <c:pt idx="7021">
                  <c:v>2.1260219999999999</c:v>
                </c:pt>
                <c:pt idx="7022">
                  <c:v>2.2504430000000002</c:v>
                </c:pt>
                <c:pt idx="7023">
                  <c:v>2.2110439999999998</c:v>
                </c:pt>
                <c:pt idx="7024">
                  <c:v>2.2720790000000002</c:v>
                </c:pt>
                <c:pt idx="7025">
                  <c:v>2.9591370000000001</c:v>
                </c:pt>
                <c:pt idx="7026">
                  <c:v>3.6068120000000001</c:v>
                </c:pt>
                <c:pt idx="7027">
                  <c:v>3.4944760000000001</c:v>
                </c:pt>
                <c:pt idx="7028">
                  <c:v>3.0969699999999998</c:v>
                </c:pt>
                <c:pt idx="7029">
                  <c:v>1.838409</c:v>
                </c:pt>
                <c:pt idx="7030">
                  <c:v>0.85156200000000004</c:v>
                </c:pt>
                <c:pt idx="7031">
                  <c:v>0.25495899999999999</c:v>
                </c:pt>
                <c:pt idx="7032">
                  <c:v>8.3892999999999995E-2</c:v>
                </c:pt>
                <c:pt idx="7033">
                  <c:v>-0.22042800000000001</c:v>
                </c:pt>
                <c:pt idx="7034">
                  <c:v>-0.88351400000000002</c:v>
                </c:pt>
                <c:pt idx="7035">
                  <c:v>-1.1310119999999999</c:v>
                </c:pt>
                <c:pt idx="7036">
                  <c:v>-0.98399400000000004</c:v>
                </c:pt>
                <c:pt idx="7037">
                  <c:v>-0.58479300000000001</c:v>
                </c:pt>
                <c:pt idx="7038">
                  <c:v>-0.200043</c:v>
                </c:pt>
                <c:pt idx="7039">
                  <c:v>0.26463300000000001</c:v>
                </c:pt>
                <c:pt idx="7040">
                  <c:v>0.84060699999999999</c:v>
                </c:pt>
                <c:pt idx="7041">
                  <c:v>1.511414</c:v>
                </c:pt>
                <c:pt idx="7042">
                  <c:v>2.3605649999999998</c:v>
                </c:pt>
                <c:pt idx="7043">
                  <c:v>3.357437</c:v>
                </c:pt>
                <c:pt idx="7044">
                  <c:v>3.8961640000000002</c:v>
                </c:pt>
                <c:pt idx="7045">
                  <c:v>4.1056819999999998</c:v>
                </c:pt>
                <c:pt idx="7046">
                  <c:v>3.878952</c:v>
                </c:pt>
                <c:pt idx="7047">
                  <c:v>3.453217</c:v>
                </c:pt>
                <c:pt idx="7048">
                  <c:v>2.5939329999999998</c:v>
                </c:pt>
                <c:pt idx="7049">
                  <c:v>2.1184690000000002</c:v>
                </c:pt>
                <c:pt idx="7050">
                  <c:v>1.7883910000000001</c:v>
                </c:pt>
                <c:pt idx="7051">
                  <c:v>1.584824</c:v>
                </c:pt>
                <c:pt idx="7052">
                  <c:v>1.501404</c:v>
                </c:pt>
                <c:pt idx="7053">
                  <c:v>1.4099269999999999</c:v>
                </c:pt>
                <c:pt idx="7054">
                  <c:v>1.4533689999999999</c:v>
                </c:pt>
                <c:pt idx="7055">
                  <c:v>1.680237</c:v>
                </c:pt>
                <c:pt idx="7056">
                  <c:v>1.904495</c:v>
                </c:pt>
                <c:pt idx="7057">
                  <c:v>2.0836640000000002</c:v>
                </c:pt>
                <c:pt idx="7058">
                  <c:v>2.3924099999999999</c:v>
                </c:pt>
                <c:pt idx="7059">
                  <c:v>2.7159119999999999</c:v>
                </c:pt>
                <c:pt idx="7060">
                  <c:v>3.138474</c:v>
                </c:pt>
                <c:pt idx="7061">
                  <c:v>3.003403</c:v>
                </c:pt>
                <c:pt idx="7062">
                  <c:v>2.1724239999999999</c:v>
                </c:pt>
                <c:pt idx="7063">
                  <c:v>1.3497619999999999</c:v>
                </c:pt>
                <c:pt idx="7064">
                  <c:v>0.76593</c:v>
                </c:pt>
                <c:pt idx="7065">
                  <c:v>0.33895900000000001</c:v>
                </c:pt>
                <c:pt idx="7066">
                  <c:v>7.3943999999999996E-2</c:v>
                </c:pt>
                <c:pt idx="7067">
                  <c:v>-0.364151</c:v>
                </c:pt>
                <c:pt idx="7068">
                  <c:v>-0.79675300000000004</c:v>
                </c:pt>
                <c:pt idx="7069">
                  <c:v>-0.96991000000000005</c:v>
                </c:pt>
                <c:pt idx="7070">
                  <c:v>-0.86782800000000004</c:v>
                </c:pt>
                <c:pt idx="7071">
                  <c:v>-0.48469499999999999</c:v>
                </c:pt>
                <c:pt idx="7072">
                  <c:v>-7.4478000000000003E-2</c:v>
                </c:pt>
                <c:pt idx="7073">
                  <c:v>0.30998199999999998</c:v>
                </c:pt>
                <c:pt idx="7074">
                  <c:v>0.87148999999999999</c:v>
                </c:pt>
                <c:pt idx="7075">
                  <c:v>1.7961879999999999</c:v>
                </c:pt>
                <c:pt idx="7076">
                  <c:v>2.9774319999999999</c:v>
                </c:pt>
                <c:pt idx="7077">
                  <c:v>3.7420040000000001</c:v>
                </c:pt>
                <c:pt idx="7078">
                  <c:v>3.9662929999999998</c:v>
                </c:pt>
                <c:pt idx="7079">
                  <c:v>3.824173</c:v>
                </c:pt>
                <c:pt idx="7080">
                  <c:v>3.283112</c:v>
                </c:pt>
                <c:pt idx="7081">
                  <c:v>2.7402500000000001</c:v>
                </c:pt>
                <c:pt idx="7082">
                  <c:v>2.1545559999999999</c:v>
                </c:pt>
                <c:pt idx="7083">
                  <c:v>1.9842070000000001</c:v>
                </c:pt>
                <c:pt idx="7084">
                  <c:v>2.1114649999999999</c:v>
                </c:pt>
                <c:pt idx="7085">
                  <c:v>1.9235230000000001</c:v>
                </c:pt>
                <c:pt idx="7086">
                  <c:v>1.6797029999999999</c:v>
                </c:pt>
                <c:pt idx="7087">
                  <c:v>1.5388790000000001</c:v>
                </c:pt>
                <c:pt idx="7088">
                  <c:v>1.580902</c:v>
                </c:pt>
                <c:pt idx="7089">
                  <c:v>1.706955</c:v>
                </c:pt>
                <c:pt idx="7090">
                  <c:v>1.866455</c:v>
                </c:pt>
                <c:pt idx="7091">
                  <c:v>2.0283199999999999</c:v>
                </c:pt>
                <c:pt idx="7092">
                  <c:v>2.4104920000000001</c:v>
                </c:pt>
                <c:pt idx="7093">
                  <c:v>3.062195</c:v>
                </c:pt>
                <c:pt idx="7094">
                  <c:v>3.5100099999999999</c:v>
                </c:pt>
                <c:pt idx="7095">
                  <c:v>3.2548520000000001</c:v>
                </c:pt>
                <c:pt idx="7096">
                  <c:v>2.3822939999999999</c:v>
                </c:pt>
                <c:pt idx="7097">
                  <c:v>1.3559570000000001</c:v>
                </c:pt>
                <c:pt idx="7098">
                  <c:v>0.53811600000000004</c:v>
                </c:pt>
                <c:pt idx="7099">
                  <c:v>0.25</c:v>
                </c:pt>
                <c:pt idx="7100">
                  <c:v>4.9589999999999999E-3</c:v>
                </c:pt>
                <c:pt idx="7101">
                  <c:v>-0.52610800000000002</c:v>
                </c:pt>
                <c:pt idx="7102">
                  <c:v>-1.1553500000000001</c:v>
                </c:pt>
                <c:pt idx="7103">
                  <c:v>-1.447433</c:v>
                </c:pt>
                <c:pt idx="7104">
                  <c:v>-1.2494050000000001</c:v>
                </c:pt>
                <c:pt idx="7105">
                  <c:v>-0.80082699999999996</c:v>
                </c:pt>
                <c:pt idx="7106">
                  <c:v>-0.40409899999999999</c:v>
                </c:pt>
                <c:pt idx="7107">
                  <c:v>9.9579000000000001E-2</c:v>
                </c:pt>
                <c:pt idx="7108">
                  <c:v>0.84950300000000001</c:v>
                </c:pt>
                <c:pt idx="7109">
                  <c:v>2.0622410000000002</c:v>
                </c:pt>
                <c:pt idx="7110">
                  <c:v>3.1389619999999998</c:v>
                </c:pt>
                <c:pt idx="7111">
                  <c:v>4.0311579999999996</c:v>
                </c:pt>
                <c:pt idx="7112">
                  <c:v>4.483276</c:v>
                </c:pt>
                <c:pt idx="7113">
                  <c:v>4.3822479999999997</c:v>
                </c:pt>
                <c:pt idx="7114">
                  <c:v>3.7780459999999998</c:v>
                </c:pt>
                <c:pt idx="7115">
                  <c:v>3.1027529999999999</c:v>
                </c:pt>
                <c:pt idx="7116">
                  <c:v>2.3752900000000001</c:v>
                </c:pt>
                <c:pt idx="7117">
                  <c:v>2.1555939999999998</c:v>
                </c:pt>
                <c:pt idx="7118">
                  <c:v>1.9991300000000001</c:v>
                </c:pt>
                <c:pt idx="7119">
                  <c:v>1.7404329999999999</c:v>
                </c:pt>
                <c:pt idx="7120">
                  <c:v>1.601532</c:v>
                </c:pt>
                <c:pt idx="7121">
                  <c:v>1.7099150000000001</c:v>
                </c:pt>
                <c:pt idx="7122">
                  <c:v>1.824524</c:v>
                </c:pt>
                <c:pt idx="7123">
                  <c:v>2.0189970000000002</c:v>
                </c:pt>
                <c:pt idx="7124">
                  <c:v>2.0972749999999998</c:v>
                </c:pt>
                <c:pt idx="7125">
                  <c:v>2.2525629999999999</c:v>
                </c:pt>
                <c:pt idx="7126">
                  <c:v>2.786743</c:v>
                </c:pt>
                <c:pt idx="7127">
                  <c:v>3.4943849999999999</c:v>
                </c:pt>
                <c:pt idx="7128">
                  <c:v>3.6952970000000001</c:v>
                </c:pt>
                <c:pt idx="7129">
                  <c:v>3.0727690000000001</c:v>
                </c:pt>
                <c:pt idx="7130">
                  <c:v>1.9013059999999999</c:v>
                </c:pt>
                <c:pt idx="7131">
                  <c:v>1.001938</c:v>
                </c:pt>
                <c:pt idx="7132">
                  <c:v>0.51473999999999998</c:v>
                </c:pt>
                <c:pt idx="7133">
                  <c:v>0.15779099999999999</c:v>
                </c:pt>
                <c:pt idx="7134">
                  <c:v>-0.32797199999999999</c:v>
                </c:pt>
                <c:pt idx="7135">
                  <c:v>-0.89746099999999995</c:v>
                </c:pt>
                <c:pt idx="7136">
                  <c:v>-1.195694</c:v>
                </c:pt>
                <c:pt idx="7137">
                  <c:v>-1.04277</c:v>
                </c:pt>
                <c:pt idx="7138">
                  <c:v>-0.64009099999999997</c:v>
                </c:pt>
                <c:pt idx="7139">
                  <c:v>-0.323517</c:v>
                </c:pt>
                <c:pt idx="7140">
                  <c:v>0.19744900000000001</c:v>
                </c:pt>
                <c:pt idx="7141">
                  <c:v>0.86035200000000001</c:v>
                </c:pt>
                <c:pt idx="7142">
                  <c:v>1.745163</c:v>
                </c:pt>
                <c:pt idx="7143">
                  <c:v>2.8437350000000001</c:v>
                </c:pt>
                <c:pt idx="7144">
                  <c:v>3.8308870000000002</c:v>
                </c:pt>
                <c:pt idx="7145">
                  <c:v>4.3202360000000004</c:v>
                </c:pt>
                <c:pt idx="7146">
                  <c:v>4.2490839999999999</c:v>
                </c:pt>
                <c:pt idx="7147">
                  <c:v>3.9287109999999998</c:v>
                </c:pt>
                <c:pt idx="7148">
                  <c:v>3.3309169999999999</c:v>
                </c:pt>
                <c:pt idx="7149">
                  <c:v>2.516953</c:v>
                </c:pt>
                <c:pt idx="7150">
                  <c:v>2.1795960000000001</c:v>
                </c:pt>
                <c:pt idx="7151">
                  <c:v>2.0690309999999998</c:v>
                </c:pt>
                <c:pt idx="7152">
                  <c:v>1.746704</c:v>
                </c:pt>
                <c:pt idx="7153">
                  <c:v>1.4489749999999999</c:v>
                </c:pt>
                <c:pt idx="7154">
                  <c:v>1.2666630000000001</c:v>
                </c:pt>
                <c:pt idx="7155">
                  <c:v>1.539185</c:v>
                </c:pt>
                <c:pt idx="7156">
                  <c:v>1.840546</c:v>
                </c:pt>
                <c:pt idx="7157">
                  <c:v>1.8428960000000001</c:v>
                </c:pt>
                <c:pt idx="7158">
                  <c:v>1.7118679999999999</c:v>
                </c:pt>
                <c:pt idx="7159">
                  <c:v>2.045013</c:v>
                </c:pt>
                <c:pt idx="7160">
                  <c:v>2.7453460000000001</c:v>
                </c:pt>
                <c:pt idx="7161">
                  <c:v>3.4871669999999999</c:v>
                </c:pt>
                <c:pt idx="7162">
                  <c:v>3.2591709999999998</c:v>
                </c:pt>
                <c:pt idx="7163">
                  <c:v>2.2659609999999999</c:v>
                </c:pt>
                <c:pt idx="7164">
                  <c:v>1.5340579999999999</c:v>
                </c:pt>
                <c:pt idx="7165">
                  <c:v>0.89990199999999998</c:v>
                </c:pt>
                <c:pt idx="7166">
                  <c:v>0.254272</c:v>
                </c:pt>
                <c:pt idx="7167">
                  <c:v>-0.24465899999999999</c:v>
                </c:pt>
                <c:pt idx="7168">
                  <c:v>-0.84793099999999999</c:v>
                </c:pt>
                <c:pt idx="7169">
                  <c:v>-1.0199279999999999</c:v>
                </c:pt>
                <c:pt idx="7170">
                  <c:v>-0.84933499999999995</c:v>
                </c:pt>
                <c:pt idx="7171">
                  <c:v>-0.35881000000000002</c:v>
                </c:pt>
                <c:pt idx="7172">
                  <c:v>0.265289</c:v>
                </c:pt>
                <c:pt idx="7173">
                  <c:v>1.0056</c:v>
                </c:pt>
                <c:pt idx="7174">
                  <c:v>1.74054</c:v>
                </c:pt>
                <c:pt idx="7175">
                  <c:v>2.5009459999999999</c:v>
                </c:pt>
                <c:pt idx="7176">
                  <c:v>3.2823180000000001</c:v>
                </c:pt>
                <c:pt idx="7177">
                  <c:v>3.729752</c:v>
                </c:pt>
                <c:pt idx="7178">
                  <c:v>3.792068</c:v>
                </c:pt>
                <c:pt idx="7179">
                  <c:v>3.7839809999999998</c:v>
                </c:pt>
                <c:pt idx="7180">
                  <c:v>3.2403719999999998</c:v>
                </c:pt>
                <c:pt idx="7181">
                  <c:v>2.5646360000000001</c:v>
                </c:pt>
                <c:pt idx="7182">
                  <c:v>2.1228639999999999</c:v>
                </c:pt>
                <c:pt idx="7183">
                  <c:v>1.781174</c:v>
                </c:pt>
                <c:pt idx="7184">
                  <c:v>1.704742</c:v>
                </c:pt>
                <c:pt idx="7185">
                  <c:v>1.6901250000000001</c:v>
                </c:pt>
                <c:pt idx="7186">
                  <c:v>1.6039890000000001</c:v>
                </c:pt>
                <c:pt idx="7187">
                  <c:v>1.6174930000000001</c:v>
                </c:pt>
                <c:pt idx="7188">
                  <c:v>1.798996</c:v>
                </c:pt>
                <c:pt idx="7189">
                  <c:v>2.0543209999999998</c:v>
                </c:pt>
                <c:pt idx="7190">
                  <c:v>2.208145</c:v>
                </c:pt>
                <c:pt idx="7191">
                  <c:v>2.1421809999999999</c:v>
                </c:pt>
                <c:pt idx="7192">
                  <c:v>2.3914490000000002</c:v>
                </c:pt>
                <c:pt idx="7193">
                  <c:v>2.9746549999999998</c:v>
                </c:pt>
                <c:pt idx="7194">
                  <c:v>3.0104519999999999</c:v>
                </c:pt>
                <c:pt idx="7195">
                  <c:v>2.5441440000000002</c:v>
                </c:pt>
                <c:pt idx="7196">
                  <c:v>1.9435119999999999</c:v>
                </c:pt>
                <c:pt idx="7197">
                  <c:v>0.90269500000000003</c:v>
                </c:pt>
                <c:pt idx="7198">
                  <c:v>-0.10040300000000001</c:v>
                </c:pt>
                <c:pt idx="7199">
                  <c:v>0.223297</c:v>
                </c:pt>
                <c:pt idx="7200">
                  <c:v>0.27214100000000002</c:v>
                </c:pt>
                <c:pt idx="7201">
                  <c:v>-0.24188200000000001</c:v>
                </c:pt>
                <c:pt idx="7202">
                  <c:v>-0.62698399999999999</c:v>
                </c:pt>
                <c:pt idx="7203">
                  <c:v>-0.71540800000000004</c:v>
                </c:pt>
                <c:pt idx="7204">
                  <c:v>-0.37789899999999998</c:v>
                </c:pt>
                <c:pt idx="7205">
                  <c:v>0.24804699999999999</c:v>
                </c:pt>
                <c:pt idx="7206">
                  <c:v>0.83050500000000005</c:v>
                </c:pt>
                <c:pt idx="7207">
                  <c:v>1.294373</c:v>
                </c:pt>
                <c:pt idx="7208">
                  <c:v>1.8793949999999999</c:v>
                </c:pt>
                <c:pt idx="7209">
                  <c:v>2.672882</c:v>
                </c:pt>
                <c:pt idx="7210">
                  <c:v>3.4300839999999999</c:v>
                </c:pt>
                <c:pt idx="7211">
                  <c:v>3.7446139999999999</c:v>
                </c:pt>
                <c:pt idx="7212">
                  <c:v>3.696167</c:v>
                </c:pt>
                <c:pt idx="7213">
                  <c:v>3.3656769999999998</c:v>
                </c:pt>
                <c:pt idx="7214">
                  <c:v>2.750397</c:v>
                </c:pt>
                <c:pt idx="7215">
                  <c:v>2.269806</c:v>
                </c:pt>
                <c:pt idx="7216">
                  <c:v>1.988785</c:v>
                </c:pt>
                <c:pt idx="7217">
                  <c:v>1.827118</c:v>
                </c:pt>
                <c:pt idx="7218">
                  <c:v>1.659729</c:v>
                </c:pt>
                <c:pt idx="7219">
                  <c:v>1.547409</c:v>
                </c:pt>
                <c:pt idx="7220">
                  <c:v>1.505997</c:v>
                </c:pt>
                <c:pt idx="7221">
                  <c:v>1.6551359999999999</c:v>
                </c:pt>
                <c:pt idx="7222">
                  <c:v>1.9160919999999999</c:v>
                </c:pt>
                <c:pt idx="7223">
                  <c:v>2.174042</c:v>
                </c:pt>
                <c:pt idx="7224">
                  <c:v>2.2174070000000001</c:v>
                </c:pt>
                <c:pt idx="7225">
                  <c:v>2.2236180000000001</c:v>
                </c:pt>
                <c:pt idx="7226">
                  <c:v>2.769196</c:v>
                </c:pt>
                <c:pt idx="7227">
                  <c:v>3.9429319999999999</c:v>
                </c:pt>
                <c:pt idx="7228">
                  <c:v>4.3604279999999997</c:v>
                </c:pt>
                <c:pt idx="7229">
                  <c:v>4.293793</c:v>
                </c:pt>
                <c:pt idx="7230">
                  <c:v>2.7873990000000002</c:v>
                </c:pt>
                <c:pt idx="7231">
                  <c:v>1.4118040000000001</c:v>
                </c:pt>
                <c:pt idx="7232">
                  <c:v>0.66798400000000002</c:v>
                </c:pt>
                <c:pt idx="7233">
                  <c:v>0.39393600000000001</c:v>
                </c:pt>
                <c:pt idx="7234">
                  <c:v>-0.11232</c:v>
                </c:pt>
                <c:pt idx="7235">
                  <c:v>-0.93722499999999997</c:v>
                </c:pt>
                <c:pt idx="7236">
                  <c:v>-1.617966</c:v>
                </c:pt>
                <c:pt idx="7237">
                  <c:v>-1.7756959999999999</c:v>
                </c:pt>
                <c:pt idx="7238">
                  <c:v>-1.3607940000000001</c:v>
                </c:pt>
                <c:pt idx="7239">
                  <c:v>-0.77198800000000001</c:v>
                </c:pt>
                <c:pt idx="7240">
                  <c:v>-0.217529</c:v>
                </c:pt>
                <c:pt idx="7241">
                  <c:v>0.31896999999999998</c:v>
                </c:pt>
                <c:pt idx="7242">
                  <c:v>1.145203</c:v>
                </c:pt>
                <c:pt idx="7243">
                  <c:v>2.4208219999999998</c:v>
                </c:pt>
                <c:pt idx="7244">
                  <c:v>3.8254090000000001</c:v>
                </c:pt>
                <c:pt idx="7245">
                  <c:v>4.5237879999999997</c:v>
                </c:pt>
                <c:pt idx="7246">
                  <c:v>4.6166989999999997</c:v>
                </c:pt>
                <c:pt idx="7247">
                  <c:v>4.2348629999999998</c:v>
                </c:pt>
                <c:pt idx="7248">
                  <c:v>3.6943969999999999</c:v>
                </c:pt>
                <c:pt idx="7249">
                  <c:v>2.8439939999999999</c:v>
                </c:pt>
                <c:pt idx="7250">
                  <c:v>2.4830169999999998</c:v>
                </c:pt>
                <c:pt idx="7251">
                  <c:v>2.176666</c:v>
                </c:pt>
                <c:pt idx="7252">
                  <c:v>2.107513</c:v>
                </c:pt>
                <c:pt idx="7253">
                  <c:v>1.9997860000000001</c:v>
                </c:pt>
                <c:pt idx="7254">
                  <c:v>1.819412</c:v>
                </c:pt>
                <c:pt idx="7255">
                  <c:v>1.9719089999999999</c:v>
                </c:pt>
                <c:pt idx="7256">
                  <c:v>2.1436160000000002</c:v>
                </c:pt>
                <c:pt idx="7257">
                  <c:v>2.1873930000000001</c:v>
                </c:pt>
                <c:pt idx="7258">
                  <c:v>2.0791780000000002</c:v>
                </c:pt>
                <c:pt idx="7259">
                  <c:v>1.901276</c:v>
                </c:pt>
                <c:pt idx="7260">
                  <c:v>2.216202</c:v>
                </c:pt>
                <c:pt idx="7261">
                  <c:v>2.9720149999999999</c:v>
                </c:pt>
                <c:pt idx="7262">
                  <c:v>3.2848510000000002</c:v>
                </c:pt>
                <c:pt idx="7263">
                  <c:v>2.587555</c:v>
                </c:pt>
                <c:pt idx="7264">
                  <c:v>1.686356</c:v>
                </c:pt>
                <c:pt idx="7265">
                  <c:v>1.108932</c:v>
                </c:pt>
                <c:pt idx="7266">
                  <c:v>0.69894400000000001</c:v>
                </c:pt>
                <c:pt idx="7267">
                  <c:v>0.34078999999999998</c:v>
                </c:pt>
                <c:pt idx="7268">
                  <c:v>-8.1298999999999996E-2</c:v>
                </c:pt>
                <c:pt idx="7269">
                  <c:v>-0.43046600000000002</c:v>
                </c:pt>
                <c:pt idx="7270">
                  <c:v>-0.66230800000000001</c:v>
                </c:pt>
                <c:pt idx="7271">
                  <c:v>-0.53460700000000005</c:v>
                </c:pt>
                <c:pt idx="7272">
                  <c:v>-0.303116</c:v>
                </c:pt>
                <c:pt idx="7273">
                  <c:v>5.1880000000000003E-2</c:v>
                </c:pt>
                <c:pt idx="7274">
                  <c:v>0.44329800000000003</c:v>
                </c:pt>
                <c:pt idx="7275">
                  <c:v>0.77679399999999998</c:v>
                </c:pt>
                <c:pt idx="7276">
                  <c:v>1.210297</c:v>
                </c:pt>
                <c:pt idx="7277">
                  <c:v>1.822983</c:v>
                </c:pt>
                <c:pt idx="7278">
                  <c:v>2.457687</c:v>
                </c:pt>
                <c:pt idx="7279">
                  <c:v>2.930374</c:v>
                </c:pt>
                <c:pt idx="7280">
                  <c:v>2.9696500000000001</c:v>
                </c:pt>
                <c:pt idx="7281">
                  <c:v>3.0033720000000002</c:v>
                </c:pt>
                <c:pt idx="7282">
                  <c:v>2.7476039999999999</c:v>
                </c:pt>
                <c:pt idx="7283">
                  <c:v>2.4465789999999998</c:v>
                </c:pt>
                <c:pt idx="7284">
                  <c:v>2.0754239999999999</c:v>
                </c:pt>
                <c:pt idx="7285">
                  <c:v>1.602112</c:v>
                </c:pt>
                <c:pt idx="7286">
                  <c:v>1.1345829999999999</c:v>
                </c:pt>
                <c:pt idx="7287">
                  <c:v>0.79214499999999999</c:v>
                </c:pt>
                <c:pt idx="7288">
                  <c:v>0.54695099999999996</c:v>
                </c:pt>
                <c:pt idx="7289">
                  <c:v>0.21084600000000001</c:v>
                </c:pt>
                <c:pt idx="7290">
                  <c:v>0.157974</c:v>
                </c:pt>
                <c:pt idx="7291">
                  <c:v>9.8937999999999998E-2</c:v>
                </c:pt>
                <c:pt idx="7292">
                  <c:v>4.4998000000000003E-2</c:v>
                </c:pt>
                <c:pt idx="7293">
                  <c:v>0.17576600000000001</c:v>
                </c:pt>
                <c:pt idx="7294">
                  <c:v>0.259598</c:v>
                </c:pt>
                <c:pt idx="7295">
                  <c:v>0.50242600000000004</c:v>
                </c:pt>
                <c:pt idx="7296">
                  <c:v>0.564392</c:v>
                </c:pt>
                <c:pt idx="7297">
                  <c:v>0.76341199999999998</c:v>
                </c:pt>
                <c:pt idx="7298">
                  <c:v>0.90612800000000004</c:v>
                </c:pt>
                <c:pt idx="7299">
                  <c:v>0.82045000000000001</c:v>
                </c:pt>
                <c:pt idx="7300">
                  <c:v>0.91325400000000001</c:v>
                </c:pt>
                <c:pt idx="7301">
                  <c:v>0.91010999999999997</c:v>
                </c:pt>
                <c:pt idx="7302">
                  <c:v>0.724136</c:v>
                </c:pt>
                <c:pt idx="7303">
                  <c:v>0.57739300000000005</c:v>
                </c:pt>
                <c:pt idx="7304">
                  <c:v>0.59434500000000001</c:v>
                </c:pt>
                <c:pt idx="7305">
                  <c:v>0.72128300000000001</c:v>
                </c:pt>
                <c:pt idx="7306">
                  <c:v>0.802597</c:v>
                </c:pt>
                <c:pt idx="7307">
                  <c:v>0.77160600000000001</c:v>
                </c:pt>
                <c:pt idx="7308">
                  <c:v>0.91458099999999998</c:v>
                </c:pt>
                <c:pt idx="7309">
                  <c:v>1.108994</c:v>
                </c:pt>
                <c:pt idx="7310">
                  <c:v>1.251617</c:v>
                </c:pt>
                <c:pt idx="7311">
                  <c:v>1.468475</c:v>
                </c:pt>
                <c:pt idx="7312">
                  <c:v>1.628433</c:v>
                </c:pt>
                <c:pt idx="7313">
                  <c:v>1.652679</c:v>
                </c:pt>
                <c:pt idx="7314">
                  <c:v>1.4839629999999999</c:v>
                </c:pt>
                <c:pt idx="7315">
                  <c:v>1.52739</c:v>
                </c:pt>
                <c:pt idx="7316">
                  <c:v>1.4524840000000001</c:v>
                </c:pt>
                <c:pt idx="7317">
                  <c:v>1.4535979999999999</c:v>
                </c:pt>
                <c:pt idx="7318">
                  <c:v>1.5582579999999999</c:v>
                </c:pt>
                <c:pt idx="7319">
                  <c:v>1.563431</c:v>
                </c:pt>
                <c:pt idx="7320">
                  <c:v>1.504211</c:v>
                </c:pt>
                <c:pt idx="7321">
                  <c:v>1.4780880000000001</c:v>
                </c:pt>
                <c:pt idx="7322">
                  <c:v>1.490631</c:v>
                </c:pt>
                <c:pt idx="7323">
                  <c:v>1.4975430000000001</c:v>
                </c:pt>
                <c:pt idx="7324">
                  <c:v>1.6442110000000001</c:v>
                </c:pt>
                <c:pt idx="7325">
                  <c:v>1.668625</c:v>
                </c:pt>
                <c:pt idx="7326">
                  <c:v>1.7367250000000001</c:v>
                </c:pt>
                <c:pt idx="7327">
                  <c:v>1.7716369999999999</c:v>
                </c:pt>
                <c:pt idx="7328">
                  <c:v>1.8467249999999999</c:v>
                </c:pt>
                <c:pt idx="7329">
                  <c:v>2.2473139999999998</c:v>
                </c:pt>
                <c:pt idx="7330">
                  <c:v>2.7137910000000001</c:v>
                </c:pt>
                <c:pt idx="7331">
                  <c:v>2.2259829999999998</c:v>
                </c:pt>
                <c:pt idx="7332">
                  <c:v>1.027344</c:v>
                </c:pt>
                <c:pt idx="7333">
                  <c:v>0.65824899999999997</c:v>
                </c:pt>
                <c:pt idx="7334">
                  <c:v>0.554504</c:v>
                </c:pt>
                <c:pt idx="7335">
                  <c:v>0.39186100000000001</c:v>
                </c:pt>
                <c:pt idx="7336">
                  <c:v>0.166382</c:v>
                </c:pt>
                <c:pt idx="7337">
                  <c:v>-0.190857</c:v>
                </c:pt>
                <c:pt idx="7338">
                  <c:v>-0.406082</c:v>
                </c:pt>
                <c:pt idx="7339">
                  <c:v>-0.34062199999999998</c:v>
                </c:pt>
                <c:pt idx="7340">
                  <c:v>-9.9426E-2</c:v>
                </c:pt>
                <c:pt idx="7341">
                  <c:v>0.27783200000000002</c:v>
                </c:pt>
                <c:pt idx="7342">
                  <c:v>0.55941799999999997</c:v>
                </c:pt>
                <c:pt idx="7343">
                  <c:v>0.89151000000000002</c:v>
                </c:pt>
                <c:pt idx="7344">
                  <c:v>1.313995</c:v>
                </c:pt>
                <c:pt idx="7345">
                  <c:v>1.8262940000000001</c:v>
                </c:pt>
                <c:pt idx="7346">
                  <c:v>2.4578549999999999</c:v>
                </c:pt>
                <c:pt idx="7347">
                  <c:v>3.0317229999999999</c:v>
                </c:pt>
                <c:pt idx="7348">
                  <c:v>3.159958</c:v>
                </c:pt>
                <c:pt idx="7349">
                  <c:v>3.073242</c:v>
                </c:pt>
                <c:pt idx="7350">
                  <c:v>2.8045960000000001</c:v>
                </c:pt>
                <c:pt idx="7351">
                  <c:v>2.730988</c:v>
                </c:pt>
                <c:pt idx="7352">
                  <c:v>2.570999</c:v>
                </c:pt>
                <c:pt idx="7353">
                  <c:v>2.2561490000000002</c:v>
                </c:pt>
                <c:pt idx="7354">
                  <c:v>2.0503849999999999</c:v>
                </c:pt>
                <c:pt idx="7355">
                  <c:v>1.6008150000000001</c:v>
                </c:pt>
                <c:pt idx="7356">
                  <c:v>1.5809169999999999</c:v>
                </c:pt>
                <c:pt idx="7357">
                  <c:v>1.68869</c:v>
                </c:pt>
                <c:pt idx="7358">
                  <c:v>1.843628</c:v>
                </c:pt>
                <c:pt idx="7359">
                  <c:v>1.9489749999999999</c:v>
                </c:pt>
                <c:pt idx="7360">
                  <c:v>2.0554199999999998</c:v>
                </c:pt>
                <c:pt idx="7361">
                  <c:v>2.4740449999999998</c:v>
                </c:pt>
                <c:pt idx="7362">
                  <c:v>2.6700439999999999</c:v>
                </c:pt>
                <c:pt idx="7363">
                  <c:v>3.17807</c:v>
                </c:pt>
                <c:pt idx="7364">
                  <c:v>3.294708</c:v>
                </c:pt>
                <c:pt idx="7365">
                  <c:v>2.5205229999999998</c:v>
                </c:pt>
                <c:pt idx="7366">
                  <c:v>1.168625</c:v>
                </c:pt>
                <c:pt idx="7367">
                  <c:v>0.75976600000000005</c:v>
                </c:pt>
                <c:pt idx="7368">
                  <c:v>0.55357400000000001</c:v>
                </c:pt>
                <c:pt idx="7369">
                  <c:v>0.32377600000000001</c:v>
                </c:pt>
                <c:pt idx="7370">
                  <c:v>-0.15390000000000001</c:v>
                </c:pt>
                <c:pt idx="7371">
                  <c:v>-0.55447400000000002</c:v>
                </c:pt>
                <c:pt idx="7372">
                  <c:v>-0.80458099999999999</c:v>
                </c:pt>
                <c:pt idx="7373">
                  <c:v>-0.80482500000000001</c:v>
                </c:pt>
                <c:pt idx="7374">
                  <c:v>-0.54919399999999996</c:v>
                </c:pt>
                <c:pt idx="7375">
                  <c:v>-0.21928400000000001</c:v>
                </c:pt>
                <c:pt idx="7376">
                  <c:v>0.132965</c:v>
                </c:pt>
                <c:pt idx="7377">
                  <c:v>0.59750400000000004</c:v>
                </c:pt>
                <c:pt idx="7378">
                  <c:v>1.3556060000000001</c:v>
                </c:pt>
                <c:pt idx="7379">
                  <c:v>2.3335880000000002</c:v>
                </c:pt>
                <c:pt idx="7380">
                  <c:v>3.0518040000000002</c:v>
                </c:pt>
                <c:pt idx="7381">
                  <c:v>3.4972379999999998</c:v>
                </c:pt>
                <c:pt idx="7382">
                  <c:v>3.6312869999999999</c:v>
                </c:pt>
                <c:pt idx="7383">
                  <c:v>3.3389739999999999</c:v>
                </c:pt>
                <c:pt idx="7384">
                  <c:v>2.8518520000000001</c:v>
                </c:pt>
                <c:pt idx="7385">
                  <c:v>2.577896</c:v>
                </c:pt>
                <c:pt idx="7386">
                  <c:v>2.1487880000000001</c:v>
                </c:pt>
                <c:pt idx="7387">
                  <c:v>1.963455</c:v>
                </c:pt>
                <c:pt idx="7388">
                  <c:v>1.938202</c:v>
                </c:pt>
                <c:pt idx="7389">
                  <c:v>1.651443</c:v>
                </c:pt>
                <c:pt idx="7390">
                  <c:v>1.669006</c:v>
                </c:pt>
                <c:pt idx="7391">
                  <c:v>1.8629610000000001</c:v>
                </c:pt>
                <c:pt idx="7392">
                  <c:v>1.952545</c:v>
                </c:pt>
                <c:pt idx="7393">
                  <c:v>2.003952</c:v>
                </c:pt>
                <c:pt idx="7394">
                  <c:v>2.0547939999999998</c:v>
                </c:pt>
                <c:pt idx="7395">
                  <c:v>2.1268919999999998</c:v>
                </c:pt>
                <c:pt idx="7396">
                  <c:v>2.5285030000000002</c:v>
                </c:pt>
                <c:pt idx="7397">
                  <c:v>3.2180939999999998</c:v>
                </c:pt>
                <c:pt idx="7398">
                  <c:v>3.4791409999999998</c:v>
                </c:pt>
                <c:pt idx="7399">
                  <c:v>3.0722809999999998</c:v>
                </c:pt>
                <c:pt idx="7400">
                  <c:v>1.7608490000000001</c:v>
                </c:pt>
                <c:pt idx="7401">
                  <c:v>0.869614</c:v>
                </c:pt>
                <c:pt idx="7402">
                  <c:v>0.35824600000000001</c:v>
                </c:pt>
                <c:pt idx="7403">
                  <c:v>0.18296799999999999</c:v>
                </c:pt>
                <c:pt idx="7404">
                  <c:v>-0.27662700000000001</c:v>
                </c:pt>
                <c:pt idx="7405">
                  <c:v>-0.933029</c:v>
                </c:pt>
                <c:pt idx="7406">
                  <c:v>-1.173996</c:v>
                </c:pt>
                <c:pt idx="7407">
                  <c:v>-0.88943499999999998</c:v>
                </c:pt>
                <c:pt idx="7408">
                  <c:v>-0.433334</c:v>
                </c:pt>
                <c:pt idx="7409">
                  <c:v>-0.40409899999999999</c:v>
                </c:pt>
                <c:pt idx="7410">
                  <c:v>-0.14622499999999999</c:v>
                </c:pt>
                <c:pt idx="7411">
                  <c:v>0.41053800000000001</c:v>
                </c:pt>
                <c:pt idx="7412">
                  <c:v>1.365891</c:v>
                </c:pt>
                <c:pt idx="7413">
                  <c:v>2.4334720000000001</c:v>
                </c:pt>
                <c:pt idx="7414">
                  <c:v>3.3934479999999998</c:v>
                </c:pt>
                <c:pt idx="7415">
                  <c:v>3.9679869999999999</c:v>
                </c:pt>
                <c:pt idx="7416">
                  <c:v>4.0463259999999996</c:v>
                </c:pt>
                <c:pt idx="7417">
                  <c:v>3.6264799999999999</c:v>
                </c:pt>
                <c:pt idx="7418">
                  <c:v>2.9945369999999998</c:v>
                </c:pt>
                <c:pt idx="7419">
                  <c:v>2.2951510000000002</c:v>
                </c:pt>
                <c:pt idx="7420">
                  <c:v>1.7416229999999999</c:v>
                </c:pt>
                <c:pt idx="7421">
                  <c:v>1.3639680000000001</c:v>
                </c:pt>
                <c:pt idx="7422">
                  <c:v>1.182785</c:v>
                </c:pt>
                <c:pt idx="7423">
                  <c:v>1.016357</c:v>
                </c:pt>
                <c:pt idx="7424">
                  <c:v>1.1046750000000001</c:v>
                </c:pt>
                <c:pt idx="7425">
                  <c:v>1.2099299999999999</c:v>
                </c:pt>
                <c:pt idx="7426">
                  <c:v>1.3247530000000001</c:v>
                </c:pt>
                <c:pt idx="7427">
                  <c:v>1.4487300000000001</c:v>
                </c:pt>
                <c:pt idx="7428">
                  <c:v>1.5925450000000001</c:v>
                </c:pt>
                <c:pt idx="7429">
                  <c:v>1.8063659999999999</c:v>
                </c:pt>
                <c:pt idx="7430">
                  <c:v>2.3207550000000001</c:v>
                </c:pt>
                <c:pt idx="7431">
                  <c:v>2.8951570000000002</c:v>
                </c:pt>
                <c:pt idx="7432">
                  <c:v>3.0776669999999999</c:v>
                </c:pt>
                <c:pt idx="7433">
                  <c:v>2.740936</c:v>
                </c:pt>
                <c:pt idx="7434">
                  <c:v>1.8600920000000001</c:v>
                </c:pt>
                <c:pt idx="7435">
                  <c:v>1.2178800000000001</c:v>
                </c:pt>
                <c:pt idx="7436">
                  <c:v>0.83891300000000002</c:v>
                </c:pt>
                <c:pt idx="7437">
                  <c:v>0.39201399999999997</c:v>
                </c:pt>
                <c:pt idx="7438">
                  <c:v>-6.1263999999999999E-2</c:v>
                </c:pt>
                <c:pt idx="7439">
                  <c:v>-0.55093400000000003</c:v>
                </c:pt>
                <c:pt idx="7440">
                  <c:v>-0.72151200000000004</c:v>
                </c:pt>
                <c:pt idx="7441">
                  <c:v>-0.54490700000000003</c:v>
                </c:pt>
                <c:pt idx="7442">
                  <c:v>-0.248306</c:v>
                </c:pt>
                <c:pt idx="7443">
                  <c:v>2.1530000000000001E-2</c:v>
                </c:pt>
                <c:pt idx="7444">
                  <c:v>0.46948200000000001</c:v>
                </c:pt>
                <c:pt idx="7445">
                  <c:v>1.0409090000000001</c:v>
                </c:pt>
                <c:pt idx="7446">
                  <c:v>1.7647090000000001</c:v>
                </c:pt>
                <c:pt idx="7447">
                  <c:v>2.467911</c:v>
                </c:pt>
                <c:pt idx="7448">
                  <c:v>3.1024780000000001</c:v>
                </c:pt>
                <c:pt idx="7449">
                  <c:v>3.3529969999999998</c:v>
                </c:pt>
                <c:pt idx="7450">
                  <c:v>3.3201139999999998</c:v>
                </c:pt>
                <c:pt idx="7451">
                  <c:v>3.0411220000000001</c:v>
                </c:pt>
                <c:pt idx="7452">
                  <c:v>2.497223</c:v>
                </c:pt>
                <c:pt idx="7453">
                  <c:v>1.9482729999999999</c:v>
                </c:pt>
                <c:pt idx="7454">
                  <c:v>1.313431</c:v>
                </c:pt>
                <c:pt idx="7455">
                  <c:v>0.96641500000000002</c:v>
                </c:pt>
                <c:pt idx="7456">
                  <c:v>0.68031299999999995</c:v>
                </c:pt>
                <c:pt idx="7457">
                  <c:v>0.69223000000000001</c:v>
                </c:pt>
                <c:pt idx="7458">
                  <c:v>0.76834100000000005</c:v>
                </c:pt>
                <c:pt idx="7459">
                  <c:v>1.0843659999999999</c:v>
                </c:pt>
                <c:pt idx="7460">
                  <c:v>1.2845610000000001</c:v>
                </c:pt>
                <c:pt idx="7461">
                  <c:v>1.458771</c:v>
                </c:pt>
                <c:pt idx="7462">
                  <c:v>1.731293</c:v>
                </c:pt>
                <c:pt idx="7463">
                  <c:v>1.8986209999999999</c:v>
                </c:pt>
                <c:pt idx="7464">
                  <c:v>2.5569920000000002</c:v>
                </c:pt>
                <c:pt idx="7465">
                  <c:v>3.5653229999999998</c:v>
                </c:pt>
                <c:pt idx="7466">
                  <c:v>4.1138000000000003</c:v>
                </c:pt>
                <c:pt idx="7467">
                  <c:v>2.9383089999999998</c:v>
                </c:pt>
                <c:pt idx="7468">
                  <c:v>1.7743530000000001</c:v>
                </c:pt>
                <c:pt idx="7469">
                  <c:v>1.061035</c:v>
                </c:pt>
                <c:pt idx="7470">
                  <c:v>0.84634399999999999</c:v>
                </c:pt>
                <c:pt idx="7471">
                  <c:v>0.57078600000000002</c:v>
                </c:pt>
                <c:pt idx="7472">
                  <c:v>-0.11663800000000001</c:v>
                </c:pt>
                <c:pt idx="7473">
                  <c:v>-0.707565</c:v>
                </c:pt>
                <c:pt idx="7474">
                  <c:v>-0.84326199999999996</c:v>
                </c:pt>
                <c:pt idx="7475">
                  <c:v>-0.80471800000000004</c:v>
                </c:pt>
                <c:pt idx="7476">
                  <c:v>-0.564697</c:v>
                </c:pt>
                <c:pt idx="7477">
                  <c:v>-1.3016E-2</c:v>
                </c:pt>
                <c:pt idx="7478">
                  <c:v>0.462341</c:v>
                </c:pt>
                <c:pt idx="7479">
                  <c:v>0.95454399999999995</c:v>
                </c:pt>
                <c:pt idx="7480">
                  <c:v>1.542969</c:v>
                </c:pt>
                <c:pt idx="7481">
                  <c:v>2.4892270000000001</c:v>
                </c:pt>
                <c:pt idx="7482">
                  <c:v>3.4224239999999999</c:v>
                </c:pt>
                <c:pt idx="7483">
                  <c:v>3.8812259999999998</c:v>
                </c:pt>
                <c:pt idx="7484">
                  <c:v>3.9543460000000001</c:v>
                </c:pt>
                <c:pt idx="7485">
                  <c:v>3.6572719999999999</c:v>
                </c:pt>
                <c:pt idx="7486">
                  <c:v>2.8364720000000001</c:v>
                </c:pt>
                <c:pt idx="7487">
                  <c:v>2.1340789999999998</c:v>
                </c:pt>
                <c:pt idx="7488">
                  <c:v>1.862274</c:v>
                </c:pt>
                <c:pt idx="7489">
                  <c:v>1.71936</c:v>
                </c:pt>
                <c:pt idx="7490">
                  <c:v>1.5110779999999999</c:v>
                </c:pt>
                <c:pt idx="7491">
                  <c:v>1.266602</c:v>
                </c:pt>
                <c:pt idx="7492">
                  <c:v>1.23912</c:v>
                </c:pt>
                <c:pt idx="7493">
                  <c:v>1.3730009999999999</c:v>
                </c:pt>
                <c:pt idx="7494">
                  <c:v>1.4813689999999999</c:v>
                </c:pt>
                <c:pt idx="7495">
                  <c:v>1.5007779999999999</c:v>
                </c:pt>
                <c:pt idx="7496">
                  <c:v>1.5296780000000001</c:v>
                </c:pt>
                <c:pt idx="7497">
                  <c:v>1.7823789999999999</c:v>
                </c:pt>
                <c:pt idx="7498">
                  <c:v>2.1480709999999998</c:v>
                </c:pt>
                <c:pt idx="7499">
                  <c:v>2.8969119999999999</c:v>
                </c:pt>
                <c:pt idx="7500">
                  <c:v>3.0061339999999999</c:v>
                </c:pt>
                <c:pt idx="7501">
                  <c:v>3.0270389999999998</c:v>
                </c:pt>
                <c:pt idx="7502">
                  <c:v>2.0421450000000001</c:v>
                </c:pt>
                <c:pt idx="7503">
                  <c:v>0.70931999999999995</c:v>
                </c:pt>
                <c:pt idx="7504">
                  <c:v>0.37342799999999998</c:v>
                </c:pt>
                <c:pt idx="7505">
                  <c:v>0.14968899999999999</c:v>
                </c:pt>
                <c:pt idx="7506">
                  <c:v>-0.54742400000000002</c:v>
                </c:pt>
                <c:pt idx="7507">
                  <c:v>-0.92117300000000002</c:v>
                </c:pt>
                <c:pt idx="7508">
                  <c:v>-1.040985</c:v>
                </c:pt>
                <c:pt idx="7509">
                  <c:v>-0.93075600000000003</c:v>
                </c:pt>
                <c:pt idx="7510">
                  <c:v>-0.52383400000000002</c:v>
                </c:pt>
                <c:pt idx="7511">
                  <c:v>-0.25183100000000003</c:v>
                </c:pt>
                <c:pt idx="7512">
                  <c:v>0.120743</c:v>
                </c:pt>
                <c:pt idx="7513">
                  <c:v>0.63441499999999995</c:v>
                </c:pt>
                <c:pt idx="7514">
                  <c:v>1.402374</c:v>
                </c:pt>
                <c:pt idx="7515">
                  <c:v>2.4549259999999999</c:v>
                </c:pt>
                <c:pt idx="7516">
                  <c:v>3.1976010000000001</c:v>
                </c:pt>
                <c:pt idx="7517">
                  <c:v>3.6590729999999998</c:v>
                </c:pt>
                <c:pt idx="7518">
                  <c:v>3.7340089999999999</c:v>
                </c:pt>
                <c:pt idx="7519">
                  <c:v>3.4131619999999998</c:v>
                </c:pt>
                <c:pt idx="7520">
                  <c:v>2.759506</c:v>
                </c:pt>
                <c:pt idx="7521">
                  <c:v>2.1340479999999999</c:v>
                </c:pt>
                <c:pt idx="7522">
                  <c:v>1.7727660000000001</c:v>
                </c:pt>
                <c:pt idx="7523">
                  <c:v>1.684158</c:v>
                </c:pt>
                <c:pt idx="7524">
                  <c:v>1.513107</c:v>
                </c:pt>
                <c:pt idx="7525">
                  <c:v>1.161942</c:v>
                </c:pt>
                <c:pt idx="7526">
                  <c:v>1.104141</c:v>
                </c:pt>
                <c:pt idx="7527">
                  <c:v>1.445908</c:v>
                </c:pt>
                <c:pt idx="7528">
                  <c:v>1.687195</c:v>
                </c:pt>
                <c:pt idx="7529">
                  <c:v>1.806824</c:v>
                </c:pt>
                <c:pt idx="7530">
                  <c:v>1.688248</c:v>
                </c:pt>
                <c:pt idx="7531">
                  <c:v>2.0364840000000002</c:v>
                </c:pt>
                <c:pt idx="7532">
                  <c:v>2.5296940000000001</c:v>
                </c:pt>
                <c:pt idx="7533">
                  <c:v>2.7395019999999999</c:v>
                </c:pt>
                <c:pt idx="7534">
                  <c:v>2.6491549999999999</c:v>
                </c:pt>
                <c:pt idx="7535">
                  <c:v>2.0179749999999999</c:v>
                </c:pt>
                <c:pt idx="7536">
                  <c:v>1.5880890000000001</c:v>
                </c:pt>
                <c:pt idx="7537">
                  <c:v>1.0388790000000001</c:v>
                </c:pt>
                <c:pt idx="7538">
                  <c:v>0.486481</c:v>
                </c:pt>
                <c:pt idx="7539">
                  <c:v>5.9357E-2</c:v>
                </c:pt>
                <c:pt idx="7540">
                  <c:v>-0.30963099999999999</c:v>
                </c:pt>
                <c:pt idx="7541">
                  <c:v>-0.56224099999999999</c:v>
                </c:pt>
                <c:pt idx="7542">
                  <c:v>-0.84816000000000003</c:v>
                </c:pt>
                <c:pt idx="7543">
                  <c:v>-0.91708400000000001</c:v>
                </c:pt>
                <c:pt idx="7544">
                  <c:v>-0.80538900000000002</c:v>
                </c:pt>
                <c:pt idx="7545">
                  <c:v>-0.43016100000000002</c:v>
                </c:pt>
                <c:pt idx="7546">
                  <c:v>0.15615799999999999</c:v>
                </c:pt>
                <c:pt idx="7547">
                  <c:v>0.63500999999999996</c:v>
                </c:pt>
                <c:pt idx="7548">
                  <c:v>1.3154300000000001</c:v>
                </c:pt>
                <c:pt idx="7549">
                  <c:v>2.3068849999999999</c:v>
                </c:pt>
                <c:pt idx="7550">
                  <c:v>3.1557309999999998</c:v>
                </c:pt>
                <c:pt idx="7551">
                  <c:v>3.6922000000000001</c:v>
                </c:pt>
                <c:pt idx="7552">
                  <c:v>3.78511</c:v>
                </c:pt>
                <c:pt idx="7553">
                  <c:v>3.5019529999999999</c:v>
                </c:pt>
                <c:pt idx="7554">
                  <c:v>2.9019170000000001</c:v>
                </c:pt>
                <c:pt idx="7555">
                  <c:v>2.2411799999999999</c:v>
                </c:pt>
                <c:pt idx="7556">
                  <c:v>1.9226529999999999</c:v>
                </c:pt>
                <c:pt idx="7557">
                  <c:v>1.9978640000000001</c:v>
                </c:pt>
                <c:pt idx="7558">
                  <c:v>1.756073</c:v>
                </c:pt>
                <c:pt idx="7559">
                  <c:v>1.4149929999999999</c:v>
                </c:pt>
                <c:pt idx="7560">
                  <c:v>1.379929</c:v>
                </c:pt>
                <c:pt idx="7561">
                  <c:v>1.65567</c:v>
                </c:pt>
                <c:pt idx="7562">
                  <c:v>1.966156</c:v>
                </c:pt>
                <c:pt idx="7563">
                  <c:v>2.0370789999999999</c:v>
                </c:pt>
                <c:pt idx="7564">
                  <c:v>1.7871859999999999</c:v>
                </c:pt>
                <c:pt idx="7565">
                  <c:v>1.8478699999999999</c:v>
                </c:pt>
                <c:pt idx="7566">
                  <c:v>2.4082180000000002</c:v>
                </c:pt>
                <c:pt idx="7567">
                  <c:v>2.7961580000000001</c:v>
                </c:pt>
                <c:pt idx="7568">
                  <c:v>2.7200009999999999</c:v>
                </c:pt>
                <c:pt idx="7569">
                  <c:v>2.0511020000000002</c:v>
                </c:pt>
                <c:pt idx="7570">
                  <c:v>1.2934110000000001</c:v>
                </c:pt>
                <c:pt idx="7571">
                  <c:v>0.761185</c:v>
                </c:pt>
                <c:pt idx="7572">
                  <c:v>0.42192099999999999</c:v>
                </c:pt>
                <c:pt idx="7573">
                  <c:v>-5.0873000000000002E-2</c:v>
                </c:pt>
                <c:pt idx="7574">
                  <c:v>-0.40701300000000001</c:v>
                </c:pt>
                <c:pt idx="7575">
                  <c:v>-0.79377699999999995</c:v>
                </c:pt>
                <c:pt idx="7576">
                  <c:v>-0.95733599999999996</c:v>
                </c:pt>
                <c:pt idx="7577">
                  <c:v>-0.80700700000000003</c:v>
                </c:pt>
                <c:pt idx="7578">
                  <c:v>-0.51081799999999999</c:v>
                </c:pt>
                <c:pt idx="7579">
                  <c:v>-0.17094400000000001</c:v>
                </c:pt>
                <c:pt idx="7580">
                  <c:v>0.22486900000000001</c:v>
                </c:pt>
                <c:pt idx="7581">
                  <c:v>0.67710899999999996</c:v>
                </c:pt>
                <c:pt idx="7582">
                  <c:v>1.350922</c:v>
                </c:pt>
                <c:pt idx="7583">
                  <c:v>2.22464</c:v>
                </c:pt>
                <c:pt idx="7584">
                  <c:v>2.971848</c:v>
                </c:pt>
                <c:pt idx="7585">
                  <c:v>3.3853909999999998</c:v>
                </c:pt>
                <c:pt idx="7586">
                  <c:v>3.4918209999999998</c:v>
                </c:pt>
                <c:pt idx="7587">
                  <c:v>3.1782530000000002</c:v>
                </c:pt>
                <c:pt idx="7588">
                  <c:v>2.591812</c:v>
                </c:pt>
                <c:pt idx="7589">
                  <c:v>1.8224640000000001</c:v>
                </c:pt>
                <c:pt idx="7590">
                  <c:v>1.363281</c:v>
                </c:pt>
                <c:pt idx="7591">
                  <c:v>1.2450870000000001</c:v>
                </c:pt>
                <c:pt idx="7592">
                  <c:v>1.1333470000000001</c:v>
                </c:pt>
                <c:pt idx="7593">
                  <c:v>0.90599099999999999</c:v>
                </c:pt>
                <c:pt idx="7594">
                  <c:v>0.80779999999999996</c:v>
                </c:pt>
                <c:pt idx="7595">
                  <c:v>1.0258640000000001</c:v>
                </c:pt>
                <c:pt idx="7596">
                  <c:v>1.3276209999999999</c:v>
                </c:pt>
                <c:pt idx="7597">
                  <c:v>1.510437</c:v>
                </c:pt>
                <c:pt idx="7598">
                  <c:v>1.48349</c:v>
                </c:pt>
                <c:pt idx="7599">
                  <c:v>1.5829470000000001</c:v>
                </c:pt>
                <c:pt idx="7600">
                  <c:v>2.3365019999999999</c:v>
                </c:pt>
                <c:pt idx="7601">
                  <c:v>3.2301639999999998</c:v>
                </c:pt>
                <c:pt idx="7602">
                  <c:v>3.0496829999999999</c:v>
                </c:pt>
                <c:pt idx="7603">
                  <c:v>2.3228759999999999</c:v>
                </c:pt>
                <c:pt idx="7604">
                  <c:v>1.4754640000000001</c:v>
                </c:pt>
                <c:pt idx="7605">
                  <c:v>1.23204</c:v>
                </c:pt>
                <c:pt idx="7606">
                  <c:v>0.82505799999999996</c:v>
                </c:pt>
                <c:pt idx="7607">
                  <c:v>0.12948599999999999</c:v>
                </c:pt>
                <c:pt idx="7608">
                  <c:v>-0.50375400000000004</c:v>
                </c:pt>
                <c:pt idx="7609">
                  <c:v>-1.073914</c:v>
                </c:pt>
                <c:pt idx="7610">
                  <c:v>-1.198715</c:v>
                </c:pt>
                <c:pt idx="7611">
                  <c:v>-0.96423300000000001</c:v>
                </c:pt>
                <c:pt idx="7612">
                  <c:v>-0.79699699999999996</c:v>
                </c:pt>
                <c:pt idx="7613">
                  <c:v>-0.65715000000000001</c:v>
                </c:pt>
                <c:pt idx="7614">
                  <c:v>-0.22415199999999999</c:v>
                </c:pt>
                <c:pt idx="7615">
                  <c:v>0.438614</c:v>
                </c:pt>
                <c:pt idx="7616">
                  <c:v>1.3156129999999999</c:v>
                </c:pt>
                <c:pt idx="7617">
                  <c:v>2.4105379999999998</c:v>
                </c:pt>
                <c:pt idx="7618">
                  <c:v>3.2280880000000001</c:v>
                </c:pt>
                <c:pt idx="7619">
                  <c:v>3.6995849999999999</c:v>
                </c:pt>
                <c:pt idx="7620">
                  <c:v>3.5399020000000001</c:v>
                </c:pt>
                <c:pt idx="7621">
                  <c:v>3.0142820000000001</c:v>
                </c:pt>
                <c:pt idx="7622">
                  <c:v>2.2785489999999999</c:v>
                </c:pt>
                <c:pt idx="7623">
                  <c:v>1.584457</c:v>
                </c:pt>
                <c:pt idx="7624">
                  <c:v>1.3168489999999999</c:v>
                </c:pt>
                <c:pt idx="7625">
                  <c:v>1.306427</c:v>
                </c:pt>
                <c:pt idx="7626">
                  <c:v>1.2204440000000001</c:v>
                </c:pt>
                <c:pt idx="7627">
                  <c:v>0.94901999999999997</c:v>
                </c:pt>
                <c:pt idx="7628">
                  <c:v>0.92965699999999996</c:v>
                </c:pt>
                <c:pt idx="7629">
                  <c:v>1.0616909999999999</c:v>
                </c:pt>
                <c:pt idx="7630">
                  <c:v>1.307693</c:v>
                </c:pt>
                <c:pt idx="7631">
                  <c:v>1.5694889999999999</c:v>
                </c:pt>
                <c:pt idx="7632">
                  <c:v>1.6136630000000001</c:v>
                </c:pt>
                <c:pt idx="7633">
                  <c:v>1.785172</c:v>
                </c:pt>
                <c:pt idx="7634">
                  <c:v>2.2121729999999999</c:v>
                </c:pt>
                <c:pt idx="7635">
                  <c:v>2.4959259999999999</c:v>
                </c:pt>
                <c:pt idx="7636">
                  <c:v>2.6065830000000001</c:v>
                </c:pt>
                <c:pt idx="7637">
                  <c:v>2.201263</c:v>
                </c:pt>
                <c:pt idx="7638">
                  <c:v>1.645462</c:v>
                </c:pt>
                <c:pt idx="7639">
                  <c:v>1.0048220000000001</c:v>
                </c:pt>
                <c:pt idx="7640">
                  <c:v>0.38011200000000001</c:v>
                </c:pt>
                <c:pt idx="7641">
                  <c:v>-0.23516799999999999</c:v>
                </c:pt>
                <c:pt idx="7642">
                  <c:v>-0.74821499999999996</c:v>
                </c:pt>
                <c:pt idx="7643">
                  <c:v>-1.0173030000000001</c:v>
                </c:pt>
                <c:pt idx="7644">
                  <c:v>-0.86677599999999999</c:v>
                </c:pt>
                <c:pt idx="7645">
                  <c:v>-0.49581900000000001</c:v>
                </c:pt>
                <c:pt idx="7646">
                  <c:v>3.7948999999999997E-2</c:v>
                </c:pt>
                <c:pt idx="7647">
                  <c:v>0.51252699999999995</c:v>
                </c:pt>
                <c:pt idx="7648">
                  <c:v>1.141632</c:v>
                </c:pt>
                <c:pt idx="7649">
                  <c:v>1.591202</c:v>
                </c:pt>
                <c:pt idx="7650">
                  <c:v>1.96492</c:v>
                </c:pt>
                <c:pt idx="7651">
                  <c:v>2.3814700000000002</c:v>
                </c:pt>
                <c:pt idx="7652">
                  <c:v>2.6445919999999998</c:v>
                </c:pt>
                <c:pt idx="7653">
                  <c:v>2.666153</c:v>
                </c:pt>
                <c:pt idx="7654">
                  <c:v>2.6061399999999999</c:v>
                </c:pt>
                <c:pt idx="7655">
                  <c:v>2.2736360000000002</c:v>
                </c:pt>
                <c:pt idx="7656">
                  <c:v>1.9768680000000001</c:v>
                </c:pt>
                <c:pt idx="7657">
                  <c:v>1.866104</c:v>
                </c:pt>
                <c:pt idx="7658">
                  <c:v>1.6463779999999999</c:v>
                </c:pt>
                <c:pt idx="7659">
                  <c:v>1.3226169999999999</c:v>
                </c:pt>
                <c:pt idx="7660">
                  <c:v>1.2747649999999999</c:v>
                </c:pt>
                <c:pt idx="7661">
                  <c:v>1.267792</c:v>
                </c:pt>
                <c:pt idx="7662">
                  <c:v>1.409988</c:v>
                </c:pt>
                <c:pt idx="7663">
                  <c:v>1.6034090000000001</c:v>
                </c:pt>
                <c:pt idx="7664">
                  <c:v>1.6557310000000001</c:v>
                </c:pt>
                <c:pt idx="7665">
                  <c:v>1.5937809999999999</c:v>
                </c:pt>
                <c:pt idx="7666">
                  <c:v>1.8065640000000001</c:v>
                </c:pt>
                <c:pt idx="7667">
                  <c:v>2.2445680000000001</c:v>
                </c:pt>
                <c:pt idx="7668">
                  <c:v>2.279633</c:v>
                </c:pt>
                <c:pt idx="7669">
                  <c:v>2.4281459999999999</c:v>
                </c:pt>
                <c:pt idx="7670">
                  <c:v>2.093674</c:v>
                </c:pt>
                <c:pt idx="7671">
                  <c:v>1.534103</c:v>
                </c:pt>
                <c:pt idx="7672">
                  <c:v>0.90666199999999997</c:v>
                </c:pt>
                <c:pt idx="7673">
                  <c:v>0.472275</c:v>
                </c:pt>
                <c:pt idx="7674">
                  <c:v>2.861E-2</c:v>
                </c:pt>
                <c:pt idx="7675">
                  <c:v>-0.40654000000000001</c:v>
                </c:pt>
                <c:pt idx="7676">
                  <c:v>-0.63244599999999995</c:v>
                </c:pt>
                <c:pt idx="7677">
                  <c:v>-0.688446</c:v>
                </c:pt>
                <c:pt idx="7678">
                  <c:v>-0.56948900000000002</c:v>
                </c:pt>
                <c:pt idx="7679">
                  <c:v>-0.35832199999999997</c:v>
                </c:pt>
                <c:pt idx="7680">
                  <c:v>5.5999999999999999E-3</c:v>
                </c:pt>
                <c:pt idx="7681">
                  <c:v>0.41209400000000002</c:v>
                </c:pt>
                <c:pt idx="7682">
                  <c:v>0.90335100000000002</c:v>
                </c:pt>
                <c:pt idx="7683">
                  <c:v>1.507233</c:v>
                </c:pt>
                <c:pt idx="7684">
                  <c:v>2.2759399999999999</c:v>
                </c:pt>
                <c:pt idx="7685">
                  <c:v>2.8168030000000002</c:v>
                </c:pt>
                <c:pt idx="7686">
                  <c:v>3.335159</c:v>
                </c:pt>
                <c:pt idx="7687">
                  <c:v>3.4927060000000001</c:v>
                </c:pt>
                <c:pt idx="7688">
                  <c:v>3.270966</c:v>
                </c:pt>
                <c:pt idx="7689">
                  <c:v>2.5961759999999998</c:v>
                </c:pt>
                <c:pt idx="7690">
                  <c:v>1.9060520000000001</c:v>
                </c:pt>
                <c:pt idx="7691">
                  <c:v>1.4462740000000001</c:v>
                </c:pt>
                <c:pt idx="7692">
                  <c:v>1.2351380000000001</c:v>
                </c:pt>
                <c:pt idx="7693">
                  <c:v>1.15126</c:v>
                </c:pt>
                <c:pt idx="7694">
                  <c:v>0.96691899999999997</c:v>
                </c:pt>
                <c:pt idx="7695">
                  <c:v>0.89891100000000002</c:v>
                </c:pt>
                <c:pt idx="7696">
                  <c:v>0.92446899999999999</c:v>
                </c:pt>
                <c:pt idx="7697">
                  <c:v>1.033218</c:v>
                </c:pt>
                <c:pt idx="7698">
                  <c:v>1.1551670000000001</c:v>
                </c:pt>
                <c:pt idx="7699">
                  <c:v>1.3365629999999999</c:v>
                </c:pt>
                <c:pt idx="7700">
                  <c:v>1.68103</c:v>
                </c:pt>
                <c:pt idx="7701">
                  <c:v>2.7292179999999999</c:v>
                </c:pt>
                <c:pt idx="7702">
                  <c:v>3.205368</c:v>
                </c:pt>
                <c:pt idx="7703">
                  <c:v>2.9715880000000001</c:v>
                </c:pt>
                <c:pt idx="7704">
                  <c:v>2.4770509999999999</c:v>
                </c:pt>
                <c:pt idx="7705">
                  <c:v>2.133896</c:v>
                </c:pt>
                <c:pt idx="7706">
                  <c:v>1.61467</c:v>
                </c:pt>
                <c:pt idx="7707">
                  <c:v>0.87463400000000002</c:v>
                </c:pt>
                <c:pt idx="7708">
                  <c:v>0.21340899999999999</c:v>
                </c:pt>
                <c:pt idx="7709">
                  <c:v>-0.25553900000000002</c:v>
                </c:pt>
                <c:pt idx="7710">
                  <c:v>-0.57986499999999996</c:v>
                </c:pt>
                <c:pt idx="7711">
                  <c:v>-0.82496599999999998</c:v>
                </c:pt>
                <c:pt idx="7712">
                  <c:v>-0.92981000000000003</c:v>
                </c:pt>
                <c:pt idx="7713">
                  <c:v>-0.76300000000000001</c:v>
                </c:pt>
                <c:pt idx="7714">
                  <c:v>-0.38214100000000001</c:v>
                </c:pt>
                <c:pt idx="7715">
                  <c:v>5.3848E-2</c:v>
                </c:pt>
                <c:pt idx="7716">
                  <c:v>0.44854699999999997</c:v>
                </c:pt>
                <c:pt idx="7717">
                  <c:v>0.97105399999999997</c:v>
                </c:pt>
                <c:pt idx="7718">
                  <c:v>1.48204</c:v>
                </c:pt>
                <c:pt idx="7719">
                  <c:v>2.4434200000000001</c:v>
                </c:pt>
                <c:pt idx="7720">
                  <c:v>3.3909609999999999</c:v>
                </c:pt>
                <c:pt idx="7721">
                  <c:v>3.6571500000000001</c:v>
                </c:pt>
                <c:pt idx="7722">
                  <c:v>3.310349</c:v>
                </c:pt>
                <c:pt idx="7723">
                  <c:v>2.885834</c:v>
                </c:pt>
                <c:pt idx="7724">
                  <c:v>2.2863159999999998</c:v>
                </c:pt>
                <c:pt idx="7725">
                  <c:v>1.6692199999999999</c:v>
                </c:pt>
                <c:pt idx="7726">
                  <c:v>1.3532709999999999</c:v>
                </c:pt>
                <c:pt idx="7727">
                  <c:v>1.580444</c:v>
                </c:pt>
                <c:pt idx="7728">
                  <c:v>1.515228</c:v>
                </c:pt>
                <c:pt idx="7729">
                  <c:v>1.4515530000000001</c:v>
                </c:pt>
                <c:pt idx="7730">
                  <c:v>1.5737920000000001</c:v>
                </c:pt>
                <c:pt idx="7731">
                  <c:v>1.7201839999999999</c:v>
                </c:pt>
                <c:pt idx="7732">
                  <c:v>1.8992</c:v>
                </c:pt>
                <c:pt idx="7733">
                  <c:v>1.911179</c:v>
                </c:pt>
                <c:pt idx="7734">
                  <c:v>1.8549960000000001</c:v>
                </c:pt>
                <c:pt idx="7735">
                  <c:v>2.3410950000000001</c:v>
                </c:pt>
                <c:pt idx="7736">
                  <c:v>2.951813</c:v>
                </c:pt>
                <c:pt idx="7737">
                  <c:v>3.3037260000000002</c:v>
                </c:pt>
                <c:pt idx="7738">
                  <c:v>3.1105649999999998</c:v>
                </c:pt>
                <c:pt idx="7739">
                  <c:v>2.104797</c:v>
                </c:pt>
                <c:pt idx="7740">
                  <c:v>0.97175599999999995</c:v>
                </c:pt>
                <c:pt idx="7741">
                  <c:v>0.78378300000000001</c:v>
                </c:pt>
                <c:pt idx="7742">
                  <c:v>0.47003200000000001</c:v>
                </c:pt>
                <c:pt idx="7743">
                  <c:v>-6.6513000000000003E-2</c:v>
                </c:pt>
                <c:pt idx="7744">
                  <c:v>-0.60446200000000005</c:v>
                </c:pt>
                <c:pt idx="7745">
                  <c:v>-0.92923</c:v>
                </c:pt>
                <c:pt idx="7746">
                  <c:v>-1.0139769999999999</c:v>
                </c:pt>
                <c:pt idx="7747">
                  <c:v>-0.82980299999999996</c:v>
                </c:pt>
                <c:pt idx="7748">
                  <c:v>-0.60497999999999996</c:v>
                </c:pt>
                <c:pt idx="7749">
                  <c:v>-0.47831699999999999</c:v>
                </c:pt>
                <c:pt idx="7750">
                  <c:v>-6.7429000000000003E-2</c:v>
                </c:pt>
                <c:pt idx="7751">
                  <c:v>0.76135299999999995</c:v>
                </c:pt>
                <c:pt idx="7752">
                  <c:v>1.6121220000000001</c:v>
                </c:pt>
                <c:pt idx="7753">
                  <c:v>2.3974760000000002</c:v>
                </c:pt>
                <c:pt idx="7754">
                  <c:v>2.8975369999999998</c:v>
                </c:pt>
                <c:pt idx="7755">
                  <c:v>3.377869</c:v>
                </c:pt>
                <c:pt idx="7756">
                  <c:v>2.9050449999999999</c:v>
                </c:pt>
                <c:pt idx="7757">
                  <c:v>2.1032869999999999</c:v>
                </c:pt>
                <c:pt idx="7758">
                  <c:v>1.8365629999999999</c:v>
                </c:pt>
                <c:pt idx="7759">
                  <c:v>1.487579</c:v>
                </c:pt>
                <c:pt idx="7760">
                  <c:v>1.285568</c:v>
                </c:pt>
                <c:pt idx="7761">
                  <c:v>0.85778799999999999</c:v>
                </c:pt>
                <c:pt idx="7762">
                  <c:v>0.45254499999999998</c:v>
                </c:pt>
                <c:pt idx="7763">
                  <c:v>0.124695</c:v>
                </c:pt>
                <c:pt idx="7764">
                  <c:v>7.2905999999999999E-2</c:v>
                </c:pt>
                <c:pt idx="7765">
                  <c:v>7.5957999999999998E-2</c:v>
                </c:pt>
                <c:pt idx="7766">
                  <c:v>4.3915000000000003E-2</c:v>
                </c:pt>
                <c:pt idx="7767">
                  <c:v>4.9667000000000003E-2</c:v>
                </c:pt>
                <c:pt idx="7768">
                  <c:v>-5.7723999999999998E-2</c:v>
                </c:pt>
                <c:pt idx="7769">
                  <c:v>-0.158997</c:v>
                </c:pt>
                <c:pt idx="7770">
                  <c:v>-0.366531</c:v>
                </c:pt>
                <c:pt idx="7771">
                  <c:v>-0.38322400000000001</c:v>
                </c:pt>
                <c:pt idx="7772">
                  <c:v>-0.27403300000000003</c:v>
                </c:pt>
                <c:pt idx="7773">
                  <c:v>-0.32249499999999998</c:v>
                </c:pt>
                <c:pt idx="7774">
                  <c:v>-0.53010599999999997</c:v>
                </c:pt>
                <c:pt idx="7775">
                  <c:v>-0.65902700000000003</c:v>
                </c:pt>
                <c:pt idx="7776">
                  <c:v>-0.55546600000000002</c:v>
                </c:pt>
                <c:pt idx="7777">
                  <c:v>-0.53370700000000004</c:v>
                </c:pt>
                <c:pt idx="7778">
                  <c:v>-0.57543900000000003</c:v>
                </c:pt>
                <c:pt idx="7779">
                  <c:v>-0.65693699999999999</c:v>
                </c:pt>
                <c:pt idx="7780">
                  <c:v>-0.57591199999999998</c:v>
                </c:pt>
                <c:pt idx="7781">
                  <c:v>-0.52029400000000003</c:v>
                </c:pt>
                <c:pt idx="7782">
                  <c:v>-0.587982</c:v>
                </c:pt>
                <c:pt idx="7783">
                  <c:v>-0.79780600000000002</c:v>
                </c:pt>
                <c:pt idx="7784">
                  <c:v>-0.85255400000000003</c:v>
                </c:pt>
                <c:pt idx="7785">
                  <c:v>-0.85668900000000003</c:v>
                </c:pt>
                <c:pt idx="7786">
                  <c:v>-0.87087999999999999</c:v>
                </c:pt>
                <c:pt idx="7787">
                  <c:v>-0.90617400000000004</c:v>
                </c:pt>
                <c:pt idx="7788">
                  <c:v>-0.87800599999999995</c:v>
                </c:pt>
                <c:pt idx="7789">
                  <c:v>-0.84481799999999996</c:v>
                </c:pt>
                <c:pt idx="7790">
                  <c:v>-0.83378600000000003</c:v>
                </c:pt>
                <c:pt idx="7791">
                  <c:v>-0.81974800000000003</c:v>
                </c:pt>
                <c:pt idx="7792">
                  <c:v>-0.75949100000000003</c:v>
                </c:pt>
                <c:pt idx="7793">
                  <c:v>-0.78692600000000001</c:v>
                </c:pt>
                <c:pt idx="7794">
                  <c:v>-0.82122799999999996</c:v>
                </c:pt>
                <c:pt idx="7795">
                  <c:v>-0.720001</c:v>
                </c:pt>
                <c:pt idx="7796">
                  <c:v>-0.75882000000000005</c:v>
                </c:pt>
                <c:pt idx="7797">
                  <c:v>-0.75149500000000002</c:v>
                </c:pt>
                <c:pt idx="7798">
                  <c:v>-0.75817900000000005</c:v>
                </c:pt>
                <c:pt idx="7799">
                  <c:v>-0.79194600000000004</c:v>
                </c:pt>
                <c:pt idx="7800">
                  <c:v>-0.83053600000000005</c:v>
                </c:pt>
                <c:pt idx="7801">
                  <c:v>-0.84170500000000004</c:v>
                </c:pt>
                <c:pt idx="7802">
                  <c:v>-0.87355000000000005</c:v>
                </c:pt>
                <c:pt idx="7803">
                  <c:v>-0.86729400000000001</c:v>
                </c:pt>
                <c:pt idx="7804">
                  <c:v>-0.92526200000000003</c:v>
                </c:pt>
                <c:pt idx="7805">
                  <c:v>-0.95478799999999997</c:v>
                </c:pt>
                <c:pt idx="7806">
                  <c:v>-1.013687</c:v>
                </c:pt>
                <c:pt idx="7807">
                  <c:v>-0.94618199999999997</c:v>
                </c:pt>
                <c:pt idx="7808">
                  <c:v>-0.90419000000000005</c:v>
                </c:pt>
                <c:pt idx="7809">
                  <c:v>-0.87724299999999999</c:v>
                </c:pt>
                <c:pt idx="7810">
                  <c:v>-0.85742200000000002</c:v>
                </c:pt>
                <c:pt idx="7811">
                  <c:v>-0.85614000000000001</c:v>
                </c:pt>
                <c:pt idx="7812">
                  <c:v>-0.83099400000000001</c:v>
                </c:pt>
                <c:pt idx="7813">
                  <c:v>-0.84521500000000005</c:v>
                </c:pt>
                <c:pt idx="7814">
                  <c:v>-0.83058200000000004</c:v>
                </c:pt>
                <c:pt idx="7815">
                  <c:v>-0.83886700000000003</c:v>
                </c:pt>
                <c:pt idx="7816">
                  <c:v>-0.83431999999999995</c:v>
                </c:pt>
                <c:pt idx="7817">
                  <c:v>-0.85020399999999996</c:v>
                </c:pt>
                <c:pt idx="7818">
                  <c:v>-0.90440399999999999</c:v>
                </c:pt>
                <c:pt idx="7819">
                  <c:v>-0.94142199999999998</c:v>
                </c:pt>
                <c:pt idx="7820">
                  <c:v>-0.95336900000000002</c:v>
                </c:pt>
                <c:pt idx="7821">
                  <c:v>-0.92443799999999998</c:v>
                </c:pt>
                <c:pt idx="7822">
                  <c:v>-0.90684500000000001</c:v>
                </c:pt>
                <c:pt idx="7823">
                  <c:v>-0.89526399999999995</c:v>
                </c:pt>
                <c:pt idx="7824">
                  <c:v>-0.92454499999999995</c:v>
                </c:pt>
                <c:pt idx="7825">
                  <c:v>-0.93180799999999997</c:v>
                </c:pt>
                <c:pt idx="7826">
                  <c:v>-0.89898699999999998</c:v>
                </c:pt>
                <c:pt idx="7827">
                  <c:v>-0.88963300000000001</c:v>
                </c:pt>
                <c:pt idx="7828">
                  <c:v>-0.93983499999999998</c:v>
                </c:pt>
                <c:pt idx="7829">
                  <c:v>-0.95860299999999998</c:v>
                </c:pt>
                <c:pt idx="7830">
                  <c:v>-0.94880699999999996</c:v>
                </c:pt>
                <c:pt idx="7831">
                  <c:v>-0.94274899999999995</c:v>
                </c:pt>
                <c:pt idx="7832">
                  <c:v>-0.94311500000000004</c:v>
                </c:pt>
                <c:pt idx="7833">
                  <c:v>-0.94511400000000001</c:v>
                </c:pt>
                <c:pt idx="7834">
                  <c:v>-0.93629499999999999</c:v>
                </c:pt>
                <c:pt idx="7835">
                  <c:v>-0.89247100000000001</c:v>
                </c:pt>
                <c:pt idx="7836">
                  <c:v>-0.88839699999999999</c:v>
                </c:pt>
                <c:pt idx="7837">
                  <c:v>-0.90107700000000002</c:v>
                </c:pt>
                <c:pt idx="7838">
                  <c:v>-0.95100399999999996</c:v>
                </c:pt>
                <c:pt idx="7839">
                  <c:v>-0.92111200000000004</c:v>
                </c:pt>
                <c:pt idx="7840">
                  <c:v>-0.91705300000000001</c:v>
                </c:pt>
                <c:pt idx="7841">
                  <c:v>-0.90196200000000004</c:v>
                </c:pt>
                <c:pt idx="7842">
                  <c:v>-0.89897199999999999</c:v>
                </c:pt>
                <c:pt idx="7843">
                  <c:v>-0.91398599999999997</c:v>
                </c:pt>
              </c:numCache>
            </c:numRef>
          </c:val>
          <c:smooth val="0"/>
          <c:extLst>
            <c:ext xmlns:c16="http://schemas.microsoft.com/office/drawing/2014/chart" uri="{C3380CC4-5D6E-409C-BE32-E72D297353CC}">
              <c16:uniqueId val="{00000001-9BE8-48AC-9552-1D913BE093BE}"/>
            </c:ext>
          </c:extLst>
        </c:ser>
        <c:ser>
          <c:idx val="2"/>
          <c:order val="2"/>
          <c:tx>
            <c:strRef>
              <c:f>[Accelerometer_2017_10_15.xlsx]Sheet2!$D$1</c:f>
              <c:strCache>
                <c:ptCount val="1"/>
                <c:pt idx="0">
                  <c:v>Accel_Z</c:v>
                </c:pt>
              </c:strCache>
            </c:strRef>
          </c:tx>
          <c:spPr>
            <a:ln w="28575" cap="rnd">
              <a:solidFill>
                <a:schemeClr val="accent3"/>
              </a:solidFill>
              <a:round/>
            </a:ln>
            <a:effectLst/>
          </c:spPr>
          <c:marker>
            <c:symbol val="none"/>
          </c:marker>
          <c:val>
            <c:numRef>
              <c:f>[Accelerometer_2017_10_15.xlsx]Sheet2!$D$2:$D$8085</c:f>
              <c:numCache>
                <c:formatCode>General</c:formatCode>
                <c:ptCount val="8084"/>
                <c:pt idx="0">
                  <c:v>-1.010605</c:v>
                </c:pt>
                <c:pt idx="1">
                  <c:v>-1.0070190000000001</c:v>
                </c:pt>
                <c:pt idx="2">
                  <c:v>-0.99217200000000005</c:v>
                </c:pt>
                <c:pt idx="3">
                  <c:v>-1.0060119999999999</c:v>
                </c:pt>
                <c:pt idx="4">
                  <c:v>-1.013336</c:v>
                </c:pt>
                <c:pt idx="5">
                  <c:v>-1.007538</c:v>
                </c:pt>
                <c:pt idx="6">
                  <c:v>-0.99856599999999995</c:v>
                </c:pt>
                <c:pt idx="7">
                  <c:v>-1.0018769999999999</c:v>
                </c:pt>
                <c:pt idx="8">
                  <c:v>-1.011414</c:v>
                </c:pt>
                <c:pt idx="9">
                  <c:v>-1.0097499999999999</c:v>
                </c:pt>
                <c:pt idx="10">
                  <c:v>-1.0096130000000001</c:v>
                </c:pt>
                <c:pt idx="11">
                  <c:v>-0.99507100000000004</c:v>
                </c:pt>
                <c:pt idx="12">
                  <c:v>-1.002121</c:v>
                </c:pt>
                <c:pt idx="13">
                  <c:v>-1.0122990000000001</c:v>
                </c:pt>
                <c:pt idx="14">
                  <c:v>-1.0071559999999999</c:v>
                </c:pt>
                <c:pt idx="15">
                  <c:v>-0.99964900000000001</c:v>
                </c:pt>
                <c:pt idx="16">
                  <c:v>-1.001312</c:v>
                </c:pt>
                <c:pt idx="17">
                  <c:v>-1.013123</c:v>
                </c:pt>
                <c:pt idx="18">
                  <c:v>-1.011887</c:v>
                </c:pt>
                <c:pt idx="19">
                  <c:v>-1.007889</c:v>
                </c:pt>
                <c:pt idx="20">
                  <c:v>-0.99426300000000001</c:v>
                </c:pt>
                <c:pt idx="21">
                  <c:v>-0.99914599999999998</c:v>
                </c:pt>
                <c:pt idx="22">
                  <c:v>-1.0118100000000001</c:v>
                </c:pt>
                <c:pt idx="23">
                  <c:v>-1.007584</c:v>
                </c:pt>
                <c:pt idx="24">
                  <c:v>-1.0033259999999999</c:v>
                </c:pt>
                <c:pt idx="25">
                  <c:v>-0.99856599999999995</c:v>
                </c:pt>
                <c:pt idx="26">
                  <c:v>-1.008759</c:v>
                </c:pt>
                <c:pt idx="27">
                  <c:v>-1.011978</c:v>
                </c:pt>
                <c:pt idx="28">
                  <c:v>-1.008453</c:v>
                </c:pt>
                <c:pt idx="29">
                  <c:v>-0.99638400000000005</c:v>
                </c:pt>
                <c:pt idx="30">
                  <c:v>-1.005417</c:v>
                </c:pt>
                <c:pt idx="31">
                  <c:v>-1.007172</c:v>
                </c:pt>
                <c:pt idx="32">
                  <c:v>-1.0097050000000001</c:v>
                </c:pt>
                <c:pt idx="33">
                  <c:v>-1.007233</c:v>
                </c:pt>
                <c:pt idx="34">
                  <c:v>-0.99751299999999998</c:v>
                </c:pt>
                <c:pt idx="35">
                  <c:v>-1.0086520000000001</c:v>
                </c:pt>
                <c:pt idx="36">
                  <c:v>-1.0132749999999999</c:v>
                </c:pt>
                <c:pt idx="37">
                  <c:v>-1.0084379999999999</c:v>
                </c:pt>
                <c:pt idx="38">
                  <c:v>-1.001007</c:v>
                </c:pt>
                <c:pt idx="39">
                  <c:v>-1.0000150000000001</c:v>
                </c:pt>
                <c:pt idx="40">
                  <c:v>-1.009293</c:v>
                </c:pt>
                <c:pt idx="41">
                  <c:v>-1.0113369999999999</c:v>
                </c:pt>
                <c:pt idx="42">
                  <c:v>-1.001465</c:v>
                </c:pt>
                <c:pt idx="43">
                  <c:v>-0.99882499999999996</c:v>
                </c:pt>
                <c:pt idx="44">
                  <c:v>-1.0040439999999999</c:v>
                </c:pt>
                <c:pt idx="45">
                  <c:v>-1.010437</c:v>
                </c:pt>
                <c:pt idx="46">
                  <c:v>-1.0073700000000001</c:v>
                </c:pt>
                <c:pt idx="47">
                  <c:v>-1.0027619999999999</c:v>
                </c:pt>
                <c:pt idx="48">
                  <c:v>-1.0036160000000001</c:v>
                </c:pt>
                <c:pt idx="49">
                  <c:v>-1.0066379999999999</c:v>
                </c:pt>
                <c:pt idx="50">
                  <c:v>-1.0059199999999999</c:v>
                </c:pt>
                <c:pt idx="51">
                  <c:v>-1.00621</c:v>
                </c:pt>
                <c:pt idx="52">
                  <c:v>-1.004562</c:v>
                </c:pt>
                <c:pt idx="53">
                  <c:v>-1.0057830000000001</c:v>
                </c:pt>
                <c:pt idx="54">
                  <c:v>-1.007919</c:v>
                </c:pt>
                <c:pt idx="55">
                  <c:v>-1.0095209999999999</c:v>
                </c:pt>
                <c:pt idx="56">
                  <c:v>-1.005997</c:v>
                </c:pt>
                <c:pt idx="57">
                  <c:v>-1.005585</c:v>
                </c:pt>
                <c:pt idx="58">
                  <c:v>-1.0045470000000001</c:v>
                </c:pt>
                <c:pt idx="59">
                  <c:v>-1.00528</c:v>
                </c:pt>
                <c:pt idx="60">
                  <c:v>-1.0049129999999999</c:v>
                </c:pt>
                <c:pt idx="61">
                  <c:v>-1.0059199999999999</c:v>
                </c:pt>
                <c:pt idx="62">
                  <c:v>-1.003647</c:v>
                </c:pt>
                <c:pt idx="63">
                  <c:v>-1.0061040000000001</c:v>
                </c:pt>
                <c:pt idx="64">
                  <c:v>-1.0077970000000001</c:v>
                </c:pt>
                <c:pt idx="65">
                  <c:v>-1.004456</c:v>
                </c:pt>
                <c:pt idx="66">
                  <c:v>-1.0059199999999999</c:v>
                </c:pt>
                <c:pt idx="67">
                  <c:v>-1.0056609999999999</c:v>
                </c:pt>
                <c:pt idx="68">
                  <c:v>-1.0052490000000001</c:v>
                </c:pt>
                <c:pt idx="69">
                  <c:v>-1.005325</c:v>
                </c:pt>
                <c:pt idx="70">
                  <c:v>-1.0034940000000001</c:v>
                </c:pt>
                <c:pt idx="71">
                  <c:v>-1.0061040000000001</c:v>
                </c:pt>
                <c:pt idx="72">
                  <c:v>-1.00383</c:v>
                </c:pt>
                <c:pt idx="73">
                  <c:v>-1.0037229999999999</c:v>
                </c:pt>
                <c:pt idx="74">
                  <c:v>-1.0077970000000001</c:v>
                </c:pt>
                <c:pt idx="75">
                  <c:v>-1.0048520000000001</c:v>
                </c:pt>
                <c:pt idx="76">
                  <c:v>-1.0081629999999999</c:v>
                </c:pt>
                <c:pt idx="77">
                  <c:v>-1.0063930000000001</c:v>
                </c:pt>
                <c:pt idx="78">
                  <c:v>-1.005692</c:v>
                </c:pt>
                <c:pt idx="79">
                  <c:v>-1.00647</c:v>
                </c:pt>
                <c:pt idx="80">
                  <c:v>-1.00528</c:v>
                </c:pt>
                <c:pt idx="81">
                  <c:v>-1.005066</c:v>
                </c:pt>
                <c:pt idx="82">
                  <c:v>-1.0069889999999999</c:v>
                </c:pt>
                <c:pt idx="83">
                  <c:v>-1.005646</c:v>
                </c:pt>
                <c:pt idx="84">
                  <c:v>-1.0057370000000001</c:v>
                </c:pt>
                <c:pt idx="85">
                  <c:v>-1.005493</c:v>
                </c:pt>
                <c:pt idx="86">
                  <c:v>-1.006149</c:v>
                </c:pt>
                <c:pt idx="87">
                  <c:v>-1.005447</c:v>
                </c:pt>
                <c:pt idx="88">
                  <c:v>-1.007935</c:v>
                </c:pt>
                <c:pt idx="89">
                  <c:v>-1.0040439999999999</c:v>
                </c:pt>
                <c:pt idx="90">
                  <c:v>-1.003433</c:v>
                </c:pt>
                <c:pt idx="91">
                  <c:v>-1.006699</c:v>
                </c:pt>
                <c:pt idx="92">
                  <c:v>-1.007217</c:v>
                </c:pt>
                <c:pt idx="93">
                  <c:v>-1.004883</c:v>
                </c:pt>
                <c:pt idx="94">
                  <c:v>-1.0066679999999999</c:v>
                </c:pt>
                <c:pt idx="95">
                  <c:v>-1.0046079999999999</c:v>
                </c:pt>
                <c:pt idx="96">
                  <c:v>-1.004318</c:v>
                </c:pt>
                <c:pt idx="97">
                  <c:v>-1.0076750000000001</c:v>
                </c:pt>
                <c:pt idx="98">
                  <c:v>-1.0072779999999999</c:v>
                </c:pt>
                <c:pt idx="99">
                  <c:v>-1.005325</c:v>
                </c:pt>
                <c:pt idx="100">
                  <c:v>-1.0052639999999999</c:v>
                </c:pt>
                <c:pt idx="101">
                  <c:v>-1.004929</c:v>
                </c:pt>
                <c:pt idx="102">
                  <c:v>-1.0074620000000001</c:v>
                </c:pt>
                <c:pt idx="103">
                  <c:v>-1.0031429999999999</c:v>
                </c:pt>
                <c:pt idx="104">
                  <c:v>-1.0080720000000001</c:v>
                </c:pt>
                <c:pt idx="105">
                  <c:v>-1.007919</c:v>
                </c:pt>
                <c:pt idx="106">
                  <c:v>-1.0052490000000001</c:v>
                </c:pt>
                <c:pt idx="107">
                  <c:v>-1.006119</c:v>
                </c:pt>
                <c:pt idx="108">
                  <c:v>-1.0046839999999999</c:v>
                </c:pt>
                <c:pt idx="109">
                  <c:v>-1.0062260000000001</c:v>
                </c:pt>
                <c:pt idx="110">
                  <c:v>-1.0040439999999999</c:v>
                </c:pt>
                <c:pt idx="111">
                  <c:v>-1.0057830000000001</c:v>
                </c:pt>
                <c:pt idx="112">
                  <c:v>-1.0053859999999999</c:v>
                </c:pt>
                <c:pt idx="113">
                  <c:v>-1.0071110000000001</c:v>
                </c:pt>
                <c:pt idx="114">
                  <c:v>-1.007263</c:v>
                </c:pt>
                <c:pt idx="115">
                  <c:v>-1.0054019999999999</c:v>
                </c:pt>
                <c:pt idx="116">
                  <c:v>-1.005539</c:v>
                </c:pt>
                <c:pt idx="117">
                  <c:v>-1.0041500000000001</c:v>
                </c:pt>
                <c:pt idx="118">
                  <c:v>-1.004974</c:v>
                </c:pt>
                <c:pt idx="119">
                  <c:v>-1.0074620000000001</c:v>
                </c:pt>
                <c:pt idx="120">
                  <c:v>-1.0071110000000001</c:v>
                </c:pt>
                <c:pt idx="121">
                  <c:v>-1.0060119999999999</c:v>
                </c:pt>
                <c:pt idx="122">
                  <c:v>-1.0060420000000001</c:v>
                </c:pt>
                <c:pt idx="123">
                  <c:v>-1.007233</c:v>
                </c:pt>
                <c:pt idx="124">
                  <c:v>-1.0056609999999999</c:v>
                </c:pt>
                <c:pt idx="125">
                  <c:v>-1.0044249999999999</c:v>
                </c:pt>
                <c:pt idx="126">
                  <c:v>-1.003479</c:v>
                </c:pt>
                <c:pt idx="127">
                  <c:v>-1.0076290000000001</c:v>
                </c:pt>
                <c:pt idx="128">
                  <c:v>-1.0055080000000001</c:v>
                </c:pt>
                <c:pt idx="129">
                  <c:v>-1.005981</c:v>
                </c:pt>
                <c:pt idx="130">
                  <c:v>-1.0033719999999999</c:v>
                </c:pt>
                <c:pt idx="131">
                  <c:v>-1.0059359999999999</c:v>
                </c:pt>
                <c:pt idx="132">
                  <c:v>-1.0078119999999999</c:v>
                </c:pt>
                <c:pt idx="133">
                  <c:v>-1.0037990000000001</c:v>
                </c:pt>
                <c:pt idx="134">
                  <c:v>-1.0052490000000001</c:v>
                </c:pt>
                <c:pt idx="135">
                  <c:v>-1.004578</c:v>
                </c:pt>
                <c:pt idx="136">
                  <c:v>-1.00383</c:v>
                </c:pt>
                <c:pt idx="137">
                  <c:v>-1.0066219999999999</c:v>
                </c:pt>
                <c:pt idx="138">
                  <c:v>-1.004364</c:v>
                </c:pt>
                <c:pt idx="139">
                  <c:v>-1.006027</c:v>
                </c:pt>
                <c:pt idx="140">
                  <c:v>-1.0069889999999999</c:v>
                </c:pt>
                <c:pt idx="141">
                  <c:v>-1.0050349999999999</c:v>
                </c:pt>
                <c:pt idx="142">
                  <c:v>-1.0069429999999999</c:v>
                </c:pt>
                <c:pt idx="143">
                  <c:v>-1.007431</c:v>
                </c:pt>
                <c:pt idx="144">
                  <c:v>-1.004456</c:v>
                </c:pt>
                <c:pt idx="145">
                  <c:v>-1.004364</c:v>
                </c:pt>
                <c:pt idx="146">
                  <c:v>-1.004791</c:v>
                </c:pt>
                <c:pt idx="147">
                  <c:v>-1.0036620000000001</c:v>
                </c:pt>
                <c:pt idx="148">
                  <c:v>-1.002319</c:v>
                </c:pt>
                <c:pt idx="149">
                  <c:v>-1.009018</c:v>
                </c:pt>
                <c:pt idx="150">
                  <c:v>-1.007004</c:v>
                </c:pt>
                <c:pt idx="151">
                  <c:v>-1.004745</c:v>
                </c:pt>
                <c:pt idx="152">
                  <c:v>-1.0019990000000001</c:v>
                </c:pt>
                <c:pt idx="153">
                  <c:v>-1.0056</c:v>
                </c:pt>
                <c:pt idx="154">
                  <c:v>-1.004486</c:v>
                </c:pt>
                <c:pt idx="155">
                  <c:v>-1.0059199999999999</c:v>
                </c:pt>
                <c:pt idx="156">
                  <c:v>-1.0058590000000001</c:v>
                </c:pt>
                <c:pt idx="157">
                  <c:v>-1.004715</c:v>
                </c:pt>
                <c:pt idx="158">
                  <c:v>-1.005768</c:v>
                </c:pt>
                <c:pt idx="159">
                  <c:v>-1.005096</c:v>
                </c:pt>
                <c:pt idx="160">
                  <c:v>-1.0072019999999999</c:v>
                </c:pt>
                <c:pt idx="161">
                  <c:v>-1.005539</c:v>
                </c:pt>
                <c:pt idx="162">
                  <c:v>-1.0075069999999999</c:v>
                </c:pt>
                <c:pt idx="163">
                  <c:v>-1.0058590000000001</c:v>
                </c:pt>
                <c:pt idx="164">
                  <c:v>-1.0067140000000001</c:v>
                </c:pt>
                <c:pt idx="165">
                  <c:v>-1.0057529999999999</c:v>
                </c:pt>
                <c:pt idx="166">
                  <c:v>-1.00441</c:v>
                </c:pt>
                <c:pt idx="167">
                  <c:v>-1.0051570000000001</c:v>
                </c:pt>
                <c:pt idx="168">
                  <c:v>-1.008057</c:v>
                </c:pt>
                <c:pt idx="169">
                  <c:v>-1.0040439999999999</c:v>
                </c:pt>
                <c:pt idx="170">
                  <c:v>-1.0063169999999999</c:v>
                </c:pt>
                <c:pt idx="171">
                  <c:v>-1.0069429999999999</c:v>
                </c:pt>
                <c:pt idx="172">
                  <c:v>-1.006256</c:v>
                </c:pt>
                <c:pt idx="173">
                  <c:v>-1.00563</c:v>
                </c:pt>
                <c:pt idx="174">
                  <c:v>-1.0053859999999999</c:v>
                </c:pt>
                <c:pt idx="175">
                  <c:v>-1.0057069999999999</c:v>
                </c:pt>
                <c:pt idx="176">
                  <c:v>-1.006958</c:v>
                </c:pt>
                <c:pt idx="177">
                  <c:v>-1.006119</c:v>
                </c:pt>
                <c:pt idx="178">
                  <c:v>-1.0053099999999999</c:v>
                </c:pt>
                <c:pt idx="179">
                  <c:v>-1.00705</c:v>
                </c:pt>
                <c:pt idx="180">
                  <c:v>-1.006165</c:v>
                </c:pt>
                <c:pt idx="181">
                  <c:v>-1.0042720000000001</c:v>
                </c:pt>
                <c:pt idx="182">
                  <c:v>-1.0072019999999999</c:v>
                </c:pt>
                <c:pt idx="183">
                  <c:v>-1.003876</c:v>
                </c:pt>
                <c:pt idx="184">
                  <c:v>-1.005188</c:v>
                </c:pt>
                <c:pt idx="185">
                  <c:v>-1.0067600000000001</c:v>
                </c:pt>
                <c:pt idx="186">
                  <c:v>-1.007584</c:v>
                </c:pt>
                <c:pt idx="187">
                  <c:v>-1.0055540000000001</c:v>
                </c:pt>
                <c:pt idx="188">
                  <c:v>-1.0032650000000001</c:v>
                </c:pt>
                <c:pt idx="189">
                  <c:v>-1.0043789999999999</c:v>
                </c:pt>
                <c:pt idx="190">
                  <c:v>-1.0064090000000001</c:v>
                </c:pt>
                <c:pt idx="191">
                  <c:v>-1.0072019999999999</c:v>
                </c:pt>
                <c:pt idx="192">
                  <c:v>-1.005722</c:v>
                </c:pt>
                <c:pt idx="193">
                  <c:v>-1.0039370000000001</c:v>
                </c:pt>
                <c:pt idx="194">
                  <c:v>-1.005142</c:v>
                </c:pt>
                <c:pt idx="195">
                  <c:v>-1.0044709999999999</c:v>
                </c:pt>
                <c:pt idx="196">
                  <c:v>-1.0069889999999999</c:v>
                </c:pt>
                <c:pt idx="197">
                  <c:v>-1.0040739999999999</c:v>
                </c:pt>
                <c:pt idx="198">
                  <c:v>-1.0064090000000001</c:v>
                </c:pt>
                <c:pt idx="199">
                  <c:v>-1.0067600000000001</c:v>
                </c:pt>
                <c:pt idx="200">
                  <c:v>-1.0074920000000001</c:v>
                </c:pt>
                <c:pt idx="201">
                  <c:v>-1.0066379999999999</c:v>
                </c:pt>
                <c:pt idx="202">
                  <c:v>-1.0061040000000001</c:v>
                </c:pt>
                <c:pt idx="203">
                  <c:v>-1.0059659999999999</c:v>
                </c:pt>
                <c:pt idx="204">
                  <c:v>-1.0067600000000001</c:v>
                </c:pt>
                <c:pt idx="205">
                  <c:v>-1.0075529999999999</c:v>
                </c:pt>
                <c:pt idx="206">
                  <c:v>-1.0048680000000001</c:v>
                </c:pt>
                <c:pt idx="207">
                  <c:v>-1.008087</c:v>
                </c:pt>
                <c:pt idx="208">
                  <c:v>-1.005112</c:v>
                </c:pt>
                <c:pt idx="209">
                  <c:v>-1.005951</c:v>
                </c:pt>
                <c:pt idx="210">
                  <c:v>-1.0057830000000001</c:v>
                </c:pt>
                <c:pt idx="211">
                  <c:v>-1.0038910000000001</c:v>
                </c:pt>
                <c:pt idx="212">
                  <c:v>-1.004669</c:v>
                </c:pt>
                <c:pt idx="213">
                  <c:v>-1.0043949999999999</c:v>
                </c:pt>
                <c:pt idx="214">
                  <c:v>-1.0069269999999999</c:v>
                </c:pt>
                <c:pt idx="215">
                  <c:v>-1.0086360000000001</c:v>
                </c:pt>
                <c:pt idx="216">
                  <c:v>-1.0038450000000001</c:v>
                </c:pt>
                <c:pt idx="217">
                  <c:v>-1.00621</c:v>
                </c:pt>
                <c:pt idx="218">
                  <c:v>-1.0053859999999999</c:v>
                </c:pt>
                <c:pt idx="219">
                  <c:v>-1.004456</c:v>
                </c:pt>
                <c:pt idx="220">
                  <c:v>-1.0065770000000001</c:v>
                </c:pt>
                <c:pt idx="221">
                  <c:v>-1.0065310000000001</c:v>
                </c:pt>
                <c:pt idx="222">
                  <c:v>-1.0028079999999999</c:v>
                </c:pt>
                <c:pt idx="223">
                  <c:v>-1.0058590000000001</c:v>
                </c:pt>
                <c:pt idx="224">
                  <c:v>-1.0035860000000001</c:v>
                </c:pt>
                <c:pt idx="225">
                  <c:v>-1.0049589999999999</c:v>
                </c:pt>
                <c:pt idx="226">
                  <c:v>-1.007401</c:v>
                </c:pt>
                <c:pt idx="227">
                  <c:v>-1.00528</c:v>
                </c:pt>
                <c:pt idx="228">
                  <c:v>-1.0062709999999999</c:v>
                </c:pt>
                <c:pt idx="229">
                  <c:v>-1.0046839999999999</c:v>
                </c:pt>
                <c:pt idx="230">
                  <c:v>-1.00383</c:v>
                </c:pt>
                <c:pt idx="231">
                  <c:v>-1.006821</c:v>
                </c:pt>
                <c:pt idx="232">
                  <c:v>-1.0079959999999999</c:v>
                </c:pt>
                <c:pt idx="233">
                  <c:v>-1.0070950000000001</c:v>
                </c:pt>
                <c:pt idx="234">
                  <c:v>-1.006348</c:v>
                </c:pt>
                <c:pt idx="235">
                  <c:v>-1.0080260000000001</c:v>
                </c:pt>
                <c:pt idx="236">
                  <c:v>-1.0070650000000001</c:v>
                </c:pt>
                <c:pt idx="237">
                  <c:v>-1.004837</c:v>
                </c:pt>
                <c:pt idx="238">
                  <c:v>-1.0054780000000001</c:v>
                </c:pt>
                <c:pt idx="239">
                  <c:v>-1.005646</c:v>
                </c:pt>
                <c:pt idx="240">
                  <c:v>-1.00589</c:v>
                </c:pt>
                <c:pt idx="241">
                  <c:v>-1.0059659999999999</c:v>
                </c:pt>
                <c:pt idx="242">
                  <c:v>-1.0065</c:v>
                </c:pt>
                <c:pt idx="243">
                  <c:v>-1.0061800000000001</c:v>
                </c:pt>
                <c:pt idx="244">
                  <c:v>-1.005066</c:v>
                </c:pt>
                <c:pt idx="245">
                  <c:v>-1.0055240000000001</c:v>
                </c:pt>
                <c:pt idx="246">
                  <c:v>-1.004089</c:v>
                </c:pt>
                <c:pt idx="247">
                  <c:v>-1.0041960000000001</c:v>
                </c:pt>
                <c:pt idx="248">
                  <c:v>-1.003784</c:v>
                </c:pt>
                <c:pt idx="249">
                  <c:v>-1.0066679999999999</c:v>
                </c:pt>
                <c:pt idx="250">
                  <c:v>-1.004929</c:v>
                </c:pt>
                <c:pt idx="251">
                  <c:v>-1.0041500000000001</c:v>
                </c:pt>
                <c:pt idx="252">
                  <c:v>-1.0037229999999999</c:v>
                </c:pt>
                <c:pt idx="253">
                  <c:v>-1.0061800000000001</c:v>
                </c:pt>
                <c:pt idx="254">
                  <c:v>-1.0057830000000001</c:v>
                </c:pt>
                <c:pt idx="255">
                  <c:v>-1.0055240000000001</c:v>
                </c:pt>
                <c:pt idx="256">
                  <c:v>-1.0072779999999999</c:v>
                </c:pt>
                <c:pt idx="257">
                  <c:v>-1.006348</c:v>
                </c:pt>
                <c:pt idx="258">
                  <c:v>-1.0060579999999999</c:v>
                </c:pt>
                <c:pt idx="259">
                  <c:v>-1.006149</c:v>
                </c:pt>
                <c:pt idx="260">
                  <c:v>-1.0071559999999999</c:v>
                </c:pt>
                <c:pt idx="261">
                  <c:v>-1.0055689999999999</c:v>
                </c:pt>
                <c:pt idx="262">
                  <c:v>-1.0065</c:v>
                </c:pt>
                <c:pt idx="263">
                  <c:v>-1.0070190000000001</c:v>
                </c:pt>
                <c:pt idx="264">
                  <c:v>-1.0063169999999999</c:v>
                </c:pt>
                <c:pt idx="265">
                  <c:v>-1.0071410000000001</c:v>
                </c:pt>
                <c:pt idx="266">
                  <c:v>-1.007401</c:v>
                </c:pt>
                <c:pt idx="267">
                  <c:v>-1.006027</c:v>
                </c:pt>
                <c:pt idx="268">
                  <c:v>-1.005463</c:v>
                </c:pt>
                <c:pt idx="269">
                  <c:v>-1.005463</c:v>
                </c:pt>
                <c:pt idx="270">
                  <c:v>-1.005951</c:v>
                </c:pt>
                <c:pt idx="271">
                  <c:v>-1.00528</c:v>
                </c:pt>
                <c:pt idx="272">
                  <c:v>-1.0071110000000001</c:v>
                </c:pt>
                <c:pt idx="273">
                  <c:v>-1.00499</c:v>
                </c:pt>
                <c:pt idx="274">
                  <c:v>-1.00647</c:v>
                </c:pt>
                <c:pt idx="275">
                  <c:v>-1.005325</c:v>
                </c:pt>
                <c:pt idx="276">
                  <c:v>-1.007217</c:v>
                </c:pt>
                <c:pt idx="277">
                  <c:v>-1.004135</c:v>
                </c:pt>
                <c:pt idx="278">
                  <c:v>-1.0038450000000001</c:v>
                </c:pt>
                <c:pt idx="279">
                  <c:v>-1.0059199999999999</c:v>
                </c:pt>
                <c:pt idx="280">
                  <c:v>-1.005447</c:v>
                </c:pt>
                <c:pt idx="281">
                  <c:v>-1.005981</c:v>
                </c:pt>
                <c:pt idx="282">
                  <c:v>-1.0057370000000001</c:v>
                </c:pt>
                <c:pt idx="283">
                  <c:v>-1.005096</c:v>
                </c:pt>
                <c:pt idx="284">
                  <c:v>-1.0061800000000001</c:v>
                </c:pt>
                <c:pt idx="285">
                  <c:v>-1.0050809999999999</c:v>
                </c:pt>
                <c:pt idx="286">
                  <c:v>-1.0063169999999999</c:v>
                </c:pt>
                <c:pt idx="287">
                  <c:v>-1.0030209999999999</c:v>
                </c:pt>
                <c:pt idx="288">
                  <c:v>-1.0065919999999999</c:v>
                </c:pt>
                <c:pt idx="289">
                  <c:v>-1.006027</c:v>
                </c:pt>
                <c:pt idx="290">
                  <c:v>-1.005722</c:v>
                </c:pt>
                <c:pt idx="291">
                  <c:v>-1.006332</c:v>
                </c:pt>
                <c:pt idx="292">
                  <c:v>-1.0052639999999999</c:v>
                </c:pt>
                <c:pt idx="293">
                  <c:v>-1.006699</c:v>
                </c:pt>
                <c:pt idx="294">
                  <c:v>-1.005905</c:v>
                </c:pt>
                <c:pt idx="295">
                  <c:v>-1.0030060000000001</c:v>
                </c:pt>
                <c:pt idx="296">
                  <c:v>-1.007034</c:v>
                </c:pt>
                <c:pt idx="297">
                  <c:v>-1.005722</c:v>
                </c:pt>
                <c:pt idx="298">
                  <c:v>-1.0062709999999999</c:v>
                </c:pt>
                <c:pt idx="299">
                  <c:v>-1.0049129999999999</c:v>
                </c:pt>
                <c:pt idx="300">
                  <c:v>-1.0030060000000001</c:v>
                </c:pt>
                <c:pt idx="301">
                  <c:v>-1.0076449999999999</c:v>
                </c:pt>
                <c:pt idx="302">
                  <c:v>-1.0063169999999999</c:v>
                </c:pt>
                <c:pt idx="303">
                  <c:v>-1.0045470000000001</c:v>
                </c:pt>
                <c:pt idx="304">
                  <c:v>-1.00499</c:v>
                </c:pt>
                <c:pt idx="305">
                  <c:v>-1.005798</c:v>
                </c:pt>
                <c:pt idx="306">
                  <c:v>-1.007538</c:v>
                </c:pt>
                <c:pt idx="307">
                  <c:v>-1.004715</c:v>
                </c:pt>
                <c:pt idx="308">
                  <c:v>-1.0059199999999999</c:v>
                </c:pt>
                <c:pt idx="309">
                  <c:v>-1.0054019999999999</c:v>
                </c:pt>
                <c:pt idx="310">
                  <c:v>-1.0043949999999999</c:v>
                </c:pt>
                <c:pt idx="311">
                  <c:v>-1.0039670000000001</c:v>
                </c:pt>
                <c:pt idx="312">
                  <c:v>-1.0061040000000001</c:v>
                </c:pt>
                <c:pt idx="313">
                  <c:v>-1.0072779999999999</c:v>
                </c:pt>
                <c:pt idx="314">
                  <c:v>-1.0056149999999999</c:v>
                </c:pt>
                <c:pt idx="315">
                  <c:v>-1.0056609999999999</c:v>
                </c:pt>
                <c:pt idx="316">
                  <c:v>-1.0049129999999999</c:v>
                </c:pt>
                <c:pt idx="317">
                  <c:v>-1.0046999999999999</c:v>
                </c:pt>
                <c:pt idx="318">
                  <c:v>-1.0052190000000001</c:v>
                </c:pt>
                <c:pt idx="319">
                  <c:v>-1.0060420000000001</c:v>
                </c:pt>
                <c:pt idx="320">
                  <c:v>-1.0057830000000001</c:v>
                </c:pt>
                <c:pt idx="321">
                  <c:v>-1.0053859999999999</c:v>
                </c:pt>
                <c:pt idx="322">
                  <c:v>-1.0042420000000001</c:v>
                </c:pt>
                <c:pt idx="323">
                  <c:v>-1.006332</c:v>
                </c:pt>
                <c:pt idx="324">
                  <c:v>-1.007385</c:v>
                </c:pt>
                <c:pt idx="325">
                  <c:v>-1.00621</c:v>
                </c:pt>
                <c:pt idx="326">
                  <c:v>-1.0052190000000001</c:v>
                </c:pt>
                <c:pt idx="327">
                  <c:v>-1.006027</c:v>
                </c:pt>
                <c:pt idx="328">
                  <c:v>-1.0055080000000001</c:v>
                </c:pt>
                <c:pt idx="329">
                  <c:v>-1.0044249999999999</c:v>
                </c:pt>
                <c:pt idx="330">
                  <c:v>-1.005646</c:v>
                </c:pt>
                <c:pt idx="331">
                  <c:v>-1.0069269999999999</c:v>
                </c:pt>
                <c:pt idx="332">
                  <c:v>-1.0073240000000001</c:v>
                </c:pt>
                <c:pt idx="333">
                  <c:v>-1.007431</c:v>
                </c:pt>
                <c:pt idx="334">
                  <c:v>-1.004486</c:v>
                </c:pt>
                <c:pt idx="335">
                  <c:v>-1.00441</c:v>
                </c:pt>
                <c:pt idx="336">
                  <c:v>-1.0046079999999999</c:v>
                </c:pt>
                <c:pt idx="337">
                  <c:v>-1.004791</c:v>
                </c:pt>
                <c:pt idx="338">
                  <c:v>-1.007034</c:v>
                </c:pt>
                <c:pt idx="339">
                  <c:v>-1.005493</c:v>
                </c:pt>
                <c:pt idx="340">
                  <c:v>-1.006332</c:v>
                </c:pt>
                <c:pt idx="341">
                  <c:v>-1.0065770000000001</c:v>
                </c:pt>
                <c:pt idx="342">
                  <c:v>-1.0055689999999999</c:v>
                </c:pt>
                <c:pt idx="343">
                  <c:v>-1.006729</c:v>
                </c:pt>
                <c:pt idx="344">
                  <c:v>-1.0056</c:v>
                </c:pt>
                <c:pt idx="345">
                  <c:v>-1.007034</c:v>
                </c:pt>
                <c:pt idx="346">
                  <c:v>-1.00499</c:v>
                </c:pt>
                <c:pt idx="347">
                  <c:v>-1.0053559999999999</c:v>
                </c:pt>
                <c:pt idx="348">
                  <c:v>-1.007126</c:v>
                </c:pt>
                <c:pt idx="349">
                  <c:v>-1.0061800000000001</c:v>
                </c:pt>
                <c:pt idx="350">
                  <c:v>-1.0048980000000001</c:v>
                </c:pt>
                <c:pt idx="351">
                  <c:v>-1.0055689999999999</c:v>
                </c:pt>
                <c:pt idx="352">
                  <c:v>-1.0065770000000001</c:v>
                </c:pt>
                <c:pt idx="353">
                  <c:v>-1.006699</c:v>
                </c:pt>
                <c:pt idx="354">
                  <c:v>-1.0070650000000001</c:v>
                </c:pt>
                <c:pt idx="355">
                  <c:v>-1.004791</c:v>
                </c:pt>
                <c:pt idx="356">
                  <c:v>-1.0050049999999999</c:v>
                </c:pt>
                <c:pt idx="357">
                  <c:v>-1.004669</c:v>
                </c:pt>
                <c:pt idx="358">
                  <c:v>-1.003433</c:v>
                </c:pt>
                <c:pt idx="359">
                  <c:v>-1.0043029999999999</c:v>
                </c:pt>
                <c:pt idx="360">
                  <c:v>-1.006256</c:v>
                </c:pt>
                <c:pt idx="361">
                  <c:v>-1.004211</c:v>
                </c:pt>
                <c:pt idx="362">
                  <c:v>-1.006149</c:v>
                </c:pt>
                <c:pt idx="363">
                  <c:v>-1.00441</c:v>
                </c:pt>
                <c:pt idx="364">
                  <c:v>-1.004578</c:v>
                </c:pt>
                <c:pt idx="365">
                  <c:v>-1.006729</c:v>
                </c:pt>
                <c:pt idx="366">
                  <c:v>-1.0057830000000001</c:v>
                </c:pt>
                <c:pt idx="367">
                  <c:v>-1.0052190000000001</c:v>
                </c:pt>
                <c:pt idx="368">
                  <c:v>-1.0041960000000001</c:v>
                </c:pt>
                <c:pt idx="369">
                  <c:v>-1.0070190000000001</c:v>
                </c:pt>
                <c:pt idx="370">
                  <c:v>-1.004059</c:v>
                </c:pt>
                <c:pt idx="371">
                  <c:v>-1.0039370000000001</c:v>
                </c:pt>
                <c:pt idx="372">
                  <c:v>-1.0052639999999999</c:v>
                </c:pt>
                <c:pt idx="373">
                  <c:v>-1.0065919999999999</c:v>
                </c:pt>
                <c:pt idx="374">
                  <c:v>-1.0054780000000001</c:v>
                </c:pt>
                <c:pt idx="375">
                  <c:v>-1.005692</c:v>
                </c:pt>
                <c:pt idx="376">
                  <c:v>-1.0045930000000001</c:v>
                </c:pt>
                <c:pt idx="377">
                  <c:v>-1.004211</c:v>
                </c:pt>
                <c:pt idx="378">
                  <c:v>-1.0076449999999999</c:v>
                </c:pt>
                <c:pt idx="379">
                  <c:v>-1.005997</c:v>
                </c:pt>
                <c:pt idx="380">
                  <c:v>-1.0055689999999999</c:v>
                </c:pt>
                <c:pt idx="381">
                  <c:v>-1.004227</c:v>
                </c:pt>
                <c:pt idx="382">
                  <c:v>-1.006027</c:v>
                </c:pt>
                <c:pt idx="383">
                  <c:v>-1.0041659999999999</c:v>
                </c:pt>
                <c:pt idx="384">
                  <c:v>-1.00621</c:v>
                </c:pt>
                <c:pt idx="385">
                  <c:v>-1.0075229999999999</c:v>
                </c:pt>
                <c:pt idx="386">
                  <c:v>-1.006912</c:v>
                </c:pt>
                <c:pt idx="387">
                  <c:v>-1.006195</c:v>
                </c:pt>
                <c:pt idx="388">
                  <c:v>-1.0081329999999999</c:v>
                </c:pt>
                <c:pt idx="389">
                  <c:v>-1.0057830000000001</c:v>
                </c:pt>
                <c:pt idx="390">
                  <c:v>-1.0058750000000001</c:v>
                </c:pt>
                <c:pt idx="391">
                  <c:v>-1.0052190000000001</c:v>
                </c:pt>
                <c:pt idx="392">
                  <c:v>-1.007355</c:v>
                </c:pt>
                <c:pt idx="393">
                  <c:v>-1.0048220000000001</c:v>
                </c:pt>
                <c:pt idx="394">
                  <c:v>-1.0072479999999999</c:v>
                </c:pt>
                <c:pt idx="395">
                  <c:v>-1.0033110000000001</c:v>
                </c:pt>
                <c:pt idx="396">
                  <c:v>-1.003098</c:v>
                </c:pt>
                <c:pt idx="397">
                  <c:v>-1.005493</c:v>
                </c:pt>
                <c:pt idx="398">
                  <c:v>-1.008453</c:v>
                </c:pt>
                <c:pt idx="399">
                  <c:v>-1.007004</c:v>
                </c:pt>
                <c:pt idx="400">
                  <c:v>-1.007263</c:v>
                </c:pt>
                <c:pt idx="401">
                  <c:v>-1.005905</c:v>
                </c:pt>
                <c:pt idx="402">
                  <c:v>-1.005997</c:v>
                </c:pt>
                <c:pt idx="403">
                  <c:v>-1.005692</c:v>
                </c:pt>
                <c:pt idx="404">
                  <c:v>-1.0041659999999999</c:v>
                </c:pt>
                <c:pt idx="405">
                  <c:v>-1.0063169999999999</c:v>
                </c:pt>
                <c:pt idx="406">
                  <c:v>-1.008011</c:v>
                </c:pt>
                <c:pt idx="407">
                  <c:v>-1.0053099999999999</c:v>
                </c:pt>
                <c:pt idx="408">
                  <c:v>-1.0051730000000001</c:v>
                </c:pt>
                <c:pt idx="409">
                  <c:v>-1.0057830000000001</c:v>
                </c:pt>
                <c:pt idx="410">
                  <c:v>-1.0062260000000001</c:v>
                </c:pt>
                <c:pt idx="411">
                  <c:v>-1.0062260000000001</c:v>
                </c:pt>
                <c:pt idx="412">
                  <c:v>-1.00589</c:v>
                </c:pt>
                <c:pt idx="413">
                  <c:v>-1.0062260000000001</c:v>
                </c:pt>
                <c:pt idx="414">
                  <c:v>-1.006424</c:v>
                </c:pt>
                <c:pt idx="415">
                  <c:v>-1.005188</c:v>
                </c:pt>
                <c:pt idx="416">
                  <c:v>-1.004974</c:v>
                </c:pt>
                <c:pt idx="417">
                  <c:v>-1.005493</c:v>
                </c:pt>
                <c:pt idx="418">
                  <c:v>-1.0055240000000001</c:v>
                </c:pt>
                <c:pt idx="419">
                  <c:v>-1.0061800000000001</c:v>
                </c:pt>
                <c:pt idx="420">
                  <c:v>-1.0051570000000001</c:v>
                </c:pt>
                <c:pt idx="421">
                  <c:v>-1.004013</c:v>
                </c:pt>
                <c:pt idx="422">
                  <c:v>-1.004227</c:v>
                </c:pt>
                <c:pt idx="423">
                  <c:v>-1.005234</c:v>
                </c:pt>
                <c:pt idx="424">
                  <c:v>-1.001816</c:v>
                </c:pt>
                <c:pt idx="425">
                  <c:v>-1.008087</c:v>
                </c:pt>
                <c:pt idx="426">
                  <c:v>-1.0090790000000001</c:v>
                </c:pt>
                <c:pt idx="427">
                  <c:v>-1.0083009999999999</c:v>
                </c:pt>
                <c:pt idx="428">
                  <c:v>-1.0079499999999999</c:v>
                </c:pt>
                <c:pt idx="429">
                  <c:v>-1.004135</c:v>
                </c:pt>
                <c:pt idx="430">
                  <c:v>-1.0027619999999999</c:v>
                </c:pt>
                <c:pt idx="431">
                  <c:v>-1.008408</c:v>
                </c:pt>
                <c:pt idx="432">
                  <c:v>-1.011063</c:v>
                </c:pt>
                <c:pt idx="433">
                  <c:v>-1.0090939999999999</c:v>
                </c:pt>
                <c:pt idx="434">
                  <c:v>-1.004135</c:v>
                </c:pt>
                <c:pt idx="435">
                  <c:v>-1.0021059999999999</c:v>
                </c:pt>
                <c:pt idx="436">
                  <c:v>-1.006958</c:v>
                </c:pt>
                <c:pt idx="437">
                  <c:v>-1.00766</c:v>
                </c:pt>
                <c:pt idx="438">
                  <c:v>-1.007889</c:v>
                </c:pt>
                <c:pt idx="439">
                  <c:v>-1.005997</c:v>
                </c:pt>
                <c:pt idx="440">
                  <c:v>-1.003479</c:v>
                </c:pt>
                <c:pt idx="441">
                  <c:v>-1.005188</c:v>
                </c:pt>
                <c:pt idx="442">
                  <c:v>-1.0065310000000001</c:v>
                </c:pt>
                <c:pt idx="443">
                  <c:v>-1.0080720000000001</c:v>
                </c:pt>
                <c:pt idx="444">
                  <c:v>-1.003876</c:v>
                </c:pt>
                <c:pt idx="445">
                  <c:v>-1.0049589999999999</c:v>
                </c:pt>
                <c:pt idx="446">
                  <c:v>-1.0050809999999999</c:v>
                </c:pt>
                <c:pt idx="447">
                  <c:v>-1.005981</c:v>
                </c:pt>
                <c:pt idx="448">
                  <c:v>-1.007309</c:v>
                </c:pt>
                <c:pt idx="449">
                  <c:v>-1.0072479999999999</c:v>
                </c:pt>
                <c:pt idx="450">
                  <c:v>-1.0047759999999999</c:v>
                </c:pt>
                <c:pt idx="451">
                  <c:v>-1.00528</c:v>
                </c:pt>
                <c:pt idx="452">
                  <c:v>-1.0067600000000001</c:v>
                </c:pt>
                <c:pt idx="453">
                  <c:v>-1.005112</c:v>
                </c:pt>
                <c:pt idx="454">
                  <c:v>-1.0050809999999999</c:v>
                </c:pt>
                <c:pt idx="455">
                  <c:v>-1.004929</c:v>
                </c:pt>
                <c:pt idx="456">
                  <c:v>-1.0060119999999999</c:v>
                </c:pt>
                <c:pt idx="457">
                  <c:v>-1.0062869999999999</c:v>
                </c:pt>
                <c:pt idx="458">
                  <c:v>-1.0032810000000001</c:v>
                </c:pt>
                <c:pt idx="459">
                  <c:v>-1.002594</c:v>
                </c:pt>
                <c:pt idx="460">
                  <c:v>-1.0043029999999999</c:v>
                </c:pt>
                <c:pt idx="461">
                  <c:v>-1.005539</c:v>
                </c:pt>
                <c:pt idx="462">
                  <c:v>-1.007965</c:v>
                </c:pt>
                <c:pt idx="463">
                  <c:v>-1.006729</c:v>
                </c:pt>
                <c:pt idx="464">
                  <c:v>-1.006653</c:v>
                </c:pt>
                <c:pt idx="465">
                  <c:v>-1.0055689999999999</c:v>
                </c:pt>
                <c:pt idx="466">
                  <c:v>-1.003479</c:v>
                </c:pt>
                <c:pt idx="467">
                  <c:v>-1.0070950000000001</c:v>
                </c:pt>
                <c:pt idx="468">
                  <c:v>-1.0083009999999999</c:v>
                </c:pt>
                <c:pt idx="469">
                  <c:v>-1.009933</c:v>
                </c:pt>
                <c:pt idx="470">
                  <c:v>-1.0043329999999999</c:v>
                </c:pt>
                <c:pt idx="471">
                  <c:v>-1.0065459999999999</c:v>
                </c:pt>
                <c:pt idx="472">
                  <c:v>-1.0071559999999999</c:v>
                </c:pt>
                <c:pt idx="473">
                  <c:v>-1.00705</c:v>
                </c:pt>
                <c:pt idx="474">
                  <c:v>-1.010864</c:v>
                </c:pt>
                <c:pt idx="475">
                  <c:v>-1.0074920000000001</c:v>
                </c:pt>
                <c:pt idx="476">
                  <c:v>-1.00502</c:v>
                </c:pt>
                <c:pt idx="477">
                  <c:v>-1.0051730000000001</c:v>
                </c:pt>
                <c:pt idx="478">
                  <c:v>-1.004089</c:v>
                </c:pt>
                <c:pt idx="479">
                  <c:v>-1.005493</c:v>
                </c:pt>
                <c:pt idx="480">
                  <c:v>-1.007309</c:v>
                </c:pt>
                <c:pt idx="481">
                  <c:v>-1.0056149999999999</c:v>
                </c:pt>
                <c:pt idx="482">
                  <c:v>-1.0054780000000001</c:v>
                </c:pt>
                <c:pt idx="483">
                  <c:v>-1.0052490000000001</c:v>
                </c:pt>
                <c:pt idx="484">
                  <c:v>-1.0063629999999999</c:v>
                </c:pt>
                <c:pt idx="485">
                  <c:v>-1.00499</c:v>
                </c:pt>
                <c:pt idx="486">
                  <c:v>-1.004807</c:v>
                </c:pt>
                <c:pt idx="487">
                  <c:v>-1.004791</c:v>
                </c:pt>
                <c:pt idx="488">
                  <c:v>-1.004578</c:v>
                </c:pt>
                <c:pt idx="489">
                  <c:v>-1.0052639999999999</c:v>
                </c:pt>
                <c:pt idx="490">
                  <c:v>-1.004623</c:v>
                </c:pt>
                <c:pt idx="491">
                  <c:v>-1.0064390000000001</c:v>
                </c:pt>
                <c:pt idx="492">
                  <c:v>-1.0068509999999999</c:v>
                </c:pt>
                <c:pt idx="493">
                  <c:v>-1.004105</c:v>
                </c:pt>
                <c:pt idx="494">
                  <c:v>-1.004623</c:v>
                </c:pt>
                <c:pt idx="495">
                  <c:v>-1.0042880000000001</c:v>
                </c:pt>
                <c:pt idx="496">
                  <c:v>-1.0059199999999999</c:v>
                </c:pt>
                <c:pt idx="497">
                  <c:v>-1.004807</c:v>
                </c:pt>
                <c:pt idx="498">
                  <c:v>-1.0046390000000001</c:v>
                </c:pt>
                <c:pt idx="499">
                  <c:v>-1.004761</c:v>
                </c:pt>
                <c:pt idx="500">
                  <c:v>-1.004227</c:v>
                </c:pt>
                <c:pt idx="501">
                  <c:v>-1.0065919999999999</c:v>
                </c:pt>
                <c:pt idx="502">
                  <c:v>-1.0036320000000001</c:v>
                </c:pt>
                <c:pt idx="503">
                  <c:v>-0.95976300000000003</c:v>
                </c:pt>
                <c:pt idx="504">
                  <c:v>-0.97720300000000004</c:v>
                </c:pt>
                <c:pt idx="505">
                  <c:v>-1.0278020000000001</c:v>
                </c:pt>
                <c:pt idx="506">
                  <c:v>-1.0278929999999999</c:v>
                </c:pt>
                <c:pt idx="507">
                  <c:v>-1.004089</c:v>
                </c:pt>
                <c:pt idx="508">
                  <c:v>-0.99716199999999999</c:v>
                </c:pt>
                <c:pt idx="509">
                  <c:v>-0.99781799999999998</c:v>
                </c:pt>
                <c:pt idx="510">
                  <c:v>-1.0034179999999999</c:v>
                </c:pt>
                <c:pt idx="511">
                  <c:v>-1.005539</c:v>
                </c:pt>
                <c:pt idx="512">
                  <c:v>-1.006561</c:v>
                </c:pt>
                <c:pt idx="513">
                  <c:v>-1.0061800000000001</c:v>
                </c:pt>
                <c:pt idx="514">
                  <c:v>-1.008087</c:v>
                </c:pt>
                <c:pt idx="515">
                  <c:v>-1.004669</c:v>
                </c:pt>
                <c:pt idx="516">
                  <c:v>-1.0044709999999999</c:v>
                </c:pt>
                <c:pt idx="517">
                  <c:v>-1.005722</c:v>
                </c:pt>
                <c:pt idx="518">
                  <c:v>-1.0063629999999999</c:v>
                </c:pt>
                <c:pt idx="519">
                  <c:v>-1.0069889999999999</c:v>
                </c:pt>
                <c:pt idx="520">
                  <c:v>-1.004578</c:v>
                </c:pt>
                <c:pt idx="521">
                  <c:v>-1.00621</c:v>
                </c:pt>
                <c:pt idx="522">
                  <c:v>-1.00621</c:v>
                </c:pt>
                <c:pt idx="523">
                  <c:v>-1.0036929999999999</c:v>
                </c:pt>
                <c:pt idx="524">
                  <c:v>-1.006683</c:v>
                </c:pt>
                <c:pt idx="525">
                  <c:v>-1.0055240000000001</c:v>
                </c:pt>
                <c:pt idx="526">
                  <c:v>-1.0084379999999999</c:v>
                </c:pt>
                <c:pt idx="527">
                  <c:v>-1.0043029999999999</c:v>
                </c:pt>
                <c:pt idx="528">
                  <c:v>-1.0043949999999999</c:v>
                </c:pt>
                <c:pt idx="529">
                  <c:v>-1.0059199999999999</c:v>
                </c:pt>
                <c:pt idx="530">
                  <c:v>-1.003128</c:v>
                </c:pt>
                <c:pt idx="531">
                  <c:v>-1.003342</c:v>
                </c:pt>
                <c:pt idx="532">
                  <c:v>-1.0067140000000001</c:v>
                </c:pt>
                <c:pt idx="533">
                  <c:v>-1.0077970000000001</c:v>
                </c:pt>
                <c:pt idx="534">
                  <c:v>-1.00563</c:v>
                </c:pt>
                <c:pt idx="535">
                  <c:v>-1.0055689999999999</c:v>
                </c:pt>
                <c:pt idx="536">
                  <c:v>-1.005493</c:v>
                </c:pt>
                <c:pt idx="537">
                  <c:v>-1.0059359999999999</c:v>
                </c:pt>
                <c:pt idx="538">
                  <c:v>-0.98263500000000004</c:v>
                </c:pt>
                <c:pt idx="539">
                  <c:v>-0.97944600000000004</c:v>
                </c:pt>
                <c:pt idx="540">
                  <c:v>-1.0165709999999999</c:v>
                </c:pt>
                <c:pt idx="541">
                  <c:v>-1.0238799999999999</c:v>
                </c:pt>
                <c:pt idx="542">
                  <c:v>-1.00647</c:v>
                </c:pt>
                <c:pt idx="543">
                  <c:v>-1.0012209999999999</c:v>
                </c:pt>
                <c:pt idx="544">
                  <c:v>-0.99870300000000001</c:v>
                </c:pt>
                <c:pt idx="545">
                  <c:v>-1.0027619999999999</c:v>
                </c:pt>
                <c:pt idx="546">
                  <c:v>-1.010086</c:v>
                </c:pt>
                <c:pt idx="547">
                  <c:v>-1.010254</c:v>
                </c:pt>
                <c:pt idx="548">
                  <c:v>-1.004181</c:v>
                </c:pt>
                <c:pt idx="549">
                  <c:v>-1.004211</c:v>
                </c:pt>
                <c:pt idx="550">
                  <c:v>-1.005112</c:v>
                </c:pt>
                <c:pt idx="551">
                  <c:v>-1.00769</c:v>
                </c:pt>
                <c:pt idx="552">
                  <c:v>-1.0071870000000001</c:v>
                </c:pt>
                <c:pt idx="553">
                  <c:v>-1.003479</c:v>
                </c:pt>
                <c:pt idx="554">
                  <c:v>-1.00589</c:v>
                </c:pt>
                <c:pt idx="555">
                  <c:v>-1.007034</c:v>
                </c:pt>
                <c:pt idx="556">
                  <c:v>-1.007401</c:v>
                </c:pt>
                <c:pt idx="557">
                  <c:v>-1.0046539999999999</c:v>
                </c:pt>
                <c:pt idx="558">
                  <c:v>-1.005447</c:v>
                </c:pt>
                <c:pt idx="559">
                  <c:v>-1.0058750000000001</c:v>
                </c:pt>
                <c:pt idx="560">
                  <c:v>-1.007034</c:v>
                </c:pt>
                <c:pt idx="561">
                  <c:v>-1.0062709999999999</c:v>
                </c:pt>
                <c:pt idx="562">
                  <c:v>-1.003738</c:v>
                </c:pt>
                <c:pt idx="563">
                  <c:v>-1.006027</c:v>
                </c:pt>
                <c:pt idx="564">
                  <c:v>-1.005463</c:v>
                </c:pt>
                <c:pt idx="565">
                  <c:v>-1.0078119999999999</c:v>
                </c:pt>
                <c:pt idx="566">
                  <c:v>-1.006775</c:v>
                </c:pt>
                <c:pt idx="567">
                  <c:v>-1.003922</c:v>
                </c:pt>
                <c:pt idx="568">
                  <c:v>-1.0075529999999999</c:v>
                </c:pt>
                <c:pt idx="569">
                  <c:v>-1.00502</c:v>
                </c:pt>
                <c:pt idx="570">
                  <c:v>-1.0079959999999999</c:v>
                </c:pt>
                <c:pt idx="571">
                  <c:v>-1.005234</c:v>
                </c:pt>
                <c:pt idx="572">
                  <c:v>-1.0068360000000001</c:v>
                </c:pt>
                <c:pt idx="573">
                  <c:v>-1.0046839999999999</c:v>
                </c:pt>
                <c:pt idx="574">
                  <c:v>-1.0068049999999999</c:v>
                </c:pt>
                <c:pt idx="575">
                  <c:v>-1.006729</c:v>
                </c:pt>
                <c:pt idx="576">
                  <c:v>-1.0041199999999999</c:v>
                </c:pt>
                <c:pt idx="577">
                  <c:v>-1.004089</c:v>
                </c:pt>
                <c:pt idx="578">
                  <c:v>-1.006454</c:v>
                </c:pt>
                <c:pt idx="579">
                  <c:v>-1.0075069999999999</c:v>
                </c:pt>
                <c:pt idx="580">
                  <c:v>-1.0055540000000001</c:v>
                </c:pt>
                <c:pt idx="581">
                  <c:v>-1.03772</c:v>
                </c:pt>
                <c:pt idx="582">
                  <c:v>-1.0192410000000001</c:v>
                </c:pt>
                <c:pt idx="583">
                  <c:v>-0.98634299999999997</c:v>
                </c:pt>
                <c:pt idx="584">
                  <c:v>-0.99243199999999998</c:v>
                </c:pt>
                <c:pt idx="585">
                  <c:v>-1.005768</c:v>
                </c:pt>
                <c:pt idx="586">
                  <c:v>-1.0167390000000001</c:v>
                </c:pt>
                <c:pt idx="587">
                  <c:v>-1.0081329999999999</c:v>
                </c:pt>
                <c:pt idx="588">
                  <c:v>-1.0026550000000001</c:v>
                </c:pt>
                <c:pt idx="589">
                  <c:v>-0.999969</c:v>
                </c:pt>
                <c:pt idx="590">
                  <c:v>-1.004059</c:v>
                </c:pt>
                <c:pt idx="591">
                  <c:v>-1.006561</c:v>
                </c:pt>
                <c:pt idx="592">
                  <c:v>-1.008972</c:v>
                </c:pt>
                <c:pt idx="593">
                  <c:v>-1.0069429999999999</c:v>
                </c:pt>
                <c:pt idx="594">
                  <c:v>-1.004486</c:v>
                </c:pt>
                <c:pt idx="595">
                  <c:v>-1.0062409999999999</c:v>
                </c:pt>
                <c:pt idx="596">
                  <c:v>-1.0064390000000001</c:v>
                </c:pt>
                <c:pt idx="597">
                  <c:v>-1.0071559999999999</c:v>
                </c:pt>
                <c:pt idx="598">
                  <c:v>-1.0049440000000001</c:v>
                </c:pt>
                <c:pt idx="599">
                  <c:v>-1.007004</c:v>
                </c:pt>
                <c:pt idx="600">
                  <c:v>-1.007843</c:v>
                </c:pt>
                <c:pt idx="601">
                  <c:v>-1.0060119999999999</c:v>
                </c:pt>
                <c:pt idx="602">
                  <c:v>-1.0046839999999999</c:v>
                </c:pt>
                <c:pt idx="603">
                  <c:v>-1.0071559999999999</c:v>
                </c:pt>
                <c:pt idx="604">
                  <c:v>-1.0062709999999999</c:v>
                </c:pt>
                <c:pt idx="605">
                  <c:v>-1.00766</c:v>
                </c:pt>
                <c:pt idx="606">
                  <c:v>-1.0030669999999999</c:v>
                </c:pt>
                <c:pt idx="607">
                  <c:v>-1.006302</c:v>
                </c:pt>
                <c:pt idx="608">
                  <c:v>-1.0046079999999999</c:v>
                </c:pt>
                <c:pt idx="609">
                  <c:v>-1.0078119999999999</c:v>
                </c:pt>
                <c:pt idx="610">
                  <c:v>-1.0043789999999999</c:v>
                </c:pt>
                <c:pt idx="611">
                  <c:v>-1.0037990000000001</c:v>
                </c:pt>
                <c:pt idx="612">
                  <c:v>-1.0052030000000001</c:v>
                </c:pt>
                <c:pt idx="613">
                  <c:v>-1.004181</c:v>
                </c:pt>
                <c:pt idx="614">
                  <c:v>-1.006149</c:v>
                </c:pt>
                <c:pt idx="615">
                  <c:v>-1.007782</c:v>
                </c:pt>
                <c:pt idx="616">
                  <c:v>-1.0053859999999999</c:v>
                </c:pt>
                <c:pt idx="617">
                  <c:v>-1.006378</c:v>
                </c:pt>
                <c:pt idx="618">
                  <c:v>-1.0062869999999999</c:v>
                </c:pt>
                <c:pt idx="619">
                  <c:v>-0.99111899999999997</c:v>
                </c:pt>
                <c:pt idx="620">
                  <c:v>-0.97699000000000003</c:v>
                </c:pt>
                <c:pt idx="621">
                  <c:v>-1.020065</c:v>
                </c:pt>
                <c:pt idx="622">
                  <c:v>-1.024338</c:v>
                </c:pt>
                <c:pt idx="623">
                  <c:v>-1.0093989999999999</c:v>
                </c:pt>
                <c:pt idx="624">
                  <c:v>-0.99909999999999999</c:v>
                </c:pt>
                <c:pt idx="625">
                  <c:v>-1.0014190000000001</c:v>
                </c:pt>
                <c:pt idx="626">
                  <c:v>-1.0110319999999999</c:v>
                </c:pt>
                <c:pt idx="627">
                  <c:v>-1.0130920000000001</c:v>
                </c:pt>
                <c:pt idx="628">
                  <c:v>-1.008057</c:v>
                </c:pt>
                <c:pt idx="629">
                  <c:v>-1.0032350000000001</c:v>
                </c:pt>
                <c:pt idx="630">
                  <c:v>-1.0025630000000001</c:v>
                </c:pt>
                <c:pt idx="631">
                  <c:v>-1.0062260000000001</c:v>
                </c:pt>
                <c:pt idx="632">
                  <c:v>-1.0096590000000001</c:v>
                </c:pt>
                <c:pt idx="633">
                  <c:v>-1.0065770000000001</c:v>
                </c:pt>
                <c:pt idx="634">
                  <c:v>-1.0049440000000001</c:v>
                </c:pt>
                <c:pt idx="635">
                  <c:v>-1.004562</c:v>
                </c:pt>
                <c:pt idx="636">
                  <c:v>-1.007355</c:v>
                </c:pt>
                <c:pt idx="637">
                  <c:v>-1.00647</c:v>
                </c:pt>
                <c:pt idx="638">
                  <c:v>-1.0082089999999999</c:v>
                </c:pt>
                <c:pt idx="639">
                  <c:v>-1.007233</c:v>
                </c:pt>
                <c:pt idx="640">
                  <c:v>-1.005646</c:v>
                </c:pt>
                <c:pt idx="641">
                  <c:v>-1.004623</c:v>
                </c:pt>
                <c:pt idx="642">
                  <c:v>-1.005371</c:v>
                </c:pt>
                <c:pt idx="643">
                  <c:v>-1.0068969999999999</c:v>
                </c:pt>
                <c:pt idx="644">
                  <c:v>-1.008041</c:v>
                </c:pt>
                <c:pt idx="645">
                  <c:v>-1.007919</c:v>
                </c:pt>
                <c:pt idx="646">
                  <c:v>-1.0068509999999999</c:v>
                </c:pt>
                <c:pt idx="647">
                  <c:v>-1.0065770000000001</c:v>
                </c:pt>
                <c:pt idx="648">
                  <c:v>-1.0069889999999999</c:v>
                </c:pt>
                <c:pt idx="649">
                  <c:v>-1.0029749999999999</c:v>
                </c:pt>
                <c:pt idx="650">
                  <c:v>-1.005997</c:v>
                </c:pt>
                <c:pt idx="651">
                  <c:v>-1.005463</c:v>
                </c:pt>
                <c:pt idx="652">
                  <c:v>-1.0084839999999999</c:v>
                </c:pt>
                <c:pt idx="653">
                  <c:v>-1.0071410000000001</c:v>
                </c:pt>
                <c:pt idx="654">
                  <c:v>-1.0051730000000001</c:v>
                </c:pt>
                <c:pt idx="655">
                  <c:v>-1.0051570000000001</c:v>
                </c:pt>
                <c:pt idx="656">
                  <c:v>-1.004181</c:v>
                </c:pt>
                <c:pt idx="657">
                  <c:v>-1.0059659999999999</c:v>
                </c:pt>
                <c:pt idx="658">
                  <c:v>-1.0088200000000001</c:v>
                </c:pt>
                <c:pt idx="659">
                  <c:v>-1.0040279999999999</c:v>
                </c:pt>
                <c:pt idx="660">
                  <c:v>-1.004486</c:v>
                </c:pt>
                <c:pt idx="661">
                  <c:v>-1.0072939999999999</c:v>
                </c:pt>
                <c:pt idx="662">
                  <c:v>-1.0022740000000001</c:v>
                </c:pt>
                <c:pt idx="663">
                  <c:v>-1.0074160000000001</c:v>
                </c:pt>
                <c:pt idx="664">
                  <c:v>-1.008499</c:v>
                </c:pt>
                <c:pt idx="665">
                  <c:v>-1.005692</c:v>
                </c:pt>
                <c:pt idx="666">
                  <c:v>-1.007233</c:v>
                </c:pt>
                <c:pt idx="667">
                  <c:v>-1.0032350000000001</c:v>
                </c:pt>
                <c:pt idx="668">
                  <c:v>-1.0064090000000001</c:v>
                </c:pt>
                <c:pt idx="669">
                  <c:v>-1.008591</c:v>
                </c:pt>
                <c:pt idx="670">
                  <c:v>-1.0045010000000001</c:v>
                </c:pt>
                <c:pt idx="671">
                  <c:v>-1.006607</c:v>
                </c:pt>
                <c:pt idx="672">
                  <c:v>-1.0075529999999999</c:v>
                </c:pt>
                <c:pt idx="673">
                  <c:v>-1.0031589999999999</c:v>
                </c:pt>
                <c:pt idx="674">
                  <c:v>-1.0074160000000001</c:v>
                </c:pt>
                <c:pt idx="675">
                  <c:v>-1.006653</c:v>
                </c:pt>
                <c:pt idx="676">
                  <c:v>-1.009995</c:v>
                </c:pt>
                <c:pt idx="677">
                  <c:v>-1.004135</c:v>
                </c:pt>
                <c:pt idx="678">
                  <c:v>-1.003525</c:v>
                </c:pt>
                <c:pt idx="679">
                  <c:v>-1.005142</c:v>
                </c:pt>
                <c:pt idx="680">
                  <c:v>-1.0069729999999999</c:v>
                </c:pt>
                <c:pt idx="681">
                  <c:v>-1.0070650000000001</c:v>
                </c:pt>
                <c:pt idx="682">
                  <c:v>-1.0027619999999999</c:v>
                </c:pt>
                <c:pt idx="683">
                  <c:v>-1.003708</c:v>
                </c:pt>
                <c:pt idx="684">
                  <c:v>-1.010086</c:v>
                </c:pt>
                <c:pt idx="685">
                  <c:v>-1.0248870000000001</c:v>
                </c:pt>
                <c:pt idx="686">
                  <c:v>-1.0243070000000001</c:v>
                </c:pt>
                <c:pt idx="687">
                  <c:v>-0.99098200000000003</c:v>
                </c:pt>
                <c:pt idx="688">
                  <c:v>-0.99345399999999995</c:v>
                </c:pt>
                <c:pt idx="689">
                  <c:v>-1.0081329999999999</c:v>
                </c:pt>
                <c:pt idx="690">
                  <c:v>-1.011398</c:v>
                </c:pt>
                <c:pt idx="691">
                  <c:v>-1.0051730000000001</c:v>
                </c:pt>
                <c:pt idx="692">
                  <c:v>-0.99528499999999998</c:v>
                </c:pt>
                <c:pt idx="693">
                  <c:v>-1.0053099999999999</c:v>
                </c:pt>
                <c:pt idx="694">
                  <c:v>-1.007843</c:v>
                </c:pt>
                <c:pt idx="695">
                  <c:v>-1.0121309999999999</c:v>
                </c:pt>
                <c:pt idx="696">
                  <c:v>-1.006027</c:v>
                </c:pt>
                <c:pt idx="697">
                  <c:v>-1.001328</c:v>
                </c:pt>
                <c:pt idx="698">
                  <c:v>-1.0075989999999999</c:v>
                </c:pt>
                <c:pt idx="699">
                  <c:v>-1.009857</c:v>
                </c:pt>
                <c:pt idx="700">
                  <c:v>-1.0057069999999999</c:v>
                </c:pt>
                <c:pt idx="701">
                  <c:v>-1.0004120000000001</c:v>
                </c:pt>
                <c:pt idx="702">
                  <c:v>-1.004578</c:v>
                </c:pt>
                <c:pt idx="703">
                  <c:v>-1.013809</c:v>
                </c:pt>
                <c:pt idx="704">
                  <c:v>-1.0088649999999999</c:v>
                </c:pt>
                <c:pt idx="705">
                  <c:v>-1.005539</c:v>
                </c:pt>
                <c:pt idx="706">
                  <c:v>-1.0011289999999999</c:v>
                </c:pt>
                <c:pt idx="707">
                  <c:v>-1.003479</c:v>
                </c:pt>
                <c:pt idx="708">
                  <c:v>-1.0088649999999999</c:v>
                </c:pt>
                <c:pt idx="709">
                  <c:v>-1.006958</c:v>
                </c:pt>
                <c:pt idx="710">
                  <c:v>-1.0029600000000001</c:v>
                </c:pt>
                <c:pt idx="711">
                  <c:v>-1.0021359999999999</c:v>
                </c:pt>
                <c:pt idx="712">
                  <c:v>-1.0114590000000001</c:v>
                </c:pt>
                <c:pt idx="713">
                  <c:v>-1.007706</c:v>
                </c:pt>
                <c:pt idx="714">
                  <c:v>-1.004974</c:v>
                </c:pt>
                <c:pt idx="715">
                  <c:v>-1.0171809999999999</c:v>
                </c:pt>
                <c:pt idx="716">
                  <c:v>-1.00325</c:v>
                </c:pt>
                <c:pt idx="717">
                  <c:v>-1.00441</c:v>
                </c:pt>
                <c:pt idx="718">
                  <c:v>-1.003601</c:v>
                </c:pt>
                <c:pt idx="719">
                  <c:v>-1.0068509999999999</c:v>
                </c:pt>
                <c:pt idx="720">
                  <c:v>-1.004745</c:v>
                </c:pt>
                <c:pt idx="721">
                  <c:v>-1.0100709999999999</c:v>
                </c:pt>
                <c:pt idx="722">
                  <c:v>-1.007889</c:v>
                </c:pt>
                <c:pt idx="723">
                  <c:v>-1.0082549999999999</c:v>
                </c:pt>
                <c:pt idx="724">
                  <c:v>-1.0017400000000001</c:v>
                </c:pt>
                <c:pt idx="725">
                  <c:v>-1.004486</c:v>
                </c:pt>
                <c:pt idx="726">
                  <c:v>-1.007568</c:v>
                </c:pt>
                <c:pt idx="727">
                  <c:v>-1.0079959999999999</c:v>
                </c:pt>
                <c:pt idx="728">
                  <c:v>-1.004532</c:v>
                </c:pt>
                <c:pt idx="729">
                  <c:v>-1.0018309999999999</c:v>
                </c:pt>
                <c:pt idx="730">
                  <c:v>-1.005844</c:v>
                </c:pt>
                <c:pt idx="731">
                  <c:v>-1.0130159999999999</c:v>
                </c:pt>
                <c:pt idx="732">
                  <c:v>-1.0115510000000001</c:v>
                </c:pt>
                <c:pt idx="733">
                  <c:v>-1.004089</c:v>
                </c:pt>
                <c:pt idx="734">
                  <c:v>-1.0019229999999999</c:v>
                </c:pt>
                <c:pt idx="735">
                  <c:v>-1.0043789999999999</c:v>
                </c:pt>
                <c:pt idx="736">
                  <c:v>-1.0068820000000001</c:v>
                </c:pt>
                <c:pt idx="737">
                  <c:v>-1.0075989999999999</c:v>
                </c:pt>
                <c:pt idx="738">
                  <c:v>-1.005646</c:v>
                </c:pt>
                <c:pt idx="739">
                  <c:v>-1.001968</c:v>
                </c:pt>
                <c:pt idx="740">
                  <c:v>-1.008759</c:v>
                </c:pt>
                <c:pt idx="741">
                  <c:v>-1.007172</c:v>
                </c:pt>
                <c:pt idx="742">
                  <c:v>-1.0078119999999999</c:v>
                </c:pt>
                <c:pt idx="743">
                  <c:v>-1.003036</c:v>
                </c:pt>
                <c:pt idx="744">
                  <c:v>-1.003433</c:v>
                </c:pt>
                <c:pt idx="745">
                  <c:v>-1.007126</c:v>
                </c:pt>
                <c:pt idx="746">
                  <c:v>-1.006683</c:v>
                </c:pt>
                <c:pt idx="747">
                  <c:v>-1.0047759999999999</c:v>
                </c:pt>
                <c:pt idx="748">
                  <c:v>-0.99807699999999999</c:v>
                </c:pt>
                <c:pt idx="749">
                  <c:v>-1.0079959999999999</c:v>
                </c:pt>
                <c:pt idx="750">
                  <c:v>-1.0080260000000001</c:v>
                </c:pt>
                <c:pt idx="751">
                  <c:v>-1.0075069999999999</c:v>
                </c:pt>
                <c:pt idx="752">
                  <c:v>-1.0051270000000001</c:v>
                </c:pt>
                <c:pt idx="753">
                  <c:v>-1.0029600000000001</c:v>
                </c:pt>
                <c:pt idx="754">
                  <c:v>-1.0062869999999999</c:v>
                </c:pt>
                <c:pt idx="755">
                  <c:v>-1.0087429999999999</c:v>
                </c:pt>
                <c:pt idx="756">
                  <c:v>-1.00441</c:v>
                </c:pt>
                <c:pt idx="757">
                  <c:v>-1.0008539999999999</c:v>
                </c:pt>
                <c:pt idx="758">
                  <c:v>-1.0079959999999999</c:v>
                </c:pt>
                <c:pt idx="759">
                  <c:v>-1.0112760000000001</c:v>
                </c:pt>
                <c:pt idx="760">
                  <c:v>-1.0104979999999999</c:v>
                </c:pt>
                <c:pt idx="761">
                  <c:v>-1.004181</c:v>
                </c:pt>
                <c:pt idx="762">
                  <c:v>-1.0019990000000001</c:v>
                </c:pt>
                <c:pt idx="763">
                  <c:v>-1.0057529999999999</c:v>
                </c:pt>
                <c:pt idx="764">
                  <c:v>-1.0092620000000001</c:v>
                </c:pt>
                <c:pt idx="765">
                  <c:v>-1.0051570000000001</c:v>
                </c:pt>
                <c:pt idx="766">
                  <c:v>-1.0052190000000001</c:v>
                </c:pt>
                <c:pt idx="767">
                  <c:v>-1.0028840000000001</c:v>
                </c:pt>
                <c:pt idx="768">
                  <c:v>-1.011063</c:v>
                </c:pt>
                <c:pt idx="769">
                  <c:v>-1.0086059999999999</c:v>
                </c:pt>
                <c:pt idx="770">
                  <c:v>-1.0054780000000001</c:v>
                </c:pt>
                <c:pt idx="771">
                  <c:v>-1.0043489999999999</c:v>
                </c:pt>
                <c:pt idx="772">
                  <c:v>-1.0034940000000001</c:v>
                </c:pt>
                <c:pt idx="773">
                  <c:v>-1.008575</c:v>
                </c:pt>
                <c:pt idx="774">
                  <c:v>-1.006912</c:v>
                </c:pt>
                <c:pt idx="775">
                  <c:v>-1.005066</c:v>
                </c:pt>
                <c:pt idx="776">
                  <c:v>-1.001007</c:v>
                </c:pt>
                <c:pt idx="777">
                  <c:v>-1.007736</c:v>
                </c:pt>
                <c:pt idx="778">
                  <c:v>-1.010132</c:v>
                </c:pt>
                <c:pt idx="779">
                  <c:v>-1.0050349999999999</c:v>
                </c:pt>
                <c:pt idx="780">
                  <c:v>-1.003036</c:v>
                </c:pt>
                <c:pt idx="781">
                  <c:v>-1.0028079999999999</c:v>
                </c:pt>
                <c:pt idx="782">
                  <c:v>-1.007126</c:v>
                </c:pt>
                <c:pt idx="783">
                  <c:v>-1.008804</c:v>
                </c:pt>
                <c:pt idx="784">
                  <c:v>-1.0031589999999999</c:v>
                </c:pt>
                <c:pt idx="785">
                  <c:v>-1.0009920000000001</c:v>
                </c:pt>
                <c:pt idx="786">
                  <c:v>-1.0054780000000001</c:v>
                </c:pt>
                <c:pt idx="787">
                  <c:v>-1.013382</c:v>
                </c:pt>
                <c:pt idx="788">
                  <c:v>-1.0083770000000001</c:v>
                </c:pt>
                <c:pt idx="789">
                  <c:v>-1.004807</c:v>
                </c:pt>
                <c:pt idx="790">
                  <c:v>-1.0009459999999999</c:v>
                </c:pt>
                <c:pt idx="791">
                  <c:v>-1.0037689999999999</c:v>
                </c:pt>
                <c:pt idx="792">
                  <c:v>-1.006821</c:v>
                </c:pt>
                <c:pt idx="793">
                  <c:v>-1.0039979999999999</c:v>
                </c:pt>
                <c:pt idx="794">
                  <c:v>-1.0068509999999999</c:v>
                </c:pt>
                <c:pt idx="795">
                  <c:v>-1.0036929999999999</c:v>
                </c:pt>
                <c:pt idx="796">
                  <c:v>-1.0116579999999999</c:v>
                </c:pt>
                <c:pt idx="797">
                  <c:v>-1.0113829999999999</c:v>
                </c:pt>
                <c:pt idx="798">
                  <c:v>-1.003647</c:v>
                </c:pt>
                <c:pt idx="799">
                  <c:v>-1.002945</c:v>
                </c:pt>
                <c:pt idx="800">
                  <c:v>-1.006348</c:v>
                </c:pt>
                <c:pt idx="801">
                  <c:v>-1.006866</c:v>
                </c:pt>
                <c:pt idx="802">
                  <c:v>-1.0085299999999999</c:v>
                </c:pt>
                <c:pt idx="803">
                  <c:v>-1.0034940000000001</c:v>
                </c:pt>
                <c:pt idx="804">
                  <c:v>-0.998108</c:v>
                </c:pt>
                <c:pt idx="805">
                  <c:v>-1.008057</c:v>
                </c:pt>
                <c:pt idx="806">
                  <c:v>-1.0097499999999999</c:v>
                </c:pt>
                <c:pt idx="807">
                  <c:v>-1.0070650000000001</c:v>
                </c:pt>
                <c:pt idx="808">
                  <c:v>-1.004227</c:v>
                </c:pt>
                <c:pt idx="809">
                  <c:v>-1.0033259999999999</c:v>
                </c:pt>
                <c:pt idx="810">
                  <c:v>-1.0070190000000001</c:v>
                </c:pt>
                <c:pt idx="811">
                  <c:v>-1.010132</c:v>
                </c:pt>
                <c:pt idx="812">
                  <c:v>-1.003571</c:v>
                </c:pt>
                <c:pt idx="813">
                  <c:v>-1.002594</c:v>
                </c:pt>
                <c:pt idx="814">
                  <c:v>-1.0080720000000001</c:v>
                </c:pt>
                <c:pt idx="815">
                  <c:v>-1.0086980000000001</c:v>
                </c:pt>
                <c:pt idx="816">
                  <c:v>-1.0088200000000001</c:v>
                </c:pt>
                <c:pt idx="817">
                  <c:v>-1.005814</c:v>
                </c:pt>
                <c:pt idx="818">
                  <c:v>-1.0019990000000001</c:v>
                </c:pt>
                <c:pt idx="819">
                  <c:v>-1.0060119999999999</c:v>
                </c:pt>
                <c:pt idx="820">
                  <c:v>-1.0069889999999999</c:v>
                </c:pt>
                <c:pt idx="821">
                  <c:v>-1.0039979999999999</c:v>
                </c:pt>
                <c:pt idx="822">
                  <c:v>-1.0052490000000001</c:v>
                </c:pt>
                <c:pt idx="823">
                  <c:v>-1.0089870000000001</c:v>
                </c:pt>
                <c:pt idx="824">
                  <c:v>-1.0102390000000001</c:v>
                </c:pt>
                <c:pt idx="825">
                  <c:v>-1.009293</c:v>
                </c:pt>
                <c:pt idx="826">
                  <c:v>-1.00444</c:v>
                </c:pt>
                <c:pt idx="827">
                  <c:v>-1.0014799999999999</c:v>
                </c:pt>
                <c:pt idx="828">
                  <c:v>-1.0057529999999999</c:v>
                </c:pt>
                <c:pt idx="829">
                  <c:v>-1.0090790000000001</c:v>
                </c:pt>
                <c:pt idx="830">
                  <c:v>-1.0066679999999999</c:v>
                </c:pt>
                <c:pt idx="831">
                  <c:v>-1.0033110000000001</c:v>
                </c:pt>
                <c:pt idx="832">
                  <c:v>-0.999359</c:v>
                </c:pt>
                <c:pt idx="833">
                  <c:v>-1.011749</c:v>
                </c:pt>
                <c:pt idx="834">
                  <c:v>-1.008575</c:v>
                </c:pt>
                <c:pt idx="835">
                  <c:v>-1.0079039999999999</c:v>
                </c:pt>
                <c:pt idx="836">
                  <c:v>-1.0038149999999999</c:v>
                </c:pt>
                <c:pt idx="837">
                  <c:v>-1.038681</c:v>
                </c:pt>
                <c:pt idx="838">
                  <c:v>-1.0084839999999999</c:v>
                </c:pt>
                <c:pt idx="839">
                  <c:v>-0.99414100000000005</c:v>
                </c:pt>
                <c:pt idx="840">
                  <c:v>-0.99391200000000002</c:v>
                </c:pt>
                <c:pt idx="841">
                  <c:v>-0.99890100000000004</c:v>
                </c:pt>
                <c:pt idx="842">
                  <c:v>-1.0149379999999999</c:v>
                </c:pt>
                <c:pt idx="843">
                  <c:v>-1.0150760000000001</c:v>
                </c:pt>
                <c:pt idx="844">
                  <c:v>-1.004791</c:v>
                </c:pt>
                <c:pt idx="845">
                  <c:v>-1.001587</c:v>
                </c:pt>
                <c:pt idx="846">
                  <c:v>-1.0026550000000001</c:v>
                </c:pt>
                <c:pt idx="847">
                  <c:v>-1.0077970000000001</c:v>
                </c:pt>
                <c:pt idx="848">
                  <c:v>-1.009811</c:v>
                </c:pt>
                <c:pt idx="849">
                  <c:v>-1.0053859999999999</c:v>
                </c:pt>
                <c:pt idx="850">
                  <c:v>-1.0006409999999999</c:v>
                </c:pt>
                <c:pt idx="851">
                  <c:v>-1.0036160000000001</c:v>
                </c:pt>
                <c:pt idx="852">
                  <c:v>-1.0106809999999999</c:v>
                </c:pt>
                <c:pt idx="853">
                  <c:v>-1.0094909999999999</c:v>
                </c:pt>
                <c:pt idx="854">
                  <c:v>-1.0062260000000001</c:v>
                </c:pt>
                <c:pt idx="855">
                  <c:v>-1.002243</c:v>
                </c:pt>
                <c:pt idx="856">
                  <c:v>-1.00708</c:v>
                </c:pt>
                <c:pt idx="857">
                  <c:v>-1.0079959999999999</c:v>
                </c:pt>
                <c:pt idx="858">
                  <c:v>-1.0052490000000001</c:v>
                </c:pt>
                <c:pt idx="859">
                  <c:v>-1.0047759999999999</c:v>
                </c:pt>
                <c:pt idx="860">
                  <c:v>-1.0038149999999999</c:v>
                </c:pt>
                <c:pt idx="861">
                  <c:v>-1.009995</c:v>
                </c:pt>
                <c:pt idx="862">
                  <c:v>-1.009781</c:v>
                </c:pt>
                <c:pt idx="863">
                  <c:v>-1.0030060000000001</c:v>
                </c:pt>
                <c:pt idx="864">
                  <c:v>-1.0008090000000001</c:v>
                </c:pt>
                <c:pt idx="865">
                  <c:v>-1.006165</c:v>
                </c:pt>
                <c:pt idx="866">
                  <c:v>-1.0087280000000001</c:v>
                </c:pt>
                <c:pt idx="867">
                  <c:v>-1.0058750000000001</c:v>
                </c:pt>
                <c:pt idx="868">
                  <c:v>-1.0046079999999999</c:v>
                </c:pt>
                <c:pt idx="869">
                  <c:v>-0.99983200000000005</c:v>
                </c:pt>
                <c:pt idx="870">
                  <c:v>-1.0098419999999999</c:v>
                </c:pt>
                <c:pt idx="871">
                  <c:v>-1.006561</c:v>
                </c:pt>
                <c:pt idx="872">
                  <c:v>-1.0081180000000001</c:v>
                </c:pt>
                <c:pt idx="873">
                  <c:v>-1.004486</c:v>
                </c:pt>
                <c:pt idx="874">
                  <c:v>-1.0003660000000001</c:v>
                </c:pt>
                <c:pt idx="875">
                  <c:v>-0.98745700000000003</c:v>
                </c:pt>
                <c:pt idx="876">
                  <c:v>-0.99412500000000004</c:v>
                </c:pt>
                <c:pt idx="877">
                  <c:v>-1.0144960000000001</c:v>
                </c:pt>
                <c:pt idx="878">
                  <c:v>-1.012939</c:v>
                </c:pt>
                <c:pt idx="879">
                  <c:v>-1.007584</c:v>
                </c:pt>
                <c:pt idx="880">
                  <c:v>-1.004456</c:v>
                </c:pt>
                <c:pt idx="881">
                  <c:v>-1.0071870000000001</c:v>
                </c:pt>
                <c:pt idx="882">
                  <c:v>-1.005325</c:v>
                </c:pt>
                <c:pt idx="883">
                  <c:v>-1.0026250000000001</c:v>
                </c:pt>
                <c:pt idx="884">
                  <c:v>-1.007843</c:v>
                </c:pt>
                <c:pt idx="885">
                  <c:v>-1.0093380000000001</c:v>
                </c:pt>
                <c:pt idx="886">
                  <c:v>-1.0029300000000001</c:v>
                </c:pt>
                <c:pt idx="887">
                  <c:v>-1.00119</c:v>
                </c:pt>
                <c:pt idx="888">
                  <c:v>-1.002502</c:v>
                </c:pt>
                <c:pt idx="889">
                  <c:v>-1.013992</c:v>
                </c:pt>
                <c:pt idx="890">
                  <c:v>-1.0089109999999999</c:v>
                </c:pt>
                <c:pt idx="891">
                  <c:v>-1.004745</c:v>
                </c:pt>
                <c:pt idx="892">
                  <c:v>-1.003525</c:v>
                </c:pt>
                <c:pt idx="893">
                  <c:v>-1.007477</c:v>
                </c:pt>
                <c:pt idx="894">
                  <c:v>-1.007233</c:v>
                </c:pt>
                <c:pt idx="895">
                  <c:v>-1.007004</c:v>
                </c:pt>
                <c:pt idx="896">
                  <c:v>-1.0033719999999999</c:v>
                </c:pt>
                <c:pt idx="897">
                  <c:v>-0.999664</c:v>
                </c:pt>
                <c:pt idx="898">
                  <c:v>-1.0119020000000001</c:v>
                </c:pt>
                <c:pt idx="899">
                  <c:v>-1.0129090000000001</c:v>
                </c:pt>
                <c:pt idx="900">
                  <c:v>-1.0043949999999999</c:v>
                </c:pt>
                <c:pt idx="901">
                  <c:v>-0.99798600000000004</c:v>
                </c:pt>
                <c:pt idx="902">
                  <c:v>-1.0052639999999999</c:v>
                </c:pt>
                <c:pt idx="903">
                  <c:v>-1.0089570000000001</c:v>
                </c:pt>
                <c:pt idx="904">
                  <c:v>-1.009155</c:v>
                </c:pt>
                <c:pt idx="905">
                  <c:v>-1.0067600000000001</c:v>
                </c:pt>
                <c:pt idx="906">
                  <c:v>-0.99926800000000005</c:v>
                </c:pt>
                <c:pt idx="907">
                  <c:v>-1.0065310000000001</c:v>
                </c:pt>
                <c:pt idx="908">
                  <c:v>-1.0075529999999999</c:v>
                </c:pt>
                <c:pt idx="909">
                  <c:v>-1.0104059999999999</c:v>
                </c:pt>
                <c:pt idx="910">
                  <c:v>-1.0037229999999999</c:v>
                </c:pt>
                <c:pt idx="911">
                  <c:v>-1.000885</c:v>
                </c:pt>
                <c:pt idx="912">
                  <c:v>-1.0088200000000001</c:v>
                </c:pt>
                <c:pt idx="913">
                  <c:v>-1.009155</c:v>
                </c:pt>
                <c:pt idx="914">
                  <c:v>-1.003571</c:v>
                </c:pt>
                <c:pt idx="915">
                  <c:v>-1.0012970000000001</c:v>
                </c:pt>
                <c:pt idx="916">
                  <c:v>-1.0056</c:v>
                </c:pt>
                <c:pt idx="917">
                  <c:v>-1.01091</c:v>
                </c:pt>
                <c:pt idx="918">
                  <c:v>-1.0119320000000001</c:v>
                </c:pt>
                <c:pt idx="919">
                  <c:v>-1.005295</c:v>
                </c:pt>
                <c:pt idx="920">
                  <c:v>-1.0015719999999999</c:v>
                </c:pt>
                <c:pt idx="921">
                  <c:v>-1.005768</c:v>
                </c:pt>
                <c:pt idx="922">
                  <c:v>-1.0073240000000001</c:v>
                </c:pt>
                <c:pt idx="923">
                  <c:v>-1.0052490000000001</c:v>
                </c:pt>
                <c:pt idx="924">
                  <c:v>-1.0043329999999999</c:v>
                </c:pt>
                <c:pt idx="925">
                  <c:v>-1.0043789999999999</c:v>
                </c:pt>
                <c:pt idx="926">
                  <c:v>-1.009476</c:v>
                </c:pt>
                <c:pt idx="927">
                  <c:v>-1.010651</c:v>
                </c:pt>
                <c:pt idx="928">
                  <c:v>-1.005905</c:v>
                </c:pt>
                <c:pt idx="929">
                  <c:v>-1.0027470000000001</c:v>
                </c:pt>
                <c:pt idx="930">
                  <c:v>-1.002991</c:v>
                </c:pt>
                <c:pt idx="931">
                  <c:v>-1.008224</c:v>
                </c:pt>
                <c:pt idx="932">
                  <c:v>-1.008194</c:v>
                </c:pt>
                <c:pt idx="933">
                  <c:v>-1.005676</c:v>
                </c:pt>
                <c:pt idx="934">
                  <c:v>-0.99929800000000002</c:v>
                </c:pt>
                <c:pt idx="935">
                  <c:v>-1.010818</c:v>
                </c:pt>
                <c:pt idx="936">
                  <c:v>-1.0094909999999999</c:v>
                </c:pt>
                <c:pt idx="937">
                  <c:v>-1.0054780000000001</c:v>
                </c:pt>
                <c:pt idx="938">
                  <c:v>-1.0009459999999999</c:v>
                </c:pt>
                <c:pt idx="939">
                  <c:v>-1.0033570000000001</c:v>
                </c:pt>
                <c:pt idx="940">
                  <c:v>-1.010254</c:v>
                </c:pt>
                <c:pt idx="941">
                  <c:v>-1.009995</c:v>
                </c:pt>
                <c:pt idx="942">
                  <c:v>-1.002365</c:v>
                </c:pt>
                <c:pt idx="943">
                  <c:v>-1.0041500000000001</c:v>
                </c:pt>
                <c:pt idx="944">
                  <c:v>-1.0035400000000001</c:v>
                </c:pt>
                <c:pt idx="945">
                  <c:v>-1.011673</c:v>
                </c:pt>
                <c:pt idx="946">
                  <c:v>-1.008759</c:v>
                </c:pt>
                <c:pt idx="947">
                  <c:v>-1.004105</c:v>
                </c:pt>
                <c:pt idx="948">
                  <c:v>-1.0027159999999999</c:v>
                </c:pt>
                <c:pt idx="949">
                  <c:v>-1.006027</c:v>
                </c:pt>
                <c:pt idx="950">
                  <c:v>-1.0052639999999999</c:v>
                </c:pt>
                <c:pt idx="951">
                  <c:v>-1.007889</c:v>
                </c:pt>
                <c:pt idx="952">
                  <c:v>-1.004135</c:v>
                </c:pt>
                <c:pt idx="953">
                  <c:v>-0.99914599999999998</c:v>
                </c:pt>
                <c:pt idx="954">
                  <c:v>-1.010178</c:v>
                </c:pt>
                <c:pt idx="955">
                  <c:v>-1.011002</c:v>
                </c:pt>
                <c:pt idx="956">
                  <c:v>-1.0074620000000001</c:v>
                </c:pt>
                <c:pt idx="957">
                  <c:v>-1.0041199999999999</c:v>
                </c:pt>
                <c:pt idx="958">
                  <c:v>-1.0042880000000001</c:v>
                </c:pt>
                <c:pt idx="959">
                  <c:v>-1.004883</c:v>
                </c:pt>
                <c:pt idx="960">
                  <c:v>-1.0090479999999999</c:v>
                </c:pt>
                <c:pt idx="961">
                  <c:v>-1.0021819999999999</c:v>
                </c:pt>
                <c:pt idx="962">
                  <c:v>-1.00322</c:v>
                </c:pt>
                <c:pt idx="963">
                  <c:v>-1.0030209999999999</c:v>
                </c:pt>
                <c:pt idx="964">
                  <c:v>-1.009064</c:v>
                </c:pt>
                <c:pt idx="965">
                  <c:v>-1.010132</c:v>
                </c:pt>
                <c:pt idx="966">
                  <c:v>-1.005997</c:v>
                </c:pt>
                <c:pt idx="967">
                  <c:v>-1.002686</c:v>
                </c:pt>
                <c:pt idx="968">
                  <c:v>-1.00322</c:v>
                </c:pt>
                <c:pt idx="969">
                  <c:v>-1.0065</c:v>
                </c:pt>
                <c:pt idx="970">
                  <c:v>-1.0060119999999999</c:v>
                </c:pt>
                <c:pt idx="971">
                  <c:v>-1.0037229999999999</c:v>
                </c:pt>
                <c:pt idx="972">
                  <c:v>-1.0014190000000001</c:v>
                </c:pt>
                <c:pt idx="973">
                  <c:v>-1.005066</c:v>
                </c:pt>
                <c:pt idx="974">
                  <c:v>-1.010086</c:v>
                </c:pt>
                <c:pt idx="975">
                  <c:v>-1.008942</c:v>
                </c:pt>
                <c:pt idx="976">
                  <c:v>-1.005096</c:v>
                </c:pt>
                <c:pt idx="977">
                  <c:v>-1.002869</c:v>
                </c:pt>
                <c:pt idx="978">
                  <c:v>-1.005722</c:v>
                </c:pt>
                <c:pt idx="979">
                  <c:v>-1.007782</c:v>
                </c:pt>
                <c:pt idx="980">
                  <c:v>-1.00708</c:v>
                </c:pt>
                <c:pt idx="981">
                  <c:v>-1.004532</c:v>
                </c:pt>
                <c:pt idx="982">
                  <c:v>-1.003555</c:v>
                </c:pt>
                <c:pt idx="983">
                  <c:v>-1.007919</c:v>
                </c:pt>
                <c:pt idx="984">
                  <c:v>-1.0086360000000001</c:v>
                </c:pt>
                <c:pt idx="985">
                  <c:v>-1.0079039999999999</c:v>
                </c:pt>
                <c:pt idx="986">
                  <c:v>-1.003708</c:v>
                </c:pt>
                <c:pt idx="987">
                  <c:v>-1.003906</c:v>
                </c:pt>
                <c:pt idx="988">
                  <c:v>-1.0051730000000001</c:v>
                </c:pt>
                <c:pt idx="989">
                  <c:v>-1.008316</c:v>
                </c:pt>
                <c:pt idx="990">
                  <c:v>-1.0038910000000001</c:v>
                </c:pt>
                <c:pt idx="991">
                  <c:v>-1.0049129999999999</c:v>
                </c:pt>
                <c:pt idx="992">
                  <c:v>-1.007309</c:v>
                </c:pt>
                <c:pt idx="993">
                  <c:v>-1.0050349999999999</c:v>
                </c:pt>
                <c:pt idx="994">
                  <c:v>-1.004929</c:v>
                </c:pt>
                <c:pt idx="995">
                  <c:v>-1.0086820000000001</c:v>
                </c:pt>
                <c:pt idx="996">
                  <c:v>-1.0055689999999999</c:v>
                </c:pt>
                <c:pt idx="997">
                  <c:v>-1.007263</c:v>
                </c:pt>
                <c:pt idx="998">
                  <c:v>-1.0066219999999999</c:v>
                </c:pt>
                <c:pt idx="999">
                  <c:v>-1.004807</c:v>
                </c:pt>
                <c:pt idx="1000">
                  <c:v>-1.0071110000000001</c:v>
                </c:pt>
                <c:pt idx="1001">
                  <c:v>-1.0062260000000001</c:v>
                </c:pt>
                <c:pt idx="1002">
                  <c:v>-1.0053859999999999</c:v>
                </c:pt>
                <c:pt idx="1003">
                  <c:v>-1.0059659999999999</c:v>
                </c:pt>
                <c:pt idx="1004">
                  <c:v>-1.006119</c:v>
                </c:pt>
                <c:pt idx="1005">
                  <c:v>-1.0039830000000001</c:v>
                </c:pt>
                <c:pt idx="1006">
                  <c:v>-1.0063930000000001</c:v>
                </c:pt>
                <c:pt idx="1007">
                  <c:v>-1.006195</c:v>
                </c:pt>
                <c:pt idx="1008">
                  <c:v>-1.0053559999999999</c:v>
                </c:pt>
                <c:pt idx="1009">
                  <c:v>-1.004929</c:v>
                </c:pt>
                <c:pt idx="1010">
                  <c:v>-1.0046539999999999</c:v>
                </c:pt>
                <c:pt idx="1011">
                  <c:v>-1.0049589999999999</c:v>
                </c:pt>
                <c:pt idx="1012">
                  <c:v>-1.0065</c:v>
                </c:pt>
                <c:pt idx="1013">
                  <c:v>-1.005371</c:v>
                </c:pt>
                <c:pt idx="1014">
                  <c:v>-1.003738</c:v>
                </c:pt>
                <c:pt idx="1015">
                  <c:v>-1.0073240000000001</c:v>
                </c:pt>
                <c:pt idx="1016">
                  <c:v>-1.0078739999999999</c:v>
                </c:pt>
                <c:pt idx="1017">
                  <c:v>-1.0065310000000001</c:v>
                </c:pt>
                <c:pt idx="1018">
                  <c:v>-1.0058750000000001</c:v>
                </c:pt>
                <c:pt idx="1019">
                  <c:v>-1.003433</c:v>
                </c:pt>
                <c:pt idx="1020">
                  <c:v>-1.0050049999999999</c:v>
                </c:pt>
                <c:pt idx="1021">
                  <c:v>-1.00441</c:v>
                </c:pt>
                <c:pt idx="1022">
                  <c:v>-1.0073240000000001</c:v>
                </c:pt>
                <c:pt idx="1023">
                  <c:v>-1.0072479999999999</c:v>
                </c:pt>
                <c:pt idx="1024">
                  <c:v>-1.005325</c:v>
                </c:pt>
                <c:pt idx="1025">
                  <c:v>-1.0043789999999999</c:v>
                </c:pt>
                <c:pt idx="1026">
                  <c:v>-1.005112</c:v>
                </c:pt>
                <c:pt idx="1027">
                  <c:v>-1.009674</c:v>
                </c:pt>
                <c:pt idx="1028">
                  <c:v>-1.005371</c:v>
                </c:pt>
                <c:pt idx="1029">
                  <c:v>-1.004745</c:v>
                </c:pt>
                <c:pt idx="1030">
                  <c:v>-1.003708</c:v>
                </c:pt>
                <c:pt idx="1031">
                  <c:v>-1.0048680000000001</c:v>
                </c:pt>
                <c:pt idx="1032">
                  <c:v>-1.0069269999999999</c:v>
                </c:pt>
                <c:pt idx="1033">
                  <c:v>-1.0044249999999999</c:v>
                </c:pt>
                <c:pt idx="1034">
                  <c:v>-1.0074460000000001</c:v>
                </c:pt>
                <c:pt idx="1035">
                  <c:v>-1.0059659999999999</c:v>
                </c:pt>
                <c:pt idx="1036">
                  <c:v>-1.0065</c:v>
                </c:pt>
                <c:pt idx="1037">
                  <c:v>-1.0080720000000001</c:v>
                </c:pt>
                <c:pt idx="1038">
                  <c:v>-1.002853</c:v>
                </c:pt>
                <c:pt idx="1039">
                  <c:v>-1.00325</c:v>
                </c:pt>
                <c:pt idx="1040">
                  <c:v>-1.0076750000000001</c:v>
                </c:pt>
                <c:pt idx="1041">
                  <c:v>-1.007217</c:v>
                </c:pt>
                <c:pt idx="1042">
                  <c:v>-1.006775</c:v>
                </c:pt>
                <c:pt idx="1043">
                  <c:v>-1.00563</c:v>
                </c:pt>
                <c:pt idx="1044">
                  <c:v>-1.004013</c:v>
                </c:pt>
                <c:pt idx="1045">
                  <c:v>-1.006866</c:v>
                </c:pt>
                <c:pt idx="1046">
                  <c:v>-1.0058290000000001</c:v>
                </c:pt>
                <c:pt idx="1047">
                  <c:v>-1.0068820000000001</c:v>
                </c:pt>
                <c:pt idx="1048">
                  <c:v>-1.0071559999999999</c:v>
                </c:pt>
                <c:pt idx="1049">
                  <c:v>-1.003906</c:v>
                </c:pt>
                <c:pt idx="1050">
                  <c:v>-1.0043789999999999</c:v>
                </c:pt>
                <c:pt idx="1051">
                  <c:v>-1.005951</c:v>
                </c:pt>
                <c:pt idx="1052">
                  <c:v>-1.010162</c:v>
                </c:pt>
                <c:pt idx="1053">
                  <c:v>-1.0104059999999999</c:v>
                </c:pt>
                <c:pt idx="1054">
                  <c:v>-1.0055540000000001</c:v>
                </c:pt>
                <c:pt idx="1055">
                  <c:v>-1.003876</c:v>
                </c:pt>
                <c:pt idx="1056">
                  <c:v>-1.0004729999999999</c:v>
                </c:pt>
                <c:pt idx="1057">
                  <c:v>-1.006348</c:v>
                </c:pt>
                <c:pt idx="1058">
                  <c:v>-1.006027</c:v>
                </c:pt>
                <c:pt idx="1059">
                  <c:v>-1.007233</c:v>
                </c:pt>
                <c:pt idx="1060">
                  <c:v>-1.003555</c:v>
                </c:pt>
                <c:pt idx="1061">
                  <c:v>-1.0067440000000001</c:v>
                </c:pt>
                <c:pt idx="1062">
                  <c:v>-1.0051570000000001</c:v>
                </c:pt>
                <c:pt idx="1063">
                  <c:v>-1.006149</c:v>
                </c:pt>
                <c:pt idx="1064">
                  <c:v>-1.009781</c:v>
                </c:pt>
                <c:pt idx="1065">
                  <c:v>-1.0074160000000001</c:v>
                </c:pt>
                <c:pt idx="1066">
                  <c:v>-1.0029600000000001</c:v>
                </c:pt>
                <c:pt idx="1067">
                  <c:v>-0.99745200000000001</c:v>
                </c:pt>
                <c:pt idx="1068">
                  <c:v>-1.002335</c:v>
                </c:pt>
                <c:pt idx="1069">
                  <c:v>-1.008713</c:v>
                </c:pt>
                <c:pt idx="1070">
                  <c:v>-1.00621</c:v>
                </c:pt>
                <c:pt idx="1071">
                  <c:v>-1.006821</c:v>
                </c:pt>
                <c:pt idx="1072">
                  <c:v>-1.0104679999999999</c:v>
                </c:pt>
                <c:pt idx="1073">
                  <c:v>-1.005447</c:v>
                </c:pt>
                <c:pt idx="1074">
                  <c:v>-1.0034639999999999</c:v>
                </c:pt>
                <c:pt idx="1075">
                  <c:v>-1.007614</c:v>
                </c:pt>
                <c:pt idx="1076">
                  <c:v>-1.008621</c:v>
                </c:pt>
                <c:pt idx="1077">
                  <c:v>-1.0059359999999999</c:v>
                </c:pt>
                <c:pt idx="1078">
                  <c:v>-1.0059659999999999</c:v>
                </c:pt>
                <c:pt idx="1079">
                  <c:v>-1.005981</c:v>
                </c:pt>
                <c:pt idx="1080">
                  <c:v>-1.0051570000000001</c:v>
                </c:pt>
                <c:pt idx="1081">
                  <c:v>-1.0014190000000001</c:v>
                </c:pt>
                <c:pt idx="1082">
                  <c:v>-1.005951</c:v>
                </c:pt>
                <c:pt idx="1083">
                  <c:v>-1.006516</c:v>
                </c:pt>
                <c:pt idx="1084">
                  <c:v>-1.003738</c:v>
                </c:pt>
                <c:pt idx="1085">
                  <c:v>-1.0049589999999999</c:v>
                </c:pt>
                <c:pt idx="1086">
                  <c:v>-1.007584</c:v>
                </c:pt>
                <c:pt idx="1087">
                  <c:v>-1.009125</c:v>
                </c:pt>
                <c:pt idx="1088">
                  <c:v>-1.0099640000000001</c:v>
                </c:pt>
                <c:pt idx="1089">
                  <c:v>-1.0070650000000001</c:v>
                </c:pt>
                <c:pt idx="1090">
                  <c:v>-1.011703</c:v>
                </c:pt>
                <c:pt idx="1091">
                  <c:v>-1.0177</c:v>
                </c:pt>
                <c:pt idx="1092">
                  <c:v>-1.013077</c:v>
                </c:pt>
                <c:pt idx="1093">
                  <c:v>-1.002014</c:v>
                </c:pt>
                <c:pt idx="1094">
                  <c:v>-1.0009159999999999</c:v>
                </c:pt>
                <c:pt idx="1095">
                  <c:v>-1.0060119999999999</c:v>
                </c:pt>
                <c:pt idx="1096">
                  <c:v>-1.00119</c:v>
                </c:pt>
                <c:pt idx="1097">
                  <c:v>-1.005066</c:v>
                </c:pt>
                <c:pt idx="1098">
                  <c:v>-1.011139</c:v>
                </c:pt>
                <c:pt idx="1099">
                  <c:v>-1.0066219999999999</c:v>
                </c:pt>
                <c:pt idx="1100">
                  <c:v>-1.002426</c:v>
                </c:pt>
                <c:pt idx="1101">
                  <c:v>-1.0057830000000001</c:v>
                </c:pt>
                <c:pt idx="1102">
                  <c:v>-1.004974</c:v>
                </c:pt>
                <c:pt idx="1103">
                  <c:v>-0.99850499999999998</c:v>
                </c:pt>
                <c:pt idx="1104">
                  <c:v>-1.005905</c:v>
                </c:pt>
                <c:pt idx="1105">
                  <c:v>-1.004791</c:v>
                </c:pt>
                <c:pt idx="1106">
                  <c:v>-1.010635</c:v>
                </c:pt>
                <c:pt idx="1107">
                  <c:v>-1.007034</c:v>
                </c:pt>
                <c:pt idx="1108">
                  <c:v>-1.0094909999999999</c:v>
                </c:pt>
                <c:pt idx="1109">
                  <c:v>-1.011398</c:v>
                </c:pt>
                <c:pt idx="1110">
                  <c:v>-1.009369</c:v>
                </c:pt>
                <c:pt idx="1111">
                  <c:v>-1.00238</c:v>
                </c:pt>
                <c:pt idx="1112">
                  <c:v>-1.005844</c:v>
                </c:pt>
                <c:pt idx="1113">
                  <c:v>-1.0003359999999999</c:v>
                </c:pt>
                <c:pt idx="1114">
                  <c:v>-1.00502</c:v>
                </c:pt>
                <c:pt idx="1115">
                  <c:v>-1.009674</c:v>
                </c:pt>
                <c:pt idx="1116">
                  <c:v>-1.003784</c:v>
                </c:pt>
                <c:pt idx="1117">
                  <c:v>-1.004715</c:v>
                </c:pt>
                <c:pt idx="1118">
                  <c:v>-1.0109250000000001</c:v>
                </c:pt>
                <c:pt idx="1119">
                  <c:v>-1.010956</c:v>
                </c:pt>
                <c:pt idx="1120">
                  <c:v>-1.0059359999999999</c:v>
                </c:pt>
                <c:pt idx="1121">
                  <c:v>-1.0041199999999999</c:v>
                </c:pt>
                <c:pt idx="1122">
                  <c:v>-1.00705</c:v>
                </c:pt>
                <c:pt idx="1123">
                  <c:v>-1.0109710000000001</c:v>
                </c:pt>
                <c:pt idx="1124">
                  <c:v>-1.0046079999999999</c:v>
                </c:pt>
                <c:pt idx="1125">
                  <c:v>-1.0078579999999999</c:v>
                </c:pt>
                <c:pt idx="1126">
                  <c:v>-1.004227</c:v>
                </c:pt>
                <c:pt idx="1127">
                  <c:v>-1.003922</c:v>
                </c:pt>
                <c:pt idx="1128">
                  <c:v>-1.0052030000000001</c:v>
                </c:pt>
                <c:pt idx="1129">
                  <c:v>-1.0093840000000001</c:v>
                </c:pt>
                <c:pt idx="1130">
                  <c:v>-1.0052030000000001</c:v>
                </c:pt>
                <c:pt idx="1131">
                  <c:v>-1.00383</c:v>
                </c:pt>
                <c:pt idx="1132">
                  <c:v>-1.0067440000000001</c:v>
                </c:pt>
                <c:pt idx="1133">
                  <c:v>-1.0082549999999999</c:v>
                </c:pt>
                <c:pt idx="1134">
                  <c:v>-1.005371</c:v>
                </c:pt>
                <c:pt idx="1135">
                  <c:v>-1.0084230000000001</c:v>
                </c:pt>
                <c:pt idx="1136">
                  <c:v>-1.010529</c:v>
                </c:pt>
                <c:pt idx="1137">
                  <c:v>-1.0265200000000001</c:v>
                </c:pt>
                <c:pt idx="1138">
                  <c:v>-0.98484799999999995</c:v>
                </c:pt>
                <c:pt idx="1139">
                  <c:v>-1.0123899999999999</c:v>
                </c:pt>
                <c:pt idx="1140">
                  <c:v>-1.0014190000000001</c:v>
                </c:pt>
                <c:pt idx="1141">
                  <c:v>-1.0117799999999999</c:v>
                </c:pt>
                <c:pt idx="1142">
                  <c:v>-0.99067700000000003</c:v>
                </c:pt>
                <c:pt idx="1143">
                  <c:v>-1.031204</c:v>
                </c:pt>
                <c:pt idx="1144">
                  <c:v>-0.99972499999999997</c:v>
                </c:pt>
                <c:pt idx="1145">
                  <c:v>-0.99388100000000001</c:v>
                </c:pt>
                <c:pt idx="1146">
                  <c:v>-0.98548899999999995</c:v>
                </c:pt>
                <c:pt idx="1147">
                  <c:v>-1.0207980000000001</c:v>
                </c:pt>
                <c:pt idx="1148">
                  <c:v>-1.0243530000000001</c:v>
                </c:pt>
                <c:pt idx="1149">
                  <c:v>-1.003555</c:v>
                </c:pt>
                <c:pt idx="1150">
                  <c:v>-0.98407</c:v>
                </c:pt>
                <c:pt idx="1151">
                  <c:v>-0.99380500000000005</c:v>
                </c:pt>
                <c:pt idx="1152">
                  <c:v>-0.99748199999999998</c:v>
                </c:pt>
                <c:pt idx="1153">
                  <c:v>-1.0231319999999999</c:v>
                </c:pt>
                <c:pt idx="1154">
                  <c:v>-1.0025630000000001</c:v>
                </c:pt>
                <c:pt idx="1155">
                  <c:v>-0.98190299999999997</c:v>
                </c:pt>
                <c:pt idx="1156">
                  <c:v>-1.009933</c:v>
                </c:pt>
                <c:pt idx="1157">
                  <c:v>-1.001144</c:v>
                </c:pt>
                <c:pt idx="1158">
                  <c:v>-0.99639900000000003</c:v>
                </c:pt>
                <c:pt idx="1159">
                  <c:v>-1.0201260000000001</c:v>
                </c:pt>
                <c:pt idx="1160">
                  <c:v>-1.004807</c:v>
                </c:pt>
                <c:pt idx="1161">
                  <c:v>-1.003433</c:v>
                </c:pt>
                <c:pt idx="1162">
                  <c:v>-0.98172000000000004</c:v>
                </c:pt>
                <c:pt idx="1163">
                  <c:v>-1.0009459999999999</c:v>
                </c:pt>
                <c:pt idx="1164">
                  <c:v>-1.0101929999999999</c:v>
                </c:pt>
                <c:pt idx="1165">
                  <c:v>-1.0174099999999999</c:v>
                </c:pt>
                <c:pt idx="1166">
                  <c:v>-1.0000309999999999</c:v>
                </c:pt>
                <c:pt idx="1167">
                  <c:v>-1.019714</c:v>
                </c:pt>
                <c:pt idx="1168">
                  <c:v>-1.0354460000000001</c:v>
                </c:pt>
                <c:pt idx="1169">
                  <c:v>-0.99642900000000001</c:v>
                </c:pt>
                <c:pt idx="1170">
                  <c:v>-0.99911499999999998</c:v>
                </c:pt>
                <c:pt idx="1171">
                  <c:v>-1.0086980000000001</c:v>
                </c:pt>
                <c:pt idx="1172">
                  <c:v>-1.0168299999999999</c:v>
                </c:pt>
                <c:pt idx="1173">
                  <c:v>-1.002823</c:v>
                </c:pt>
                <c:pt idx="1174">
                  <c:v>-1.001358</c:v>
                </c:pt>
                <c:pt idx="1175">
                  <c:v>-1.0143279999999999</c:v>
                </c:pt>
                <c:pt idx="1176">
                  <c:v>-1.0053099999999999</c:v>
                </c:pt>
                <c:pt idx="1177">
                  <c:v>-1.0045930000000001</c:v>
                </c:pt>
                <c:pt idx="1178">
                  <c:v>-1.020599</c:v>
                </c:pt>
                <c:pt idx="1179">
                  <c:v>-1.006332</c:v>
                </c:pt>
                <c:pt idx="1180">
                  <c:v>-1.0060880000000001</c:v>
                </c:pt>
                <c:pt idx="1181">
                  <c:v>-1.0077510000000001</c:v>
                </c:pt>
                <c:pt idx="1182">
                  <c:v>-1.0075069999999999</c:v>
                </c:pt>
                <c:pt idx="1183">
                  <c:v>-1.026718</c:v>
                </c:pt>
                <c:pt idx="1184">
                  <c:v>-0.97976700000000005</c:v>
                </c:pt>
                <c:pt idx="1185">
                  <c:v>-1.002686</c:v>
                </c:pt>
                <c:pt idx="1186">
                  <c:v>-0.98584000000000005</c:v>
                </c:pt>
                <c:pt idx="1187">
                  <c:v>-1.0038450000000001</c:v>
                </c:pt>
                <c:pt idx="1188">
                  <c:v>-1.0119629999999999</c:v>
                </c:pt>
                <c:pt idx="1189">
                  <c:v>-0.99183699999999997</c:v>
                </c:pt>
                <c:pt idx="1190">
                  <c:v>-1.001465</c:v>
                </c:pt>
                <c:pt idx="1191">
                  <c:v>-1.0064090000000001</c:v>
                </c:pt>
                <c:pt idx="1192">
                  <c:v>-0.99957300000000004</c:v>
                </c:pt>
                <c:pt idx="1193">
                  <c:v>-0.93597399999999997</c:v>
                </c:pt>
                <c:pt idx="1194">
                  <c:v>-0.95732099999999998</c:v>
                </c:pt>
                <c:pt idx="1195">
                  <c:v>-1.011169</c:v>
                </c:pt>
                <c:pt idx="1196">
                  <c:v>-1.0399320000000001</c:v>
                </c:pt>
                <c:pt idx="1197">
                  <c:v>-1.0287630000000001</c:v>
                </c:pt>
                <c:pt idx="1198">
                  <c:v>-1.016937</c:v>
                </c:pt>
                <c:pt idx="1199">
                  <c:v>-1.011368</c:v>
                </c:pt>
                <c:pt idx="1200">
                  <c:v>-1.01088</c:v>
                </c:pt>
                <c:pt idx="1201">
                  <c:v>-1.0079959999999999</c:v>
                </c:pt>
                <c:pt idx="1202">
                  <c:v>-0.97526599999999997</c:v>
                </c:pt>
                <c:pt idx="1203">
                  <c:v>-1.0005189999999999</c:v>
                </c:pt>
                <c:pt idx="1204">
                  <c:v>-0.99321000000000004</c:v>
                </c:pt>
                <c:pt idx="1205">
                  <c:v>-0.99417100000000003</c:v>
                </c:pt>
                <c:pt idx="1206">
                  <c:v>-0.99948099999999995</c:v>
                </c:pt>
                <c:pt idx="1207">
                  <c:v>-1.004227</c:v>
                </c:pt>
                <c:pt idx="1208">
                  <c:v>-1.001282</c:v>
                </c:pt>
                <c:pt idx="1209">
                  <c:v>-1.00116</c:v>
                </c:pt>
                <c:pt idx="1210">
                  <c:v>-1.00325</c:v>
                </c:pt>
                <c:pt idx="1211">
                  <c:v>-1.00119</c:v>
                </c:pt>
                <c:pt idx="1212">
                  <c:v>-1.001144</c:v>
                </c:pt>
                <c:pt idx="1213">
                  <c:v>-1.006424</c:v>
                </c:pt>
                <c:pt idx="1214">
                  <c:v>-1.0074160000000001</c:v>
                </c:pt>
                <c:pt idx="1215">
                  <c:v>-0.99801600000000001</c:v>
                </c:pt>
                <c:pt idx="1216">
                  <c:v>-0.99255400000000005</c:v>
                </c:pt>
                <c:pt idx="1217">
                  <c:v>-1.0399020000000001</c:v>
                </c:pt>
                <c:pt idx="1218">
                  <c:v>-0.99668900000000005</c:v>
                </c:pt>
                <c:pt idx="1219">
                  <c:v>-1.021515</c:v>
                </c:pt>
                <c:pt idx="1220">
                  <c:v>-1.014648</c:v>
                </c:pt>
                <c:pt idx="1221">
                  <c:v>-0.99348400000000003</c:v>
                </c:pt>
                <c:pt idx="1222">
                  <c:v>-1.035507</c:v>
                </c:pt>
                <c:pt idx="1223">
                  <c:v>-1.0000150000000001</c:v>
                </c:pt>
                <c:pt idx="1224">
                  <c:v>-1.0023960000000001</c:v>
                </c:pt>
                <c:pt idx="1225">
                  <c:v>-1.0086520000000001</c:v>
                </c:pt>
                <c:pt idx="1226">
                  <c:v>-1.0076750000000001</c:v>
                </c:pt>
                <c:pt idx="1227">
                  <c:v>-1.0059199999999999</c:v>
                </c:pt>
                <c:pt idx="1228">
                  <c:v>-1.004089</c:v>
                </c:pt>
                <c:pt idx="1229">
                  <c:v>-1.004791</c:v>
                </c:pt>
                <c:pt idx="1230">
                  <c:v>-1.006683</c:v>
                </c:pt>
                <c:pt idx="1231">
                  <c:v>-1.0084379999999999</c:v>
                </c:pt>
                <c:pt idx="1232">
                  <c:v>-1.0066679999999999</c:v>
                </c:pt>
                <c:pt idx="1233">
                  <c:v>-1.006653</c:v>
                </c:pt>
                <c:pt idx="1234">
                  <c:v>-1.0044709999999999</c:v>
                </c:pt>
                <c:pt idx="1235">
                  <c:v>-1.0043789999999999</c:v>
                </c:pt>
                <c:pt idx="1236">
                  <c:v>-1.005066</c:v>
                </c:pt>
                <c:pt idx="1237">
                  <c:v>-1.0134430000000001</c:v>
                </c:pt>
                <c:pt idx="1238">
                  <c:v>-0.99954200000000004</c:v>
                </c:pt>
                <c:pt idx="1239">
                  <c:v>-1.0082549999999999</c:v>
                </c:pt>
                <c:pt idx="1240">
                  <c:v>-1.00177</c:v>
                </c:pt>
                <c:pt idx="1241">
                  <c:v>-1.003098</c:v>
                </c:pt>
                <c:pt idx="1242">
                  <c:v>-1.0044249999999999</c:v>
                </c:pt>
                <c:pt idx="1243">
                  <c:v>-1.006119</c:v>
                </c:pt>
                <c:pt idx="1244">
                  <c:v>-1.006149</c:v>
                </c:pt>
                <c:pt idx="1245">
                  <c:v>-1.0028079999999999</c:v>
                </c:pt>
                <c:pt idx="1246">
                  <c:v>-1.0048220000000001</c:v>
                </c:pt>
                <c:pt idx="1247">
                  <c:v>-1.00708</c:v>
                </c:pt>
                <c:pt idx="1248">
                  <c:v>-1.0061340000000001</c:v>
                </c:pt>
                <c:pt idx="1249">
                  <c:v>-1.008392</c:v>
                </c:pt>
                <c:pt idx="1250">
                  <c:v>-1.0112300000000001</c:v>
                </c:pt>
                <c:pt idx="1251">
                  <c:v>-1.007385</c:v>
                </c:pt>
                <c:pt idx="1252">
                  <c:v>-1.0049589999999999</c:v>
                </c:pt>
                <c:pt idx="1253">
                  <c:v>-1.007889</c:v>
                </c:pt>
                <c:pt idx="1254">
                  <c:v>-1.004089</c:v>
                </c:pt>
                <c:pt idx="1255">
                  <c:v>-1.006607</c:v>
                </c:pt>
                <c:pt idx="1256">
                  <c:v>-1.0076290000000001</c:v>
                </c:pt>
                <c:pt idx="1257">
                  <c:v>-1.005371</c:v>
                </c:pt>
                <c:pt idx="1258">
                  <c:v>-1.0060579999999999</c:v>
                </c:pt>
                <c:pt idx="1259">
                  <c:v>-1.0050049999999999</c:v>
                </c:pt>
                <c:pt idx="1260">
                  <c:v>-1.0050049999999999</c:v>
                </c:pt>
                <c:pt idx="1261">
                  <c:v>-1.0065770000000001</c:v>
                </c:pt>
                <c:pt idx="1262">
                  <c:v>-1.005844</c:v>
                </c:pt>
                <c:pt idx="1263">
                  <c:v>-1.009018</c:v>
                </c:pt>
                <c:pt idx="1264">
                  <c:v>-1.0078279999999999</c:v>
                </c:pt>
                <c:pt idx="1265">
                  <c:v>-1.010437</c:v>
                </c:pt>
                <c:pt idx="1266">
                  <c:v>-1.018494</c:v>
                </c:pt>
                <c:pt idx="1267">
                  <c:v>-0.99662799999999996</c:v>
                </c:pt>
                <c:pt idx="1268">
                  <c:v>-0.98481799999999997</c:v>
                </c:pt>
                <c:pt idx="1269">
                  <c:v>-1.0189360000000001</c:v>
                </c:pt>
                <c:pt idx="1270">
                  <c:v>-1.0060119999999999</c:v>
                </c:pt>
                <c:pt idx="1271">
                  <c:v>-1.005463</c:v>
                </c:pt>
                <c:pt idx="1272">
                  <c:v>-1.0035099999999999</c:v>
                </c:pt>
                <c:pt idx="1273">
                  <c:v>-1.0021359999999999</c:v>
                </c:pt>
                <c:pt idx="1274">
                  <c:v>-1.009781</c:v>
                </c:pt>
                <c:pt idx="1275">
                  <c:v>-1.0153350000000001</c:v>
                </c:pt>
                <c:pt idx="1276">
                  <c:v>-0.99281299999999995</c:v>
                </c:pt>
                <c:pt idx="1277">
                  <c:v>-1.019836</c:v>
                </c:pt>
                <c:pt idx="1278">
                  <c:v>-1.0185999999999999</c:v>
                </c:pt>
                <c:pt idx="1279">
                  <c:v>-0.98841900000000005</c:v>
                </c:pt>
                <c:pt idx="1280">
                  <c:v>-1.009369</c:v>
                </c:pt>
                <c:pt idx="1281">
                  <c:v>-1.0253300000000001</c:v>
                </c:pt>
                <c:pt idx="1282">
                  <c:v>-1.00444</c:v>
                </c:pt>
                <c:pt idx="1283">
                  <c:v>-1.00827</c:v>
                </c:pt>
                <c:pt idx="1284">
                  <c:v>-0.98951699999999998</c:v>
                </c:pt>
                <c:pt idx="1285">
                  <c:v>-0.99537699999999996</c:v>
                </c:pt>
                <c:pt idx="1286">
                  <c:v>-1.0171509999999999</c:v>
                </c:pt>
                <c:pt idx="1287">
                  <c:v>-1.1035459999999999</c:v>
                </c:pt>
                <c:pt idx="1288">
                  <c:v>-1.036224</c:v>
                </c:pt>
                <c:pt idx="1289">
                  <c:v>-0.98246800000000001</c:v>
                </c:pt>
                <c:pt idx="1290">
                  <c:v>-0.99475100000000005</c:v>
                </c:pt>
                <c:pt idx="1291">
                  <c:v>-0.98089599999999999</c:v>
                </c:pt>
                <c:pt idx="1292">
                  <c:v>-1.038483</c:v>
                </c:pt>
                <c:pt idx="1293">
                  <c:v>-1.0345150000000001</c:v>
                </c:pt>
                <c:pt idx="1294">
                  <c:v>-0.97584499999999996</c:v>
                </c:pt>
                <c:pt idx="1295">
                  <c:v>-0.94042999999999999</c:v>
                </c:pt>
                <c:pt idx="1296">
                  <c:v>-1.007919</c:v>
                </c:pt>
                <c:pt idx="1297">
                  <c:v>-0.96784999999999999</c:v>
                </c:pt>
                <c:pt idx="1298">
                  <c:v>-0.96429399999999998</c:v>
                </c:pt>
                <c:pt idx="1299">
                  <c:v>-1.076141</c:v>
                </c:pt>
                <c:pt idx="1300">
                  <c:v>-1.091766</c:v>
                </c:pt>
                <c:pt idx="1301">
                  <c:v>-0.99761999999999995</c:v>
                </c:pt>
                <c:pt idx="1302">
                  <c:v>-0.98712200000000005</c:v>
                </c:pt>
                <c:pt idx="1303">
                  <c:v>-0.979599</c:v>
                </c:pt>
                <c:pt idx="1304">
                  <c:v>-0.89526399999999995</c:v>
                </c:pt>
                <c:pt idx="1305">
                  <c:v>-1.0095829999999999</c:v>
                </c:pt>
                <c:pt idx="1306">
                  <c:v>-1.1159520000000001</c:v>
                </c:pt>
                <c:pt idx="1307">
                  <c:v>-1.024521</c:v>
                </c:pt>
                <c:pt idx="1308">
                  <c:v>-0.99746699999999999</c:v>
                </c:pt>
                <c:pt idx="1309">
                  <c:v>-1.0680540000000001</c:v>
                </c:pt>
                <c:pt idx="1310">
                  <c:v>-1.0233760000000001</c:v>
                </c:pt>
                <c:pt idx="1311">
                  <c:v>-0.963287</c:v>
                </c:pt>
                <c:pt idx="1312">
                  <c:v>-1.00885</c:v>
                </c:pt>
                <c:pt idx="1313">
                  <c:v>-0.92364500000000005</c:v>
                </c:pt>
                <c:pt idx="1314">
                  <c:v>-1.062271</c:v>
                </c:pt>
                <c:pt idx="1315">
                  <c:v>-0.98353599999999997</c:v>
                </c:pt>
                <c:pt idx="1316">
                  <c:v>-0.93550100000000003</c:v>
                </c:pt>
                <c:pt idx="1317">
                  <c:v>-1.159348</c:v>
                </c:pt>
                <c:pt idx="1318">
                  <c:v>-1.026672</c:v>
                </c:pt>
                <c:pt idx="1319">
                  <c:v>-0.96658299999999997</c:v>
                </c:pt>
                <c:pt idx="1320">
                  <c:v>-0.94505300000000003</c:v>
                </c:pt>
                <c:pt idx="1321">
                  <c:v>-0.99675000000000002</c:v>
                </c:pt>
                <c:pt idx="1322">
                  <c:v>-1.096848</c:v>
                </c:pt>
                <c:pt idx="1323">
                  <c:v>-1.029739</c:v>
                </c:pt>
                <c:pt idx="1324">
                  <c:v>-0.92782600000000004</c:v>
                </c:pt>
                <c:pt idx="1325">
                  <c:v>-0.9375</c:v>
                </c:pt>
                <c:pt idx="1326">
                  <c:v>-0.90171800000000002</c:v>
                </c:pt>
                <c:pt idx="1327">
                  <c:v>-0.91818200000000005</c:v>
                </c:pt>
                <c:pt idx="1328">
                  <c:v>-0.986008</c:v>
                </c:pt>
                <c:pt idx="1329">
                  <c:v>-1.0572809999999999</c:v>
                </c:pt>
                <c:pt idx="1330">
                  <c:v>-1.036224</c:v>
                </c:pt>
                <c:pt idx="1331">
                  <c:v>-1.0048980000000001</c:v>
                </c:pt>
                <c:pt idx="1332">
                  <c:v>-1.0013430000000001</c:v>
                </c:pt>
                <c:pt idx="1333">
                  <c:v>-1.048889</c:v>
                </c:pt>
                <c:pt idx="1334">
                  <c:v>-1.0394129999999999</c:v>
                </c:pt>
                <c:pt idx="1335">
                  <c:v>-1.0088809999999999</c:v>
                </c:pt>
                <c:pt idx="1336">
                  <c:v>-0.94116200000000005</c:v>
                </c:pt>
                <c:pt idx="1337">
                  <c:v>-1.0258480000000001</c:v>
                </c:pt>
                <c:pt idx="1338">
                  <c:v>-1.0734250000000001</c:v>
                </c:pt>
                <c:pt idx="1339">
                  <c:v>-1.014465</c:v>
                </c:pt>
                <c:pt idx="1340">
                  <c:v>-0.96807900000000002</c:v>
                </c:pt>
                <c:pt idx="1341">
                  <c:v>-1.0086980000000001</c:v>
                </c:pt>
                <c:pt idx="1342">
                  <c:v>-0.96240199999999998</c:v>
                </c:pt>
                <c:pt idx="1343">
                  <c:v>-0.97077899999999995</c:v>
                </c:pt>
                <c:pt idx="1344">
                  <c:v>-1.0033570000000001</c:v>
                </c:pt>
                <c:pt idx="1345">
                  <c:v>-0.98497000000000001</c:v>
                </c:pt>
                <c:pt idx="1346">
                  <c:v>-0.96214299999999997</c:v>
                </c:pt>
                <c:pt idx="1347">
                  <c:v>-0.93927000000000005</c:v>
                </c:pt>
                <c:pt idx="1348">
                  <c:v>-1.023773</c:v>
                </c:pt>
                <c:pt idx="1349">
                  <c:v>-1.042816</c:v>
                </c:pt>
                <c:pt idx="1350">
                  <c:v>-1.0048980000000001</c:v>
                </c:pt>
                <c:pt idx="1351">
                  <c:v>-1.0233460000000001</c:v>
                </c:pt>
                <c:pt idx="1352">
                  <c:v>-1.0797270000000001</c:v>
                </c:pt>
                <c:pt idx="1353">
                  <c:v>-1.038681</c:v>
                </c:pt>
                <c:pt idx="1354">
                  <c:v>-1.024902</c:v>
                </c:pt>
                <c:pt idx="1355">
                  <c:v>-1.0334779999999999</c:v>
                </c:pt>
                <c:pt idx="1356">
                  <c:v>-1.0029300000000001</c:v>
                </c:pt>
                <c:pt idx="1357">
                  <c:v>-0.97721899999999995</c:v>
                </c:pt>
                <c:pt idx="1358">
                  <c:v>-0.97392299999999998</c:v>
                </c:pt>
                <c:pt idx="1359">
                  <c:v>-1.0680240000000001</c:v>
                </c:pt>
                <c:pt idx="1360">
                  <c:v>-0.95471200000000001</c:v>
                </c:pt>
                <c:pt idx="1361">
                  <c:v>-0.97882100000000005</c:v>
                </c:pt>
                <c:pt idx="1362">
                  <c:v>-0.96852099999999997</c:v>
                </c:pt>
                <c:pt idx="1363">
                  <c:v>-1.0416719999999999</c:v>
                </c:pt>
                <c:pt idx="1364">
                  <c:v>-1.087448</c:v>
                </c:pt>
                <c:pt idx="1365">
                  <c:v>-0.99992400000000004</c:v>
                </c:pt>
                <c:pt idx="1366">
                  <c:v>-0.99682599999999999</c:v>
                </c:pt>
                <c:pt idx="1367">
                  <c:v>-1.011765</c:v>
                </c:pt>
                <c:pt idx="1368">
                  <c:v>-1.0040739999999999</c:v>
                </c:pt>
                <c:pt idx="1369">
                  <c:v>-0.98763999999999996</c:v>
                </c:pt>
                <c:pt idx="1370">
                  <c:v>-0.94982900000000003</c:v>
                </c:pt>
                <c:pt idx="1371">
                  <c:v>-0.97415200000000002</c:v>
                </c:pt>
                <c:pt idx="1372">
                  <c:v>-0.98371900000000001</c:v>
                </c:pt>
                <c:pt idx="1373">
                  <c:v>-1.0154270000000001</c:v>
                </c:pt>
                <c:pt idx="1374">
                  <c:v>-1.048843</c:v>
                </c:pt>
                <c:pt idx="1375">
                  <c:v>-1.094009</c:v>
                </c:pt>
                <c:pt idx="1376">
                  <c:v>-0.990707</c:v>
                </c:pt>
                <c:pt idx="1377">
                  <c:v>-1.005722</c:v>
                </c:pt>
                <c:pt idx="1378">
                  <c:v>-1.0121770000000001</c:v>
                </c:pt>
                <c:pt idx="1379">
                  <c:v>-0.98925799999999997</c:v>
                </c:pt>
                <c:pt idx="1380">
                  <c:v>-1.004089</c:v>
                </c:pt>
                <c:pt idx="1381">
                  <c:v>-1.0038149999999999</c:v>
                </c:pt>
                <c:pt idx="1382">
                  <c:v>-1.0163120000000001</c:v>
                </c:pt>
                <c:pt idx="1383">
                  <c:v>-1.0095369999999999</c:v>
                </c:pt>
                <c:pt idx="1384">
                  <c:v>-1.012054</c:v>
                </c:pt>
                <c:pt idx="1385">
                  <c:v>-1.096786</c:v>
                </c:pt>
                <c:pt idx="1386">
                  <c:v>-1.0869139999999999</c:v>
                </c:pt>
                <c:pt idx="1387">
                  <c:v>-0.89779699999999996</c:v>
                </c:pt>
                <c:pt idx="1388">
                  <c:v>-0.86972000000000005</c:v>
                </c:pt>
                <c:pt idx="1389">
                  <c:v>-0.89530900000000002</c:v>
                </c:pt>
                <c:pt idx="1390">
                  <c:v>-0.98324599999999995</c:v>
                </c:pt>
                <c:pt idx="1391">
                  <c:v>-1.3612820000000001</c:v>
                </c:pt>
                <c:pt idx="1392">
                  <c:v>-1.052689</c:v>
                </c:pt>
                <c:pt idx="1393">
                  <c:v>-0.96337899999999999</c:v>
                </c:pt>
                <c:pt idx="1394">
                  <c:v>-1.012421</c:v>
                </c:pt>
                <c:pt idx="1395">
                  <c:v>-0.87474099999999999</c:v>
                </c:pt>
                <c:pt idx="1396">
                  <c:v>-0.93838500000000002</c:v>
                </c:pt>
                <c:pt idx="1397">
                  <c:v>-0.87428300000000003</c:v>
                </c:pt>
                <c:pt idx="1398">
                  <c:v>-1.0116270000000001</c:v>
                </c:pt>
                <c:pt idx="1399">
                  <c:v>-1.0616000000000001</c:v>
                </c:pt>
                <c:pt idx="1400">
                  <c:v>-0.98242200000000002</c:v>
                </c:pt>
                <c:pt idx="1401">
                  <c:v>-0.92675799999999997</c:v>
                </c:pt>
                <c:pt idx="1402">
                  <c:v>-0.99028000000000005</c:v>
                </c:pt>
                <c:pt idx="1403">
                  <c:v>-0.98246800000000001</c:v>
                </c:pt>
                <c:pt idx="1404">
                  <c:v>-1.0026250000000001</c:v>
                </c:pt>
                <c:pt idx="1405">
                  <c:v>-1.0574190000000001</c:v>
                </c:pt>
                <c:pt idx="1406">
                  <c:v>-0.96148699999999998</c:v>
                </c:pt>
                <c:pt idx="1407">
                  <c:v>-1.0470429999999999</c:v>
                </c:pt>
                <c:pt idx="1408">
                  <c:v>-1.049301</c:v>
                </c:pt>
                <c:pt idx="1409">
                  <c:v>-0.96446200000000004</c:v>
                </c:pt>
                <c:pt idx="1410">
                  <c:v>-1.0242770000000001</c:v>
                </c:pt>
                <c:pt idx="1411">
                  <c:v>-0.97915600000000003</c:v>
                </c:pt>
                <c:pt idx="1412">
                  <c:v>-1.0291140000000001</c:v>
                </c:pt>
                <c:pt idx="1413">
                  <c:v>-1.003098</c:v>
                </c:pt>
                <c:pt idx="1414">
                  <c:v>-1.0115970000000001</c:v>
                </c:pt>
                <c:pt idx="1415">
                  <c:v>-1.0284120000000001</c:v>
                </c:pt>
                <c:pt idx="1416">
                  <c:v>-0.98026999999999997</c:v>
                </c:pt>
                <c:pt idx="1417">
                  <c:v>-0.99374399999999996</c:v>
                </c:pt>
                <c:pt idx="1418">
                  <c:v>-1.001984</c:v>
                </c:pt>
                <c:pt idx="1419">
                  <c:v>-1.023911</c:v>
                </c:pt>
                <c:pt idx="1420">
                  <c:v>-1.0304720000000001</c:v>
                </c:pt>
                <c:pt idx="1421">
                  <c:v>-1.0170589999999999</c:v>
                </c:pt>
                <c:pt idx="1422">
                  <c:v>-1.0238039999999999</c:v>
                </c:pt>
                <c:pt idx="1423">
                  <c:v>-0.986649</c:v>
                </c:pt>
                <c:pt idx="1424">
                  <c:v>-0.98806799999999995</c:v>
                </c:pt>
                <c:pt idx="1425">
                  <c:v>-0.99737500000000001</c:v>
                </c:pt>
                <c:pt idx="1426">
                  <c:v>-1.01709</c:v>
                </c:pt>
                <c:pt idx="1427">
                  <c:v>-0.98739600000000005</c:v>
                </c:pt>
                <c:pt idx="1428">
                  <c:v>-1.015091</c:v>
                </c:pt>
                <c:pt idx="1429">
                  <c:v>-1.0180359999999999</c:v>
                </c:pt>
                <c:pt idx="1430">
                  <c:v>-0.97553999999999996</c:v>
                </c:pt>
                <c:pt idx="1431">
                  <c:v>-1.0011749999999999</c:v>
                </c:pt>
                <c:pt idx="1432">
                  <c:v>-1.0133669999999999</c:v>
                </c:pt>
                <c:pt idx="1433">
                  <c:v>-0.98541299999999998</c:v>
                </c:pt>
                <c:pt idx="1434">
                  <c:v>-0.99443099999999995</c:v>
                </c:pt>
                <c:pt idx="1435">
                  <c:v>-1.01004</c:v>
                </c:pt>
                <c:pt idx="1436">
                  <c:v>-1.016052</c:v>
                </c:pt>
                <c:pt idx="1437">
                  <c:v>-0.99406399999999995</c:v>
                </c:pt>
                <c:pt idx="1438">
                  <c:v>-1.162094</c:v>
                </c:pt>
                <c:pt idx="1439">
                  <c:v>-0.93911699999999998</c:v>
                </c:pt>
                <c:pt idx="1440">
                  <c:v>-1.023544</c:v>
                </c:pt>
                <c:pt idx="1441">
                  <c:v>-1.044891</c:v>
                </c:pt>
                <c:pt idx="1442">
                  <c:v>-0.96342499999999998</c:v>
                </c:pt>
                <c:pt idx="1443">
                  <c:v>-0.90338099999999999</c:v>
                </c:pt>
                <c:pt idx="1444">
                  <c:v>-0.95991499999999996</c:v>
                </c:pt>
                <c:pt idx="1445">
                  <c:v>-0.99063100000000004</c:v>
                </c:pt>
                <c:pt idx="1446">
                  <c:v>-0.97048999999999996</c:v>
                </c:pt>
                <c:pt idx="1447">
                  <c:v>-1.0417179999999999</c:v>
                </c:pt>
                <c:pt idx="1448">
                  <c:v>-0.99888600000000005</c:v>
                </c:pt>
                <c:pt idx="1449">
                  <c:v>-1.031296</c:v>
                </c:pt>
                <c:pt idx="1450">
                  <c:v>-1.003876</c:v>
                </c:pt>
                <c:pt idx="1451">
                  <c:v>-1.001709</c:v>
                </c:pt>
                <c:pt idx="1452">
                  <c:v>-1.0053859999999999</c:v>
                </c:pt>
                <c:pt idx="1453">
                  <c:v>-1.004211</c:v>
                </c:pt>
                <c:pt idx="1454">
                  <c:v>-0.97779799999999994</c:v>
                </c:pt>
                <c:pt idx="1455">
                  <c:v>-0.93733200000000005</c:v>
                </c:pt>
                <c:pt idx="1456">
                  <c:v>-0.96579000000000004</c:v>
                </c:pt>
                <c:pt idx="1457">
                  <c:v>-1.0409550000000001</c:v>
                </c:pt>
                <c:pt idx="1458">
                  <c:v>-1.0086360000000001</c:v>
                </c:pt>
                <c:pt idx="1459">
                  <c:v>-1.001099</c:v>
                </c:pt>
                <c:pt idx="1460">
                  <c:v>-0.97393799999999997</c:v>
                </c:pt>
                <c:pt idx="1461">
                  <c:v>-0.97059600000000001</c:v>
                </c:pt>
                <c:pt idx="1462">
                  <c:v>-1.0506740000000001</c:v>
                </c:pt>
                <c:pt idx="1463">
                  <c:v>-0.92646799999999996</c:v>
                </c:pt>
                <c:pt idx="1464">
                  <c:v>-1.2500309999999999</c:v>
                </c:pt>
                <c:pt idx="1465">
                  <c:v>-1.0671539999999999</c:v>
                </c:pt>
                <c:pt idx="1466">
                  <c:v>-1.0008090000000001</c:v>
                </c:pt>
                <c:pt idx="1467">
                  <c:v>-0.98365800000000003</c:v>
                </c:pt>
                <c:pt idx="1468">
                  <c:v>-0.97660800000000003</c:v>
                </c:pt>
                <c:pt idx="1469">
                  <c:v>-1.0650630000000001</c:v>
                </c:pt>
                <c:pt idx="1470">
                  <c:v>-1.021622</c:v>
                </c:pt>
                <c:pt idx="1471">
                  <c:v>-1.062454</c:v>
                </c:pt>
                <c:pt idx="1472">
                  <c:v>-1.0182500000000001</c:v>
                </c:pt>
                <c:pt idx="1473">
                  <c:v>-0.98936500000000005</c:v>
                </c:pt>
                <c:pt idx="1474">
                  <c:v>-1.0070650000000001</c:v>
                </c:pt>
                <c:pt idx="1475">
                  <c:v>-1.0385439999999999</c:v>
                </c:pt>
                <c:pt idx="1476">
                  <c:v>-0.98831199999999997</c:v>
                </c:pt>
                <c:pt idx="1477">
                  <c:v>-1.00528</c:v>
                </c:pt>
                <c:pt idx="1478">
                  <c:v>-1.0037229999999999</c:v>
                </c:pt>
                <c:pt idx="1479">
                  <c:v>-1.01152</c:v>
                </c:pt>
                <c:pt idx="1480">
                  <c:v>-1.00264</c:v>
                </c:pt>
                <c:pt idx="1481">
                  <c:v>-1.0102390000000001</c:v>
                </c:pt>
                <c:pt idx="1482">
                  <c:v>-1.014221</c:v>
                </c:pt>
                <c:pt idx="1483">
                  <c:v>-0.99452200000000002</c:v>
                </c:pt>
                <c:pt idx="1484">
                  <c:v>-1.003082</c:v>
                </c:pt>
                <c:pt idx="1485">
                  <c:v>-1.0030520000000001</c:v>
                </c:pt>
                <c:pt idx="1486">
                  <c:v>-1.0041960000000001</c:v>
                </c:pt>
                <c:pt idx="1487">
                  <c:v>-1.0058290000000001</c:v>
                </c:pt>
                <c:pt idx="1488">
                  <c:v>-1.0071559999999999</c:v>
                </c:pt>
                <c:pt idx="1489">
                  <c:v>-1.006775</c:v>
                </c:pt>
                <c:pt idx="1490">
                  <c:v>-1.0063629999999999</c:v>
                </c:pt>
                <c:pt idx="1491">
                  <c:v>-1.006454</c:v>
                </c:pt>
                <c:pt idx="1492">
                  <c:v>-1.0079499999999999</c:v>
                </c:pt>
                <c:pt idx="1493">
                  <c:v>-1.006912</c:v>
                </c:pt>
                <c:pt idx="1494">
                  <c:v>-1.0016480000000001</c:v>
                </c:pt>
                <c:pt idx="1495">
                  <c:v>-1.0053859999999999</c:v>
                </c:pt>
                <c:pt idx="1496">
                  <c:v>-1.008392</c:v>
                </c:pt>
                <c:pt idx="1497">
                  <c:v>-1.009506</c:v>
                </c:pt>
                <c:pt idx="1498">
                  <c:v>-1.0195160000000001</c:v>
                </c:pt>
                <c:pt idx="1499">
                  <c:v>-1.010162</c:v>
                </c:pt>
                <c:pt idx="1500">
                  <c:v>-1.0084839999999999</c:v>
                </c:pt>
                <c:pt idx="1501">
                  <c:v>-1.002335</c:v>
                </c:pt>
                <c:pt idx="1502">
                  <c:v>-1.004089</c:v>
                </c:pt>
                <c:pt idx="1503">
                  <c:v>-1.006607</c:v>
                </c:pt>
                <c:pt idx="1504">
                  <c:v>-1.005188</c:v>
                </c:pt>
                <c:pt idx="1505">
                  <c:v>-1.00766</c:v>
                </c:pt>
                <c:pt idx="1506">
                  <c:v>-1.0057529999999999</c:v>
                </c:pt>
                <c:pt idx="1507">
                  <c:v>-1.0049589999999999</c:v>
                </c:pt>
                <c:pt idx="1508">
                  <c:v>-1.007309</c:v>
                </c:pt>
                <c:pt idx="1509">
                  <c:v>-1.0083310000000001</c:v>
                </c:pt>
                <c:pt idx="1510">
                  <c:v>-1.005295</c:v>
                </c:pt>
                <c:pt idx="1511">
                  <c:v>-1.005722</c:v>
                </c:pt>
                <c:pt idx="1512">
                  <c:v>-1.0043489999999999</c:v>
                </c:pt>
                <c:pt idx="1513">
                  <c:v>-1.008621</c:v>
                </c:pt>
                <c:pt idx="1514">
                  <c:v>-1.0080720000000001</c:v>
                </c:pt>
                <c:pt idx="1515">
                  <c:v>-1.0043029999999999</c:v>
                </c:pt>
                <c:pt idx="1516">
                  <c:v>-1.006027</c:v>
                </c:pt>
                <c:pt idx="1517">
                  <c:v>-1.007126</c:v>
                </c:pt>
                <c:pt idx="1518">
                  <c:v>-1.0059199999999999</c:v>
                </c:pt>
                <c:pt idx="1519">
                  <c:v>-1.0074920000000001</c:v>
                </c:pt>
                <c:pt idx="1520">
                  <c:v>-1.006302</c:v>
                </c:pt>
                <c:pt idx="1521">
                  <c:v>-1.0061340000000001</c:v>
                </c:pt>
                <c:pt idx="1522">
                  <c:v>-1.0057529999999999</c:v>
                </c:pt>
                <c:pt idx="1523">
                  <c:v>-1.0053559999999999</c:v>
                </c:pt>
                <c:pt idx="1524">
                  <c:v>-1.0065</c:v>
                </c:pt>
                <c:pt idx="1525">
                  <c:v>-1.0050809999999999</c:v>
                </c:pt>
                <c:pt idx="1526">
                  <c:v>-1.006195</c:v>
                </c:pt>
                <c:pt idx="1527">
                  <c:v>-1.006332</c:v>
                </c:pt>
                <c:pt idx="1528">
                  <c:v>-1.007614</c:v>
                </c:pt>
                <c:pt idx="1529">
                  <c:v>-1.00563</c:v>
                </c:pt>
                <c:pt idx="1530">
                  <c:v>-1.005814</c:v>
                </c:pt>
                <c:pt idx="1531">
                  <c:v>-1.006561</c:v>
                </c:pt>
                <c:pt idx="1532">
                  <c:v>-1.0067440000000001</c:v>
                </c:pt>
                <c:pt idx="1533">
                  <c:v>-1.004791</c:v>
                </c:pt>
                <c:pt idx="1534">
                  <c:v>-1.0049589999999999</c:v>
                </c:pt>
                <c:pt idx="1535">
                  <c:v>-1.0055540000000001</c:v>
                </c:pt>
                <c:pt idx="1536">
                  <c:v>-1.0065919999999999</c:v>
                </c:pt>
                <c:pt idx="1537">
                  <c:v>-1.004929</c:v>
                </c:pt>
                <c:pt idx="1538">
                  <c:v>-1.0055240000000001</c:v>
                </c:pt>
                <c:pt idx="1539">
                  <c:v>-1.0063169999999999</c:v>
                </c:pt>
                <c:pt idx="1540">
                  <c:v>-1.006348</c:v>
                </c:pt>
                <c:pt idx="1541">
                  <c:v>-1.00769</c:v>
                </c:pt>
                <c:pt idx="1542">
                  <c:v>-1.00589</c:v>
                </c:pt>
                <c:pt idx="1543">
                  <c:v>-1.007538</c:v>
                </c:pt>
                <c:pt idx="1544">
                  <c:v>-1.0059199999999999</c:v>
                </c:pt>
                <c:pt idx="1545">
                  <c:v>-1.005676</c:v>
                </c:pt>
                <c:pt idx="1546">
                  <c:v>-1.006073</c:v>
                </c:pt>
                <c:pt idx="1547">
                  <c:v>-1.008392</c:v>
                </c:pt>
                <c:pt idx="1548">
                  <c:v>-1.006119</c:v>
                </c:pt>
                <c:pt idx="1549">
                  <c:v>-1.004807</c:v>
                </c:pt>
                <c:pt idx="1550">
                  <c:v>-1.005463</c:v>
                </c:pt>
                <c:pt idx="1551">
                  <c:v>-1.0057529999999999</c:v>
                </c:pt>
                <c:pt idx="1552">
                  <c:v>-1.0075069999999999</c:v>
                </c:pt>
                <c:pt idx="1553">
                  <c:v>-1.0069429999999999</c:v>
                </c:pt>
                <c:pt idx="1554">
                  <c:v>-1.00621</c:v>
                </c:pt>
                <c:pt idx="1555">
                  <c:v>-1.0075989999999999</c:v>
                </c:pt>
                <c:pt idx="1556">
                  <c:v>-1.0069889999999999</c:v>
                </c:pt>
                <c:pt idx="1557">
                  <c:v>-1.004089</c:v>
                </c:pt>
                <c:pt idx="1558">
                  <c:v>-1.00647</c:v>
                </c:pt>
                <c:pt idx="1559">
                  <c:v>-1.0068969999999999</c:v>
                </c:pt>
                <c:pt idx="1560">
                  <c:v>-1.006821</c:v>
                </c:pt>
                <c:pt idx="1561">
                  <c:v>-1.006729</c:v>
                </c:pt>
                <c:pt idx="1562">
                  <c:v>-1.0054320000000001</c:v>
                </c:pt>
                <c:pt idx="1563">
                  <c:v>-1.0044249999999999</c:v>
                </c:pt>
                <c:pt idx="1564">
                  <c:v>-1.007843</c:v>
                </c:pt>
                <c:pt idx="1565">
                  <c:v>-1.006699</c:v>
                </c:pt>
                <c:pt idx="1566">
                  <c:v>-1.009506</c:v>
                </c:pt>
                <c:pt idx="1567">
                  <c:v>-1.0079039999999999</c:v>
                </c:pt>
                <c:pt idx="1568">
                  <c:v>-1.0075989999999999</c:v>
                </c:pt>
                <c:pt idx="1569">
                  <c:v>-1.004059</c:v>
                </c:pt>
                <c:pt idx="1570">
                  <c:v>-1.0041199999999999</c:v>
                </c:pt>
                <c:pt idx="1571">
                  <c:v>-1.0008090000000001</c:v>
                </c:pt>
                <c:pt idx="1572">
                  <c:v>-1.0025329999999999</c:v>
                </c:pt>
                <c:pt idx="1573">
                  <c:v>-1.0045170000000001</c:v>
                </c:pt>
                <c:pt idx="1574">
                  <c:v>-1.014572</c:v>
                </c:pt>
                <c:pt idx="1575">
                  <c:v>-1.0177609999999999</c:v>
                </c:pt>
                <c:pt idx="1576">
                  <c:v>-1.012802</c:v>
                </c:pt>
                <c:pt idx="1577">
                  <c:v>-1.0122070000000001</c:v>
                </c:pt>
                <c:pt idx="1578">
                  <c:v>-1.0070190000000001</c:v>
                </c:pt>
                <c:pt idx="1579">
                  <c:v>-1.010284</c:v>
                </c:pt>
                <c:pt idx="1580">
                  <c:v>-1.0047299999999999</c:v>
                </c:pt>
                <c:pt idx="1581">
                  <c:v>-1.00499</c:v>
                </c:pt>
                <c:pt idx="1582">
                  <c:v>-1.0048680000000001</c:v>
                </c:pt>
                <c:pt idx="1583">
                  <c:v>-1.004715</c:v>
                </c:pt>
                <c:pt idx="1584">
                  <c:v>-1.0083009999999999</c:v>
                </c:pt>
                <c:pt idx="1585">
                  <c:v>-1.007233</c:v>
                </c:pt>
                <c:pt idx="1586">
                  <c:v>-1.0075529999999999</c:v>
                </c:pt>
                <c:pt idx="1587">
                  <c:v>-1.0064850000000001</c:v>
                </c:pt>
                <c:pt idx="1588">
                  <c:v>-1.0065459999999999</c:v>
                </c:pt>
                <c:pt idx="1589">
                  <c:v>-1.007126</c:v>
                </c:pt>
                <c:pt idx="1590">
                  <c:v>-1.004974</c:v>
                </c:pt>
                <c:pt idx="1591">
                  <c:v>-1.0039830000000001</c:v>
                </c:pt>
                <c:pt idx="1592">
                  <c:v>-1.005142</c:v>
                </c:pt>
                <c:pt idx="1593">
                  <c:v>-1.0052490000000001</c:v>
                </c:pt>
                <c:pt idx="1594">
                  <c:v>-1.0075529999999999</c:v>
                </c:pt>
                <c:pt idx="1595">
                  <c:v>-1.005646</c:v>
                </c:pt>
                <c:pt idx="1596">
                  <c:v>-1.006516</c:v>
                </c:pt>
                <c:pt idx="1597">
                  <c:v>-1.007477</c:v>
                </c:pt>
                <c:pt idx="1598">
                  <c:v>-1.0052030000000001</c:v>
                </c:pt>
                <c:pt idx="1599">
                  <c:v>-1.006332</c:v>
                </c:pt>
                <c:pt idx="1600">
                  <c:v>-1.0051570000000001</c:v>
                </c:pt>
                <c:pt idx="1601">
                  <c:v>-1.0039670000000001</c:v>
                </c:pt>
                <c:pt idx="1602">
                  <c:v>-1.0070950000000001</c:v>
                </c:pt>
                <c:pt idx="1603">
                  <c:v>-1.0075989999999999</c:v>
                </c:pt>
                <c:pt idx="1604">
                  <c:v>-1.005997</c:v>
                </c:pt>
                <c:pt idx="1605">
                  <c:v>-1.0073240000000001</c:v>
                </c:pt>
                <c:pt idx="1606">
                  <c:v>-1.0075069999999999</c:v>
                </c:pt>
                <c:pt idx="1607">
                  <c:v>-1.0057529999999999</c:v>
                </c:pt>
                <c:pt idx="1608">
                  <c:v>-1.006348</c:v>
                </c:pt>
                <c:pt idx="1609">
                  <c:v>-1.004807</c:v>
                </c:pt>
                <c:pt idx="1610">
                  <c:v>-1.0066379999999999</c:v>
                </c:pt>
                <c:pt idx="1611">
                  <c:v>-1.0048220000000001</c:v>
                </c:pt>
                <c:pt idx="1612">
                  <c:v>-1.0065310000000001</c:v>
                </c:pt>
                <c:pt idx="1613">
                  <c:v>-1.0067600000000001</c:v>
                </c:pt>
                <c:pt idx="1614">
                  <c:v>-1.00444</c:v>
                </c:pt>
                <c:pt idx="1615">
                  <c:v>-1.0019990000000001</c:v>
                </c:pt>
                <c:pt idx="1616">
                  <c:v>-1.0083009999999999</c:v>
                </c:pt>
                <c:pt idx="1617">
                  <c:v>-1.006165</c:v>
                </c:pt>
                <c:pt idx="1618">
                  <c:v>-1.0029300000000001</c:v>
                </c:pt>
                <c:pt idx="1619">
                  <c:v>-1.005646</c:v>
                </c:pt>
                <c:pt idx="1620">
                  <c:v>-1.006729</c:v>
                </c:pt>
                <c:pt idx="1621">
                  <c:v>-1.007584</c:v>
                </c:pt>
                <c:pt idx="1622">
                  <c:v>-1.0064850000000001</c:v>
                </c:pt>
                <c:pt idx="1623">
                  <c:v>-1.0071559999999999</c:v>
                </c:pt>
                <c:pt idx="1624">
                  <c:v>-1.005463</c:v>
                </c:pt>
                <c:pt idx="1625">
                  <c:v>-1.0042420000000001</c:v>
                </c:pt>
                <c:pt idx="1626">
                  <c:v>-1.0057529999999999</c:v>
                </c:pt>
                <c:pt idx="1627">
                  <c:v>-1.00647</c:v>
                </c:pt>
                <c:pt idx="1628">
                  <c:v>-1.0068969999999999</c:v>
                </c:pt>
                <c:pt idx="1629">
                  <c:v>-1.00708</c:v>
                </c:pt>
                <c:pt idx="1630">
                  <c:v>-1.003571</c:v>
                </c:pt>
                <c:pt idx="1631">
                  <c:v>-1.0059199999999999</c:v>
                </c:pt>
                <c:pt idx="1632">
                  <c:v>-1.0059199999999999</c:v>
                </c:pt>
                <c:pt idx="1633">
                  <c:v>-1.005676</c:v>
                </c:pt>
                <c:pt idx="1634">
                  <c:v>-1.00766</c:v>
                </c:pt>
                <c:pt idx="1635">
                  <c:v>-1.008942</c:v>
                </c:pt>
                <c:pt idx="1636">
                  <c:v>-1.0060119999999999</c:v>
                </c:pt>
                <c:pt idx="1637">
                  <c:v>-1.003738</c:v>
                </c:pt>
                <c:pt idx="1638">
                  <c:v>-1.004456</c:v>
                </c:pt>
                <c:pt idx="1639">
                  <c:v>-1.004227</c:v>
                </c:pt>
                <c:pt idx="1640">
                  <c:v>-1.0066679999999999</c:v>
                </c:pt>
                <c:pt idx="1641">
                  <c:v>-1.006195</c:v>
                </c:pt>
                <c:pt idx="1642">
                  <c:v>-1.006256</c:v>
                </c:pt>
                <c:pt idx="1643">
                  <c:v>-1.004089</c:v>
                </c:pt>
                <c:pt idx="1644">
                  <c:v>-1.0057830000000001</c:v>
                </c:pt>
                <c:pt idx="1645">
                  <c:v>-1.0046079999999999</c:v>
                </c:pt>
                <c:pt idx="1646">
                  <c:v>-1.0065310000000001</c:v>
                </c:pt>
                <c:pt idx="1647">
                  <c:v>-1.00528</c:v>
                </c:pt>
                <c:pt idx="1648">
                  <c:v>-1.005692</c:v>
                </c:pt>
                <c:pt idx="1649">
                  <c:v>-1.006561</c:v>
                </c:pt>
                <c:pt idx="1650">
                  <c:v>-1.005417</c:v>
                </c:pt>
                <c:pt idx="1651">
                  <c:v>-1.0059359999999999</c:v>
                </c:pt>
                <c:pt idx="1652">
                  <c:v>-1.0060579999999999</c:v>
                </c:pt>
                <c:pt idx="1653">
                  <c:v>-1.0059199999999999</c:v>
                </c:pt>
                <c:pt idx="1654">
                  <c:v>-1.006302</c:v>
                </c:pt>
                <c:pt idx="1655">
                  <c:v>-1.0067900000000001</c:v>
                </c:pt>
                <c:pt idx="1656">
                  <c:v>-1.00769</c:v>
                </c:pt>
                <c:pt idx="1657">
                  <c:v>-1.00647</c:v>
                </c:pt>
                <c:pt idx="1658">
                  <c:v>-1.006378</c:v>
                </c:pt>
                <c:pt idx="1659">
                  <c:v>-1.0104519999999999</c:v>
                </c:pt>
                <c:pt idx="1660">
                  <c:v>-1.0049589999999999</c:v>
                </c:pt>
                <c:pt idx="1661">
                  <c:v>-1.020111</c:v>
                </c:pt>
                <c:pt idx="1662">
                  <c:v>-1.02742</c:v>
                </c:pt>
                <c:pt idx="1663">
                  <c:v>-1.0565640000000001</c:v>
                </c:pt>
                <c:pt idx="1664">
                  <c:v>-1.064117</c:v>
                </c:pt>
                <c:pt idx="1665">
                  <c:v>-1.0743259999999999</c:v>
                </c:pt>
                <c:pt idx="1666">
                  <c:v>-1.003952</c:v>
                </c:pt>
                <c:pt idx="1667">
                  <c:v>-1.002686</c:v>
                </c:pt>
                <c:pt idx="1668">
                  <c:v>-1.072449</c:v>
                </c:pt>
                <c:pt idx="1669">
                  <c:v>-1.0857540000000001</c:v>
                </c:pt>
                <c:pt idx="1670">
                  <c:v>-1.0562739999999999</c:v>
                </c:pt>
                <c:pt idx="1671">
                  <c:v>-1.1241300000000001</c:v>
                </c:pt>
                <c:pt idx="1672">
                  <c:v>-1.194366</c:v>
                </c:pt>
                <c:pt idx="1673">
                  <c:v>-1.133926</c:v>
                </c:pt>
                <c:pt idx="1674">
                  <c:v>-1.1093440000000001</c:v>
                </c:pt>
                <c:pt idx="1675">
                  <c:v>-1.3411869999999999</c:v>
                </c:pt>
                <c:pt idx="1676">
                  <c:v>-1.3611150000000001</c:v>
                </c:pt>
                <c:pt idx="1677">
                  <c:v>-1.2237089999999999</c:v>
                </c:pt>
                <c:pt idx="1678">
                  <c:v>-1.160156</c:v>
                </c:pt>
                <c:pt idx="1679">
                  <c:v>-1.184555</c:v>
                </c:pt>
                <c:pt idx="1680">
                  <c:v>-1.1259459999999999</c:v>
                </c:pt>
                <c:pt idx="1681">
                  <c:v>-1.0161439999999999</c:v>
                </c:pt>
                <c:pt idx="1682">
                  <c:v>-1.0243070000000001</c:v>
                </c:pt>
                <c:pt idx="1683">
                  <c:v>-1.096298</c:v>
                </c:pt>
                <c:pt idx="1684">
                  <c:v>-0.98582499999999995</c:v>
                </c:pt>
                <c:pt idx="1685">
                  <c:v>-0.754135</c:v>
                </c:pt>
                <c:pt idx="1686">
                  <c:v>-0.63993800000000001</c:v>
                </c:pt>
                <c:pt idx="1687">
                  <c:v>-0.81323199999999995</c:v>
                </c:pt>
                <c:pt idx="1688">
                  <c:v>-1.021301</c:v>
                </c:pt>
                <c:pt idx="1689">
                  <c:v>-0.96951299999999996</c:v>
                </c:pt>
                <c:pt idx="1690">
                  <c:v>-0.82200600000000001</c:v>
                </c:pt>
                <c:pt idx="1691">
                  <c:v>-0.86459399999999997</c:v>
                </c:pt>
                <c:pt idx="1692">
                  <c:v>-1.0552060000000001</c:v>
                </c:pt>
                <c:pt idx="1693">
                  <c:v>-0.79168700000000003</c:v>
                </c:pt>
                <c:pt idx="1694">
                  <c:v>6.2225000000000003E-2</c:v>
                </c:pt>
                <c:pt idx="1695">
                  <c:v>2.7222E-2</c:v>
                </c:pt>
                <c:pt idx="1696">
                  <c:v>-0.31591799999999998</c:v>
                </c:pt>
                <c:pt idx="1697">
                  <c:v>-0.618896</c:v>
                </c:pt>
                <c:pt idx="1698">
                  <c:v>-0.834229</c:v>
                </c:pt>
                <c:pt idx="1699">
                  <c:v>-0.80914299999999995</c:v>
                </c:pt>
                <c:pt idx="1700">
                  <c:v>-0.98800699999999997</c:v>
                </c:pt>
                <c:pt idx="1701">
                  <c:v>-0.96154799999999996</c:v>
                </c:pt>
                <c:pt idx="1702">
                  <c:v>-0.57116699999999998</c:v>
                </c:pt>
                <c:pt idx="1703">
                  <c:v>-0.43571500000000002</c:v>
                </c:pt>
                <c:pt idx="1704">
                  <c:v>-1.0091859999999999</c:v>
                </c:pt>
                <c:pt idx="1705">
                  <c:v>-1.046753</c:v>
                </c:pt>
                <c:pt idx="1706">
                  <c:v>-0.91697700000000004</c:v>
                </c:pt>
                <c:pt idx="1707">
                  <c:v>-1.053329</c:v>
                </c:pt>
                <c:pt idx="1708">
                  <c:v>-0.82199100000000003</c:v>
                </c:pt>
                <c:pt idx="1709">
                  <c:v>-0.82154799999999994</c:v>
                </c:pt>
                <c:pt idx="1710">
                  <c:v>-0.76832599999999995</c:v>
                </c:pt>
                <c:pt idx="1711">
                  <c:v>-0.72740199999999999</c:v>
                </c:pt>
                <c:pt idx="1712">
                  <c:v>-0.91221600000000003</c:v>
                </c:pt>
                <c:pt idx="1713">
                  <c:v>-1.025055</c:v>
                </c:pt>
                <c:pt idx="1714">
                  <c:v>-1.079742</c:v>
                </c:pt>
                <c:pt idx="1715">
                  <c:v>-1.255676</c:v>
                </c:pt>
                <c:pt idx="1716">
                  <c:v>-1.3744959999999999</c:v>
                </c:pt>
                <c:pt idx="1717">
                  <c:v>-1.348541</c:v>
                </c:pt>
                <c:pt idx="1718">
                  <c:v>-1.300278</c:v>
                </c:pt>
                <c:pt idx="1719">
                  <c:v>-1.5647580000000001</c:v>
                </c:pt>
                <c:pt idx="1720">
                  <c:v>-1.6991270000000001</c:v>
                </c:pt>
                <c:pt idx="1721">
                  <c:v>-1.512222</c:v>
                </c:pt>
                <c:pt idx="1722">
                  <c:v>-1.3276520000000001</c:v>
                </c:pt>
                <c:pt idx="1723">
                  <c:v>-0.97454799999999997</c:v>
                </c:pt>
                <c:pt idx="1724">
                  <c:v>-0.93315099999999995</c:v>
                </c:pt>
                <c:pt idx="1725">
                  <c:v>-0.54548600000000003</c:v>
                </c:pt>
                <c:pt idx="1726">
                  <c:v>-0.40965299999999999</c:v>
                </c:pt>
                <c:pt idx="1727">
                  <c:v>-0.474213</c:v>
                </c:pt>
                <c:pt idx="1728">
                  <c:v>-0.36056500000000002</c:v>
                </c:pt>
                <c:pt idx="1729">
                  <c:v>-0.106049</c:v>
                </c:pt>
                <c:pt idx="1730">
                  <c:v>5.2062999999999998E-2</c:v>
                </c:pt>
                <c:pt idx="1731">
                  <c:v>0.23155200000000001</c:v>
                </c:pt>
                <c:pt idx="1732">
                  <c:v>-0.464142</c:v>
                </c:pt>
                <c:pt idx="1733">
                  <c:v>0.14538599999999999</c:v>
                </c:pt>
                <c:pt idx="1734">
                  <c:v>0.98684700000000003</c:v>
                </c:pt>
                <c:pt idx="1735">
                  <c:v>1.039261</c:v>
                </c:pt>
                <c:pt idx="1736">
                  <c:v>4.8340000000000001E-2</c:v>
                </c:pt>
                <c:pt idx="1737">
                  <c:v>-0.271729</c:v>
                </c:pt>
                <c:pt idx="1738">
                  <c:v>-0.10732999999999999</c:v>
                </c:pt>
                <c:pt idx="1739">
                  <c:v>0.26551799999999998</c:v>
                </c:pt>
                <c:pt idx="1740">
                  <c:v>-2.7831999999999999E-2</c:v>
                </c:pt>
                <c:pt idx="1741">
                  <c:v>-0.24052399999999999</c:v>
                </c:pt>
                <c:pt idx="1742">
                  <c:v>1.0839540000000001</c:v>
                </c:pt>
                <c:pt idx="1743">
                  <c:v>-5.5603E-2</c:v>
                </c:pt>
                <c:pt idx="1744">
                  <c:v>-0.91729700000000003</c:v>
                </c:pt>
                <c:pt idx="1745">
                  <c:v>-0.81793199999999999</c:v>
                </c:pt>
                <c:pt idx="1746">
                  <c:v>-0.33477800000000002</c:v>
                </c:pt>
                <c:pt idx="1747">
                  <c:v>5.1178000000000001E-2</c:v>
                </c:pt>
                <c:pt idx="1748">
                  <c:v>0.43661499999999998</c:v>
                </c:pt>
                <c:pt idx="1749">
                  <c:v>0.29335</c:v>
                </c:pt>
                <c:pt idx="1750">
                  <c:v>-0.45538299999999998</c:v>
                </c:pt>
                <c:pt idx="1751">
                  <c:v>-0.87641899999999995</c:v>
                </c:pt>
                <c:pt idx="1752">
                  <c:v>-1.693695</c:v>
                </c:pt>
                <c:pt idx="1753">
                  <c:v>-0.76046800000000003</c:v>
                </c:pt>
                <c:pt idx="1754">
                  <c:v>-1.083725</c:v>
                </c:pt>
                <c:pt idx="1755">
                  <c:v>1.8845000000000001E-2</c:v>
                </c:pt>
                <c:pt idx="1756">
                  <c:v>0.71812399999999998</c:v>
                </c:pt>
                <c:pt idx="1757">
                  <c:v>0.361313</c:v>
                </c:pt>
                <c:pt idx="1758">
                  <c:v>-0.204788</c:v>
                </c:pt>
                <c:pt idx="1759">
                  <c:v>-0.29785200000000001</c:v>
                </c:pt>
                <c:pt idx="1760">
                  <c:v>-0.10611</c:v>
                </c:pt>
                <c:pt idx="1761">
                  <c:v>-6.105E-2</c:v>
                </c:pt>
                <c:pt idx="1762">
                  <c:v>-0.22039800000000001</c:v>
                </c:pt>
                <c:pt idx="1763">
                  <c:v>-0.426788</c:v>
                </c:pt>
                <c:pt idx="1764">
                  <c:v>-0.66747999999999996</c:v>
                </c:pt>
                <c:pt idx="1765">
                  <c:v>-0.76104700000000003</c:v>
                </c:pt>
                <c:pt idx="1766">
                  <c:v>-0.54516600000000004</c:v>
                </c:pt>
                <c:pt idx="1767">
                  <c:v>-0.43197600000000003</c:v>
                </c:pt>
                <c:pt idx="1768">
                  <c:v>-0.36734</c:v>
                </c:pt>
                <c:pt idx="1769">
                  <c:v>-0.24835199999999999</c:v>
                </c:pt>
                <c:pt idx="1770">
                  <c:v>4.4662E-2</c:v>
                </c:pt>
                <c:pt idx="1771">
                  <c:v>0.66302499999999998</c:v>
                </c:pt>
                <c:pt idx="1772">
                  <c:v>1.2733760000000001</c:v>
                </c:pt>
                <c:pt idx="1773">
                  <c:v>1.40181</c:v>
                </c:pt>
                <c:pt idx="1774">
                  <c:v>0.94506800000000002</c:v>
                </c:pt>
                <c:pt idx="1775">
                  <c:v>-0.48704500000000001</c:v>
                </c:pt>
                <c:pt idx="1776">
                  <c:v>-1.7291559999999999</c:v>
                </c:pt>
                <c:pt idx="1777">
                  <c:v>-0.96202100000000002</c:v>
                </c:pt>
                <c:pt idx="1778">
                  <c:v>-0.60293600000000003</c:v>
                </c:pt>
                <c:pt idx="1779">
                  <c:v>9.7518999999999995E-2</c:v>
                </c:pt>
                <c:pt idx="1780">
                  <c:v>0.47059600000000001</c:v>
                </c:pt>
                <c:pt idx="1781">
                  <c:v>0.67210400000000003</c:v>
                </c:pt>
                <c:pt idx="1782">
                  <c:v>0.618896</c:v>
                </c:pt>
                <c:pt idx="1783">
                  <c:v>0.45925899999999997</c:v>
                </c:pt>
                <c:pt idx="1784">
                  <c:v>0.19839499999999999</c:v>
                </c:pt>
                <c:pt idx="1785">
                  <c:v>7.1944999999999995E-2</c:v>
                </c:pt>
                <c:pt idx="1786">
                  <c:v>-0.114075</c:v>
                </c:pt>
                <c:pt idx="1787">
                  <c:v>-6.8512000000000003E-2</c:v>
                </c:pt>
                <c:pt idx="1788">
                  <c:v>2.9373E-2</c:v>
                </c:pt>
                <c:pt idx="1789">
                  <c:v>0.23602300000000001</c:v>
                </c:pt>
                <c:pt idx="1790">
                  <c:v>0.100052</c:v>
                </c:pt>
                <c:pt idx="1791">
                  <c:v>-0.195297</c:v>
                </c:pt>
                <c:pt idx="1792">
                  <c:v>-0.185562</c:v>
                </c:pt>
                <c:pt idx="1793">
                  <c:v>-9.5276E-2</c:v>
                </c:pt>
                <c:pt idx="1794">
                  <c:v>4.1579999999999999E-2</c:v>
                </c:pt>
                <c:pt idx="1795">
                  <c:v>0.22100800000000001</c:v>
                </c:pt>
                <c:pt idx="1796">
                  <c:v>0.27876299999999998</c:v>
                </c:pt>
                <c:pt idx="1797">
                  <c:v>0.10211199999999999</c:v>
                </c:pt>
                <c:pt idx="1798">
                  <c:v>-9.3796000000000004E-2</c:v>
                </c:pt>
                <c:pt idx="1799">
                  <c:v>-0.119507</c:v>
                </c:pt>
                <c:pt idx="1800">
                  <c:v>4.3045E-2</c:v>
                </c:pt>
                <c:pt idx="1801">
                  <c:v>0.16706799999999999</c:v>
                </c:pt>
                <c:pt idx="1802">
                  <c:v>-5.7738999999999999E-2</c:v>
                </c:pt>
                <c:pt idx="1803">
                  <c:v>-0.93562299999999998</c:v>
                </c:pt>
                <c:pt idx="1804">
                  <c:v>-1.9117580000000001</c:v>
                </c:pt>
                <c:pt idx="1805">
                  <c:v>-0.18145800000000001</c:v>
                </c:pt>
                <c:pt idx="1806">
                  <c:v>0.81191999999999998</c:v>
                </c:pt>
                <c:pt idx="1807">
                  <c:v>0.43995699999999999</c:v>
                </c:pt>
                <c:pt idx="1808">
                  <c:v>-0.96627799999999997</c:v>
                </c:pt>
                <c:pt idx="1809">
                  <c:v>-0.98947099999999999</c:v>
                </c:pt>
                <c:pt idx="1810">
                  <c:v>-0.411713</c:v>
                </c:pt>
                <c:pt idx="1811">
                  <c:v>-0.153229</c:v>
                </c:pt>
                <c:pt idx="1812">
                  <c:v>-0.11802700000000001</c:v>
                </c:pt>
                <c:pt idx="1813">
                  <c:v>-0.179947</c:v>
                </c:pt>
                <c:pt idx="1814">
                  <c:v>-0.30302400000000002</c:v>
                </c:pt>
                <c:pt idx="1815">
                  <c:v>-0.40505999999999998</c:v>
                </c:pt>
                <c:pt idx="1816">
                  <c:v>-0.41558800000000001</c:v>
                </c:pt>
                <c:pt idx="1817">
                  <c:v>-0.40901199999999999</c:v>
                </c:pt>
                <c:pt idx="1818">
                  <c:v>-0.41783100000000001</c:v>
                </c:pt>
                <c:pt idx="1819">
                  <c:v>-0.40966799999999998</c:v>
                </c:pt>
                <c:pt idx="1820">
                  <c:v>-0.395096</c:v>
                </c:pt>
                <c:pt idx="1821">
                  <c:v>-0.29038999999999998</c:v>
                </c:pt>
                <c:pt idx="1822">
                  <c:v>-0.11280800000000001</c:v>
                </c:pt>
                <c:pt idx="1823">
                  <c:v>3.3828999999999998E-2</c:v>
                </c:pt>
                <c:pt idx="1824">
                  <c:v>0.19073499999999999</c:v>
                </c:pt>
                <c:pt idx="1825">
                  <c:v>0.24642900000000001</c:v>
                </c:pt>
                <c:pt idx="1826">
                  <c:v>0.12492399999999999</c:v>
                </c:pt>
                <c:pt idx="1827">
                  <c:v>-0.10150099999999999</c:v>
                </c:pt>
                <c:pt idx="1828">
                  <c:v>-1.0577240000000001</c:v>
                </c:pt>
                <c:pt idx="1829">
                  <c:v>-0.79225199999999996</c:v>
                </c:pt>
                <c:pt idx="1830">
                  <c:v>-3.4940000000000001E-3</c:v>
                </c:pt>
                <c:pt idx="1831">
                  <c:v>0.43299900000000002</c:v>
                </c:pt>
                <c:pt idx="1832">
                  <c:v>0.234238</c:v>
                </c:pt>
                <c:pt idx="1833">
                  <c:v>-0.73835799999999996</c:v>
                </c:pt>
                <c:pt idx="1834">
                  <c:v>-0.62531999999999999</c:v>
                </c:pt>
                <c:pt idx="1835">
                  <c:v>8.4015000000000006E-2</c:v>
                </c:pt>
                <c:pt idx="1836">
                  <c:v>0.55552699999999999</c:v>
                </c:pt>
                <c:pt idx="1837">
                  <c:v>0.577179</c:v>
                </c:pt>
                <c:pt idx="1838">
                  <c:v>0.265961</c:v>
                </c:pt>
                <c:pt idx="1839">
                  <c:v>-0.158081</c:v>
                </c:pt>
                <c:pt idx="1840">
                  <c:v>-0.36909500000000001</c:v>
                </c:pt>
                <c:pt idx="1841">
                  <c:v>-0.29667700000000002</c:v>
                </c:pt>
                <c:pt idx="1842">
                  <c:v>-0.287109</c:v>
                </c:pt>
                <c:pt idx="1843">
                  <c:v>-0.207291</c:v>
                </c:pt>
                <c:pt idx="1844">
                  <c:v>-0.110031</c:v>
                </c:pt>
                <c:pt idx="1845">
                  <c:v>-2.1042000000000002E-2</c:v>
                </c:pt>
                <c:pt idx="1846">
                  <c:v>4.8569000000000001E-2</c:v>
                </c:pt>
                <c:pt idx="1847">
                  <c:v>0.12536600000000001</c:v>
                </c:pt>
                <c:pt idx="1848">
                  <c:v>7.0846999999999993E-2</c:v>
                </c:pt>
                <c:pt idx="1849">
                  <c:v>-0.14891099999999999</c:v>
                </c:pt>
                <c:pt idx="1850">
                  <c:v>-0.26713599999999998</c:v>
                </c:pt>
                <c:pt idx="1851">
                  <c:v>-0.23144500000000001</c:v>
                </c:pt>
                <c:pt idx="1852">
                  <c:v>-9.8557000000000006E-2</c:v>
                </c:pt>
                <c:pt idx="1853">
                  <c:v>0.178619</c:v>
                </c:pt>
                <c:pt idx="1854">
                  <c:v>-9.0316999999999995E-2</c:v>
                </c:pt>
                <c:pt idx="1855">
                  <c:v>-0.62785299999999999</c:v>
                </c:pt>
                <c:pt idx="1856">
                  <c:v>-0.96843000000000001</c:v>
                </c:pt>
                <c:pt idx="1857">
                  <c:v>-0.82646200000000003</c:v>
                </c:pt>
                <c:pt idx="1858">
                  <c:v>0.25299100000000002</c:v>
                </c:pt>
                <c:pt idx="1859">
                  <c:v>1.0512999999999999</c:v>
                </c:pt>
                <c:pt idx="1860">
                  <c:v>0.228104</c:v>
                </c:pt>
                <c:pt idx="1861">
                  <c:v>-0.86401399999999995</c:v>
                </c:pt>
                <c:pt idx="1862">
                  <c:v>-0.59404000000000001</c:v>
                </c:pt>
                <c:pt idx="1863">
                  <c:v>-0.30047600000000002</c:v>
                </c:pt>
                <c:pt idx="1864">
                  <c:v>-0.204849</c:v>
                </c:pt>
                <c:pt idx="1865">
                  <c:v>-0.14241000000000001</c:v>
                </c:pt>
                <c:pt idx="1866">
                  <c:v>-6.5460000000000004E-2</c:v>
                </c:pt>
                <c:pt idx="1867">
                  <c:v>-0.20793200000000001</c:v>
                </c:pt>
                <c:pt idx="1868">
                  <c:v>-0.284943</c:v>
                </c:pt>
                <c:pt idx="1869">
                  <c:v>-0.34307900000000002</c:v>
                </c:pt>
                <c:pt idx="1870">
                  <c:v>-0.327621</c:v>
                </c:pt>
                <c:pt idx="1871">
                  <c:v>-0.31275900000000001</c:v>
                </c:pt>
                <c:pt idx="1872">
                  <c:v>-0.31152299999999999</c:v>
                </c:pt>
                <c:pt idx="1873">
                  <c:v>-0.27096599999999998</c:v>
                </c:pt>
                <c:pt idx="1874">
                  <c:v>-4.4921999999999997E-2</c:v>
                </c:pt>
                <c:pt idx="1875">
                  <c:v>0.25897199999999998</c:v>
                </c:pt>
                <c:pt idx="1876">
                  <c:v>0.50085400000000002</c:v>
                </c:pt>
                <c:pt idx="1877">
                  <c:v>-2.0889000000000001E-2</c:v>
                </c:pt>
                <c:pt idx="1878">
                  <c:v>-0.69850199999999996</c:v>
                </c:pt>
                <c:pt idx="1879">
                  <c:v>-0.72569300000000003</c:v>
                </c:pt>
                <c:pt idx="1880">
                  <c:v>-0.670242</c:v>
                </c:pt>
                <c:pt idx="1881">
                  <c:v>-0.30241400000000002</c:v>
                </c:pt>
                <c:pt idx="1882">
                  <c:v>0.200012</c:v>
                </c:pt>
                <c:pt idx="1883">
                  <c:v>0.429199</c:v>
                </c:pt>
                <c:pt idx="1884">
                  <c:v>-7.0949999999999997E-3</c:v>
                </c:pt>
                <c:pt idx="1885">
                  <c:v>-0.51269500000000001</c:v>
                </c:pt>
                <c:pt idx="1886">
                  <c:v>-0.52624499999999996</c:v>
                </c:pt>
                <c:pt idx="1887">
                  <c:v>-3.4682999999999999E-2</c:v>
                </c:pt>
                <c:pt idx="1888">
                  <c:v>0.35746800000000001</c:v>
                </c:pt>
                <c:pt idx="1889">
                  <c:v>0.326874</c:v>
                </c:pt>
                <c:pt idx="1890">
                  <c:v>0.173065</c:v>
                </c:pt>
                <c:pt idx="1891">
                  <c:v>8.3632999999999999E-2</c:v>
                </c:pt>
                <c:pt idx="1892">
                  <c:v>5.4748999999999999E-2</c:v>
                </c:pt>
                <c:pt idx="1893">
                  <c:v>-8.0429E-2</c:v>
                </c:pt>
                <c:pt idx="1894">
                  <c:v>-0.31485000000000002</c:v>
                </c:pt>
                <c:pt idx="1895">
                  <c:v>-0.50933799999999996</c:v>
                </c:pt>
                <c:pt idx="1896">
                  <c:v>-0.52551300000000001</c:v>
                </c:pt>
                <c:pt idx="1897">
                  <c:v>-0.233597</c:v>
                </c:pt>
                <c:pt idx="1898">
                  <c:v>6.1650000000000003E-3</c:v>
                </c:pt>
                <c:pt idx="1899">
                  <c:v>8.9828000000000005E-2</c:v>
                </c:pt>
                <c:pt idx="1900">
                  <c:v>1.6617E-2</c:v>
                </c:pt>
                <c:pt idx="1901">
                  <c:v>-0.15390000000000001</c:v>
                </c:pt>
                <c:pt idx="1902">
                  <c:v>-0.23480200000000001</c:v>
                </c:pt>
                <c:pt idx="1903">
                  <c:v>-9.0316999999999995E-2</c:v>
                </c:pt>
                <c:pt idx="1904">
                  <c:v>0.28015099999999998</c:v>
                </c:pt>
                <c:pt idx="1905">
                  <c:v>0.49841299999999999</c:v>
                </c:pt>
                <c:pt idx="1906">
                  <c:v>0.36453200000000002</c:v>
                </c:pt>
                <c:pt idx="1907">
                  <c:v>-0.15650900000000001</c:v>
                </c:pt>
                <c:pt idx="1908">
                  <c:v>-1.3857269999999999</c:v>
                </c:pt>
                <c:pt idx="1909">
                  <c:v>-1.113861</c:v>
                </c:pt>
                <c:pt idx="1910">
                  <c:v>-0.32051099999999999</c:v>
                </c:pt>
                <c:pt idx="1911">
                  <c:v>0.35871900000000001</c:v>
                </c:pt>
                <c:pt idx="1912">
                  <c:v>0.51237500000000002</c:v>
                </c:pt>
                <c:pt idx="1913">
                  <c:v>-9.2788999999999996E-2</c:v>
                </c:pt>
                <c:pt idx="1914">
                  <c:v>-0.60708600000000001</c:v>
                </c:pt>
                <c:pt idx="1915">
                  <c:v>-0.50888100000000003</c:v>
                </c:pt>
                <c:pt idx="1916">
                  <c:v>-0.33316000000000001</c:v>
                </c:pt>
                <c:pt idx="1917">
                  <c:v>-0.15124499999999999</c:v>
                </c:pt>
                <c:pt idx="1918">
                  <c:v>-0.12324499999999999</c:v>
                </c:pt>
                <c:pt idx="1919">
                  <c:v>-0.173126</c:v>
                </c:pt>
                <c:pt idx="1920">
                  <c:v>-0.19294700000000001</c:v>
                </c:pt>
                <c:pt idx="1921">
                  <c:v>-0.202957</c:v>
                </c:pt>
                <c:pt idx="1922">
                  <c:v>-0.25651600000000002</c:v>
                </c:pt>
                <c:pt idx="1923">
                  <c:v>-0.24194299999999999</c:v>
                </c:pt>
                <c:pt idx="1924">
                  <c:v>9.8270000000000007E-3</c:v>
                </c:pt>
                <c:pt idx="1925">
                  <c:v>0.39852900000000002</c:v>
                </c:pt>
                <c:pt idx="1926">
                  <c:v>0.54428100000000001</c:v>
                </c:pt>
                <c:pt idx="1927">
                  <c:v>-2.4733999999999999E-2</c:v>
                </c:pt>
                <c:pt idx="1928">
                  <c:v>-1.232132</c:v>
                </c:pt>
                <c:pt idx="1929">
                  <c:v>-0.66165200000000002</c:v>
                </c:pt>
                <c:pt idx="1930">
                  <c:v>-0.12478599999999999</c:v>
                </c:pt>
                <c:pt idx="1931">
                  <c:v>0.20727499999999999</c:v>
                </c:pt>
                <c:pt idx="1932">
                  <c:v>0.46450799999999998</c:v>
                </c:pt>
                <c:pt idx="1933">
                  <c:v>0.18615699999999999</c:v>
                </c:pt>
                <c:pt idx="1934">
                  <c:v>-0.65112300000000001</c:v>
                </c:pt>
                <c:pt idx="1935">
                  <c:v>-0.65809600000000001</c:v>
                </c:pt>
                <c:pt idx="1936">
                  <c:v>-0.35606399999999999</c:v>
                </c:pt>
                <c:pt idx="1937">
                  <c:v>-0.26409899999999997</c:v>
                </c:pt>
                <c:pt idx="1938">
                  <c:v>-0.20469699999999999</c:v>
                </c:pt>
                <c:pt idx="1939">
                  <c:v>3.8483000000000003E-2</c:v>
                </c:pt>
                <c:pt idx="1940">
                  <c:v>0.17782600000000001</c:v>
                </c:pt>
                <c:pt idx="1941">
                  <c:v>-6.4255000000000007E-2</c:v>
                </c:pt>
                <c:pt idx="1942">
                  <c:v>-0.11113000000000001</c:v>
                </c:pt>
                <c:pt idx="1943">
                  <c:v>0.109406</c:v>
                </c:pt>
                <c:pt idx="1944">
                  <c:v>0.19995099999999999</c:v>
                </c:pt>
                <c:pt idx="1945">
                  <c:v>0.23814399999999999</c:v>
                </c:pt>
                <c:pt idx="1946">
                  <c:v>0.246643</c:v>
                </c:pt>
                <c:pt idx="1947">
                  <c:v>0.22544900000000001</c:v>
                </c:pt>
                <c:pt idx="1948">
                  <c:v>0.20216400000000001</c:v>
                </c:pt>
                <c:pt idx="1949">
                  <c:v>0.116882</c:v>
                </c:pt>
                <c:pt idx="1950">
                  <c:v>-1.4312999999999999E-2</c:v>
                </c:pt>
                <c:pt idx="1951">
                  <c:v>-8.9005000000000001E-2</c:v>
                </c:pt>
                <c:pt idx="1952">
                  <c:v>-5.5832E-2</c:v>
                </c:pt>
                <c:pt idx="1953">
                  <c:v>-3.0640000000000001E-2</c:v>
                </c:pt>
                <c:pt idx="1954">
                  <c:v>-0.113022</c:v>
                </c:pt>
                <c:pt idx="1955">
                  <c:v>-0.30535899999999999</c:v>
                </c:pt>
                <c:pt idx="1956">
                  <c:v>-0.55619799999999997</c:v>
                </c:pt>
                <c:pt idx="1957">
                  <c:v>-0.64973400000000003</c:v>
                </c:pt>
                <c:pt idx="1958">
                  <c:v>-0.47682200000000002</c:v>
                </c:pt>
                <c:pt idx="1959">
                  <c:v>-6.3171000000000005E-2</c:v>
                </c:pt>
                <c:pt idx="1960">
                  <c:v>0.33709699999999998</c:v>
                </c:pt>
                <c:pt idx="1961">
                  <c:v>0.56347700000000001</c:v>
                </c:pt>
                <c:pt idx="1962">
                  <c:v>0.14804100000000001</c:v>
                </c:pt>
                <c:pt idx="1963">
                  <c:v>-0.96928400000000003</c:v>
                </c:pt>
                <c:pt idx="1964">
                  <c:v>-1.552551</c:v>
                </c:pt>
                <c:pt idx="1965">
                  <c:v>-0.15029899999999999</c:v>
                </c:pt>
                <c:pt idx="1966">
                  <c:v>0.248306</c:v>
                </c:pt>
                <c:pt idx="1967">
                  <c:v>0.36230499999999999</c:v>
                </c:pt>
                <c:pt idx="1968">
                  <c:v>0.29957600000000001</c:v>
                </c:pt>
                <c:pt idx="1969">
                  <c:v>5.6594999999999999E-2</c:v>
                </c:pt>
                <c:pt idx="1970">
                  <c:v>-0.319077</c:v>
                </c:pt>
                <c:pt idx="1971">
                  <c:v>-0.64854400000000001</c:v>
                </c:pt>
                <c:pt idx="1972">
                  <c:v>-0.54724099999999998</c:v>
                </c:pt>
                <c:pt idx="1973">
                  <c:v>-0.14721699999999999</c:v>
                </c:pt>
                <c:pt idx="1974">
                  <c:v>-0.50346400000000002</c:v>
                </c:pt>
                <c:pt idx="1975">
                  <c:v>-0.86788900000000002</c:v>
                </c:pt>
                <c:pt idx="1976">
                  <c:v>-0.46554600000000002</c:v>
                </c:pt>
                <c:pt idx="1977">
                  <c:v>-0.32771299999999998</c:v>
                </c:pt>
                <c:pt idx="1978">
                  <c:v>-0.41079700000000002</c:v>
                </c:pt>
                <c:pt idx="1979">
                  <c:v>-0.38150000000000001</c:v>
                </c:pt>
                <c:pt idx="1980">
                  <c:v>-0.289352</c:v>
                </c:pt>
                <c:pt idx="1981">
                  <c:v>-0.14657600000000001</c:v>
                </c:pt>
                <c:pt idx="1982">
                  <c:v>-5.2047999999999997E-2</c:v>
                </c:pt>
                <c:pt idx="1983">
                  <c:v>-2.7404999999999999E-2</c:v>
                </c:pt>
                <c:pt idx="1984">
                  <c:v>-0.38874799999999998</c:v>
                </c:pt>
                <c:pt idx="1985">
                  <c:v>-0.67369100000000004</c:v>
                </c:pt>
                <c:pt idx="1986">
                  <c:v>-0.80822799999999995</c:v>
                </c:pt>
                <c:pt idx="1987">
                  <c:v>-0.71070900000000004</c:v>
                </c:pt>
                <c:pt idx="1988">
                  <c:v>-0.43604999999999999</c:v>
                </c:pt>
                <c:pt idx="1989">
                  <c:v>-0.167572</c:v>
                </c:pt>
                <c:pt idx="1990">
                  <c:v>6.3751000000000002E-2</c:v>
                </c:pt>
                <c:pt idx="1991">
                  <c:v>8.9263999999999996E-2</c:v>
                </c:pt>
                <c:pt idx="1992">
                  <c:v>-0.10466</c:v>
                </c:pt>
                <c:pt idx="1993">
                  <c:v>-0.42538500000000001</c:v>
                </c:pt>
                <c:pt idx="1994">
                  <c:v>-0.52079799999999998</c:v>
                </c:pt>
                <c:pt idx="1995">
                  <c:v>-0.17500299999999999</c:v>
                </c:pt>
                <c:pt idx="1996">
                  <c:v>-0.12471</c:v>
                </c:pt>
                <c:pt idx="1997">
                  <c:v>-0.185303</c:v>
                </c:pt>
                <c:pt idx="1998">
                  <c:v>-0.27542100000000003</c:v>
                </c:pt>
                <c:pt idx="1999">
                  <c:v>-0.26710499999999998</c:v>
                </c:pt>
                <c:pt idx="2000">
                  <c:v>-0.16178899999999999</c:v>
                </c:pt>
                <c:pt idx="2001">
                  <c:v>-4.3045E-2</c:v>
                </c:pt>
                <c:pt idx="2002">
                  <c:v>2.1332E-2</c:v>
                </c:pt>
                <c:pt idx="2003">
                  <c:v>4.5288000000000002E-2</c:v>
                </c:pt>
                <c:pt idx="2004">
                  <c:v>5.3162000000000001E-2</c:v>
                </c:pt>
                <c:pt idx="2005">
                  <c:v>0.100296</c:v>
                </c:pt>
                <c:pt idx="2006">
                  <c:v>0.212479</c:v>
                </c:pt>
                <c:pt idx="2007">
                  <c:v>0.239014</c:v>
                </c:pt>
                <c:pt idx="2008">
                  <c:v>0.16000400000000001</c:v>
                </c:pt>
                <c:pt idx="2009">
                  <c:v>3.7018000000000002E-2</c:v>
                </c:pt>
                <c:pt idx="2010">
                  <c:v>-0.110641</c:v>
                </c:pt>
                <c:pt idx="2011">
                  <c:v>-0.180038</c:v>
                </c:pt>
                <c:pt idx="2012">
                  <c:v>-0.36904900000000002</c:v>
                </c:pt>
                <c:pt idx="2013">
                  <c:v>-0.40095500000000001</c:v>
                </c:pt>
                <c:pt idx="2014">
                  <c:v>-0.12870799999999999</c:v>
                </c:pt>
                <c:pt idx="2015">
                  <c:v>0.142899</c:v>
                </c:pt>
                <c:pt idx="2016">
                  <c:v>0.39955099999999999</c:v>
                </c:pt>
                <c:pt idx="2017">
                  <c:v>0.67369100000000004</c:v>
                </c:pt>
                <c:pt idx="2018">
                  <c:v>0.75773599999999997</c:v>
                </c:pt>
                <c:pt idx="2019">
                  <c:v>0.32774399999999998</c:v>
                </c:pt>
                <c:pt idx="2020">
                  <c:v>-3.8522029999999998</c:v>
                </c:pt>
                <c:pt idx="2021">
                  <c:v>-0.113663</c:v>
                </c:pt>
                <c:pt idx="2022">
                  <c:v>1.233231</c:v>
                </c:pt>
                <c:pt idx="2023">
                  <c:v>0.77374299999999996</c:v>
                </c:pt>
                <c:pt idx="2024">
                  <c:v>-0.46887200000000001</c:v>
                </c:pt>
                <c:pt idx="2025">
                  <c:v>-0.18592800000000001</c:v>
                </c:pt>
                <c:pt idx="2026">
                  <c:v>-0.21879599999999999</c:v>
                </c:pt>
                <c:pt idx="2027">
                  <c:v>4.512E-2</c:v>
                </c:pt>
                <c:pt idx="2028">
                  <c:v>0.25761400000000001</c:v>
                </c:pt>
                <c:pt idx="2029">
                  <c:v>3.7368999999999999E-2</c:v>
                </c:pt>
                <c:pt idx="2030">
                  <c:v>-9.1202000000000005E-2</c:v>
                </c:pt>
                <c:pt idx="2031">
                  <c:v>-0.22495999999999999</c:v>
                </c:pt>
                <c:pt idx="2032">
                  <c:v>-0.24026500000000001</c:v>
                </c:pt>
                <c:pt idx="2033">
                  <c:v>-0.27088899999999999</c:v>
                </c:pt>
                <c:pt idx="2034">
                  <c:v>-0.19686899999999999</c:v>
                </c:pt>
                <c:pt idx="2035">
                  <c:v>-0.14385999999999999</c:v>
                </c:pt>
                <c:pt idx="2036">
                  <c:v>-0.29681400000000002</c:v>
                </c:pt>
                <c:pt idx="2037">
                  <c:v>-0.52653499999999998</c:v>
                </c:pt>
                <c:pt idx="2038">
                  <c:v>-0.388992</c:v>
                </c:pt>
                <c:pt idx="2039">
                  <c:v>-4.4311999999999997E-2</c:v>
                </c:pt>
                <c:pt idx="2040">
                  <c:v>6.1157000000000003E-2</c:v>
                </c:pt>
                <c:pt idx="2041">
                  <c:v>3.9902E-2</c:v>
                </c:pt>
                <c:pt idx="2042">
                  <c:v>0.22616600000000001</c:v>
                </c:pt>
                <c:pt idx="2043">
                  <c:v>0.38041700000000001</c:v>
                </c:pt>
                <c:pt idx="2044">
                  <c:v>0.23997499999999999</c:v>
                </c:pt>
                <c:pt idx="2045">
                  <c:v>-5.9906000000000001E-2</c:v>
                </c:pt>
                <c:pt idx="2046">
                  <c:v>-0.16778599999999999</c:v>
                </c:pt>
                <c:pt idx="2047">
                  <c:v>-0.16744999999999999</c:v>
                </c:pt>
                <c:pt idx="2048">
                  <c:v>-0.211365</c:v>
                </c:pt>
                <c:pt idx="2049">
                  <c:v>-0.62127699999999997</c:v>
                </c:pt>
                <c:pt idx="2050">
                  <c:v>-1.0263819999999999</c:v>
                </c:pt>
                <c:pt idx="2051">
                  <c:v>-0.35224899999999998</c:v>
                </c:pt>
                <c:pt idx="2052">
                  <c:v>0.24562100000000001</c:v>
                </c:pt>
                <c:pt idx="2053">
                  <c:v>0.41465800000000003</c:v>
                </c:pt>
                <c:pt idx="2054">
                  <c:v>0.35023500000000002</c:v>
                </c:pt>
                <c:pt idx="2055">
                  <c:v>0.293076</c:v>
                </c:pt>
                <c:pt idx="2056">
                  <c:v>0.270264</c:v>
                </c:pt>
                <c:pt idx="2057">
                  <c:v>0.30490099999999998</c:v>
                </c:pt>
                <c:pt idx="2058">
                  <c:v>-0.124664</c:v>
                </c:pt>
                <c:pt idx="2059">
                  <c:v>-0.78570600000000002</c:v>
                </c:pt>
                <c:pt idx="2060">
                  <c:v>-0.32399</c:v>
                </c:pt>
                <c:pt idx="2061">
                  <c:v>0.102524</c:v>
                </c:pt>
                <c:pt idx="2062">
                  <c:v>0.195938</c:v>
                </c:pt>
                <c:pt idx="2063">
                  <c:v>-5.7280999999999999E-2</c:v>
                </c:pt>
                <c:pt idx="2064">
                  <c:v>-0.18554699999999999</c:v>
                </c:pt>
                <c:pt idx="2065">
                  <c:v>-4.9453999999999998E-2</c:v>
                </c:pt>
                <c:pt idx="2066">
                  <c:v>0.187973</c:v>
                </c:pt>
                <c:pt idx="2067">
                  <c:v>4.9468999999999999E-2</c:v>
                </c:pt>
                <c:pt idx="2068">
                  <c:v>-0.23846400000000001</c:v>
                </c:pt>
                <c:pt idx="2069">
                  <c:v>-0.66093400000000002</c:v>
                </c:pt>
                <c:pt idx="2070">
                  <c:v>-0.44302399999999997</c:v>
                </c:pt>
                <c:pt idx="2071">
                  <c:v>-0.53154000000000001</c:v>
                </c:pt>
                <c:pt idx="2072">
                  <c:v>-0.44047500000000001</c:v>
                </c:pt>
                <c:pt idx="2073">
                  <c:v>0.52334599999999998</c:v>
                </c:pt>
                <c:pt idx="2074">
                  <c:v>0.29097000000000001</c:v>
                </c:pt>
                <c:pt idx="2075">
                  <c:v>-0.42378199999999999</c:v>
                </c:pt>
                <c:pt idx="2076">
                  <c:v>-0.435776</c:v>
                </c:pt>
                <c:pt idx="2077">
                  <c:v>-0.35220299999999999</c:v>
                </c:pt>
                <c:pt idx="2078">
                  <c:v>-0.109268</c:v>
                </c:pt>
                <c:pt idx="2079">
                  <c:v>-7.6965000000000006E-2</c:v>
                </c:pt>
                <c:pt idx="2080">
                  <c:v>-4.1458000000000002E-2</c:v>
                </c:pt>
                <c:pt idx="2081">
                  <c:v>-4.2937999999999997E-2</c:v>
                </c:pt>
                <c:pt idx="2082">
                  <c:v>-6.9855E-2</c:v>
                </c:pt>
                <c:pt idx="2083">
                  <c:v>-0.30696099999999998</c:v>
                </c:pt>
                <c:pt idx="2084">
                  <c:v>-0.35714699999999999</c:v>
                </c:pt>
                <c:pt idx="2085">
                  <c:v>-0.29565399999999997</c:v>
                </c:pt>
                <c:pt idx="2086">
                  <c:v>-0.27059899999999998</c:v>
                </c:pt>
                <c:pt idx="2087">
                  <c:v>-0.26814300000000002</c:v>
                </c:pt>
                <c:pt idx="2088">
                  <c:v>-0.18714900000000001</c:v>
                </c:pt>
                <c:pt idx="2089">
                  <c:v>9.0941999999999995E-2</c:v>
                </c:pt>
                <c:pt idx="2090">
                  <c:v>0.36863699999999999</c:v>
                </c:pt>
                <c:pt idx="2091">
                  <c:v>0.58210799999999996</c:v>
                </c:pt>
                <c:pt idx="2092">
                  <c:v>0.55050699999999997</c:v>
                </c:pt>
                <c:pt idx="2093">
                  <c:v>7.3898000000000005E-2</c:v>
                </c:pt>
                <c:pt idx="2094">
                  <c:v>-0.14768999999999999</c:v>
                </c:pt>
                <c:pt idx="2095">
                  <c:v>-0.50190699999999999</c:v>
                </c:pt>
                <c:pt idx="2096">
                  <c:v>-0.103378</c:v>
                </c:pt>
                <c:pt idx="2097">
                  <c:v>0.20355200000000001</c:v>
                </c:pt>
                <c:pt idx="2098">
                  <c:v>0.21693399999999999</c:v>
                </c:pt>
                <c:pt idx="2099">
                  <c:v>-0.11634799999999999</c:v>
                </c:pt>
                <c:pt idx="2100">
                  <c:v>-0.33088699999999999</c:v>
                </c:pt>
                <c:pt idx="2101">
                  <c:v>0.23338300000000001</c:v>
                </c:pt>
                <c:pt idx="2102">
                  <c:v>0.36520399999999997</c:v>
                </c:pt>
                <c:pt idx="2103">
                  <c:v>0.370529</c:v>
                </c:pt>
                <c:pt idx="2104">
                  <c:v>0.389847</c:v>
                </c:pt>
                <c:pt idx="2105">
                  <c:v>0.28004499999999999</c:v>
                </c:pt>
                <c:pt idx="2106">
                  <c:v>0.17923</c:v>
                </c:pt>
                <c:pt idx="2107">
                  <c:v>5.3573999999999997E-2</c:v>
                </c:pt>
                <c:pt idx="2108">
                  <c:v>0.158142</c:v>
                </c:pt>
                <c:pt idx="2109">
                  <c:v>0.18971299999999999</c:v>
                </c:pt>
                <c:pt idx="2110">
                  <c:v>0.13707</c:v>
                </c:pt>
                <c:pt idx="2111">
                  <c:v>5.8990000000000001E-2</c:v>
                </c:pt>
                <c:pt idx="2112">
                  <c:v>-2.6962E-2</c:v>
                </c:pt>
                <c:pt idx="2113">
                  <c:v>-5.3162000000000001E-2</c:v>
                </c:pt>
                <c:pt idx="2114">
                  <c:v>7.6995999999999995E-2</c:v>
                </c:pt>
                <c:pt idx="2115">
                  <c:v>0.17625399999999999</c:v>
                </c:pt>
                <c:pt idx="2116">
                  <c:v>0.225464</c:v>
                </c:pt>
                <c:pt idx="2117">
                  <c:v>0.28764299999999998</c:v>
                </c:pt>
                <c:pt idx="2118">
                  <c:v>0.30113200000000001</c:v>
                </c:pt>
                <c:pt idx="2119">
                  <c:v>0.23754900000000001</c:v>
                </c:pt>
                <c:pt idx="2120">
                  <c:v>-0.12712100000000001</c:v>
                </c:pt>
                <c:pt idx="2121">
                  <c:v>2.2949000000000001E-2</c:v>
                </c:pt>
                <c:pt idx="2122">
                  <c:v>-0.27888499999999999</c:v>
                </c:pt>
                <c:pt idx="2123">
                  <c:v>-0.23677100000000001</c:v>
                </c:pt>
                <c:pt idx="2124">
                  <c:v>0.28768899999999997</c:v>
                </c:pt>
                <c:pt idx="2125">
                  <c:v>0.74475100000000005</c:v>
                </c:pt>
                <c:pt idx="2126">
                  <c:v>0.52592499999999998</c:v>
                </c:pt>
                <c:pt idx="2127">
                  <c:v>-0.382996</c:v>
                </c:pt>
                <c:pt idx="2128">
                  <c:v>-0.57466099999999998</c:v>
                </c:pt>
                <c:pt idx="2129">
                  <c:v>-0.24993899999999999</c:v>
                </c:pt>
                <c:pt idx="2130">
                  <c:v>-0.61511199999999999</c:v>
                </c:pt>
                <c:pt idx="2131">
                  <c:v>7.0175000000000001E-2</c:v>
                </c:pt>
                <c:pt idx="2132">
                  <c:v>5.1804000000000003E-2</c:v>
                </c:pt>
                <c:pt idx="2133">
                  <c:v>-0.12512200000000001</c:v>
                </c:pt>
                <c:pt idx="2134">
                  <c:v>-0.17807000000000001</c:v>
                </c:pt>
                <c:pt idx="2135">
                  <c:v>-0.16230800000000001</c:v>
                </c:pt>
                <c:pt idx="2136">
                  <c:v>-0.44656400000000002</c:v>
                </c:pt>
                <c:pt idx="2137">
                  <c:v>-0.52446000000000004</c:v>
                </c:pt>
                <c:pt idx="2138">
                  <c:v>-0.42716999999999999</c:v>
                </c:pt>
                <c:pt idx="2139">
                  <c:v>-0.17337</c:v>
                </c:pt>
                <c:pt idx="2140">
                  <c:v>-0.33480799999999999</c:v>
                </c:pt>
                <c:pt idx="2141">
                  <c:v>-0.30442799999999998</c:v>
                </c:pt>
                <c:pt idx="2142">
                  <c:v>-0.22009300000000001</c:v>
                </c:pt>
                <c:pt idx="2143">
                  <c:v>-0.852661</c:v>
                </c:pt>
                <c:pt idx="2144">
                  <c:v>-0.60082999999999998</c:v>
                </c:pt>
                <c:pt idx="2145">
                  <c:v>-0.73556500000000002</c:v>
                </c:pt>
                <c:pt idx="2146">
                  <c:v>-0.31274400000000002</c:v>
                </c:pt>
                <c:pt idx="2147">
                  <c:v>0.11450200000000001</c:v>
                </c:pt>
                <c:pt idx="2148">
                  <c:v>-2.4139000000000001E-2</c:v>
                </c:pt>
                <c:pt idx="2149">
                  <c:v>-4.6295000000000003E-2</c:v>
                </c:pt>
                <c:pt idx="2150">
                  <c:v>-0.106506</c:v>
                </c:pt>
                <c:pt idx="2151">
                  <c:v>-0.44937100000000002</c:v>
                </c:pt>
                <c:pt idx="2152">
                  <c:v>-0.44186399999999998</c:v>
                </c:pt>
                <c:pt idx="2153">
                  <c:v>-0.19645699999999999</c:v>
                </c:pt>
                <c:pt idx="2154">
                  <c:v>7.6767000000000002E-2</c:v>
                </c:pt>
                <c:pt idx="2155">
                  <c:v>7.7728000000000005E-2</c:v>
                </c:pt>
                <c:pt idx="2156">
                  <c:v>-9.5947000000000005E-2</c:v>
                </c:pt>
                <c:pt idx="2157">
                  <c:v>-0.173538</c:v>
                </c:pt>
                <c:pt idx="2158">
                  <c:v>-4.6096999999999999E-2</c:v>
                </c:pt>
                <c:pt idx="2159">
                  <c:v>-2.3712E-2</c:v>
                </c:pt>
                <c:pt idx="2160">
                  <c:v>-1.2267999999999999E-2</c:v>
                </c:pt>
                <c:pt idx="2161">
                  <c:v>-0.11222799999999999</c:v>
                </c:pt>
                <c:pt idx="2162">
                  <c:v>-0.21699499999999999</c:v>
                </c:pt>
                <c:pt idx="2163">
                  <c:v>-0.31254599999999999</c:v>
                </c:pt>
                <c:pt idx="2164">
                  <c:v>-0.31671100000000002</c:v>
                </c:pt>
                <c:pt idx="2165">
                  <c:v>-0.123123</c:v>
                </c:pt>
                <c:pt idx="2166">
                  <c:v>2.3529000000000001E-2</c:v>
                </c:pt>
                <c:pt idx="2167">
                  <c:v>0.128693</c:v>
                </c:pt>
                <c:pt idx="2168">
                  <c:v>-8.7920999999999999E-2</c:v>
                </c:pt>
                <c:pt idx="2169">
                  <c:v>-0.224075</c:v>
                </c:pt>
                <c:pt idx="2170">
                  <c:v>-0.40295399999999998</c:v>
                </c:pt>
                <c:pt idx="2171">
                  <c:v>-0.56236299999999995</c:v>
                </c:pt>
                <c:pt idx="2172">
                  <c:v>-0.42849700000000002</c:v>
                </c:pt>
                <c:pt idx="2173">
                  <c:v>-0.52449000000000001</c:v>
                </c:pt>
                <c:pt idx="2174">
                  <c:v>-0.32501200000000002</c:v>
                </c:pt>
                <c:pt idx="2175">
                  <c:v>0.14193700000000001</c:v>
                </c:pt>
                <c:pt idx="2176">
                  <c:v>0.24881</c:v>
                </c:pt>
                <c:pt idx="2177">
                  <c:v>-0.511154</c:v>
                </c:pt>
                <c:pt idx="2178">
                  <c:v>-0.86898799999999998</c:v>
                </c:pt>
                <c:pt idx="2179">
                  <c:v>-0.67056300000000002</c:v>
                </c:pt>
                <c:pt idx="2180">
                  <c:v>-0.46449299999999999</c:v>
                </c:pt>
                <c:pt idx="2181">
                  <c:v>-0.36146499999999998</c:v>
                </c:pt>
                <c:pt idx="2182">
                  <c:v>-0.23138400000000001</c:v>
                </c:pt>
                <c:pt idx="2183">
                  <c:v>-0.259857</c:v>
                </c:pt>
                <c:pt idx="2184">
                  <c:v>-0.34903000000000001</c:v>
                </c:pt>
                <c:pt idx="2185">
                  <c:v>-0.51875300000000002</c:v>
                </c:pt>
                <c:pt idx="2186">
                  <c:v>-0.57360800000000001</c:v>
                </c:pt>
                <c:pt idx="2187">
                  <c:v>-0.57791099999999995</c:v>
                </c:pt>
                <c:pt idx="2188">
                  <c:v>-0.484207</c:v>
                </c:pt>
                <c:pt idx="2189">
                  <c:v>-0.60542300000000004</c:v>
                </c:pt>
                <c:pt idx="2190">
                  <c:v>-0.75315900000000002</c:v>
                </c:pt>
                <c:pt idx="2191">
                  <c:v>-0.74656699999999998</c:v>
                </c:pt>
                <c:pt idx="2192">
                  <c:v>-0.57629399999999997</c:v>
                </c:pt>
                <c:pt idx="2193">
                  <c:v>-0.37638899999999997</c:v>
                </c:pt>
                <c:pt idx="2194">
                  <c:v>-0.28118900000000002</c:v>
                </c:pt>
                <c:pt idx="2195">
                  <c:v>-0.21485899999999999</c:v>
                </c:pt>
                <c:pt idx="2196">
                  <c:v>-0.33293200000000001</c:v>
                </c:pt>
                <c:pt idx="2197">
                  <c:v>-0.57931500000000002</c:v>
                </c:pt>
                <c:pt idx="2198">
                  <c:v>-0.50360099999999997</c:v>
                </c:pt>
                <c:pt idx="2199">
                  <c:v>-0.269287</c:v>
                </c:pt>
                <c:pt idx="2200">
                  <c:v>-7.8279999999999999E-3</c:v>
                </c:pt>
                <c:pt idx="2201">
                  <c:v>-8.4152000000000005E-2</c:v>
                </c:pt>
                <c:pt idx="2202">
                  <c:v>-0.50430299999999995</c:v>
                </c:pt>
                <c:pt idx="2203">
                  <c:v>-0.79899600000000004</c:v>
                </c:pt>
                <c:pt idx="2204">
                  <c:v>-0.54017599999999999</c:v>
                </c:pt>
                <c:pt idx="2205">
                  <c:v>-0.36035200000000001</c:v>
                </c:pt>
                <c:pt idx="2206">
                  <c:v>-0.32168600000000003</c:v>
                </c:pt>
                <c:pt idx="2207">
                  <c:v>-0.20805399999999999</c:v>
                </c:pt>
                <c:pt idx="2208">
                  <c:v>-0.15165699999999999</c:v>
                </c:pt>
                <c:pt idx="2209">
                  <c:v>1.5213000000000001E-2</c:v>
                </c:pt>
                <c:pt idx="2210">
                  <c:v>-0.197433</c:v>
                </c:pt>
                <c:pt idx="2211">
                  <c:v>-0.24127199999999999</c:v>
                </c:pt>
                <c:pt idx="2212">
                  <c:v>-0.336395</c:v>
                </c:pt>
                <c:pt idx="2213">
                  <c:v>-0.426315</c:v>
                </c:pt>
                <c:pt idx="2214">
                  <c:v>-0.36706499999999997</c:v>
                </c:pt>
                <c:pt idx="2215">
                  <c:v>-0.26005600000000001</c:v>
                </c:pt>
                <c:pt idx="2216">
                  <c:v>-0.17118800000000001</c:v>
                </c:pt>
                <c:pt idx="2217">
                  <c:v>-0.138351</c:v>
                </c:pt>
                <c:pt idx="2218">
                  <c:v>-0.191467</c:v>
                </c:pt>
                <c:pt idx="2219">
                  <c:v>-0.24929799999999999</c:v>
                </c:pt>
                <c:pt idx="2220">
                  <c:v>-0.49777199999999999</c:v>
                </c:pt>
                <c:pt idx="2221">
                  <c:v>-0.85528599999999999</c:v>
                </c:pt>
                <c:pt idx="2222">
                  <c:v>-0.90200800000000003</c:v>
                </c:pt>
                <c:pt idx="2223">
                  <c:v>-0.68496699999999999</c:v>
                </c:pt>
                <c:pt idx="2224">
                  <c:v>-0.35612500000000002</c:v>
                </c:pt>
                <c:pt idx="2225">
                  <c:v>3.5811999999999997E-2</c:v>
                </c:pt>
                <c:pt idx="2226">
                  <c:v>-2.8015000000000002E-2</c:v>
                </c:pt>
                <c:pt idx="2227">
                  <c:v>-0.56771899999999997</c:v>
                </c:pt>
                <c:pt idx="2228">
                  <c:v>-0.80715899999999996</c:v>
                </c:pt>
                <c:pt idx="2229">
                  <c:v>-0.54948399999999997</c:v>
                </c:pt>
                <c:pt idx="2230">
                  <c:v>-0.293381</c:v>
                </c:pt>
                <c:pt idx="2231">
                  <c:v>-0.21893299999999999</c:v>
                </c:pt>
                <c:pt idx="2232">
                  <c:v>-0.30751000000000001</c:v>
                </c:pt>
                <c:pt idx="2233">
                  <c:v>-0.474823</c:v>
                </c:pt>
                <c:pt idx="2234">
                  <c:v>-0.469223</c:v>
                </c:pt>
                <c:pt idx="2235">
                  <c:v>-0.4758</c:v>
                </c:pt>
                <c:pt idx="2236">
                  <c:v>-0.48677100000000001</c:v>
                </c:pt>
                <c:pt idx="2237">
                  <c:v>-0.48831200000000002</c:v>
                </c:pt>
                <c:pt idx="2238">
                  <c:v>-0.49340800000000001</c:v>
                </c:pt>
                <c:pt idx="2239">
                  <c:v>-0.49587999999999999</c:v>
                </c:pt>
                <c:pt idx="2240">
                  <c:v>-0.48173500000000002</c:v>
                </c:pt>
                <c:pt idx="2241">
                  <c:v>-0.374695</c:v>
                </c:pt>
                <c:pt idx="2242">
                  <c:v>-0.17968799999999999</c:v>
                </c:pt>
                <c:pt idx="2243">
                  <c:v>-0.32664500000000002</c:v>
                </c:pt>
                <c:pt idx="2244">
                  <c:v>-0.26010100000000003</c:v>
                </c:pt>
                <c:pt idx="2245">
                  <c:v>-0.36666900000000002</c:v>
                </c:pt>
                <c:pt idx="2246">
                  <c:v>-0.50691200000000003</c:v>
                </c:pt>
                <c:pt idx="2247">
                  <c:v>-0.32614100000000001</c:v>
                </c:pt>
                <c:pt idx="2248">
                  <c:v>1.0817999999999999E-2</c:v>
                </c:pt>
                <c:pt idx="2249">
                  <c:v>-9.9257999999999999E-2</c:v>
                </c:pt>
                <c:pt idx="2250">
                  <c:v>-0.225021</c:v>
                </c:pt>
                <c:pt idx="2251">
                  <c:v>-0.44897500000000001</c:v>
                </c:pt>
                <c:pt idx="2252">
                  <c:v>-0.43344100000000002</c:v>
                </c:pt>
                <c:pt idx="2253">
                  <c:v>-0.212753</c:v>
                </c:pt>
                <c:pt idx="2254">
                  <c:v>-0.108871</c:v>
                </c:pt>
                <c:pt idx="2255">
                  <c:v>7.2662000000000004E-2</c:v>
                </c:pt>
                <c:pt idx="2256">
                  <c:v>0.12603800000000001</c:v>
                </c:pt>
                <c:pt idx="2257">
                  <c:v>-2.2202E-2</c:v>
                </c:pt>
                <c:pt idx="2258">
                  <c:v>-0.17402599999999999</c:v>
                </c:pt>
                <c:pt idx="2259">
                  <c:v>-8.6609000000000005E-2</c:v>
                </c:pt>
                <c:pt idx="2260">
                  <c:v>-5.9112999999999999E-2</c:v>
                </c:pt>
                <c:pt idx="2261">
                  <c:v>-0.11572300000000001</c:v>
                </c:pt>
                <c:pt idx="2262">
                  <c:v>-0.29956100000000002</c:v>
                </c:pt>
                <c:pt idx="2263">
                  <c:v>-0.43899500000000002</c:v>
                </c:pt>
                <c:pt idx="2264">
                  <c:v>-0.34753400000000001</c:v>
                </c:pt>
                <c:pt idx="2265">
                  <c:v>-0.28306599999999998</c:v>
                </c:pt>
                <c:pt idx="2266">
                  <c:v>-0.225693</c:v>
                </c:pt>
                <c:pt idx="2267">
                  <c:v>-0.25222800000000001</c:v>
                </c:pt>
                <c:pt idx="2268">
                  <c:v>-0.43374600000000002</c:v>
                </c:pt>
                <c:pt idx="2269">
                  <c:v>-0.70385699999999995</c:v>
                </c:pt>
                <c:pt idx="2270">
                  <c:v>-0.79670700000000005</c:v>
                </c:pt>
                <c:pt idx="2271">
                  <c:v>-0.35563699999999998</c:v>
                </c:pt>
                <c:pt idx="2272">
                  <c:v>0.40843200000000002</c:v>
                </c:pt>
                <c:pt idx="2273">
                  <c:v>0.81979400000000002</c:v>
                </c:pt>
                <c:pt idx="2274">
                  <c:v>0.38844299999999998</c:v>
                </c:pt>
                <c:pt idx="2275">
                  <c:v>-0.17222599999999999</c:v>
                </c:pt>
                <c:pt idx="2276">
                  <c:v>-0.50234999999999996</c:v>
                </c:pt>
                <c:pt idx="2277">
                  <c:v>-0.66766400000000004</c:v>
                </c:pt>
                <c:pt idx="2278">
                  <c:v>-0.32034299999999999</c:v>
                </c:pt>
                <c:pt idx="2279">
                  <c:v>-0.12139900000000001</c:v>
                </c:pt>
                <c:pt idx="2280">
                  <c:v>-4.1824E-2</c:v>
                </c:pt>
                <c:pt idx="2281">
                  <c:v>-2.861E-2</c:v>
                </c:pt>
                <c:pt idx="2282">
                  <c:v>-0.150284</c:v>
                </c:pt>
                <c:pt idx="2283">
                  <c:v>-0.28459200000000001</c:v>
                </c:pt>
                <c:pt idx="2284">
                  <c:v>-0.33557100000000001</c:v>
                </c:pt>
                <c:pt idx="2285">
                  <c:v>-0.27154499999999998</c:v>
                </c:pt>
                <c:pt idx="2286">
                  <c:v>-5.3787000000000001E-2</c:v>
                </c:pt>
                <c:pt idx="2287">
                  <c:v>0.212784</c:v>
                </c:pt>
                <c:pt idx="2288">
                  <c:v>0.32426500000000003</c:v>
                </c:pt>
                <c:pt idx="2289">
                  <c:v>-4.5456000000000003E-2</c:v>
                </c:pt>
                <c:pt idx="2290">
                  <c:v>-0.37373400000000001</c:v>
                </c:pt>
                <c:pt idx="2291">
                  <c:v>-0.60340899999999997</c:v>
                </c:pt>
                <c:pt idx="2292">
                  <c:v>-1.0737920000000001</c:v>
                </c:pt>
                <c:pt idx="2293">
                  <c:v>-0.47404499999999999</c:v>
                </c:pt>
                <c:pt idx="2294">
                  <c:v>0.52717599999999998</c:v>
                </c:pt>
                <c:pt idx="2295">
                  <c:v>0.28099099999999999</c:v>
                </c:pt>
                <c:pt idx="2296">
                  <c:v>-0.59861799999999998</c:v>
                </c:pt>
                <c:pt idx="2297">
                  <c:v>-0.27177400000000002</c:v>
                </c:pt>
                <c:pt idx="2298">
                  <c:v>8.6060000000000008E-3</c:v>
                </c:pt>
                <c:pt idx="2299">
                  <c:v>-1.2146000000000001E-2</c:v>
                </c:pt>
                <c:pt idx="2300">
                  <c:v>3.4561000000000001E-2</c:v>
                </c:pt>
                <c:pt idx="2301">
                  <c:v>4.2923000000000003E-2</c:v>
                </c:pt>
                <c:pt idx="2302">
                  <c:v>-3.9809999999999998E-2</c:v>
                </c:pt>
                <c:pt idx="2303">
                  <c:v>-2.0218E-2</c:v>
                </c:pt>
                <c:pt idx="2304">
                  <c:v>1.5900000000000001E-2</c:v>
                </c:pt>
                <c:pt idx="2305">
                  <c:v>-6.7398E-2</c:v>
                </c:pt>
                <c:pt idx="2306">
                  <c:v>-5.8043999999999998E-2</c:v>
                </c:pt>
                <c:pt idx="2307">
                  <c:v>-2.3421999999999998E-2</c:v>
                </c:pt>
                <c:pt idx="2308">
                  <c:v>-6.6360000000000002E-2</c:v>
                </c:pt>
                <c:pt idx="2309">
                  <c:v>-1.4969E-2</c:v>
                </c:pt>
                <c:pt idx="2310">
                  <c:v>8.2244999999999999E-2</c:v>
                </c:pt>
                <c:pt idx="2311">
                  <c:v>-1.7609E-2</c:v>
                </c:pt>
                <c:pt idx="2312">
                  <c:v>-0.16217000000000001</c:v>
                </c:pt>
                <c:pt idx="2313">
                  <c:v>-0.16766400000000001</c:v>
                </c:pt>
                <c:pt idx="2314">
                  <c:v>-0.20077500000000001</c:v>
                </c:pt>
                <c:pt idx="2315">
                  <c:v>-0.23170499999999999</c:v>
                </c:pt>
                <c:pt idx="2316">
                  <c:v>-0.22309899999999999</c:v>
                </c:pt>
                <c:pt idx="2317">
                  <c:v>-0.35707100000000003</c:v>
                </c:pt>
                <c:pt idx="2318">
                  <c:v>-0.47117599999999998</c:v>
                </c:pt>
                <c:pt idx="2319">
                  <c:v>-0.57006800000000002</c:v>
                </c:pt>
                <c:pt idx="2320">
                  <c:v>-0.50549299999999997</c:v>
                </c:pt>
                <c:pt idx="2321">
                  <c:v>0.122375</c:v>
                </c:pt>
                <c:pt idx="2322">
                  <c:v>0.816971</c:v>
                </c:pt>
                <c:pt idx="2323">
                  <c:v>0.66453600000000002</c:v>
                </c:pt>
                <c:pt idx="2324">
                  <c:v>-0.124329</c:v>
                </c:pt>
                <c:pt idx="2325">
                  <c:v>-0.53741499999999998</c:v>
                </c:pt>
                <c:pt idx="2326">
                  <c:v>-0.74624599999999996</c:v>
                </c:pt>
                <c:pt idx="2327">
                  <c:v>-0.50628700000000004</c:v>
                </c:pt>
                <c:pt idx="2328">
                  <c:v>-0.27221699999999999</c:v>
                </c:pt>
                <c:pt idx="2329">
                  <c:v>6.2621999999999997E-2</c:v>
                </c:pt>
                <c:pt idx="2330">
                  <c:v>0.25999499999999998</c:v>
                </c:pt>
                <c:pt idx="2331">
                  <c:v>0.14913899999999999</c:v>
                </c:pt>
                <c:pt idx="2332">
                  <c:v>-0.104523</c:v>
                </c:pt>
                <c:pt idx="2333">
                  <c:v>-0.300873</c:v>
                </c:pt>
                <c:pt idx="2334">
                  <c:v>-0.31906099999999998</c:v>
                </c:pt>
                <c:pt idx="2335">
                  <c:v>-7.0144999999999999E-2</c:v>
                </c:pt>
                <c:pt idx="2336">
                  <c:v>0.32643100000000003</c:v>
                </c:pt>
                <c:pt idx="2337">
                  <c:v>0.54214499999999999</c:v>
                </c:pt>
                <c:pt idx="2338">
                  <c:v>0.55064400000000002</c:v>
                </c:pt>
                <c:pt idx="2339">
                  <c:v>-0.36915599999999998</c:v>
                </c:pt>
                <c:pt idx="2340">
                  <c:v>-0.63250700000000004</c:v>
                </c:pt>
                <c:pt idx="2341">
                  <c:v>-1.0623629999999999</c:v>
                </c:pt>
                <c:pt idx="2342">
                  <c:v>-0.738174</c:v>
                </c:pt>
                <c:pt idx="2343">
                  <c:v>0.34638999999999998</c:v>
                </c:pt>
                <c:pt idx="2344">
                  <c:v>0.57278399999999996</c:v>
                </c:pt>
                <c:pt idx="2345">
                  <c:v>-1.01738</c:v>
                </c:pt>
                <c:pt idx="2346">
                  <c:v>-1.09761</c:v>
                </c:pt>
                <c:pt idx="2347">
                  <c:v>-0.17659</c:v>
                </c:pt>
                <c:pt idx="2348">
                  <c:v>0.127167</c:v>
                </c:pt>
                <c:pt idx="2349">
                  <c:v>0.27742</c:v>
                </c:pt>
                <c:pt idx="2350">
                  <c:v>0.43446400000000002</c:v>
                </c:pt>
                <c:pt idx="2351">
                  <c:v>0.41064499999999998</c:v>
                </c:pt>
                <c:pt idx="2352">
                  <c:v>0.324127</c:v>
                </c:pt>
                <c:pt idx="2353">
                  <c:v>2.1652000000000001E-2</c:v>
                </c:pt>
                <c:pt idx="2354">
                  <c:v>-0.48049900000000001</c:v>
                </c:pt>
                <c:pt idx="2355">
                  <c:v>8.7204000000000004E-2</c:v>
                </c:pt>
                <c:pt idx="2356">
                  <c:v>0.29197699999999999</c:v>
                </c:pt>
                <c:pt idx="2357">
                  <c:v>3.0776999999999999E-2</c:v>
                </c:pt>
                <c:pt idx="2358">
                  <c:v>-0.222</c:v>
                </c:pt>
                <c:pt idx="2359">
                  <c:v>-0.20233200000000001</c:v>
                </c:pt>
                <c:pt idx="2360">
                  <c:v>-0.24166899999999999</c:v>
                </c:pt>
                <c:pt idx="2361">
                  <c:v>-0.28372199999999997</c:v>
                </c:pt>
                <c:pt idx="2362">
                  <c:v>-0.21527099999999999</c:v>
                </c:pt>
                <c:pt idx="2363">
                  <c:v>-0.31529200000000002</c:v>
                </c:pt>
                <c:pt idx="2364">
                  <c:v>-0.41287200000000002</c:v>
                </c:pt>
                <c:pt idx="2365">
                  <c:v>-0.476242</c:v>
                </c:pt>
                <c:pt idx="2366">
                  <c:v>-0.52891500000000002</c:v>
                </c:pt>
                <c:pt idx="2367">
                  <c:v>-0.50781200000000004</c:v>
                </c:pt>
                <c:pt idx="2368">
                  <c:v>6.4788999999999999E-2</c:v>
                </c:pt>
                <c:pt idx="2369">
                  <c:v>0.312668</c:v>
                </c:pt>
                <c:pt idx="2370">
                  <c:v>0.48353600000000002</c:v>
                </c:pt>
                <c:pt idx="2371">
                  <c:v>1.4053E-2</c:v>
                </c:pt>
                <c:pt idx="2372">
                  <c:v>-0.52896100000000001</c:v>
                </c:pt>
                <c:pt idx="2373">
                  <c:v>-0.57040400000000002</c:v>
                </c:pt>
                <c:pt idx="2374">
                  <c:v>-0.42968800000000001</c:v>
                </c:pt>
                <c:pt idx="2375">
                  <c:v>-0.286163</c:v>
                </c:pt>
                <c:pt idx="2376">
                  <c:v>-0.19796800000000001</c:v>
                </c:pt>
                <c:pt idx="2377">
                  <c:v>-6.5032999999999994E-2</c:v>
                </c:pt>
                <c:pt idx="2378">
                  <c:v>9.4599999999999997E-3</c:v>
                </c:pt>
                <c:pt idx="2379">
                  <c:v>-0.17541499999999999</c:v>
                </c:pt>
                <c:pt idx="2380">
                  <c:v>-0.27705400000000002</c:v>
                </c:pt>
                <c:pt idx="2381">
                  <c:v>-0.32591199999999998</c:v>
                </c:pt>
                <c:pt idx="2382">
                  <c:v>-0.20056199999999999</c:v>
                </c:pt>
                <c:pt idx="2383">
                  <c:v>-5.0629E-2</c:v>
                </c:pt>
                <c:pt idx="2384">
                  <c:v>4.0511999999999999E-2</c:v>
                </c:pt>
                <c:pt idx="2385">
                  <c:v>0.20462</c:v>
                </c:pt>
                <c:pt idx="2386">
                  <c:v>0.16569500000000001</c:v>
                </c:pt>
                <c:pt idx="2387">
                  <c:v>-0.45472699999999999</c:v>
                </c:pt>
                <c:pt idx="2388">
                  <c:v>-0.72666900000000001</c:v>
                </c:pt>
                <c:pt idx="2389">
                  <c:v>-0.38250699999999999</c:v>
                </c:pt>
                <c:pt idx="2390">
                  <c:v>-7.4448E-2</c:v>
                </c:pt>
                <c:pt idx="2391">
                  <c:v>0.44840999999999998</c:v>
                </c:pt>
                <c:pt idx="2392">
                  <c:v>0.85260000000000002</c:v>
                </c:pt>
                <c:pt idx="2393">
                  <c:v>-2.5528559999999998</c:v>
                </c:pt>
                <c:pt idx="2394">
                  <c:v>-0.22587599999999999</c:v>
                </c:pt>
                <c:pt idx="2395">
                  <c:v>0.55415300000000001</c:v>
                </c:pt>
                <c:pt idx="2396">
                  <c:v>0.42222599999999999</c:v>
                </c:pt>
                <c:pt idx="2397">
                  <c:v>0.36610399999999998</c:v>
                </c:pt>
                <c:pt idx="2398">
                  <c:v>0.36299100000000001</c:v>
                </c:pt>
                <c:pt idx="2399">
                  <c:v>0.30946400000000002</c:v>
                </c:pt>
                <c:pt idx="2400">
                  <c:v>0.228882</c:v>
                </c:pt>
                <c:pt idx="2401">
                  <c:v>-0.95094299999999998</c:v>
                </c:pt>
                <c:pt idx="2402">
                  <c:v>-0.73712200000000005</c:v>
                </c:pt>
                <c:pt idx="2403">
                  <c:v>0.14993300000000001</c:v>
                </c:pt>
                <c:pt idx="2404">
                  <c:v>-1.8051000000000001E-2</c:v>
                </c:pt>
                <c:pt idx="2405">
                  <c:v>-0.38406400000000002</c:v>
                </c:pt>
                <c:pt idx="2406">
                  <c:v>-0.326324</c:v>
                </c:pt>
                <c:pt idx="2407">
                  <c:v>-0.18554699999999999</c:v>
                </c:pt>
                <c:pt idx="2408">
                  <c:v>-0.138596</c:v>
                </c:pt>
                <c:pt idx="2409">
                  <c:v>-1.9257E-2</c:v>
                </c:pt>
                <c:pt idx="2410">
                  <c:v>0.140961</c:v>
                </c:pt>
                <c:pt idx="2411">
                  <c:v>0.150253</c:v>
                </c:pt>
                <c:pt idx="2412">
                  <c:v>2.9139999999999999E-3</c:v>
                </c:pt>
                <c:pt idx="2413">
                  <c:v>-0.338287</c:v>
                </c:pt>
                <c:pt idx="2414">
                  <c:v>-0.63484200000000002</c:v>
                </c:pt>
                <c:pt idx="2415">
                  <c:v>-0.85623199999999999</c:v>
                </c:pt>
                <c:pt idx="2416">
                  <c:v>-0.54183999999999999</c:v>
                </c:pt>
                <c:pt idx="2417">
                  <c:v>-0.167328</c:v>
                </c:pt>
                <c:pt idx="2418">
                  <c:v>0.376328</c:v>
                </c:pt>
                <c:pt idx="2419">
                  <c:v>0.56828299999999998</c:v>
                </c:pt>
                <c:pt idx="2420">
                  <c:v>0.106293</c:v>
                </c:pt>
                <c:pt idx="2421">
                  <c:v>-0.41093400000000002</c:v>
                </c:pt>
                <c:pt idx="2422">
                  <c:v>-0.53330999999999995</c:v>
                </c:pt>
                <c:pt idx="2423">
                  <c:v>-0.401505</c:v>
                </c:pt>
                <c:pt idx="2424">
                  <c:v>-0.13070699999999999</c:v>
                </c:pt>
                <c:pt idx="2425">
                  <c:v>-5.7785000000000003E-2</c:v>
                </c:pt>
                <c:pt idx="2426">
                  <c:v>-0.110809</c:v>
                </c:pt>
                <c:pt idx="2427">
                  <c:v>-0.18367</c:v>
                </c:pt>
                <c:pt idx="2428">
                  <c:v>-0.20333899999999999</c:v>
                </c:pt>
                <c:pt idx="2429">
                  <c:v>-0.20327799999999999</c:v>
                </c:pt>
                <c:pt idx="2430">
                  <c:v>-0.22525000000000001</c:v>
                </c:pt>
                <c:pt idx="2431">
                  <c:v>-0.182114</c:v>
                </c:pt>
                <c:pt idx="2432">
                  <c:v>-0.10670499999999999</c:v>
                </c:pt>
                <c:pt idx="2433">
                  <c:v>6.2484999999999999E-2</c:v>
                </c:pt>
                <c:pt idx="2434">
                  <c:v>0.273148</c:v>
                </c:pt>
                <c:pt idx="2435">
                  <c:v>0.41470299999999999</c:v>
                </c:pt>
                <c:pt idx="2436">
                  <c:v>-0.19303899999999999</c:v>
                </c:pt>
                <c:pt idx="2437">
                  <c:v>-0.94285600000000003</c:v>
                </c:pt>
                <c:pt idx="2438">
                  <c:v>-0.74572799999999995</c:v>
                </c:pt>
                <c:pt idx="2439">
                  <c:v>-0.30160500000000001</c:v>
                </c:pt>
                <c:pt idx="2440">
                  <c:v>0.37645000000000001</c:v>
                </c:pt>
                <c:pt idx="2441">
                  <c:v>0.33740199999999998</c:v>
                </c:pt>
                <c:pt idx="2442">
                  <c:v>0.60519400000000001</c:v>
                </c:pt>
                <c:pt idx="2443">
                  <c:v>-1.9515999999999999E-2</c:v>
                </c:pt>
                <c:pt idx="2444">
                  <c:v>-1.5392459999999999</c:v>
                </c:pt>
                <c:pt idx="2445">
                  <c:v>-0.36756899999999998</c:v>
                </c:pt>
                <c:pt idx="2446">
                  <c:v>0.37387100000000001</c:v>
                </c:pt>
                <c:pt idx="2447">
                  <c:v>0.204514</c:v>
                </c:pt>
                <c:pt idx="2448">
                  <c:v>4.0114999999999998E-2</c:v>
                </c:pt>
                <c:pt idx="2449">
                  <c:v>-4.7299999999999998E-3</c:v>
                </c:pt>
                <c:pt idx="2450">
                  <c:v>1.0451999999999999E-2</c:v>
                </c:pt>
                <c:pt idx="2451">
                  <c:v>-8.4763000000000005E-2</c:v>
                </c:pt>
                <c:pt idx="2452">
                  <c:v>-8.2718E-2</c:v>
                </c:pt>
                <c:pt idx="2453">
                  <c:v>-9.6985000000000002E-2</c:v>
                </c:pt>
                <c:pt idx="2454">
                  <c:v>-0.11849999999999999</c:v>
                </c:pt>
                <c:pt idx="2455">
                  <c:v>-2.2522E-2</c:v>
                </c:pt>
                <c:pt idx="2456">
                  <c:v>7.2205000000000005E-2</c:v>
                </c:pt>
                <c:pt idx="2457">
                  <c:v>6.1279E-2</c:v>
                </c:pt>
                <c:pt idx="2458">
                  <c:v>-5.6259000000000003E-2</c:v>
                </c:pt>
                <c:pt idx="2459">
                  <c:v>-0.193466</c:v>
                </c:pt>
                <c:pt idx="2460">
                  <c:v>-0.30958599999999997</c:v>
                </c:pt>
                <c:pt idx="2461">
                  <c:v>-0.42791699999999999</c:v>
                </c:pt>
                <c:pt idx="2462">
                  <c:v>-0.462173</c:v>
                </c:pt>
                <c:pt idx="2463">
                  <c:v>-0.64366100000000004</c:v>
                </c:pt>
                <c:pt idx="2464">
                  <c:v>-0.59446699999999997</c:v>
                </c:pt>
                <c:pt idx="2465">
                  <c:v>-0.36103800000000003</c:v>
                </c:pt>
                <c:pt idx="2466">
                  <c:v>1.6968E-2</c:v>
                </c:pt>
                <c:pt idx="2467">
                  <c:v>0.31572</c:v>
                </c:pt>
                <c:pt idx="2468">
                  <c:v>0.43269299999999999</c:v>
                </c:pt>
                <c:pt idx="2469">
                  <c:v>-2.7633999999999999E-2</c:v>
                </c:pt>
                <c:pt idx="2470">
                  <c:v>-0.41229199999999999</c:v>
                </c:pt>
                <c:pt idx="2471">
                  <c:v>-0.58787500000000004</c:v>
                </c:pt>
                <c:pt idx="2472">
                  <c:v>-0.52964800000000001</c:v>
                </c:pt>
                <c:pt idx="2473">
                  <c:v>-0.261932</c:v>
                </c:pt>
                <c:pt idx="2474">
                  <c:v>9.4909999999999994E-3</c:v>
                </c:pt>
                <c:pt idx="2475">
                  <c:v>0.136078</c:v>
                </c:pt>
                <c:pt idx="2476">
                  <c:v>-9.5687999999999995E-2</c:v>
                </c:pt>
                <c:pt idx="2477">
                  <c:v>-0.20367399999999999</c:v>
                </c:pt>
                <c:pt idx="2478">
                  <c:v>-0.25300600000000001</c:v>
                </c:pt>
                <c:pt idx="2479">
                  <c:v>-0.17741399999999999</c:v>
                </c:pt>
                <c:pt idx="2480">
                  <c:v>-0.106354</c:v>
                </c:pt>
                <c:pt idx="2481">
                  <c:v>-5.8594E-2</c:v>
                </c:pt>
                <c:pt idx="2482">
                  <c:v>-1.4862E-2</c:v>
                </c:pt>
                <c:pt idx="2483">
                  <c:v>0.110443</c:v>
                </c:pt>
                <c:pt idx="2484">
                  <c:v>0.22615099999999999</c:v>
                </c:pt>
                <c:pt idx="2485">
                  <c:v>8.8500000000000002E-3</c:v>
                </c:pt>
                <c:pt idx="2486">
                  <c:v>-0.52903699999999998</c:v>
                </c:pt>
                <c:pt idx="2487">
                  <c:v>-0.82308999999999999</c:v>
                </c:pt>
                <c:pt idx="2488">
                  <c:v>-0.80198700000000001</c:v>
                </c:pt>
                <c:pt idx="2489">
                  <c:v>-9.1292999999999999E-2</c:v>
                </c:pt>
                <c:pt idx="2490">
                  <c:v>0.65199300000000004</c:v>
                </c:pt>
                <c:pt idx="2491">
                  <c:v>0.78529400000000005</c:v>
                </c:pt>
                <c:pt idx="2492">
                  <c:v>-0.228745</c:v>
                </c:pt>
                <c:pt idx="2493">
                  <c:v>-0.59558100000000003</c:v>
                </c:pt>
                <c:pt idx="2494">
                  <c:v>-0.27845799999999998</c:v>
                </c:pt>
                <c:pt idx="2495">
                  <c:v>-6.4116999999999993E-2</c:v>
                </c:pt>
                <c:pt idx="2496">
                  <c:v>0.25071700000000002</c:v>
                </c:pt>
                <c:pt idx="2497">
                  <c:v>0.234512</c:v>
                </c:pt>
                <c:pt idx="2498">
                  <c:v>-0.198654</c:v>
                </c:pt>
                <c:pt idx="2499">
                  <c:v>-0.21740699999999999</c:v>
                </c:pt>
                <c:pt idx="2500">
                  <c:v>2.1163999999999999E-2</c:v>
                </c:pt>
                <c:pt idx="2501">
                  <c:v>1.7166000000000001E-2</c:v>
                </c:pt>
                <c:pt idx="2502">
                  <c:v>-9.3353000000000005E-2</c:v>
                </c:pt>
                <c:pt idx="2503">
                  <c:v>-0.102966</c:v>
                </c:pt>
                <c:pt idx="2504">
                  <c:v>-5.9586E-2</c:v>
                </c:pt>
                <c:pt idx="2505">
                  <c:v>-1.3809E-2</c:v>
                </c:pt>
                <c:pt idx="2506">
                  <c:v>-2.7771000000000001E-2</c:v>
                </c:pt>
                <c:pt idx="2507">
                  <c:v>-0.103088</c:v>
                </c:pt>
                <c:pt idx="2508">
                  <c:v>-0.17755099999999999</c:v>
                </c:pt>
                <c:pt idx="2509">
                  <c:v>-0.25297500000000001</c:v>
                </c:pt>
                <c:pt idx="2510">
                  <c:v>-0.33059699999999997</c:v>
                </c:pt>
                <c:pt idx="2511">
                  <c:v>-0.383133</c:v>
                </c:pt>
                <c:pt idx="2512">
                  <c:v>-0.67207300000000003</c:v>
                </c:pt>
                <c:pt idx="2513">
                  <c:v>-0.66110199999999997</c:v>
                </c:pt>
                <c:pt idx="2514">
                  <c:v>-0.57356300000000005</c:v>
                </c:pt>
                <c:pt idx="2515">
                  <c:v>0.11219800000000001</c:v>
                </c:pt>
                <c:pt idx="2516">
                  <c:v>0.56935100000000005</c:v>
                </c:pt>
                <c:pt idx="2517">
                  <c:v>0.61248800000000003</c:v>
                </c:pt>
                <c:pt idx="2518">
                  <c:v>0.24458299999999999</c:v>
                </c:pt>
                <c:pt idx="2519">
                  <c:v>-0.27717599999999998</c:v>
                </c:pt>
                <c:pt idx="2520">
                  <c:v>-0.62587000000000004</c:v>
                </c:pt>
                <c:pt idx="2521">
                  <c:v>-0.67161599999999999</c:v>
                </c:pt>
                <c:pt idx="2522">
                  <c:v>-0.42721599999999998</c:v>
                </c:pt>
                <c:pt idx="2523">
                  <c:v>-4.4387999999999997E-2</c:v>
                </c:pt>
                <c:pt idx="2524">
                  <c:v>0.134018</c:v>
                </c:pt>
                <c:pt idx="2525">
                  <c:v>3.4561000000000001E-2</c:v>
                </c:pt>
                <c:pt idx="2526">
                  <c:v>-0.16995199999999999</c:v>
                </c:pt>
                <c:pt idx="2527">
                  <c:v>-0.20318600000000001</c:v>
                </c:pt>
                <c:pt idx="2528">
                  <c:v>-0.212479</c:v>
                </c:pt>
                <c:pt idx="2529">
                  <c:v>-0.12062100000000001</c:v>
                </c:pt>
                <c:pt idx="2530">
                  <c:v>1.0817999999999999E-2</c:v>
                </c:pt>
                <c:pt idx="2531">
                  <c:v>0.13569600000000001</c:v>
                </c:pt>
                <c:pt idx="2532">
                  <c:v>0.28805500000000001</c:v>
                </c:pt>
                <c:pt idx="2533">
                  <c:v>0.43853799999999998</c:v>
                </c:pt>
                <c:pt idx="2534">
                  <c:v>-0.164322</c:v>
                </c:pt>
                <c:pt idx="2535">
                  <c:v>-1.228226</c:v>
                </c:pt>
                <c:pt idx="2536">
                  <c:v>-0.87092599999999998</c:v>
                </c:pt>
                <c:pt idx="2537">
                  <c:v>-0.361176</c:v>
                </c:pt>
                <c:pt idx="2538">
                  <c:v>1.7807E-2</c:v>
                </c:pt>
                <c:pt idx="2539">
                  <c:v>0.25535600000000003</c:v>
                </c:pt>
                <c:pt idx="2540">
                  <c:v>0.53286699999999998</c:v>
                </c:pt>
                <c:pt idx="2541">
                  <c:v>-7.1990999999999999E-2</c:v>
                </c:pt>
                <c:pt idx="2542">
                  <c:v>-0.92541499999999999</c:v>
                </c:pt>
                <c:pt idx="2543">
                  <c:v>-0.27131699999999997</c:v>
                </c:pt>
                <c:pt idx="2544">
                  <c:v>0.24410999999999999</c:v>
                </c:pt>
                <c:pt idx="2545">
                  <c:v>0.43550100000000003</c:v>
                </c:pt>
                <c:pt idx="2546">
                  <c:v>0.23722799999999999</c:v>
                </c:pt>
                <c:pt idx="2547">
                  <c:v>-0.127777</c:v>
                </c:pt>
                <c:pt idx="2548">
                  <c:v>-0.107666</c:v>
                </c:pt>
                <c:pt idx="2549">
                  <c:v>-4.0146000000000001E-2</c:v>
                </c:pt>
                <c:pt idx="2550">
                  <c:v>-1.2527E-2</c:v>
                </c:pt>
                <c:pt idx="2551">
                  <c:v>-5.3268000000000003E-2</c:v>
                </c:pt>
                <c:pt idx="2552">
                  <c:v>-0.102936</c:v>
                </c:pt>
                <c:pt idx="2553">
                  <c:v>-0.19952400000000001</c:v>
                </c:pt>
                <c:pt idx="2554">
                  <c:v>-0.133682</c:v>
                </c:pt>
                <c:pt idx="2555">
                  <c:v>-4.6753000000000003E-2</c:v>
                </c:pt>
                <c:pt idx="2556">
                  <c:v>-9.8754999999999996E-2</c:v>
                </c:pt>
                <c:pt idx="2557">
                  <c:v>-0.24580399999999999</c:v>
                </c:pt>
                <c:pt idx="2558">
                  <c:v>-0.38781700000000002</c:v>
                </c:pt>
                <c:pt idx="2559">
                  <c:v>-0.60916099999999995</c:v>
                </c:pt>
                <c:pt idx="2560">
                  <c:v>-0.83692900000000003</c:v>
                </c:pt>
                <c:pt idx="2561">
                  <c:v>-0.68531799999999998</c:v>
                </c:pt>
                <c:pt idx="2562">
                  <c:v>-0.304703</c:v>
                </c:pt>
                <c:pt idx="2563">
                  <c:v>0.40803499999999998</c:v>
                </c:pt>
                <c:pt idx="2564">
                  <c:v>1.0256959999999999</c:v>
                </c:pt>
                <c:pt idx="2565">
                  <c:v>0.47555500000000001</c:v>
                </c:pt>
                <c:pt idx="2566">
                  <c:v>-0.452484</c:v>
                </c:pt>
                <c:pt idx="2567">
                  <c:v>-0.56355299999999997</c:v>
                </c:pt>
                <c:pt idx="2568">
                  <c:v>-0.47003200000000001</c:v>
                </c:pt>
                <c:pt idx="2569">
                  <c:v>-0.22341900000000001</c:v>
                </c:pt>
                <c:pt idx="2570">
                  <c:v>-4.4299999999999998E-4</c:v>
                </c:pt>
                <c:pt idx="2571">
                  <c:v>1.7899000000000002E-2</c:v>
                </c:pt>
                <c:pt idx="2572">
                  <c:v>-0.154831</c:v>
                </c:pt>
                <c:pt idx="2573">
                  <c:v>-0.258743</c:v>
                </c:pt>
                <c:pt idx="2574">
                  <c:v>-0.25169399999999997</c:v>
                </c:pt>
                <c:pt idx="2575">
                  <c:v>-0.248672</c:v>
                </c:pt>
                <c:pt idx="2576">
                  <c:v>-0.191635</c:v>
                </c:pt>
                <c:pt idx="2577">
                  <c:v>-0.13168299999999999</c:v>
                </c:pt>
                <c:pt idx="2578">
                  <c:v>-0.12016300000000001</c:v>
                </c:pt>
                <c:pt idx="2579">
                  <c:v>-3.8177000000000003E-2</c:v>
                </c:pt>
                <c:pt idx="2580">
                  <c:v>9.6435999999999994E-2</c:v>
                </c:pt>
                <c:pt idx="2581">
                  <c:v>0.21913099999999999</c:v>
                </c:pt>
                <c:pt idx="2582">
                  <c:v>0.13266</c:v>
                </c:pt>
                <c:pt idx="2583">
                  <c:v>-7.2860999999999995E-2</c:v>
                </c:pt>
                <c:pt idx="2584">
                  <c:v>-3.4224999999999998E-2</c:v>
                </c:pt>
                <c:pt idx="2585">
                  <c:v>-0.54702799999999996</c:v>
                </c:pt>
                <c:pt idx="2586">
                  <c:v>-0.95277400000000001</c:v>
                </c:pt>
                <c:pt idx="2587">
                  <c:v>-0.55084200000000005</c:v>
                </c:pt>
                <c:pt idx="2588">
                  <c:v>0.13867199999999999</c:v>
                </c:pt>
                <c:pt idx="2589">
                  <c:v>0.48985299999999998</c:v>
                </c:pt>
                <c:pt idx="2590">
                  <c:v>0.37411499999999998</c:v>
                </c:pt>
                <c:pt idx="2591">
                  <c:v>-0.53675799999999996</c:v>
                </c:pt>
                <c:pt idx="2592">
                  <c:v>-0.49424699999999999</c:v>
                </c:pt>
                <c:pt idx="2593">
                  <c:v>-6.5323000000000006E-2</c:v>
                </c:pt>
                <c:pt idx="2594">
                  <c:v>0.10377500000000001</c:v>
                </c:pt>
                <c:pt idx="2595">
                  <c:v>0.162216</c:v>
                </c:pt>
                <c:pt idx="2596">
                  <c:v>0.17825299999999999</c:v>
                </c:pt>
                <c:pt idx="2597">
                  <c:v>0.111237</c:v>
                </c:pt>
                <c:pt idx="2598">
                  <c:v>1.5335E-2</c:v>
                </c:pt>
                <c:pt idx="2599">
                  <c:v>4.3594000000000001E-2</c:v>
                </c:pt>
                <c:pt idx="2600">
                  <c:v>5.9631000000000003E-2</c:v>
                </c:pt>
                <c:pt idx="2601">
                  <c:v>8.3496000000000001E-2</c:v>
                </c:pt>
                <c:pt idx="2602">
                  <c:v>4.0648999999999998E-2</c:v>
                </c:pt>
                <c:pt idx="2603">
                  <c:v>6.6314999999999999E-2</c:v>
                </c:pt>
                <c:pt idx="2604">
                  <c:v>6.8024000000000001E-2</c:v>
                </c:pt>
                <c:pt idx="2605">
                  <c:v>-0.113159</c:v>
                </c:pt>
                <c:pt idx="2606">
                  <c:v>-0.26617400000000002</c:v>
                </c:pt>
                <c:pt idx="2607">
                  <c:v>-0.24087500000000001</c:v>
                </c:pt>
                <c:pt idx="2608">
                  <c:v>-0.124969</c:v>
                </c:pt>
                <c:pt idx="2609">
                  <c:v>-0.12217699999999999</c:v>
                </c:pt>
                <c:pt idx="2610">
                  <c:v>-0.34101900000000002</c:v>
                </c:pt>
                <c:pt idx="2611">
                  <c:v>-0.50218200000000002</c:v>
                </c:pt>
                <c:pt idx="2612">
                  <c:v>-0.547821</c:v>
                </c:pt>
                <c:pt idx="2613">
                  <c:v>-0.258469</c:v>
                </c:pt>
                <c:pt idx="2614">
                  <c:v>9.4986000000000001E-2</c:v>
                </c:pt>
                <c:pt idx="2615">
                  <c:v>0.47476200000000002</c:v>
                </c:pt>
                <c:pt idx="2616">
                  <c:v>0.28299000000000002</c:v>
                </c:pt>
                <c:pt idx="2617">
                  <c:v>-0.17121900000000001</c:v>
                </c:pt>
                <c:pt idx="2618">
                  <c:v>-0.66009499999999999</c:v>
                </c:pt>
                <c:pt idx="2619">
                  <c:v>-0.56759599999999999</c:v>
                </c:pt>
                <c:pt idx="2620">
                  <c:v>-0.27183499999999999</c:v>
                </c:pt>
                <c:pt idx="2621">
                  <c:v>-6.1295000000000002E-2</c:v>
                </c:pt>
                <c:pt idx="2622">
                  <c:v>8.6273000000000002E-2</c:v>
                </c:pt>
                <c:pt idx="2623">
                  <c:v>4.5746000000000002E-2</c:v>
                </c:pt>
                <c:pt idx="2624">
                  <c:v>-0.14538599999999999</c:v>
                </c:pt>
                <c:pt idx="2625">
                  <c:v>-9.9395999999999998E-2</c:v>
                </c:pt>
                <c:pt idx="2626">
                  <c:v>-0.12907399999999999</c:v>
                </c:pt>
                <c:pt idx="2627">
                  <c:v>-0.115082</c:v>
                </c:pt>
                <c:pt idx="2628">
                  <c:v>7.1579000000000004E-2</c:v>
                </c:pt>
                <c:pt idx="2629">
                  <c:v>0.28709400000000002</c:v>
                </c:pt>
                <c:pt idx="2630">
                  <c:v>0.21815499999999999</c:v>
                </c:pt>
                <c:pt idx="2631">
                  <c:v>-0.13220199999999999</c:v>
                </c:pt>
                <c:pt idx="2632">
                  <c:v>-0.83160400000000001</c:v>
                </c:pt>
                <c:pt idx="2633">
                  <c:v>-1.3339840000000001</c:v>
                </c:pt>
                <c:pt idx="2634">
                  <c:v>-0.49893199999999999</c:v>
                </c:pt>
                <c:pt idx="2635">
                  <c:v>0.33526600000000001</c:v>
                </c:pt>
                <c:pt idx="2636">
                  <c:v>0.72299199999999997</c:v>
                </c:pt>
                <c:pt idx="2637">
                  <c:v>0.62239100000000003</c:v>
                </c:pt>
                <c:pt idx="2638">
                  <c:v>2.4764999999999999E-2</c:v>
                </c:pt>
                <c:pt idx="2639">
                  <c:v>-0.61236599999999997</c:v>
                </c:pt>
                <c:pt idx="2640">
                  <c:v>-0.58233599999999996</c:v>
                </c:pt>
                <c:pt idx="2641">
                  <c:v>-8.2699999999999996E-3</c:v>
                </c:pt>
                <c:pt idx="2642">
                  <c:v>0.37182599999999999</c:v>
                </c:pt>
                <c:pt idx="2643">
                  <c:v>0.492004</c:v>
                </c:pt>
                <c:pt idx="2644">
                  <c:v>0.39488200000000001</c:v>
                </c:pt>
                <c:pt idx="2645">
                  <c:v>0.14005999999999999</c:v>
                </c:pt>
                <c:pt idx="2646">
                  <c:v>-0.33135999999999999</c:v>
                </c:pt>
                <c:pt idx="2647">
                  <c:v>-0.46107500000000001</c:v>
                </c:pt>
                <c:pt idx="2648">
                  <c:v>-0.45112600000000003</c:v>
                </c:pt>
                <c:pt idx="2649">
                  <c:v>-0.32888800000000001</c:v>
                </c:pt>
                <c:pt idx="2650">
                  <c:v>7.2372000000000006E-2</c:v>
                </c:pt>
                <c:pt idx="2651">
                  <c:v>0.216309</c:v>
                </c:pt>
                <c:pt idx="2652">
                  <c:v>0.35995500000000002</c:v>
                </c:pt>
                <c:pt idx="2653">
                  <c:v>0.45166000000000001</c:v>
                </c:pt>
                <c:pt idx="2654">
                  <c:v>0.47566199999999997</c:v>
                </c:pt>
                <c:pt idx="2655">
                  <c:v>0.49557499999999999</c:v>
                </c:pt>
                <c:pt idx="2656">
                  <c:v>0.55606100000000003</c:v>
                </c:pt>
                <c:pt idx="2657">
                  <c:v>0.54119899999999999</c:v>
                </c:pt>
                <c:pt idx="2658">
                  <c:v>0.36734</c:v>
                </c:pt>
                <c:pt idx="2659">
                  <c:v>0.223297</c:v>
                </c:pt>
                <c:pt idx="2660">
                  <c:v>0.113693</c:v>
                </c:pt>
                <c:pt idx="2661">
                  <c:v>-2.8747999999999999E-2</c:v>
                </c:pt>
                <c:pt idx="2662">
                  <c:v>-1.3152010000000001</c:v>
                </c:pt>
                <c:pt idx="2663">
                  <c:v>-0.908447</c:v>
                </c:pt>
                <c:pt idx="2664">
                  <c:v>-0.70143100000000003</c:v>
                </c:pt>
                <c:pt idx="2665">
                  <c:v>-0.76704399999999995</c:v>
                </c:pt>
                <c:pt idx="2666">
                  <c:v>-0.74784899999999999</c:v>
                </c:pt>
                <c:pt idx="2667">
                  <c:v>-0.55593899999999996</c:v>
                </c:pt>
                <c:pt idx="2668">
                  <c:v>-0.23280300000000001</c:v>
                </c:pt>
                <c:pt idx="2669">
                  <c:v>0.415634</c:v>
                </c:pt>
                <c:pt idx="2670">
                  <c:v>0.53730800000000001</c:v>
                </c:pt>
                <c:pt idx="2671">
                  <c:v>0.58641100000000002</c:v>
                </c:pt>
                <c:pt idx="2672">
                  <c:v>-5.1299999999999998E-2</c:v>
                </c:pt>
                <c:pt idx="2673">
                  <c:v>-0.78897099999999998</c:v>
                </c:pt>
                <c:pt idx="2674">
                  <c:v>-0.71244799999999997</c:v>
                </c:pt>
                <c:pt idx="2675">
                  <c:v>-0.15298500000000001</c:v>
                </c:pt>
                <c:pt idx="2676">
                  <c:v>-1.7776E-2</c:v>
                </c:pt>
                <c:pt idx="2677">
                  <c:v>0.15115400000000001</c:v>
                </c:pt>
                <c:pt idx="2678">
                  <c:v>0.10730000000000001</c:v>
                </c:pt>
                <c:pt idx="2679">
                  <c:v>-0.19592300000000001</c:v>
                </c:pt>
                <c:pt idx="2680">
                  <c:v>-0.28289799999999998</c:v>
                </c:pt>
                <c:pt idx="2681">
                  <c:v>-0.22123699999999999</c:v>
                </c:pt>
                <c:pt idx="2682">
                  <c:v>-8.7096999999999994E-2</c:v>
                </c:pt>
                <c:pt idx="2683">
                  <c:v>1.9897000000000001E-2</c:v>
                </c:pt>
                <c:pt idx="2684">
                  <c:v>6.2896999999999995E-2</c:v>
                </c:pt>
                <c:pt idx="2685">
                  <c:v>0.14771999999999999</c:v>
                </c:pt>
                <c:pt idx="2686">
                  <c:v>0.149338</c:v>
                </c:pt>
                <c:pt idx="2687">
                  <c:v>-2.9236000000000002E-2</c:v>
                </c:pt>
                <c:pt idx="2688">
                  <c:v>-0.72303799999999996</c:v>
                </c:pt>
                <c:pt idx="2689">
                  <c:v>-0.76394700000000004</c:v>
                </c:pt>
                <c:pt idx="2690">
                  <c:v>-0.35290500000000002</c:v>
                </c:pt>
                <c:pt idx="2691">
                  <c:v>-0.38685599999999998</c:v>
                </c:pt>
                <c:pt idx="2692">
                  <c:v>-0.22062699999999999</c:v>
                </c:pt>
                <c:pt idx="2693">
                  <c:v>-0.10470599999999999</c:v>
                </c:pt>
                <c:pt idx="2694">
                  <c:v>-0.18513499999999999</c:v>
                </c:pt>
                <c:pt idx="2695">
                  <c:v>-0.103363</c:v>
                </c:pt>
                <c:pt idx="2696">
                  <c:v>-0.37013200000000002</c:v>
                </c:pt>
                <c:pt idx="2697">
                  <c:v>-0.28892499999999999</c:v>
                </c:pt>
                <c:pt idx="2698">
                  <c:v>7.8934000000000004E-2</c:v>
                </c:pt>
                <c:pt idx="2699">
                  <c:v>0.35775800000000002</c:v>
                </c:pt>
                <c:pt idx="2700">
                  <c:v>0.30279499999999998</c:v>
                </c:pt>
                <c:pt idx="2701">
                  <c:v>0.112732</c:v>
                </c:pt>
                <c:pt idx="2702">
                  <c:v>0.22761500000000001</c:v>
                </c:pt>
                <c:pt idx="2703">
                  <c:v>0.23796100000000001</c:v>
                </c:pt>
                <c:pt idx="2704">
                  <c:v>2.4048E-2</c:v>
                </c:pt>
                <c:pt idx="2705">
                  <c:v>-9.5077999999999996E-2</c:v>
                </c:pt>
                <c:pt idx="2706">
                  <c:v>2.8930999999999998E-2</c:v>
                </c:pt>
                <c:pt idx="2707">
                  <c:v>4.9544999999999999E-2</c:v>
                </c:pt>
                <c:pt idx="2708">
                  <c:v>-0.12548799999999999</c:v>
                </c:pt>
                <c:pt idx="2709">
                  <c:v>-0.28703299999999998</c:v>
                </c:pt>
                <c:pt idx="2710">
                  <c:v>-0.28987099999999999</c:v>
                </c:pt>
                <c:pt idx="2711">
                  <c:v>-0.21434</c:v>
                </c:pt>
                <c:pt idx="2712">
                  <c:v>-0.31776399999999999</c:v>
                </c:pt>
                <c:pt idx="2713">
                  <c:v>-0.51359600000000005</c:v>
                </c:pt>
                <c:pt idx="2714">
                  <c:v>-0.39790300000000001</c:v>
                </c:pt>
                <c:pt idx="2715">
                  <c:v>-0.30720500000000001</c:v>
                </c:pt>
                <c:pt idx="2716">
                  <c:v>-0.27145399999999997</c:v>
                </c:pt>
                <c:pt idx="2717">
                  <c:v>-0.33779900000000002</c:v>
                </c:pt>
                <c:pt idx="2718">
                  <c:v>-0.50271600000000005</c:v>
                </c:pt>
                <c:pt idx="2719">
                  <c:v>-0.18327299999999999</c:v>
                </c:pt>
                <c:pt idx="2720">
                  <c:v>0.363846</c:v>
                </c:pt>
                <c:pt idx="2721">
                  <c:v>0.31625399999999998</c:v>
                </c:pt>
                <c:pt idx="2722">
                  <c:v>-0.39912399999999998</c:v>
                </c:pt>
                <c:pt idx="2723">
                  <c:v>-0.49349999999999999</c:v>
                </c:pt>
                <c:pt idx="2724">
                  <c:v>-0.32434099999999999</c:v>
                </c:pt>
                <c:pt idx="2725">
                  <c:v>-0.18710299999999999</c:v>
                </c:pt>
                <c:pt idx="2726">
                  <c:v>-0.17454500000000001</c:v>
                </c:pt>
                <c:pt idx="2727">
                  <c:v>-9.9837999999999996E-2</c:v>
                </c:pt>
                <c:pt idx="2728">
                  <c:v>-7.3868000000000003E-2</c:v>
                </c:pt>
                <c:pt idx="2729">
                  <c:v>-0.13520799999999999</c:v>
                </c:pt>
                <c:pt idx="2730">
                  <c:v>-0.24493400000000001</c:v>
                </c:pt>
                <c:pt idx="2731">
                  <c:v>-0.27349899999999999</c:v>
                </c:pt>
                <c:pt idx="2732">
                  <c:v>-0.25589000000000001</c:v>
                </c:pt>
                <c:pt idx="2733">
                  <c:v>-0.208923</c:v>
                </c:pt>
                <c:pt idx="2734">
                  <c:v>-0.20794699999999999</c:v>
                </c:pt>
                <c:pt idx="2735">
                  <c:v>-0.210785</c:v>
                </c:pt>
                <c:pt idx="2736">
                  <c:v>-0.13034100000000001</c:v>
                </c:pt>
                <c:pt idx="2737">
                  <c:v>0.13658100000000001</c:v>
                </c:pt>
                <c:pt idx="2738">
                  <c:v>0.33795199999999997</c:v>
                </c:pt>
                <c:pt idx="2739">
                  <c:v>0.43364000000000003</c:v>
                </c:pt>
                <c:pt idx="2740">
                  <c:v>-0.304398</c:v>
                </c:pt>
                <c:pt idx="2741">
                  <c:v>-0.86656200000000005</c:v>
                </c:pt>
                <c:pt idx="2742">
                  <c:v>-0.88650499999999999</c:v>
                </c:pt>
                <c:pt idx="2743">
                  <c:v>-0.307251</c:v>
                </c:pt>
                <c:pt idx="2744">
                  <c:v>0.42913800000000002</c:v>
                </c:pt>
                <c:pt idx="2745">
                  <c:v>0.75424199999999997</c:v>
                </c:pt>
                <c:pt idx="2746">
                  <c:v>0.42684899999999998</c:v>
                </c:pt>
                <c:pt idx="2747">
                  <c:v>-0.67544599999999999</c:v>
                </c:pt>
                <c:pt idx="2748">
                  <c:v>-0.81814600000000004</c:v>
                </c:pt>
                <c:pt idx="2749">
                  <c:v>-0.44271899999999997</c:v>
                </c:pt>
                <c:pt idx="2750">
                  <c:v>5.0034000000000002E-2</c:v>
                </c:pt>
                <c:pt idx="2751">
                  <c:v>0.13050800000000001</c:v>
                </c:pt>
                <c:pt idx="2752">
                  <c:v>7.077E-2</c:v>
                </c:pt>
                <c:pt idx="2753">
                  <c:v>3.2104000000000001E-2</c:v>
                </c:pt>
                <c:pt idx="2754">
                  <c:v>6.9808999999999996E-2</c:v>
                </c:pt>
                <c:pt idx="2755">
                  <c:v>9.4574000000000005E-2</c:v>
                </c:pt>
                <c:pt idx="2756">
                  <c:v>-3.8010000000000002E-2</c:v>
                </c:pt>
                <c:pt idx="2757">
                  <c:v>-0.151703</c:v>
                </c:pt>
                <c:pt idx="2758">
                  <c:v>-0.173676</c:v>
                </c:pt>
                <c:pt idx="2759">
                  <c:v>-6.1034999999999999E-2</c:v>
                </c:pt>
                <c:pt idx="2760">
                  <c:v>5.6168000000000003E-2</c:v>
                </c:pt>
                <c:pt idx="2761">
                  <c:v>0.106506</c:v>
                </c:pt>
                <c:pt idx="2762">
                  <c:v>-2.5253000000000001E-2</c:v>
                </c:pt>
                <c:pt idx="2763">
                  <c:v>-0.212646</c:v>
                </c:pt>
                <c:pt idx="2764">
                  <c:v>-0.36848399999999998</c:v>
                </c:pt>
                <c:pt idx="2765">
                  <c:v>-0.381546</c:v>
                </c:pt>
                <c:pt idx="2766">
                  <c:v>-0.29458600000000001</c:v>
                </c:pt>
                <c:pt idx="2767">
                  <c:v>-0.48014800000000002</c:v>
                </c:pt>
                <c:pt idx="2768">
                  <c:v>-0.51776100000000003</c:v>
                </c:pt>
                <c:pt idx="2769">
                  <c:v>-0.19445799999999999</c:v>
                </c:pt>
                <c:pt idx="2770">
                  <c:v>0.211227</c:v>
                </c:pt>
                <c:pt idx="2771">
                  <c:v>0.57047999999999999</c:v>
                </c:pt>
                <c:pt idx="2772">
                  <c:v>0.31018099999999998</c:v>
                </c:pt>
                <c:pt idx="2773">
                  <c:v>-0.13592499999999999</c:v>
                </c:pt>
                <c:pt idx="2774">
                  <c:v>-0.52793900000000005</c:v>
                </c:pt>
                <c:pt idx="2775">
                  <c:v>-0.85945099999999996</c:v>
                </c:pt>
                <c:pt idx="2776">
                  <c:v>-0.55429099999999998</c:v>
                </c:pt>
                <c:pt idx="2777">
                  <c:v>3.4470000000000001E-2</c:v>
                </c:pt>
                <c:pt idx="2778">
                  <c:v>0.285721</c:v>
                </c:pt>
                <c:pt idx="2779">
                  <c:v>0.18971299999999999</c:v>
                </c:pt>
                <c:pt idx="2780">
                  <c:v>-0.133102</c:v>
                </c:pt>
                <c:pt idx="2781">
                  <c:v>-0.32391399999999998</c:v>
                </c:pt>
                <c:pt idx="2782">
                  <c:v>-0.35751300000000003</c:v>
                </c:pt>
                <c:pt idx="2783">
                  <c:v>-0.34326200000000001</c:v>
                </c:pt>
                <c:pt idx="2784">
                  <c:v>-0.29190100000000002</c:v>
                </c:pt>
                <c:pt idx="2785">
                  <c:v>-1.3138E-2</c:v>
                </c:pt>
                <c:pt idx="2786">
                  <c:v>0.19839499999999999</c:v>
                </c:pt>
                <c:pt idx="2787">
                  <c:v>0.26220700000000002</c:v>
                </c:pt>
                <c:pt idx="2788">
                  <c:v>-4.4021999999999999E-2</c:v>
                </c:pt>
                <c:pt idx="2789">
                  <c:v>0.11482199999999999</c:v>
                </c:pt>
                <c:pt idx="2790">
                  <c:v>7.9819000000000001E-2</c:v>
                </c:pt>
                <c:pt idx="2791">
                  <c:v>-6.195E-3</c:v>
                </c:pt>
                <c:pt idx="2792">
                  <c:v>-0.101074</c:v>
                </c:pt>
                <c:pt idx="2793">
                  <c:v>-8.8242000000000001E-2</c:v>
                </c:pt>
                <c:pt idx="2794">
                  <c:v>-8.6151000000000005E-2</c:v>
                </c:pt>
                <c:pt idx="2795">
                  <c:v>-0.325623</c:v>
                </c:pt>
                <c:pt idx="2796">
                  <c:v>-0.79534899999999997</c:v>
                </c:pt>
                <c:pt idx="2797">
                  <c:v>-0.78391999999999995</c:v>
                </c:pt>
                <c:pt idx="2798">
                  <c:v>-0.15080299999999999</c:v>
                </c:pt>
                <c:pt idx="2799">
                  <c:v>3.7948999999999997E-2</c:v>
                </c:pt>
                <c:pt idx="2800">
                  <c:v>6.058E-3</c:v>
                </c:pt>
                <c:pt idx="2801">
                  <c:v>-7.4920000000000004E-3</c:v>
                </c:pt>
                <c:pt idx="2802">
                  <c:v>3.1447999999999997E-2</c:v>
                </c:pt>
                <c:pt idx="2803">
                  <c:v>-1.1383000000000001E-2</c:v>
                </c:pt>
                <c:pt idx="2804">
                  <c:v>-0.14880399999999999</c:v>
                </c:pt>
                <c:pt idx="2805">
                  <c:v>-0.24292</c:v>
                </c:pt>
                <c:pt idx="2806">
                  <c:v>-0.217422</c:v>
                </c:pt>
                <c:pt idx="2807">
                  <c:v>-0.25456200000000001</c:v>
                </c:pt>
                <c:pt idx="2808">
                  <c:v>-0.37744100000000003</c:v>
                </c:pt>
                <c:pt idx="2809">
                  <c:v>-0.34265099999999998</c:v>
                </c:pt>
                <c:pt idx="2810">
                  <c:v>-0.19262699999999999</c:v>
                </c:pt>
                <c:pt idx="2811">
                  <c:v>-0.30998199999999998</c:v>
                </c:pt>
                <c:pt idx="2812">
                  <c:v>-0.57533299999999998</c:v>
                </c:pt>
                <c:pt idx="2813">
                  <c:v>-1.0687409999999999</c:v>
                </c:pt>
                <c:pt idx="2814">
                  <c:v>-1.222809</c:v>
                </c:pt>
                <c:pt idx="2815">
                  <c:v>-0.61900299999999997</c:v>
                </c:pt>
                <c:pt idx="2816">
                  <c:v>-0.38526899999999997</c:v>
                </c:pt>
                <c:pt idx="2817">
                  <c:v>8.7890999999999997E-2</c:v>
                </c:pt>
                <c:pt idx="2818">
                  <c:v>0.88922100000000004</c:v>
                </c:pt>
                <c:pt idx="2819">
                  <c:v>0.43571500000000002</c:v>
                </c:pt>
                <c:pt idx="2820">
                  <c:v>-0.325409</c:v>
                </c:pt>
                <c:pt idx="2821">
                  <c:v>-0.62231400000000003</c:v>
                </c:pt>
                <c:pt idx="2822">
                  <c:v>-0.11895799999999999</c:v>
                </c:pt>
                <c:pt idx="2823">
                  <c:v>-0.18493699999999999</c:v>
                </c:pt>
                <c:pt idx="2824">
                  <c:v>-0.34933500000000001</c:v>
                </c:pt>
                <c:pt idx="2825">
                  <c:v>-0.171768</c:v>
                </c:pt>
                <c:pt idx="2826">
                  <c:v>-0.112396</c:v>
                </c:pt>
                <c:pt idx="2827">
                  <c:v>-0.31336999999999998</c:v>
                </c:pt>
                <c:pt idx="2828">
                  <c:v>-0.39422600000000002</c:v>
                </c:pt>
                <c:pt idx="2829">
                  <c:v>-8.8332999999999995E-2</c:v>
                </c:pt>
                <c:pt idx="2830">
                  <c:v>-0.193832</c:v>
                </c:pt>
                <c:pt idx="2831">
                  <c:v>-0.342499</c:v>
                </c:pt>
                <c:pt idx="2832">
                  <c:v>-0.372421</c:v>
                </c:pt>
                <c:pt idx="2833">
                  <c:v>-0.54425000000000001</c:v>
                </c:pt>
                <c:pt idx="2834">
                  <c:v>-0.44094800000000001</c:v>
                </c:pt>
                <c:pt idx="2835">
                  <c:v>-0.16409299999999999</c:v>
                </c:pt>
                <c:pt idx="2836">
                  <c:v>-7.1091000000000001E-2</c:v>
                </c:pt>
                <c:pt idx="2837">
                  <c:v>-0.76019300000000001</c:v>
                </c:pt>
                <c:pt idx="2838">
                  <c:v>-0.597885</c:v>
                </c:pt>
                <c:pt idx="2839">
                  <c:v>-0.64083900000000005</c:v>
                </c:pt>
                <c:pt idx="2840">
                  <c:v>-0.38000499999999998</c:v>
                </c:pt>
                <c:pt idx="2841">
                  <c:v>-9.5061999999999994E-2</c:v>
                </c:pt>
                <c:pt idx="2842">
                  <c:v>-4.0390000000000002E-2</c:v>
                </c:pt>
                <c:pt idx="2843">
                  <c:v>-0.45176699999999997</c:v>
                </c:pt>
                <c:pt idx="2844">
                  <c:v>-0.43174699999999999</c:v>
                </c:pt>
                <c:pt idx="2845">
                  <c:v>-0.26856999999999998</c:v>
                </c:pt>
                <c:pt idx="2846">
                  <c:v>-2.359E-2</c:v>
                </c:pt>
                <c:pt idx="2847">
                  <c:v>2.5391E-2</c:v>
                </c:pt>
                <c:pt idx="2848">
                  <c:v>-6.9458000000000006E-2</c:v>
                </c:pt>
                <c:pt idx="2849">
                  <c:v>-0.220749</c:v>
                </c:pt>
                <c:pt idx="2850">
                  <c:v>-0.170151</c:v>
                </c:pt>
                <c:pt idx="2851">
                  <c:v>-7.6904E-2</c:v>
                </c:pt>
                <c:pt idx="2852">
                  <c:v>-0.123138</c:v>
                </c:pt>
                <c:pt idx="2853">
                  <c:v>-0.140656</c:v>
                </c:pt>
                <c:pt idx="2854">
                  <c:v>-8.4792999999999993E-2</c:v>
                </c:pt>
                <c:pt idx="2855">
                  <c:v>1.976E-2</c:v>
                </c:pt>
                <c:pt idx="2856">
                  <c:v>-6.9213999999999998E-2</c:v>
                </c:pt>
                <c:pt idx="2857">
                  <c:v>-4.1702000000000003E-2</c:v>
                </c:pt>
                <c:pt idx="2858">
                  <c:v>-9.5291000000000001E-2</c:v>
                </c:pt>
                <c:pt idx="2859">
                  <c:v>-0.127411</c:v>
                </c:pt>
                <c:pt idx="2860">
                  <c:v>-0.28721600000000003</c:v>
                </c:pt>
                <c:pt idx="2861">
                  <c:v>-0.31472800000000001</c:v>
                </c:pt>
                <c:pt idx="2862">
                  <c:v>-0.40602100000000002</c:v>
                </c:pt>
                <c:pt idx="2863">
                  <c:v>-0.49702499999999999</c:v>
                </c:pt>
                <c:pt idx="2864">
                  <c:v>-0.52861000000000002</c:v>
                </c:pt>
                <c:pt idx="2865">
                  <c:v>-0.48710599999999998</c:v>
                </c:pt>
                <c:pt idx="2866">
                  <c:v>-0.330399</c:v>
                </c:pt>
                <c:pt idx="2867">
                  <c:v>-5.8043999999999998E-2</c:v>
                </c:pt>
                <c:pt idx="2868">
                  <c:v>-3.3173000000000001E-2</c:v>
                </c:pt>
                <c:pt idx="2869">
                  <c:v>-0.49081399999999997</c:v>
                </c:pt>
                <c:pt idx="2870">
                  <c:v>-0.79475399999999996</c:v>
                </c:pt>
                <c:pt idx="2871">
                  <c:v>-0.76013200000000003</c:v>
                </c:pt>
                <c:pt idx="2872">
                  <c:v>-0.58081099999999997</c:v>
                </c:pt>
                <c:pt idx="2873">
                  <c:v>-0.37455699999999997</c:v>
                </c:pt>
                <c:pt idx="2874">
                  <c:v>-0.372589</c:v>
                </c:pt>
                <c:pt idx="2875">
                  <c:v>-0.46574399999999999</c:v>
                </c:pt>
                <c:pt idx="2876">
                  <c:v>-0.42271399999999998</c:v>
                </c:pt>
                <c:pt idx="2877">
                  <c:v>-0.44406099999999998</c:v>
                </c:pt>
                <c:pt idx="2878">
                  <c:v>-0.46276899999999999</c:v>
                </c:pt>
                <c:pt idx="2879">
                  <c:v>-0.41996800000000001</c:v>
                </c:pt>
                <c:pt idx="2880">
                  <c:v>-0.50112900000000005</c:v>
                </c:pt>
                <c:pt idx="2881">
                  <c:v>-0.63095100000000004</c:v>
                </c:pt>
                <c:pt idx="2882">
                  <c:v>-0.70780900000000002</c:v>
                </c:pt>
                <c:pt idx="2883">
                  <c:v>-0.50378400000000001</c:v>
                </c:pt>
                <c:pt idx="2884">
                  <c:v>-0.32295200000000002</c:v>
                </c:pt>
                <c:pt idx="2885">
                  <c:v>-0.30784600000000001</c:v>
                </c:pt>
                <c:pt idx="2886">
                  <c:v>-0.323685</c:v>
                </c:pt>
                <c:pt idx="2887">
                  <c:v>-0.48826599999999998</c:v>
                </c:pt>
                <c:pt idx="2888">
                  <c:v>-0.47073399999999999</c:v>
                </c:pt>
                <c:pt idx="2889">
                  <c:v>-0.54078700000000002</c:v>
                </c:pt>
                <c:pt idx="2890">
                  <c:v>-0.19015499999999999</c:v>
                </c:pt>
                <c:pt idx="2891">
                  <c:v>-0.17575099999999999</c:v>
                </c:pt>
                <c:pt idx="2892">
                  <c:v>9.4436999999999993E-2</c:v>
                </c:pt>
                <c:pt idx="2893">
                  <c:v>-8.0154000000000003E-2</c:v>
                </c:pt>
                <c:pt idx="2894">
                  <c:v>-0.44682300000000003</c:v>
                </c:pt>
                <c:pt idx="2895">
                  <c:v>-0.29330400000000001</c:v>
                </c:pt>
                <c:pt idx="2896">
                  <c:v>-0.14119000000000001</c:v>
                </c:pt>
                <c:pt idx="2897">
                  <c:v>-9.9074999999999996E-2</c:v>
                </c:pt>
                <c:pt idx="2898">
                  <c:v>-0.35917700000000002</c:v>
                </c:pt>
                <c:pt idx="2899">
                  <c:v>-0.28994799999999998</c:v>
                </c:pt>
                <c:pt idx="2900">
                  <c:v>-0.214142</c:v>
                </c:pt>
                <c:pt idx="2901">
                  <c:v>-0.13322400000000001</c:v>
                </c:pt>
                <c:pt idx="2902">
                  <c:v>-0.24302699999999999</c:v>
                </c:pt>
                <c:pt idx="2903">
                  <c:v>-0.18574499999999999</c:v>
                </c:pt>
                <c:pt idx="2904">
                  <c:v>-0.24975600000000001</c:v>
                </c:pt>
                <c:pt idx="2905">
                  <c:v>-0.26561000000000001</c:v>
                </c:pt>
                <c:pt idx="2906">
                  <c:v>-0.238403</c:v>
                </c:pt>
                <c:pt idx="2907">
                  <c:v>-0.165878</c:v>
                </c:pt>
                <c:pt idx="2908">
                  <c:v>-0.15527299999999999</c:v>
                </c:pt>
                <c:pt idx="2909">
                  <c:v>-0.23625199999999999</c:v>
                </c:pt>
                <c:pt idx="2910">
                  <c:v>-0.26367200000000002</c:v>
                </c:pt>
                <c:pt idx="2911">
                  <c:v>-0.200653</c:v>
                </c:pt>
                <c:pt idx="2912">
                  <c:v>-0.30653399999999997</c:v>
                </c:pt>
                <c:pt idx="2913">
                  <c:v>-1.202774</c:v>
                </c:pt>
                <c:pt idx="2914">
                  <c:v>-0.55456499999999997</c:v>
                </c:pt>
                <c:pt idx="2915">
                  <c:v>-0.160553</c:v>
                </c:pt>
                <c:pt idx="2916">
                  <c:v>-0.18832399999999999</c:v>
                </c:pt>
                <c:pt idx="2917">
                  <c:v>-0.41751100000000002</c:v>
                </c:pt>
                <c:pt idx="2918">
                  <c:v>-0.61549399999999999</c:v>
                </c:pt>
                <c:pt idx="2919">
                  <c:v>-0.54157999999999995</c:v>
                </c:pt>
                <c:pt idx="2920">
                  <c:v>-0.56343100000000002</c:v>
                </c:pt>
                <c:pt idx="2921">
                  <c:v>-0.43026700000000001</c:v>
                </c:pt>
                <c:pt idx="2922">
                  <c:v>-0.26400800000000002</c:v>
                </c:pt>
                <c:pt idx="2923">
                  <c:v>-0.27642800000000001</c:v>
                </c:pt>
                <c:pt idx="2924">
                  <c:v>-0.29875200000000002</c:v>
                </c:pt>
                <c:pt idx="2925">
                  <c:v>-0.320602</c:v>
                </c:pt>
                <c:pt idx="2926">
                  <c:v>-0.46769699999999997</c:v>
                </c:pt>
                <c:pt idx="2927">
                  <c:v>-0.46859699999999999</c:v>
                </c:pt>
                <c:pt idx="2928">
                  <c:v>-0.35484300000000002</c:v>
                </c:pt>
                <c:pt idx="2929">
                  <c:v>-0.221863</c:v>
                </c:pt>
                <c:pt idx="2930">
                  <c:v>-0.407364</c:v>
                </c:pt>
                <c:pt idx="2931">
                  <c:v>-0.42918400000000001</c:v>
                </c:pt>
                <c:pt idx="2932">
                  <c:v>-0.36825600000000003</c:v>
                </c:pt>
                <c:pt idx="2933">
                  <c:v>-0.27932699999999999</c:v>
                </c:pt>
                <c:pt idx="2934">
                  <c:v>-0.20622299999999999</c:v>
                </c:pt>
                <c:pt idx="2935">
                  <c:v>-0.904053</c:v>
                </c:pt>
                <c:pt idx="2936">
                  <c:v>-0.62738000000000005</c:v>
                </c:pt>
                <c:pt idx="2937">
                  <c:v>-0.20408599999999999</c:v>
                </c:pt>
                <c:pt idx="2938">
                  <c:v>-3.8878999999999997E-2</c:v>
                </c:pt>
                <c:pt idx="2939">
                  <c:v>6.3827999999999996E-2</c:v>
                </c:pt>
                <c:pt idx="2940">
                  <c:v>-4.8830000000000002E-3</c:v>
                </c:pt>
                <c:pt idx="2941">
                  <c:v>-0.39285300000000001</c:v>
                </c:pt>
                <c:pt idx="2942">
                  <c:v>-0.57372999999999996</c:v>
                </c:pt>
                <c:pt idx="2943">
                  <c:v>-0.34011799999999998</c:v>
                </c:pt>
                <c:pt idx="2944">
                  <c:v>-0.13365199999999999</c:v>
                </c:pt>
                <c:pt idx="2945">
                  <c:v>-0.17497299999999999</c:v>
                </c:pt>
                <c:pt idx="2946">
                  <c:v>-0.27259800000000001</c:v>
                </c:pt>
                <c:pt idx="2947">
                  <c:v>-5.8533000000000002E-2</c:v>
                </c:pt>
                <c:pt idx="2948">
                  <c:v>-0.15158099999999999</c:v>
                </c:pt>
                <c:pt idx="2949">
                  <c:v>-0.172348</c:v>
                </c:pt>
                <c:pt idx="2950">
                  <c:v>-0.104675</c:v>
                </c:pt>
                <c:pt idx="2951">
                  <c:v>-0.20846600000000001</c:v>
                </c:pt>
                <c:pt idx="2952">
                  <c:v>-0.26795999999999998</c:v>
                </c:pt>
                <c:pt idx="2953">
                  <c:v>-0.27645900000000001</c:v>
                </c:pt>
                <c:pt idx="2954">
                  <c:v>-0.277588</c:v>
                </c:pt>
                <c:pt idx="2955">
                  <c:v>-0.39602700000000002</c:v>
                </c:pt>
                <c:pt idx="2956">
                  <c:v>-0.872116</c:v>
                </c:pt>
                <c:pt idx="2957">
                  <c:v>-0.97189300000000001</c:v>
                </c:pt>
                <c:pt idx="2958">
                  <c:v>-0.81541399999999997</c:v>
                </c:pt>
                <c:pt idx="2959">
                  <c:v>-0.46868900000000002</c:v>
                </c:pt>
                <c:pt idx="2960">
                  <c:v>0.26139800000000002</c:v>
                </c:pt>
                <c:pt idx="2961">
                  <c:v>0.40840100000000001</c:v>
                </c:pt>
                <c:pt idx="2962">
                  <c:v>0.85926800000000003</c:v>
                </c:pt>
                <c:pt idx="2963">
                  <c:v>-0.26681500000000002</c:v>
                </c:pt>
                <c:pt idx="2964">
                  <c:v>-0.55425999999999997</c:v>
                </c:pt>
                <c:pt idx="2965">
                  <c:v>-0.46345500000000001</c:v>
                </c:pt>
                <c:pt idx="2966">
                  <c:v>-0.25591999999999998</c:v>
                </c:pt>
                <c:pt idx="2967">
                  <c:v>2.9678E-2</c:v>
                </c:pt>
                <c:pt idx="2968">
                  <c:v>0.20011899999999999</c:v>
                </c:pt>
                <c:pt idx="2969">
                  <c:v>8.0398999999999998E-2</c:v>
                </c:pt>
                <c:pt idx="2970">
                  <c:v>-0.22988900000000001</c:v>
                </c:pt>
                <c:pt idx="2971">
                  <c:v>-0.36695899999999998</c:v>
                </c:pt>
                <c:pt idx="2972">
                  <c:v>-0.33204699999999998</c:v>
                </c:pt>
                <c:pt idx="2973">
                  <c:v>-0.24662800000000001</c:v>
                </c:pt>
                <c:pt idx="2974">
                  <c:v>-0.142517</c:v>
                </c:pt>
                <c:pt idx="2975">
                  <c:v>-0.12004099999999999</c:v>
                </c:pt>
                <c:pt idx="2976">
                  <c:v>-0.14663699999999999</c:v>
                </c:pt>
                <c:pt idx="2977">
                  <c:v>-0.15618899999999999</c:v>
                </c:pt>
                <c:pt idx="2978">
                  <c:v>-1.1139E-2</c:v>
                </c:pt>
                <c:pt idx="2979">
                  <c:v>0.182648</c:v>
                </c:pt>
                <c:pt idx="2980">
                  <c:v>0.54428100000000001</c:v>
                </c:pt>
                <c:pt idx="2981">
                  <c:v>-4.4144000000000003E-2</c:v>
                </c:pt>
                <c:pt idx="2982">
                  <c:v>-0.994919</c:v>
                </c:pt>
                <c:pt idx="2983">
                  <c:v>-0.99591099999999999</c:v>
                </c:pt>
                <c:pt idx="2984">
                  <c:v>-0.59762599999999999</c:v>
                </c:pt>
                <c:pt idx="2985">
                  <c:v>0.284607</c:v>
                </c:pt>
                <c:pt idx="2986">
                  <c:v>0.48821999999999999</c:v>
                </c:pt>
                <c:pt idx="2987">
                  <c:v>-0.113068</c:v>
                </c:pt>
                <c:pt idx="2988">
                  <c:v>-0.57681300000000002</c:v>
                </c:pt>
                <c:pt idx="2989">
                  <c:v>-0.28270000000000001</c:v>
                </c:pt>
                <c:pt idx="2990">
                  <c:v>-2.6474000000000001E-2</c:v>
                </c:pt>
                <c:pt idx="2991">
                  <c:v>0.173569</c:v>
                </c:pt>
                <c:pt idx="2992">
                  <c:v>4.7043000000000001E-2</c:v>
                </c:pt>
                <c:pt idx="2993">
                  <c:v>-0.11402900000000001</c:v>
                </c:pt>
                <c:pt idx="2994">
                  <c:v>-0.123474</c:v>
                </c:pt>
                <c:pt idx="2995">
                  <c:v>1.1580999999999999E-2</c:v>
                </c:pt>
                <c:pt idx="2996">
                  <c:v>5.9158000000000002E-2</c:v>
                </c:pt>
                <c:pt idx="2997">
                  <c:v>5.3421000000000003E-2</c:v>
                </c:pt>
                <c:pt idx="2998">
                  <c:v>7.5287000000000007E-2</c:v>
                </c:pt>
                <c:pt idx="2999">
                  <c:v>4.8537999999999998E-2</c:v>
                </c:pt>
                <c:pt idx="3000">
                  <c:v>-5.5690000000000002E-3</c:v>
                </c:pt>
                <c:pt idx="3001">
                  <c:v>1.5259E-2</c:v>
                </c:pt>
                <c:pt idx="3002">
                  <c:v>4.8965000000000002E-2</c:v>
                </c:pt>
                <c:pt idx="3003">
                  <c:v>5.2200000000000003E-2</c:v>
                </c:pt>
                <c:pt idx="3004">
                  <c:v>-8.1008999999999998E-2</c:v>
                </c:pt>
                <c:pt idx="3005">
                  <c:v>-0.16165199999999999</c:v>
                </c:pt>
                <c:pt idx="3006">
                  <c:v>-7.6813000000000006E-2</c:v>
                </c:pt>
                <c:pt idx="3007">
                  <c:v>-0.24209600000000001</c:v>
                </c:pt>
                <c:pt idx="3008">
                  <c:v>-0.30618299999999998</c:v>
                </c:pt>
                <c:pt idx="3009">
                  <c:v>-0.65217599999999998</c:v>
                </c:pt>
                <c:pt idx="3010">
                  <c:v>-0.69212300000000004</c:v>
                </c:pt>
                <c:pt idx="3011">
                  <c:v>-0.33448800000000001</c:v>
                </c:pt>
                <c:pt idx="3012">
                  <c:v>-6.9122000000000003E-2</c:v>
                </c:pt>
                <c:pt idx="3013">
                  <c:v>0.36650100000000002</c:v>
                </c:pt>
                <c:pt idx="3014">
                  <c:v>0.198624</c:v>
                </c:pt>
                <c:pt idx="3015">
                  <c:v>-0.43009900000000001</c:v>
                </c:pt>
                <c:pt idx="3016">
                  <c:v>-0.63874799999999998</c:v>
                </c:pt>
                <c:pt idx="3017">
                  <c:v>-0.41549700000000001</c:v>
                </c:pt>
                <c:pt idx="3018">
                  <c:v>-0.14630099999999999</c:v>
                </c:pt>
                <c:pt idx="3019">
                  <c:v>-3.6713000000000003E-2</c:v>
                </c:pt>
                <c:pt idx="3020">
                  <c:v>5.1102000000000002E-2</c:v>
                </c:pt>
                <c:pt idx="3021">
                  <c:v>-5.4320000000000002E-3</c:v>
                </c:pt>
                <c:pt idx="3022">
                  <c:v>-0.131027</c:v>
                </c:pt>
                <c:pt idx="3023">
                  <c:v>-0.24440000000000001</c:v>
                </c:pt>
                <c:pt idx="3024">
                  <c:v>-0.22373999999999999</c:v>
                </c:pt>
                <c:pt idx="3025">
                  <c:v>-0.15429699999999999</c:v>
                </c:pt>
                <c:pt idx="3026">
                  <c:v>0.115906</c:v>
                </c:pt>
                <c:pt idx="3027">
                  <c:v>0.39132699999999998</c:v>
                </c:pt>
                <c:pt idx="3028">
                  <c:v>0.46801799999999999</c:v>
                </c:pt>
                <c:pt idx="3029">
                  <c:v>-0.24710099999999999</c:v>
                </c:pt>
                <c:pt idx="3030">
                  <c:v>-1.1357269999999999</c:v>
                </c:pt>
                <c:pt idx="3031">
                  <c:v>-0.479767</c:v>
                </c:pt>
                <c:pt idx="3032">
                  <c:v>-0.73663299999999998</c:v>
                </c:pt>
                <c:pt idx="3033">
                  <c:v>-0.41168199999999999</c:v>
                </c:pt>
                <c:pt idx="3034">
                  <c:v>0.396088</c:v>
                </c:pt>
                <c:pt idx="3035">
                  <c:v>0.40744000000000002</c:v>
                </c:pt>
                <c:pt idx="3036">
                  <c:v>-0.53147900000000003</c:v>
                </c:pt>
                <c:pt idx="3037">
                  <c:v>-0.26309199999999999</c:v>
                </c:pt>
                <c:pt idx="3038">
                  <c:v>-4.9728000000000001E-2</c:v>
                </c:pt>
                <c:pt idx="3039">
                  <c:v>0.133469</c:v>
                </c:pt>
                <c:pt idx="3040">
                  <c:v>0.108124</c:v>
                </c:pt>
                <c:pt idx="3041">
                  <c:v>6.5582000000000001E-2</c:v>
                </c:pt>
                <c:pt idx="3042">
                  <c:v>-5.5079999999999999E-3</c:v>
                </c:pt>
                <c:pt idx="3043">
                  <c:v>-7.0526000000000005E-2</c:v>
                </c:pt>
                <c:pt idx="3044">
                  <c:v>-0.112183</c:v>
                </c:pt>
                <c:pt idx="3045">
                  <c:v>-0.17141700000000001</c:v>
                </c:pt>
                <c:pt idx="3046">
                  <c:v>-0.14561499999999999</c:v>
                </c:pt>
                <c:pt idx="3047">
                  <c:v>-0.10241699999999999</c:v>
                </c:pt>
                <c:pt idx="3048">
                  <c:v>-0.110733</c:v>
                </c:pt>
                <c:pt idx="3049">
                  <c:v>-0.138489</c:v>
                </c:pt>
                <c:pt idx="3050">
                  <c:v>-0.123184</c:v>
                </c:pt>
                <c:pt idx="3051">
                  <c:v>-9.1034000000000004E-2</c:v>
                </c:pt>
                <c:pt idx="3052">
                  <c:v>-5.4137999999999999E-2</c:v>
                </c:pt>
                <c:pt idx="3053">
                  <c:v>-0.14801</c:v>
                </c:pt>
                <c:pt idx="3054">
                  <c:v>-0.39267000000000002</c:v>
                </c:pt>
                <c:pt idx="3055">
                  <c:v>-0.60926800000000003</c:v>
                </c:pt>
                <c:pt idx="3056">
                  <c:v>-0.49488799999999999</c:v>
                </c:pt>
                <c:pt idx="3057">
                  <c:v>-0.168015</c:v>
                </c:pt>
                <c:pt idx="3058">
                  <c:v>-4.0451000000000001E-2</c:v>
                </c:pt>
                <c:pt idx="3059">
                  <c:v>0.49656699999999998</c:v>
                </c:pt>
                <c:pt idx="3060">
                  <c:v>0.32125900000000002</c:v>
                </c:pt>
                <c:pt idx="3061">
                  <c:v>-0.35673500000000002</c:v>
                </c:pt>
                <c:pt idx="3062">
                  <c:v>-0.62263500000000005</c:v>
                </c:pt>
                <c:pt idx="3063">
                  <c:v>-0.54438799999999998</c:v>
                </c:pt>
                <c:pt idx="3064">
                  <c:v>-0.36051899999999998</c:v>
                </c:pt>
                <c:pt idx="3065">
                  <c:v>-0.117218</c:v>
                </c:pt>
                <c:pt idx="3066">
                  <c:v>8.6853E-2</c:v>
                </c:pt>
                <c:pt idx="3067">
                  <c:v>3.0304000000000001E-2</c:v>
                </c:pt>
                <c:pt idx="3068">
                  <c:v>-0.12085</c:v>
                </c:pt>
                <c:pt idx="3069">
                  <c:v>-0.18864400000000001</c:v>
                </c:pt>
                <c:pt idx="3070">
                  <c:v>-0.17102100000000001</c:v>
                </c:pt>
                <c:pt idx="3071">
                  <c:v>-0.10577400000000001</c:v>
                </c:pt>
                <c:pt idx="3072">
                  <c:v>-1.8645999999999999E-2</c:v>
                </c:pt>
                <c:pt idx="3073">
                  <c:v>5.0323E-2</c:v>
                </c:pt>
                <c:pt idx="3074">
                  <c:v>0.20036300000000001</c:v>
                </c:pt>
                <c:pt idx="3075">
                  <c:v>0.23278799999999999</c:v>
                </c:pt>
                <c:pt idx="3076">
                  <c:v>-0.49980200000000002</c:v>
                </c:pt>
                <c:pt idx="3077">
                  <c:v>-0.94673200000000002</c:v>
                </c:pt>
                <c:pt idx="3078">
                  <c:v>-0.46722399999999997</c:v>
                </c:pt>
                <c:pt idx="3079">
                  <c:v>-0.56463600000000003</c:v>
                </c:pt>
                <c:pt idx="3080">
                  <c:v>4.1840000000000002E-2</c:v>
                </c:pt>
                <c:pt idx="3081">
                  <c:v>0.34732099999999999</c:v>
                </c:pt>
                <c:pt idx="3082">
                  <c:v>0.40200799999999998</c:v>
                </c:pt>
                <c:pt idx="3083">
                  <c:v>-0.194885</c:v>
                </c:pt>
                <c:pt idx="3084">
                  <c:v>-0.40531899999999998</c:v>
                </c:pt>
                <c:pt idx="3085">
                  <c:v>-0.39387499999999998</c:v>
                </c:pt>
                <c:pt idx="3086">
                  <c:v>1.3428000000000001E-2</c:v>
                </c:pt>
                <c:pt idx="3087">
                  <c:v>0.279221</c:v>
                </c:pt>
                <c:pt idx="3088">
                  <c:v>0.14305100000000001</c:v>
                </c:pt>
                <c:pt idx="3089">
                  <c:v>-0.12027</c:v>
                </c:pt>
                <c:pt idx="3090">
                  <c:v>-0.102951</c:v>
                </c:pt>
                <c:pt idx="3091">
                  <c:v>-4.3471999999999997E-2</c:v>
                </c:pt>
                <c:pt idx="3092">
                  <c:v>3.5004E-2</c:v>
                </c:pt>
                <c:pt idx="3093">
                  <c:v>6.0241999999999997E-2</c:v>
                </c:pt>
                <c:pt idx="3094">
                  <c:v>-4.7683999999999997E-2</c:v>
                </c:pt>
                <c:pt idx="3095">
                  <c:v>-0.12889100000000001</c:v>
                </c:pt>
                <c:pt idx="3096">
                  <c:v>-6.5430000000000002E-2</c:v>
                </c:pt>
                <c:pt idx="3097">
                  <c:v>-9.2147999999999994E-2</c:v>
                </c:pt>
                <c:pt idx="3098">
                  <c:v>-0.10438500000000001</c:v>
                </c:pt>
                <c:pt idx="3099">
                  <c:v>-0.126862</c:v>
                </c:pt>
                <c:pt idx="3100">
                  <c:v>-0.17410300000000001</c:v>
                </c:pt>
                <c:pt idx="3101">
                  <c:v>-0.33068799999999998</c:v>
                </c:pt>
                <c:pt idx="3102">
                  <c:v>-0.27526899999999999</c:v>
                </c:pt>
                <c:pt idx="3103">
                  <c:v>-0.43745400000000001</c:v>
                </c:pt>
                <c:pt idx="3104">
                  <c:v>-0.55383300000000002</c:v>
                </c:pt>
                <c:pt idx="3105">
                  <c:v>-0.30400100000000002</c:v>
                </c:pt>
                <c:pt idx="3106">
                  <c:v>0.145233</c:v>
                </c:pt>
                <c:pt idx="3107">
                  <c:v>0.600159</c:v>
                </c:pt>
                <c:pt idx="3108">
                  <c:v>0.44072</c:v>
                </c:pt>
                <c:pt idx="3109">
                  <c:v>-0.31549100000000002</c:v>
                </c:pt>
                <c:pt idx="3110">
                  <c:v>-0.55563399999999996</c:v>
                </c:pt>
                <c:pt idx="3111">
                  <c:v>-0.53440900000000002</c:v>
                </c:pt>
                <c:pt idx="3112">
                  <c:v>-0.34573399999999999</c:v>
                </c:pt>
                <c:pt idx="3113">
                  <c:v>-0.14305100000000001</c:v>
                </c:pt>
                <c:pt idx="3114">
                  <c:v>5.9753000000000001E-2</c:v>
                </c:pt>
                <c:pt idx="3115">
                  <c:v>-9.4299999999999991E-3</c:v>
                </c:pt>
                <c:pt idx="3116">
                  <c:v>-9.3093999999999996E-2</c:v>
                </c:pt>
                <c:pt idx="3117">
                  <c:v>-0.156052</c:v>
                </c:pt>
                <c:pt idx="3118">
                  <c:v>-0.18684400000000001</c:v>
                </c:pt>
                <c:pt idx="3119">
                  <c:v>-0.13952600000000001</c:v>
                </c:pt>
                <c:pt idx="3120">
                  <c:v>-9.1660000000000005E-2</c:v>
                </c:pt>
                <c:pt idx="3121">
                  <c:v>7.9009999999999997E-2</c:v>
                </c:pt>
                <c:pt idx="3122">
                  <c:v>0.27285799999999999</c:v>
                </c:pt>
                <c:pt idx="3123">
                  <c:v>0.28070099999999998</c:v>
                </c:pt>
                <c:pt idx="3124">
                  <c:v>-0.43235800000000002</c:v>
                </c:pt>
                <c:pt idx="3125">
                  <c:v>-0.87928799999999996</c:v>
                </c:pt>
                <c:pt idx="3126">
                  <c:v>-0.62928799999999996</c:v>
                </c:pt>
                <c:pt idx="3127">
                  <c:v>-0.53913900000000003</c:v>
                </c:pt>
                <c:pt idx="3128">
                  <c:v>4.0191999999999999E-2</c:v>
                </c:pt>
                <c:pt idx="3129">
                  <c:v>0.377502</c:v>
                </c:pt>
                <c:pt idx="3130">
                  <c:v>0.33532699999999999</c:v>
                </c:pt>
                <c:pt idx="3131">
                  <c:v>-0.27174399999999999</c:v>
                </c:pt>
                <c:pt idx="3132">
                  <c:v>-0.30116300000000001</c:v>
                </c:pt>
                <c:pt idx="3133">
                  <c:v>-0.19278000000000001</c:v>
                </c:pt>
                <c:pt idx="3134">
                  <c:v>1.5015000000000001E-2</c:v>
                </c:pt>
                <c:pt idx="3135">
                  <c:v>0.210281</c:v>
                </c:pt>
                <c:pt idx="3136">
                  <c:v>7.3074E-2</c:v>
                </c:pt>
                <c:pt idx="3137">
                  <c:v>-0.130661</c:v>
                </c:pt>
                <c:pt idx="3138">
                  <c:v>-9.0957999999999997E-2</c:v>
                </c:pt>
                <c:pt idx="3139">
                  <c:v>5.9951999999999998E-2</c:v>
                </c:pt>
                <c:pt idx="3140">
                  <c:v>6.2407999999999998E-2</c:v>
                </c:pt>
                <c:pt idx="3141">
                  <c:v>-3.1326E-2</c:v>
                </c:pt>
                <c:pt idx="3142">
                  <c:v>-0.14802599999999999</c:v>
                </c:pt>
                <c:pt idx="3143">
                  <c:v>-0.18896499999999999</c:v>
                </c:pt>
                <c:pt idx="3144">
                  <c:v>-0.23078899999999999</c:v>
                </c:pt>
                <c:pt idx="3145">
                  <c:v>-0.30180400000000002</c:v>
                </c:pt>
                <c:pt idx="3146">
                  <c:v>-0.29629499999999998</c:v>
                </c:pt>
                <c:pt idx="3147">
                  <c:v>-0.28842200000000001</c:v>
                </c:pt>
                <c:pt idx="3148">
                  <c:v>-0.40660099999999999</c:v>
                </c:pt>
                <c:pt idx="3149">
                  <c:v>-0.631027</c:v>
                </c:pt>
                <c:pt idx="3150">
                  <c:v>-0.56817600000000001</c:v>
                </c:pt>
                <c:pt idx="3151">
                  <c:v>-0.490097</c:v>
                </c:pt>
                <c:pt idx="3152">
                  <c:v>0.122391</c:v>
                </c:pt>
                <c:pt idx="3153">
                  <c:v>0.39787299999999998</c:v>
                </c:pt>
                <c:pt idx="3154">
                  <c:v>0.47981299999999999</c:v>
                </c:pt>
                <c:pt idx="3155">
                  <c:v>6.2468999999999997E-2</c:v>
                </c:pt>
                <c:pt idx="3156">
                  <c:v>-0.41348299999999999</c:v>
                </c:pt>
                <c:pt idx="3157">
                  <c:v>-0.50123600000000001</c:v>
                </c:pt>
                <c:pt idx="3158">
                  <c:v>-0.283447</c:v>
                </c:pt>
                <c:pt idx="3159">
                  <c:v>1.7989999999999999E-2</c:v>
                </c:pt>
                <c:pt idx="3160">
                  <c:v>-6.1799999999999997E-3</c:v>
                </c:pt>
                <c:pt idx="3161">
                  <c:v>-0.199402</c:v>
                </c:pt>
                <c:pt idx="3162">
                  <c:v>-0.27699299999999999</c:v>
                </c:pt>
                <c:pt idx="3163">
                  <c:v>-0.26927200000000001</c:v>
                </c:pt>
                <c:pt idx="3164">
                  <c:v>-0.101685</c:v>
                </c:pt>
                <c:pt idx="3165">
                  <c:v>-0.174789</c:v>
                </c:pt>
                <c:pt idx="3166">
                  <c:v>-0.208679</c:v>
                </c:pt>
                <c:pt idx="3167">
                  <c:v>4.6020999999999999E-2</c:v>
                </c:pt>
                <c:pt idx="3168">
                  <c:v>0.14721699999999999</c:v>
                </c:pt>
                <c:pt idx="3169">
                  <c:v>0.23082</c:v>
                </c:pt>
                <c:pt idx="3170">
                  <c:v>-0.14593500000000001</c:v>
                </c:pt>
                <c:pt idx="3171">
                  <c:v>-0.93794299999999997</c:v>
                </c:pt>
                <c:pt idx="3172">
                  <c:v>-0.67900099999999997</c:v>
                </c:pt>
                <c:pt idx="3173">
                  <c:v>-0.44897500000000001</c:v>
                </c:pt>
                <c:pt idx="3174">
                  <c:v>-0.25886500000000001</c:v>
                </c:pt>
                <c:pt idx="3175">
                  <c:v>-0.17413300000000001</c:v>
                </c:pt>
                <c:pt idx="3176">
                  <c:v>-2.1530000000000001E-2</c:v>
                </c:pt>
                <c:pt idx="3177">
                  <c:v>-3.5964999999999997E-2</c:v>
                </c:pt>
                <c:pt idx="3178">
                  <c:v>-0.17976400000000001</c:v>
                </c:pt>
                <c:pt idx="3179">
                  <c:v>-5.3101000000000002E-2</c:v>
                </c:pt>
                <c:pt idx="3180">
                  <c:v>-2.0844000000000001E-2</c:v>
                </c:pt>
                <c:pt idx="3181">
                  <c:v>-3.4882000000000003E-2</c:v>
                </c:pt>
                <c:pt idx="3182">
                  <c:v>4.8522999999999997E-2</c:v>
                </c:pt>
                <c:pt idx="3183">
                  <c:v>5.1117000000000003E-2</c:v>
                </c:pt>
                <c:pt idx="3184">
                  <c:v>-1.0989999999999999E-3</c:v>
                </c:pt>
                <c:pt idx="3185">
                  <c:v>-0.38656600000000002</c:v>
                </c:pt>
                <c:pt idx="3186">
                  <c:v>-0.40931699999999999</c:v>
                </c:pt>
                <c:pt idx="3187">
                  <c:v>-0.18754599999999999</c:v>
                </c:pt>
                <c:pt idx="3188">
                  <c:v>-0.176346</c:v>
                </c:pt>
                <c:pt idx="3189">
                  <c:v>-0.32174700000000001</c:v>
                </c:pt>
                <c:pt idx="3190">
                  <c:v>-0.41081200000000001</c:v>
                </c:pt>
                <c:pt idx="3191">
                  <c:v>-0.23693800000000001</c:v>
                </c:pt>
                <c:pt idx="3192">
                  <c:v>1.8783999999999999E-2</c:v>
                </c:pt>
                <c:pt idx="3193">
                  <c:v>1.3167999999999999E-2</c:v>
                </c:pt>
                <c:pt idx="3194">
                  <c:v>-0.28698699999999999</c:v>
                </c:pt>
                <c:pt idx="3195">
                  <c:v>-1.273682</c:v>
                </c:pt>
                <c:pt idx="3196">
                  <c:v>-0.56977800000000001</c:v>
                </c:pt>
                <c:pt idx="3197">
                  <c:v>-0.59816000000000003</c:v>
                </c:pt>
                <c:pt idx="3198">
                  <c:v>-0.37609900000000002</c:v>
                </c:pt>
                <c:pt idx="3199">
                  <c:v>-0.115402</c:v>
                </c:pt>
                <c:pt idx="3200">
                  <c:v>0.56797799999999998</c:v>
                </c:pt>
                <c:pt idx="3201">
                  <c:v>0.67655900000000002</c:v>
                </c:pt>
                <c:pt idx="3202">
                  <c:v>0.11405899999999999</c:v>
                </c:pt>
                <c:pt idx="3203">
                  <c:v>-0.33926400000000001</c:v>
                </c:pt>
                <c:pt idx="3204">
                  <c:v>-0.22053500000000001</c:v>
                </c:pt>
                <c:pt idx="3205">
                  <c:v>-0.42503400000000002</c:v>
                </c:pt>
                <c:pt idx="3206">
                  <c:v>-0.34265099999999998</c:v>
                </c:pt>
                <c:pt idx="3207">
                  <c:v>-0.40092499999999998</c:v>
                </c:pt>
                <c:pt idx="3208">
                  <c:v>-0.18803400000000001</c:v>
                </c:pt>
                <c:pt idx="3209">
                  <c:v>-9.4971E-2</c:v>
                </c:pt>
                <c:pt idx="3210">
                  <c:v>-0.383301</c:v>
                </c:pt>
                <c:pt idx="3211">
                  <c:v>-0.52648899999999998</c:v>
                </c:pt>
                <c:pt idx="3212">
                  <c:v>-0.15237400000000001</c:v>
                </c:pt>
                <c:pt idx="3213">
                  <c:v>5.1498000000000002E-2</c:v>
                </c:pt>
                <c:pt idx="3214">
                  <c:v>0.28831499999999999</c:v>
                </c:pt>
                <c:pt idx="3215">
                  <c:v>0.16291800000000001</c:v>
                </c:pt>
                <c:pt idx="3216">
                  <c:v>-0.17808499999999999</c:v>
                </c:pt>
                <c:pt idx="3217">
                  <c:v>-0.44018600000000002</c:v>
                </c:pt>
                <c:pt idx="3218">
                  <c:v>-0.60043299999999999</c:v>
                </c:pt>
                <c:pt idx="3219">
                  <c:v>-0.50289899999999998</c:v>
                </c:pt>
                <c:pt idx="3220">
                  <c:v>-0.408356</c:v>
                </c:pt>
                <c:pt idx="3221">
                  <c:v>1.5121000000000001E-2</c:v>
                </c:pt>
                <c:pt idx="3222">
                  <c:v>-9.3033000000000005E-2</c:v>
                </c:pt>
                <c:pt idx="3223">
                  <c:v>-0.47441100000000003</c:v>
                </c:pt>
                <c:pt idx="3224">
                  <c:v>-0.45489499999999999</c:v>
                </c:pt>
                <c:pt idx="3225">
                  <c:v>-0.318436</c:v>
                </c:pt>
                <c:pt idx="3226">
                  <c:v>-0.119659</c:v>
                </c:pt>
                <c:pt idx="3227">
                  <c:v>2.8412E-2</c:v>
                </c:pt>
                <c:pt idx="3228">
                  <c:v>5.8365E-2</c:v>
                </c:pt>
                <c:pt idx="3229">
                  <c:v>0.15537999999999999</c:v>
                </c:pt>
                <c:pt idx="3230">
                  <c:v>-0.33308399999999999</c:v>
                </c:pt>
                <c:pt idx="3231">
                  <c:v>-9.5001000000000002E-2</c:v>
                </c:pt>
                <c:pt idx="3232">
                  <c:v>0.29275499999999999</c:v>
                </c:pt>
                <c:pt idx="3233">
                  <c:v>0.148117</c:v>
                </c:pt>
                <c:pt idx="3234">
                  <c:v>-1.6169999999999999E-3</c:v>
                </c:pt>
                <c:pt idx="3235">
                  <c:v>0.12820400000000001</c:v>
                </c:pt>
                <c:pt idx="3236">
                  <c:v>-0.22750899999999999</c:v>
                </c:pt>
                <c:pt idx="3237">
                  <c:v>-0.17608599999999999</c:v>
                </c:pt>
                <c:pt idx="3238">
                  <c:v>2.6016000000000001E-2</c:v>
                </c:pt>
                <c:pt idx="3239">
                  <c:v>0.122849</c:v>
                </c:pt>
                <c:pt idx="3240">
                  <c:v>-0.160522</c:v>
                </c:pt>
                <c:pt idx="3241">
                  <c:v>-0.554535</c:v>
                </c:pt>
                <c:pt idx="3242">
                  <c:v>-0.54917899999999997</c:v>
                </c:pt>
                <c:pt idx="3243">
                  <c:v>-0.66274999999999995</c:v>
                </c:pt>
                <c:pt idx="3244">
                  <c:v>-0.53620900000000005</c:v>
                </c:pt>
                <c:pt idx="3245">
                  <c:v>-0.61976600000000004</c:v>
                </c:pt>
                <c:pt idx="3246">
                  <c:v>-0.63749699999999998</c:v>
                </c:pt>
                <c:pt idx="3247">
                  <c:v>-0.56133999999999995</c:v>
                </c:pt>
                <c:pt idx="3248">
                  <c:v>-0.66874699999999998</c:v>
                </c:pt>
                <c:pt idx="3249">
                  <c:v>-1.016861</c:v>
                </c:pt>
                <c:pt idx="3250">
                  <c:v>-1.317123</c:v>
                </c:pt>
                <c:pt idx="3251">
                  <c:v>-1.29155</c:v>
                </c:pt>
                <c:pt idx="3252">
                  <c:v>-1.114136</c:v>
                </c:pt>
                <c:pt idx="3253">
                  <c:v>-1.000259</c:v>
                </c:pt>
                <c:pt idx="3254">
                  <c:v>-1.054962</c:v>
                </c:pt>
                <c:pt idx="3255">
                  <c:v>-1.16394</c:v>
                </c:pt>
                <c:pt idx="3256">
                  <c:v>-1.278305</c:v>
                </c:pt>
                <c:pt idx="3257">
                  <c:v>-1.3329009999999999</c:v>
                </c:pt>
                <c:pt idx="3258">
                  <c:v>-1.41774</c:v>
                </c:pt>
                <c:pt idx="3259">
                  <c:v>-1.412247</c:v>
                </c:pt>
                <c:pt idx="3260">
                  <c:v>-1.39212</c:v>
                </c:pt>
                <c:pt idx="3261">
                  <c:v>-1.4724269999999999</c:v>
                </c:pt>
                <c:pt idx="3262">
                  <c:v>-1.608673</c:v>
                </c:pt>
                <c:pt idx="3263">
                  <c:v>-1.543472</c:v>
                </c:pt>
                <c:pt idx="3264">
                  <c:v>-1.2639009999999999</c:v>
                </c:pt>
                <c:pt idx="3265">
                  <c:v>-0.96669000000000005</c:v>
                </c:pt>
                <c:pt idx="3266">
                  <c:v>-1.0319670000000001</c:v>
                </c:pt>
                <c:pt idx="3267">
                  <c:v>-1.1516569999999999</c:v>
                </c:pt>
                <c:pt idx="3268">
                  <c:v>-1.0468139999999999</c:v>
                </c:pt>
                <c:pt idx="3269">
                  <c:v>-0.75642399999999999</c:v>
                </c:pt>
                <c:pt idx="3270">
                  <c:v>-0.41958600000000001</c:v>
                </c:pt>
                <c:pt idx="3271">
                  <c:v>-0.25158700000000001</c:v>
                </c:pt>
                <c:pt idx="3272">
                  <c:v>-0.14132700000000001</c:v>
                </c:pt>
                <c:pt idx="3273">
                  <c:v>5.0902999999999997E-2</c:v>
                </c:pt>
                <c:pt idx="3274">
                  <c:v>-0.11795</c:v>
                </c:pt>
                <c:pt idx="3275">
                  <c:v>-0.126083</c:v>
                </c:pt>
                <c:pt idx="3276">
                  <c:v>-0.21485899999999999</c:v>
                </c:pt>
                <c:pt idx="3277">
                  <c:v>-0.140961</c:v>
                </c:pt>
                <c:pt idx="3278">
                  <c:v>0.145874</c:v>
                </c:pt>
                <c:pt idx="3279">
                  <c:v>0.23910500000000001</c:v>
                </c:pt>
                <c:pt idx="3280">
                  <c:v>6.7459000000000005E-2</c:v>
                </c:pt>
                <c:pt idx="3281">
                  <c:v>-0.164413</c:v>
                </c:pt>
                <c:pt idx="3282">
                  <c:v>-0.57182299999999997</c:v>
                </c:pt>
                <c:pt idx="3283">
                  <c:v>-0.97877499999999995</c:v>
                </c:pt>
                <c:pt idx="3284">
                  <c:v>-1.1715549999999999</c:v>
                </c:pt>
                <c:pt idx="3285">
                  <c:v>-1.143265</c:v>
                </c:pt>
                <c:pt idx="3286">
                  <c:v>-1.145508</c:v>
                </c:pt>
                <c:pt idx="3287">
                  <c:v>-1.2948759999999999</c:v>
                </c:pt>
                <c:pt idx="3288">
                  <c:v>-1.5985720000000001</c:v>
                </c:pt>
                <c:pt idx="3289">
                  <c:v>-1.92012</c:v>
                </c:pt>
                <c:pt idx="3290">
                  <c:v>-1.9708859999999999</c:v>
                </c:pt>
                <c:pt idx="3291">
                  <c:v>-1.7835540000000001</c:v>
                </c:pt>
                <c:pt idx="3292">
                  <c:v>-1.508926</c:v>
                </c:pt>
                <c:pt idx="3293">
                  <c:v>-1.2617799999999999</c:v>
                </c:pt>
                <c:pt idx="3294">
                  <c:v>-1.1984250000000001</c:v>
                </c:pt>
                <c:pt idx="3295">
                  <c:v>-1.4643250000000001</c:v>
                </c:pt>
                <c:pt idx="3296">
                  <c:v>-1.7677609999999999</c:v>
                </c:pt>
                <c:pt idx="3297">
                  <c:v>-1.8399509999999999</c:v>
                </c:pt>
                <c:pt idx="3298">
                  <c:v>-1.5496829999999999</c:v>
                </c:pt>
                <c:pt idx="3299">
                  <c:v>-1.0940859999999999</c:v>
                </c:pt>
                <c:pt idx="3300">
                  <c:v>-0.78703299999999998</c:v>
                </c:pt>
                <c:pt idx="3301">
                  <c:v>-0.77429199999999998</c:v>
                </c:pt>
                <c:pt idx="3302">
                  <c:v>-0.86946100000000004</c:v>
                </c:pt>
                <c:pt idx="3303">
                  <c:v>-1.026627</c:v>
                </c:pt>
                <c:pt idx="3304">
                  <c:v>-1.1942440000000001</c:v>
                </c:pt>
                <c:pt idx="3305">
                  <c:v>-1.2603150000000001</c:v>
                </c:pt>
                <c:pt idx="3306">
                  <c:v>-1.210739</c:v>
                </c:pt>
                <c:pt idx="3307">
                  <c:v>-1.0821689999999999</c:v>
                </c:pt>
                <c:pt idx="3308">
                  <c:v>-1.0094909999999999</c:v>
                </c:pt>
                <c:pt idx="3309">
                  <c:v>-1.0547789999999999</c:v>
                </c:pt>
                <c:pt idx="3310">
                  <c:v>-1.197235</c:v>
                </c:pt>
                <c:pt idx="3311">
                  <c:v>-1.3146359999999999</c:v>
                </c:pt>
                <c:pt idx="3312">
                  <c:v>-1.259323</c:v>
                </c:pt>
                <c:pt idx="3313">
                  <c:v>-1.149948</c:v>
                </c:pt>
                <c:pt idx="3314">
                  <c:v>-1.1282350000000001</c:v>
                </c:pt>
                <c:pt idx="3315">
                  <c:v>-1.1582790000000001</c:v>
                </c:pt>
                <c:pt idx="3316">
                  <c:v>-1.0993040000000001</c:v>
                </c:pt>
                <c:pt idx="3317">
                  <c:v>-0.85212699999999997</c:v>
                </c:pt>
                <c:pt idx="3318">
                  <c:v>-0.46252399999999999</c:v>
                </c:pt>
                <c:pt idx="3319">
                  <c:v>-0.38424700000000001</c:v>
                </c:pt>
                <c:pt idx="3320">
                  <c:v>-0.702515</c:v>
                </c:pt>
                <c:pt idx="3321">
                  <c:v>-0.87026999999999999</c:v>
                </c:pt>
                <c:pt idx="3322">
                  <c:v>-0.61621099999999995</c:v>
                </c:pt>
                <c:pt idx="3323">
                  <c:v>-0.13104199999999999</c:v>
                </c:pt>
                <c:pt idx="3324">
                  <c:v>9.4436999999999993E-2</c:v>
                </c:pt>
                <c:pt idx="3325">
                  <c:v>7.8673999999999994E-2</c:v>
                </c:pt>
                <c:pt idx="3326">
                  <c:v>-8.4182999999999994E-2</c:v>
                </c:pt>
                <c:pt idx="3327">
                  <c:v>-0.415771</c:v>
                </c:pt>
                <c:pt idx="3328">
                  <c:v>-0.75401300000000004</c:v>
                </c:pt>
                <c:pt idx="3329">
                  <c:v>-0.91528299999999996</c:v>
                </c:pt>
                <c:pt idx="3330">
                  <c:v>-0.89436300000000002</c:v>
                </c:pt>
                <c:pt idx="3331">
                  <c:v>-0.85119599999999995</c:v>
                </c:pt>
                <c:pt idx="3332">
                  <c:v>-0.83291599999999999</c:v>
                </c:pt>
                <c:pt idx="3333">
                  <c:v>-0.76367200000000002</c:v>
                </c:pt>
                <c:pt idx="3334">
                  <c:v>-0.70448299999999997</c:v>
                </c:pt>
                <c:pt idx="3335">
                  <c:v>-0.74632299999999996</c:v>
                </c:pt>
                <c:pt idx="3336">
                  <c:v>-0.82931500000000002</c:v>
                </c:pt>
                <c:pt idx="3337">
                  <c:v>-0.74122600000000005</c:v>
                </c:pt>
                <c:pt idx="3338">
                  <c:v>-0.65295400000000003</c:v>
                </c:pt>
                <c:pt idx="3339">
                  <c:v>-0.59887699999999999</c:v>
                </c:pt>
                <c:pt idx="3340">
                  <c:v>-0.69854700000000003</c:v>
                </c:pt>
                <c:pt idx="3341">
                  <c:v>-0.95230099999999995</c:v>
                </c:pt>
                <c:pt idx="3342">
                  <c:v>-1.560791</c:v>
                </c:pt>
                <c:pt idx="3343">
                  <c:v>-1.8940889999999999</c:v>
                </c:pt>
                <c:pt idx="3344">
                  <c:v>-1.7826390000000001</c:v>
                </c:pt>
                <c:pt idx="3345">
                  <c:v>-1.622757</c:v>
                </c:pt>
                <c:pt idx="3346">
                  <c:v>-1.486359</c:v>
                </c:pt>
                <c:pt idx="3347">
                  <c:v>-1.4443049999999999</c:v>
                </c:pt>
                <c:pt idx="3348">
                  <c:v>-1.4868159999999999</c:v>
                </c:pt>
                <c:pt idx="3349">
                  <c:v>-1.5708310000000001</c:v>
                </c:pt>
                <c:pt idx="3350">
                  <c:v>-1.607483</c:v>
                </c:pt>
                <c:pt idx="3351">
                  <c:v>-1.440445</c:v>
                </c:pt>
                <c:pt idx="3352">
                  <c:v>-1.2259059999999999</c:v>
                </c:pt>
                <c:pt idx="3353">
                  <c:v>-1.1732180000000001</c:v>
                </c:pt>
                <c:pt idx="3354">
                  <c:v>-1.103729</c:v>
                </c:pt>
                <c:pt idx="3355">
                  <c:v>-0.93080099999999999</c:v>
                </c:pt>
                <c:pt idx="3356">
                  <c:v>-0.78024300000000002</c:v>
                </c:pt>
                <c:pt idx="3357">
                  <c:v>-0.84260599999999997</c:v>
                </c:pt>
                <c:pt idx="3358">
                  <c:v>-0.99923700000000004</c:v>
                </c:pt>
                <c:pt idx="3359">
                  <c:v>-0.97244299999999995</c:v>
                </c:pt>
                <c:pt idx="3360">
                  <c:v>-0.85626199999999997</c:v>
                </c:pt>
                <c:pt idx="3361">
                  <c:v>-0.84875500000000004</c:v>
                </c:pt>
                <c:pt idx="3362">
                  <c:v>-0.80778499999999998</c:v>
                </c:pt>
                <c:pt idx="3363">
                  <c:v>-0.85458400000000001</c:v>
                </c:pt>
                <c:pt idx="3364">
                  <c:v>-0.66474900000000003</c:v>
                </c:pt>
                <c:pt idx="3365">
                  <c:v>-0.42884800000000001</c:v>
                </c:pt>
                <c:pt idx="3366">
                  <c:v>-0.241089</c:v>
                </c:pt>
                <c:pt idx="3367">
                  <c:v>-0.30554199999999998</c:v>
                </c:pt>
                <c:pt idx="3368">
                  <c:v>-0.77554299999999998</c:v>
                </c:pt>
                <c:pt idx="3369">
                  <c:v>-1.0017400000000001</c:v>
                </c:pt>
                <c:pt idx="3370">
                  <c:v>-0.71182299999999998</c:v>
                </c:pt>
                <c:pt idx="3371">
                  <c:v>-0.64681999999999995</c:v>
                </c:pt>
                <c:pt idx="3372">
                  <c:v>-0.69763200000000003</c:v>
                </c:pt>
                <c:pt idx="3373">
                  <c:v>-0.68055699999999997</c:v>
                </c:pt>
                <c:pt idx="3374">
                  <c:v>-0.51791399999999999</c:v>
                </c:pt>
                <c:pt idx="3375">
                  <c:v>-0.619614</c:v>
                </c:pt>
                <c:pt idx="3376">
                  <c:v>-0.70237700000000003</c:v>
                </c:pt>
                <c:pt idx="3377">
                  <c:v>-0.67471300000000001</c:v>
                </c:pt>
                <c:pt idx="3378">
                  <c:v>-1.3243560000000001</c:v>
                </c:pt>
                <c:pt idx="3379">
                  <c:v>-1.1342159999999999</c:v>
                </c:pt>
                <c:pt idx="3380">
                  <c:v>-0.79255699999999996</c:v>
                </c:pt>
                <c:pt idx="3381">
                  <c:v>-0.91972399999999999</c:v>
                </c:pt>
                <c:pt idx="3382">
                  <c:v>-0.861572</c:v>
                </c:pt>
                <c:pt idx="3383">
                  <c:v>-0.80914299999999995</c:v>
                </c:pt>
                <c:pt idx="3384">
                  <c:v>-0.70637499999999998</c:v>
                </c:pt>
                <c:pt idx="3385">
                  <c:v>-0.72611999999999999</c:v>
                </c:pt>
                <c:pt idx="3386">
                  <c:v>-1.327164</c:v>
                </c:pt>
                <c:pt idx="3387">
                  <c:v>-0.97250400000000004</c:v>
                </c:pt>
                <c:pt idx="3388">
                  <c:v>-0.74754299999999996</c:v>
                </c:pt>
                <c:pt idx="3389">
                  <c:v>-0.980576</c:v>
                </c:pt>
                <c:pt idx="3390">
                  <c:v>-1.114182</c:v>
                </c:pt>
                <c:pt idx="3391">
                  <c:v>-1.0231170000000001</c:v>
                </c:pt>
                <c:pt idx="3392">
                  <c:v>-0.900787</c:v>
                </c:pt>
                <c:pt idx="3393">
                  <c:v>-0.94734200000000002</c:v>
                </c:pt>
                <c:pt idx="3394">
                  <c:v>-0.76532</c:v>
                </c:pt>
                <c:pt idx="3395">
                  <c:v>-0.67353799999999997</c:v>
                </c:pt>
                <c:pt idx="3396">
                  <c:v>-0.50329599999999997</c:v>
                </c:pt>
                <c:pt idx="3397">
                  <c:v>-0.37803599999999998</c:v>
                </c:pt>
                <c:pt idx="3398">
                  <c:v>-0.69474800000000003</c:v>
                </c:pt>
                <c:pt idx="3399">
                  <c:v>-1.285736</c:v>
                </c:pt>
                <c:pt idx="3400">
                  <c:v>-1.322449</c:v>
                </c:pt>
                <c:pt idx="3401">
                  <c:v>-1.1598820000000001</c:v>
                </c:pt>
                <c:pt idx="3402">
                  <c:v>-1.2200470000000001</c:v>
                </c:pt>
                <c:pt idx="3403">
                  <c:v>-1.3015749999999999</c:v>
                </c:pt>
                <c:pt idx="3404">
                  <c:v>-1.5746770000000001</c:v>
                </c:pt>
                <c:pt idx="3405">
                  <c:v>-1.5728150000000001</c:v>
                </c:pt>
                <c:pt idx="3406">
                  <c:v>-1.076065</c:v>
                </c:pt>
                <c:pt idx="3407">
                  <c:v>-0.35907</c:v>
                </c:pt>
                <c:pt idx="3408">
                  <c:v>-0.243118</c:v>
                </c:pt>
                <c:pt idx="3409">
                  <c:v>-0.38270599999999999</c:v>
                </c:pt>
                <c:pt idx="3410">
                  <c:v>-0.51544199999999996</c:v>
                </c:pt>
                <c:pt idx="3411">
                  <c:v>-0.50337200000000004</c:v>
                </c:pt>
                <c:pt idx="3412">
                  <c:v>-0.41964699999999999</c:v>
                </c:pt>
                <c:pt idx="3413">
                  <c:v>-0.38952599999999998</c:v>
                </c:pt>
                <c:pt idx="3414">
                  <c:v>-0.22300700000000001</c:v>
                </c:pt>
                <c:pt idx="3415">
                  <c:v>-5.1207999999999997E-2</c:v>
                </c:pt>
                <c:pt idx="3416">
                  <c:v>3.0151000000000001E-2</c:v>
                </c:pt>
                <c:pt idx="3417">
                  <c:v>-0.163712</c:v>
                </c:pt>
                <c:pt idx="3418">
                  <c:v>-0.30773899999999998</c:v>
                </c:pt>
                <c:pt idx="3419">
                  <c:v>-0.240707</c:v>
                </c:pt>
                <c:pt idx="3420">
                  <c:v>-0.23030100000000001</c:v>
                </c:pt>
                <c:pt idx="3421">
                  <c:v>-0.22331200000000001</c:v>
                </c:pt>
                <c:pt idx="3422">
                  <c:v>-0.55954000000000004</c:v>
                </c:pt>
                <c:pt idx="3423">
                  <c:v>-0.84989899999999996</c:v>
                </c:pt>
                <c:pt idx="3424">
                  <c:v>-0.903671</c:v>
                </c:pt>
                <c:pt idx="3425">
                  <c:v>-0.98658800000000002</c:v>
                </c:pt>
                <c:pt idx="3426">
                  <c:v>-1.042419</c:v>
                </c:pt>
                <c:pt idx="3427">
                  <c:v>-0.94752499999999995</c:v>
                </c:pt>
                <c:pt idx="3428">
                  <c:v>-0.74102800000000002</c:v>
                </c:pt>
                <c:pt idx="3429">
                  <c:v>-0.60929900000000004</c:v>
                </c:pt>
                <c:pt idx="3430">
                  <c:v>-0.56578099999999998</c:v>
                </c:pt>
                <c:pt idx="3431">
                  <c:v>-0.62637299999999996</c:v>
                </c:pt>
                <c:pt idx="3432">
                  <c:v>-0.71485900000000002</c:v>
                </c:pt>
                <c:pt idx="3433">
                  <c:v>-0.98262000000000005</c:v>
                </c:pt>
                <c:pt idx="3434">
                  <c:v>-1.1979519999999999</c:v>
                </c:pt>
                <c:pt idx="3435">
                  <c:v>-0.85455300000000001</c:v>
                </c:pt>
                <c:pt idx="3436">
                  <c:v>-0.56404100000000001</c:v>
                </c:pt>
                <c:pt idx="3437">
                  <c:v>-0.525864</c:v>
                </c:pt>
                <c:pt idx="3438">
                  <c:v>-0.84260599999999997</c:v>
                </c:pt>
                <c:pt idx="3439">
                  <c:v>-1.50264</c:v>
                </c:pt>
                <c:pt idx="3440">
                  <c:v>-1.8953549999999999</c:v>
                </c:pt>
                <c:pt idx="3441">
                  <c:v>-1.6992799999999999</c:v>
                </c:pt>
                <c:pt idx="3442">
                  <c:v>-1.178696</c:v>
                </c:pt>
                <c:pt idx="3443">
                  <c:v>-0.80423</c:v>
                </c:pt>
                <c:pt idx="3444">
                  <c:v>-0.70369000000000004</c:v>
                </c:pt>
                <c:pt idx="3445">
                  <c:v>-0.81955</c:v>
                </c:pt>
                <c:pt idx="3446">
                  <c:v>-1.0612950000000001</c:v>
                </c:pt>
                <c:pt idx="3447">
                  <c:v>-1.134506</c:v>
                </c:pt>
                <c:pt idx="3448">
                  <c:v>-0.951233</c:v>
                </c:pt>
                <c:pt idx="3449">
                  <c:v>-0.70271300000000003</c:v>
                </c:pt>
                <c:pt idx="3450">
                  <c:v>-0.65429700000000002</c:v>
                </c:pt>
                <c:pt idx="3451">
                  <c:v>-0.66593899999999995</c:v>
                </c:pt>
                <c:pt idx="3452">
                  <c:v>-0.58113099999999995</c:v>
                </c:pt>
                <c:pt idx="3453">
                  <c:v>-0.38195800000000002</c:v>
                </c:pt>
                <c:pt idx="3454">
                  <c:v>-0.25389099999999998</c:v>
                </c:pt>
                <c:pt idx="3455">
                  <c:v>-0.239761</c:v>
                </c:pt>
                <c:pt idx="3456">
                  <c:v>-0.29283100000000001</c:v>
                </c:pt>
                <c:pt idx="3457">
                  <c:v>-0.40502899999999997</c:v>
                </c:pt>
                <c:pt idx="3458">
                  <c:v>-0.38536100000000001</c:v>
                </c:pt>
                <c:pt idx="3459">
                  <c:v>-0.31359900000000002</c:v>
                </c:pt>
                <c:pt idx="3460">
                  <c:v>-0.13824500000000001</c:v>
                </c:pt>
                <c:pt idx="3461">
                  <c:v>0.25120500000000001</c:v>
                </c:pt>
                <c:pt idx="3462">
                  <c:v>0.36332700000000001</c:v>
                </c:pt>
                <c:pt idx="3463">
                  <c:v>0.140594</c:v>
                </c:pt>
                <c:pt idx="3464">
                  <c:v>-0.396866</c:v>
                </c:pt>
                <c:pt idx="3465">
                  <c:v>-0.28961199999999998</c:v>
                </c:pt>
                <c:pt idx="3466">
                  <c:v>5.7967999999999999E-2</c:v>
                </c:pt>
                <c:pt idx="3467">
                  <c:v>0.26089499999999999</c:v>
                </c:pt>
                <c:pt idx="3468">
                  <c:v>0.34785500000000003</c:v>
                </c:pt>
                <c:pt idx="3469">
                  <c:v>0.36149599999999998</c:v>
                </c:pt>
                <c:pt idx="3470">
                  <c:v>0.19957</c:v>
                </c:pt>
                <c:pt idx="3471">
                  <c:v>9.4024999999999997E-2</c:v>
                </c:pt>
                <c:pt idx="3472">
                  <c:v>7.7545000000000003E-2</c:v>
                </c:pt>
                <c:pt idx="3473">
                  <c:v>2.0142E-2</c:v>
                </c:pt>
                <c:pt idx="3474">
                  <c:v>-5.0644000000000002E-2</c:v>
                </c:pt>
                <c:pt idx="3475">
                  <c:v>-0.100296</c:v>
                </c:pt>
                <c:pt idx="3476">
                  <c:v>-8.8653999999999997E-2</c:v>
                </c:pt>
                <c:pt idx="3477">
                  <c:v>-2.6901000000000001E-2</c:v>
                </c:pt>
                <c:pt idx="3478">
                  <c:v>-3.7064E-2</c:v>
                </c:pt>
                <c:pt idx="3479">
                  <c:v>-0.19430500000000001</c:v>
                </c:pt>
                <c:pt idx="3480">
                  <c:v>-0.40223700000000001</c:v>
                </c:pt>
                <c:pt idx="3481">
                  <c:v>-0.38656600000000002</c:v>
                </c:pt>
                <c:pt idx="3482">
                  <c:v>-0.33660899999999999</c:v>
                </c:pt>
                <c:pt idx="3483">
                  <c:v>-0.54797399999999996</c:v>
                </c:pt>
                <c:pt idx="3484">
                  <c:v>-1.0700069999999999</c:v>
                </c:pt>
                <c:pt idx="3485">
                  <c:v>-1.541199</c:v>
                </c:pt>
                <c:pt idx="3486">
                  <c:v>-1.7144470000000001</c:v>
                </c:pt>
                <c:pt idx="3487">
                  <c:v>-1.6598660000000001</c:v>
                </c:pt>
                <c:pt idx="3488">
                  <c:v>-1.4608000000000001</c:v>
                </c:pt>
                <c:pt idx="3489">
                  <c:v>-1.265137</c:v>
                </c:pt>
                <c:pt idx="3490">
                  <c:v>-1.197479</c:v>
                </c:pt>
                <c:pt idx="3491">
                  <c:v>-1.1862029999999999</c:v>
                </c:pt>
                <c:pt idx="3492">
                  <c:v>-1.1738740000000001</c:v>
                </c:pt>
                <c:pt idx="3493">
                  <c:v>-1.0994109999999999</c:v>
                </c:pt>
                <c:pt idx="3494">
                  <c:v>-0.95892299999999997</c:v>
                </c:pt>
                <c:pt idx="3495">
                  <c:v>-0.88987700000000003</c:v>
                </c:pt>
                <c:pt idx="3496">
                  <c:v>-0.79444899999999996</c:v>
                </c:pt>
                <c:pt idx="3497">
                  <c:v>-0.59654200000000002</c:v>
                </c:pt>
                <c:pt idx="3498">
                  <c:v>-0.393982</c:v>
                </c:pt>
                <c:pt idx="3499">
                  <c:v>-0.31694</c:v>
                </c:pt>
                <c:pt idx="3500">
                  <c:v>-0.22692899999999999</c:v>
                </c:pt>
                <c:pt idx="3501">
                  <c:v>-5.1681999999999999E-2</c:v>
                </c:pt>
                <c:pt idx="3502">
                  <c:v>2.8992E-2</c:v>
                </c:pt>
                <c:pt idx="3503">
                  <c:v>-0.13353000000000001</c:v>
                </c:pt>
                <c:pt idx="3504">
                  <c:v>-0.230209</c:v>
                </c:pt>
                <c:pt idx="3505">
                  <c:v>-0.13227800000000001</c:v>
                </c:pt>
                <c:pt idx="3506">
                  <c:v>5.0476E-2</c:v>
                </c:pt>
                <c:pt idx="3507">
                  <c:v>0.281754</c:v>
                </c:pt>
                <c:pt idx="3508">
                  <c:v>0.47201500000000002</c:v>
                </c:pt>
                <c:pt idx="3509">
                  <c:v>0.39082299999999998</c:v>
                </c:pt>
                <c:pt idx="3510">
                  <c:v>-2.9159999999999998E-2</c:v>
                </c:pt>
                <c:pt idx="3511">
                  <c:v>-0.27091999999999999</c:v>
                </c:pt>
                <c:pt idx="3512">
                  <c:v>-0.35125699999999999</c:v>
                </c:pt>
                <c:pt idx="3513">
                  <c:v>-0.40013100000000001</c:v>
                </c:pt>
                <c:pt idx="3514">
                  <c:v>-0.47424300000000003</c:v>
                </c:pt>
                <c:pt idx="3515">
                  <c:v>-0.43257099999999998</c:v>
                </c:pt>
                <c:pt idx="3516">
                  <c:v>-0.5625</c:v>
                </c:pt>
                <c:pt idx="3517">
                  <c:v>-0.71943699999999999</c:v>
                </c:pt>
                <c:pt idx="3518">
                  <c:v>-0.81195099999999998</c:v>
                </c:pt>
                <c:pt idx="3519">
                  <c:v>-0.91416900000000001</c:v>
                </c:pt>
                <c:pt idx="3520">
                  <c:v>-0.97851600000000005</c:v>
                </c:pt>
                <c:pt idx="3521">
                  <c:v>-0.87146000000000001</c:v>
                </c:pt>
                <c:pt idx="3522">
                  <c:v>-0.70236200000000004</c:v>
                </c:pt>
                <c:pt idx="3523">
                  <c:v>-0.76415999999999995</c:v>
                </c:pt>
                <c:pt idx="3524">
                  <c:v>-0.77316300000000004</c:v>
                </c:pt>
                <c:pt idx="3525">
                  <c:v>-1.1412659999999999</c:v>
                </c:pt>
                <c:pt idx="3526">
                  <c:v>-1.256378</c:v>
                </c:pt>
                <c:pt idx="3527">
                  <c:v>-1.0187839999999999</c:v>
                </c:pt>
                <c:pt idx="3528">
                  <c:v>-0.72228999999999999</c:v>
                </c:pt>
                <c:pt idx="3529">
                  <c:v>-0.55088800000000004</c:v>
                </c:pt>
                <c:pt idx="3530">
                  <c:v>-0.592499</c:v>
                </c:pt>
                <c:pt idx="3531">
                  <c:v>-0.77868700000000002</c:v>
                </c:pt>
                <c:pt idx="3532">
                  <c:v>-1.0537570000000001</c:v>
                </c:pt>
                <c:pt idx="3533">
                  <c:v>-1.18428</c:v>
                </c:pt>
                <c:pt idx="3534">
                  <c:v>-1.215805</c:v>
                </c:pt>
                <c:pt idx="3535">
                  <c:v>-1.112595</c:v>
                </c:pt>
                <c:pt idx="3536">
                  <c:v>-0.92912300000000003</c:v>
                </c:pt>
                <c:pt idx="3537">
                  <c:v>-0.80564899999999995</c:v>
                </c:pt>
                <c:pt idx="3538">
                  <c:v>-0.91125500000000004</c:v>
                </c:pt>
                <c:pt idx="3539">
                  <c:v>-1.0623320000000001</c:v>
                </c:pt>
                <c:pt idx="3540">
                  <c:v>-1.005676</c:v>
                </c:pt>
                <c:pt idx="3541">
                  <c:v>-0.890961</c:v>
                </c:pt>
                <c:pt idx="3542">
                  <c:v>-0.83036799999999999</c:v>
                </c:pt>
                <c:pt idx="3543">
                  <c:v>-0.859375</c:v>
                </c:pt>
                <c:pt idx="3544">
                  <c:v>-0.89410400000000001</c:v>
                </c:pt>
                <c:pt idx="3545">
                  <c:v>-0.85685699999999998</c:v>
                </c:pt>
                <c:pt idx="3546">
                  <c:v>-0.66966199999999998</c:v>
                </c:pt>
                <c:pt idx="3547">
                  <c:v>-0.234207</c:v>
                </c:pt>
                <c:pt idx="3548">
                  <c:v>0.220169</c:v>
                </c:pt>
                <c:pt idx="3549">
                  <c:v>0.231659</c:v>
                </c:pt>
                <c:pt idx="3550">
                  <c:v>5.2840999999999999E-2</c:v>
                </c:pt>
                <c:pt idx="3551">
                  <c:v>0.10199</c:v>
                </c:pt>
                <c:pt idx="3552">
                  <c:v>0.48251300000000003</c:v>
                </c:pt>
                <c:pt idx="3553">
                  <c:v>0.85566699999999996</c:v>
                </c:pt>
                <c:pt idx="3554">
                  <c:v>0.88497899999999996</c:v>
                </c:pt>
                <c:pt idx="3555">
                  <c:v>0.49879499999999999</c:v>
                </c:pt>
                <c:pt idx="3556">
                  <c:v>1.2939000000000001E-2</c:v>
                </c:pt>
                <c:pt idx="3557">
                  <c:v>-0.25117499999999998</c:v>
                </c:pt>
                <c:pt idx="3558">
                  <c:v>-0.18801899999999999</c:v>
                </c:pt>
                <c:pt idx="3559">
                  <c:v>3.6727999999999997E-2</c:v>
                </c:pt>
                <c:pt idx="3560">
                  <c:v>6.7031999999999994E-2</c:v>
                </c:pt>
                <c:pt idx="3561">
                  <c:v>1.5457E-2</c:v>
                </c:pt>
                <c:pt idx="3562">
                  <c:v>-0.15370200000000001</c:v>
                </c:pt>
                <c:pt idx="3563">
                  <c:v>-0.31285099999999999</c:v>
                </c:pt>
                <c:pt idx="3564">
                  <c:v>-0.40892000000000001</c:v>
                </c:pt>
                <c:pt idx="3565">
                  <c:v>-0.49656699999999998</c:v>
                </c:pt>
                <c:pt idx="3566">
                  <c:v>-0.58525099999999997</c:v>
                </c:pt>
                <c:pt idx="3567">
                  <c:v>-0.56884800000000002</c:v>
                </c:pt>
                <c:pt idx="3568">
                  <c:v>-0.489838</c:v>
                </c:pt>
                <c:pt idx="3569">
                  <c:v>-0.43135099999999998</c:v>
                </c:pt>
                <c:pt idx="3570">
                  <c:v>-0.51425200000000004</c:v>
                </c:pt>
                <c:pt idx="3571">
                  <c:v>-0.72833300000000001</c:v>
                </c:pt>
                <c:pt idx="3572">
                  <c:v>-0.98959399999999997</c:v>
                </c:pt>
                <c:pt idx="3573">
                  <c:v>-1.077515</c:v>
                </c:pt>
                <c:pt idx="3574">
                  <c:v>-0.74330099999999999</c:v>
                </c:pt>
                <c:pt idx="3575">
                  <c:v>-0.26278699999999999</c:v>
                </c:pt>
                <c:pt idx="3576">
                  <c:v>5.7098000000000003E-2</c:v>
                </c:pt>
                <c:pt idx="3577">
                  <c:v>6.8390000000000006E-2</c:v>
                </c:pt>
                <c:pt idx="3578">
                  <c:v>-0.25898700000000002</c:v>
                </c:pt>
                <c:pt idx="3579">
                  <c:v>-0.54254199999999997</c:v>
                </c:pt>
                <c:pt idx="3580">
                  <c:v>-0.52587899999999999</c:v>
                </c:pt>
                <c:pt idx="3581">
                  <c:v>-0.26092500000000002</c:v>
                </c:pt>
                <c:pt idx="3582">
                  <c:v>6.2668000000000001E-2</c:v>
                </c:pt>
                <c:pt idx="3583">
                  <c:v>0.171097</c:v>
                </c:pt>
                <c:pt idx="3584">
                  <c:v>6.8252999999999994E-2</c:v>
                </c:pt>
                <c:pt idx="3585">
                  <c:v>-5.0216999999999998E-2</c:v>
                </c:pt>
                <c:pt idx="3586">
                  <c:v>-0.121887</c:v>
                </c:pt>
                <c:pt idx="3587">
                  <c:v>-0.129272</c:v>
                </c:pt>
                <c:pt idx="3588">
                  <c:v>-0.166412</c:v>
                </c:pt>
                <c:pt idx="3589">
                  <c:v>-0.172592</c:v>
                </c:pt>
                <c:pt idx="3590">
                  <c:v>-0.19778399999999999</c:v>
                </c:pt>
                <c:pt idx="3591">
                  <c:v>-0.18132000000000001</c:v>
                </c:pt>
                <c:pt idx="3592">
                  <c:v>-9.5901E-2</c:v>
                </c:pt>
                <c:pt idx="3593">
                  <c:v>2.6793999999999998E-2</c:v>
                </c:pt>
                <c:pt idx="3594">
                  <c:v>7.9009999999999997E-2</c:v>
                </c:pt>
                <c:pt idx="3595">
                  <c:v>-1.6768999999999999E-2</c:v>
                </c:pt>
                <c:pt idx="3596">
                  <c:v>-9.9700999999999998E-2</c:v>
                </c:pt>
                <c:pt idx="3597">
                  <c:v>-5.5176000000000003E-2</c:v>
                </c:pt>
                <c:pt idx="3598">
                  <c:v>0.15660099999999999</c:v>
                </c:pt>
                <c:pt idx="3599">
                  <c:v>0.41467300000000001</c:v>
                </c:pt>
                <c:pt idx="3600">
                  <c:v>0.51710500000000004</c:v>
                </c:pt>
                <c:pt idx="3601">
                  <c:v>0.31906099999999998</c:v>
                </c:pt>
                <c:pt idx="3602">
                  <c:v>7.9361000000000001E-2</c:v>
                </c:pt>
                <c:pt idx="3603">
                  <c:v>-9.9640000000000006E-3</c:v>
                </c:pt>
                <c:pt idx="3604">
                  <c:v>-3.8620000000000002E-2</c:v>
                </c:pt>
                <c:pt idx="3605">
                  <c:v>-4.1717999999999998E-2</c:v>
                </c:pt>
                <c:pt idx="3606">
                  <c:v>-2.7695000000000001E-2</c:v>
                </c:pt>
                <c:pt idx="3607">
                  <c:v>-3.8878999999999997E-2</c:v>
                </c:pt>
                <c:pt idx="3608">
                  <c:v>-7.0296999999999998E-2</c:v>
                </c:pt>
                <c:pt idx="3609">
                  <c:v>-8.6989999999999998E-2</c:v>
                </c:pt>
                <c:pt idx="3610">
                  <c:v>-6.5230999999999997E-2</c:v>
                </c:pt>
                <c:pt idx="3611">
                  <c:v>-5.1070999999999998E-2</c:v>
                </c:pt>
                <c:pt idx="3612">
                  <c:v>-7.5989000000000001E-2</c:v>
                </c:pt>
                <c:pt idx="3613">
                  <c:v>-0.12664800000000001</c:v>
                </c:pt>
                <c:pt idx="3614">
                  <c:v>-0.196548</c:v>
                </c:pt>
                <c:pt idx="3615">
                  <c:v>-0.21316499999999999</c:v>
                </c:pt>
                <c:pt idx="3616">
                  <c:v>-0.25079299999999999</c:v>
                </c:pt>
                <c:pt idx="3617">
                  <c:v>-0.39054899999999998</c:v>
                </c:pt>
                <c:pt idx="3618">
                  <c:v>-0.485184</c:v>
                </c:pt>
                <c:pt idx="3619">
                  <c:v>-0.41159099999999998</c:v>
                </c:pt>
                <c:pt idx="3620">
                  <c:v>-0.19574</c:v>
                </c:pt>
                <c:pt idx="3621">
                  <c:v>0.100281</c:v>
                </c:pt>
                <c:pt idx="3622">
                  <c:v>0.16645799999999999</c:v>
                </c:pt>
                <c:pt idx="3623">
                  <c:v>-0.13319400000000001</c:v>
                </c:pt>
                <c:pt idx="3624">
                  <c:v>-0.59088099999999999</c:v>
                </c:pt>
                <c:pt idx="3625">
                  <c:v>-0.81723000000000001</c:v>
                </c:pt>
                <c:pt idx="3626">
                  <c:v>-0.66630599999999995</c:v>
                </c:pt>
                <c:pt idx="3627">
                  <c:v>-0.31909199999999999</c:v>
                </c:pt>
                <c:pt idx="3628">
                  <c:v>-2.8167999999999999E-2</c:v>
                </c:pt>
                <c:pt idx="3629">
                  <c:v>0.102768</c:v>
                </c:pt>
                <c:pt idx="3630">
                  <c:v>7.4051000000000006E-2</c:v>
                </c:pt>
                <c:pt idx="3631">
                  <c:v>-5.0949000000000001E-2</c:v>
                </c:pt>
                <c:pt idx="3632">
                  <c:v>-0.206177</c:v>
                </c:pt>
                <c:pt idx="3633">
                  <c:v>-0.28743000000000002</c:v>
                </c:pt>
                <c:pt idx="3634">
                  <c:v>-0.26272600000000002</c:v>
                </c:pt>
                <c:pt idx="3635">
                  <c:v>-0.17179900000000001</c:v>
                </c:pt>
                <c:pt idx="3636">
                  <c:v>-7.8598000000000001E-2</c:v>
                </c:pt>
                <c:pt idx="3637">
                  <c:v>-6.6666000000000003E-2</c:v>
                </c:pt>
                <c:pt idx="3638">
                  <c:v>-6.1279E-2</c:v>
                </c:pt>
                <c:pt idx="3639">
                  <c:v>-6.5841999999999998E-2</c:v>
                </c:pt>
                <c:pt idx="3640">
                  <c:v>-4.8293999999999997E-2</c:v>
                </c:pt>
                <c:pt idx="3641">
                  <c:v>-4.0786999999999997E-2</c:v>
                </c:pt>
                <c:pt idx="3642">
                  <c:v>-9.2133000000000007E-2</c:v>
                </c:pt>
                <c:pt idx="3643">
                  <c:v>-0.115143</c:v>
                </c:pt>
                <c:pt idx="3644">
                  <c:v>-3.5979999999999998E-2</c:v>
                </c:pt>
                <c:pt idx="3645">
                  <c:v>9.3613000000000002E-2</c:v>
                </c:pt>
                <c:pt idx="3646">
                  <c:v>0.19416800000000001</c:v>
                </c:pt>
                <c:pt idx="3647">
                  <c:v>0.18879699999999999</c:v>
                </c:pt>
                <c:pt idx="3648">
                  <c:v>0.141571</c:v>
                </c:pt>
                <c:pt idx="3649">
                  <c:v>2.2155999999999999E-2</c:v>
                </c:pt>
                <c:pt idx="3650">
                  <c:v>-0.10968</c:v>
                </c:pt>
                <c:pt idx="3651">
                  <c:v>-0.134995</c:v>
                </c:pt>
                <c:pt idx="3652">
                  <c:v>-4.3137000000000002E-2</c:v>
                </c:pt>
                <c:pt idx="3653">
                  <c:v>7.2585999999999998E-2</c:v>
                </c:pt>
                <c:pt idx="3654">
                  <c:v>0.104797</c:v>
                </c:pt>
                <c:pt idx="3655">
                  <c:v>7.6705999999999996E-2</c:v>
                </c:pt>
                <c:pt idx="3656">
                  <c:v>-4.9129999999999998E-3</c:v>
                </c:pt>
                <c:pt idx="3657">
                  <c:v>-0.124878</c:v>
                </c:pt>
                <c:pt idx="3658">
                  <c:v>-0.18026700000000001</c:v>
                </c:pt>
                <c:pt idx="3659">
                  <c:v>-0.18701200000000001</c:v>
                </c:pt>
                <c:pt idx="3660">
                  <c:v>-0.161301</c:v>
                </c:pt>
                <c:pt idx="3661">
                  <c:v>-0.101425</c:v>
                </c:pt>
                <c:pt idx="3662">
                  <c:v>-5.9357E-2</c:v>
                </c:pt>
                <c:pt idx="3663">
                  <c:v>-0.107483</c:v>
                </c:pt>
                <c:pt idx="3664">
                  <c:v>-0.263351</c:v>
                </c:pt>
                <c:pt idx="3665">
                  <c:v>-0.40156599999999998</c:v>
                </c:pt>
                <c:pt idx="3666">
                  <c:v>-0.40519699999999997</c:v>
                </c:pt>
                <c:pt idx="3667">
                  <c:v>-0.273285</c:v>
                </c:pt>
                <c:pt idx="3668">
                  <c:v>-8.6441000000000004E-2</c:v>
                </c:pt>
                <c:pt idx="3669">
                  <c:v>6.8390000000000006E-2</c:v>
                </c:pt>
                <c:pt idx="3670">
                  <c:v>-7.0200000000000004E-4</c:v>
                </c:pt>
                <c:pt idx="3671">
                  <c:v>-0.29563899999999999</c:v>
                </c:pt>
                <c:pt idx="3672">
                  <c:v>-0.62820399999999998</c:v>
                </c:pt>
                <c:pt idx="3673">
                  <c:v>-0.78295899999999996</c:v>
                </c:pt>
                <c:pt idx="3674">
                  <c:v>-0.57229600000000003</c:v>
                </c:pt>
                <c:pt idx="3675">
                  <c:v>-0.21138000000000001</c:v>
                </c:pt>
                <c:pt idx="3676">
                  <c:v>2.8136999999999999E-2</c:v>
                </c:pt>
                <c:pt idx="3677">
                  <c:v>0.11097700000000001</c:v>
                </c:pt>
                <c:pt idx="3678">
                  <c:v>2.8915E-2</c:v>
                </c:pt>
                <c:pt idx="3679">
                  <c:v>-0.111343</c:v>
                </c:pt>
                <c:pt idx="3680">
                  <c:v>-0.25164799999999998</c:v>
                </c:pt>
                <c:pt idx="3681">
                  <c:v>-0.35652200000000001</c:v>
                </c:pt>
                <c:pt idx="3682">
                  <c:v>-0.39353900000000003</c:v>
                </c:pt>
                <c:pt idx="3683">
                  <c:v>-0.38136300000000001</c:v>
                </c:pt>
                <c:pt idx="3684">
                  <c:v>-0.32621800000000001</c:v>
                </c:pt>
                <c:pt idx="3685">
                  <c:v>-0.24060100000000001</c:v>
                </c:pt>
                <c:pt idx="3686">
                  <c:v>-0.154755</c:v>
                </c:pt>
                <c:pt idx="3687">
                  <c:v>-0.112534</c:v>
                </c:pt>
                <c:pt idx="3688">
                  <c:v>-0.15595999999999999</c:v>
                </c:pt>
                <c:pt idx="3689">
                  <c:v>-0.190216</c:v>
                </c:pt>
                <c:pt idx="3690">
                  <c:v>-0.13302600000000001</c:v>
                </c:pt>
                <c:pt idx="3691">
                  <c:v>5.1284999999999997E-2</c:v>
                </c:pt>
                <c:pt idx="3692">
                  <c:v>0.267258</c:v>
                </c:pt>
                <c:pt idx="3693">
                  <c:v>0.166351</c:v>
                </c:pt>
                <c:pt idx="3694">
                  <c:v>-2.1957000000000001E-2</c:v>
                </c:pt>
                <c:pt idx="3695">
                  <c:v>-0.12551899999999999</c:v>
                </c:pt>
                <c:pt idx="3696">
                  <c:v>-7.7835000000000001E-2</c:v>
                </c:pt>
                <c:pt idx="3697">
                  <c:v>-4.6309999999999997E-2</c:v>
                </c:pt>
                <c:pt idx="3698">
                  <c:v>-2.8487999999999999E-2</c:v>
                </c:pt>
                <c:pt idx="3699">
                  <c:v>5.8139999999999997E-3</c:v>
                </c:pt>
                <c:pt idx="3700">
                  <c:v>5.8685000000000001E-2</c:v>
                </c:pt>
                <c:pt idx="3701">
                  <c:v>6.3477000000000006E-2</c:v>
                </c:pt>
                <c:pt idx="3702">
                  <c:v>2.4948000000000001E-2</c:v>
                </c:pt>
                <c:pt idx="3703">
                  <c:v>1.1047E-2</c:v>
                </c:pt>
                <c:pt idx="3704">
                  <c:v>4.0466000000000002E-2</c:v>
                </c:pt>
                <c:pt idx="3705">
                  <c:v>6.6100999999999993E-2</c:v>
                </c:pt>
                <c:pt idx="3706">
                  <c:v>0.103683</c:v>
                </c:pt>
                <c:pt idx="3707">
                  <c:v>0.12814300000000001</c:v>
                </c:pt>
                <c:pt idx="3708">
                  <c:v>0.113708</c:v>
                </c:pt>
                <c:pt idx="3709">
                  <c:v>-4.4601000000000002E-2</c:v>
                </c:pt>
                <c:pt idx="3710">
                  <c:v>-0.36759900000000001</c:v>
                </c:pt>
                <c:pt idx="3711">
                  <c:v>-0.56903099999999995</c:v>
                </c:pt>
                <c:pt idx="3712">
                  <c:v>-0.49523899999999998</c:v>
                </c:pt>
                <c:pt idx="3713">
                  <c:v>-7.3195999999999997E-2</c:v>
                </c:pt>
                <c:pt idx="3714">
                  <c:v>0.33970600000000001</c:v>
                </c:pt>
                <c:pt idx="3715">
                  <c:v>0.373062</c:v>
                </c:pt>
                <c:pt idx="3716">
                  <c:v>3.0776999999999999E-2</c:v>
                </c:pt>
                <c:pt idx="3717">
                  <c:v>-0.45797700000000002</c:v>
                </c:pt>
                <c:pt idx="3718">
                  <c:v>-0.78807099999999997</c:v>
                </c:pt>
                <c:pt idx="3719">
                  <c:v>-0.73580900000000005</c:v>
                </c:pt>
                <c:pt idx="3720">
                  <c:v>-0.452988</c:v>
                </c:pt>
                <c:pt idx="3721">
                  <c:v>-0.138626</c:v>
                </c:pt>
                <c:pt idx="3722">
                  <c:v>-1.5671000000000001E-2</c:v>
                </c:pt>
                <c:pt idx="3723">
                  <c:v>-6.6666000000000003E-2</c:v>
                </c:pt>
                <c:pt idx="3724">
                  <c:v>-0.18853800000000001</c:v>
                </c:pt>
                <c:pt idx="3725">
                  <c:v>-0.35469099999999998</c:v>
                </c:pt>
                <c:pt idx="3726">
                  <c:v>-0.46533200000000002</c:v>
                </c:pt>
                <c:pt idx="3727">
                  <c:v>-0.49853500000000001</c:v>
                </c:pt>
                <c:pt idx="3728">
                  <c:v>-0.48933399999999999</c:v>
                </c:pt>
                <c:pt idx="3729">
                  <c:v>-0.43815599999999999</c:v>
                </c:pt>
                <c:pt idx="3730">
                  <c:v>-0.33851599999999998</c:v>
                </c:pt>
                <c:pt idx="3731">
                  <c:v>-0.228882</c:v>
                </c:pt>
                <c:pt idx="3732">
                  <c:v>-0.15182499999999999</c:v>
                </c:pt>
                <c:pt idx="3733">
                  <c:v>-0.14491299999999999</c:v>
                </c:pt>
                <c:pt idx="3734">
                  <c:v>-0.180283</c:v>
                </c:pt>
                <c:pt idx="3735">
                  <c:v>-0.23313900000000001</c:v>
                </c:pt>
                <c:pt idx="3736">
                  <c:v>-0.248947</c:v>
                </c:pt>
                <c:pt idx="3737">
                  <c:v>-0.18650800000000001</c:v>
                </c:pt>
                <c:pt idx="3738">
                  <c:v>-2.7251999999999998E-2</c:v>
                </c:pt>
                <c:pt idx="3739">
                  <c:v>0.122574</c:v>
                </c:pt>
                <c:pt idx="3740">
                  <c:v>0.309311</c:v>
                </c:pt>
                <c:pt idx="3741">
                  <c:v>0.34323100000000001</c:v>
                </c:pt>
                <c:pt idx="3742">
                  <c:v>0.21392800000000001</c:v>
                </c:pt>
                <c:pt idx="3743">
                  <c:v>0.14074700000000001</c:v>
                </c:pt>
                <c:pt idx="3744">
                  <c:v>0.258133</c:v>
                </c:pt>
                <c:pt idx="3745">
                  <c:v>0.38963300000000001</c:v>
                </c:pt>
                <c:pt idx="3746">
                  <c:v>0.46269199999999999</c:v>
                </c:pt>
                <c:pt idx="3747">
                  <c:v>0.300537</c:v>
                </c:pt>
                <c:pt idx="3748">
                  <c:v>0.27339200000000002</c:v>
                </c:pt>
                <c:pt idx="3749">
                  <c:v>0.28378300000000001</c:v>
                </c:pt>
                <c:pt idx="3750">
                  <c:v>0.23494000000000001</c:v>
                </c:pt>
                <c:pt idx="3751">
                  <c:v>0.15725700000000001</c:v>
                </c:pt>
                <c:pt idx="3752">
                  <c:v>0.152252</c:v>
                </c:pt>
                <c:pt idx="3753">
                  <c:v>0.15382399999999999</c:v>
                </c:pt>
                <c:pt idx="3754">
                  <c:v>4.0009000000000003E-2</c:v>
                </c:pt>
                <c:pt idx="3755">
                  <c:v>-0.28102100000000002</c:v>
                </c:pt>
                <c:pt idx="3756">
                  <c:v>-0.73936500000000005</c:v>
                </c:pt>
                <c:pt idx="3757">
                  <c:v>-0.86799599999999999</c:v>
                </c:pt>
                <c:pt idx="3758">
                  <c:v>-0.81071499999999996</c:v>
                </c:pt>
                <c:pt idx="3759">
                  <c:v>-0.57862899999999995</c:v>
                </c:pt>
                <c:pt idx="3760">
                  <c:v>-0.37783800000000001</c:v>
                </c:pt>
                <c:pt idx="3761">
                  <c:v>-0.45606999999999998</c:v>
                </c:pt>
                <c:pt idx="3762">
                  <c:v>-0.63588</c:v>
                </c:pt>
                <c:pt idx="3763">
                  <c:v>-0.78341700000000003</c:v>
                </c:pt>
                <c:pt idx="3764">
                  <c:v>-0.94503800000000004</c:v>
                </c:pt>
                <c:pt idx="3765">
                  <c:v>-1.083664</c:v>
                </c:pt>
                <c:pt idx="3766">
                  <c:v>-0.92517099999999997</c:v>
                </c:pt>
                <c:pt idx="3767">
                  <c:v>-0.72839399999999999</c:v>
                </c:pt>
                <c:pt idx="3768">
                  <c:v>-0.51333600000000001</c:v>
                </c:pt>
                <c:pt idx="3769">
                  <c:v>-0.52143899999999999</c:v>
                </c:pt>
                <c:pt idx="3770">
                  <c:v>-0.52532999999999996</c:v>
                </c:pt>
                <c:pt idx="3771">
                  <c:v>-0.61236599999999997</c:v>
                </c:pt>
                <c:pt idx="3772">
                  <c:v>-0.63240099999999999</c:v>
                </c:pt>
                <c:pt idx="3773">
                  <c:v>-0.80532800000000004</c:v>
                </c:pt>
                <c:pt idx="3774">
                  <c:v>-0.92533900000000002</c:v>
                </c:pt>
                <c:pt idx="3775">
                  <c:v>-0.71914699999999998</c:v>
                </c:pt>
                <c:pt idx="3776">
                  <c:v>-0.55934099999999998</c:v>
                </c:pt>
                <c:pt idx="3777">
                  <c:v>-0.59051500000000001</c:v>
                </c:pt>
                <c:pt idx="3778">
                  <c:v>-0.72009299999999998</c:v>
                </c:pt>
                <c:pt idx="3779">
                  <c:v>-0.69828800000000002</c:v>
                </c:pt>
                <c:pt idx="3780">
                  <c:v>-0.65534999999999999</c:v>
                </c:pt>
                <c:pt idx="3781">
                  <c:v>-0.49259900000000001</c:v>
                </c:pt>
                <c:pt idx="3782">
                  <c:v>-0.41325400000000001</c:v>
                </c:pt>
                <c:pt idx="3783">
                  <c:v>-0.30308499999999999</c:v>
                </c:pt>
                <c:pt idx="3784">
                  <c:v>-0.30555700000000002</c:v>
                </c:pt>
                <c:pt idx="3785">
                  <c:v>-0.38151600000000002</c:v>
                </c:pt>
                <c:pt idx="3786">
                  <c:v>-0.39813199999999999</c:v>
                </c:pt>
                <c:pt idx="3787">
                  <c:v>-0.20957899999999999</c:v>
                </c:pt>
                <c:pt idx="3788">
                  <c:v>-0.125778</c:v>
                </c:pt>
                <c:pt idx="3789">
                  <c:v>-0.148117</c:v>
                </c:pt>
                <c:pt idx="3790">
                  <c:v>-0.15567</c:v>
                </c:pt>
                <c:pt idx="3791">
                  <c:v>-2.6870999999999999E-2</c:v>
                </c:pt>
                <c:pt idx="3792">
                  <c:v>2.3865000000000001E-2</c:v>
                </c:pt>
                <c:pt idx="3793">
                  <c:v>4.0280000000000003E-3</c:v>
                </c:pt>
                <c:pt idx="3794">
                  <c:v>-8.9721999999999996E-2</c:v>
                </c:pt>
                <c:pt idx="3795">
                  <c:v>-0.122101</c:v>
                </c:pt>
                <c:pt idx="3796">
                  <c:v>-0.15934799999999999</c:v>
                </c:pt>
                <c:pt idx="3797">
                  <c:v>-0.213531</c:v>
                </c:pt>
                <c:pt idx="3798">
                  <c:v>-0.26263399999999998</c:v>
                </c:pt>
                <c:pt idx="3799">
                  <c:v>-0.27977000000000002</c:v>
                </c:pt>
                <c:pt idx="3800">
                  <c:v>-0.49212600000000001</c:v>
                </c:pt>
                <c:pt idx="3801">
                  <c:v>-0.78692600000000001</c:v>
                </c:pt>
                <c:pt idx="3802">
                  <c:v>-0.82550000000000001</c:v>
                </c:pt>
                <c:pt idx="3803">
                  <c:v>-0.71797200000000005</c:v>
                </c:pt>
                <c:pt idx="3804">
                  <c:v>-0.45649699999999999</c:v>
                </c:pt>
                <c:pt idx="3805">
                  <c:v>-0.24870300000000001</c:v>
                </c:pt>
                <c:pt idx="3806">
                  <c:v>-0.73597699999999999</c:v>
                </c:pt>
                <c:pt idx="3807">
                  <c:v>-1.330368</c:v>
                </c:pt>
                <c:pt idx="3808">
                  <c:v>-1.3411709999999999</c:v>
                </c:pt>
                <c:pt idx="3809">
                  <c:v>-0.92601</c:v>
                </c:pt>
                <c:pt idx="3810">
                  <c:v>-0.74908399999999997</c:v>
                </c:pt>
                <c:pt idx="3811">
                  <c:v>-1.061539</c:v>
                </c:pt>
                <c:pt idx="3812">
                  <c:v>-1.0747990000000001</c:v>
                </c:pt>
                <c:pt idx="3813">
                  <c:v>-0.93199200000000004</c:v>
                </c:pt>
                <c:pt idx="3814">
                  <c:v>-0.93093899999999996</c:v>
                </c:pt>
                <c:pt idx="3815">
                  <c:v>-1.193802</c:v>
                </c:pt>
                <c:pt idx="3816">
                  <c:v>-1.605621</c:v>
                </c:pt>
                <c:pt idx="3817">
                  <c:v>-1.6563110000000001</c:v>
                </c:pt>
                <c:pt idx="3818">
                  <c:v>-1.5931090000000001</c:v>
                </c:pt>
                <c:pt idx="3819">
                  <c:v>-1.5359799999999999</c:v>
                </c:pt>
                <c:pt idx="3820">
                  <c:v>-1.5885769999999999</c:v>
                </c:pt>
                <c:pt idx="3821">
                  <c:v>-1.554001</c:v>
                </c:pt>
                <c:pt idx="3822">
                  <c:v>-1.3078460000000001</c:v>
                </c:pt>
                <c:pt idx="3823">
                  <c:v>-1.11087</c:v>
                </c:pt>
                <c:pt idx="3824">
                  <c:v>-1.1642300000000001</c:v>
                </c:pt>
                <c:pt idx="3825">
                  <c:v>-1.225403</c:v>
                </c:pt>
                <c:pt idx="3826">
                  <c:v>-1.096268</c:v>
                </c:pt>
                <c:pt idx="3827">
                  <c:v>-0.80752599999999997</c:v>
                </c:pt>
                <c:pt idx="3828">
                  <c:v>-0.47894300000000001</c:v>
                </c:pt>
                <c:pt idx="3829">
                  <c:v>-0.114166</c:v>
                </c:pt>
                <c:pt idx="3830">
                  <c:v>-0.12982199999999999</c:v>
                </c:pt>
                <c:pt idx="3831">
                  <c:v>-0.65776100000000004</c:v>
                </c:pt>
                <c:pt idx="3832">
                  <c:v>-0.62641899999999995</c:v>
                </c:pt>
                <c:pt idx="3833">
                  <c:v>-0.300568</c:v>
                </c:pt>
                <c:pt idx="3834">
                  <c:v>-9.6343999999999999E-2</c:v>
                </c:pt>
                <c:pt idx="3835">
                  <c:v>-8.0260000000000001E-3</c:v>
                </c:pt>
                <c:pt idx="3836">
                  <c:v>9.1171000000000002E-2</c:v>
                </c:pt>
                <c:pt idx="3837">
                  <c:v>-2.1697999999999999E-2</c:v>
                </c:pt>
                <c:pt idx="3838">
                  <c:v>-0.17474400000000001</c:v>
                </c:pt>
                <c:pt idx="3839">
                  <c:v>-0.38272099999999998</c:v>
                </c:pt>
                <c:pt idx="3840">
                  <c:v>-0.50270099999999995</c:v>
                </c:pt>
                <c:pt idx="3841">
                  <c:v>-0.74937399999999998</c:v>
                </c:pt>
                <c:pt idx="3842">
                  <c:v>-0.873444</c:v>
                </c:pt>
                <c:pt idx="3843">
                  <c:v>-0.90379299999999996</c:v>
                </c:pt>
                <c:pt idx="3844">
                  <c:v>-0.97581499999999999</c:v>
                </c:pt>
                <c:pt idx="3845">
                  <c:v>-0.98527500000000001</c:v>
                </c:pt>
                <c:pt idx="3846">
                  <c:v>-0.95034799999999997</c:v>
                </c:pt>
                <c:pt idx="3847">
                  <c:v>-1.354385</c:v>
                </c:pt>
                <c:pt idx="3848">
                  <c:v>-1.49501</c:v>
                </c:pt>
                <c:pt idx="3849">
                  <c:v>-1.193878</c:v>
                </c:pt>
                <c:pt idx="3850">
                  <c:v>-0.55859400000000003</c:v>
                </c:pt>
                <c:pt idx="3851">
                  <c:v>-0.27859499999999998</c:v>
                </c:pt>
                <c:pt idx="3852">
                  <c:v>-0.51692199999999999</c:v>
                </c:pt>
                <c:pt idx="3853">
                  <c:v>-1.016937</c:v>
                </c:pt>
                <c:pt idx="3854">
                  <c:v>-1.6945650000000001</c:v>
                </c:pt>
                <c:pt idx="3855">
                  <c:v>-1.8833009999999999</c:v>
                </c:pt>
                <c:pt idx="3856">
                  <c:v>-1.6343840000000001</c:v>
                </c:pt>
                <c:pt idx="3857">
                  <c:v>-1.123138</c:v>
                </c:pt>
                <c:pt idx="3858">
                  <c:v>-1.0002439999999999</c:v>
                </c:pt>
                <c:pt idx="3859">
                  <c:v>-1.2726139999999999</c:v>
                </c:pt>
                <c:pt idx="3860">
                  <c:v>-1.1241909999999999</c:v>
                </c:pt>
                <c:pt idx="3861">
                  <c:v>-0.90881299999999998</c:v>
                </c:pt>
                <c:pt idx="3862">
                  <c:v>-0.94850199999999996</c:v>
                </c:pt>
                <c:pt idx="3863">
                  <c:v>-0.97770699999999999</c:v>
                </c:pt>
                <c:pt idx="3864">
                  <c:v>-1.1932830000000001</c:v>
                </c:pt>
                <c:pt idx="3865">
                  <c:v>-1.043884</c:v>
                </c:pt>
                <c:pt idx="3866">
                  <c:v>-0.94529700000000005</c:v>
                </c:pt>
                <c:pt idx="3867">
                  <c:v>-1.1007229999999999</c:v>
                </c:pt>
                <c:pt idx="3868">
                  <c:v>-0.69403099999999995</c:v>
                </c:pt>
                <c:pt idx="3869">
                  <c:v>-0.67219499999999999</c:v>
                </c:pt>
                <c:pt idx="3870">
                  <c:v>-0.978912</c:v>
                </c:pt>
                <c:pt idx="3871">
                  <c:v>-1.203964</c:v>
                </c:pt>
                <c:pt idx="3872">
                  <c:v>-1.0081329999999999</c:v>
                </c:pt>
                <c:pt idx="3873">
                  <c:v>-0.750336</c:v>
                </c:pt>
                <c:pt idx="3874">
                  <c:v>-0.420319</c:v>
                </c:pt>
                <c:pt idx="3875">
                  <c:v>-0.45770300000000003</c:v>
                </c:pt>
                <c:pt idx="3876">
                  <c:v>-0.72534200000000004</c:v>
                </c:pt>
                <c:pt idx="3877">
                  <c:v>-0.807037</c:v>
                </c:pt>
                <c:pt idx="3878">
                  <c:v>-0.93283099999999997</c:v>
                </c:pt>
                <c:pt idx="3879">
                  <c:v>-1.067825</c:v>
                </c:pt>
                <c:pt idx="3880">
                  <c:v>-0.94021600000000005</c:v>
                </c:pt>
                <c:pt idx="3881">
                  <c:v>-0.67135599999999995</c:v>
                </c:pt>
                <c:pt idx="3882">
                  <c:v>-0.53909300000000004</c:v>
                </c:pt>
                <c:pt idx="3883">
                  <c:v>-0.50085400000000002</c:v>
                </c:pt>
                <c:pt idx="3884">
                  <c:v>-0.73114000000000001</c:v>
                </c:pt>
                <c:pt idx="3885">
                  <c:v>-1.273666</c:v>
                </c:pt>
                <c:pt idx="3886">
                  <c:v>-0.84092699999999998</c:v>
                </c:pt>
                <c:pt idx="3887">
                  <c:v>-0.72523499999999996</c:v>
                </c:pt>
                <c:pt idx="3888">
                  <c:v>-0.48551899999999998</c:v>
                </c:pt>
                <c:pt idx="3889">
                  <c:v>-0.48966999999999999</c:v>
                </c:pt>
                <c:pt idx="3890">
                  <c:v>-0.81416299999999997</c:v>
                </c:pt>
                <c:pt idx="3891">
                  <c:v>-0.96981799999999996</c:v>
                </c:pt>
                <c:pt idx="3892">
                  <c:v>-0.85073900000000002</c:v>
                </c:pt>
                <c:pt idx="3893">
                  <c:v>-0.35966500000000001</c:v>
                </c:pt>
                <c:pt idx="3894">
                  <c:v>9.5519999999999997E-3</c:v>
                </c:pt>
                <c:pt idx="3895">
                  <c:v>5.9478999999999997E-2</c:v>
                </c:pt>
                <c:pt idx="3896">
                  <c:v>-0.307556</c:v>
                </c:pt>
                <c:pt idx="3897">
                  <c:v>-0.80793800000000005</c:v>
                </c:pt>
                <c:pt idx="3898">
                  <c:v>-1.25563</c:v>
                </c:pt>
                <c:pt idx="3899">
                  <c:v>-1.374344</c:v>
                </c:pt>
                <c:pt idx="3900">
                  <c:v>-1.0040279999999999</c:v>
                </c:pt>
                <c:pt idx="3901">
                  <c:v>-0.79986599999999997</c:v>
                </c:pt>
                <c:pt idx="3902">
                  <c:v>-0.97947700000000004</c:v>
                </c:pt>
                <c:pt idx="3903">
                  <c:v>-1.387451</c:v>
                </c:pt>
                <c:pt idx="3904">
                  <c:v>-1.61879</c:v>
                </c:pt>
                <c:pt idx="3905">
                  <c:v>-1.6771240000000001</c:v>
                </c:pt>
                <c:pt idx="3906">
                  <c:v>-1.7824549999999999</c:v>
                </c:pt>
                <c:pt idx="3907">
                  <c:v>-1.768402</c:v>
                </c:pt>
                <c:pt idx="3908">
                  <c:v>-1.5584260000000001</c:v>
                </c:pt>
                <c:pt idx="3909">
                  <c:v>-1.3450470000000001</c:v>
                </c:pt>
                <c:pt idx="3910">
                  <c:v>-1.088287</c:v>
                </c:pt>
                <c:pt idx="3911">
                  <c:v>-0.79328900000000002</c:v>
                </c:pt>
                <c:pt idx="3912">
                  <c:v>-0.60733000000000004</c:v>
                </c:pt>
                <c:pt idx="3913">
                  <c:v>-0.41551199999999999</c:v>
                </c:pt>
                <c:pt idx="3914">
                  <c:v>-0.32340999999999998</c:v>
                </c:pt>
                <c:pt idx="3915">
                  <c:v>-0.41781600000000002</c:v>
                </c:pt>
                <c:pt idx="3916">
                  <c:v>-0.34931899999999999</c:v>
                </c:pt>
                <c:pt idx="3917">
                  <c:v>-4.2269999999999999E-3</c:v>
                </c:pt>
                <c:pt idx="3918">
                  <c:v>0.42930600000000002</c:v>
                </c:pt>
                <c:pt idx="3919">
                  <c:v>0.44763199999999997</c:v>
                </c:pt>
                <c:pt idx="3920">
                  <c:v>0.15710399999999999</c:v>
                </c:pt>
                <c:pt idx="3921">
                  <c:v>-3.6789000000000002E-2</c:v>
                </c:pt>
                <c:pt idx="3922">
                  <c:v>-8.8973999999999998E-2</c:v>
                </c:pt>
                <c:pt idx="3923">
                  <c:v>0.29269400000000001</c:v>
                </c:pt>
                <c:pt idx="3924">
                  <c:v>0.62622100000000003</c:v>
                </c:pt>
                <c:pt idx="3925">
                  <c:v>0.430954</c:v>
                </c:pt>
                <c:pt idx="3926">
                  <c:v>0.223694</c:v>
                </c:pt>
                <c:pt idx="3927">
                  <c:v>0.187302</c:v>
                </c:pt>
                <c:pt idx="3928">
                  <c:v>0.26902799999999999</c:v>
                </c:pt>
                <c:pt idx="3929">
                  <c:v>0.27140799999999998</c:v>
                </c:pt>
                <c:pt idx="3930">
                  <c:v>5.9402000000000003E-2</c:v>
                </c:pt>
                <c:pt idx="3931">
                  <c:v>-0.100967</c:v>
                </c:pt>
                <c:pt idx="3932">
                  <c:v>-6.1339999999999999E-2</c:v>
                </c:pt>
                <c:pt idx="3933">
                  <c:v>-0.18077099999999999</c:v>
                </c:pt>
                <c:pt idx="3934">
                  <c:v>-0.38397199999999998</c:v>
                </c:pt>
                <c:pt idx="3935">
                  <c:v>-0.464783</c:v>
                </c:pt>
                <c:pt idx="3936">
                  <c:v>-0.41520699999999999</c:v>
                </c:pt>
                <c:pt idx="3937">
                  <c:v>-0.249893</c:v>
                </c:pt>
                <c:pt idx="3938">
                  <c:v>-0.48681600000000003</c:v>
                </c:pt>
                <c:pt idx="3939">
                  <c:v>-0.73053000000000001</c:v>
                </c:pt>
                <c:pt idx="3940">
                  <c:v>-0.77545200000000003</c:v>
                </c:pt>
                <c:pt idx="3941">
                  <c:v>-0.57911699999999999</c:v>
                </c:pt>
                <c:pt idx="3942">
                  <c:v>-0.18437200000000001</c:v>
                </c:pt>
                <c:pt idx="3943">
                  <c:v>-0.14410400000000001</c:v>
                </c:pt>
                <c:pt idx="3944">
                  <c:v>-0.72714199999999996</c:v>
                </c:pt>
                <c:pt idx="3945">
                  <c:v>-1.0654140000000001</c:v>
                </c:pt>
                <c:pt idx="3946">
                  <c:v>-0.90989699999999996</c:v>
                </c:pt>
                <c:pt idx="3947">
                  <c:v>-0.71667499999999995</c:v>
                </c:pt>
                <c:pt idx="3948">
                  <c:v>-0.50894200000000001</c:v>
                </c:pt>
                <c:pt idx="3949">
                  <c:v>-0.40260299999999999</c:v>
                </c:pt>
                <c:pt idx="3950">
                  <c:v>-0.55598400000000003</c:v>
                </c:pt>
                <c:pt idx="3951">
                  <c:v>-0.74797100000000005</c:v>
                </c:pt>
                <c:pt idx="3952">
                  <c:v>-0.53662100000000001</c:v>
                </c:pt>
                <c:pt idx="3953">
                  <c:v>-0.37553399999999998</c:v>
                </c:pt>
                <c:pt idx="3954">
                  <c:v>-0.40770000000000001</c:v>
                </c:pt>
                <c:pt idx="3955">
                  <c:v>-0.53163099999999996</c:v>
                </c:pt>
                <c:pt idx="3956">
                  <c:v>-0.60922200000000004</c:v>
                </c:pt>
                <c:pt idx="3957">
                  <c:v>-0.50144999999999995</c:v>
                </c:pt>
                <c:pt idx="3958">
                  <c:v>-0.469833</c:v>
                </c:pt>
                <c:pt idx="3959">
                  <c:v>-0.41380299999999998</c:v>
                </c:pt>
                <c:pt idx="3960">
                  <c:v>-0.40679900000000002</c:v>
                </c:pt>
                <c:pt idx="3961">
                  <c:v>-0.27560400000000002</c:v>
                </c:pt>
                <c:pt idx="3962">
                  <c:v>-0.14382900000000001</c:v>
                </c:pt>
                <c:pt idx="3963">
                  <c:v>-0.19921900000000001</c:v>
                </c:pt>
                <c:pt idx="3964">
                  <c:v>-0.17132600000000001</c:v>
                </c:pt>
                <c:pt idx="3965">
                  <c:v>-5.1117000000000003E-2</c:v>
                </c:pt>
                <c:pt idx="3966">
                  <c:v>-0.100693</c:v>
                </c:pt>
                <c:pt idx="3967">
                  <c:v>-4.9740000000000001E-3</c:v>
                </c:pt>
                <c:pt idx="3968">
                  <c:v>-5.4306E-2</c:v>
                </c:pt>
                <c:pt idx="3969">
                  <c:v>-7.2480000000000001E-3</c:v>
                </c:pt>
                <c:pt idx="3970">
                  <c:v>0.25520300000000001</c:v>
                </c:pt>
                <c:pt idx="3971">
                  <c:v>0.435944</c:v>
                </c:pt>
                <c:pt idx="3972">
                  <c:v>0.46990999999999999</c:v>
                </c:pt>
                <c:pt idx="3973">
                  <c:v>0.35931400000000002</c:v>
                </c:pt>
                <c:pt idx="3974">
                  <c:v>8.3312999999999998E-2</c:v>
                </c:pt>
                <c:pt idx="3975">
                  <c:v>-6.6909999999999997E-2</c:v>
                </c:pt>
                <c:pt idx="3976">
                  <c:v>7.7147999999999994E-2</c:v>
                </c:pt>
                <c:pt idx="3977">
                  <c:v>1.8005E-2</c:v>
                </c:pt>
                <c:pt idx="3978">
                  <c:v>-0.30015599999999998</c:v>
                </c:pt>
                <c:pt idx="3979">
                  <c:v>-0.37182599999999999</c:v>
                </c:pt>
                <c:pt idx="3980">
                  <c:v>-0.30204799999999998</c:v>
                </c:pt>
                <c:pt idx="3981">
                  <c:v>-0.10331700000000001</c:v>
                </c:pt>
                <c:pt idx="3982">
                  <c:v>-0.33799699999999999</c:v>
                </c:pt>
                <c:pt idx="3983">
                  <c:v>-0.64988699999999999</c:v>
                </c:pt>
                <c:pt idx="3984">
                  <c:v>-0.80024700000000004</c:v>
                </c:pt>
                <c:pt idx="3985">
                  <c:v>-0.51258899999999996</c:v>
                </c:pt>
                <c:pt idx="3986">
                  <c:v>-0.42098999999999998</c:v>
                </c:pt>
                <c:pt idx="3987">
                  <c:v>-0.337173</c:v>
                </c:pt>
                <c:pt idx="3988">
                  <c:v>-0.34359699999999999</c:v>
                </c:pt>
                <c:pt idx="3989">
                  <c:v>-0.20019500000000001</c:v>
                </c:pt>
                <c:pt idx="3990">
                  <c:v>-0.56320199999999998</c:v>
                </c:pt>
                <c:pt idx="3991">
                  <c:v>-0.74807699999999999</c:v>
                </c:pt>
                <c:pt idx="3992">
                  <c:v>-0.58015399999999995</c:v>
                </c:pt>
                <c:pt idx="3993">
                  <c:v>-0.31808500000000001</c:v>
                </c:pt>
                <c:pt idx="3994">
                  <c:v>-0.33354200000000001</c:v>
                </c:pt>
                <c:pt idx="3995">
                  <c:v>-0.177567</c:v>
                </c:pt>
                <c:pt idx="3996">
                  <c:v>-0.23655699999999999</c:v>
                </c:pt>
                <c:pt idx="3997">
                  <c:v>-0.33488499999999999</c:v>
                </c:pt>
                <c:pt idx="3998">
                  <c:v>-0.33630399999999999</c:v>
                </c:pt>
                <c:pt idx="3999">
                  <c:v>-0.46284500000000001</c:v>
                </c:pt>
                <c:pt idx="4000">
                  <c:v>-0.58309900000000003</c:v>
                </c:pt>
                <c:pt idx="4001">
                  <c:v>-0.66346700000000003</c:v>
                </c:pt>
                <c:pt idx="4002">
                  <c:v>-0.57128900000000005</c:v>
                </c:pt>
                <c:pt idx="4003">
                  <c:v>-0.62690699999999999</c:v>
                </c:pt>
                <c:pt idx="4004">
                  <c:v>-0.39711000000000002</c:v>
                </c:pt>
                <c:pt idx="4005">
                  <c:v>-0.244614</c:v>
                </c:pt>
                <c:pt idx="4006">
                  <c:v>-9.5229999999999995E-2</c:v>
                </c:pt>
                <c:pt idx="4007">
                  <c:v>-0.25598100000000001</c:v>
                </c:pt>
                <c:pt idx="4008">
                  <c:v>-0.42372100000000001</c:v>
                </c:pt>
                <c:pt idx="4009">
                  <c:v>-0.37851000000000001</c:v>
                </c:pt>
                <c:pt idx="4010">
                  <c:v>-0.19117700000000001</c:v>
                </c:pt>
                <c:pt idx="4011">
                  <c:v>-0.10527</c:v>
                </c:pt>
                <c:pt idx="4012">
                  <c:v>-3.8665999999999999E-2</c:v>
                </c:pt>
                <c:pt idx="4013">
                  <c:v>-0.10466</c:v>
                </c:pt>
                <c:pt idx="4014">
                  <c:v>-0.137985</c:v>
                </c:pt>
                <c:pt idx="4015">
                  <c:v>5.0049999999999999E-3</c:v>
                </c:pt>
                <c:pt idx="4016">
                  <c:v>4.5761000000000003E-2</c:v>
                </c:pt>
                <c:pt idx="4017">
                  <c:v>-0.13983200000000001</c:v>
                </c:pt>
                <c:pt idx="4018">
                  <c:v>-0.10992399999999999</c:v>
                </c:pt>
                <c:pt idx="4019">
                  <c:v>1.9470000000000001E-2</c:v>
                </c:pt>
                <c:pt idx="4020">
                  <c:v>9.1720999999999997E-2</c:v>
                </c:pt>
                <c:pt idx="4021">
                  <c:v>7.6340000000000005E-2</c:v>
                </c:pt>
                <c:pt idx="4022">
                  <c:v>-0.13092000000000001</c:v>
                </c:pt>
                <c:pt idx="4023">
                  <c:v>-0.48904399999999998</c:v>
                </c:pt>
                <c:pt idx="4024">
                  <c:v>-0.55473300000000003</c:v>
                </c:pt>
                <c:pt idx="4025">
                  <c:v>-0.47550999999999999</c:v>
                </c:pt>
                <c:pt idx="4026">
                  <c:v>-0.53776599999999997</c:v>
                </c:pt>
                <c:pt idx="4027">
                  <c:v>-0.61592100000000005</c:v>
                </c:pt>
                <c:pt idx="4028">
                  <c:v>-0.72582999999999998</c:v>
                </c:pt>
                <c:pt idx="4029">
                  <c:v>-0.89677399999999996</c:v>
                </c:pt>
                <c:pt idx="4030">
                  <c:v>-0.86662300000000003</c:v>
                </c:pt>
                <c:pt idx="4031">
                  <c:v>-0.90335100000000002</c:v>
                </c:pt>
                <c:pt idx="4032">
                  <c:v>-0.77418500000000001</c:v>
                </c:pt>
                <c:pt idx="4033">
                  <c:v>-0.643509</c:v>
                </c:pt>
                <c:pt idx="4034">
                  <c:v>-0.42065399999999997</c:v>
                </c:pt>
                <c:pt idx="4035">
                  <c:v>-0.48069800000000001</c:v>
                </c:pt>
                <c:pt idx="4036">
                  <c:v>-0.99543800000000005</c:v>
                </c:pt>
                <c:pt idx="4037">
                  <c:v>-1.5644530000000001</c:v>
                </c:pt>
                <c:pt idx="4038">
                  <c:v>-1.681152</c:v>
                </c:pt>
                <c:pt idx="4039">
                  <c:v>-1.5466610000000001</c:v>
                </c:pt>
                <c:pt idx="4040">
                  <c:v>-1.3166659999999999</c:v>
                </c:pt>
                <c:pt idx="4041">
                  <c:v>-1.0446930000000001</c:v>
                </c:pt>
                <c:pt idx="4042">
                  <c:v>-0.88676500000000003</c:v>
                </c:pt>
                <c:pt idx="4043">
                  <c:v>-0.76477099999999998</c:v>
                </c:pt>
                <c:pt idx="4044">
                  <c:v>-0.76905800000000002</c:v>
                </c:pt>
                <c:pt idx="4045">
                  <c:v>-0.81936600000000004</c:v>
                </c:pt>
                <c:pt idx="4046">
                  <c:v>-1.03746</c:v>
                </c:pt>
                <c:pt idx="4047">
                  <c:v>-0.921234</c:v>
                </c:pt>
                <c:pt idx="4048">
                  <c:v>-0.67175300000000004</c:v>
                </c:pt>
                <c:pt idx="4049">
                  <c:v>-0.47949199999999997</c:v>
                </c:pt>
                <c:pt idx="4050">
                  <c:v>-0.33633400000000002</c:v>
                </c:pt>
                <c:pt idx="4051">
                  <c:v>-0.31071500000000002</c:v>
                </c:pt>
                <c:pt idx="4052">
                  <c:v>-0.28669699999999998</c:v>
                </c:pt>
                <c:pt idx="4053">
                  <c:v>-0.161972</c:v>
                </c:pt>
                <c:pt idx="4054">
                  <c:v>-6.4026E-2</c:v>
                </c:pt>
                <c:pt idx="4055">
                  <c:v>-1.9713999999999999E-2</c:v>
                </c:pt>
                <c:pt idx="4056">
                  <c:v>0.145508</c:v>
                </c:pt>
                <c:pt idx="4057">
                  <c:v>0.270065</c:v>
                </c:pt>
                <c:pt idx="4058">
                  <c:v>0.38801600000000003</c:v>
                </c:pt>
                <c:pt idx="4059">
                  <c:v>-0.10716199999999999</c:v>
                </c:pt>
                <c:pt idx="4060">
                  <c:v>-0.17269899999999999</c:v>
                </c:pt>
                <c:pt idx="4061">
                  <c:v>-0.19459499999999999</c:v>
                </c:pt>
                <c:pt idx="4062">
                  <c:v>5.4929999999999996E-3</c:v>
                </c:pt>
                <c:pt idx="4063">
                  <c:v>0.106216</c:v>
                </c:pt>
                <c:pt idx="4064">
                  <c:v>8.5738999999999996E-2</c:v>
                </c:pt>
                <c:pt idx="4065">
                  <c:v>-5.3879000000000003E-2</c:v>
                </c:pt>
                <c:pt idx="4066">
                  <c:v>-0.200378</c:v>
                </c:pt>
                <c:pt idx="4067">
                  <c:v>-0.256577</c:v>
                </c:pt>
                <c:pt idx="4068">
                  <c:v>-0.28208899999999998</c:v>
                </c:pt>
                <c:pt idx="4069">
                  <c:v>-0.32469199999999998</c:v>
                </c:pt>
                <c:pt idx="4070">
                  <c:v>-0.31294300000000003</c:v>
                </c:pt>
                <c:pt idx="4071">
                  <c:v>-0.25910899999999998</c:v>
                </c:pt>
                <c:pt idx="4072">
                  <c:v>-0.23188800000000001</c:v>
                </c:pt>
                <c:pt idx="4073">
                  <c:v>-0.36908000000000002</c:v>
                </c:pt>
                <c:pt idx="4074">
                  <c:v>-0.49519299999999999</c:v>
                </c:pt>
                <c:pt idx="4075">
                  <c:v>-0.495056</c:v>
                </c:pt>
                <c:pt idx="4076">
                  <c:v>-0.429672</c:v>
                </c:pt>
                <c:pt idx="4077">
                  <c:v>-0.27577200000000002</c:v>
                </c:pt>
                <c:pt idx="4078">
                  <c:v>-6.0593000000000001E-2</c:v>
                </c:pt>
                <c:pt idx="4079">
                  <c:v>-6.4987000000000003E-2</c:v>
                </c:pt>
                <c:pt idx="4080">
                  <c:v>-0.361267</c:v>
                </c:pt>
                <c:pt idx="4081">
                  <c:v>-0.62751800000000002</c:v>
                </c:pt>
                <c:pt idx="4082">
                  <c:v>-0.68681300000000001</c:v>
                </c:pt>
                <c:pt idx="4083">
                  <c:v>-0.485016</c:v>
                </c:pt>
                <c:pt idx="4084">
                  <c:v>-0.16104099999999999</c:v>
                </c:pt>
                <c:pt idx="4085">
                  <c:v>-0.157501</c:v>
                </c:pt>
                <c:pt idx="4086">
                  <c:v>-0.31811499999999998</c:v>
                </c:pt>
                <c:pt idx="4087">
                  <c:v>-0.39924599999999999</c:v>
                </c:pt>
                <c:pt idx="4088">
                  <c:v>-0.43072500000000002</c:v>
                </c:pt>
                <c:pt idx="4089">
                  <c:v>-0.41531400000000002</c:v>
                </c:pt>
                <c:pt idx="4090">
                  <c:v>-0.40303</c:v>
                </c:pt>
                <c:pt idx="4091">
                  <c:v>-0.39263900000000002</c:v>
                </c:pt>
                <c:pt idx="4092">
                  <c:v>-0.40618900000000002</c:v>
                </c:pt>
                <c:pt idx="4093">
                  <c:v>-0.42309600000000003</c:v>
                </c:pt>
                <c:pt idx="4094">
                  <c:v>-0.39446999999999999</c:v>
                </c:pt>
                <c:pt idx="4095">
                  <c:v>-0.34059099999999998</c:v>
                </c:pt>
                <c:pt idx="4096">
                  <c:v>-0.27761799999999998</c:v>
                </c:pt>
                <c:pt idx="4097">
                  <c:v>-0.14238000000000001</c:v>
                </c:pt>
                <c:pt idx="4098">
                  <c:v>-9.6527000000000002E-2</c:v>
                </c:pt>
                <c:pt idx="4099">
                  <c:v>-0.16064500000000001</c:v>
                </c:pt>
                <c:pt idx="4100">
                  <c:v>-7.6110999999999998E-2</c:v>
                </c:pt>
                <c:pt idx="4101">
                  <c:v>2.9937999999999999E-2</c:v>
                </c:pt>
                <c:pt idx="4102">
                  <c:v>0.103821</c:v>
                </c:pt>
                <c:pt idx="4103">
                  <c:v>0.18121300000000001</c:v>
                </c:pt>
                <c:pt idx="4104">
                  <c:v>5.9325999999999997E-2</c:v>
                </c:pt>
                <c:pt idx="4105">
                  <c:v>-9.0881000000000003E-2</c:v>
                </c:pt>
                <c:pt idx="4106">
                  <c:v>-4.6020999999999999E-2</c:v>
                </c:pt>
                <c:pt idx="4107">
                  <c:v>0.19564799999999999</c:v>
                </c:pt>
                <c:pt idx="4108">
                  <c:v>0.48283399999999999</c:v>
                </c:pt>
                <c:pt idx="4109">
                  <c:v>0.608429</c:v>
                </c:pt>
                <c:pt idx="4110">
                  <c:v>0.49227900000000002</c:v>
                </c:pt>
                <c:pt idx="4111">
                  <c:v>0.254166</c:v>
                </c:pt>
                <c:pt idx="4112">
                  <c:v>0.17022699999999999</c:v>
                </c:pt>
                <c:pt idx="4113">
                  <c:v>0.20826700000000001</c:v>
                </c:pt>
                <c:pt idx="4114">
                  <c:v>0.141983</c:v>
                </c:pt>
                <c:pt idx="4115">
                  <c:v>1.9257E-2</c:v>
                </c:pt>
                <c:pt idx="4116">
                  <c:v>-0.108932</c:v>
                </c:pt>
                <c:pt idx="4117">
                  <c:v>-0.15249599999999999</c:v>
                </c:pt>
                <c:pt idx="4118">
                  <c:v>-0.13581799999999999</c:v>
                </c:pt>
                <c:pt idx="4119">
                  <c:v>-6.3034000000000007E-2</c:v>
                </c:pt>
                <c:pt idx="4120">
                  <c:v>-8.6181999999999995E-2</c:v>
                </c:pt>
                <c:pt idx="4121">
                  <c:v>-0.277252</c:v>
                </c:pt>
                <c:pt idx="4122">
                  <c:v>-0.42066999999999999</c:v>
                </c:pt>
                <c:pt idx="4123">
                  <c:v>-0.38916000000000001</c:v>
                </c:pt>
                <c:pt idx="4124">
                  <c:v>-0.24465899999999999</c:v>
                </c:pt>
                <c:pt idx="4125">
                  <c:v>-0.102066</c:v>
                </c:pt>
                <c:pt idx="4126">
                  <c:v>-0.123367</c:v>
                </c:pt>
                <c:pt idx="4127">
                  <c:v>-0.43527199999999999</c:v>
                </c:pt>
                <c:pt idx="4128">
                  <c:v>-0.68106100000000003</c:v>
                </c:pt>
                <c:pt idx="4129">
                  <c:v>-0.66418500000000003</c:v>
                </c:pt>
                <c:pt idx="4130">
                  <c:v>-0.28254699999999999</c:v>
                </c:pt>
                <c:pt idx="4131">
                  <c:v>4.6401999999999999E-2</c:v>
                </c:pt>
                <c:pt idx="4132">
                  <c:v>6.3263E-2</c:v>
                </c:pt>
                <c:pt idx="4133">
                  <c:v>-0.17218</c:v>
                </c:pt>
                <c:pt idx="4134">
                  <c:v>-0.42771900000000002</c:v>
                </c:pt>
                <c:pt idx="4135">
                  <c:v>-0.61068699999999998</c:v>
                </c:pt>
                <c:pt idx="4136">
                  <c:v>-0.72695900000000002</c:v>
                </c:pt>
                <c:pt idx="4137">
                  <c:v>-0.70875500000000002</c:v>
                </c:pt>
                <c:pt idx="4138">
                  <c:v>-0.56649799999999995</c:v>
                </c:pt>
                <c:pt idx="4139">
                  <c:v>-0.44252000000000002</c:v>
                </c:pt>
                <c:pt idx="4140">
                  <c:v>-0.35150100000000001</c:v>
                </c:pt>
                <c:pt idx="4141">
                  <c:v>-0.28259299999999998</c:v>
                </c:pt>
                <c:pt idx="4142">
                  <c:v>-0.23399400000000001</c:v>
                </c:pt>
                <c:pt idx="4143">
                  <c:v>-0.24537700000000001</c:v>
                </c:pt>
                <c:pt idx="4144">
                  <c:v>-0.28814699999999999</c:v>
                </c:pt>
                <c:pt idx="4145">
                  <c:v>-0.42468299999999998</c:v>
                </c:pt>
                <c:pt idx="4146">
                  <c:v>-0.416153</c:v>
                </c:pt>
                <c:pt idx="4147">
                  <c:v>-0.27712999999999999</c:v>
                </c:pt>
                <c:pt idx="4148">
                  <c:v>-0.12995899999999999</c:v>
                </c:pt>
                <c:pt idx="4149">
                  <c:v>3.6469000000000001E-2</c:v>
                </c:pt>
                <c:pt idx="4150">
                  <c:v>0.26510600000000001</c:v>
                </c:pt>
                <c:pt idx="4151">
                  <c:v>0.25917099999999998</c:v>
                </c:pt>
                <c:pt idx="4152">
                  <c:v>3.6319999999999998E-3</c:v>
                </c:pt>
                <c:pt idx="4153">
                  <c:v>-0.137512</c:v>
                </c:pt>
                <c:pt idx="4154">
                  <c:v>3.2302999999999998E-2</c:v>
                </c:pt>
                <c:pt idx="4155">
                  <c:v>0.391266</c:v>
                </c:pt>
                <c:pt idx="4156">
                  <c:v>0.75787400000000005</c:v>
                </c:pt>
                <c:pt idx="4157">
                  <c:v>0.612869</c:v>
                </c:pt>
                <c:pt idx="4158">
                  <c:v>0.31346099999999999</c:v>
                </c:pt>
                <c:pt idx="4159">
                  <c:v>0.110794</c:v>
                </c:pt>
                <c:pt idx="4160">
                  <c:v>8.8074E-2</c:v>
                </c:pt>
                <c:pt idx="4161">
                  <c:v>0.12840299999999999</c:v>
                </c:pt>
                <c:pt idx="4162">
                  <c:v>7.7025999999999997E-2</c:v>
                </c:pt>
                <c:pt idx="4163">
                  <c:v>-5.0460999999999999E-2</c:v>
                </c:pt>
                <c:pt idx="4164">
                  <c:v>-0.14762900000000001</c:v>
                </c:pt>
                <c:pt idx="4165">
                  <c:v>-0.13317899999999999</c:v>
                </c:pt>
                <c:pt idx="4166">
                  <c:v>-0.18537899999999999</c:v>
                </c:pt>
                <c:pt idx="4167">
                  <c:v>-0.34243800000000002</c:v>
                </c:pt>
                <c:pt idx="4168">
                  <c:v>-0.550674</c:v>
                </c:pt>
                <c:pt idx="4169">
                  <c:v>-0.61439500000000002</c:v>
                </c:pt>
                <c:pt idx="4170">
                  <c:v>-0.53993199999999997</c:v>
                </c:pt>
                <c:pt idx="4171">
                  <c:v>-0.34138499999999999</c:v>
                </c:pt>
                <c:pt idx="4172">
                  <c:v>-0.166992</c:v>
                </c:pt>
                <c:pt idx="4173">
                  <c:v>-0.27327000000000001</c:v>
                </c:pt>
                <c:pt idx="4174">
                  <c:v>-0.51608299999999996</c:v>
                </c:pt>
                <c:pt idx="4175">
                  <c:v>-0.64450099999999999</c:v>
                </c:pt>
                <c:pt idx="4176">
                  <c:v>-0.41361999999999999</c:v>
                </c:pt>
                <c:pt idx="4177">
                  <c:v>-2.3788E-2</c:v>
                </c:pt>
                <c:pt idx="4178">
                  <c:v>0.138733</c:v>
                </c:pt>
                <c:pt idx="4179">
                  <c:v>7.2189000000000003E-2</c:v>
                </c:pt>
                <c:pt idx="4180">
                  <c:v>-0.19567899999999999</c:v>
                </c:pt>
                <c:pt idx="4181">
                  <c:v>-0.40273999999999999</c:v>
                </c:pt>
                <c:pt idx="4182">
                  <c:v>-0.53643799999999997</c:v>
                </c:pt>
                <c:pt idx="4183">
                  <c:v>-0.57136500000000001</c:v>
                </c:pt>
                <c:pt idx="4184">
                  <c:v>-0.517563</c:v>
                </c:pt>
                <c:pt idx="4185">
                  <c:v>-0.48939500000000002</c:v>
                </c:pt>
                <c:pt idx="4186">
                  <c:v>-0.46635399999999999</c:v>
                </c:pt>
                <c:pt idx="4187">
                  <c:v>-0.48085</c:v>
                </c:pt>
                <c:pt idx="4188">
                  <c:v>-0.39210499999999998</c:v>
                </c:pt>
                <c:pt idx="4189">
                  <c:v>-0.193359</c:v>
                </c:pt>
                <c:pt idx="4190">
                  <c:v>-0.12779199999999999</c:v>
                </c:pt>
                <c:pt idx="4191">
                  <c:v>-0.26106299999999999</c:v>
                </c:pt>
                <c:pt idx="4192">
                  <c:v>-0.37628200000000001</c:v>
                </c:pt>
                <c:pt idx="4193">
                  <c:v>-0.33300800000000003</c:v>
                </c:pt>
                <c:pt idx="4194">
                  <c:v>-0.143539</c:v>
                </c:pt>
                <c:pt idx="4195">
                  <c:v>7.2144E-2</c:v>
                </c:pt>
                <c:pt idx="4196">
                  <c:v>0.27272000000000002</c:v>
                </c:pt>
                <c:pt idx="4197">
                  <c:v>0.23848</c:v>
                </c:pt>
                <c:pt idx="4198">
                  <c:v>5.3879000000000003E-2</c:v>
                </c:pt>
                <c:pt idx="4199">
                  <c:v>-4.1809999999999998E-3</c:v>
                </c:pt>
                <c:pt idx="4200">
                  <c:v>0.14074700000000001</c:v>
                </c:pt>
                <c:pt idx="4201">
                  <c:v>0.390793</c:v>
                </c:pt>
                <c:pt idx="4202">
                  <c:v>0.49018899999999999</c:v>
                </c:pt>
                <c:pt idx="4203">
                  <c:v>0.30801400000000001</c:v>
                </c:pt>
                <c:pt idx="4204">
                  <c:v>0.12399300000000001</c:v>
                </c:pt>
                <c:pt idx="4205">
                  <c:v>1.846E-3</c:v>
                </c:pt>
                <c:pt idx="4206">
                  <c:v>-4.6172999999999999E-2</c:v>
                </c:pt>
                <c:pt idx="4207">
                  <c:v>-6.5673999999999996E-2</c:v>
                </c:pt>
                <c:pt idx="4208">
                  <c:v>-0.105804</c:v>
                </c:pt>
                <c:pt idx="4209">
                  <c:v>-0.16755700000000001</c:v>
                </c:pt>
                <c:pt idx="4210">
                  <c:v>-0.17747499999999999</c:v>
                </c:pt>
                <c:pt idx="4211">
                  <c:v>-0.15783700000000001</c:v>
                </c:pt>
                <c:pt idx="4212">
                  <c:v>-0.35098299999999999</c:v>
                </c:pt>
                <c:pt idx="4213">
                  <c:v>-0.74705500000000002</c:v>
                </c:pt>
                <c:pt idx="4214">
                  <c:v>-0.91101100000000002</c:v>
                </c:pt>
                <c:pt idx="4215">
                  <c:v>-0.71052599999999999</c:v>
                </c:pt>
                <c:pt idx="4216">
                  <c:v>-0.42213400000000001</c:v>
                </c:pt>
                <c:pt idx="4217">
                  <c:v>-0.25909399999999999</c:v>
                </c:pt>
                <c:pt idx="4218">
                  <c:v>-0.33610499999999999</c:v>
                </c:pt>
                <c:pt idx="4219">
                  <c:v>-0.50517299999999998</c:v>
                </c:pt>
                <c:pt idx="4220">
                  <c:v>-0.65144299999999999</c:v>
                </c:pt>
                <c:pt idx="4221">
                  <c:v>-0.62733499999999998</c:v>
                </c:pt>
                <c:pt idx="4222">
                  <c:v>-0.46928399999999998</c:v>
                </c:pt>
                <c:pt idx="4223">
                  <c:v>-0.430313</c:v>
                </c:pt>
                <c:pt idx="4224">
                  <c:v>-0.431641</c:v>
                </c:pt>
                <c:pt idx="4225">
                  <c:v>-0.46755999999999998</c:v>
                </c:pt>
                <c:pt idx="4226">
                  <c:v>-0.45356800000000003</c:v>
                </c:pt>
                <c:pt idx="4227">
                  <c:v>-0.39080799999999999</c:v>
                </c:pt>
                <c:pt idx="4228">
                  <c:v>-0.38496399999999997</c:v>
                </c:pt>
                <c:pt idx="4229">
                  <c:v>-0.60508700000000004</c:v>
                </c:pt>
                <c:pt idx="4230">
                  <c:v>-0.73568699999999998</c:v>
                </c:pt>
                <c:pt idx="4231">
                  <c:v>-0.82818599999999998</c:v>
                </c:pt>
                <c:pt idx="4232">
                  <c:v>-0.78251599999999999</c:v>
                </c:pt>
                <c:pt idx="4233">
                  <c:v>-0.609039</c:v>
                </c:pt>
                <c:pt idx="4234">
                  <c:v>-0.54869100000000004</c:v>
                </c:pt>
                <c:pt idx="4235">
                  <c:v>-0.46470600000000001</c:v>
                </c:pt>
                <c:pt idx="4236">
                  <c:v>-0.30206300000000003</c:v>
                </c:pt>
                <c:pt idx="4237">
                  <c:v>-0.29452499999999998</c:v>
                </c:pt>
                <c:pt idx="4238">
                  <c:v>-0.460617</c:v>
                </c:pt>
                <c:pt idx="4239">
                  <c:v>-0.550369</c:v>
                </c:pt>
                <c:pt idx="4240">
                  <c:v>-0.36729400000000001</c:v>
                </c:pt>
                <c:pt idx="4241">
                  <c:v>-0.14823900000000001</c:v>
                </c:pt>
                <c:pt idx="4242">
                  <c:v>-0.23841899999999999</c:v>
                </c:pt>
                <c:pt idx="4243">
                  <c:v>-0.255768</c:v>
                </c:pt>
                <c:pt idx="4244">
                  <c:v>-0.23608399999999999</c:v>
                </c:pt>
                <c:pt idx="4245">
                  <c:v>-0.167328</c:v>
                </c:pt>
                <c:pt idx="4246">
                  <c:v>-0.14529400000000001</c:v>
                </c:pt>
                <c:pt idx="4247">
                  <c:v>-0.18138099999999999</c:v>
                </c:pt>
                <c:pt idx="4248">
                  <c:v>-0.34489399999999998</c:v>
                </c:pt>
                <c:pt idx="4249">
                  <c:v>-0.29852299999999998</c:v>
                </c:pt>
                <c:pt idx="4250">
                  <c:v>-0.22811899999999999</c:v>
                </c:pt>
                <c:pt idx="4251">
                  <c:v>-0.46073900000000001</c:v>
                </c:pt>
                <c:pt idx="4252">
                  <c:v>-0.721634</c:v>
                </c:pt>
                <c:pt idx="4253">
                  <c:v>-0.81448399999999999</c:v>
                </c:pt>
                <c:pt idx="4254">
                  <c:v>-0.82627899999999999</c:v>
                </c:pt>
                <c:pt idx="4255">
                  <c:v>-0.68896500000000005</c:v>
                </c:pt>
                <c:pt idx="4256">
                  <c:v>-0.64692700000000003</c:v>
                </c:pt>
                <c:pt idx="4257">
                  <c:v>-0.85491899999999998</c:v>
                </c:pt>
                <c:pt idx="4258">
                  <c:v>-1.0475460000000001</c:v>
                </c:pt>
                <c:pt idx="4259">
                  <c:v>-1.1824650000000001</c:v>
                </c:pt>
                <c:pt idx="4260">
                  <c:v>-1.0944670000000001</c:v>
                </c:pt>
                <c:pt idx="4261">
                  <c:v>-0.95726</c:v>
                </c:pt>
                <c:pt idx="4262">
                  <c:v>-0.95924399999999999</c:v>
                </c:pt>
                <c:pt idx="4263">
                  <c:v>-0.63388100000000003</c:v>
                </c:pt>
                <c:pt idx="4264">
                  <c:v>-0.60757399999999995</c:v>
                </c:pt>
                <c:pt idx="4265">
                  <c:v>-0.76757799999999998</c:v>
                </c:pt>
                <c:pt idx="4266">
                  <c:v>-0.986877</c:v>
                </c:pt>
                <c:pt idx="4267">
                  <c:v>-1.390274</c:v>
                </c:pt>
                <c:pt idx="4268">
                  <c:v>-1.7654719999999999</c:v>
                </c:pt>
                <c:pt idx="4269">
                  <c:v>-1.4987029999999999</c:v>
                </c:pt>
                <c:pt idx="4270">
                  <c:v>-1.23201</c:v>
                </c:pt>
                <c:pt idx="4271">
                  <c:v>-1.172134</c:v>
                </c:pt>
                <c:pt idx="4272">
                  <c:v>-1.282913</c:v>
                </c:pt>
                <c:pt idx="4273">
                  <c:v>-1.296875</c:v>
                </c:pt>
                <c:pt idx="4274">
                  <c:v>-1.159332</c:v>
                </c:pt>
                <c:pt idx="4275">
                  <c:v>-1.146652</c:v>
                </c:pt>
                <c:pt idx="4276">
                  <c:v>-0.92016600000000004</c:v>
                </c:pt>
                <c:pt idx="4277">
                  <c:v>-0.94392399999999999</c:v>
                </c:pt>
                <c:pt idx="4278">
                  <c:v>-1.173508</c:v>
                </c:pt>
                <c:pt idx="4279">
                  <c:v>-1.448807</c:v>
                </c:pt>
                <c:pt idx="4280">
                  <c:v>-1.1580809999999999</c:v>
                </c:pt>
                <c:pt idx="4281">
                  <c:v>-0.88813799999999998</c:v>
                </c:pt>
                <c:pt idx="4282">
                  <c:v>-0.57966600000000001</c:v>
                </c:pt>
                <c:pt idx="4283">
                  <c:v>-0.85180699999999998</c:v>
                </c:pt>
                <c:pt idx="4284">
                  <c:v>-0.39439400000000002</c:v>
                </c:pt>
                <c:pt idx="4285">
                  <c:v>-0.37803599999999998</c:v>
                </c:pt>
                <c:pt idx="4286">
                  <c:v>-0.31248500000000001</c:v>
                </c:pt>
                <c:pt idx="4287">
                  <c:v>-0.26478600000000002</c:v>
                </c:pt>
                <c:pt idx="4288">
                  <c:v>0.13409399999999999</c:v>
                </c:pt>
                <c:pt idx="4289">
                  <c:v>0.297043</c:v>
                </c:pt>
                <c:pt idx="4290">
                  <c:v>9.0026999999999996E-2</c:v>
                </c:pt>
                <c:pt idx="4291">
                  <c:v>-7.1259000000000003E-2</c:v>
                </c:pt>
                <c:pt idx="4292">
                  <c:v>-4.8126000000000002E-2</c:v>
                </c:pt>
                <c:pt idx="4293">
                  <c:v>7.5729000000000005E-2</c:v>
                </c:pt>
                <c:pt idx="4294">
                  <c:v>-4.9484E-2</c:v>
                </c:pt>
                <c:pt idx="4295">
                  <c:v>-0.34997600000000001</c:v>
                </c:pt>
                <c:pt idx="4296">
                  <c:v>-0.60943599999999998</c:v>
                </c:pt>
                <c:pt idx="4297">
                  <c:v>-0.74067700000000003</c:v>
                </c:pt>
                <c:pt idx="4298">
                  <c:v>-0.79010000000000002</c:v>
                </c:pt>
                <c:pt idx="4299">
                  <c:v>-0.74314899999999995</c:v>
                </c:pt>
                <c:pt idx="4300">
                  <c:v>-0.63304099999999996</c:v>
                </c:pt>
                <c:pt idx="4301">
                  <c:v>-0.77789299999999995</c:v>
                </c:pt>
                <c:pt idx="4302">
                  <c:v>-1.0799099999999999</c:v>
                </c:pt>
                <c:pt idx="4303">
                  <c:v>-1.2045589999999999</c:v>
                </c:pt>
                <c:pt idx="4304">
                  <c:v>-1.2642819999999999</c:v>
                </c:pt>
                <c:pt idx="4305">
                  <c:v>-1.292068</c:v>
                </c:pt>
                <c:pt idx="4306">
                  <c:v>-1.19574</c:v>
                </c:pt>
                <c:pt idx="4307">
                  <c:v>-0.73486300000000004</c:v>
                </c:pt>
                <c:pt idx="4308">
                  <c:v>-0.36341899999999999</c:v>
                </c:pt>
                <c:pt idx="4309">
                  <c:v>-0.485489</c:v>
                </c:pt>
                <c:pt idx="4310">
                  <c:v>-0.992004</c:v>
                </c:pt>
                <c:pt idx="4311">
                  <c:v>-1.1319429999999999</c:v>
                </c:pt>
                <c:pt idx="4312">
                  <c:v>-0.85485800000000001</c:v>
                </c:pt>
                <c:pt idx="4313">
                  <c:v>-0.732819</c:v>
                </c:pt>
                <c:pt idx="4314">
                  <c:v>-0.66493199999999997</c:v>
                </c:pt>
                <c:pt idx="4315">
                  <c:v>-0.48554999999999998</c:v>
                </c:pt>
                <c:pt idx="4316">
                  <c:v>-0.42402600000000001</c:v>
                </c:pt>
                <c:pt idx="4317">
                  <c:v>-0.72241200000000005</c:v>
                </c:pt>
                <c:pt idx="4318">
                  <c:v>-0.74327100000000002</c:v>
                </c:pt>
                <c:pt idx="4319">
                  <c:v>-0.53547699999999998</c:v>
                </c:pt>
                <c:pt idx="4320">
                  <c:v>-0.42991600000000002</c:v>
                </c:pt>
                <c:pt idx="4321">
                  <c:v>-0.34118700000000002</c:v>
                </c:pt>
                <c:pt idx="4322">
                  <c:v>-0.370087</c:v>
                </c:pt>
                <c:pt idx="4323">
                  <c:v>-0.57728599999999997</c:v>
                </c:pt>
                <c:pt idx="4324">
                  <c:v>-0.68612700000000004</c:v>
                </c:pt>
                <c:pt idx="4325">
                  <c:v>-0.62368800000000002</c:v>
                </c:pt>
                <c:pt idx="4326">
                  <c:v>-0.46276899999999999</c:v>
                </c:pt>
                <c:pt idx="4327">
                  <c:v>-0.36386099999999999</c:v>
                </c:pt>
                <c:pt idx="4328">
                  <c:v>-0.38496399999999997</c:v>
                </c:pt>
                <c:pt idx="4329">
                  <c:v>-0.52357500000000001</c:v>
                </c:pt>
                <c:pt idx="4330">
                  <c:v>-0.37142900000000001</c:v>
                </c:pt>
                <c:pt idx="4331">
                  <c:v>-0.25556899999999999</c:v>
                </c:pt>
                <c:pt idx="4332">
                  <c:v>-0.17938200000000001</c:v>
                </c:pt>
                <c:pt idx="4333">
                  <c:v>-0.237259</c:v>
                </c:pt>
                <c:pt idx="4334">
                  <c:v>-0.23490900000000001</c:v>
                </c:pt>
                <c:pt idx="4335">
                  <c:v>-7.6767000000000002E-2</c:v>
                </c:pt>
                <c:pt idx="4336">
                  <c:v>1.7059000000000001E-2</c:v>
                </c:pt>
                <c:pt idx="4337">
                  <c:v>2.0553999999999999E-2</c:v>
                </c:pt>
                <c:pt idx="4338">
                  <c:v>-8.8913000000000006E-2</c:v>
                </c:pt>
                <c:pt idx="4339">
                  <c:v>-6.7809999999999995E-2</c:v>
                </c:pt>
                <c:pt idx="4340">
                  <c:v>0.18437200000000001</c:v>
                </c:pt>
                <c:pt idx="4341">
                  <c:v>0.102356</c:v>
                </c:pt>
                <c:pt idx="4342">
                  <c:v>-9.7808999999999993E-2</c:v>
                </c:pt>
                <c:pt idx="4343">
                  <c:v>-0.31723000000000001</c:v>
                </c:pt>
                <c:pt idx="4344">
                  <c:v>-0.41317700000000002</c:v>
                </c:pt>
                <c:pt idx="4345">
                  <c:v>-0.32840000000000003</c:v>
                </c:pt>
                <c:pt idx="4346">
                  <c:v>-0.162048</c:v>
                </c:pt>
                <c:pt idx="4347">
                  <c:v>-0.38073699999999999</c:v>
                </c:pt>
                <c:pt idx="4348">
                  <c:v>-0.67204299999999995</c:v>
                </c:pt>
                <c:pt idx="4349">
                  <c:v>-0.63980099999999995</c:v>
                </c:pt>
                <c:pt idx="4350">
                  <c:v>-0.582291</c:v>
                </c:pt>
                <c:pt idx="4351">
                  <c:v>-0.64178500000000005</c:v>
                </c:pt>
                <c:pt idx="4352">
                  <c:v>-0.53045699999999996</c:v>
                </c:pt>
                <c:pt idx="4353">
                  <c:v>-0.34320099999999998</c:v>
                </c:pt>
                <c:pt idx="4354">
                  <c:v>-0.112762</c:v>
                </c:pt>
                <c:pt idx="4355">
                  <c:v>-0.17576600000000001</c:v>
                </c:pt>
                <c:pt idx="4356">
                  <c:v>-0.49798599999999998</c:v>
                </c:pt>
                <c:pt idx="4357">
                  <c:v>-0.84591700000000003</c:v>
                </c:pt>
                <c:pt idx="4358">
                  <c:v>-0.80229200000000001</c:v>
                </c:pt>
                <c:pt idx="4359">
                  <c:v>-0.59513899999999997</c:v>
                </c:pt>
                <c:pt idx="4360">
                  <c:v>-0.443741</c:v>
                </c:pt>
                <c:pt idx="4361">
                  <c:v>-0.48060599999999998</c:v>
                </c:pt>
                <c:pt idx="4362">
                  <c:v>-0.481354</c:v>
                </c:pt>
                <c:pt idx="4363">
                  <c:v>-0.319687</c:v>
                </c:pt>
                <c:pt idx="4364">
                  <c:v>-0.52780199999999999</c:v>
                </c:pt>
                <c:pt idx="4365">
                  <c:v>-0.54789699999999997</c:v>
                </c:pt>
                <c:pt idx="4366">
                  <c:v>-0.59419299999999997</c:v>
                </c:pt>
                <c:pt idx="4367">
                  <c:v>-0.815002</c:v>
                </c:pt>
                <c:pt idx="4368">
                  <c:v>-0.78717000000000004</c:v>
                </c:pt>
                <c:pt idx="4369">
                  <c:v>-0.765594</c:v>
                </c:pt>
                <c:pt idx="4370">
                  <c:v>-0.78526300000000004</c:v>
                </c:pt>
                <c:pt idx="4371">
                  <c:v>-0.737869</c:v>
                </c:pt>
                <c:pt idx="4372">
                  <c:v>-0.68289200000000005</c:v>
                </c:pt>
                <c:pt idx="4373">
                  <c:v>-0.64657600000000004</c:v>
                </c:pt>
                <c:pt idx="4374">
                  <c:v>-0.75375400000000004</c:v>
                </c:pt>
                <c:pt idx="4375">
                  <c:v>-0.83438100000000004</c:v>
                </c:pt>
                <c:pt idx="4376">
                  <c:v>-0.70753500000000003</c:v>
                </c:pt>
                <c:pt idx="4377">
                  <c:v>-0.539215</c:v>
                </c:pt>
                <c:pt idx="4378">
                  <c:v>-0.20871000000000001</c:v>
                </c:pt>
                <c:pt idx="4379">
                  <c:v>-6.9778000000000007E-2</c:v>
                </c:pt>
                <c:pt idx="4380">
                  <c:v>-0.27207900000000002</c:v>
                </c:pt>
                <c:pt idx="4381">
                  <c:v>-0.38079800000000003</c:v>
                </c:pt>
                <c:pt idx="4382">
                  <c:v>-0.26916499999999999</c:v>
                </c:pt>
                <c:pt idx="4383">
                  <c:v>-0.20489499999999999</c:v>
                </c:pt>
                <c:pt idx="4384">
                  <c:v>-0.13888500000000001</c:v>
                </c:pt>
                <c:pt idx="4385">
                  <c:v>-0.11021400000000001</c:v>
                </c:pt>
                <c:pt idx="4386">
                  <c:v>-0.106354</c:v>
                </c:pt>
                <c:pt idx="4387">
                  <c:v>-7.3898000000000005E-2</c:v>
                </c:pt>
                <c:pt idx="4388">
                  <c:v>-0.15515100000000001</c:v>
                </c:pt>
                <c:pt idx="4389">
                  <c:v>-0.34695399999999998</c:v>
                </c:pt>
                <c:pt idx="4390">
                  <c:v>-0.42738300000000001</c:v>
                </c:pt>
                <c:pt idx="4391">
                  <c:v>-0.27415499999999998</c:v>
                </c:pt>
                <c:pt idx="4392">
                  <c:v>-0.28370699999999999</c:v>
                </c:pt>
                <c:pt idx="4393">
                  <c:v>-0.29853800000000003</c:v>
                </c:pt>
                <c:pt idx="4394">
                  <c:v>-0.31347700000000001</c:v>
                </c:pt>
                <c:pt idx="4395">
                  <c:v>-0.42666599999999999</c:v>
                </c:pt>
                <c:pt idx="4396">
                  <c:v>-0.65350299999999995</c:v>
                </c:pt>
                <c:pt idx="4397">
                  <c:v>-0.80436700000000005</c:v>
                </c:pt>
                <c:pt idx="4398">
                  <c:v>-0.69018599999999997</c:v>
                </c:pt>
                <c:pt idx="4399">
                  <c:v>-0.52470399999999995</c:v>
                </c:pt>
                <c:pt idx="4400">
                  <c:v>-0.378494</c:v>
                </c:pt>
                <c:pt idx="4401">
                  <c:v>-0.42736800000000003</c:v>
                </c:pt>
                <c:pt idx="4402">
                  <c:v>-0.61590599999999995</c:v>
                </c:pt>
                <c:pt idx="4403">
                  <c:v>-0.80896000000000001</c:v>
                </c:pt>
                <c:pt idx="4404">
                  <c:v>-1.0200959999999999</c:v>
                </c:pt>
                <c:pt idx="4405">
                  <c:v>-1.0773010000000001</c:v>
                </c:pt>
                <c:pt idx="4406">
                  <c:v>-0.87570199999999998</c:v>
                </c:pt>
                <c:pt idx="4407">
                  <c:v>-0.58363299999999996</c:v>
                </c:pt>
                <c:pt idx="4408">
                  <c:v>-0.32673600000000003</c:v>
                </c:pt>
                <c:pt idx="4409">
                  <c:v>-0.23490900000000001</c:v>
                </c:pt>
                <c:pt idx="4410">
                  <c:v>-0.367645</c:v>
                </c:pt>
                <c:pt idx="4411">
                  <c:v>-0.64164699999999997</c:v>
                </c:pt>
                <c:pt idx="4412">
                  <c:v>-0.71795699999999996</c:v>
                </c:pt>
                <c:pt idx="4413">
                  <c:v>-0.65481599999999995</c:v>
                </c:pt>
                <c:pt idx="4414">
                  <c:v>-0.63220200000000004</c:v>
                </c:pt>
                <c:pt idx="4415">
                  <c:v>-0.58839399999999997</c:v>
                </c:pt>
                <c:pt idx="4416">
                  <c:v>-0.65585300000000002</c:v>
                </c:pt>
                <c:pt idx="4417">
                  <c:v>-0.63270599999999999</c:v>
                </c:pt>
                <c:pt idx="4418">
                  <c:v>-0.52638200000000002</c:v>
                </c:pt>
                <c:pt idx="4419">
                  <c:v>-0.34098800000000001</c:v>
                </c:pt>
                <c:pt idx="4420">
                  <c:v>-0.14805599999999999</c:v>
                </c:pt>
                <c:pt idx="4421">
                  <c:v>-0.284302</c:v>
                </c:pt>
                <c:pt idx="4422">
                  <c:v>-0.46795700000000001</c:v>
                </c:pt>
                <c:pt idx="4423">
                  <c:v>-0.614761</c:v>
                </c:pt>
                <c:pt idx="4424">
                  <c:v>-0.72044399999999997</c:v>
                </c:pt>
                <c:pt idx="4425">
                  <c:v>-0.757355</c:v>
                </c:pt>
                <c:pt idx="4426">
                  <c:v>-0.60966500000000001</c:v>
                </c:pt>
                <c:pt idx="4427">
                  <c:v>-0.33149699999999999</c:v>
                </c:pt>
                <c:pt idx="4428">
                  <c:v>-2.4628000000000001E-2</c:v>
                </c:pt>
                <c:pt idx="4429">
                  <c:v>0.102219</c:v>
                </c:pt>
                <c:pt idx="4430">
                  <c:v>0.149002</c:v>
                </c:pt>
                <c:pt idx="4431">
                  <c:v>8.5723999999999995E-2</c:v>
                </c:pt>
                <c:pt idx="4432">
                  <c:v>-3.0669999999999999E-2</c:v>
                </c:pt>
                <c:pt idx="4433">
                  <c:v>-9.0149000000000007E-2</c:v>
                </c:pt>
                <c:pt idx="4434">
                  <c:v>6.8359000000000003E-2</c:v>
                </c:pt>
                <c:pt idx="4435">
                  <c:v>4.0191999999999999E-2</c:v>
                </c:pt>
                <c:pt idx="4436">
                  <c:v>-0.151917</c:v>
                </c:pt>
                <c:pt idx="4437">
                  <c:v>-0.20793200000000001</c:v>
                </c:pt>
                <c:pt idx="4438">
                  <c:v>-0.18127399999999999</c:v>
                </c:pt>
                <c:pt idx="4439">
                  <c:v>-0.25489800000000001</c:v>
                </c:pt>
                <c:pt idx="4440">
                  <c:v>-0.43779000000000001</c:v>
                </c:pt>
                <c:pt idx="4441">
                  <c:v>-0.70375100000000002</c:v>
                </c:pt>
                <c:pt idx="4442">
                  <c:v>-0.87461900000000004</c:v>
                </c:pt>
                <c:pt idx="4443">
                  <c:v>-0.71052599999999999</c:v>
                </c:pt>
                <c:pt idx="4444">
                  <c:v>-0.43502800000000003</c:v>
                </c:pt>
                <c:pt idx="4445">
                  <c:v>-0.27410899999999999</c:v>
                </c:pt>
                <c:pt idx="4446">
                  <c:v>-0.39645399999999997</c:v>
                </c:pt>
                <c:pt idx="4447">
                  <c:v>-0.66659500000000005</c:v>
                </c:pt>
                <c:pt idx="4448">
                  <c:v>-0.91064500000000004</c:v>
                </c:pt>
                <c:pt idx="4449">
                  <c:v>-0.86123700000000003</c:v>
                </c:pt>
                <c:pt idx="4450">
                  <c:v>-0.53037999999999996</c:v>
                </c:pt>
                <c:pt idx="4451">
                  <c:v>-0.35202</c:v>
                </c:pt>
                <c:pt idx="4452">
                  <c:v>-0.36221300000000001</c:v>
                </c:pt>
                <c:pt idx="4453">
                  <c:v>-0.44151299999999999</c:v>
                </c:pt>
                <c:pt idx="4454">
                  <c:v>-0.49134800000000001</c:v>
                </c:pt>
                <c:pt idx="4455">
                  <c:v>-0.53649899999999995</c:v>
                </c:pt>
                <c:pt idx="4456">
                  <c:v>-0.50277700000000003</c:v>
                </c:pt>
                <c:pt idx="4457">
                  <c:v>-0.51798999999999995</c:v>
                </c:pt>
                <c:pt idx="4458">
                  <c:v>-0.456177</c:v>
                </c:pt>
                <c:pt idx="4459">
                  <c:v>-0.33082600000000001</c:v>
                </c:pt>
                <c:pt idx="4460">
                  <c:v>-0.29899599999999998</c:v>
                </c:pt>
                <c:pt idx="4461">
                  <c:v>-0.36692799999999998</c:v>
                </c:pt>
                <c:pt idx="4462">
                  <c:v>-0.46816999999999998</c:v>
                </c:pt>
                <c:pt idx="4463">
                  <c:v>-0.40589900000000001</c:v>
                </c:pt>
                <c:pt idx="4464">
                  <c:v>-0.31794699999999998</c:v>
                </c:pt>
                <c:pt idx="4465">
                  <c:v>-0.29266399999999998</c:v>
                </c:pt>
                <c:pt idx="4466">
                  <c:v>-0.42930600000000002</c:v>
                </c:pt>
                <c:pt idx="4467">
                  <c:v>-0.55854800000000004</c:v>
                </c:pt>
                <c:pt idx="4468">
                  <c:v>-0.49847399999999997</c:v>
                </c:pt>
                <c:pt idx="4469">
                  <c:v>-0.41221600000000003</c:v>
                </c:pt>
                <c:pt idx="4470">
                  <c:v>-0.39227299999999998</c:v>
                </c:pt>
                <c:pt idx="4471">
                  <c:v>-0.38177499999999998</c:v>
                </c:pt>
                <c:pt idx="4472">
                  <c:v>-0.32695000000000002</c:v>
                </c:pt>
                <c:pt idx="4473">
                  <c:v>-0.27996799999999999</c:v>
                </c:pt>
                <c:pt idx="4474">
                  <c:v>-0.249863</c:v>
                </c:pt>
                <c:pt idx="4475">
                  <c:v>-0.33058199999999999</c:v>
                </c:pt>
                <c:pt idx="4476">
                  <c:v>-0.27877800000000003</c:v>
                </c:pt>
                <c:pt idx="4477">
                  <c:v>-0.16749600000000001</c:v>
                </c:pt>
                <c:pt idx="4478">
                  <c:v>-6.7108000000000001E-2</c:v>
                </c:pt>
                <c:pt idx="4479">
                  <c:v>-5.9360000000000003E-3</c:v>
                </c:pt>
                <c:pt idx="4480">
                  <c:v>-7.6172000000000004E-2</c:v>
                </c:pt>
                <c:pt idx="4481">
                  <c:v>-0.23669399999999999</c:v>
                </c:pt>
                <c:pt idx="4482">
                  <c:v>-0.173676</c:v>
                </c:pt>
                <c:pt idx="4483">
                  <c:v>-0.123062</c:v>
                </c:pt>
                <c:pt idx="4484">
                  <c:v>-0.207672</c:v>
                </c:pt>
                <c:pt idx="4485">
                  <c:v>-0.290161</c:v>
                </c:pt>
                <c:pt idx="4486">
                  <c:v>-0.36888100000000001</c:v>
                </c:pt>
                <c:pt idx="4487">
                  <c:v>-0.47277799999999998</c:v>
                </c:pt>
                <c:pt idx="4488">
                  <c:v>-0.441498</c:v>
                </c:pt>
                <c:pt idx="4489">
                  <c:v>-0.393646</c:v>
                </c:pt>
                <c:pt idx="4490">
                  <c:v>-0.368118</c:v>
                </c:pt>
                <c:pt idx="4491">
                  <c:v>-0.25122100000000003</c:v>
                </c:pt>
                <c:pt idx="4492">
                  <c:v>-0.42895499999999998</c:v>
                </c:pt>
                <c:pt idx="4493">
                  <c:v>-0.71050999999999997</c:v>
                </c:pt>
                <c:pt idx="4494">
                  <c:v>-0.80293300000000001</c:v>
                </c:pt>
                <c:pt idx="4495">
                  <c:v>-0.57609600000000005</c:v>
                </c:pt>
                <c:pt idx="4496">
                  <c:v>-0.289078</c:v>
                </c:pt>
                <c:pt idx="4497">
                  <c:v>-0.210617</c:v>
                </c:pt>
                <c:pt idx="4498">
                  <c:v>-0.33311499999999999</c:v>
                </c:pt>
                <c:pt idx="4499">
                  <c:v>-0.52210999999999996</c:v>
                </c:pt>
                <c:pt idx="4500">
                  <c:v>-0.63603200000000004</c:v>
                </c:pt>
                <c:pt idx="4501">
                  <c:v>-0.69032300000000002</c:v>
                </c:pt>
                <c:pt idx="4502">
                  <c:v>-0.67684900000000003</c:v>
                </c:pt>
                <c:pt idx="4503">
                  <c:v>-0.58975200000000005</c:v>
                </c:pt>
                <c:pt idx="4504">
                  <c:v>-0.51664699999999997</c:v>
                </c:pt>
                <c:pt idx="4505">
                  <c:v>-0.420761</c:v>
                </c:pt>
                <c:pt idx="4506">
                  <c:v>-0.41737400000000002</c:v>
                </c:pt>
                <c:pt idx="4507">
                  <c:v>-0.48353600000000002</c:v>
                </c:pt>
                <c:pt idx="4508">
                  <c:v>-0.50337200000000004</c:v>
                </c:pt>
                <c:pt idx="4509">
                  <c:v>-0.36753799999999998</c:v>
                </c:pt>
                <c:pt idx="4510">
                  <c:v>-0.345551</c:v>
                </c:pt>
                <c:pt idx="4511">
                  <c:v>-0.48576399999999997</c:v>
                </c:pt>
                <c:pt idx="4512">
                  <c:v>-0.57362400000000002</c:v>
                </c:pt>
                <c:pt idx="4513">
                  <c:v>-0.52967799999999998</c:v>
                </c:pt>
                <c:pt idx="4514">
                  <c:v>-0.43563800000000003</c:v>
                </c:pt>
                <c:pt idx="4515">
                  <c:v>-0.27496300000000001</c:v>
                </c:pt>
                <c:pt idx="4516">
                  <c:v>-0.131775</c:v>
                </c:pt>
                <c:pt idx="4517">
                  <c:v>-9.9410999999999999E-2</c:v>
                </c:pt>
                <c:pt idx="4518">
                  <c:v>-0.126556</c:v>
                </c:pt>
                <c:pt idx="4519">
                  <c:v>-0.14105200000000001</c:v>
                </c:pt>
                <c:pt idx="4520">
                  <c:v>-0.16575599999999999</c:v>
                </c:pt>
                <c:pt idx="4521">
                  <c:v>-0.210312</c:v>
                </c:pt>
                <c:pt idx="4522">
                  <c:v>-0.19154399999999999</c:v>
                </c:pt>
                <c:pt idx="4523">
                  <c:v>-0.210815</c:v>
                </c:pt>
                <c:pt idx="4524">
                  <c:v>-0.189667</c:v>
                </c:pt>
                <c:pt idx="4525">
                  <c:v>-0.15982099999999999</c:v>
                </c:pt>
                <c:pt idx="4526">
                  <c:v>-2.3163E-2</c:v>
                </c:pt>
                <c:pt idx="4527">
                  <c:v>5.5084000000000001E-2</c:v>
                </c:pt>
                <c:pt idx="4528">
                  <c:v>-5.1544E-2</c:v>
                </c:pt>
                <c:pt idx="4529">
                  <c:v>-0.164215</c:v>
                </c:pt>
                <c:pt idx="4530">
                  <c:v>-0.19265699999999999</c:v>
                </c:pt>
                <c:pt idx="4531">
                  <c:v>-0.160889</c:v>
                </c:pt>
                <c:pt idx="4532">
                  <c:v>-0.15615799999999999</c:v>
                </c:pt>
                <c:pt idx="4533">
                  <c:v>-0.22001599999999999</c:v>
                </c:pt>
                <c:pt idx="4534">
                  <c:v>-0.31239299999999998</c:v>
                </c:pt>
                <c:pt idx="4535">
                  <c:v>-0.43165599999999998</c:v>
                </c:pt>
                <c:pt idx="4536">
                  <c:v>-0.47518899999999997</c:v>
                </c:pt>
                <c:pt idx="4537">
                  <c:v>-0.42341600000000001</c:v>
                </c:pt>
                <c:pt idx="4538">
                  <c:v>-0.26829500000000001</c:v>
                </c:pt>
                <c:pt idx="4539">
                  <c:v>-1.129E-3</c:v>
                </c:pt>
                <c:pt idx="4540">
                  <c:v>-0.19850200000000001</c:v>
                </c:pt>
                <c:pt idx="4541">
                  <c:v>-0.55252100000000004</c:v>
                </c:pt>
                <c:pt idx="4542">
                  <c:v>-0.52439899999999995</c:v>
                </c:pt>
                <c:pt idx="4543">
                  <c:v>-0.28669699999999998</c:v>
                </c:pt>
                <c:pt idx="4544">
                  <c:v>-0.113663</c:v>
                </c:pt>
                <c:pt idx="4545">
                  <c:v>-5.8762000000000002E-2</c:v>
                </c:pt>
                <c:pt idx="4546">
                  <c:v>-0.134766</c:v>
                </c:pt>
                <c:pt idx="4547">
                  <c:v>-0.24801599999999999</c:v>
                </c:pt>
                <c:pt idx="4548">
                  <c:v>-0.30511500000000003</c:v>
                </c:pt>
                <c:pt idx="4549">
                  <c:v>-0.32434099999999999</c:v>
                </c:pt>
                <c:pt idx="4550">
                  <c:v>-0.35885600000000001</c:v>
                </c:pt>
                <c:pt idx="4551">
                  <c:v>-0.33857700000000002</c:v>
                </c:pt>
                <c:pt idx="4552">
                  <c:v>-0.273285</c:v>
                </c:pt>
                <c:pt idx="4553">
                  <c:v>-0.324158</c:v>
                </c:pt>
                <c:pt idx="4554">
                  <c:v>-0.360794</c:v>
                </c:pt>
                <c:pt idx="4555">
                  <c:v>-0.39799499999999999</c:v>
                </c:pt>
                <c:pt idx="4556">
                  <c:v>-0.41934199999999999</c:v>
                </c:pt>
                <c:pt idx="4557">
                  <c:v>-0.41081200000000001</c:v>
                </c:pt>
                <c:pt idx="4558">
                  <c:v>-0.35911599999999999</c:v>
                </c:pt>
                <c:pt idx="4559">
                  <c:v>-0.31121799999999999</c:v>
                </c:pt>
                <c:pt idx="4560">
                  <c:v>-0.359711</c:v>
                </c:pt>
                <c:pt idx="4561">
                  <c:v>-0.43115199999999998</c:v>
                </c:pt>
                <c:pt idx="4562">
                  <c:v>-0.35290500000000002</c:v>
                </c:pt>
                <c:pt idx="4563">
                  <c:v>-0.24099699999999999</c:v>
                </c:pt>
                <c:pt idx="4564">
                  <c:v>-0.146698</c:v>
                </c:pt>
                <c:pt idx="4565">
                  <c:v>-0.22728000000000001</c:v>
                </c:pt>
                <c:pt idx="4566">
                  <c:v>-0.222473</c:v>
                </c:pt>
                <c:pt idx="4567">
                  <c:v>4.9957000000000001E-2</c:v>
                </c:pt>
                <c:pt idx="4568">
                  <c:v>0.37536599999999998</c:v>
                </c:pt>
                <c:pt idx="4569">
                  <c:v>0.29815700000000001</c:v>
                </c:pt>
                <c:pt idx="4570">
                  <c:v>7.2830000000000006E-2</c:v>
                </c:pt>
                <c:pt idx="4571">
                  <c:v>-3.27E-2</c:v>
                </c:pt>
                <c:pt idx="4572">
                  <c:v>-5.7068000000000001E-2</c:v>
                </c:pt>
                <c:pt idx="4573">
                  <c:v>-3.0869000000000001E-2</c:v>
                </c:pt>
                <c:pt idx="4574">
                  <c:v>-9.9715999999999999E-2</c:v>
                </c:pt>
                <c:pt idx="4575">
                  <c:v>-0.23480200000000001</c:v>
                </c:pt>
                <c:pt idx="4576">
                  <c:v>-0.27954099999999998</c:v>
                </c:pt>
                <c:pt idx="4577">
                  <c:v>-0.27726699999999999</c:v>
                </c:pt>
                <c:pt idx="4578">
                  <c:v>-0.300705</c:v>
                </c:pt>
                <c:pt idx="4579">
                  <c:v>-0.39988699999999999</c:v>
                </c:pt>
                <c:pt idx="4580">
                  <c:v>-0.48255900000000002</c:v>
                </c:pt>
                <c:pt idx="4581">
                  <c:v>-0.39636199999999999</c:v>
                </c:pt>
                <c:pt idx="4582">
                  <c:v>-0.263428</c:v>
                </c:pt>
                <c:pt idx="4583">
                  <c:v>-5.4337000000000003E-2</c:v>
                </c:pt>
                <c:pt idx="4584">
                  <c:v>3.7796000000000003E-2</c:v>
                </c:pt>
                <c:pt idx="4585">
                  <c:v>-0.26861600000000002</c:v>
                </c:pt>
                <c:pt idx="4586">
                  <c:v>-0.69700600000000001</c:v>
                </c:pt>
                <c:pt idx="4587">
                  <c:v>-0.78204300000000004</c:v>
                </c:pt>
                <c:pt idx="4588">
                  <c:v>-0.38861099999999998</c:v>
                </c:pt>
                <c:pt idx="4589">
                  <c:v>3.2974000000000003E-2</c:v>
                </c:pt>
                <c:pt idx="4590">
                  <c:v>0.1129</c:v>
                </c:pt>
                <c:pt idx="4591">
                  <c:v>-5.8333999999999997E-2</c:v>
                </c:pt>
                <c:pt idx="4592">
                  <c:v>-0.25988800000000001</c:v>
                </c:pt>
                <c:pt idx="4593">
                  <c:v>-0.41168199999999999</c:v>
                </c:pt>
                <c:pt idx="4594">
                  <c:v>-0.452011</c:v>
                </c:pt>
                <c:pt idx="4595">
                  <c:v>-0.38415500000000002</c:v>
                </c:pt>
                <c:pt idx="4596">
                  <c:v>-0.27239999999999998</c:v>
                </c:pt>
                <c:pt idx="4597">
                  <c:v>-0.22811899999999999</c:v>
                </c:pt>
                <c:pt idx="4598">
                  <c:v>-0.25703399999999998</c:v>
                </c:pt>
                <c:pt idx="4599">
                  <c:v>-0.229431</c:v>
                </c:pt>
                <c:pt idx="4600">
                  <c:v>-0.179199</c:v>
                </c:pt>
                <c:pt idx="4601">
                  <c:v>-0.18518100000000001</c:v>
                </c:pt>
                <c:pt idx="4602">
                  <c:v>-0.262131</c:v>
                </c:pt>
                <c:pt idx="4603">
                  <c:v>-0.31809999999999999</c:v>
                </c:pt>
                <c:pt idx="4604">
                  <c:v>-0.34365800000000002</c:v>
                </c:pt>
                <c:pt idx="4605">
                  <c:v>-0.27241500000000002</c:v>
                </c:pt>
                <c:pt idx="4606">
                  <c:v>-0.146652</c:v>
                </c:pt>
                <c:pt idx="4607">
                  <c:v>-0.142563</c:v>
                </c:pt>
                <c:pt idx="4608">
                  <c:v>-0.17118800000000001</c:v>
                </c:pt>
                <c:pt idx="4609">
                  <c:v>-0.14094499999999999</c:v>
                </c:pt>
                <c:pt idx="4610">
                  <c:v>-0.16661100000000001</c:v>
                </c:pt>
                <c:pt idx="4611">
                  <c:v>-0.13642899999999999</c:v>
                </c:pt>
                <c:pt idx="4612">
                  <c:v>-4.3304000000000002E-2</c:v>
                </c:pt>
                <c:pt idx="4613">
                  <c:v>0.17962600000000001</c:v>
                </c:pt>
                <c:pt idx="4614">
                  <c:v>0.328598</c:v>
                </c:pt>
                <c:pt idx="4615">
                  <c:v>0.25532500000000002</c:v>
                </c:pt>
                <c:pt idx="4616">
                  <c:v>8.8440000000000005E-2</c:v>
                </c:pt>
                <c:pt idx="4617">
                  <c:v>-1.7242E-2</c:v>
                </c:pt>
                <c:pt idx="4618">
                  <c:v>3.9031999999999997E-2</c:v>
                </c:pt>
                <c:pt idx="4619">
                  <c:v>6.1813E-2</c:v>
                </c:pt>
                <c:pt idx="4620">
                  <c:v>5.0368999999999997E-2</c:v>
                </c:pt>
                <c:pt idx="4621">
                  <c:v>-8.4717000000000001E-2</c:v>
                </c:pt>
                <c:pt idx="4622">
                  <c:v>-0.16569500000000001</c:v>
                </c:pt>
                <c:pt idx="4623">
                  <c:v>-0.30615199999999998</c:v>
                </c:pt>
                <c:pt idx="4624">
                  <c:v>-0.41523700000000002</c:v>
                </c:pt>
                <c:pt idx="4625">
                  <c:v>-0.51573199999999997</c:v>
                </c:pt>
                <c:pt idx="4626">
                  <c:v>-0.474472</c:v>
                </c:pt>
                <c:pt idx="4627">
                  <c:v>-0.293823</c:v>
                </c:pt>
                <c:pt idx="4628">
                  <c:v>-4.3228000000000003E-2</c:v>
                </c:pt>
                <c:pt idx="4629">
                  <c:v>0.16847200000000001</c:v>
                </c:pt>
                <c:pt idx="4630">
                  <c:v>-5.6015000000000002E-2</c:v>
                </c:pt>
                <c:pt idx="4631">
                  <c:v>-0.5383</c:v>
                </c:pt>
                <c:pt idx="4632">
                  <c:v>-0.83038299999999998</c:v>
                </c:pt>
                <c:pt idx="4633">
                  <c:v>-0.46560699999999999</c:v>
                </c:pt>
                <c:pt idx="4634">
                  <c:v>0.11412</c:v>
                </c:pt>
                <c:pt idx="4635">
                  <c:v>0.35000599999999998</c:v>
                </c:pt>
                <c:pt idx="4636">
                  <c:v>0.154053</c:v>
                </c:pt>
                <c:pt idx="4637">
                  <c:v>-0.11036700000000001</c:v>
                </c:pt>
                <c:pt idx="4638">
                  <c:v>-0.31442300000000001</c:v>
                </c:pt>
                <c:pt idx="4639">
                  <c:v>-0.376938</c:v>
                </c:pt>
                <c:pt idx="4640">
                  <c:v>-0.34205600000000003</c:v>
                </c:pt>
                <c:pt idx="4641">
                  <c:v>-0.48815900000000001</c:v>
                </c:pt>
                <c:pt idx="4642">
                  <c:v>-0.459976</c:v>
                </c:pt>
                <c:pt idx="4643">
                  <c:v>-0.34910600000000003</c:v>
                </c:pt>
                <c:pt idx="4644">
                  <c:v>-0.25997900000000002</c:v>
                </c:pt>
                <c:pt idx="4645">
                  <c:v>-0.23849500000000001</c:v>
                </c:pt>
                <c:pt idx="4646">
                  <c:v>-0.33506799999999998</c:v>
                </c:pt>
                <c:pt idx="4647">
                  <c:v>-0.453262</c:v>
                </c:pt>
                <c:pt idx="4648">
                  <c:v>-0.473389</c:v>
                </c:pt>
                <c:pt idx="4649">
                  <c:v>-0.40284700000000001</c:v>
                </c:pt>
                <c:pt idx="4650">
                  <c:v>-0.33557100000000001</c:v>
                </c:pt>
                <c:pt idx="4651">
                  <c:v>-0.33265699999999998</c:v>
                </c:pt>
                <c:pt idx="4652">
                  <c:v>-0.25251800000000002</c:v>
                </c:pt>
                <c:pt idx="4653">
                  <c:v>-0.10345500000000001</c:v>
                </c:pt>
                <c:pt idx="4654">
                  <c:v>-3.9383000000000001E-2</c:v>
                </c:pt>
                <c:pt idx="4655">
                  <c:v>-7.6279E-2</c:v>
                </c:pt>
                <c:pt idx="4656">
                  <c:v>-0.14724699999999999</c:v>
                </c:pt>
                <c:pt idx="4657">
                  <c:v>-0.15626499999999999</c:v>
                </c:pt>
                <c:pt idx="4658">
                  <c:v>-6.3979999999999995E-2</c:v>
                </c:pt>
                <c:pt idx="4659">
                  <c:v>5.5114999999999997E-2</c:v>
                </c:pt>
                <c:pt idx="4660">
                  <c:v>9.8038E-2</c:v>
                </c:pt>
                <c:pt idx="4661">
                  <c:v>0.109177</c:v>
                </c:pt>
                <c:pt idx="4662">
                  <c:v>0.21130399999999999</c:v>
                </c:pt>
                <c:pt idx="4663">
                  <c:v>0.27529900000000002</c:v>
                </c:pt>
                <c:pt idx="4664">
                  <c:v>9.7031000000000006E-2</c:v>
                </c:pt>
                <c:pt idx="4665">
                  <c:v>-9.3353000000000005E-2</c:v>
                </c:pt>
                <c:pt idx="4666">
                  <c:v>-0.17668200000000001</c:v>
                </c:pt>
                <c:pt idx="4667">
                  <c:v>-0.17923</c:v>
                </c:pt>
                <c:pt idx="4668">
                  <c:v>-0.19470199999999999</c:v>
                </c:pt>
                <c:pt idx="4669">
                  <c:v>-0.29702800000000001</c:v>
                </c:pt>
                <c:pt idx="4670">
                  <c:v>-0.499496</c:v>
                </c:pt>
                <c:pt idx="4671">
                  <c:v>-0.76484700000000005</c:v>
                </c:pt>
                <c:pt idx="4672">
                  <c:v>-0.81303400000000003</c:v>
                </c:pt>
                <c:pt idx="4673">
                  <c:v>-0.61051900000000003</c:v>
                </c:pt>
                <c:pt idx="4674">
                  <c:v>-0.43049599999999999</c:v>
                </c:pt>
                <c:pt idx="4675">
                  <c:v>-0.35197400000000001</c:v>
                </c:pt>
                <c:pt idx="4676">
                  <c:v>-0.36186200000000002</c:v>
                </c:pt>
                <c:pt idx="4677">
                  <c:v>-0.42622399999999999</c:v>
                </c:pt>
                <c:pt idx="4678">
                  <c:v>-0.38810699999999998</c:v>
                </c:pt>
                <c:pt idx="4679">
                  <c:v>-0.293854</c:v>
                </c:pt>
                <c:pt idx="4680">
                  <c:v>-0.322357</c:v>
                </c:pt>
                <c:pt idx="4681">
                  <c:v>-0.46278399999999997</c:v>
                </c:pt>
                <c:pt idx="4682">
                  <c:v>-0.55761700000000003</c:v>
                </c:pt>
                <c:pt idx="4683">
                  <c:v>-0.55828900000000004</c:v>
                </c:pt>
                <c:pt idx="4684">
                  <c:v>-0.51515200000000005</c:v>
                </c:pt>
                <c:pt idx="4685">
                  <c:v>-0.44174200000000002</c:v>
                </c:pt>
                <c:pt idx="4686">
                  <c:v>-0.426315</c:v>
                </c:pt>
                <c:pt idx="4687">
                  <c:v>-0.41355900000000001</c:v>
                </c:pt>
                <c:pt idx="4688">
                  <c:v>-0.47894300000000001</c:v>
                </c:pt>
                <c:pt idx="4689">
                  <c:v>-0.61103799999999997</c:v>
                </c:pt>
                <c:pt idx="4690">
                  <c:v>-0.64041099999999995</c:v>
                </c:pt>
                <c:pt idx="4691">
                  <c:v>-0.58647199999999999</c:v>
                </c:pt>
                <c:pt idx="4692">
                  <c:v>-0.59298700000000004</c:v>
                </c:pt>
                <c:pt idx="4693">
                  <c:v>-0.62188699999999997</c:v>
                </c:pt>
                <c:pt idx="4694">
                  <c:v>-0.73049900000000001</c:v>
                </c:pt>
                <c:pt idx="4695">
                  <c:v>-0.64854400000000001</c:v>
                </c:pt>
                <c:pt idx="4696">
                  <c:v>-0.43836999999999998</c:v>
                </c:pt>
                <c:pt idx="4697">
                  <c:v>-0.18391399999999999</c:v>
                </c:pt>
                <c:pt idx="4698">
                  <c:v>-4.7393999999999999E-2</c:v>
                </c:pt>
                <c:pt idx="4699">
                  <c:v>-9.1704999999999995E-2</c:v>
                </c:pt>
                <c:pt idx="4700">
                  <c:v>-0.26426699999999997</c:v>
                </c:pt>
                <c:pt idx="4701">
                  <c:v>-0.38777200000000001</c:v>
                </c:pt>
                <c:pt idx="4702">
                  <c:v>-0.29457100000000003</c:v>
                </c:pt>
                <c:pt idx="4703">
                  <c:v>-0.120697</c:v>
                </c:pt>
                <c:pt idx="4704">
                  <c:v>3.9383000000000001E-2</c:v>
                </c:pt>
                <c:pt idx="4705">
                  <c:v>0.14913899999999999</c:v>
                </c:pt>
                <c:pt idx="4706">
                  <c:v>0.160828</c:v>
                </c:pt>
                <c:pt idx="4707">
                  <c:v>7.1854000000000001E-2</c:v>
                </c:pt>
                <c:pt idx="4708">
                  <c:v>-3.3325E-2</c:v>
                </c:pt>
                <c:pt idx="4709">
                  <c:v>-0.133301</c:v>
                </c:pt>
                <c:pt idx="4710">
                  <c:v>-0.26426699999999997</c:v>
                </c:pt>
                <c:pt idx="4711">
                  <c:v>-0.30679299999999998</c:v>
                </c:pt>
                <c:pt idx="4712">
                  <c:v>-0.32325700000000002</c:v>
                </c:pt>
                <c:pt idx="4713">
                  <c:v>-0.31201200000000001</c:v>
                </c:pt>
                <c:pt idx="4714">
                  <c:v>-0.30137599999999998</c:v>
                </c:pt>
                <c:pt idx="4715">
                  <c:v>-0.38044699999999998</c:v>
                </c:pt>
                <c:pt idx="4716">
                  <c:v>-0.43208299999999999</c:v>
                </c:pt>
                <c:pt idx="4717">
                  <c:v>-0.59115600000000001</c:v>
                </c:pt>
                <c:pt idx="4718">
                  <c:v>-0.85542300000000004</c:v>
                </c:pt>
                <c:pt idx="4719">
                  <c:v>-1.013916</c:v>
                </c:pt>
                <c:pt idx="4720">
                  <c:v>-0.76927199999999996</c:v>
                </c:pt>
                <c:pt idx="4721">
                  <c:v>-0.39772000000000002</c:v>
                </c:pt>
                <c:pt idx="4722">
                  <c:v>-0.31945800000000002</c:v>
                </c:pt>
                <c:pt idx="4723">
                  <c:v>-0.52082799999999996</c:v>
                </c:pt>
                <c:pt idx="4724">
                  <c:v>-0.694519</c:v>
                </c:pt>
                <c:pt idx="4725">
                  <c:v>-0.61047399999999996</c:v>
                </c:pt>
                <c:pt idx="4726">
                  <c:v>-0.36521900000000002</c:v>
                </c:pt>
                <c:pt idx="4727">
                  <c:v>-0.15478500000000001</c:v>
                </c:pt>
                <c:pt idx="4728">
                  <c:v>-0.11644</c:v>
                </c:pt>
                <c:pt idx="4729">
                  <c:v>-0.26014700000000002</c:v>
                </c:pt>
                <c:pt idx="4730">
                  <c:v>-0.40625</c:v>
                </c:pt>
                <c:pt idx="4731">
                  <c:v>-0.47666900000000001</c:v>
                </c:pt>
                <c:pt idx="4732">
                  <c:v>-0.47770699999999999</c:v>
                </c:pt>
                <c:pt idx="4733">
                  <c:v>-0.446274</c:v>
                </c:pt>
                <c:pt idx="4734">
                  <c:v>-0.42408800000000002</c:v>
                </c:pt>
                <c:pt idx="4735">
                  <c:v>-0.42855799999999999</c:v>
                </c:pt>
                <c:pt idx="4736">
                  <c:v>-0.46585100000000002</c:v>
                </c:pt>
                <c:pt idx="4737">
                  <c:v>-0.50573699999999999</c:v>
                </c:pt>
                <c:pt idx="4738">
                  <c:v>-0.47441100000000003</c:v>
                </c:pt>
                <c:pt idx="4739">
                  <c:v>-0.44126900000000002</c:v>
                </c:pt>
                <c:pt idx="4740">
                  <c:v>-0.423981</c:v>
                </c:pt>
                <c:pt idx="4741">
                  <c:v>-0.44393899999999997</c:v>
                </c:pt>
                <c:pt idx="4742">
                  <c:v>-0.41749599999999998</c:v>
                </c:pt>
                <c:pt idx="4743">
                  <c:v>-0.35610999999999998</c:v>
                </c:pt>
                <c:pt idx="4744">
                  <c:v>-0.29357899999999998</c:v>
                </c:pt>
                <c:pt idx="4745">
                  <c:v>-0.21852099999999999</c:v>
                </c:pt>
                <c:pt idx="4746">
                  <c:v>-0.116837</c:v>
                </c:pt>
                <c:pt idx="4747">
                  <c:v>-6.9916000000000006E-2</c:v>
                </c:pt>
                <c:pt idx="4748">
                  <c:v>9.1710000000000003E-3</c:v>
                </c:pt>
                <c:pt idx="4749">
                  <c:v>0.15626499999999999</c:v>
                </c:pt>
                <c:pt idx="4750">
                  <c:v>0.26480100000000001</c:v>
                </c:pt>
                <c:pt idx="4751">
                  <c:v>0.25147999999999998</c:v>
                </c:pt>
                <c:pt idx="4752">
                  <c:v>8.2839999999999997E-2</c:v>
                </c:pt>
                <c:pt idx="4753">
                  <c:v>-7.1701000000000001E-2</c:v>
                </c:pt>
                <c:pt idx="4754">
                  <c:v>-0.11498999999999999</c:v>
                </c:pt>
                <c:pt idx="4755">
                  <c:v>-0.123779</c:v>
                </c:pt>
                <c:pt idx="4756">
                  <c:v>-0.14593500000000001</c:v>
                </c:pt>
                <c:pt idx="4757">
                  <c:v>-0.20710799999999999</c:v>
                </c:pt>
                <c:pt idx="4758">
                  <c:v>-0.18402099999999999</c:v>
                </c:pt>
                <c:pt idx="4759">
                  <c:v>-0.36189300000000002</c:v>
                </c:pt>
                <c:pt idx="4760">
                  <c:v>-0.60285900000000003</c:v>
                </c:pt>
                <c:pt idx="4761">
                  <c:v>-0.55256700000000003</c:v>
                </c:pt>
                <c:pt idx="4762">
                  <c:v>-0.457764</c:v>
                </c:pt>
                <c:pt idx="4763">
                  <c:v>-0.35156199999999999</c:v>
                </c:pt>
                <c:pt idx="4764">
                  <c:v>-0.27619899999999997</c:v>
                </c:pt>
                <c:pt idx="4765">
                  <c:v>-0.156448</c:v>
                </c:pt>
                <c:pt idx="4766">
                  <c:v>6.7244999999999999E-2</c:v>
                </c:pt>
                <c:pt idx="4767">
                  <c:v>0.26800499999999999</c:v>
                </c:pt>
                <c:pt idx="4768">
                  <c:v>0.43133500000000002</c:v>
                </c:pt>
                <c:pt idx="4769">
                  <c:v>0.57597399999999999</c:v>
                </c:pt>
                <c:pt idx="4770">
                  <c:v>1.056656</c:v>
                </c:pt>
                <c:pt idx="4771">
                  <c:v>0.61061100000000001</c:v>
                </c:pt>
                <c:pt idx="4772">
                  <c:v>0.76121499999999997</c:v>
                </c:pt>
                <c:pt idx="4773">
                  <c:v>0.65061999999999998</c:v>
                </c:pt>
                <c:pt idx="4774">
                  <c:v>0.26872299999999999</c:v>
                </c:pt>
                <c:pt idx="4775">
                  <c:v>-0.30770900000000001</c:v>
                </c:pt>
                <c:pt idx="4776">
                  <c:v>-0.63395699999999999</c:v>
                </c:pt>
                <c:pt idx="4777">
                  <c:v>-0.56275900000000001</c:v>
                </c:pt>
                <c:pt idx="4778">
                  <c:v>-0.21553</c:v>
                </c:pt>
                <c:pt idx="4779">
                  <c:v>8.5891999999999996E-2</c:v>
                </c:pt>
                <c:pt idx="4780">
                  <c:v>6.3369999999999996E-2</c:v>
                </c:pt>
                <c:pt idx="4781">
                  <c:v>-0.23757900000000001</c:v>
                </c:pt>
                <c:pt idx="4782">
                  <c:v>-0.26980599999999999</c:v>
                </c:pt>
                <c:pt idx="4783">
                  <c:v>0.226822</c:v>
                </c:pt>
                <c:pt idx="4784">
                  <c:v>0.53988599999999998</c:v>
                </c:pt>
                <c:pt idx="4785">
                  <c:v>0.58357199999999998</c:v>
                </c:pt>
                <c:pt idx="4786">
                  <c:v>0.30374099999999998</c:v>
                </c:pt>
                <c:pt idx="4787">
                  <c:v>0.58512900000000001</c:v>
                </c:pt>
                <c:pt idx="4788">
                  <c:v>-0.12277200000000001</c:v>
                </c:pt>
                <c:pt idx="4789">
                  <c:v>0.418655</c:v>
                </c:pt>
                <c:pt idx="4790">
                  <c:v>-0.198212</c:v>
                </c:pt>
                <c:pt idx="4791">
                  <c:v>-2.4764999999999999E-2</c:v>
                </c:pt>
                <c:pt idx="4792">
                  <c:v>1.295258</c:v>
                </c:pt>
                <c:pt idx="4793">
                  <c:v>0.75395199999999996</c:v>
                </c:pt>
                <c:pt idx="4794">
                  <c:v>7.6935000000000003E-2</c:v>
                </c:pt>
                <c:pt idx="4795">
                  <c:v>0.43479899999999999</c:v>
                </c:pt>
                <c:pt idx="4796">
                  <c:v>0.59422299999999995</c:v>
                </c:pt>
                <c:pt idx="4797">
                  <c:v>0.470856</c:v>
                </c:pt>
                <c:pt idx="4798">
                  <c:v>0.34750399999999998</c:v>
                </c:pt>
                <c:pt idx="4799">
                  <c:v>-8.5800000000000001E-2</c:v>
                </c:pt>
                <c:pt idx="4800">
                  <c:v>5.1331000000000002E-2</c:v>
                </c:pt>
                <c:pt idx="4801">
                  <c:v>-0.116898</c:v>
                </c:pt>
                <c:pt idx="4802">
                  <c:v>-0.240479</c:v>
                </c:pt>
                <c:pt idx="4803">
                  <c:v>0.227386</c:v>
                </c:pt>
                <c:pt idx="4804">
                  <c:v>0.96000700000000005</c:v>
                </c:pt>
                <c:pt idx="4805">
                  <c:v>1.455765</c:v>
                </c:pt>
                <c:pt idx="4806">
                  <c:v>1.72963</c:v>
                </c:pt>
                <c:pt idx="4807">
                  <c:v>1.298325</c:v>
                </c:pt>
                <c:pt idx="4808">
                  <c:v>0.797516</c:v>
                </c:pt>
                <c:pt idx="4809">
                  <c:v>0.37068200000000001</c:v>
                </c:pt>
                <c:pt idx="4810">
                  <c:v>0.65585300000000002</c:v>
                </c:pt>
                <c:pt idx="4811">
                  <c:v>0.58985900000000002</c:v>
                </c:pt>
                <c:pt idx="4812">
                  <c:v>0.59240700000000002</c:v>
                </c:pt>
                <c:pt idx="4813">
                  <c:v>0.32466099999999998</c:v>
                </c:pt>
                <c:pt idx="4814">
                  <c:v>-0.20954900000000001</c:v>
                </c:pt>
                <c:pt idx="4815">
                  <c:v>-0.351746</c:v>
                </c:pt>
                <c:pt idx="4816">
                  <c:v>-0.27119399999999999</c:v>
                </c:pt>
                <c:pt idx="4817">
                  <c:v>-0.27363599999999999</c:v>
                </c:pt>
                <c:pt idx="4818">
                  <c:v>0.11865199999999999</c:v>
                </c:pt>
                <c:pt idx="4819">
                  <c:v>0.38000499999999998</c:v>
                </c:pt>
                <c:pt idx="4820">
                  <c:v>0.50875899999999996</c:v>
                </c:pt>
                <c:pt idx="4821">
                  <c:v>0.47093200000000002</c:v>
                </c:pt>
                <c:pt idx="4822">
                  <c:v>0.58851600000000004</c:v>
                </c:pt>
                <c:pt idx="4823">
                  <c:v>0.76458700000000002</c:v>
                </c:pt>
                <c:pt idx="4824">
                  <c:v>0.337814</c:v>
                </c:pt>
                <c:pt idx="4825">
                  <c:v>6.3537999999999997E-2</c:v>
                </c:pt>
                <c:pt idx="4826">
                  <c:v>6.6376000000000004E-2</c:v>
                </c:pt>
                <c:pt idx="4827">
                  <c:v>0.42642200000000002</c:v>
                </c:pt>
                <c:pt idx="4828">
                  <c:v>0.31957999999999998</c:v>
                </c:pt>
                <c:pt idx="4829">
                  <c:v>0.408829</c:v>
                </c:pt>
                <c:pt idx="4830">
                  <c:v>0.96925399999999995</c:v>
                </c:pt>
                <c:pt idx="4831">
                  <c:v>1.083359</c:v>
                </c:pt>
                <c:pt idx="4832">
                  <c:v>0.800064</c:v>
                </c:pt>
                <c:pt idx="4833">
                  <c:v>0.34533700000000001</c:v>
                </c:pt>
                <c:pt idx="4834">
                  <c:v>-4.2556999999999998E-2</c:v>
                </c:pt>
                <c:pt idx="4835">
                  <c:v>-0.28683500000000001</c:v>
                </c:pt>
                <c:pt idx="4836">
                  <c:v>-0.32847599999999999</c:v>
                </c:pt>
                <c:pt idx="4837">
                  <c:v>-0.66713</c:v>
                </c:pt>
                <c:pt idx="4838">
                  <c:v>-5.2339999999999999E-3</c:v>
                </c:pt>
                <c:pt idx="4839">
                  <c:v>0.95144700000000004</c:v>
                </c:pt>
                <c:pt idx="4840">
                  <c:v>1.2746120000000001</c:v>
                </c:pt>
                <c:pt idx="4841">
                  <c:v>1.1336980000000001</c:v>
                </c:pt>
                <c:pt idx="4842">
                  <c:v>0.49551400000000001</c:v>
                </c:pt>
                <c:pt idx="4843">
                  <c:v>0.54069500000000004</c:v>
                </c:pt>
                <c:pt idx="4844">
                  <c:v>0.56573499999999999</c:v>
                </c:pt>
                <c:pt idx="4845">
                  <c:v>0.48014800000000002</c:v>
                </c:pt>
                <c:pt idx="4846">
                  <c:v>0.18895000000000001</c:v>
                </c:pt>
                <c:pt idx="4847">
                  <c:v>-7.4676999999999993E-2</c:v>
                </c:pt>
                <c:pt idx="4848">
                  <c:v>-0.64904799999999996</c:v>
                </c:pt>
                <c:pt idx="4849">
                  <c:v>-0.16569500000000001</c:v>
                </c:pt>
                <c:pt idx="4850">
                  <c:v>0.12951699999999999</c:v>
                </c:pt>
                <c:pt idx="4851">
                  <c:v>0.28019699999999997</c:v>
                </c:pt>
                <c:pt idx="4852">
                  <c:v>0.42037999999999998</c:v>
                </c:pt>
                <c:pt idx="4853">
                  <c:v>1.225922</c:v>
                </c:pt>
                <c:pt idx="4854">
                  <c:v>1.856506</c:v>
                </c:pt>
                <c:pt idx="4855">
                  <c:v>-1.005066</c:v>
                </c:pt>
                <c:pt idx="4856">
                  <c:v>-1.714386</c:v>
                </c:pt>
                <c:pt idx="4857">
                  <c:v>1.2474209999999999</c:v>
                </c:pt>
                <c:pt idx="4858">
                  <c:v>-0.27128600000000003</c:v>
                </c:pt>
                <c:pt idx="4859">
                  <c:v>-0.78724700000000003</c:v>
                </c:pt>
                <c:pt idx="4860">
                  <c:v>0.152832</c:v>
                </c:pt>
                <c:pt idx="4861">
                  <c:v>0.6492</c:v>
                </c:pt>
                <c:pt idx="4862">
                  <c:v>0.30976900000000002</c:v>
                </c:pt>
                <c:pt idx="4863">
                  <c:v>0.24032600000000001</c:v>
                </c:pt>
                <c:pt idx="4864">
                  <c:v>0.38949600000000001</c:v>
                </c:pt>
                <c:pt idx="4865">
                  <c:v>0.57942199999999999</c:v>
                </c:pt>
                <c:pt idx="4866">
                  <c:v>0.59904500000000005</c:v>
                </c:pt>
                <c:pt idx="4867">
                  <c:v>8.3922999999999998E-2</c:v>
                </c:pt>
                <c:pt idx="4868">
                  <c:v>-0.25166300000000003</c:v>
                </c:pt>
                <c:pt idx="4869">
                  <c:v>0.47598299999999999</c:v>
                </c:pt>
                <c:pt idx="4870">
                  <c:v>0.43148799999999998</c:v>
                </c:pt>
                <c:pt idx="4871">
                  <c:v>0.117508</c:v>
                </c:pt>
                <c:pt idx="4872">
                  <c:v>-0.378189</c:v>
                </c:pt>
                <c:pt idx="4873">
                  <c:v>-4.4678000000000002E-2</c:v>
                </c:pt>
                <c:pt idx="4874">
                  <c:v>0.55383300000000002</c:v>
                </c:pt>
                <c:pt idx="4875">
                  <c:v>1.0213779999999999</c:v>
                </c:pt>
                <c:pt idx="4876">
                  <c:v>0.97262599999999999</c:v>
                </c:pt>
                <c:pt idx="4877">
                  <c:v>0.89469900000000002</c:v>
                </c:pt>
                <c:pt idx="4878">
                  <c:v>0.64140299999999995</c:v>
                </c:pt>
                <c:pt idx="4879">
                  <c:v>0.28716999999999998</c:v>
                </c:pt>
                <c:pt idx="4880">
                  <c:v>0.13156100000000001</c:v>
                </c:pt>
                <c:pt idx="4881">
                  <c:v>0.13305700000000001</c:v>
                </c:pt>
                <c:pt idx="4882">
                  <c:v>-8.0734E-2</c:v>
                </c:pt>
                <c:pt idx="4883">
                  <c:v>-0.20164499999999999</c:v>
                </c:pt>
                <c:pt idx="4884">
                  <c:v>-0.24227899999999999</c:v>
                </c:pt>
                <c:pt idx="4885">
                  <c:v>-0.23483299999999999</c:v>
                </c:pt>
                <c:pt idx="4886">
                  <c:v>0.47799700000000001</c:v>
                </c:pt>
                <c:pt idx="4887">
                  <c:v>0.77413900000000002</c:v>
                </c:pt>
                <c:pt idx="4888">
                  <c:v>1.0662229999999999</c:v>
                </c:pt>
                <c:pt idx="4889">
                  <c:v>-0.30374099999999998</c:v>
                </c:pt>
                <c:pt idx="4890">
                  <c:v>0.54249599999999998</c:v>
                </c:pt>
                <c:pt idx="4891">
                  <c:v>-3.1189000000000001E-2</c:v>
                </c:pt>
                <c:pt idx="4892">
                  <c:v>-2.0965999999999999E-2</c:v>
                </c:pt>
                <c:pt idx="4893">
                  <c:v>-0.132385</c:v>
                </c:pt>
                <c:pt idx="4894">
                  <c:v>4.6843999999999997E-2</c:v>
                </c:pt>
                <c:pt idx="4895">
                  <c:v>0.205017</c:v>
                </c:pt>
                <c:pt idx="4896">
                  <c:v>0.60119599999999995</c:v>
                </c:pt>
                <c:pt idx="4897">
                  <c:v>0.603912</c:v>
                </c:pt>
                <c:pt idx="4898">
                  <c:v>0.61111499999999996</c:v>
                </c:pt>
                <c:pt idx="4899">
                  <c:v>0.337036</c:v>
                </c:pt>
                <c:pt idx="4900">
                  <c:v>0.32077</c:v>
                </c:pt>
                <c:pt idx="4901">
                  <c:v>2.6946999999999999E-2</c:v>
                </c:pt>
                <c:pt idx="4902">
                  <c:v>0.36244199999999999</c:v>
                </c:pt>
                <c:pt idx="4903">
                  <c:v>0.151306</c:v>
                </c:pt>
                <c:pt idx="4904">
                  <c:v>6.1339999999999999E-2</c:v>
                </c:pt>
                <c:pt idx="4905">
                  <c:v>-0.19781499999999999</c:v>
                </c:pt>
                <c:pt idx="4906">
                  <c:v>-0.29332000000000003</c:v>
                </c:pt>
                <c:pt idx="4907">
                  <c:v>-9.4024999999999997E-2</c:v>
                </c:pt>
                <c:pt idx="4908">
                  <c:v>0.44401600000000002</c:v>
                </c:pt>
                <c:pt idx="4909">
                  <c:v>1.0284420000000001</c:v>
                </c:pt>
                <c:pt idx="4910">
                  <c:v>1.293274</c:v>
                </c:pt>
                <c:pt idx="4911">
                  <c:v>0.69912700000000005</c:v>
                </c:pt>
                <c:pt idx="4912">
                  <c:v>0.534775</c:v>
                </c:pt>
                <c:pt idx="4913">
                  <c:v>0.54405199999999998</c:v>
                </c:pt>
                <c:pt idx="4914">
                  <c:v>0.30490099999999998</c:v>
                </c:pt>
                <c:pt idx="4915">
                  <c:v>-0.24731400000000001</c:v>
                </c:pt>
                <c:pt idx="4916">
                  <c:v>-0.16992199999999999</c:v>
                </c:pt>
                <c:pt idx="4917">
                  <c:v>-8.1756999999999996E-2</c:v>
                </c:pt>
                <c:pt idx="4918">
                  <c:v>-0.214508</c:v>
                </c:pt>
                <c:pt idx="4919">
                  <c:v>3.9169000000000002E-2</c:v>
                </c:pt>
                <c:pt idx="4920">
                  <c:v>0.31143199999999999</c:v>
                </c:pt>
                <c:pt idx="4921">
                  <c:v>0.363174</c:v>
                </c:pt>
                <c:pt idx="4922">
                  <c:v>0.182419</c:v>
                </c:pt>
                <c:pt idx="4923">
                  <c:v>0.18251000000000001</c:v>
                </c:pt>
                <c:pt idx="4924">
                  <c:v>2.0294E-2</c:v>
                </c:pt>
                <c:pt idx="4925">
                  <c:v>1.2527E-2</c:v>
                </c:pt>
                <c:pt idx="4926">
                  <c:v>0.128082</c:v>
                </c:pt>
                <c:pt idx="4927">
                  <c:v>0.18725600000000001</c:v>
                </c:pt>
                <c:pt idx="4928">
                  <c:v>0.31222499999999997</c:v>
                </c:pt>
                <c:pt idx="4929">
                  <c:v>-7.6384999999999995E-2</c:v>
                </c:pt>
                <c:pt idx="4930">
                  <c:v>0.117447</c:v>
                </c:pt>
                <c:pt idx="4931">
                  <c:v>2.1508639999999999</c:v>
                </c:pt>
                <c:pt idx="4932">
                  <c:v>1.029236</c:v>
                </c:pt>
                <c:pt idx="4933">
                  <c:v>0.38511699999999999</c:v>
                </c:pt>
                <c:pt idx="4934">
                  <c:v>2.2110000000000001E-2</c:v>
                </c:pt>
                <c:pt idx="4935">
                  <c:v>3.9351999999999998E-2</c:v>
                </c:pt>
                <c:pt idx="4936">
                  <c:v>0.14883399999999999</c:v>
                </c:pt>
                <c:pt idx="4937">
                  <c:v>-8.1833000000000003E-2</c:v>
                </c:pt>
                <c:pt idx="4938">
                  <c:v>-0.193466</c:v>
                </c:pt>
                <c:pt idx="4939">
                  <c:v>-0.23347499999999999</c:v>
                </c:pt>
                <c:pt idx="4940">
                  <c:v>-0.183502</c:v>
                </c:pt>
                <c:pt idx="4941">
                  <c:v>0.53292799999999996</c:v>
                </c:pt>
                <c:pt idx="4942">
                  <c:v>1.3574679999999999</c:v>
                </c:pt>
                <c:pt idx="4943">
                  <c:v>1.2122649999999999</c:v>
                </c:pt>
                <c:pt idx="4944">
                  <c:v>0.70626800000000001</c:v>
                </c:pt>
                <c:pt idx="4945">
                  <c:v>0.69366499999999998</c:v>
                </c:pt>
                <c:pt idx="4946">
                  <c:v>0.53234899999999996</c:v>
                </c:pt>
                <c:pt idx="4947">
                  <c:v>0.40263399999999999</c:v>
                </c:pt>
                <c:pt idx="4948">
                  <c:v>0.22164900000000001</c:v>
                </c:pt>
                <c:pt idx="4949">
                  <c:v>-3.8802999999999997E-2</c:v>
                </c:pt>
                <c:pt idx="4950">
                  <c:v>-0.21965000000000001</c:v>
                </c:pt>
                <c:pt idx="4951">
                  <c:v>-0.17674300000000001</c:v>
                </c:pt>
                <c:pt idx="4952">
                  <c:v>0.12506100000000001</c:v>
                </c:pt>
                <c:pt idx="4953">
                  <c:v>0.29411300000000001</c:v>
                </c:pt>
                <c:pt idx="4954">
                  <c:v>0.21931500000000001</c:v>
                </c:pt>
                <c:pt idx="4955">
                  <c:v>0.34745799999999999</c:v>
                </c:pt>
                <c:pt idx="4956">
                  <c:v>0.94676199999999999</c:v>
                </c:pt>
                <c:pt idx="4957">
                  <c:v>0.89512599999999998</c:v>
                </c:pt>
                <c:pt idx="4958">
                  <c:v>-0.201263</c:v>
                </c:pt>
                <c:pt idx="4959">
                  <c:v>-0.28071600000000002</c:v>
                </c:pt>
                <c:pt idx="4960">
                  <c:v>-0.61692800000000003</c:v>
                </c:pt>
                <c:pt idx="4961">
                  <c:v>-0.72105399999999997</c:v>
                </c:pt>
                <c:pt idx="4962">
                  <c:v>-0.18098400000000001</c:v>
                </c:pt>
                <c:pt idx="4963">
                  <c:v>0.62023899999999998</c:v>
                </c:pt>
                <c:pt idx="4964">
                  <c:v>1.1561129999999999</c:v>
                </c:pt>
                <c:pt idx="4965">
                  <c:v>0.53825400000000001</c:v>
                </c:pt>
                <c:pt idx="4966">
                  <c:v>0.319046</c:v>
                </c:pt>
                <c:pt idx="4967">
                  <c:v>0.66883899999999996</c:v>
                </c:pt>
                <c:pt idx="4968">
                  <c:v>1.0410159999999999</c:v>
                </c:pt>
                <c:pt idx="4969">
                  <c:v>0.476578</c:v>
                </c:pt>
                <c:pt idx="4970">
                  <c:v>4.9315999999999999E-2</c:v>
                </c:pt>
                <c:pt idx="4971">
                  <c:v>-0.31291200000000002</c:v>
                </c:pt>
                <c:pt idx="4972">
                  <c:v>-0.45896900000000002</c:v>
                </c:pt>
                <c:pt idx="4973">
                  <c:v>-0.64730799999999999</c:v>
                </c:pt>
                <c:pt idx="4974">
                  <c:v>-0.62091099999999999</c:v>
                </c:pt>
                <c:pt idx="4975">
                  <c:v>5.1436999999999997E-2</c:v>
                </c:pt>
                <c:pt idx="4976">
                  <c:v>1.427292</c:v>
                </c:pt>
                <c:pt idx="4977">
                  <c:v>0.91683999999999999</c:v>
                </c:pt>
                <c:pt idx="4978">
                  <c:v>0.55555699999999997</c:v>
                </c:pt>
                <c:pt idx="4979">
                  <c:v>0.75910900000000003</c:v>
                </c:pt>
                <c:pt idx="4980">
                  <c:v>0.49943500000000002</c:v>
                </c:pt>
                <c:pt idx="4981">
                  <c:v>0.190994</c:v>
                </c:pt>
                <c:pt idx="4982">
                  <c:v>3.3188000000000002E-2</c:v>
                </c:pt>
                <c:pt idx="4983">
                  <c:v>-4.5470999999999998E-2</c:v>
                </c:pt>
                <c:pt idx="4984">
                  <c:v>-0.15704299999999999</c:v>
                </c:pt>
                <c:pt idx="4985">
                  <c:v>-0.23663300000000001</c:v>
                </c:pt>
                <c:pt idx="4986">
                  <c:v>-0.113159</c:v>
                </c:pt>
                <c:pt idx="4987">
                  <c:v>-7.7225000000000002E-2</c:v>
                </c:pt>
                <c:pt idx="4988">
                  <c:v>6.4700000000000001E-3</c:v>
                </c:pt>
                <c:pt idx="4989">
                  <c:v>-3.2039999999999998E-3</c:v>
                </c:pt>
                <c:pt idx="4990">
                  <c:v>1.1153409999999999</c:v>
                </c:pt>
                <c:pt idx="4991">
                  <c:v>1.713821</c:v>
                </c:pt>
                <c:pt idx="4992">
                  <c:v>-0.68774400000000002</c:v>
                </c:pt>
                <c:pt idx="4993">
                  <c:v>-0.93901100000000004</c:v>
                </c:pt>
                <c:pt idx="4994">
                  <c:v>-0.61575299999999999</c:v>
                </c:pt>
                <c:pt idx="4995">
                  <c:v>0.103561</c:v>
                </c:pt>
                <c:pt idx="4996">
                  <c:v>0.24021899999999999</c:v>
                </c:pt>
                <c:pt idx="4997">
                  <c:v>0.96679700000000002</c:v>
                </c:pt>
                <c:pt idx="4998">
                  <c:v>1.0146790000000001</c:v>
                </c:pt>
                <c:pt idx="4999">
                  <c:v>0.68824799999999997</c:v>
                </c:pt>
                <c:pt idx="5000">
                  <c:v>0.62298600000000004</c:v>
                </c:pt>
                <c:pt idx="5001">
                  <c:v>0.81059300000000001</c:v>
                </c:pt>
                <c:pt idx="5002">
                  <c:v>0.55868499999999999</c:v>
                </c:pt>
                <c:pt idx="5003">
                  <c:v>8.4778000000000006E-2</c:v>
                </c:pt>
                <c:pt idx="5004">
                  <c:v>-0.140045</c:v>
                </c:pt>
                <c:pt idx="5005">
                  <c:v>-0.28996300000000003</c:v>
                </c:pt>
                <c:pt idx="5006">
                  <c:v>-0.33964499999999997</c:v>
                </c:pt>
                <c:pt idx="5007">
                  <c:v>-0.53019700000000003</c:v>
                </c:pt>
                <c:pt idx="5008">
                  <c:v>-0.32411200000000001</c:v>
                </c:pt>
                <c:pt idx="5009">
                  <c:v>0.69021600000000005</c:v>
                </c:pt>
                <c:pt idx="5010">
                  <c:v>1.163467</c:v>
                </c:pt>
                <c:pt idx="5011">
                  <c:v>0.69281000000000004</c:v>
                </c:pt>
                <c:pt idx="5012">
                  <c:v>0.66885399999999995</c:v>
                </c:pt>
                <c:pt idx="5013">
                  <c:v>0.56218000000000001</c:v>
                </c:pt>
                <c:pt idx="5014">
                  <c:v>0.31401099999999998</c:v>
                </c:pt>
                <c:pt idx="5015">
                  <c:v>7.2342000000000004E-2</c:v>
                </c:pt>
                <c:pt idx="5016">
                  <c:v>-3.8588999999999998E-2</c:v>
                </c:pt>
                <c:pt idx="5017">
                  <c:v>-0.16046099999999999</c:v>
                </c:pt>
                <c:pt idx="5018">
                  <c:v>-0.295242</c:v>
                </c:pt>
                <c:pt idx="5019">
                  <c:v>-0.27494800000000003</c:v>
                </c:pt>
                <c:pt idx="5020">
                  <c:v>-0.25097700000000001</c:v>
                </c:pt>
                <c:pt idx="5021">
                  <c:v>-0.18066399999999999</c:v>
                </c:pt>
                <c:pt idx="5022">
                  <c:v>0.13365199999999999</c:v>
                </c:pt>
                <c:pt idx="5023">
                  <c:v>0.50636300000000001</c:v>
                </c:pt>
                <c:pt idx="5024">
                  <c:v>2.3640590000000001</c:v>
                </c:pt>
                <c:pt idx="5025">
                  <c:v>-0.69331399999999999</c:v>
                </c:pt>
                <c:pt idx="5026">
                  <c:v>-0.51162700000000005</c:v>
                </c:pt>
                <c:pt idx="5027">
                  <c:v>0.64811700000000005</c:v>
                </c:pt>
                <c:pt idx="5028">
                  <c:v>-0.74624599999999996</c:v>
                </c:pt>
                <c:pt idx="5029">
                  <c:v>-2.121E-2</c:v>
                </c:pt>
                <c:pt idx="5030">
                  <c:v>0.66058300000000003</c:v>
                </c:pt>
                <c:pt idx="5031">
                  <c:v>0.97134399999999999</c:v>
                </c:pt>
                <c:pt idx="5032">
                  <c:v>0.75013700000000005</c:v>
                </c:pt>
                <c:pt idx="5033">
                  <c:v>0.59333800000000003</c:v>
                </c:pt>
                <c:pt idx="5034">
                  <c:v>0.80581700000000001</c:v>
                </c:pt>
                <c:pt idx="5035">
                  <c:v>0.97113000000000005</c:v>
                </c:pt>
                <c:pt idx="5036">
                  <c:v>0.34756500000000001</c:v>
                </c:pt>
                <c:pt idx="5037">
                  <c:v>3.3722000000000002E-2</c:v>
                </c:pt>
                <c:pt idx="5038">
                  <c:v>-0.34770200000000001</c:v>
                </c:pt>
                <c:pt idx="5039">
                  <c:v>-0.46704099999999998</c:v>
                </c:pt>
                <c:pt idx="5040">
                  <c:v>-0.451233</c:v>
                </c:pt>
                <c:pt idx="5041">
                  <c:v>-0.52156100000000005</c:v>
                </c:pt>
                <c:pt idx="5042">
                  <c:v>0.27954099999999998</c:v>
                </c:pt>
                <c:pt idx="5043">
                  <c:v>1.5078739999999999</c:v>
                </c:pt>
                <c:pt idx="5044">
                  <c:v>0.66749599999999998</c:v>
                </c:pt>
                <c:pt idx="5045">
                  <c:v>0.36894199999999999</c:v>
                </c:pt>
                <c:pt idx="5046">
                  <c:v>0.71946699999999997</c:v>
                </c:pt>
                <c:pt idx="5047">
                  <c:v>0.546234</c:v>
                </c:pt>
                <c:pt idx="5048">
                  <c:v>0.20227100000000001</c:v>
                </c:pt>
                <c:pt idx="5049">
                  <c:v>-3.3401E-2</c:v>
                </c:pt>
                <c:pt idx="5050">
                  <c:v>-0.157028</c:v>
                </c:pt>
                <c:pt idx="5051">
                  <c:v>-0.33799699999999999</c:v>
                </c:pt>
                <c:pt idx="5052">
                  <c:v>-0.36933899999999997</c:v>
                </c:pt>
                <c:pt idx="5053">
                  <c:v>-0.161499</c:v>
                </c:pt>
                <c:pt idx="5054">
                  <c:v>-0.103668</c:v>
                </c:pt>
                <c:pt idx="5055">
                  <c:v>-0.101303</c:v>
                </c:pt>
                <c:pt idx="5056">
                  <c:v>0.32293699999999997</c:v>
                </c:pt>
                <c:pt idx="5057">
                  <c:v>0.92457599999999995</c:v>
                </c:pt>
                <c:pt idx="5058">
                  <c:v>2.7949830000000002</c:v>
                </c:pt>
                <c:pt idx="5059">
                  <c:v>-9.8906999999999995E-2</c:v>
                </c:pt>
                <c:pt idx="5060">
                  <c:v>-1.2947390000000001</c:v>
                </c:pt>
                <c:pt idx="5061">
                  <c:v>-1.0642849999999999</c:v>
                </c:pt>
                <c:pt idx="5062">
                  <c:v>-9.0606999999999993E-2</c:v>
                </c:pt>
                <c:pt idx="5063">
                  <c:v>0.55734300000000003</c:v>
                </c:pt>
                <c:pt idx="5064">
                  <c:v>-9.3230999999999994E-2</c:v>
                </c:pt>
                <c:pt idx="5065">
                  <c:v>0.38207999999999998</c:v>
                </c:pt>
                <c:pt idx="5066">
                  <c:v>1.14093</c:v>
                </c:pt>
                <c:pt idx="5067">
                  <c:v>0.57665999999999995</c:v>
                </c:pt>
                <c:pt idx="5068">
                  <c:v>0.68710300000000002</c:v>
                </c:pt>
                <c:pt idx="5069">
                  <c:v>1.2993159999999999</c:v>
                </c:pt>
                <c:pt idx="5070">
                  <c:v>0.61024500000000004</c:v>
                </c:pt>
                <c:pt idx="5071">
                  <c:v>-0.13151599999999999</c:v>
                </c:pt>
                <c:pt idx="5072">
                  <c:v>-1.3367E-2</c:v>
                </c:pt>
                <c:pt idx="5073">
                  <c:v>-0.356491</c:v>
                </c:pt>
                <c:pt idx="5074">
                  <c:v>-0.445129</c:v>
                </c:pt>
                <c:pt idx="5075">
                  <c:v>-0.435471</c:v>
                </c:pt>
                <c:pt idx="5076">
                  <c:v>-0.457596</c:v>
                </c:pt>
                <c:pt idx="5077">
                  <c:v>0.57521100000000003</c:v>
                </c:pt>
                <c:pt idx="5078">
                  <c:v>1.411575</c:v>
                </c:pt>
                <c:pt idx="5079">
                  <c:v>0.71653699999999998</c:v>
                </c:pt>
                <c:pt idx="5080">
                  <c:v>0.42463699999999999</c:v>
                </c:pt>
                <c:pt idx="5081">
                  <c:v>0.59233100000000005</c:v>
                </c:pt>
                <c:pt idx="5082">
                  <c:v>0.235046</c:v>
                </c:pt>
                <c:pt idx="5083">
                  <c:v>3.2578000000000003E-2</c:v>
                </c:pt>
                <c:pt idx="5084">
                  <c:v>-7.7438000000000007E-2</c:v>
                </c:pt>
                <c:pt idx="5085">
                  <c:v>-0.14779700000000001</c:v>
                </c:pt>
                <c:pt idx="5086">
                  <c:v>-0.182114</c:v>
                </c:pt>
                <c:pt idx="5087">
                  <c:v>-0.17088300000000001</c:v>
                </c:pt>
                <c:pt idx="5088">
                  <c:v>-0.12371799999999999</c:v>
                </c:pt>
                <c:pt idx="5089">
                  <c:v>-1.8905999999999999E-2</c:v>
                </c:pt>
                <c:pt idx="5090">
                  <c:v>0.29074100000000003</c:v>
                </c:pt>
                <c:pt idx="5091">
                  <c:v>0.57307399999999997</c:v>
                </c:pt>
                <c:pt idx="5092">
                  <c:v>2.3193820000000001</c:v>
                </c:pt>
                <c:pt idx="5093">
                  <c:v>0.45986900000000003</c:v>
                </c:pt>
                <c:pt idx="5094">
                  <c:v>-1.103836</c:v>
                </c:pt>
                <c:pt idx="5095">
                  <c:v>-1.0862579999999999</c:v>
                </c:pt>
                <c:pt idx="5096">
                  <c:v>-0.67288199999999998</c:v>
                </c:pt>
                <c:pt idx="5097">
                  <c:v>0.18379200000000001</c:v>
                </c:pt>
                <c:pt idx="5098">
                  <c:v>0.33206200000000002</c:v>
                </c:pt>
                <c:pt idx="5099">
                  <c:v>0.65820299999999998</c:v>
                </c:pt>
                <c:pt idx="5100">
                  <c:v>1.356781</c:v>
                </c:pt>
                <c:pt idx="5101">
                  <c:v>0.65911900000000001</c:v>
                </c:pt>
                <c:pt idx="5102">
                  <c:v>0.69178799999999996</c:v>
                </c:pt>
                <c:pt idx="5103">
                  <c:v>1.137802</c:v>
                </c:pt>
                <c:pt idx="5104">
                  <c:v>0.325378</c:v>
                </c:pt>
                <c:pt idx="5105">
                  <c:v>-0.121063</c:v>
                </c:pt>
                <c:pt idx="5106">
                  <c:v>-9.0149000000000007E-2</c:v>
                </c:pt>
                <c:pt idx="5107">
                  <c:v>-0.32363900000000001</c:v>
                </c:pt>
                <c:pt idx="5108">
                  <c:v>-0.47247299999999998</c:v>
                </c:pt>
                <c:pt idx="5109">
                  <c:v>-0.45745799999999998</c:v>
                </c:pt>
                <c:pt idx="5110">
                  <c:v>8.3007999999999998E-2</c:v>
                </c:pt>
                <c:pt idx="5111">
                  <c:v>1.1248929999999999</c:v>
                </c:pt>
                <c:pt idx="5112">
                  <c:v>0.86878999999999995</c:v>
                </c:pt>
                <c:pt idx="5113">
                  <c:v>0.43396000000000001</c:v>
                </c:pt>
                <c:pt idx="5114">
                  <c:v>0.67837499999999995</c:v>
                </c:pt>
                <c:pt idx="5115">
                  <c:v>0.53605700000000001</c:v>
                </c:pt>
                <c:pt idx="5116">
                  <c:v>0.22084000000000001</c:v>
                </c:pt>
                <c:pt idx="5117">
                  <c:v>5.4184000000000003E-2</c:v>
                </c:pt>
                <c:pt idx="5118">
                  <c:v>-7.0891999999999997E-2</c:v>
                </c:pt>
                <c:pt idx="5119">
                  <c:v>-0.28952</c:v>
                </c:pt>
                <c:pt idx="5120">
                  <c:v>-0.38034099999999998</c:v>
                </c:pt>
                <c:pt idx="5121">
                  <c:v>-0.230347</c:v>
                </c:pt>
                <c:pt idx="5122">
                  <c:v>0.15928600000000001</c:v>
                </c:pt>
                <c:pt idx="5123">
                  <c:v>0.32186900000000002</c:v>
                </c:pt>
                <c:pt idx="5124">
                  <c:v>0.27691700000000002</c:v>
                </c:pt>
                <c:pt idx="5125">
                  <c:v>0.51950099999999999</c:v>
                </c:pt>
                <c:pt idx="5126">
                  <c:v>1.8889009999999999</c:v>
                </c:pt>
                <c:pt idx="5127">
                  <c:v>0.25071700000000002</c:v>
                </c:pt>
                <c:pt idx="5128">
                  <c:v>-1.1912990000000001</c:v>
                </c:pt>
                <c:pt idx="5129">
                  <c:v>-1.07663</c:v>
                </c:pt>
                <c:pt idx="5130">
                  <c:v>-0.37812800000000002</c:v>
                </c:pt>
                <c:pt idx="5131">
                  <c:v>0.68869000000000002</c:v>
                </c:pt>
                <c:pt idx="5132">
                  <c:v>0.48825099999999999</c:v>
                </c:pt>
                <c:pt idx="5133">
                  <c:v>0.70184299999999999</c:v>
                </c:pt>
                <c:pt idx="5134">
                  <c:v>0.64898699999999998</c:v>
                </c:pt>
                <c:pt idx="5135">
                  <c:v>0.449905</c:v>
                </c:pt>
                <c:pt idx="5136">
                  <c:v>0.70455900000000005</c:v>
                </c:pt>
                <c:pt idx="5137">
                  <c:v>0.82351700000000005</c:v>
                </c:pt>
                <c:pt idx="5138">
                  <c:v>0.32919300000000001</c:v>
                </c:pt>
                <c:pt idx="5139">
                  <c:v>0.16999800000000001</c:v>
                </c:pt>
                <c:pt idx="5140">
                  <c:v>-7.6415999999999998E-2</c:v>
                </c:pt>
                <c:pt idx="5141">
                  <c:v>-0.24137900000000001</c:v>
                </c:pt>
                <c:pt idx="5142">
                  <c:v>-0.38841199999999998</c:v>
                </c:pt>
                <c:pt idx="5143">
                  <c:v>-0.19361900000000001</c:v>
                </c:pt>
                <c:pt idx="5144">
                  <c:v>0.43490600000000001</c:v>
                </c:pt>
                <c:pt idx="5145">
                  <c:v>1.014267</c:v>
                </c:pt>
                <c:pt idx="5146">
                  <c:v>0.70117200000000002</c:v>
                </c:pt>
                <c:pt idx="5147">
                  <c:v>0.47155799999999998</c:v>
                </c:pt>
                <c:pt idx="5148">
                  <c:v>0.65269500000000003</c:v>
                </c:pt>
                <c:pt idx="5149">
                  <c:v>0.51712000000000002</c:v>
                </c:pt>
                <c:pt idx="5150">
                  <c:v>0.292908</c:v>
                </c:pt>
                <c:pt idx="5151">
                  <c:v>0.12538099999999999</c:v>
                </c:pt>
                <c:pt idx="5152">
                  <c:v>-2.2446000000000001E-2</c:v>
                </c:pt>
                <c:pt idx="5153">
                  <c:v>-0.22756999999999999</c:v>
                </c:pt>
                <c:pt idx="5154">
                  <c:v>-0.35264600000000002</c:v>
                </c:pt>
                <c:pt idx="5155">
                  <c:v>-0.17616299999999999</c:v>
                </c:pt>
                <c:pt idx="5156">
                  <c:v>2.1590999999999999E-2</c:v>
                </c:pt>
                <c:pt idx="5157">
                  <c:v>4.1015999999999997E-2</c:v>
                </c:pt>
                <c:pt idx="5158">
                  <c:v>5.5079999999999999E-3</c:v>
                </c:pt>
                <c:pt idx="5159">
                  <c:v>0.27979999999999999</c:v>
                </c:pt>
                <c:pt idx="5160">
                  <c:v>1.2963709999999999</c:v>
                </c:pt>
                <c:pt idx="5161">
                  <c:v>1.3269040000000001</c:v>
                </c:pt>
                <c:pt idx="5162">
                  <c:v>-0.88760399999999995</c:v>
                </c:pt>
                <c:pt idx="5163">
                  <c:v>-0.94305399999999995</c:v>
                </c:pt>
                <c:pt idx="5164">
                  <c:v>-0.39515699999999998</c:v>
                </c:pt>
                <c:pt idx="5165">
                  <c:v>-3.1386999999999998E-2</c:v>
                </c:pt>
                <c:pt idx="5166">
                  <c:v>0.14891099999999999</c:v>
                </c:pt>
                <c:pt idx="5167">
                  <c:v>0.18898000000000001</c:v>
                </c:pt>
                <c:pt idx="5168">
                  <c:v>1.03569</c:v>
                </c:pt>
                <c:pt idx="5169">
                  <c:v>0.53179900000000002</c:v>
                </c:pt>
                <c:pt idx="5170">
                  <c:v>0.44035299999999999</c:v>
                </c:pt>
                <c:pt idx="5171">
                  <c:v>0.99699400000000005</c:v>
                </c:pt>
                <c:pt idx="5172">
                  <c:v>1.0320279999999999</c:v>
                </c:pt>
                <c:pt idx="5173">
                  <c:v>0.33386199999999999</c:v>
                </c:pt>
                <c:pt idx="5174">
                  <c:v>3.6240000000000001E-2</c:v>
                </c:pt>
                <c:pt idx="5175">
                  <c:v>-0.146957</c:v>
                </c:pt>
                <c:pt idx="5176">
                  <c:v>-0.39311200000000002</c:v>
                </c:pt>
                <c:pt idx="5177">
                  <c:v>-0.324799</c:v>
                </c:pt>
                <c:pt idx="5178">
                  <c:v>-0.265961</c:v>
                </c:pt>
                <c:pt idx="5179">
                  <c:v>0.17938200000000001</c:v>
                </c:pt>
                <c:pt idx="5180">
                  <c:v>1.0103</c:v>
                </c:pt>
                <c:pt idx="5181">
                  <c:v>0.97311400000000003</c:v>
                </c:pt>
                <c:pt idx="5182">
                  <c:v>0.58877599999999997</c:v>
                </c:pt>
                <c:pt idx="5183">
                  <c:v>0.59431500000000004</c:v>
                </c:pt>
                <c:pt idx="5184">
                  <c:v>0.27533000000000002</c:v>
                </c:pt>
                <c:pt idx="5185">
                  <c:v>-6.2789999999999999E-2</c:v>
                </c:pt>
                <c:pt idx="5186">
                  <c:v>-0.17823800000000001</c:v>
                </c:pt>
                <c:pt idx="5187">
                  <c:v>-0.20716899999999999</c:v>
                </c:pt>
                <c:pt idx="5188">
                  <c:v>-0.18745400000000001</c:v>
                </c:pt>
                <c:pt idx="5189">
                  <c:v>-2.5406000000000001E-2</c:v>
                </c:pt>
                <c:pt idx="5190">
                  <c:v>6.7351999999999995E-2</c:v>
                </c:pt>
                <c:pt idx="5191">
                  <c:v>1.9591999999999998E-2</c:v>
                </c:pt>
                <c:pt idx="5192">
                  <c:v>7.3532E-2</c:v>
                </c:pt>
                <c:pt idx="5193">
                  <c:v>0.14208999999999999</c:v>
                </c:pt>
                <c:pt idx="5194">
                  <c:v>1.665497</c:v>
                </c:pt>
                <c:pt idx="5195">
                  <c:v>-2.2887999999999999E-2</c:v>
                </c:pt>
                <c:pt idx="5196">
                  <c:v>-1.1589050000000001</c:v>
                </c:pt>
                <c:pt idx="5197">
                  <c:v>9.6878000000000006E-2</c:v>
                </c:pt>
                <c:pt idx="5198">
                  <c:v>-0.22756999999999999</c:v>
                </c:pt>
                <c:pt idx="5199">
                  <c:v>-0.107956</c:v>
                </c:pt>
                <c:pt idx="5200">
                  <c:v>0.27516200000000002</c:v>
                </c:pt>
                <c:pt idx="5201">
                  <c:v>1.3027949999999999</c:v>
                </c:pt>
                <c:pt idx="5202">
                  <c:v>1.214386</c:v>
                </c:pt>
                <c:pt idx="5203">
                  <c:v>0.52944899999999995</c:v>
                </c:pt>
                <c:pt idx="5204">
                  <c:v>1.104492</c:v>
                </c:pt>
                <c:pt idx="5205">
                  <c:v>0.78556800000000004</c:v>
                </c:pt>
                <c:pt idx="5206">
                  <c:v>-0.250305</c:v>
                </c:pt>
                <c:pt idx="5207">
                  <c:v>4.7609999999999996E-3</c:v>
                </c:pt>
                <c:pt idx="5208">
                  <c:v>-7.6004000000000002E-2</c:v>
                </c:pt>
                <c:pt idx="5209">
                  <c:v>-0.40385399999999999</c:v>
                </c:pt>
                <c:pt idx="5210">
                  <c:v>-0.29034399999999999</c:v>
                </c:pt>
                <c:pt idx="5211">
                  <c:v>-0.22514300000000001</c:v>
                </c:pt>
                <c:pt idx="5212">
                  <c:v>-3.9199999999999999E-2</c:v>
                </c:pt>
                <c:pt idx="5213">
                  <c:v>1.034332</c:v>
                </c:pt>
                <c:pt idx="5214">
                  <c:v>1.0068509999999999</c:v>
                </c:pt>
                <c:pt idx="5215">
                  <c:v>0.65402199999999999</c:v>
                </c:pt>
                <c:pt idx="5216">
                  <c:v>0.77978499999999995</c:v>
                </c:pt>
                <c:pt idx="5217">
                  <c:v>0.66905199999999998</c:v>
                </c:pt>
                <c:pt idx="5218">
                  <c:v>0.23077400000000001</c:v>
                </c:pt>
                <c:pt idx="5219">
                  <c:v>6.1040000000000001E-3</c:v>
                </c:pt>
                <c:pt idx="5220">
                  <c:v>-0.13427700000000001</c:v>
                </c:pt>
                <c:pt idx="5221">
                  <c:v>-0.106461</c:v>
                </c:pt>
                <c:pt idx="5222">
                  <c:v>-0.192825</c:v>
                </c:pt>
                <c:pt idx="5223">
                  <c:v>-0.222137</c:v>
                </c:pt>
                <c:pt idx="5224">
                  <c:v>-4.5791999999999999E-2</c:v>
                </c:pt>
                <c:pt idx="5225">
                  <c:v>0.13999900000000001</c:v>
                </c:pt>
                <c:pt idx="5226">
                  <c:v>0.23011799999999999</c:v>
                </c:pt>
                <c:pt idx="5227">
                  <c:v>0.68412799999999996</c:v>
                </c:pt>
                <c:pt idx="5228">
                  <c:v>2.117874</c:v>
                </c:pt>
                <c:pt idx="5229">
                  <c:v>0.18951399999999999</c:v>
                </c:pt>
                <c:pt idx="5230">
                  <c:v>-1.4409479999999999</c:v>
                </c:pt>
                <c:pt idx="5231">
                  <c:v>-0.67334000000000005</c:v>
                </c:pt>
                <c:pt idx="5232">
                  <c:v>-0.49111900000000003</c:v>
                </c:pt>
                <c:pt idx="5233">
                  <c:v>-0.49507099999999998</c:v>
                </c:pt>
                <c:pt idx="5234">
                  <c:v>0.37716699999999997</c:v>
                </c:pt>
                <c:pt idx="5235">
                  <c:v>1.5927279999999999</c:v>
                </c:pt>
                <c:pt idx="5236">
                  <c:v>1.279541</c:v>
                </c:pt>
                <c:pt idx="5237">
                  <c:v>0.428421</c:v>
                </c:pt>
                <c:pt idx="5238">
                  <c:v>0.82450900000000005</c:v>
                </c:pt>
                <c:pt idx="5239">
                  <c:v>1.5309140000000001</c:v>
                </c:pt>
                <c:pt idx="5240">
                  <c:v>0.43957499999999999</c:v>
                </c:pt>
                <c:pt idx="5241">
                  <c:v>-0.40553299999999998</c:v>
                </c:pt>
                <c:pt idx="5242">
                  <c:v>-0.12623599999999999</c:v>
                </c:pt>
                <c:pt idx="5243">
                  <c:v>-0.200317</c:v>
                </c:pt>
                <c:pt idx="5244">
                  <c:v>-0.43054199999999998</c:v>
                </c:pt>
                <c:pt idx="5245">
                  <c:v>-0.41223100000000001</c:v>
                </c:pt>
                <c:pt idx="5246">
                  <c:v>-0.117783</c:v>
                </c:pt>
                <c:pt idx="5247">
                  <c:v>0.66598500000000005</c:v>
                </c:pt>
                <c:pt idx="5248">
                  <c:v>1.0614170000000001</c:v>
                </c:pt>
                <c:pt idx="5249">
                  <c:v>0.556427</c:v>
                </c:pt>
                <c:pt idx="5250">
                  <c:v>0.62976100000000002</c:v>
                </c:pt>
                <c:pt idx="5251">
                  <c:v>0.55464199999999997</c:v>
                </c:pt>
                <c:pt idx="5252">
                  <c:v>0.11065700000000001</c:v>
                </c:pt>
                <c:pt idx="5253">
                  <c:v>-0.126968</c:v>
                </c:pt>
                <c:pt idx="5254">
                  <c:v>-0.14524799999999999</c:v>
                </c:pt>
                <c:pt idx="5255">
                  <c:v>-0.105286</c:v>
                </c:pt>
                <c:pt idx="5256">
                  <c:v>-0.29522700000000002</c:v>
                </c:pt>
                <c:pt idx="5257">
                  <c:v>-0.43659999999999999</c:v>
                </c:pt>
                <c:pt idx="5258">
                  <c:v>-0.26159700000000002</c:v>
                </c:pt>
                <c:pt idx="5259">
                  <c:v>-5.5953999999999997E-2</c:v>
                </c:pt>
                <c:pt idx="5260">
                  <c:v>0.29215999999999998</c:v>
                </c:pt>
                <c:pt idx="5261">
                  <c:v>0.74369799999999997</c:v>
                </c:pt>
                <c:pt idx="5262">
                  <c:v>2.9689939999999999</c:v>
                </c:pt>
                <c:pt idx="5263">
                  <c:v>-0.34945700000000002</c:v>
                </c:pt>
                <c:pt idx="5264">
                  <c:v>-1.3425450000000001</c:v>
                </c:pt>
                <c:pt idx="5265">
                  <c:v>-0.77900700000000001</c:v>
                </c:pt>
                <c:pt idx="5266">
                  <c:v>1.362411</c:v>
                </c:pt>
                <c:pt idx="5267">
                  <c:v>-0.21376000000000001</c:v>
                </c:pt>
                <c:pt idx="5268">
                  <c:v>-0.193359</c:v>
                </c:pt>
                <c:pt idx="5269">
                  <c:v>0.484543</c:v>
                </c:pt>
                <c:pt idx="5270">
                  <c:v>1.120682</c:v>
                </c:pt>
                <c:pt idx="5271">
                  <c:v>0.46592699999999998</c:v>
                </c:pt>
                <c:pt idx="5272">
                  <c:v>0.54049700000000001</c:v>
                </c:pt>
                <c:pt idx="5273">
                  <c:v>1.001495</c:v>
                </c:pt>
                <c:pt idx="5274">
                  <c:v>0.41259800000000002</c:v>
                </c:pt>
                <c:pt idx="5275">
                  <c:v>7.9544000000000004E-2</c:v>
                </c:pt>
                <c:pt idx="5276">
                  <c:v>0.116257</c:v>
                </c:pt>
                <c:pt idx="5277">
                  <c:v>-0.22035199999999999</c:v>
                </c:pt>
                <c:pt idx="5278">
                  <c:v>-0.45323200000000002</c:v>
                </c:pt>
                <c:pt idx="5279">
                  <c:v>-0.50949100000000003</c:v>
                </c:pt>
                <c:pt idx="5280">
                  <c:v>-0.208344</c:v>
                </c:pt>
                <c:pt idx="5281">
                  <c:v>0.84092699999999998</c:v>
                </c:pt>
                <c:pt idx="5282">
                  <c:v>1.3833470000000001</c:v>
                </c:pt>
                <c:pt idx="5283">
                  <c:v>0.55952500000000005</c:v>
                </c:pt>
                <c:pt idx="5284">
                  <c:v>0.48176600000000003</c:v>
                </c:pt>
                <c:pt idx="5285">
                  <c:v>0.47961399999999998</c:v>
                </c:pt>
                <c:pt idx="5286">
                  <c:v>0.30752600000000002</c:v>
                </c:pt>
                <c:pt idx="5287">
                  <c:v>0.17915300000000001</c:v>
                </c:pt>
                <c:pt idx="5288">
                  <c:v>0.100922</c:v>
                </c:pt>
                <c:pt idx="5289">
                  <c:v>-4.2435E-2</c:v>
                </c:pt>
                <c:pt idx="5290">
                  <c:v>-0.11558499999999999</c:v>
                </c:pt>
                <c:pt idx="5291">
                  <c:v>4.3624999999999997E-2</c:v>
                </c:pt>
                <c:pt idx="5292">
                  <c:v>-1.2893999999999999E-2</c:v>
                </c:pt>
                <c:pt idx="5293">
                  <c:v>4.5469999999999998E-3</c:v>
                </c:pt>
                <c:pt idx="5294">
                  <c:v>0.17840600000000001</c:v>
                </c:pt>
                <c:pt idx="5295">
                  <c:v>0.459061</c:v>
                </c:pt>
                <c:pt idx="5296">
                  <c:v>1.2602230000000001</c:v>
                </c:pt>
                <c:pt idx="5297">
                  <c:v>0.81063799999999997</c:v>
                </c:pt>
                <c:pt idx="5298">
                  <c:v>-0.429367</c:v>
                </c:pt>
                <c:pt idx="5299">
                  <c:v>-0.34863300000000003</c:v>
                </c:pt>
                <c:pt idx="5300">
                  <c:v>-0.41198699999999999</c:v>
                </c:pt>
                <c:pt idx="5301">
                  <c:v>-0.20050000000000001</c:v>
                </c:pt>
                <c:pt idx="5302">
                  <c:v>-0.245865</c:v>
                </c:pt>
                <c:pt idx="5303">
                  <c:v>-0.14233399999999999</c:v>
                </c:pt>
                <c:pt idx="5304">
                  <c:v>1.9151</c:v>
                </c:pt>
                <c:pt idx="5305">
                  <c:v>1.096085</c:v>
                </c:pt>
                <c:pt idx="5306">
                  <c:v>-2.0905E-2</c:v>
                </c:pt>
                <c:pt idx="5307">
                  <c:v>3.7658999999999998E-2</c:v>
                </c:pt>
                <c:pt idx="5308">
                  <c:v>1.1858979999999999</c:v>
                </c:pt>
                <c:pt idx="5309">
                  <c:v>0.81762699999999999</c:v>
                </c:pt>
                <c:pt idx="5310">
                  <c:v>-0.53202799999999995</c:v>
                </c:pt>
                <c:pt idx="5311">
                  <c:v>-0.50927699999999998</c:v>
                </c:pt>
                <c:pt idx="5312">
                  <c:v>-0.42654399999999998</c:v>
                </c:pt>
                <c:pt idx="5313">
                  <c:v>-0.415634</c:v>
                </c:pt>
                <c:pt idx="5314">
                  <c:v>0.159409</c:v>
                </c:pt>
                <c:pt idx="5315">
                  <c:v>1.061188</c:v>
                </c:pt>
                <c:pt idx="5316">
                  <c:v>1.2841800000000001</c:v>
                </c:pt>
                <c:pt idx="5317">
                  <c:v>0.71116599999999996</c:v>
                </c:pt>
                <c:pt idx="5318">
                  <c:v>0.78199799999999997</c:v>
                </c:pt>
                <c:pt idx="5319">
                  <c:v>0.634903</c:v>
                </c:pt>
                <c:pt idx="5320">
                  <c:v>0.57589699999999999</c:v>
                </c:pt>
                <c:pt idx="5321">
                  <c:v>0.55371099999999995</c:v>
                </c:pt>
                <c:pt idx="5322">
                  <c:v>0.34474199999999999</c:v>
                </c:pt>
                <c:pt idx="5323">
                  <c:v>0.25176999999999999</c:v>
                </c:pt>
                <c:pt idx="5324">
                  <c:v>0.296066</c:v>
                </c:pt>
                <c:pt idx="5325">
                  <c:v>0.51078800000000002</c:v>
                </c:pt>
                <c:pt idx="5326">
                  <c:v>0.313446</c:v>
                </c:pt>
                <c:pt idx="5327">
                  <c:v>0.13098099999999999</c:v>
                </c:pt>
                <c:pt idx="5328">
                  <c:v>0.119537</c:v>
                </c:pt>
                <c:pt idx="5329">
                  <c:v>0.10761999999999999</c:v>
                </c:pt>
                <c:pt idx="5330">
                  <c:v>0.41722100000000001</c:v>
                </c:pt>
                <c:pt idx="5331">
                  <c:v>1.0137020000000001</c:v>
                </c:pt>
                <c:pt idx="5332">
                  <c:v>0.59303300000000003</c:v>
                </c:pt>
                <c:pt idx="5333">
                  <c:v>0.23500099999999999</c:v>
                </c:pt>
                <c:pt idx="5334">
                  <c:v>0.175034</c:v>
                </c:pt>
                <c:pt idx="5335">
                  <c:v>0.14816299999999999</c:v>
                </c:pt>
                <c:pt idx="5336">
                  <c:v>-7.9039999999999996E-3</c:v>
                </c:pt>
                <c:pt idx="5337">
                  <c:v>-8.2503999999999994E-2</c:v>
                </c:pt>
                <c:pt idx="5338">
                  <c:v>0.16186500000000001</c:v>
                </c:pt>
                <c:pt idx="5339">
                  <c:v>0.77268999999999999</c:v>
                </c:pt>
                <c:pt idx="5340">
                  <c:v>0.60824599999999995</c:v>
                </c:pt>
                <c:pt idx="5341">
                  <c:v>0.53427100000000005</c:v>
                </c:pt>
                <c:pt idx="5342">
                  <c:v>0.73120099999999999</c:v>
                </c:pt>
                <c:pt idx="5343">
                  <c:v>0.78259299999999998</c:v>
                </c:pt>
                <c:pt idx="5344">
                  <c:v>0.58386199999999999</c:v>
                </c:pt>
                <c:pt idx="5345">
                  <c:v>0.35577399999999998</c:v>
                </c:pt>
                <c:pt idx="5346">
                  <c:v>-1.0696000000000001E-2</c:v>
                </c:pt>
                <c:pt idx="5347">
                  <c:v>-0.24424699999999999</c:v>
                </c:pt>
                <c:pt idx="5348">
                  <c:v>-0.26821899999999999</c:v>
                </c:pt>
                <c:pt idx="5349">
                  <c:v>1.5E-5</c:v>
                </c:pt>
                <c:pt idx="5350">
                  <c:v>0.16198699999999999</c:v>
                </c:pt>
                <c:pt idx="5351">
                  <c:v>0.64451599999999998</c:v>
                </c:pt>
                <c:pt idx="5352">
                  <c:v>1.577896</c:v>
                </c:pt>
                <c:pt idx="5353">
                  <c:v>0.92395000000000005</c:v>
                </c:pt>
                <c:pt idx="5354">
                  <c:v>0.956345</c:v>
                </c:pt>
                <c:pt idx="5355">
                  <c:v>0.69693000000000005</c:v>
                </c:pt>
                <c:pt idx="5356">
                  <c:v>-1.5549E-2</c:v>
                </c:pt>
                <c:pt idx="5357">
                  <c:v>4.0848000000000002E-2</c:v>
                </c:pt>
                <c:pt idx="5358">
                  <c:v>-3.3936000000000001E-2</c:v>
                </c:pt>
                <c:pt idx="5359">
                  <c:v>1.8051000000000001E-2</c:v>
                </c:pt>
                <c:pt idx="5360">
                  <c:v>0.13320899999999999</c:v>
                </c:pt>
                <c:pt idx="5361">
                  <c:v>0.205124</c:v>
                </c:pt>
                <c:pt idx="5362">
                  <c:v>0.22073400000000001</c:v>
                </c:pt>
                <c:pt idx="5363">
                  <c:v>0.27938800000000003</c:v>
                </c:pt>
                <c:pt idx="5364">
                  <c:v>0.27873199999999998</c:v>
                </c:pt>
                <c:pt idx="5365">
                  <c:v>0.51246599999999998</c:v>
                </c:pt>
                <c:pt idx="5366">
                  <c:v>1.2053830000000001</c:v>
                </c:pt>
                <c:pt idx="5367">
                  <c:v>6.012E-3</c:v>
                </c:pt>
                <c:pt idx="5368">
                  <c:v>-0.25065599999999999</c:v>
                </c:pt>
                <c:pt idx="5369">
                  <c:v>0.82841500000000001</c:v>
                </c:pt>
                <c:pt idx="5370">
                  <c:v>2.0355000000000002E-2</c:v>
                </c:pt>
                <c:pt idx="5371">
                  <c:v>0.116852</c:v>
                </c:pt>
                <c:pt idx="5372">
                  <c:v>0.37153599999999998</c:v>
                </c:pt>
                <c:pt idx="5373">
                  <c:v>0.425064</c:v>
                </c:pt>
                <c:pt idx="5374">
                  <c:v>0.65699799999999997</c:v>
                </c:pt>
                <c:pt idx="5375">
                  <c:v>0.52864100000000003</c:v>
                </c:pt>
                <c:pt idx="5376">
                  <c:v>0.35456799999999999</c:v>
                </c:pt>
                <c:pt idx="5377">
                  <c:v>0.58830300000000002</c:v>
                </c:pt>
                <c:pt idx="5378">
                  <c:v>0.65527299999999999</c:v>
                </c:pt>
                <c:pt idx="5379">
                  <c:v>0.52026399999999995</c:v>
                </c:pt>
                <c:pt idx="5380">
                  <c:v>0.35791000000000001</c:v>
                </c:pt>
                <c:pt idx="5381">
                  <c:v>-3.8300000000000001E-3</c:v>
                </c:pt>
                <c:pt idx="5382">
                  <c:v>-0.13792399999999999</c:v>
                </c:pt>
                <c:pt idx="5383">
                  <c:v>2.1576000000000001E-2</c:v>
                </c:pt>
                <c:pt idx="5384">
                  <c:v>0.13040199999999999</c:v>
                </c:pt>
                <c:pt idx="5385">
                  <c:v>0.71455400000000002</c:v>
                </c:pt>
                <c:pt idx="5386">
                  <c:v>0.90269500000000003</c:v>
                </c:pt>
                <c:pt idx="5387">
                  <c:v>1.3502959999999999</c:v>
                </c:pt>
                <c:pt idx="5388">
                  <c:v>1.2023619999999999</c:v>
                </c:pt>
                <c:pt idx="5389">
                  <c:v>1.2430570000000001</c:v>
                </c:pt>
                <c:pt idx="5390">
                  <c:v>0.58407600000000004</c:v>
                </c:pt>
                <c:pt idx="5391">
                  <c:v>0.14973400000000001</c:v>
                </c:pt>
                <c:pt idx="5392">
                  <c:v>-4.2861999999999997E-2</c:v>
                </c:pt>
                <c:pt idx="5393">
                  <c:v>-5.7952999999999998E-2</c:v>
                </c:pt>
                <c:pt idx="5394">
                  <c:v>0.129776</c:v>
                </c:pt>
                <c:pt idx="5395">
                  <c:v>0.20294200000000001</c:v>
                </c:pt>
                <c:pt idx="5396">
                  <c:v>-2.2003000000000002E-2</c:v>
                </c:pt>
                <c:pt idx="5397">
                  <c:v>-6.8145999999999998E-2</c:v>
                </c:pt>
                <c:pt idx="5398">
                  <c:v>0.41893000000000002</c:v>
                </c:pt>
                <c:pt idx="5399">
                  <c:v>0.32786599999999999</c:v>
                </c:pt>
                <c:pt idx="5400">
                  <c:v>0.26622000000000001</c:v>
                </c:pt>
                <c:pt idx="5401">
                  <c:v>0.89833099999999999</c:v>
                </c:pt>
                <c:pt idx="5402">
                  <c:v>0.218307</c:v>
                </c:pt>
                <c:pt idx="5403">
                  <c:v>-0.12341299999999999</c:v>
                </c:pt>
                <c:pt idx="5404">
                  <c:v>0.63641400000000004</c:v>
                </c:pt>
                <c:pt idx="5405">
                  <c:v>0.102371</c:v>
                </c:pt>
                <c:pt idx="5406">
                  <c:v>-0.18148800000000001</c:v>
                </c:pt>
                <c:pt idx="5407">
                  <c:v>-0.218719</c:v>
                </c:pt>
                <c:pt idx="5408">
                  <c:v>0.48384100000000002</c:v>
                </c:pt>
                <c:pt idx="5409">
                  <c:v>0.86022900000000002</c:v>
                </c:pt>
                <c:pt idx="5410">
                  <c:v>0.63824499999999995</c:v>
                </c:pt>
                <c:pt idx="5411">
                  <c:v>0.62472499999999997</c:v>
                </c:pt>
                <c:pt idx="5412">
                  <c:v>0.68554700000000002</c:v>
                </c:pt>
                <c:pt idx="5413">
                  <c:v>0.26768500000000001</c:v>
                </c:pt>
                <c:pt idx="5414">
                  <c:v>0.183365</c:v>
                </c:pt>
                <c:pt idx="5415">
                  <c:v>0.27226299999999998</c:v>
                </c:pt>
                <c:pt idx="5416">
                  <c:v>0.19531200000000001</c:v>
                </c:pt>
                <c:pt idx="5417">
                  <c:v>-0.40533400000000003</c:v>
                </c:pt>
                <c:pt idx="5418">
                  <c:v>-4.4951999999999999E-2</c:v>
                </c:pt>
                <c:pt idx="5419">
                  <c:v>-8.9080999999999994E-2</c:v>
                </c:pt>
                <c:pt idx="5420">
                  <c:v>1.003403</c:v>
                </c:pt>
                <c:pt idx="5421">
                  <c:v>2.1867679999999998</c:v>
                </c:pt>
                <c:pt idx="5422">
                  <c:v>0.97036699999999998</c:v>
                </c:pt>
                <c:pt idx="5423">
                  <c:v>0.66822800000000004</c:v>
                </c:pt>
                <c:pt idx="5424">
                  <c:v>0.59922799999999998</c:v>
                </c:pt>
                <c:pt idx="5425">
                  <c:v>0.30368000000000001</c:v>
                </c:pt>
                <c:pt idx="5426">
                  <c:v>4.6051000000000002E-2</c:v>
                </c:pt>
                <c:pt idx="5427">
                  <c:v>-7.1121000000000004E-2</c:v>
                </c:pt>
                <c:pt idx="5428">
                  <c:v>-0.18077099999999999</c:v>
                </c:pt>
                <c:pt idx="5429">
                  <c:v>-0.28150900000000001</c:v>
                </c:pt>
                <c:pt idx="5430">
                  <c:v>-0.21571399999999999</c:v>
                </c:pt>
                <c:pt idx="5431">
                  <c:v>-0.10456799999999999</c:v>
                </c:pt>
                <c:pt idx="5432">
                  <c:v>5.5069E-2</c:v>
                </c:pt>
                <c:pt idx="5433">
                  <c:v>0.62822</c:v>
                </c:pt>
                <c:pt idx="5434">
                  <c:v>1.1270899999999999</c:v>
                </c:pt>
                <c:pt idx="5435">
                  <c:v>0.20962500000000001</c:v>
                </c:pt>
                <c:pt idx="5436">
                  <c:v>-0.31539899999999998</c:v>
                </c:pt>
                <c:pt idx="5437">
                  <c:v>0.19622800000000001</c:v>
                </c:pt>
                <c:pt idx="5438">
                  <c:v>-0.36108400000000002</c:v>
                </c:pt>
                <c:pt idx="5439">
                  <c:v>-0.66365099999999999</c:v>
                </c:pt>
                <c:pt idx="5440">
                  <c:v>0.329758</c:v>
                </c:pt>
                <c:pt idx="5441">
                  <c:v>0.84207200000000004</c:v>
                </c:pt>
                <c:pt idx="5442">
                  <c:v>0.79089399999999999</c:v>
                </c:pt>
                <c:pt idx="5443">
                  <c:v>0.56535299999999999</c:v>
                </c:pt>
                <c:pt idx="5444">
                  <c:v>0.45597799999999999</c:v>
                </c:pt>
                <c:pt idx="5445">
                  <c:v>0.62516799999999995</c:v>
                </c:pt>
                <c:pt idx="5446">
                  <c:v>0.64190700000000001</c:v>
                </c:pt>
                <c:pt idx="5447">
                  <c:v>0.25956699999999999</c:v>
                </c:pt>
                <c:pt idx="5448">
                  <c:v>0.174347</c:v>
                </c:pt>
                <c:pt idx="5449">
                  <c:v>-2.7222E-2</c:v>
                </c:pt>
                <c:pt idx="5450">
                  <c:v>-0.23577899999999999</c:v>
                </c:pt>
                <c:pt idx="5451">
                  <c:v>-0.32376100000000002</c:v>
                </c:pt>
                <c:pt idx="5452">
                  <c:v>-0.46026600000000001</c:v>
                </c:pt>
                <c:pt idx="5453">
                  <c:v>0.21531700000000001</c:v>
                </c:pt>
                <c:pt idx="5454">
                  <c:v>1.232208</c:v>
                </c:pt>
                <c:pt idx="5455">
                  <c:v>1.149338</c:v>
                </c:pt>
                <c:pt idx="5456">
                  <c:v>0.678925</c:v>
                </c:pt>
                <c:pt idx="5457">
                  <c:v>0.54957599999999995</c:v>
                </c:pt>
                <c:pt idx="5458">
                  <c:v>0.33120699999999997</c:v>
                </c:pt>
                <c:pt idx="5459">
                  <c:v>8.4167000000000006E-2</c:v>
                </c:pt>
                <c:pt idx="5460">
                  <c:v>-5.1729999999999996E-3</c:v>
                </c:pt>
                <c:pt idx="5461">
                  <c:v>-7.7576000000000006E-2</c:v>
                </c:pt>
                <c:pt idx="5462">
                  <c:v>-0.133163</c:v>
                </c:pt>
                <c:pt idx="5463">
                  <c:v>-0.10086100000000001</c:v>
                </c:pt>
                <c:pt idx="5464">
                  <c:v>5.5999999999999999E-3</c:v>
                </c:pt>
                <c:pt idx="5465">
                  <c:v>-9.0651999999999996E-2</c:v>
                </c:pt>
                <c:pt idx="5466">
                  <c:v>6.0623000000000003E-2</c:v>
                </c:pt>
                <c:pt idx="5467">
                  <c:v>0.35054000000000002</c:v>
                </c:pt>
                <c:pt idx="5468">
                  <c:v>1.2290650000000001</c:v>
                </c:pt>
                <c:pt idx="5469">
                  <c:v>0.93623400000000001</c:v>
                </c:pt>
                <c:pt idx="5470">
                  <c:v>-0.566666</c:v>
                </c:pt>
                <c:pt idx="5471">
                  <c:v>-0.319382</c:v>
                </c:pt>
                <c:pt idx="5472">
                  <c:v>-0.16233800000000001</c:v>
                </c:pt>
                <c:pt idx="5473">
                  <c:v>-0.45446799999999998</c:v>
                </c:pt>
                <c:pt idx="5474">
                  <c:v>-7.8583E-2</c:v>
                </c:pt>
                <c:pt idx="5475">
                  <c:v>0.82563799999999998</c:v>
                </c:pt>
                <c:pt idx="5476">
                  <c:v>0.73919699999999999</c:v>
                </c:pt>
                <c:pt idx="5477">
                  <c:v>0.55503800000000003</c:v>
                </c:pt>
                <c:pt idx="5478">
                  <c:v>0.67936700000000005</c:v>
                </c:pt>
                <c:pt idx="5479">
                  <c:v>0.84320099999999998</c:v>
                </c:pt>
                <c:pt idx="5480">
                  <c:v>0.68766799999999995</c:v>
                </c:pt>
                <c:pt idx="5481">
                  <c:v>0.15785199999999999</c:v>
                </c:pt>
                <c:pt idx="5482">
                  <c:v>0.24792500000000001</c:v>
                </c:pt>
                <c:pt idx="5483">
                  <c:v>-4.3700999999999997E-2</c:v>
                </c:pt>
                <c:pt idx="5484">
                  <c:v>-0.18525700000000001</c:v>
                </c:pt>
                <c:pt idx="5485">
                  <c:v>-0.18534900000000001</c:v>
                </c:pt>
                <c:pt idx="5486">
                  <c:v>-0.26615899999999998</c:v>
                </c:pt>
                <c:pt idx="5487">
                  <c:v>-7.4829000000000007E-2</c:v>
                </c:pt>
                <c:pt idx="5488">
                  <c:v>0.802338</c:v>
                </c:pt>
                <c:pt idx="5489">
                  <c:v>1.14801</c:v>
                </c:pt>
                <c:pt idx="5490">
                  <c:v>0.495255</c:v>
                </c:pt>
                <c:pt idx="5491">
                  <c:v>0.68840000000000001</c:v>
                </c:pt>
                <c:pt idx="5492">
                  <c:v>0.446243</c:v>
                </c:pt>
                <c:pt idx="5493">
                  <c:v>0.14357</c:v>
                </c:pt>
                <c:pt idx="5494">
                  <c:v>-6.8970000000000004E-2</c:v>
                </c:pt>
                <c:pt idx="5495">
                  <c:v>-0.18238799999999999</c:v>
                </c:pt>
                <c:pt idx="5496">
                  <c:v>-0.19833400000000001</c:v>
                </c:pt>
                <c:pt idx="5497">
                  <c:v>5.8E-4</c:v>
                </c:pt>
                <c:pt idx="5498">
                  <c:v>8.1238000000000005E-2</c:v>
                </c:pt>
                <c:pt idx="5499">
                  <c:v>-2.7297999999999999E-2</c:v>
                </c:pt>
                <c:pt idx="5500">
                  <c:v>1.6708000000000001E-2</c:v>
                </c:pt>
                <c:pt idx="5501">
                  <c:v>-1.8997E-2</c:v>
                </c:pt>
                <c:pt idx="5502">
                  <c:v>0.49707000000000001</c:v>
                </c:pt>
                <c:pt idx="5503">
                  <c:v>2.0121150000000001</c:v>
                </c:pt>
                <c:pt idx="5504">
                  <c:v>-0.60372899999999996</c:v>
                </c:pt>
                <c:pt idx="5505">
                  <c:v>-0.99726899999999996</c:v>
                </c:pt>
                <c:pt idx="5506">
                  <c:v>-0.55970799999999998</c:v>
                </c:pt>
                <c:pt idx="5507">
                  <c:v>0.57106000000000001</c:v>
                </c:pt>
                <c:pt idx="5508">
                  <c:v>1.796E-2</c:v>
                </c:pt>
                <c:pt idx="5509">
                  <c:v>0.34931899999999999</c:v>
                </c:pt>
                <c:pt idx="5510">
                  <c:v>0.74526999999999999</c:v>
                </c:pt>
                <c:pt idx="5511">
                  <c:v>0.77648899999999998</c:v>
                </c:pt>
                <c:pt idx="5512">
                  <c:v>0.62455700000000003</c:v>
                </c:pt>
                <c:pt idx="5513">
                  <c:v>0.76434299999999999</c:v>
                </c:pt>
                <c:pt idx="5514">
                  <c:v>0.89613299999999996</c:v>
                </c:pt>
                <c:pt idx="5515">
                  <c:v>0.61393699999999995</c:v>
                </c:pt>
                <c:pt idx="5516">
                  <c:v>9.9625000000000005E-2</c:v>
                </c:pt>
                <c:pt idx="5517">
                  <c:v>-0.20947299999999999</c:v>
                </c:pt>
                <c:pt idx="5518">
                  <c:v>-0.31336999999999998</c:v>
                </c:pt>
                <c:pt idx="5519">
                  <c:v>-0.26551799999999998</c:v>
                </c:pt>
                <c:pt idx="5520">
                  <c:v>-0.40695199999999998</c:v>
                </c:pt>
                <c:pt idx="5521">
                  <c:v>2.457E-3</c:v>
                </c:pt>
                <c:pt idx="5522">
                  <c:v>0.94122300000000003</c:v>
                </c:pt>
                <c:pt idx="5523">
                  <c:v>1.0384979999999999</c:v>
                </c:pt>
                <c:pt idx="5524">
                  <c:v>0.55473300000000003</c:v>
                </c:pt>
                <c:pt idx="5525">
                  <c:v>0.65963700000000003</c:v>
                </c:pt>
                <c:pt idx="5526">
                  <c:v>0.43609599999999998</c:v>
                </c:pt>
                <c:pt idx="5527">
                  <c:v>0.16101099999999999</c:v>
                </c:pt>
                <c:pt idx="5528">
                  <c:v>-8.4080000000000005E-3</c:v>
                </c:pt>
                <c:pt idx="5529">
                  <c:v>-0.10270700000000001</c:v>
                </c:pt>
                <c:pt idx="5530">
                  <c:v>-0.17945900000000001</c:v>
                </c:pt>
                <c:pt idx="5531">
                  <c:v>-0.20655799999999999</c:v>
                </c:pt>
                <c:pt idx="5532">
                  <c:v>-0.264069</c:v>
                </c:pt>
                <c:pt idx="5533">
                  <c:v>-0.29364000000000001</c:v>
                </c:pt>
                <c:pt idx="5534">
                  <c:v>-0.239456</c:v>
                </c:pt>
                <c:pt idx="5535">
                  <c:v>0.20028699999999999</c:v>
                </c:pt>
                <c:pt idx="5536">
                  <c:v>0.61499000000000004</c:v>
                </c:pt>
                <c:pt idx="5537">
                  <c:v>2.1078800000000002</c:v>
                </c:pt>
                <c:pt idx="5538">
                  <c:v>-0.32899499999999998</c:v>
                </c:pt>
                <c:pt idx="5539">
                  <c:v>-0.78466800000000003</c:v>
                </c:pt>
                <c:pt idx="5540">
                  <c:v>8.9263999999999996E-2</c:v>
                </c:pt>
                <c:pt idx="5541">
                  <c:v>-0.29910300000000001</c:v>
                </c:pt>
                <c:pt idx="5542">
                  <c:v>-0.216446</c:v>
                </c:pt>
                <c:pt idx="5543">
                  <c:v>5.4137999999999999E-2</c:v>
                </c:pt>
                <c:pt idx="5544">
                  <c:v>0.99500999999999995</c:v>
                </c:pt>
                <c:pt idx="5545">
                  <c:v>0.85162400000000005</c:v>
                </c:pt>
                <c:pt idx="5546">
                  <c:v>0.63876299999999997</c:v>
                </c:pt>
                <c:pt idx="5547">
                  <c:v>0.799149</c:v>
                </c:pt>
                <c:pt idx="5548">
                  <c:v>0.93724099999999999</c:v>
                </c:pt>
                <c:pt idx="5549">
                  <c:v>0.57221999999999995</c:v>
                </c:pt>
                <c:pt idx="5550">
                  <c:v>1.12E-2</c:v>
                </c:pt>
                <c:pt idx="5551">
                  <c:v>7.7620999999999996E-2</c:v>
                </c:pt>
                <c:pt idx="5552">
                  <c:v>-0.18077099999999999</c:v>
                </c:pt>
                <c:pt idx="5553">
                  <c:v>-0.34013399999999999</c:v>
                </c:pt>
                <c:pt idx="5554">
                  <c:v>-0.37411499999999998</c:v>
                </c:pt>
                <c:pt idx="5555">
                  <c:v>-0.27835100000000002</c:v>
                </c:pt>
                <c:pt idx="5556">
                  <c:v>0.42150900000000002</c:v>
                </c:pt>
                <c:pt idx="5557">
                  <c:v>1.3575900000000001</c:v>
                </c:pt>
                <c:pt idx="5558">
                  <c:v>0.54655500000000001</c:v>
                </c:pt>
                <c:pt idx="5559">
                  <c:v>0.55696100000000004</c:v>
                </c:pt>
                <c:pt idx="5560">
                  <c:v>0.66645799999999999</c:v>
                </c:pt>
                <c:pt idx="5561">
                  <c:v>0.35861199999999999</c:v>
                </c:pt>
                <c:pt idx="5562">
                  <c:v>5.0292999999999997E-2</c:v>
                </c:pt>
                <c:pt idx="5563">
                  <c:v>-0.109833</c:v>
                </c:pt>
                <c:pt idx="5564">
                  <c:v>-0.21038799999999999</c:v>
                </c:pt>
                <c:pt idx="5565">
                  <c:v>-0.23399400000000001</c:v>
                </c:pt>
                <c:pt idx="5566">
                  <c:v>-0.213562</c:v>
                </c:pt>
                <c:pt idx="5567">
                  <c:v>-6.3064999999999996E-2</c:v>
                </c:pt>
                <c:pt idx="5568">
                  <c:v>5.1788000000000001E-2</c:v>
                </c:pt>
                <c:pt idx="5569">
                  <c:v>0.28958099999999998</c:v>
                </c:pt>
                <c:pt idx="5570">
                  <c:v>0.53794900000000001</c:v>
                </c:pt>
                <c:pt idx="5571">
                  <c:v>1.4141999999999999</c:v>
                </c:pt>
                <c:pt idx="5572">
                  <c:v>0.65455600000000003</c:v>
                </c:pt>
                <c:pt idx="5573">
                  <c:v>-1.0773159999999999</c:v>
                </c:pt>
                <c:pt idx="5574">
                  <c:v>-0.70132399999999995</c:v>
                </c:pt>
                <c:pt idx="5575">
                  <c:v>0.86401399999999995</c:v>
                </c:pt>
                <c:pt idx="5576">
                  <c:v>-0.116531</c:v>
                </c:pt>
                <c:pt idx="5577">
                  <c:v>-0.350327</c:v>
                </c:pt>
                <c:pt idx="5578">
                  <c:v>0.323959</c:v>
                </c:pt>
                <c:pt idx="5579">
                  <c:v>0.83644099999999999</c:v>
                </c:pt>
                <c:pt idx="5580">
                  <c:v>0.43234299999999998</c:v>
                </c:pt>
                <c:pt idx="5581">
                  <c:v>0.46476699999999999</c:v>
                </c:pt>
                <c:pt idx="5582">
                  <c:v>0.71716299999999999</c:v>
                </c:pt>
                <c:pt idx="5583">
                  <c:v>0.91796900000000003</c:v>
                </c:pt>
                <c:pt idx="5584">
                  <c:v>0.35372900000000002</c:v>
                </c:pt>
                <c:pt idx="5585">
                  <c:v>-9.0026999999999996E-2</c:v>
                </c:pt>
                <c:pt idx="5586">
                  <c:v>-0.10437</c:v>
                </c:pt>
                <c:pt idx="5587">
                  <c:v>-0.18257100000000001</c:v>
                </c:pt>
                <c:pt idx="5588">
                  <c:v>-0.154282</c:v>
                </c:pt>
                <c:pt idx="5589">
                  <c:v>0.22287000000000001</c:v>
                </c:pt>
                <c:pt idx="5590">
                  <c:v>0.32017499999999999</c:v>
                </c:pt>
                <c:pt idx="5591">
                  <c:v>1.22879</c:v>
                </c:pt>
                <c:pt idx="5592">
                  <c:v>0.59088099999999999</c:v>
                </c:pt>
                <c:pt idx="5593">
                  <c:v>0.391708</c:v>
                </c:pt>
                <c:pt idx="5594">
                  <c:v>0.61120600000000003</c:v>
                </c:pt>
                <c:pt idx="5595">
                  <c:v>0.33349600000000001</c:v>
                </c:pt>
                <c:pt idx="5596">
                  <c:v>7.2555999999999995E-2</c:v>
                </c:pt>
                <c:pt idx="5597">
                  <c:v>-4.2418999999999998E-2</c:v>
                </c:pt>
                <c:pt idx="5598">
                  <c:v>-0.13642899999999999</c:v>
                </c:pt>
                <c:pt idx="5599">
                  <c:v>-0.236572</c:v>
                </c:pt>
                <c:pt idx="5600">
                  <c:v>-0.13000500000000001</c:v>
                </c:pt>
                <c:pt idx="5601">
                  <c:v>0.15338099999999999</c:v>
                </c:pt>
                <c:pt idx="5602">
                  <c:v>0.26222200000000001</c:v>
                </c:pt>
                <c:pt idx="5603">
                  <c:v>0.25360100000000002</c:v>
                </c:pt>
                <c:pt idx="5604">
                  <c:v>-1.7273E-2</c:v>
                </c:pt>
                <c:pt idx="5605">
                  <c:v>1.150604</c:v>
                </c:pt>
                <c:pt idx="5606">
                  <c:v>0.77990700000000002</c:v>
                </c:pt>
                <c:pt idx="5607">
                  <c:v>-0.80154400000000003</c:v>
                </c:pt>
                <c:pt idx="5608">
                  <c:v>-0.21057100000000001</c:v>
                </c:pt>
                <c:pt idx="5609">
                  <c:v>9.5444000000000001E-2</c:v>
                </c:pt>
                <c:pt idx="5610">
                  <c:v>-0.11724900000000001</c:v>
                </c:pt>
                <c:pt idx="5611">
                  <c:v>-3.9351999999999998E-2</c:v>
                </c:pt>
                <c:pt idx="5612">
                  <c:v>0.75683599999999995</c:v>
                </c:pt>
                <c:pt idx="5613">
                  <c:v>0.76988199999999996</c:v>
                </c:pt>
                <c:pt idx="5614">
                  <c:v>0.54901100000000003</c:v>
                </c:pt>
                <c:pt idx="5615">
                  <c:v>0.57817099999999999</c:v>
                </c:pt>
                <c:pt idx="5616">
                  <c:v>1.03447</c:v>
                </c:pt>
                <c:pt idx="5617">
                  <c:v>1.0113220000000001</c:v>
                </c:pt>
                <c:pt idx="5618">
                  <c:v>0.28640700000000002</c:v>
                </c:pt>
                <c:pt idx="5619">
                  <c:v>-4.0237000000000002E-2</c:v>
                </c:pt>
                <c:pt idx="5620">
                  <c:v>-0.20996100000000001</c:v>
                </c:pt>
                <c:pt idx="5621">
                  <c:v>-0.213028</c:v>
                </c:pt>
                <c:pt idx="5622">
                  <c:v>-0.36343399999999998</c:v>
                </c:pt>
                <c:pt idx="5623">
                  <c:v>-0.32253999999999999</c:v>
                </c:pt>
                <c:pt idx="5624">
                  <c:v>0.30014000000000002</c:v>
                </c:pt>
                <c:pt idx="5625">
                  <c:v>1.258392</c:v>
                </c:pt>
                <c:pt idx="5626">
                  <c:v>1.0784910000000001</c:v>
                </c:pt>
                <c:pt idx="5627">
                  <c:v>0.24310300000000001</c:v>
                </c:pt>
                <c:pt idx="5628">
                  <c:v>0.34768700000000002</c:v>
                </c:pt>
                <c:pt idx="5629">
                  <c:v>0.32969700000000002</c:v>
                </c:pt>
                <c:pt idx="5630">
                  <c:v>2.1819999999999999E-3</c:v>
                </c:pt>
                <c:pt idx="5631">
                  <c:v>-0.19300800000000001</c:v>
                </c:pt>
                <c:pt idx="5632">
                  <c:v>-0.21992500000000001</c:v>
                </c:pt>
                <c:pt idx="5633">
                  <c:v>-9.8586999999999994E-2</c:v>
                </c:pt>
                <c:pt idx="5634">
                  <c:v>-0.13409399999999999</c:v>
                </c:pt>
                <c:pt idx="5635">
                  <c:v>-0.11144999999999999</c:v>
                </c:pt>
                <c:pt idx="5636">
                  <c:v>0.14627100000000001</c:v>
                </c:pt>
                <c:pt idx="5637">
                  <c:v>0.34251399999999999</c:v>
                </c:pt>
                <c:pt idx="5638">
                  <c:v>1.0721890000000001</c:v>
                </c:pt>
                <c:pt idx="5639">
                  <c:v>1.5872040000000001</c:v>
                </c:pt>
                <c:pt idx="5640">
                  <c:v>-0.96067800000000003</c:v>
                </c:pt>
                <c:pt idx="5641">
                  <c:v>-0.99987800000000004</c:v>
                </c:pt>
                <c:pt idx="5642">
                  <c:v>-0.58252000000000004</c:v>
                </c:pt>
                <c:pt idx="5643">
                  <c:v>-0.58987400000000001</c:v>
                </c:pt>
                <c:pt idx="5644">
                  <c:v>-0.32896399999999998</c:v>
                </c:pt>
                <c:pt idx="5645">
                  <c:v>0.89038099999999998</c:v>
                </c:pt>
                <c:pt idx="5646">
                  <c:v>1.5957490000000001</c:v>
                </c:pt>
                <c:pt idx="5647">
                  <c:v>0.44392399999999999</c:v>
                </c:pt>
                <c:pt idx="5648">
                  <c:v>0.540771</c:v>
                </c:pt>
                <c:pt idx="5649">
                  <c:v>0.88337699999999997</c:v>
                </c:pt>
                <c:pt idx="5650">
                  <c:v>0.79072600000000004</c:v>
                </c:pt>
                <c:pt idx="5651">
                  <c:v>0.40759299999999998</c:v>
                </c:pt>
                <c:pt idx="5652">
                  <c:v>2.4323000000000001E-2</c:v>
                </c:pt>
                <c:pt idx="5653">
                  <c:v>-5.1956000000000002E-2</c:v>
                </c:pt>
                <c:pt idx="5654">
                  <c:v>-0.13520799999999999</c:v>
                </c:pt>
                <c:pt idx="5655">
                  <c:v>-0.285385</c:v>
                </c:pt>
                <c:pt idx="5656">
                  <c:v>-0.34524500000000002</c:v>
                </c:pt>
                <c:pt idx="5657">
                  <c:v>5.7433999999999999E-2</c:v>
                </c:pt>
                <c:pt idx="5658">
                  <c:v>1.0550539999999999</c:v>
                </c:pt>
                <c:pt idx="5659">
                  <c:v>1.0632630000000001</c:v>
                </c:pt>
                <c:pt idx="5660">
                  <c:v>0.389542</c:v>
                </c:pt>
                <c:pt idx="5661">
                  <c:v>0.43402099999999999</c:v>
                </c:pt>
                <c:pt idx="5662">
                  <c:v>0.32786599999999999</c:v>
                </c:pt>
                <c:pt idx="5663">
                  <c:v>0.182281</c:v>
                </c:pt>
                <c:pt idx="5664">
                  <c:v>7.0206000000000005E-2</c:v>
                </c:pt>
                <c:pt idx="5665">
                  <c:v>-7.5230000000000002E-3</c:v>
                </c:pt>
                <c:pt idx="5666">
                  <c:v>-0.22161900000000001</c:v>
                </c:pt>
                <c:pt idx="5667">
                  <c:v>-0.24760399999999999</c:v>
                </c:pt>
                <c:pt idx="5668">
                  <c:v>-0.110703</c:v>
                </c:pt>
                <c:pt idx="5669">
                  <c:v>-3.7109000000000003E-2</c:v>
                </c:pt>
                <c:pt idx="5670">
                  <c:v>-6.6588999999999995E-2</c:v>
                </c:pt>
                <c:pt idx="5671">
                  <c:v>-0.243759</c:v>
                </c:pt>
                <c:pt idx="5672">
                  <c:v>1.3513949999999999</c:v>
                </c:pt>
                <c:pt idx="5673">
                  <c:v>0.62525900000000001</c:v>
                </c:pt>
                <c:pt idx="5674">
                  <c:v>-0.87098699999999996</c:v>
                </c:pt>
                <c:pt idx="5675">
                  <c:v>0.75761400000000001</c:v>
                </c:pt>
                <c:pt idx="5676">
                  <c:v>-0.424454</c:v>
                </c:pt>
                <c:pt idx="5677">
                  <c:v>-0.19831799999999999</c:v>
                </c:pt>
                <c:pt idx="5678">
                  <c:v>0.22953799999999999</c:v>
                </c:pt>
                <c:pt idx="5679">
                  <c:v>0.62010200000000004</c:v>
                </c:pt>
                <c:pt idx="5680">
                  <c:v>0.80105599999999999</c:v>
                </c:pt>
                <c:pt idx="5681">
                  <c:v>0.65075700000000003</c:v>
                </c:pt>
                <c:pt idx="5682">
                  <c:v>0.59739699999999996</c:v>
                </c:pt>
                <c:pt idx="5683">
                  <c:v>0.63101200000000002</c:v>
                </c:pt>
                <c:pt idx="5684">
                  <c:v>0.80213900000000005</c:v>
                </c:pt>
                <c:pt idx="5685">
                  <c:v>0.54792799999999997</c:v>
                </c:pt>
                <c:pt idx="5686">
                  <c:v>6.3919000000000004E-2</c:v>
                </c:pt>
                <c:pt idx="5687">
                  <c:v>-0.11985800000000001</c:v>
                </c:pt>
                <c:pt idx="5688">
                  <c:v>-0.16706799999999999</c:v>
                </c:pt>
                <c:pt idx="5689">
                  <c:v>-0.23497000000000001</c:v>
                </c:pt>
                <c:pt idx="5690">
                  <c:v>-0.38546799999999998</c:v>
                </c:pt>
                <c:pt idx="5691">
                  <c:v>-7.6492000000000004E-2</c:v>
                </c:pt>
                <c:pt idx="5692">
                  <c:v>0.68571499999999996</c:v>
                </c:pt>
                <c:pt idx="5693">
                  <c:v>1.349396</c:v>
                </c:pt>
                <c:pt idx="5694">
                  <c:v>0.4879</c:v>
                </c:pt>
                <c:pt idx="5695">
                  <c:v>0.42411799999999999</c:v>
                </c:pt>
                <c:pt idx="5696">
                  <c:v>0.317749</c:v>
                </c:pt>
                <c:pt idx="5697">
                  <c:v>0.13650499999999999</c:v>
                </c:pt>
                <c:pt idx="5698">
                  <c:v>4.6600000000000003E-2</c:v>
                </c:pt>
                <c:pt idx="5699">
                  <c:v>-3.0776999999999999E-2</c:v>
                </c:pt>
                <c:pt idx="5700">
                  <c:v>-0.190277</c:v>
                </c:pt>
                <c:pt idx="5701">
                  <c:v>-0.252106</c:v>
                </c:pt>
                <c:pt idx="5702">
                  <c:v>-0.13903799999999999</c:v>
                </c:pt>
                <c:pt idx="5703">
                  <c:v>-9.5337000000000005E-2</c:v>
                </c:pt>
                <c:pt idx="5704">
                  <c:v>-7.3791999999999996E-2</c:v>
                </c:pt>
                <c:pt idx="5705">
                  <c:v>5.9188999999999999E-2</c:v>
                </c:pt>
                <c:pt idx="5706">
                  <c:v>1.1524509999999999</c:v>
                </c:pt>
                <c:pt idx="5707">
                  <c:v>1.5636140000000001</c:v>
                </c:pt>
                <c:pt idx="5708">
                  <c:v>-0.75709499999999996</c:v>
                </c:pt>
                <c:pt idx="5709">
                  <c:v>-0.76097099999999995</c:v>
                </c:pt>
                <c:pt idx="5710">
                  <c:v>-0.13095100000000001</c:v>
                </c:pt>
                <c:pt idx="5711">
                  <c:v>-0.47354099999999999</c:v>
                </c:pt>
                <c:pt idx="5712">
                  <c:v>-8.4625000000000006E-2</c:v>
                </c:pt>
                <c:pt idx="5713">
                  <c:v>5.2382999999999999E-2</c:v>
                </c:pt>
                <c:pt idx="5714">
                  <c:v>0.68080099999999999</c:v>
                </c:pt>
                <c:pt idx="5715">
                  <c:v>1.525299</c:v>
                </c:pt>
                <c:pt idx="5716">
                  <c:v>0.58982800000000002</c:v>
                </c:pt>
                <c:pt idx="5717">
                  <c:v>0.59404000000000001</c:v>
                </c:pt>
                <c:pt idx="5718">
                  <c:v>1.159821</c:v>
                </c:pt>
                <c:pt idx="5719">
                  <c:v>0.69805899999999999</c:v>
                </c:pt>
                <c:pt idx="5720">
                  <c:v>-7.3074E-2</c:v>
                </c:pt>
                <c:pt idx="5721">
                  <c:v>-0.19175700000000001</c:v>
                </c:pt>
                <c:pt idx="5722">
                  <c:v>-0.16903699999999999</c:v>
                </c:pt>
                <c:pt idx="5723">
                  <c:v>-0.307037</c:v>
                </c:pt>
                <c:pt idx="5724">
                  <c:v>-0.23561099999999999</c:v>
                </c:pt>
                <c:pt idx="5725">
                  <c:v>0.10853599999999999</c:v>
                </c:pt>
                <c:pt idx="5726">
                  <c:v>0.55795300000000003</c:v>
                </c:pt>
                <c:pt idx="5727">
                  <c:v>0.841171</c:v>
                </c:pt>
                <c:pt idx="5728">
                  <c:v>0.39623999999999998</c:v>
                </c:pt>
                <c:pt idx="5729">
                  <c:v>0.65683000000000002</c:v>
                </c:pt>
                <c:pt idx="5730">
                  <c:v>0.57070900000000002</c:v>
                </c:pt>
                <c:pt idx="5731">
                  <c:v>0.25025900000000001</c:v>
                </c:pt>
                <c:pt idx="5732">
                  <c:v>-5.5053999999999999E-2</c:v>
                </c:pt>
                <c:pt idx="5733">
                  <c:v>-0.195465</c:v>
                </c:pt>
                <c:pt idx="5734">
                  <c:v>-0.27476499999999998</c:v>
                </c:pt>
                <c:pt idx="5735">
                  <c:v>-0.25599699999999997</c:v>
                </c:pt>
                <c:pt idx="5736">
                  <c:v>-1.4664E-2</c:v>
                </c:pt>
                <c:pt idx="5737">
                  <c:v>0.174377</c:v>
                </c:pt>
                <c:pt idx="5738">
                  <c:v>0.46192899999999998</c:v>
                </c:pt>
                <c:pt idx="5739">
                  <c:v>0.43453999999999998</c:v>
                </c:pt>
                <c:pt idx="5740">
                  <c:v>0.66819799999999996</c:v>
                </c:pt>
                <c:pt idx="5741">
                  <c:v>0.56291199999999997</c:v>
                </c:pt>
                <c:pt idx="5742">
                  <c:v>-0.46881099999999998</c:v>
                </c:pt>
                <c:pt idx="5743">
                  <c:v>-0.69181800000000004</c:v>
                </c:pt>
                <c:pt idx="5744">
                  <c:v>0.48220800000000003</c:v>
                </c:pt>
                <c:pt idx="5745">
                  <c:v>-8.1923999999999997E-2</c:v>
                </c:pt>
                <c:pt idx="5746">
                  <c:v>-0.166077</c:v>
                </c:pt>
                <c:pt idx="5747">
                  <c:v>0.220001</c:v>
                </c:pt>
                <c:pt idx="5748">
                  <c:v>0.66412400000000005</c:v>
                </c:pt>
                <c:pt idx="5749">
                  <c:v>0.75062600000000002</c:v>
                </c:pt>
                <c:pt idx="5750">
                  <c:v>0.86051900000000003</c:v>
                </c:pt>
                <c:pt idx="5751">
                  <c:v>1.0269010000000001</c:v>
                </c:pt>
                <c:pt idx="5752">
                  <c:v>1.3168489999999999</c:v>
                </c:pt>
                <c:pt idx="5753">
                  <c:v>0.48231499999999999</c:v>
                </c:pt>
                <c:pt idx="5754">
                  <c:v>-0.12919600000000001</c:v>
                </c:pt>
                <c:pt idx="5755">
                  <c:v>-0.21401999999999999</c:v>
                </c:pt>
                <c:pt idx="5756">
                  <c:v>-0.33409100000000003</c:v>
                </c:pt>
                <c:pt idx="5757">
                  <c:v>-0.41270400000000002</c:v>
                </c:pt>
                <c:pt idx="5758">
                  <c:v>-0.36862200000000001</c:v>
                </c:pt>
                <c:pt idx="5759">
                  <c:v>8.8775999999999994E-2</c:v>
                </c:pt>
                <c:pt idx="5760">
                  <c:v>1.510605</c:v>
                </c:pt>
                <c:pt idx="5761">
                  <c:v>0.82807900000000001</c:v>
                </c:pt>
                <c:pt idx="5762">
                  <c:v>0.429062</c:v>
                </c:pt>
                <c:pt idx="5763">
                  <c:v>0.50277700000000003</c:v>
                </c:pt>
                <c:pt idx="5764">
                  <c:v>0.56123400000000001</c:v>
                </c:pt>
                <c:pt idx="5765">
                  <c:v>0.358902</c:v>
                </c:pt>
                <c:pt idx="5766">
                  <c:v>7.3135000000000006E-2</c:v>
                </c:pt>
                <c:pt idx="5767">
                  <c:v>-0.139877</c:v>
                </c:pt>
                <c:pt idx="5768">
                  <c:v>-0.19494600000000001</c:v>
                </c:pt>
                <c:pt idx="5769">
                  <c:v>-0.1754</c:v>
                </c:pt>
                <c:pt idx="5770">
                  <c:v>-0.32353199999999999</c:v>
                </c:pt>
                <c:pt idx="5771">
                  <c:v>-0.25614900000000002</c:v>
                </c:pt>
                <c:pt idx="5772">
                  <c:v>-3.8436999999999999E-2</c:v>
                </c:pt>
                <c:pt idx="5773">
                  <c:v>0.62251299999999998</c:v>
                </c:pt>
                <c:pt idx="5774">
                  <c:v>1.6587369999999999</c:v>
                </c:pt>
                <c:pt idx="5775">
                  <c:v>1.0516970000000001</c:v>
                </c:pt>
                <c:pt idx="5776">
                  <c:v>-1.221786</c:v>
                </c:pt>
                <c:pt idx="5777">
                  <c:v>-0.50550799999999996</c:v>
                </c:pt>
                <c:pt idx="5778">
                  <c:v>-0.159195</c:v>
                </c:pt>
                <c:pt idx="5779">
                  <c:v>1.6169999999999999E-3</c:v>
                </c:pt>
                <c:pt idx="5780">
                  <c:v>0.29977399999999998</c:v>
                </c:pt>
                <c:pt idx="5781">
                  <c:v>-3.3690999999999999E-2</c:v>
                </c:pt>
                <c:pt idx="5782">
                  <c:v>0.57934600000000003</c:v>
                </c:pt>
                <c:pt idx="5783">
                  <c:v>0.87966900000000003</c:v>
                </c:pt>
                <c:pt idx="5784">
                  <c:v>0.62234500000000004</c:v>
                </c:pt>
                <c:pt idx="5785">
                  <c:v>0.70617700000000005</c:v>
                </c:pt>
                <c:pt idx="5786">
                  <c:v>0.89866599999999996</c:v>
                </c:pt>
                <c:pt idx="5787">
                  <c:v>0.599136</c:v>
                </c:pt>
                <c:pt idx="5788">
                  <c:v>7.7926999999999996E-2</c:v>
                </c:pt>
                <c:pt idx="5789">
                  <c:v>0.16511500000000001</c:v>
                </c:pt>
                <c:pt idx="5790">
                  <c:v>-8.1558000000000005E-2</c:v>
                </c:pt>
                <c:pt idx="5791">
                  <c:v>-0.45481899999999997</c:v>
                </c:pt>
                <c:pt idx="5792">
                  <c:v>-0.29431200000000002</c:v>
                </c:pt>
                <c:pt idx="5793">
                  <c:v>0.26269500000000001</c:v>
                </c:pt>
                <c:pt idx="5794">
                  <c:v>0.80033900000000002</c:v>
                </c:pt>
                <c:pt idx="5795">
                  <c:v>1.192429</c:v>
                </c:pt>
                <c:pt idx="5796">
                  <c:v>0.499695</c:v>
                </c:pt>
                <c:pt idx="5797">
                  <c:v>0.46131899999999998</c:v>
                </c:pt>
                <c:pt idx="5798">
                  <c:v>0.37409999999999999</c:v>
                </c:pt>
                <c:pt idx="5799">
                  <c:v>0.10943600000000001</c:v>
                </c:pt>
                <c:pt idx="5800">
                  <c:v>-0.135574</c:v>
                </c:pt>
                <c:pt idx="5801">
                  <c:v>-0.262878</c:v>
                </c:pt>
                <c:pt idx="5802">
                  <c:v>-7.9177999999999998E-2</c:v>
                </c:pt>
                <c:pt idx="5803">
                  <c:v>0.14446999999999999</c:v>
                </c:pt>
                <c:pt idx="5804">
                  <c:v>3.8192999999999998E-2</c:v>
                </c:pt>
                <c:pt idx="5805">
                  <c:v>-0.17297399999999999</c:v>
                </c:pt>
                <c:pt idx="5806">
                  <c:v>-0.17335500000000001</c:v>
                </c:pt>
                <c:pt idx="5807">
                  <c:v>0.38577299999999998</c:v>
                </c:pt>
                <c:pt idx="5808">
                  <c:v>0.32638499999999998</c:v>
                </c:pt>
                <c:pt idx="5809">
                  <c:v>0.95018000000000002</c:v>
                </c:pt>
                <c:pt idx="5810">
                  <c:v>-0.49069200000000002</c:v>
                </c:pt>
                <c:pt idx="5811">
                  <c:v>0.20152300000000001</c:v>
                </c:pt>
                <c:pt idx="5812">
                  <c:v>-9.6207000000000001E-2</c:v>
                </c:pt>
                <c:pt idx="5813">
                  <c:v>-9.5122999999999999E-2</c:v>
                </c:pt>
                <c:pt idx="5814">
                  <c:v>0.69300799999999996</c:v>
                </c:pt>
                <c:pt idx="5815">
                  <c:v>0.27723700000000001</c:v>
                </c:pt>
                <c:pt idx="5816">
                  <c:v>0.63905299999999998</c:v>
                </c:pt>
                <c:pt idx="5817">
                  <c:v>0.78170799999999996</c:v>
                </c:pt>
                <c:pt idx="5818">
                  <c:v>0.68089299999999997</c:v>
                </c:pt>
                <c:pt idx="5819">
                  <c:v>0.70262100000000005</c:v>
                </c:pt>
                <c:pt idx="5820">
                  <c:v>0.79899600000000004</c:v>
                </c:pt>
                <c:pt idx="5821">
                  <c:v>0.22390699999999999</c:v>
                </c:pt>
                <c:pt idx="5822">
                  <c:v>0.136047</c:v>
                </c:pt>
                <c:pt idx="5823">
                  <c:v>-0.13017300000000001</c:v>
                </c:pt>
                <c:pt idx="5824">
                  <c:v>-0.38496399999999997</c:v>
                </c:pt>
                <c:pt idx="5825">
                  <c:v>-0.33061200000000002</c:v>
                </c:pt>
                <c:pt idx="5826">
                  <c:v>-0.44004799999999999</c:v>
                </c:pt>
                <c:pt idx="5827">
                  <c:v>0.38240099999999999</c:v>
                </c:pt>
                <c:pt idx="5828">
                  <c:v>1.4262999999999999</c:v>
                </c:pt>
                <c:pt idx="5829">
                  <c:v>0.81582600000000005</c:v>
                </c:pt>
                <c:pt idx="5830">
                  <c:v>0.29022199999999998</c:v>
                </c:pt>
                <c:pt idx="5831">
                  <c:v>0.46012900000000001</c:v>
                </c:pt>
                <c:pt idx="5832">
                  <c:v>0.417603</c:v>
                </c:pt>
                <c:pt idx="5833">
                  <c:v>0.19998199999999999</c:v>
                </c:pt>
                <c:pt idx="5834">
                  <c:v>4.9300999999999998E-2</c:v>
                </c:pt>
                <c:pt idx="5835">
                  <c:v>-6.3263E-2</c:v>
                </c:pt>
                <c:pt idx="5836">
                  <c:v>-0.21516399999999999</c:v>
                </c:pt>
                <c:pt idx="5837">
                  <c:v>-0.20349100000000001</c:v>
                </c:pt>
                <c:pt idx="5838">
                  <c:v>-6.1950999999999999E-2</c:v>
                </c:pt>
                <c:pt idx="5839">
                  <c:v>-9.5444000000000001E-2</c:v>
                </c:pt>
                <c:pt idx="5840">
                  <c:v>3.4653000000000003E-2</c:v>
                </c:pt>
                <c:pt idx="5841">
                  <c:v>0.15832499999999999</c:v>
                </c:pt>
                <c:pt idx="5842">
                  <c:v>1.432053</c:v>
                </c:pt>
                <c:pt idx="5843">
                  <c:v>1.142517</c:v>
                </c:pt>
                <c:pt idx="5844">
                  <c:v>-0.90618900000000002</c:v>
                </c:pt>
                <c:pt idx="5845">
                  <c:v>-0.88134800000000002</c:v>
                </c:pt>
                <c:pt idx="5846">
                  <c:v>1.5300000000000001E-4</c:v>
                </c:pt>
                <c:pt idx="5847">
                  <c:v>3.4285999999999997E-2</c:v>
                </c:pt>
                <c:pt idx="5848">
                  <c:v>0.10043299999999999</c:v>
                </c:pt>
                <c:pt idx="5849">
                  <c:v>0.30520599999999998</c:v>
                </c:pt>
                <c:pt idx="5850">
                  <c:v>1.183853</c:v>
                </c:pt>
                <c:pt idx="5851">
                  <c:v>1.1852720000000001</c:v>
                </c:pt>
                <c:pt idx="5852">
                  <c:v>0.89582799999999996</c:v>
                </c:pt>
                <c:pt idx="5853">
                  <c:v>1.1328739999999999</c:v>
                </c:pt>
                <c:pt idx="5854">
                  <c:v>0.74192800000000003</c:v>
                </c:pt>
                <c:pt idx="5855">
                  <c:v>-0.148727</c:v>
                </c:pt>
                <c:pt idx="5856">
                  <c:v>-0.243927</c:v>
                </c:pt>
                <c:pt idx="5857">
                  <c:v>-0.34129300000000001</c:v>
                </c:pt>
                <c:pt idx="5858">
                  <c:v>-0.42091400000000001</c:v>
                </c:pt>
                <c:pt idx="5859">
                  <c:v>-0.49021900000000002</c:v>
                </c:pt>
                <c:pt idx="5860">
                  <c:v>-0.258774</c:v>
                </c:pt>
                <c:pt idx="5861">
                  <c:v>0.74391200000000002</c:v>
                </c:pt>
                <c:pt idx="5862">
                  <c:v>1.238815</c:v>
                </c:pt>
                <c:pt idx="5863">
                  <c:v>0.64462299999999995</c:v>
                </c:pt>
                <c:pt idx="5864">
                  <c:v>0.38616899999999998</c:v>
                </c:pt>
                <c:pt idx="5865">
                  <c:v>0.77688599999999997</c:v>
                </c:pt>
                <c:pt idx="5866">
                  <c:v>0.57372999999999996</c:v>
                </c:pt>
                <c:pt idx="5867">
                  <c:v>0.18833900000000001</c:v>
                </c:pt>
                <c:pt idx="5868">
                  <c:v>-1.0208E-2</c:v>
                </c:pt>
                <c:pt idx="5869">
                  <c:v>-6.5445000000000003E-2</c:v>
                </c:pt>
                <c:pt idx="5870">
                  <c:v>-0.138733</c:v>
                </c:pt>
                <c:pt idx="5871">
                  <c:v>-0.55702200000000002</c:v>
                </c:pt>
                <c:pt idx="5872">
                  <c:v>-0.51980599999999999</c:v>
                </c:pt>
                <c:pt idx="5873">
                  <c:v>-0.25337199999999999</c:v>
                </c:pt>
                <c:pt idx="5874">
                  <c:v>-0.14025899999999999</c:v>
                </c:pt>
                <c:pt idx="5875">
                  <c:v>0.72387699999999999</c:v>
                </c:pt>
                <c:pt idx="5876">
                  <c:v>1.784348</c:v>
                </c:pt>
                <c:pt idx="5877">
                  <c:v>0.97999599999999998</c:v>
                </c:pt>
                <c:pt idx="5878">
                  <c:v>-0.89643899999999999</c:v>
                </c:pt>
                <c:pt idx="5879">
                  <c:v>-0.67752100000000004</c:v>
                </c:pt>
                <c:pt idx="5880">
                  <c:v>-7.7331999999999998E-2</c:v>
                </c:pt>
                <c:pt idx="5881">
                  <c:v>8.3434999999999995E-2</c:v>
                </c:pt>
                <c:pt idx="5882">
                  <c:v>7.8934000000000004E-2</c:v>
                </c:pt>
                <c:pt idx="5883">
                  <c:v>0.101212</c:v>
                </c:pt>
                <c:pt idx="5884">
                  <c:v>1.039444</c:v>
                </c:pt>
                <c:pt idx="5885">
                  <c:v>1.0123139999999999</c:v>
                </c:pt>
                <c:pt idx="5886">
                  <c:v>0.46621699999999999</c:v>
                </c:pt>
                <c:pt idx="5887">
                  <c:v>0.81077600000000005</c:v>
                </c:pt>
                <c:pt idx="5888">
                  <c:v>1.133057</c:v>
                </c:pt>
                <c:pt idx="5889">
                  <c:v>0.25115999999999999</c:v>
                </c:pt>
                <c:pt idx="5890">
                  <c:v>-0.109207</c:v>
                </c:pt>
                <c:pt idx="5891">
                  <c:v>1.9196000000000001E-2</c:v>
                </c:pt>
                <c:pt idx="5892">
                  <c:v>-6.1844000000000003E-2</c:v>
                </c:pt>
                <c:pt idx="5893">
                  <c:v>-0.47067300000000001</c:v>
                </c:pt>
                <c:pt idx="5894">
                  <c:v>-0.55796800000000002</c:v>
                </c:pt>
                <c:pt idx="5895">
                  <c:v>-9.4131000000000006E-2</c:v>
                </c:pt>
                <c:pt idx="5896">
                  <c:v>1.017944</c:v>
                </c:pt>
                <c:pt idx="5897">
                  <c:v>1.0522309999999999</c:v>
                </c:pt>
                <c:pt idx="5898">
                  <c:v>0.47729500000000002</c:v>
                </c:pt>
                <c:pt idx="5899">
                  <c:v>0.632355</c:v>
                </c:pt>
                <c:pt idx="5900">
                  <c:v>0.63200400000000001</c:v>
                </c:pt>
                <c:pt idx="5901">
                  <c:v>0.31373600000000001</c:v>
                </c:pt>
                <c:pt idx="5902">
                  <c:v>9.9532999999999996E-2</c:v>
                </c:pt>
                <c:pt idx="5903">
                  <c:v>-6.2286000000000001E-2</c:v>
                </c:pt>
                <c:pt idx="5904">
                  <c:v>-0.11235000000000001</c:v>
                </c:pt>
                <c:pt idx="5905">
                  <c:v>-5.4611E-2</c:v>
                </c:pt>
                <c:pt idx="5906">
                  <c:v>-0.16342200000000001</c:v>
                </c:pt>
                <c:pt idx="5907">
                  <c:v>-3.9351999999999998E-2</c:v>
                </c:pt>
                <c:pt idx="5908">
                  <c:v>-9.7458000000000003E-2</c:v>
                </c:pt>
                <c:pt idx="5909">
                  <c:v>-4.7943E-2</c:v>
                </c:pt>
                <c:pt idx="5910">
                  <c:v>0.89563000000000004</c:v>
                </c:pt>
                <c:pt idx="5911">
                  <c:v>2.0727229999999999</c:v>
                </c:pt>
                <c:pt idx="5912">
                  <c:v>-0.122894</c:v>
                </c:pt>
                <c:pt idx="5913">
                  <c:v>-0.91008</c:v>
                </c:pt>
                <c:pt idx="5914">
                  <c:v>0.82380699999999996</c:v>
                </c:pt>
                <c:pt idx="5915">
                  <c:v>-0.105133</c:v>
                </c:pt>
                <c:pt idx="5916">
                  <c:v>-0.33631899999999998</c:v>
                </c:pt>
                <c:pt idx="5917">
                  <c:v>-0.25575300000000001</c:v>
                </c:pt>
                <c:pt idx="5918">
                  <c:v>6.0196E-2</c:v>
                </c:pt>
                <c:pt idx="5919">
                  <c:v>0.57727099999999998</c:v>
                </c:pt>
                <c:pt idx="5920">
                  <c:v>0.51795999999999998</c:v>
                </c:pt>
                <c:pt idx="5921">
                  <c:v>0.1492</c:v>
                </c:pt>
                <c:pt idx="5922">
                  <c:v>0.77357500000000001</c:v>
                </c:pt>
                <c:pt idx="5923">
                  <c:v>0.98585500000000004</c:v>
                </c:pt>
                <c:pt idx="5924">
                  <c:v>0.27639799999999998</c:v>
                </c:pt>
                <c:pt idx="5925">
                  <c:v>8.4579000000000001E-2</c:v>
                </c:pt>
                <c:pt idx="5926">
                  <c:v>0.21504200000000001</c:v>
                </c:pt>
                <c:pt idx="5927">
                  <c:v>-7.0601999999999998E-2</c:v>
                </c:pt>
                <c:pt idx="5928">
                  <c:v>-0.23733499999999999</c:v>
                </c:pt>
                <c:pt idx="5929">
                  <c:v>7.3441000000000006E-2</c:v>
                </c:pt>
                <c:pt idx="5930">
                  <c:v>0.36538700000000002</c:v>
                </c:pt>
                <c:pt idx="5931">
                  <c:v>1.070862</c:v>
                </c:pt>
                <c:pt idx="5932">
                  <c:v>1.3680570000000001</c:v>
                </c:pt>
                <c:pt idx="5933">
                  <c:v>1.0049440000000001</c:v>
                </c:pt>
                <c:pt idx="5934">
                  <c:v>0.59011800000000003</c:v>
                </c:pt>
                <c:pt idx="5935">
                  <c:v>0.14497399999999999</c:v>
                </c:pt>
                <c:pt idx="5936">
                  <c:v>7.8261999999999998E-2</c:v>
                </c:pt>
                <c:pt idx="5937">
                  <c:v>0.242065</c:v>
                </c:pt>
                <c:pt idx="5938">
                  <c:v>0.244476</c:v>
                </c:pt>
                <c:pt idx="5939">
                  <c:v>8.2932000000000006E-2</c:v>
                </c:pt>
                <c:pt idx="5940">
                  <c:v>-1.8311000000000001E-2</c:v>
                </c:pt>
                <c:pt idx="5941">
                  <c:v>3.9107999999999997E-2</c:v>
                </c:pt>
                <c:pt idx="5942">
                  <c:v>-0.150391</c:v>
                </c:pt>
                <c:pt idx="5943">
                  <c:v>-8.4840000000000002E-3</c:v>
                </c:pt>
                <c:pt idx="5944">
                  <c:v>0.11051900000000001</c:v>
                </c:pt>
                <c:pt idx="5945">
                  <c:v>1.080414</c:v>
                </c:pt>
                <c:pt idx="5946">
                  <c:v>1.939468</c:v>
                </c:pt>
                <c:pt idx="5947">
                  <c:v>-7.1807999999999997E-2</c:v>
                </c:pt>
                <c:pt idx="5948">
                  <c:v>-0.29457100000000003</c:v>
                </c:pt>
                <c:pt idx="5949">
                  <c:v>0.65417499999999995</c:v>
                </c:pt>
                <c:pt idx="5950">
                  <c:v>-0.193527</c:v>
                </c:pt>
                <c:pt idx="5951">
                  <c:v>-0.105438</c:v>
                </c:pt>
                <c:pt idx="5952">
                  <c:v>2.14E-4</c:v>
                </c:pt>
                <c:pt idx="5953">
                  <c:v>0.189331</c:v>
                </c:pt>
                <c:pt idx="5954">
                  <c:v>0.45738200000000001</c:v>
                </c:pt>
                <c:pt idx="5955">
                  <c:v>0.745865</c:v>
                </c:pt>
                <c:pt idx="5956">
                  <c:v>0.75797999999999999</c:v>
                </c:pt>
                <c:pt idx="5957">
                  <c:v>0.50639299999999998</c:v>
                </c:pt>
                <c:pt idx="5958">
                  <c:v>0.332733</c:v>
                </c:pt>
                <c:pt idx="5959">
                  <c:v>0.30929600000000002</c:v>
                </c:pt>
                <c:pt idx="5960">
                  <c:v>0.21589700000000001</c:v>
                </c:pt>
                <c:pt idx="5961">
                  <c:v>0.15335099999999999</c:v>
                </c:pt>
                <c:pt idx="5962">
                  <c:v>-0.118103</c:v>
                </c:pt>
                <c:pt idx="5963">
                  <c:v>-0.246002</c:v>
                </c:pt>
                <c:pt idx="5964">
                  <c:v>0.14440900000000001</c:v>
                </c:pt>
                <c:pt idx="5965">
                  <c:v>0.832901</c:v>
                </c:pt>
                <c:pt idx="5966">
                  <c:v>1.517471</c:v>
                </c:pt>
                <c:pt idx="5967">
                  <c:v>1.2976989999999999</c:v>
                </c:pt>
                <c:pt idx="5968">
                  <c:v>1.0229490000000001</c:v>
                </c:pt>
                <c:pt idx="5969">
                  <c:v>0.822403</c:v>
                </c:pt>
                <c:pt idx="5970">
                  <c:v>0.59013400000000005</c:v>
                </c:pt>
                <c:pt idx="5971">
                  <c:v>0.34227000000000002</c:v>
                </c:pt>
                <c:pt idx="5972">
                  <c:v>0.18908700000000001</c:v>
                </c:pt>
                <c:pt idx="5973">
                  <c:v>5.4469999999999996E-3</c:v>
                </c:pt>
                <c:pt idx="5974">
                  <c:v>5.7189999999999998E-2</c:v>
                </c:pt>
                <c:pt idx="5975">
                  <c:v>0.224274</c:v>
                </c:pt>
                <c:pt idx="5976">
                  <c:v>0.40104699999999999</c:v>
                </c:pt>
                <c:pt idx="5977">
                  <c:v>4.9899999999999996E-3</c:v>
                </c:pt>
                <c:pt idx="5978">
                  <c:v>-1.2817E-2</c:v>
                </c:pt>
                <c:pt idx="5979">
                  <c:v>7.1929999999999994E-2</c:v>
                </c:pt>
                <c:pt idx="5980">
                  <c:v>0.30612200000000001</c:v>
                </c:pt>
                <c:pt idx="5981">
                  <c:v>1.548141</c:v>
                </c:pt>
                <c:pt idx="5982">
                  <c:v>0.114746</c:v>
                </c:pt>
                <c:pt idx="5983">
                  <c:v>0.29481499999999999</c:v>
                </c:pt>
                <c:pt idx="5984">
                  <c:v>0.83265699999999998</c:v>
                </c:pt>
                <c:pt idx="5985">
                  <c:v>0.22082499999999999</c:v>
                </c:pt>
                <c:pt idx="5986">
                  <c:v>6.8587999999999996E-2</c:v>
                </c:pt>
                <c:pt idx="5987">
                  <c:v>1.4847000000000001E-2</c:v>
                </c:pt>
                <c:pt idx="5988">
                  <c:v>-9.5032000000000005E-2</c:v>
                </c:pt>
                <c:pt idx="5989">
                  <c:v>8.7372000000000005E-2</c:v>
                </c:pt>
                <c:pt idx="5990">
                  <c:v>0.59954799999999997</c:v>
                </c:pt>
                <c:pt idx="5991">
                  <c:v>0.75961299999999998</c:v>
                </c:pt>
                <c:pt idx="5992">
                  <c:v>0.42944300000000002</c:v>
                </c:pt>
                <c:pt idx="5993">
                  <c:v>4.0954999999999998E-2</c:v>
                </c:pt>
                <c:pt idx="5994">
                  <c:v>-1.4938E-2</c:v>
                </c:pt>
                <c:pt idx="5995">
                  <c:v>-8.7589999999999994E-3</c:v>
                </c:pt>
                <c:pt idx="5996">
                  <c:v>-5.8594E-2</c:v>
                </c:pt>
                <c:pt idx="5997">
                  <c:v>-0.166992</c:v>
                </c:pt>
                <c:pt idx="5998">
                  <c:v>-0.14013700000000001</c:v>
                </c:pt>
                <c:pt idx="5999">
                  <c:v>0.1091</c:v>
                </c:pt>
                <c:pt idx="6000">
                  <c:v>0.187088</c:v>
                </c:pt>
                <c:pt idx="6001">
                  <c:v>0.193466</c:v>
                </c:pt>
                <c:pt idx="6002">
                  <c:v>0.42225600000000002</c:v>
                </c:pt>
                <c:pt idx="6003">
                  <c:v>0.89602700000000002</c:v>
                </c:pt>
                <c:pt idx="6004">
                  <c:v>1.244186</c:v>
                </c:pt>
                <c:pt idx="6005">
                  <c:v>0.74231000000000003</c:v>
                </c:pt>
                <c:pt idx="6006">
                  <c:v>2.8899999999999999E-2</c:v>
                </c:pt>
                <c:pt idx="6007">
                  <c:v>-0.34893800000000003</c:v>
                </c:pt>
                <c:pt idx="6008">
                  <c:v>-0.29246499999999997</c:v>
                </c:pt>
                <c:pt idx="6009">
                  <c:v>-0.155441</c:v>
                </c:pt>
                <c:pt idx="6010">
                  <c:v>-0.18690499999999999</c:v>
                </c:pt>
                <c:pt idx="6011">
                  <c:v>-9.3506000000000006E-2</c:v>
                </c:pt>
                <c:pt idx="6012">
                  <c:v>-0.107529</c:v>
                </c:pt>
                <c:pt idx="6013">
                  <c:v>-0.25601200000000002</c:v>
                </c:pt>
                <c:pt idx="6014">
                  <c:v>-0.265488</c:v>
                </c:pt>
                <c:pt idx="6015">
                  <c:v>-0.17999299999999999</c:v>
                </c:pt>
                <c:pt idx="6016">
                  <c:v>-0.19300800000000001</c:v>
                </c:pt>
                <c:pt idx="6017">
                  <c:v>-0.24377399999999999</c:v>
                </c:pt>
                <c:pt idx="6018">
                  <c:v>-0.187912</c:v>
                </c:pt>
                <c:pt idx="6019">
                  <c:v>0.17694099999999999</c:v>
                </c:pt>
                <c:pt idx="6020">
                  <c:v>0.283142</c:v>
                </c:pt>
                <c:pt idx="6021">
                  <c:v>-3.8864000000000003E-2</c:v>
                </c:pt>
                <c:pt idx="6022">
                  <c:v>-0.37110900000000002</c:v>
                </c:pt>
                <c:pt idx="6023">
                  <c:v>-8.0993999999999997E-2</c:v>
                </c:pt>
                <c:pt idx="6024">
                  <c:v>0.13958699999999999</c:v>
                </c:pt>
                <c:pt idx="6025">
                  <c:v>0.15820300000000001</c:v>
                </c:pt>
                <c:pt idx="6026">
                  <c:v>8.6532999999999999E-2</c:v>
                </c:pt>
                <c:pt idx="6027">
                  <c:v>6.2407999999999998E-2</c:v>
                </c:pt>
                <c:pt idx="6028">
                  <c:v>9.3718999999999997E-2</c:v>
                </c:pt>
                <c:pt idx="6029">
                  <c:v>0.10179100000000001</c:v>
                </c:pt>
                <c:pt idx="6030">
                  <c:v>0.20599400000000001</c:v>
                </c:pt>
                <c:pt idx="6031">
                  <c:v>0.23321500000000001</c:v>
                </c:pt>
                <c:pt idx="6032">
                  <c:v>0.220139</c:v>
                </c:pt>
                <c:pt idx="6033">
                  <c:v>0.39581300000000003</c:v>
                </c:pt>
                <c:pt idx="6034">
                  <c:v>0.69581599999999999</c:v>
                </c:pt>
                <c:pt idx="6035">
                  <c:v>0.705399</c:v>
                </c:pt>
                <c:pt idx="6036">
                  <c:v>0.60656699999999997</c:v>
                </c:pt>
                <c:pt idx="6037">
                  <c:v>0.66769400000000001</c:v>
                </c:pt>
                <c:pt idx="6038">
                  <c:v>0.92250100000000002</c:v>
                </c:pt>
                <c:pt idx="6039">
                  <c:v>0.88002000000000002</c:v>
                </c:pt>
                <c:pt idx="6040">
                  <c:v>0.48284899999999997</c:v>
                </c:pt>
                <c:pt idx="6041">
                  <c:v>6.8145999999999998E-2</c:v>
                </c:pt>
                <c:pt idx="6042">
                  <c:v>-0.17813100000000001</c:v>
                </c:pt>
                <c:pt idx="6043">
                  <c:v>-0.16172800000000001</c:v>
                </c:pt>
                <c:pt idx="6044">
                  <c:v>-7.0679000000000006E-2</c:v>
                </c:pt>
                <c:pt idx="6045">
                  <c:v>5.2306999999999999E-2</c:v>
                </c:pt>
                <c:pt idx="6046">
                  <c:v>0.294296</c:v>
                </c:pt>
                <c:pt idx="6047">
                  <c:v>0.33705099999999999</c:v>
                </c:pt>
                <c:pt idx="6048">
                  <c:v>0.172516</c:v>
                </c:pt>
                <c:pt idx="6049">
                  <c:v>9.9030000000000003E-3</c:v>
                </c:pt>
                <c:pt idx="6050">
                  <c:v>-7.5942999999999997E-2</c:v>
                </c:pt>
                <c:pt idx="6051">
                  <c:v>-0.111374</c:v>
                </c:pt>
                <c:pt idx="6052">
                  <c:v>-0.32005299999999998</c:v>
                </c:pt>
                <c:pt idx="6053">
                  <c:v>-0.40637200000000001</c:v>
                </c:pt>
                <c:pt idx="6054">
                  <c:v>-0.38903799999999999</c:v>
                </c:pt>
                <c:pt idx="6055">
                  <c:v>-0.501633</c:v>
                </c:pt>
                <c:pt idx="6056">
                  <c:v>-0.769791</c:v>
                </c:pt>
                <c:pt idx="6057">
                  <c:v>-0.91923500000000002</c:v>
                </c:pt>
                <c:pt idx="6058">
                  <c:v>-0.60995500000000002</c:v>
                </c:pt>
                <c:pt idx="6059">
                  <c:v>-0.15246599999999999</c:v>
                </c:pt>
                <c:pt idx="6060">
                  <c:v>-7.5622999999999996E-2</c:v>
                </c:pt>
                <c:pt idx="6061">
                  <c:v>-0.35401899999999997</c:v>
                </c:pt>
                <c:pt idx="6062">
                  <c:v>-0.36222799999999999</c:v>
                </c:pt>
                <c:pt idx="6063">
                  <c:v>4.5288000000000002E-2</c:v>
                </c:pt>
                <c:pt idx="6064">
                  <c:v>0.55311600000000005</c:v>
                </c:pt>
                <c:pt idx="6065">
                  <c:v>0.74348400000000003</c:v>
                </c:pt>
                <c:pt idx="6066">
                  <c:v>0.45036300000000001</c:v>
                </c:pt>
                <c:pt idx="6067">
                  <c:v>0.28163100000000002</c:v>
                </c:pt>
                <c:pt idx="6068">
                  <c:v>0.58372500000000005</c:v>
                </c:pt>
                <c:pt idx="6069">
                  <c:v>0.70239300000000005</c:v>
                </c:pt>
                <c:pt idx="6070">
                  <c:v>0.93861399999999995</c:v>
                </c:pt>
                <c:pt idx="6071">
                  <c:v>1.0926359999999999</c:v>
                </c:pt>
                <c:pt idx="6072">
                  <c:v>0.90589900000000001</c:v>
                </c:pt>
                <c:pt idx="6073">
                  <c:v>1.293884</c:v>
                </c:pt>
                <c:pt idx="6074">
                  <c:v>0.98565700000000001</c:v>
                </c:pt>
                <c:pt idx="6075">
                  <c:v>3.2378999999999998E-2</c:v>
                </c:pt>
                <c:pt idx="6076">
                  <c:v>-0.46833799999999998</c:v>
                </c:pt>
                <c:pt idx="6077">
                  <c:v>-0.84345999999999999</c:v>
                </c:pt>
                <c:pt idx="6078">
                  <c:v>-0.87576299999999996</c:v>
                </c:pt>
                <c:pt idx="6079">
                  <c:v>-0.72428899999999996</c:v>
                </c:pt>
                <c:pt idx="6080">
                  <c:v>-0.481049</c:v>
                </c:pt>
                <c:pt idx="6081">
                  <c:v>-7.6537999999999995E-2</c:v>
                </c:pt>
                <c:pt idx="6082">
                  <c:v>4.3152000000000003E-2</c:v>
                </c:pt>
                <c:pt idx="6083">
                  <c:v>1.0735319999999999</c:v>
                </c:pt>
                <c:pt idx="6084">
                  <c:v>0.57913199999999998</c:v>
                </c:pt>
                <c:pt idx="6085">
                  <c:v>0.18077099999999999</c:v>
                </c:pt>
                <c:pt idx="6086">
                  <c:v>7.1929999999999994E-2</c:v>
                </c:pt>
                <c:pt idx="6087">
                  <c:v>0.29589799999999999</c:v>
                </c:pt>
                <c:pt idx="6088">
                  <c:v>0.107803</c:v>
                </c:pt>
                <c:pt idx="6089">
                  <c:v>0.21804799999999999</c:v>
                </c:pt>
                <c:pt idx="6090">
                  <c:v>0.60606400000000005</c:v>
                </c:pt>
                <c:pt idx="6091">
                  <c:v>0.71987900000000005</c:v>
                </c:pt>
                <c:pt idx="6092">
                  <c:v>0.30848700000000001</c:v>
                </c:pt>
                <c:pt idx="6093">
                  <c:v>-0.100296</c:v>
                </c:pt>
                <c:pt idx="6094">
                  <c:v>-9.9121000000000001E-2</c:v>
                </c:pt>
                <c:pt idx="6095">
                  <c:v>7.1686E-2</c:v>
                </c:pt>
                <c:pt idx="6096">
                  <c:v>0.31533800000000001</c:v>
                </c:pt>
                <c:pt idx="6097">
                  <c:v>0.60980199999999996</c:v>
                </c:pt>
                <c:pt idx="6098">
                  <c:v>0.40193200000000001</c:v>
                </c:pt>
                <c:pt idx="6099">
                  <c:v>0.35975600000000002</c:v>
                </c:pt>
                <c:pt idx="6100">
                  <c:v>0.38975500000000002</c:v>
                </c:pt>
                <c:pt idx="6101">
                  <c:v>0.39117400000000002</c:v>
                </c:pt>
                <c:pt idx="6102">
                  <c:v>0.78033399999999997</c:v>
                </c:pt>
                <c:pt idx="6103">
                  <c:v>1.2730410000000001</c:v>
                </c:pt>
                <c:pt idx="6104">
                  <c:v>1.3082579999999999</c:v>
                </c:pt>
                <c:pt idx="6105">
                  <c:v>1.06366</c:v>
                </c:pt>
                <c:pt idx="6106">
                  <c:v>0.71812399999999998</c:v>
                </c:pt>
                <c:pt idx="6107">
                  <c:v>0.44953900000000002</c:v>
                </c:pt>
                <c:pt idx="6108">
                  <c:v>0.31291200000000002</c:v>
                </c:pt>
                <c:pt idx="6109">
                  <c:v>0.23225399999999999</c:v>
                </c:pt>
                <c:pt idx="6110">
                  <c:v>8.7784000000000001E-2</c:v>
                </c:pt>
                <c:pt idx="6111">
                  <c:v>1.5152000000000001E-2</c:v>
                </c:pt>
                <c:pt idx="6112">
                  <c:v>7.5272000000000006E-2</c:v>
                </c:pt>
                <c:pt idx="6113">
                  <c:v>0.222107</c:v>
                </c:pt>
                <c:pt idx="6114">
                  <c:v>0.37264999999999998</c:v>
                </c:pt>
                <c:pt idx="6115">
                  <c:v>0.171677</c:v>
                </c:pt>
                <c:pt idx="6116">
                  <c:v>0.72222900000000001</c:v>
                </c:pt>
                <c:pt idx="6117">
                  <c:v>0.96824600000000005</c:v>
                </c:pt>
                <c:pt idx="6118">
                  <c:v>-1.007736</c:v>
                </c:pt>
                <c:pt idx="6119">
                  <c:v>0.53036499999999998</c:v>
                </c:pt>
                <c:pt idx="6120">
                  <c:v>0.12246700000000001</c:v>
                </c:pt>
                <c:pt idx="6121">
                  <c:v>6.0699000000000003E-2</c:v>
                </c:pt>
                <c:pt idx="6122">
                  <c:v>8.4259000000000001E-2</c:v>
                </c:pt>
                <c:pt idx="6123">
                  <c:v>0.139877</c:v>
                </c:pt>
                <c:pt idx="6124">
                  <c:v>0.227127</c:v>
                </c:pt>
                <c:pt idx="6125">
                  <c:v>0.32302900000000001</c:v>
                </c:pt>
                <c:pt idx="6126">
                  <c:v>0.25222800000000001</c:v>
                </c:pt>
                <c:pt idx="6127">
                  <c:v>0.16300999999999999</c:v>
                </c:pt>
                <c:pt idx="6128">
                  <c:v>0.21812400000000001</c:v>
                </c:pt>
                <c:pt idx="6129">
                  <c:v>0.28332499999999999</c:v>
                </c:pt>
                <c:pt idx="6130">
                  <c:v>0.13223299999999999</c:v>
                </c:pt>
                <c:pt idx="6131">
                  <c:v>0.29754599999999998</c:v>
                </c:pt>
                <c:pt idx="6132">
                  <c:v>0.38233899999999998</c:v>
                </c:pt>
                <c:pt idx="6133">
                  <c:v>0.269424</c:v>
                </c:pt>
                <c:pt idx="6134">
                  <c:v>0.32875100000000002</c:v>
                </c:pt>
                <c:pt idx="6135">
                  <c:v>0.40801999999999999</c:v>
                </c:pt>
                <c:pt idx="6136">
                  <c:v>0.31610100000000002</c:v>
                </c:pt>
                <c:pt idx="6137">
                  <c:v>1.0943449999999999</c:v>
                </c:pt>
                <c:pt idx="6138">
                  <c:v>1.6809689999999999</c:v>
                </c:pt>
                <c:pt idx="6139">
                  <c:v>1.3202210000000001</c:v>
                </c:pt>
                <c:pt idx="6140">
                  <c:v>0.72384599999999999</c:v>
                </c:pt>
                <c:pt idx="6141">
                  <c:v>0.39360000000000001</c:v>
                </c:pt>
                <c:pt idx="6142">
                  <c:v>0.31031799999999998</c:v>
                </c:pt>
                <c:pt idx="6143">
                  <c:v>0.17782600000000001</c:v>
                </c:pt>
                <c:pt idx="6144">
                  <c:v>0.139572</c:v>
                </c:pt>
                <c:pt idx="6145">
                  <c:v>5.2475000000000001E-2</c:v>
                </c:pt>
                <c:pt idx="6146">
                  <c:v>3.5100000000000002E-4</c:v>
                </c:pt>
                <c:pt idx="6147">
                  <c:v>0.19711300000000001</c:v>
                </c:pt>
                <c:pt idx="6148">
                  <c:v>0.52017199999999997</c:v>
                </c:pt>
                <c:pt idx="6149">
                  <c:v>0.36460900000000002</c:v>
                </c:pt>
                <c:pt idx="6150">
                  <c:v>0.26028400000000002</c:v>
                </c:pt>
                <c:pt idx="6151">
                  <c:v>8.2001000000000004E-2</c:v>
                </c:pt>
                <c:pt idx="6152">
                  <c:v>-1.4541999999999999E-2</c:v>
                </c:pt>
                <c:pt idx="6153">
                  <c:v>0.48991400000000002</c:v>
                </c:pt>
                <c:pt idx="6154">
                  <c:v>0.31515500000000002</c:v>
                </c:pt>
                <c:pt idx="6155">
                  <c:v>0.30282599999999998</c:v>
                </c:pt>
                <c:pt idx="6156">
                  <c:v>0.113205</c:v>
                </c:pt>
                <c:pt idx="6157">
                  <c:v>8.1848000000000004E-2</c:v>
                </c:pt>
                <c:pt idx="6158">
                  <c:v>0.18510399999999999</c:v>
                </c:pt>
                <c:pt idx="6159">
                  <c:v>0.41630600000000001</c:v>
                </c:pt>
                <c:pt idx="6160">
                  <c:v>0.49665799999999999</c:v>
                </c:pt>
                <c:pt idx="6161">
                  <c:v>0.43838500000000002</c:v>
                </c:pt>
                <c:pt idx="6162">
                  <c:v>0.39645399999999997</c:v>
                </c:pt>
                <c:pt idx="6163">
                  <c:v>0.17910799999999999</c:v>
                </c:pt>
                <c:pt idx="6164">
                  <c:v>0.183563</c:v>
                </c:pt>
                <c:pt idx="6165">
                  <c:v>0.233017</c:v>
                </c:pt>
                <c:pt idx="6166">
                  <c:v>0.22018399999999999</c:v>
                </c:pt>
                <c:pt idx="6167">
                  <c:v>0.26080300000000001</c:v>
                </c:pt>
                <c:pt idx="6168">
                  <c:v>0.138763</c:v>
                </c:pt>
                <c:pt idx="6169">
                  <c:v>9.0424000000000004E-2</c:v>
                </c:pt>
                <c:pt idx="6170">
                  <c:v>0.27018700000000001</c:v>
                </c:pt>
                <c:pt idx="6171">
                  <c:v>0.80293300000000001</c:v>
                </c:pt>
                <c:pt idx="6172">
                  <c:v>1.29837</c:v>
                </c:pt>
                <c:pt idx="6173">
                  <c:v>1.3339840000000001</c:v>
                </c:pt>
                <c:pt idx="6174">
                  <c:v>1.1720280000000001</c:v>
                </c:pt>
                <c:pt idx="6175">
                  <c:v>0.90457200000000004</c:v>
                </c:pt>
                <c:pt idx="6176">
                  <c:v>0.674149</c:v>
                </c:pt>
                <c:pt idx="6177">
                  <c:v>0.35511799999999999</c:v>
                </c:pt>
                <c:pt idx="6178">
                  <c:v>0.16273499999999999</c:v>
                </c:pt>
                <c:pt idx="6179">
                  <c:v>2.5803E-2</c:v>
                </c:pt>
                <c:pt idx="6180">
                  <c:v>-7.9422000000000006E-2</c:v>
                </c:pt>
                <c:pt idx="6181">
                  <c:v>-5.5389000000000001E-2</c:v>
                </c:pt>
                <c:pt idx="6182">
                  <c:v>0.20771800000000001</c:v>
                </c:pt>
                <c:pt idx="6183">
                  <c:v>0.300232</c:v>
                </c:pt>
                <c:pt idx="6184">
                  <c:v>0.113708</c:v>
                </c:pt>
                <c:pt idx="6185">
                  <c:v>0.20683299999999999</c:v>
                </c:pt>
                <c:pt idx="6186">
                  <c:v>0.85897800000000002</c:v>
                </c:pt>
                <c:pt idx="6187">
                  <c:v>-0.14280699999999999</c:v>
                </c:pt>
                <c:pt idx="6188">
                  <c:v>0.31175199999999997</c:v>
                </c:pt>
                <c:pt idx="6189">
                  <c:v>0.49708599999999997</c:v>
                </c:pt>
                <c:pt idx="6190">
                  <c:v>0.32165500000000002</c:v>
                </c:pt>
                <c:pt idx="6191">
                  <c:v>0.25131199999999998</c:v>
                </c:pt>
                <c:pt idx="6192">
                  <c:v>0.15010100000000001</c:v>
                </c:pt>
                <c:pt idx="6193">
                  <c:v>0.27151500000000001</c:v>
                </c:pt>
                <c:pt idx="6194">
                  <c:v>0.34225499999999998</c:v>
                </c:pt>
                <c:pt idx="6195">
                  <c:v>0.24334700000000001</c:v>
                </c:pt>
                <c:pt idx="6196">
                  <c:v>0.23303199999999999</c:v>
                </c:pt>
                <c:pt idx="6197">
                  <c:v>0.35086099999999998</c:v>
                </c:pt>
                <c:pt idx="6198">
                  <c:v>0.30090299999999998</c:v>
                </c:pt>
                <c:pt idx="6199">
                  <c:v>0.25645400000000002</c:v>
                </c:pt>
                <c:pt idx="6200">
                  <c:v>0.37800600000000001</c:v>
                </c:pt>
                <c:pt idx="6201">
                  <c:v>0.24655199999999999</c:v>
                </c:pt>
                <c:pt idx="6202">
                  <c:v>-7.2779999999999997E-3</c:v>
                </c:pt>
                <c:pt idx="6203">
                  <c:v>-4.9438000000000003E-2</c:v>
                </c:pt>
                <c:pt idx="6204">
                  <c:v>0.17843600000000001</c:v>
                </c:pt>
                <c:pt idx="6205">
                  <c:v>0.81213400000000002</c:v>
                </c:pt>
                <c:pt idx="6206">
                  <c:v>1.525833</c:v>
                </c:pt>
                <c:pt idx="6207">
                  <c:v>1.415421</c:v>
                </c:pt>
                <c:pt idx="6208">
                  <c:v>1.5414429999999999</c:v>
                </c:pt>
                <c:pt idx="6209">
                  <c:v>1.1284639999999999</c:v>
                </c:pt>
                <c:pt idx="6210">
                  <c:v>0.68745400000000001</c:v>
                </c:pt>
                <c:pt idx="6211">
                  <c:v>0.19938700000000001</c:v>
                </c:pt>
                <c:pt idx="6212">
                  <c:v>-6.8207000000000004E-2</c:v>
                </c:pt>
                <c:pt idx="6213">
                  <c:v>-0.116745</c:v>
                </c:pt>
                <c:pt idx="6214">
                  <c:v>-5.9049999999999997E-3</c:v>
                </c:pt>
                <c:pt idx="6215">
                  <c:v>9.3338000000000004E-2</c:v>
                </c:pt>
                <c:pt idx="6216">
                  <c:v>7.6888999999999999E-2</c:v>
                </c:pt>
                <c:pt idx="6217">
                  <c:v>7.2311E-2</c:v>
                </c:pt>
                <c:pt idx="6218">
                  <c:v>0.201706</c:v>
                </c:pt>
                <c:pt idx="6219">
                  <c:v>0.43920900000000002</c:v>
                </c:pt>
                <c:pt idx="6220">
                  <c:v>1.0925450000000001</c:v>
                </c:pt>
                <c:pt idx="6221">
                  <c:v>0.53517199999999998</c:v>
                </c:pt>
                <c:pt idx="6222">
                  <c:v>-0.16792299999999999</c:v>
                </c:pt>
                <c:pt idx="6223">
                  <c:v>-0.118546</c:v>
                </c:pt>
                <c:pt idx="6224">
                  <c:v>6.4269999999999994E-2</c:v>
                </c:pt>
                <c:pt idx="6225">
                  <c:v>0.40824899999999997</c:v>
                </c:pt>
                <c:pt idx="6226">
                  <c:v>0.31220999999999999</c:v>
                </c:pt>
                <c:pt idx="6227">
                  <c:v>-0.13369800000000001</c:v>
                </c:pt>
                <c:pt idx="6228">
                  <c:v>-0.52549699999999999</c:v>
                </c:pt>
                <c:pt idx="6229">
                  <c:v>-0.70675699999999997</c:v>
                </c:pt>
                <c:pt idx="6230">
                  <c:v>-0.74716199999999999</c:v>
                </c:pt>
                <c:pt idx="6231">
                  <c:v>-0.70051600000000003</c:v>
                </c:pt>
                <c:pt idx="6232">
                  <c:v>-0.43264799999999998</c:v>
                </c:pt>
                <c:pt idx="6233">
                  <c:v>-0.422485</c:v>
                </c:pt>
                <c:pt idx="6234">
                  <c:v>-0.606155</c:v>
                </c:pt>
                <c:pt idx="6235">
                  <c:v>-0.58158900000000002</c:v>
                </c:pt>
                <c:pt idx="6236">
                  <c:v>-0.42114299999999999</c:v>
                </c:pt>
                <c:pt idx="6237">
                  <c:v>-5.1299999999999998E-2</c:v>
                </c:pt>
                <c:pt idx="6238">
                  <c:v>0.42999300000000001</c:v>
                </c:pt>
                <c:pt idx="6239">
                  <c:v>0.69577</c:v>
                </c:pt>
                <c:pt idx="6240">
                  <c:v>0.53947400000000001</c:v>
                </c:pt>
                <c:pt idx="6241">
                  <c:v>1.266E-3</c:v>
                </c:pt>
                <c:pt idx="6242">
                  <c:v>-4.8003999999999998E-2</c:v>
                </c:pt>
                <c:pt idx="6243">
                  <c:v>3.2073999999999998E-2</c:v>
                </c:pt>
                <c:pt idx="6244">
                  <c:v>-0.20077500000000001</c:v>
                </c:pt>
                <c:pt idx="6245">
                  <c:v>-0.60745199999999999</c:v>
                </c:pt>
                <c:pt idx="6246">
                  <c:v>-0.58203099999999997</c:v>
                </c:pt>
                <c:pt idx="6247">
                  <c:v>-0.37681599999999998</c:v>
                </c:pt>
                <c:pt idx="6248">
                  <c:v>-0.17662</c:v>
                </c:pt>
                <c:pt idx="6249">
                  <c:v>-8.9720000000000008E-3</c:v>
                </c:pt>
                <c:pt idx="6250">
                  <c:v>6.0180999999999998E-2</c:v>
                </c:pt>
                <c:pt idx="6251">
                  <c:v>6.3141000000000003E-2</c:v>
                </c:pt>
                <c:pt idx="6252">
                  <c:v>0.100067</c:v>
                </c:pt>
                <c:pt idx="6253">
                  <c:v>0.36241099999999998</c:v>
                </c:pt>
                <c:pt idx="6254">
                  <c:v>0.35621599999999998</c:v>
                </c:pt>
                <c:pt idx="6255">
                  <c:v>0.43788100000000002</c:v>
                </c:pt>
                <c:pt idx="6256">
                  <c:v>0.54167200000000004</c:v>
                </c:pt>
                <c:pt idx="6257">
                  <c:v>0.62968400000000002</c:v>
                </c:pt>
                <c:pt idx="6258">
                  <c:v>0.46752899999999997</c:v>
                </c:pt>
                <c:pt idx="6259">
                  <c:v>0.16835</c:v>
                </c:pt>
                <c:pt idx="6260">
                  <c:v>0.20097400000000001</c:v>
                </c:pt>
                <c:pt idx="6261">
                  <c:v>0.27973900000000002</c:v>
                </c:pt>
                <c:pt idx="6262">
                  <c:v>0.187225</c:v>
                </c:pt>
                <c:pt idx="6263">
                  <c:v>6.0637999999999997E-2</c:v>
                </c:pt>
                <c:pt idx="6264">
                  <c:v>-6.8939E-2</c:v>
                </c:pt>
                <c:pt idx="6265">
                  <c:v>-0.37446600000000002</c:v>
                </c:pt>
                <c:pt idx="6266">
                  <c:v>-0.58044399999999996</c:v>
                </c:pt>
                <c:pt idx="6267">
                  <c:v>-0.45684799999999998</c:v>
                </c:pt>
                <c:pt idx="6268">
                  <c:v>-0.52685499999999996</c:v>
                </c:pt>
                <c:pt idx="6269">
                  <c:v>-0.85612500000000002</c:v>
                </c:pt>
                <c:pt idx="6270">
                  <c:v>-0.80653399999999997</c:v>
                </c:pt>
                <c:pt idx="6271">
                  <c:v>-0.526505</c:v>
                </c:pt>
                <c:pt idx="6272">
                  <c:v>-0.36474600000000001</c:v>
                </c:pt>
                <c:pt idx="6273">
                  <c:v>-0.31880199999999997</c:v>
                </c:pt>
                <c:pt idx="6274">
                  <c:v>-0.243927</c:v>
                </c:pt>
                <c:pt idx="6275">
                  <c:v>-0.113251</c:v>
                </c:pt>
                <c:pt idx="6276">
                  <c:v>2.7786000000000002E-2</c:v>
                </c:pt>
                <c:pt idx="6277">
                  <c:v>2.7068999999999999E-2</c:v>
                </c:pt>
                <c:pt idx="6278">
                  <c:v>0.105072</c:v>
                </c:pt>
                <c:pt idx="6279">
                  <c:v>0.145203</c:v>
                </c:pt>
                <c:pt idx="6280">
                  <c:v>-0.12764</c:v>
                </c:pt>
                <c:pt idx="6281">
                  <c:v>-0.44964599999999999</c:v>
                </c:pt>
                <c:pt idx="6282">
                  <c:v>-0.59681700000000004</c:v>
                </c:pt>
                <c:pt idx="6283">
                  <c:v>-0.49385099999999998</c:v>
                </c:pt>
                <c:pt idx="6284">
                  <c:v>-0.40571600000000002</c:v>
                </c:pt>
                <c:pt idx="6285">
                  <c:v>-0.62573199999999995</c:v>
                </c:pt>
                <c:pt idx="6286">
                  <c:v>-0.47300700000000001</c:v>
                </c:pt>
                <c:pt idx="6287">
                  <c:v>-4.3579E-2</c:v>
                </c:pt>
                <c:pt idx="6288">
                  <c:v>0.33165</c:v>
                </c:pt>
                <c:pt idx="6289">
                  <c:v>0.13247700000000001</c:v>
                </c:pt>
                <c:pt idx="6290">
                  <c:v>-0.193268</c:v>
                </c:pt>
                <c:pt idx="6291">
                  <c:v>-6.3704999999999998E-2</c:v>
                </c:pt>
                <c:pt idx="6292">
                  <c:v>9.7885E-2</c:v>
                </c:pt>
                <c:pt idx="6293">
                  <c:v>-0.18067900000000001</c:v>
                </c:pt>
                <c:pt idx="6294">
                  <c:v>-0.52681</c:v>
                </c:pt>
                <c:pt idx="6295">
                  <c:v>-0.171265</c:v>
                </c:pt>
                <c:pt idx="6296">
                  <c:v>0.32089200000000001</c:v>
                </c:pt>
                <c:pt idx="6297">
                  <c:v>0.51324499999999995</c:v>
                </c:pt>
                <c:pt idx="6298">
                  <c:v>0.321243</c:v>
                </c:pt>
                <c:pt idx="6299">
                  <c:v>0.207977</c:v>
                </c:pt>
                <c:pt idx="6300">
                  <c:v>5.8533000000000002E-2</c:v>
                </c:pt>
                <c:pt idx="6301">
                  <c:v>-4.2861999999999997E-2</c:v>
                </c:pt>
                <c:pt idx="6302">
                  <c:v>0.237564</c:v>
                </c:pt>
                <c:pt idx="6303">
                  <c:v>0.186829</c:v>
                </c:pt>
                <c:pt idx="6304">
                  <c:v>-4.5059000000000002E-2</c:v>
                </c:pt>
                <c:pt idx="6305">
                  <c:v>3.2683999999999998E-2</c:v>
                </c:pt>
                <c:pt idx="6306">
                  <c:v>0.12155199999999999</c:v>
                </c:pt>
                <c:pt idx="6307">
                  <c:v>0.22456400000000001</c:v>
                </c:pt>
                <c:pt idx="6308">
                  <c:v>0.23843400000000001</c:v>
                </c:pt>
                <c:pt idx="6309">
                  <c:v>0.33299299999999998</c:v>
                </c:pt>
                <c:pt idx="6310">
                  <c:v>0.49403399999999997</c:v>
                </c:pt>
                <c:pt idx="6311">
                  <c:v>0.30619800000000003</c:v>
                </c:pt>
                <c:pt idx="6312">
                  <c:v>-9.6848000000000004E-2</c:v>
                </c:pt>
                <c:pt idx="6313">
                  <c:v>-0.24105799999999999</c:v>
                </c:pt>
                <c:pt idx="6314">
                  <c:v>-0.115784</c:v>
                </c:pt>
                <c:pt idx="6315">
                  <c:v>-4.5775999999999997E-2</c:v>
                </c:pt>
                <c:pt idx="6316">
                  <c:v>-0.31846600000000003</c:v>
                </c:pt>
                <c:pt idx="6317">
                  <c:v>-0.56242400000000004</c:v>
                </c:pt>
                <c:pt idx="6318">
                  <c:v>-0.47665400000000002</c:v>
                </c:pt>
                <c:pt idx="6319">
                  <c:v>-0.39002999999999999</c:v>
                </c:pt>
                <c:pt idx="6320">
                  <c:v>-0.28959699999999999</c:v>
                </c:pt>
                <c:pt idx="6321">
                  <c:v>-0.119766</c:v>
                </c:pt>
                <c:pt idx="6322">
                  <c:v>0.231567</c:v>
                </c:pt>
                <c:pt idx="6323">
                  <c:v>4.2174999999999997E-2</c:v>
                </c:pt>
                <c:pt idx="6324">
                  <c:v>-0.25935399999999997</c:v>
                </c:pt>
                <c:pt idx="6325">
                  <c:v>-0.41827399999999998</c:v>
                </c:pt>
                <c:pt idx="6326">
                  <c:v>-7.3760999999999993E-2</c:v>
                </c:pt>
                <c:pt idx="6327">
                  <c:v>0.16397100000000001</c:v>
                </c:pt>
                <c:pt idx="6328">
                  <c:v>0.23954800000000001</c:v>
                </c:pt>
                <c:pt idx="6329">
                  <c:v>-1.0056000000000001E-2</c:v>
                </c:pt>
                <c:pt idx="6330">
                  <c:v>-0.23130800000000001</c:v>
                </c:pt>
                <c:pt idx="6331">
                  <c:v>-0.14268500000000001</c:v>
                </c:pt>
                <c:pt idx="6332">
                  <c:v>-6.6379999999999998E-3</c:v>
                </c:pt>
                <c:pt idx="6333">
                  <c:v>5.806E-2</c:v>
                </c:pt>
                <c:pt idx="6334">
                  <c:v>0.320129</c:v>
                </c:pt>
                <c:pt idx="6335">
                  <c:v>0.35385100000000003</c:v>
                </c:pt>
                <c:pt idx="6336">
                  <c:v>0.241455</c:v>
                </c:pt>
                <c:pt idx="6337">
                  <c:v>0.424454</c:v>
                </c:pt>
                <c:pt idx="6338">
                  <c:v>0.76338200000000001</c:v>
                </c:pt>
                <c:pt idx="6339">
                  <c:v>0.81927499999999998</c:v>
                </c:pt>
                <c:pt idx="6340">
                  <c:v>0.76895100000000005</c:v>
                </c:pt>
                <c:pt idx="6341">
                  <c:v>0.96426400000000001</c:v>
                </c:pt>
                <c:pt idx="6342">
                  <c:v>1.2832790000000001</c:v>
                </c:pt>
                <c:pt idx="6343">
                  <c:v>1.011444</c:v>
                </c:pt>
                <c:pt idx="6344">
                  <c:v>0.59475699999999998</c:v>
                </c:pt>
                <c:pt idx="6345">
                  <c:v>0.71830700000000003</c:v>
                </c:pt>
                <c:pt idx="6346">
                  <c:v>0.73168900000000003</c:v>
                </c:pt>
                <c:pt idx="6347">
                  <c:v>0.58845499999999995</c:v>
                </c:pt>
                <c:pt idx="6348">
                  <c:v>0.439438</c:v>
                </c:pt>
                <c:pt idx="6349">
                  <c:v>0.48506199999999999</c:v>
                </c:pt>
                <c:pt idx="6350">
                  <c:v>0.55201699999999998</c:v>
                </c:pt>
                <c:pt idx="6351">
                  <c:v>0.50231899999999996</c:v>
                </c:pt>
                <c:pt idx="6352">
                  <c:v>0.197128</c:v>
                </c:pt>
                <c:pt idx="6353">
                  <c:v>0.163437</c:v>
                </c:pt>
                <c:pt idx="6354">
                  <c:v>0.55795300000000003</c:v>
                </c:pt>
                <c:pt idx="6355">
                  <c:v>0.62963899999999995</c:v>
                </c:pt>
                <c:pt idx="6356">
                  <c:v>0.36817899999999998</c:v>
                </c:pt>
                <c:pt idx="6357">
                  <c:v>0.20793200000000001</c:v>
                </c:pt>
                <c:pt idx="6358">
                  <c:v>9.6695000000000003E-2</c:v>
                </c:pt>
                <c:pt idx="6359">
                  <c:v>3.4943000000000002E-2</c:v>
                </c:pt>
                <c:pt idx="6360">
                  <c:v>0.21021999999999999</c:v>
                </c:pt>
                <c:pt idx="6361">
                  <c:v>8.5280999999999996E-2</c:v>
                </c:pt>
                <c:pt idx="6362">
                  <c:v>-0.27656599999999998</c:v>
                </c:pt>
                <c:pt idx="6363">
                  <c:v>-0.100845</c:v>
                </c:pt>
                <c:pt idx="6364">
                  <c:v>0.15879799999999999</c:v>
                </c:pt>
                <c:pt idx="6365">
                  <c:v>0.26049800000000001</c:v>
                </c:pt>
                <c:pt idx="6366">
                  <c:v>0.13989299999999999</c:v>
                </c:pt>
                <c:pt idx="6367">
                  <c:v>0.17330899999999999</c:v>
                </c:pt>
                <c:pt idx="6368">
                  <c:v>-9.8419000000000006E-2</c:v>
                </c:pt>
                <c:pt idx="6369">
                  <c:v>-0.32925399999999999</c:v>
                </c:pt>
                <c:pt idx="6370">
                  <c:v>-0.130692</c:v>
                </c:pt>
                <c:pt idx="6371">
                  <c:v>0.17108200000000001</c:v>
                </c:pt>
                <c:pt idx="6372">
                  <c:v>-0.13284299999999999</c:v>
                </c:pt>
                <c:pt idx="6373">
                  <c:v>-0.13552900000000001</c:v>
                </c:pt>
                <c:pt idx="6374">
                  <c:v>-0.265793</c:v>
                </c:pt>
                <c:pt idx="6375">
                  <c:v>3.0669999999999999E-2</c:v>
                </c:pt>
                <c:pt idx="6376">
                  <c:v>9.2270000000000005E-2</c:v>
                </c:pt>
                <c:pt idx="6377">
                  <c:v>-0.255081</c:v>
                </c:pt>
                <c:pt idx="6378">
                  <c:v>-0.106659</c:v>
                </c:pt>
                <c:pt idx="6379">
                  <c:v>-5.3421000000000003E-2</c:v>
                </c:pt>
                <c:pt idx="6380">
                  <c:v>0.18820200000000001</c:v>
                </c:pt>
                <c:pt idx="6381">
                  <c:v>-6.4099999999999997E-4</c:v>
                </c:pt>
                <c:pt idx="6382">
                  <c:v>-0.22250400000000001</c:v>
                </c:pt>
                <c:pt idx="6383">
                  <c:v>-0.26090999999999998</c:v>
                </c:pt>
                <c:pt idx="6384">
                  <c:v>-0.293518</c:v>
                </c:pt>
                <c:pt idx="6385">
                  <c:v>-0.24143999999999999</c:v>
                </c:pt>
                <c:pt idx="6386">
                  <c:v>-0.29330400000000001</c:v>
                </c:pt>
                <c:pt idx="6387">
                  <c:v>-0.45576499999999998</c:v>
                </c:pt>
                <c:pt idx="6388">
                  <c:v>-0.57212799999999997</c:v>
                </c:pt>
                <c:pt idx="6389">
                  <c:v>-0.518814</c:v>
                </c:pt>
                <c:pt idx="6390">
                  <c:v>-0.44309999999999999</c:v>
                </c:pt>
                <c:pt idx="6391">
                  <c:v>-0.40183999999999997</c:v>
                </c:pt>
                <c:pt idx="6392">
                  <c:v>-0.45340000000000003</c:v>
                </c:pt>
                <c:pt idx="6393">
                  <c:v>-0.52052299999999996</c:v>
                </c:pt>
                <c:pt idx="6394">
                  <c:v>-0.57417300000000004</c:v>
                </c:pt>
                <c:pt idx="6395">
                  <c:v>-0.82148699999999997</c:v>
                </c:pt>
                <c:pt idx="6396">
                  <c:v>-0.67244000000000004</c:v>
                </c:pt>
                <c:pt idx="6397">
                  <c:v>-0.39385999999999999</c:v>
                </c:pt>
                <c:pt idx="6398">
                  <c:v>5.4092000000000001E-2</c:v>
                </c:pt>
                <c:pt idx="6399">
                  <c:v>0.126968</c:v>
                </c:pt>
                <c:pt idx="6400">
                  <c:v>-3.6056999999999999E-2</c:v>
                </c:pt>
                <c:pt idx="6401">
                  <c:v>0.25808700000000001</c:v>
                </c:pt>
                <c:pt idx="6402">
                  <c:v>0.55396999999999996</c:v>
                </c:pt>
                <c:pt idx="6403">
                  <c:v>0.71192900000000003</c:v>
                </c:pt>
                <c:pt idx="6404">
                  <c:v>0.29322799999999999</c:v>
                </c:pt>
                <c:pt idx="6405">
                  <c:v>9.3964000000000006E-2</c:v>
                </c:pt>
                <c:pt idx="6406">
                  <c:v>0.21933</c:v>
                </c:pt>
                <c:pt idx="6407">
                  <c:v>0.39508100000000002</c:v>
                </c:pt>
                <c:pt idx="6408">
                  <c:v>6.9671999999999998E-2</c:v>
                </c:pt>
                <c:pt idx="6409">
                  <c:v>-0.41416900000000001</c:v>
                </c:pt>
                <c:pt idx="6410">
                  <c:v>-1.0077210000000001</c:v>
                </c:pt>
                <c:pt idx="6411">
                  <c:v>-1.365982</c:v>
                </c:pt>
                <c:pt idx="6412">
                  <c:v>-1.1477360000000001</c:v>
                </c:pt>
                <c:pt idx="6413">
                  <c:v>-0.71238699999999999</c:v>
                </c:pt>
                <c:pt idx="6414">
                  <c:v>-0.74494899999999997</c:v>
                </c:pt>
                <c:pt idx="6415">
                  <c:v>-1.061401</c:v>
                </c:pt>
                <c:pt idx="6416">
                  <c:v>-1.2124630000000001</c:v>
                </c:pt>
                <c:pt idx="6417">
                  <c:v>-0.81678799999999996</c:v>
                </c:pt>
                <c:pt idx="6418">
                  <c:v>-0.84008799999999995</c:v>
                </c:pt>
                <c:pt idx="6419">
                  <c:v>-0.96371499999999999</c:v>
                </c:pt>
                <c:pt idx="6420">
                  <c:v>-0.843719</c:v>
                </c:pt>
                <c:pt idx="6421">
                  <c:v>-0.82977299999999998</c:v>
                </c:pt>
                <c:pt idx="6422">
                  <c:v>-0.72465500000000005</c:v>
                </c:pt>
                <c:pt idx="6423">
                  <c:v>-1.0372920000000001</c:v>
                </c:pt>
                <c:pt idx="6424">
                  <c:v>-1.0238799999999999</c:v>
                </c:pt>
                <c:pt idx="6425">
                  <c:v>-0.930481</c:v>
                </c:pt>
                <c:pt idx="6426">
                  <c:v>-0.87481699999999996</c:v>
                </c:pt>
                <c:pt idx="6427">
                  <c:v>-0.28700300000000001</c:v>
                </c:pt>
                <c:pt idx="6428">
                  <c:v>0.135849</c:v>
                </c:pt>
                <c:pt idx="6429">
                  <c:v>-0.33863799999999999</c:v>
                </c:pt>
                <c:pt idx="6430">
                  <c:v>-0.60578900000000002</c:v>
                </c:pt>
                <c:pt idx="6431">
                  <c:v>-3.7597999999999999E-2</c:v>
                </c:pt>
                <c:pt idx="6432">
                  <c:v>0.65736399999999995</c:v>
                </c:pt>
                <c:pt idx="6433">
                  <c:v>0.58911100000000005</c:v>
                </c:pt>
                <c:pt idx="6434">
                  <c:v>5.1117000000000003E-2</c:v>
                </c:pt>
                <c:pt idx="6435">
                  <c:v>-3.9932000000000002E-2</c:v>
                </c:pt>
                <c:pt idx="6436">
                  <c:v>0.21102899999999999</c:v>
                </c:pt>
                <c:pt idx="6437">
                  <c:v>0.19877600000000001</c:v>
                </c:pt>
                <c:pt idx="6438">
                  <c:v>-0.10900899999999999</c:v>
                </c:pt>
                <c:pt idx="6439">
                  <c:v>-0.38969399999999998</c:v>
                </c:pt>
                <c:pt idx="6440">
                  <c:v>-0.72332799999999997</c:v>
                </c:pt>
                <c:pt idx="6441">
                  <c:v>-0.66607700000000003</c:v>
                </c:pt>
                <c:pt idx="6442">
                  <c:v>-0.55571000000000004</c:v>
                </c:pt>
                <c:pt idx="6443">
                  <c:v>-1.2239070000000001</c:v>
                </c:pt>
                <c:pt idx="6444">
                  <c:v>-1.8909450000000001</c:v>
                </c:pt>
                <c:pt idx="6445">
                  <c:v>-1.791382</c:v>
                </c:pt>
                <c:pt idx="6446">
                  <c:v>-1.3084720000000001</c:v>
                </c:pt>
                <c:pt idx="6447">
                  <c:v>-1.110382</c:v>
                </c:pt>
                <c:pt idx="6448">
                  <c:v>-1.2238770000000001</c:v>
                </c:pt>
                <c:pt idx="6449">
                  <c:v>-1.092911</c:v>
                </c:pt>
                <c:pt idx="6450">
                  <c:v>-0.89039599999999997</c:v>
                </c:pt>
                <c:pt idx="6451">
                  <c:v>-0.77714499999999997</c:v>
                </c:pt>
                <c:pt idx="6452">
                  <c:v>-0.769424</c:v>
                </c:pt>
                <c:pt idx="6453">
                  <c:v>-0.78172299999999995</c:v>
                </c:pt>
                <c:pt idx="6454">
                  <c:v>-0.73526000000000002</c:v>
                </c:pt>
                <c:pt idx="6455">
                  <c:v>-0.736267</c:v>
                </c:pt>
                <c:pt idx="6456">
                  <c:v>-0.89018200000000003</c:v>
                </c:pt>
                <c:pt idx="6457">
                  <c:v>-0.87980700000000001</c:v>
                </c:pt>
                <c:pt idx="6458">
                  <c:v>-0.96806300000000001</c:v>
                </c:pt>
                <c:pt idx="6459">
                  <c:v>-0.92164599999999997</c:v>
                </c:pt>
                <c:pt idx="6460">
                  <c:v>-0.77940399999999999</c:v>
                </c:pt>
                <c:pt idx="6461">
                  <c:v>-0.59664899999999998</c:v>
                </c:pt>
                <c:pt idx="6462">
                  <c:v>-0.239594</c:v>
                </c:pt>
                <c:pt idx="6463">
                  <c:v>6.3324000000000005E-2</c:v>
                </c:pt>
                <c:pt idx="6464">
                  <c:v>-8.7814000000000003E-2</c:v>
                </c:pt>
                <c:pt idx="6465">
                  <c:v>-0.326019</c:v>
                </c:pt>
                <c:pt idx="6466">
                  <c:v>-0.109695</c:v>
                </c:pt>
                <c:pt idx="6467">
                  <c:v>0.122253</c:v>
                </c:pt>
                <c:pt idx="6468">
                  <c:v>0.111176</c:v>
                </c:pt>
                <c:pt idx="6469">
                  <c:v>-0.15768399999999999</c:v>
                </c:pt>
                <c:pt idx="6470">
                  <c:v>-0.19203200000000001</c:v>
                </c:pt>
                <c:pt idx="6471">
                  <c:v>2.8029999999999999E-2</c:v>
                </c:pt>
                <c:pt idx="6472">
                  <c:v>0.127609</c:v>
                </c:pt>
                <c:pt idx="6473">
                  <c:v>-3.7749999999999999E-2</c:v>
                </c:pt>
                <c:pt idx="6474">
                  <c:v>-0.18643199999999999</c:v>
                </c:pt>
                <c:pt idx="6475">
                  <c:v>-0.17460600000000001</c:v>
                </c:pt>
                <c:pt idx="6476">
                  <c:v>-0.25634800000000002</c:v>
                </c:pt>
                <c:pt idx="6477">
                  <c:v>-7.6995999999999995E-2</c:v>
                </c:pt>
                <c:pt idx="6478">
                  <c:v>-7.3943999999999996E-2</c:v>
                </c:pt>
                <c:pt idx="6479">
                  <c:v>-0.42530800000000002</c:v>
                </c:pt>
                <c:pt idx="6480">
                  <c:v>-0.964584</c:v>
                </c:pt>
                <c:pt idx="6481">
                  <c:v>-0.74551400000000001</c:v>
                </c:pt>
                <c:pt idx="6482">
                  <c:v>-0.30967699999999998</c:v>
                </c:pt>
                <c:pt idx="6483">
                  <c:v>-0.21881100000000001</c:v>
                </c:pt>
                <c:pt idx="6484">
                  <c:v>-0.36311300000000002</c:v>
                </c:pt>
                <c:pt idx="6485">
                  <c:v>-0.38226300000000002</c:v>
                </c:pt>
                <c:pt idx="6486">
                  <c:v>-0.18420400000000001</c:v>
                </c:pt>
                <c:pt idx="6487">
                  <c:v>-6.2407999999999998E-2</c:v>
                </c:pt>
                <c:pt idx="6488">
                  <c:v>-0.194656</c:v>
                </c:pt>
                <c:pt idx="6489">
                  <c:v>-0.47233599999999998</c:v>
                </c:pt>
                <c:pt idx="6490">
                  <c:v>-0.767899</c:v>
                </c:pt>
                <c:pt idx="6491">
                  <c:v>-0.50137299999999996</c:v>
                </c:pt>
                <c:pt idx="6492">
                  <c:v>-0.214417</c:v>
                </c:pt>
                <c:pt idx="6493">
                  <c:v>-0.17452999999999999</c:v>
                </c:pt>
                <c:pt idx="6494">
                  <c:v>-0.19938700000000001</c:v>
                </c:pt>
                <c:pt idx="6495">
                  <c:v>0.13624600000000001</c:v>
                </c:pt>
                <c:pt idx="6496">
                  <c:v>0.58753999999999995</c:v>
                </c:pt>
                <c:pt idx="6497">
                  <c:v>3.2200000000000002E-3</c:v>
                </c:pt>
                <c:pt idx="6498">
                  <c:v>-0.49734499999999998</c:v>
                </c:pt>
                <c:pt idx="6499">
                  <c:v>-0.322571</c:v>
                </c:pt>
                <c:pt idx="6500">
                  <c:v>0.15501400000000001</c:v>
                </c:pt>
                <c:pt idx="6501">
                  <c:v>0.38195800000000002</c:v>
                </c:pt>
                <c:pt idx="6502">
                  <c:v>8.7311E-2</c:v>
                </c:pt>
                <c:pt idx="6503">
                  <c:v>2.5711000000000001E-2</c:v>
                </c:pt>
                <c:pt idx="6504">
                  <c:v>0.10012799999999999</c:v>
                </c:pt>
                <c:pt idx="6505">
                  <c:v>0.164383</c:v>
                </c:pt>
                <c:pt idx="6506">
                  <c:v>-2.2858E-2</c:v>
                </c:pt>
                <c:pt idx="6507">
                  <c:v>-0.33525100000000002</c:v>
                </c:pt>
                <c:pt idx="6508">
                  <c:v>-0.29319800000000001</c:v>
                </c:pt>
                <c:pt idx="6509">
                  <c:v>-7.6858999999999997E-2</c:v>
                </c:pt>
                <c:pt idx="6510">
                  <c:v>-9.6740000000000003E-3</c:v>
                </c:pt>
                <c:pt idx="6511">
                  <c:v>-3.9139E-2</c:v>
                </c:pt>
                <c:pt idx="6512">
                  <c:v>0.157333</c:v>
                </c:pt>
                <c:pt idx="6513">
                  <c:v>0.12031600000000001</c:v>
                </c:pt>
                <c:pt idx="6514">
                  <c:v>-2.6093000000000002E-2</c:v>
                </c:pt>
                <c:pt idx="6515">
                  <c:v>0.197769</c:v>
                </c:pt>
                <c:pt idx="6516">
                  <c:v>0.36383100000000002</c:v>
                </c:pt>
                <c:pt idx="6517">
                  <c:v>0.25456200000000001</c:v>
                </c:pt>
                <c:pt idx="6518">
                  <c:v>0.24105799999999999</c:v>
                </c:pt>
                <c:pt idx="6519">
                  <c:v>0.28192099999999998</c:v>
                </c:pt>
                <c:pt idx="6520">
                  <c:v>0.184586</c:v>
                </c:pt>
                <c:pt idx="6521">
                  <c:v>1.8159999999999999E-3</c:v>
                </c:pt>
                <c:pt idx="6522">
                  <c:v>-0.102127</c:v>
                </c:pt>
                <c:pt idx="6523">
                  <c:v>-0.29997299999999999</c:v>
                </c:pt>
                <c:pt idx="6524">
                  <c:v>-0.57693499999999998</c:v>
                </c:pt>
                <c:pt idx="6525">
                  <c:v>-0.98426800000000003</c:v>
                </c:pt>
                <c:pt idx="6526">
                  <c:v>-0.95481899999999997</c:v>
                </c:pt>
                <c:pt idx="6527">
                  <c:v>-0.618668</c:v>
                </c:pt>
                <c:pt idx="6528">
                  <c:v>-0.285858</c:v>
                </c:pt>
                <c:pt idx="6529">
                  <c:v>-0.52047699999999997</c:v>
                </c:pt>
                <c:pt idx="6530">
                  <c:v>-1.0189360000000001</c:v>
                </c:pt>
                <c:pt idx="6531">
                  <c:v>-1.2531429999999999</c:v>
                </c:pt>
                <c:pt idx="6532">
                  <c:v>-0.13229399999999999</c:v>
                </c:pt>
                <c:pt idx="6533">
                  <c:v>1.0821689999999999</c:v>
                </c:pt>
                <c:pt idx="6534">
                  <c:v>0.48596200000000001</c:v>
                </c:pt>
                <c:pt idx="6535">
                  <c:v>0.27523799999999998</c:v>
                </c:pt>
                <c:pt idx="6536">
                  <c:v>0.80905199999999999</c:v>
                </c:pt>
                <c:pt idx="6537">
                  <c:v>0.91973899999999997</c:v>
                </c:pt>
                <c:pt idx="6538">
                  <c:v>0.77299499999999999</c:v>
                </c:pt>
                <c:pt idx="6539">
                  <c:v>0.53384399999999999</c:v>
                </c:pt>
                <c:pt idx="6540">
                  <c:v>0.234573</c:v>
                </c:pt>
                <c:pt idx="6541">
                  <c:v>-9.8494999999999999E-2</c:v>
                </c:pt>
                <c:pt idx="6542">
                  <c:v>-0.33439600000000003</c:v>
                </c:pt>
                <c:pt idx="6543">
                  <c:v>-0.39723199999999997</c:v>
                </c:pt>
                <c:pt idx="6544">
                  <c:v>-0.45796199999999998</c:v>
                </c:pt>
                <c:pt idx="6545">
                  <c:v>-0.41105700000000001</c:v>
                </c:pt>
                <c:pt idx="6546">
                  <c:v>-0.20808399999999999</c:v>
                </c:pt>
                <c:pt idx="6547">
                  <c:v>1.7849999999999999E-3</c:v>
                </c:pt>
                <c:pt idx="6548">
                  <c:v>-0.31173699999999999</c:v>
                </c:pt>
                <c:pt idx="6549">
                  <c:v>-0.41654999999999998</c:v>
                </c:pt>
                <c:pt idx="6550">
                  <c:v>-0.10441599999999999</c:v>
                </c:pt>
                <c:pt idx="6551">
                  <c:v>0.124695</c:v>
                </c:pt>
                <c:pt idx="6552">
                  <c:v>0.189529</c:v>
                </c:pt>
                <c:pt idx="6553">
                  <c:v>0.42411799999999999</c:v>
                </c:pt>
                <c:pt idx="6554">
                  <c:v>0.63920600000000005</c:v>
                </c:pt>
                <c:pt idx="6555">
                  <c:v>0.62170400000000003</c:v>
                </c:pt>
                <c:pt idx="6556">
                  <c:v>0.55584699999999998</c:v>
                </c:pt>
                <c:pt idx="6557">
                  <c:v>0.28361500000000001</c:v>
                </c:pt>
                <c:pt idx="6558">
                  <c:v>4.0053999999999999E-2</c:v>
                </c:pt>
                <c:pt idx="6559">
                  <c:v>-0.320496</c:v>
                </c:pt>
                <c:pt idx="6560">
                  <c:v>-0.61265599999999998</c:v>
                </c:pt>
                <c:pt idx="6561">
                  <c:v>-0.59552000000000005</c:v>
                </c:pt>
                <c:pt idx="6562">
                  <c:v>-0.31771899999999997</c:v>
                </c:pt>
                <c:pt idx="6563">
                  <c:v>-7.8734999999999999E-2</c:v>
                </c:pt>
                <c:pt idx="6564">
                  <c:v>-0.12431300000000001</c:v>
                </c:pt>
                <c:pt idx="6565">
                  <c:v>-0.43455500000000002</c:v>
                </c:pt>
                <c:pt idx="6566">
                  <c:v>-0.81509399999999999</c:v>
                </c:pt>
                <c:pt idx="6567">
                  <c:v>-0.59115600000000001</c:v>
                </c:pt>
                <c:pt idx="6568">
                  <c:v>-0.115036</c:v>
                </c:pt>
                <c:pt idx="6569">
                  <c:v>9.7794000000000006E-2</c:v>
                </c:pt>
                <c:pt idx="6570">
                  <c:v>4.8552999999999999E-2</c:v>
                </c:pt>
                <c:pt idx="6571">
                  <c:v>1.6036999999999999E-2</c:v>
                </c:pt>
                <c:pt idx="6572">
                  <c:v>0.16938800000000001</c:v>
                </c:pt>
                <c:pt idx="6573">
                  <c:v>0.28218100000000002</c:v>
                </c:pt>
                <c:pt idx="6574">
                  <c:v>0.150864</c:v>
                </c:pt>
                <c:pt idx="6575">
                  <c:v>-0.15321399999999999</c:v>
                </c:pt>
                <c:pt idx="6576">
                  <c:v>-0.41523700000000002</c:v>
                </c:pt>
                <c:pt idx="6577">
                  <c:v>-0.35786400000000002</c:v>
                </c:pt>
                <c:pt idx="6578">
                  <c:v>-0.167297</c:v>
                </c:pt>
                <c:pt idx="6579">
                  <c:v>0.10836800000000001</c:v>
                </c:pt>
                <c:pt idx="6580">
                  <c:v>0.41174300000000003</c:v>
                </c:pt>
                <c:pt idx="6581">
                  <c:v>0.60113499999999997</c:v>
                </c:pt>
                <c:pt idx="6582">
                  <c:v>0.45227099999999998</c:v>
                </c:pt>
                <c:pt idx="6583">
                  <c:v>4.9740000000000001E-3</c:v>
                </c:pt>
                <c:pt idx="6584">
                  <c:v>-0.28156999999999999</c:v>
                </c:pt>
                <c:pt idx="6585">
                  <c:v>-1.175E-3</c:v>
                </c:pt>
                <c:pt idx="6586">
                  <c:v>0.22914100000000001</c:v>
                </c:pt>
                <c:pt idx="6587">
                  <c:v>0.33581499999999997</c:v>
                </c:pt>
                <c:pt idx="6588">
                  <c:v>0.19140599999999999</c:v>
                </c:pt>
                <c:pt idx="6589">
                  <c:v>-1.9928000000000001E-2</c:v>
                </c:pt>
                <c:pt idx="6590">
                  <c:v>-0.16830400000000001</c:v>
                </c:pt>
                <c:pt idx="6591">
                  <c:v>-0.42756699999999997</c:v>
                </c:pt>
                <c:pt idx="6592">
                  <c:v>-0.53335600000000005</c:v>
                </c:pt>
                <c:pt idx="6593">
                  <c:v>-0.47889700000000002</c:v>
                </c:pt>
                <c:pt idx="6594">
                  <c:v>-0.66461199999999998</c:v>
                </c:pt>
                <c:pt idx="6595">
                  <c:v>-0.54652400000000001</c:v>
                </c:pt>
                <c:pt idx="6596">
                  <c:v>-0.24890100000000001</c:v>
                </c:pt>
                <c:pt idx="6597">
                  <c:v>9.1231999999999994E-2</c:v>
                </c:pt>
                <c:pt idx="6598">
                  <c:v>0.34501599999999999</c:v>
                </c:pt>
                <c:pt idx="6599">
                  <c:v>8.5785E-2</c:v>
                </c:pt>
                <c:pt idx="6600">
                  <c:v>-0.39964300000000003</c:v>
                </c:pt>
                <c:pt idx="6601">
                  <c:v>-0.248062</c:v>
                </c:pt>
                <c:pt idx="6602">
                  <c:v>4.3533000000000002E-2</c:v>
                </c:pt>
                <c:pt idx="6603">
                  <c:v>6.4407000000000006E-2</c:v>
                </c:pt>
                <c:pt idx="6604">
                  <c:v>0.22232099999999999</c:v>
                </c:pt>
                <c:pt idx="6605">
                  <c:v>0.37416100000000002</c:v>
                </c:pt>
                <c:pt idx="6606">
                  <c:v>0.386353</c:v>
                </c:pt>
                <c:pt idx="6607">
                  <c:v>0.38484200000000002</c:v>
                </c:pt>
                <c:pt idx="6608">
                  <c:v>0.44525100000000001</c:v>
                </c:pt>
                <c:pt idx="6609">
                  <c:v>0.32659899999999997</c:v>
                </c:pt>
                <c:pt idx="6610">
                  <c:v>-0.10759000000000001</c:v>
                </c:pt>
                <c:pt idx="6611">
                  <c:v>-0.15084800000000001</c:v>
                </c:pt>
                <c:pt idx="6612">
                  <c:v>-5.5079999999999999E-3</c:v>
                </c:pt>
                <c:pt idx="6613">
                  <c:v>0.1082</c:v>
                </c:pt>
                <c:pt idx="6614">
                  <c:v>0.38607799999999998</c:v>
                </c:pt>
                <c:pt idx="6615">
                  <c:v>0.35598800000000003</c:v>
                </c:pt>
                <c:pt idx="6616">
                  <c:v>9.4131000000000006E-2</c:v>
                </c:pt>
                <c:pt idx="6617">
                  <c:v>8.4212999999999996E-2</c:v>
                </c:pt>
                <c:pt idx="6618">
                  <c:v>0.33989000000000003</c:v>
                </c:pt>
                <c:pt idx="6619">
                  <c:v>0.48580899999999999</c:v>
                </c:pt>
                <c:pt idx="6620">
                  <c:v>0.179062</c:v>
                </c:pt>
                <c:pt idx="6621">
                  <c:v>8.6456000000000005E-2</c:v>
                </c:pt>
                <c:pt idx="6622">
                  <c:v>0.25425700000000001</c:v>
                </c:pt>
                <c:pt idx="6623">
                  <c:v>0.222885</c:v>
                </c:pt>
                <c:pt idx="6624">
                  <c:v>-3.8849000000000002E-2</c:v>
                </c:pt>
                <c:pt idx="6625">
                  <c:v>-0.18331900000000001</c:v>
                </c:pt>
                <c:pt idx="6626">
                  <c:v>-0.210785</c:v>
                </c:pt>
                <c:pt idx="6627">
                  <c:v>-0.35260000000000002</c:v>
                </c:pt>
                <c:pt idx="6628">
                  <c:v>-0.36065700000000001</c:v>
                </c:pt>
                <c:pt idx="6629">
                  <c:v>-0.33712799999999998</c:v>
                </c:pt>
                <c:pt idx="6630">
                  <c:v>-0.297684</c:v>
                </c:pt>
                <c:pt idx="6631">
                  <c:v>5.7967999999999999E-2</c:v>
                </c:pt>
                <c:pt idx="6632">
                  <c:v>0.27948000000000001</c:v>
                </c:pt>
                <c:pt idx="6633">
                  <c:v>0.20816000000000001</c:v>
                </c:pt>
                <c:pt idx="6634">
                  <c:v>-5.04E-2</c:v>
                </c:pt>
                <c:pt idx="6635">
                  <c:v>4.2700000000000002E-4</c:v>
                </c:pt>
                <c:pt idx="6636">
                  <c:v>0.10652200000000001</c:v>
                </c:pt>
                <c:pt idx="6637">
                  <c:v>5.423E-2</c:v>
                </c:pt>
                <c:pt idx="6638">
                  <c:v>-5.0350000000000004E-3</c:v>
                </c:pt>
                <c:pt idx="6639">
                  <c:v>0.13717699999999999</c:v>
                </c:pt>
                <c:pt idx="6640">
                  <c:v>0.248917</c:v>
                </c:pt>
                <c:pt idx="6641">
                  <c:v>0.51106300000000005</c:v>
                </c:pt>
                <c:pt idx="6642">
                  <c:v>0.47222900000000001</c:v>
                </c:pt>
                <c:pt idx="6643">
                  <c:v>0.38716099999999998</c:v>
                </c:pt>
                <c:pt idx="6644">
                  <c:v>0.36143500000000001</c:v>
                </c:pt>
                <c:pt idx="6645">
                  <c:v>0.283661</c:v>
                </c:pt>
                <c:pt idx="6646">
                  <c:v>0.25128200000000001</c:v>
                </c:pt>
                <c:pt idx="6647">
                  <c:v>0.31542999999999999</c:v>
                </c:pt>
                <c:pt idx="6648">
                  <c:v>0.499222</c:v>
                </c:pt>
                <c:pt idx="6649">
                  <c:v>0.39611800000000003</c:v>
                </c:pt>
                <c:pt idx="6650">
                  <c:v>0.32466099999999998</c:v>
                </c:pt>
                <c:pt idx="6651">
                  <c:v>0.495224</c:v>
                </c:pt>
                <c:pt idx="6652">
                  <c:v>0.93621799999999999</c:v>
                </c:pt>
                <c:pt idx="6653">
                  <c:v>1.166229</c:v>
                </c:pt>
                <c:pt idx="6654">
                  <c:v>0.97340400000000005</c:v>
                </c:pt>
                <c:pt idx="6655">
                  <c:v>0.70150800000000002</c:v>
                </c:pt>
                <c:pt idx="6656">
                  <c:v>0.52499399999999996</c:v>
                </c:pt>
                <c:pt idx="6657">
                  <c:v>0.27828999999999998</c:v>
                </c:pt>
                <c:pt idx="6658">
                  <c:v>5.0125000000000003E-2</c:v>
                </c:pt>
                <c:pt idx="6659">
                  <c:v>5.9128E-2</c:v>
                </c:pt>
                <c:pt idx="6660">
                  <c:v>2.7924000000000001E-2</c:v>
                </c:pt>
                <c:pt idx="6661">
                  <c:v>-0.140793</c:v>
                </c:pt>
                <c:pt idx="6662">
                  <c:v>-0.45930500000000002</c:v>
                </c:pt>
                <c:pt idx="6663">
                  <c:v>-0.63143899999999997</c:v>
                </c:pt>
                <c:pt idx="6664">
                  <c:v>-0.37397799999999998</c:v>
                </c:pt>
                <c:pt idx="6665">
                  <c:v>-0.138687</c:v>
                </c:pt>
                <c:pt idx="6666">
                  <c:v>0.12094100000000001</c:v>
                </c:pt>
                <c:pt idx="6667">
                  <c:v>0.64430200000000004</c:v>
                </c:pt>
                <c:pt idx="6668">
                  <c:v>0.77630600000000005</c:v>
                </c:pt>
                <c:pt idx="6669">
                  <c:v>0.35214200000000001</c:v>
                </c:pt>
                <c:pt idx="6670">
                  <c:v>1.389E-3</c:v>
                </c:pt>
                <c:pt idx="6671">
                  <c:v>-7.6508000000000007E-2</c:v>
                </c:pt>
                <c:pt idx="6672">
                  <c:v>0.111038</c:v>
                </c:pt>
                <c:pt idx="6673">
                  <c:v>0.12948599999999999</c:v>
                </c:pt>
                <c:pt idx="6674">
                  <c:v>0.23333699999999999</c:v>
                </c:pt>
                <c:pt idx="6675">
                  <c:v>0.48936499999999999</c:v>
                </c:pt>
                <c:pt idx="6676">
                  <c:v>0.50622599999999995</c:v>
                </c:pt>
                <c:pt idx="6677">
                  <c:v>0.414993</c:v>
                </c:pt>
                <c:pt idx="6678">
                  <c:v>0.189056</c:v>
                </c:pt>
                <c:pt idx="6679">
                  <c:v>-1.2893999999999999E-2</c:v>
                </c:pt>
                <c:pt idx="6680">
                  <c:v>-0.10992399999999999</c:v>
                </c:pt>
                <c:pt idx="6681">
                  <c:v>-2.64E-3</c:v>
                </c:pt>
                <c:pt idx="6682">
                  <c:v>-0.103745</c:v>
                </c:pt>
                <c:pt idx="6683">
                  <c:v>0.17741399999999999</c:v>
                </c:pt>
                <c:pt idx="6684">
                  <c:v>0.43724099999999999</c:v>
                </c:pt>
                <c:pt idx="6685">
                  <c:v>0.314056</c:v>
                </c:pt>
                <c:pt idx="6686">
                  <c:v>0.55396999999999996</c:v>
                </c:pt>
                <c:pt idx="6687">
                  <c:v>0.41157500000000002</c:v>
                </c:pt>
                <c:pt idx="6688">
                  <c:v>0.16358900000000001</c:v>
                </c:pt>
                <c:pt idx="6689">
                  <c:v>0.41015600000000002</c:v>
                </c:pt>
                <c:pt idx="6690">
                  <c:v>0.47956799999999999</c:v>
                </c:pt>
                <c:pt idx="6691">
                  <c:v>0.35577399999999998</c:v>
                </c:pt>
                <c:pt idx="6692">
                  <c:v>0.15060399999999999</c:v>
                </c:pt>
                <c:pt idx="6693">
                  <c:v>7.6645000000000005E-2</c:v>
                </c:pt>
                <c:pt idx="6694">
                  <c:v>4.5227000000000003E-2</c:v>
                </c:pt>
                <c:pt idx="6695">
                  <c:v>-0.120819</c:v>
                </c:pt>
                <c:pt idx="6696">
                  <c:v>-0.33363300000000001</c:v>
                </c:pt>
                <c:pt idx="6697">
                  <c:v>-0.552948</c:v>
                </c:pt>
                <c:pt idx="6698">
                  <c:v>-0.56169100000000005</c:v>
                </c:pt>
                <c:pt idx="6699">
                  <c:v>-0.28259299999999998</c:v>
                </c:pt>
                <c:pt idx="6700">
                  <c:v>-0.11853</c:v>
                </c:pt>
                <c:pt idx="6701">
                  <c:v>0.164825</c:v>
                </c:pt>
                <c:pt idx="6702">
                  <c:v>0.62455700000000003</c:v>
                </c:pt>
                <c:pt idx="6703">
                  <c:v>0.64430200000000004</c:v>
                </c:pt>
                <c:pt idx="6704">
                  <c:v>0.194489</c:v>
                </c:pt>
                <c:pt idx="6705">
                  <c:v>5.9387000000000002E-2</c:v>
                </c:pt>
                <c:pt idx="6706">
                  <c:v>0.13383500000000001</c:v>
                </c:pt>
                <c:pt idx="6707">
                  <c:v>-0.109222</c:v>
                </c:pt>
                <c:pt idx="6708">
                  <c:v>0.134903</c:v>
                </c:pt>
                <c:pt idx="6709">
                  <c:v>0.30790699999999999</c:v>
                </c:pt>
                <c:pt idx="6710">
                  <c:v>0.309448</c:v>
                </c:pt>
                <c:pt idx="6711">
                  <c:v>0.42103600000000002</c:v>
                </c:pt>
                <c:pt idx="6712">
                  <c:v>0.33699000000000001</c:v>
                </c:pt>
                <c:pt idx="6713">
                  <c:v>0.18687400000000001</c:v>
                </c:pt>
                <c:pt idx="6714">
                  <c:v>0.157196</c:v>
                </c:pt>
                <c:pt idx="6715">
                  <c:v>0.15144299999999999</c:v>
                </c:pt>
                <c:pt idx="6716">
                  <c:v>5.6441999999999999E-2</c:v>
                </c:pt>
                <c:pt idx="6717">
                  <c:v>0.28546100000000002</c:v>
                </c:pt>
                <c:pt idx="6718">
                  <c:v>0.66604600000000003</c:v>
                </c:pt>
                <c:pt idx="6719">
                  <c:v>0.50340300000000004</c:v>
                </c:pt>
                <c:pt idx="6720">
                  <c:v>0.336227</c:v>
                </c:pt>
                <c:pt idx="6721">
                  <c:v>0.40409899999999999</c:v>
                </c:pt>
                <c:pt idx="6722">
                  <c:v>0.46594200000000002</c:v>
                </c:pt>
                <c:pt idx="6723">
                  <c:v>0.78659100000000004</c:v>
                </c:pt>
                <c:pt idx="6724">
                  <c:v>0.63665799999999995</c:v>
                </c:pt>
                <c:pt idx="6725">
                  <c:v>0.35055500000000001</c:v>
                </c:pt>
                <c:pt idx="6726">
                  <c:v>0.23910500000000001</c:v>
                </c:pt>
                <c:pt idx="6727">
                  <c:v>6.5414E-2</c:v>
                </c:pt>
                <c:pt idx="6728">
                  <c:v>-0.19900499999999999</c:v>
                </c:pt>
                <c:pt idx="6729">
                  <c:v>-0.42826799999999998</c:v>
                </c:pt>
                <c:pt idx="6730">
                  <c:v>-0.56268300000000004</c:v>
                </c:pt>
                <c:pt idx="6731">
                  <c:v>-0.60545300000000002</c:v>
                </c:pt>
                <c:pt idx="6732">
                  <c:v>-0.57342499999999996</c:v>
                </c:pt>
                <c:pt idx="6733">
                  <c:v>-0.544601</c:v>
                </c:pt>
                <c:pt idx="6734">
                  <c:v>-0.37292500000000001</c:v>
                </c:pt>
                <c:pt idx="6735">
                  <c:v>-2.4094000000000001E-2</c:v>
                </c:pt>
                <c:pt idx="6736">
                  <c:v>0.21792600000000001</c:v>
                </c:pt>
                <c:pt idx="6737">
                  <c:v>5.3787000000000001E-2</c:v>
                </c:pt>
                <c:pt idx="6738">
                  <c:v>-5.4656999999999997E-2</c:v>
                </c:pt>
                <c:pt idx="6739">
                  <c:v>0.168518</c:v>
                </c:pt>
                <c:pt idx="6740">
                  <c:v>-7.5409000000000004E-2</c:v>
                </c:pt>
                <c:pt idx="6741">
                  <c:v>-0.23048399999999999</c:v>
                </c:pt>
                <c:pt idx="6742">
                  <c:v>-4.8247999999999999E-2</c:v>
                </c:pt>
                <c:pt idx="6743">
                  <c:v>0.13284299999999999</c:v>
                </c:pt>
                <c:pt idx="6744">
                  <c:v>0.248779</c:v>
                </c:pt>
                <c:pt idx="6745">
                  <c:v>0.207123</c:v>
                </c:pt>
                <c:pt idx="6746">
                  <c:v>0.26730300000000001</c:v>
                </c:pt>
                <c:pt idx="6747">
                  <c:v>0.22927900000000001</c:v>
                </c:pt>
                <c:pt idx="6748">
                  <c:v>2.7862999999999999E-2</c:v>
                </c:pt>
                <c:pt idx="6749">
                  <c:v>-7.8856999999999997E-2</c:v>
                </c:pt>
                <c:pt idx="6750">
                  <c:v>-9.4450000000000003E-3</c:v>
                </c:pt>
                <c:pt idx="6751">
                  <c:v>0.115387</c:v>
                </c:pt>
                <c:pt idx="6752">
                  <c:v>0.245453</c:v>
                </c:pt>
                <c:pt idx="6753">
                  <c:v>1.6019999999999999E-3</c:v>
                </c:pt>
                <c:pt idx="6754">
                  <c:v>-3.5629000000000001E-2</c:v>
                </c:pt>
                <c:pt idx="6755">
                  <c:v>9.3933000000000003E-2</c:v>
                </c:pt>
                <c:pt idx="6756">
                  <c:v>0.10025000000000001</c:v>
                </c:pt>
                <c:pt idx="6757">
                  <c:v>0.13858000000000001</c:v>
                </c:pt>
                <c:pt idx="6758">
                  <c:v>0.26473999999999998</c:v>
                </c:pt>
                <c:pt idx="6759">
                  <c:v>0.31397999999999998</c:v>
                </c:pt>
                <c:pt idx="6760">
                  <c:v>0.14416499999999999</c:v>
                </c:pt>
                <c:pt idx="6761">
                  <c:v>-8.1588999999999995E-2</c:v>
                </c:pt>
                <c:pt idx="6762">
                  <c:v>-0.19731099999999999</c:v>
                </c:pt>
                <c:pt idx="6763">
                  <c:v>-0.187836</c:v>
                </c:pt>
                <c:pt idx="6764">
                  <c:v>-0.25306699999999999</c:v>
                </c:pt>
                <c:pt idx="6765">
                  <c:v>-0.39508100000000002</c:v>
                </c:pt>
                <c:pt idx="6766">
                  <c:v>-0.38272099999999998</c:v>
                </c:pt>
                <c:pt idx="6767">
                  <c:v>-0.34759499999999999</c:v>
                </c:pt>
                <c:pt idx="6768">
                  <c:v>-0.33763100000000001</c:v>
                </c:pt>
                <c:pt idx="6769">
                  <c:v>-0.18923999999999999</c:v>
                </c:pt>
                <c:pt idx="6770">
                  <c:v>-2.4216000000000001E-2</c:v>
                </c:pt>
                <c:pt idx="6771">
                  <c:v>-7.8156000000000003E-2</c:v>
                </c:pt>
                <c:pt idx="6772">
                  <c:v>-8.8836999999999999E-2</c:v>
                </c:pt>
                <c:pt idx="6773">
                  <c:v>-0.28533900000000001</c:v>
                </c:pt>
                <c:pt idx="6774">
                  <c:v>-0.13061500000000001</c:v>
                </c:pt>
                <c:pt idx="6775">
                  <c:v>0.17291300000000001</c:v>
                </c:pt>
                <c:pt idx="6776">
                  <c:v>0.20582600000000001</c:v>
                </c:pt>
                <c:pt idx="6777">
                  <c:v>0.228302</c:v>
                </c:pt>
                <c:pt idx="6778">
                  <c:v>0.11421199999999999</c:v>
                </c:pt>
                <c:pt idx="6779">
                  <c:v>0.166656</c:v>
                </c:pt>
                <c:pt idx="6780">
                  <c:v>0.431473</c:v>
                </c:pt>
                <c:pt idx="6781">
                  <c:v>0.31062299999999998</c:v>
                </c:pt>
                <c:pt idx="6782">
                  <c:v>7.5577000000000005E-2</c:v>
                </c:pt>
                <c:pt idx="6783">
                  <c:v>-1.678E-3</c:v>
                </c:pt>
                <c:pt idx="6784">
                  <c:v>-5.463E-3</c:v>
                </c:pt>
                <c:pt idx="6785">
                  <c:v>0.12524399999999999</c:v>
                </c:pt>
                <c:pt idx="6786">
                  <c:v>0.25235000000000002</c:v>
                </c:pt>
                <c:pt idx="6787">
                  <c:v>0.22357199999999999</c:v>
                </c:pt>
                <c:pt idx="6788">
                  <c:v>0.44810499999999998</c:v>
                </c:pt>
                <c:pt idx="6789">
                  <c:v>0.66244499999999995</c:v>
                </c:pt>
                <c:pt idx="6790">
                  <c:v>0.40425100000000003</c:v>
                </c:pt>
                <c:pt idx="6791">
                  <c:v>-0.262268</c:v>
                </c:pt>
                <c:pt idx="6792">
                  <c:v>-0.22259499999999999</c:v>
                </c:pt>
                <c:pt idx="6793">
                  <c:v>0.15739400000000001</c:v>
                </c:pt>
                <c:pt idx="6794">
                  <c:v>0.19769300000000001</c:v>
                </c:pt>
                <c:pt idx="6795">
                  <c:v>-0.14791899999999999</c:v>
                </c:pt>
                <c:pt idx="6796">
                  <c:v>-0.34316999999999998</c:v>
                </c:pt>
                <c:pt idx="6797">
                  <c:v>-0.33609</c:v>
                </c:pt>
                <c:pt idx="6798">
                  <c:v>-0.35659800000000003</c:v>
                </c:pt>
                <c:pt idx="6799">
                  <c:v>-0.49027999999999999</c:v>
                </c:pt>
                <c:pt idx="6800">
                  <c:v>-0.46818500000000002</c:v>
                </c:pt>
                <c:pt idx="6801">
                  <c:v>-0.35487400000000002</c:v>
                </c:pt>
                <c:pt idx="6802">
                  <c:v>-0.22731000000000001</c:v>
                </c:pt>
                <c:pt idx="6803">
                  <c:v>-0.12634300000000001</c:v>
                </c:pt>
                <c:pt idx="6804">
                  <c:v>0.24229400000000001</c:v>
                </c:pt>
                <c:pt idx="6805">
                  <c:v>0.59841900000000003</c:v>
                </c:pt>
                <c:pt idx="6806">
                  <c:v>0.46496599999999999</c:v>
                </c:pt>
                <c:pt idx="6807">
                  <c:v>0.11222799999999999</c:v>
                </c:pt>
                <c:pt idx="6808">
                  <c:v>-0.180481</c:v>
                </c:pt>
                <c:pt idx="6809">
                  <c:v>-0.31608599999999998</c:v>
                </c:pt>
                <c:pt idx="6810">
                  <c:v>-0.32722499999999999</c:v>
                </c:pt>
                <c:pt idx="6811">
                  <c:v>-0.17793300000000001</c:v>
                </c:pt>
                <c:pt idx="6812">
                  <c:v>-5.7678E-2</c:v>
                </c:pt>
                <c:pt idx="6813">
                  <c:v>0.14317299999999999</c:v>
                </c:pt>
                <c:pt idx="6814">
                  <c:v>0.17276</c:v>
                </c:pt>
                <c:pt idx="6815">
                  <c:v>6.9885000000000003E-2</c:v>
                </c:pt>
                <c:pt idx="6816">
                  <c:v>-1.7517000000000001E-2</c:v>
                </c:pt>
                <c:pt idx="6817">
                  <c:v>-7.5226000000000001E-2</c:v>
                </c:pt>
                <c:pt idx="6818">
                  <c:v>-7.0861999999999994E-2</c:v>
                </c:pt>
                <c:pt idx="6819">
                  <c:v>-0.188141</c:v>
                </c:pt>
                <c:pt idx="6820">
                  <c:v>-8.1019999999999998E-3</c:v>
                </c:pt>
                <c:pt idx="6821">
                  <c:v>0.51762399999999997</c:v>
                </c:pt>
                <c:pt idx="6822">
                  <c:v>0.79994200000000004</c:v>
                </c:pt>
                <c:pt idx="6823">
                  <c:v>1.00766</c:v>
                </c:pt>
                <c:pt idx="6824">
                  <c:v>0.85353100000000004</c:v>
                </c:pt>
                <c:pt idx="6825">
                  <c:v>0.19697600000000001</c:v>
                </c:pt>
                <c:pt idx="6826">
                  <c:v>-0.14942900000000001</c:v>
                </c:pt>
                <c:pt idx="6827">
                  <c:v>0.132965</c:v>
                </c:pt>
                <c:pt idx="6828">
                  <c:v>0.19975300000000001</c:v>
                </c:pt>
                <c:pt idx="6829">
                  <c:v>-0.20088200000000001</c:v>
                </c:pt>
                <c:pt idx="6830">
                  <c:v>-0.54156499999999996</c:v>
                </c:pt>
                <c:pt idx="6831">
                  <c:v>-0.50849900000000003</c:v>
                </c:pt>
                <c:pt idx="6832">
                  <c:v>-0.38505600000000001</c:v>
                </c:pt>
                <c:pt idx="6833">
                  <c:v>-0.33909600000000001</c:v>
                </c:pt>
                <c:pt idx="6834">
                  <c:v>-0.45266699999999999</c:v>
                </c:pt>
                <c:pt idx="6835">
                  <c:v>-0.62167399999999995</c:v>
                </c:pt>
                <c:pt idx="6836">
                  <c:v>-0.54936200000000002</c:v>
                </c:pt>
                <c:pt idx="6837">
                  <c:v>-0.176727</c:v>
                </c:pt>
                <c:pt idx="6838">
                  <c:v>0.32611099999999998</c:v>
                </c:pt>
                <c:pt idx="6839">
                  <c:v>0.52845799999999998</c:v>
                </c:pt>
                <c:pt idx="6840">
                  <c:v>0.207733</c:v>
                </c:pt>
                <c:pt idx="6841">
                  <c:v>-1.3153E-2</c:v>
                </c:pt>
                <c:pt idx="6842">
                  <c:v>8.3007999999999998E-2</c:v>
                </c:pt>
                <c:pt idx="6843">
                  <c:v>8.2001000000000004E-2</c:v>
                </c:pt>
                <c:pt idx="6844">
                  <c:v>0.19937099999999999</c:v>
                </c:pt>
                <c:pt idx="6845">
                  <c:v>0.38111899999999999</c:v>
                </c:pt>
                <c:pt idx="6846">
                  <c:v>0.669678</c:v>
                </c:pt>
                <c:pt idx="6847">
                  <c:v>0.81236299999999995</c:v>
                </c:pt>
                <c:pt idx="6848">
                  <c:v>0.62219199999999997</c:v>
                </c:pt>
                <c:pt idx="6849">
                  <c:v>0.492676</c:v>
                </c:pt>
                <c:pt idx="6850">
                  <c:v>0.117172</c:v>
                </c:pt>
                <c:pt idx="6851">
                  <c:v>-0.10141</c:v>
                </c:pt>
                <c:pt idx="6852">
                  <c:v>-0.16581699999999999</c:v>
                </c:pt>
                <c:pt idx="6853">
                  <c:v>-0.28825400000000001</c:v>
                </c:pt>
                <c:pt idx="6854">
                  <c:v>-0.346024</c:v>
                </c:pt>
                <c:pt idx="6855">
                  <c:v>0.11421199999999999</c:v>
                </c:pt>
                <c:pt idx="6856">
                  <c:v>0.34562700000000002</c:v>
                </c:pt>
                <c:pt idx="6857">
                  <c:v>0.52284200000000003</c:v>
                </c:pt>
                <c:pt idx="6858">
                  <c:v>-0.17382800000000001</c:v>
                </c:pt>
                <c:pt idx="6859">
                  <c:v>-1.0205690000000001</c:v>
                </c:pt>
                <c:pt idx="6860">
                  <c:v>-0.16680900000000001</c:v>
                </c:pt>
                <c:pt idx="6861">
                  <c:v>0.38720700000000002</c:v>
                </c:pt>
                <c:pt idx="6862">
                  <c:v>0.18562300000000001</c:v>
                </c:pt>
                <c:pt idx="6863">
                  <c:v>-0.13978599999999999</c:v>
                </c:pt>
                <c:pt idx="6864">
                  <c:v>-0.15798999999999999</c:v>
                </c:pt>
                <c:pt idx="6865">
                  <c:v>-7.2357000000000005E-2</c:v>
                </c:pt>
                <c:pt idx="6866">
                  <c:v>-0.131027</c:v>
                </c:pt>
                <c:pt idx="6867">
                  <c:v>-0.40876800000000002</c:v>
                </c:pt>
                <c:pt idx="6868">
                  <c:v>-0.57525599999999999</c:v>
                </c:pt>
                <c:pt idx="6869">
                  <c:v>-0.59765599999999997</c:v>
                </c:pt>
                <c:pt idx="6870">
                  <c:v>-0.48407</c:v>
                </c:pt>
                <c:pt idx="6871">
                  <c:v>-0.41859400000000002</c:v>
                </c:pt>
                <c:pt idx="6872">
                  <c:v>-0.23469499999999999</c:v>
                </c:pt>
                <c:pt idx="6873">
                  <c:v>-5.2950000000000002E-3</c:v>
                </c:pt>
                <c:pt idx="6874">
                  <c:v>-0.16799900000000001</c:v>
                </c:pt>
                <c:pt idx="6875">
                  <c:v>-0.31379699999999999</c:v>
                </c:pt>
                <c:pt idx="6876">
                  <c:v>-9.9121000000000001E-2</c:v>
                </c:pt>
                <c:pt idx="6877">
                  <c:v>-3.1234999999999999E-2</c:v>
                </c:pt>
                <c:pt idx="6878">
                  <c:v>4.6920999999999997E-2</c:v>
                </c:pt>
                <c:pt idx="6879">
                  <c:v>-9.1614000000000001E-2</c:v>
                </c:pt>
                <c:pt idx="6880">
                  <c:v>0.213287</c:v>
                </c:pt>
                <c:pt idx="6881">
                  <c:v>0.71787999999999996</c:v>
                </c:pt>
                <c:pt idx="6882">
                  <c:v>0.63316300000000003</c:v>
                </c:pt>
                <c:pt idx="6883">
                  <c:v>0.47032200000000002</c:v>
                </c:pt>
                <c:pt idx="6884">
                  <c:v>0.28712500000000002</c:v>
                </c:pt>
                <c:pt idx="6885">
                  <c:v>-7.9190000000000007E-3</c:v>
                </c:pt>
                <c:pt idx="6886">
                  <c:v>-0.27943400000000002</c:v>
                </c:pt>
                <c:pt idx="6887">
                  <c:v>-0.36372399999999999</c:v>
                </c:pt>
                <c:pt idx="6888">
                  <c:v>-0.143341</c:v>
                </c:pt>
                <c:pt idx="6889">
                  <c:v>7.2249999999999995E-2</c:v>
                </c:pt>
                <c:pt idx="6890">
                  <c:v>0.13348399999999999</c:v>
                </c:pt>
                <c:pt idx="6891">
                  <c:v>0.113693</c:v>
                </c:pt>
                <c:pt idx="6892">
                  <c:v>0.18029800000000001</c:v>
                </c:pt>
                <c:pt idx="6893">
                  <c:v>0.58744799999999997</c:v>
                </c:pt>
                <c:pt idx="6894">
                  <c:v>0.86123700000000003</c:v>
                </c:pt>
                <c:pt idx="6895">
                  <c:v>0.50730900000000001</c:v>
                </c:pt>
                <c:pt idx="6896">
                  <c:v>0.24165300000000001</c:v>
                </c:pt>
                <c:pt idx="6897">
                  <c:v>0.30247499999999999</c:v>
                </c:pt>
                <c:pt idx="6898">
                  <c:v>0.51029999999999998</c:v>
                </c:pt>
                <c:pt idx="6899">
                  <c:v>0.69892900000000002</c:v>
                </c:pt>
                <c:pt idx="6900">
                  <c:v>0.52125500000000002</c:v>
                </c:pt>
                <c:pt idx="6901">
                  <c:v>5.0307999999999999E-2</c:v>
                </c:pt>
                <c:pt idx="6902">
                  <c:v>-0.46493499999999999</c:v>
                </c:pt>
                <c:pt idx="6903">
                  <c:v>-0.59326199999999996</c:v>
                </c:pt>
                <c:pt idx="6904">
                  <c:v>-0.38639800000000002</c:v>
                </c:pt>
                <c:pt idx="6905">
                  <c:v>-0.21257000000000001</c:v>
                </c:pt>
                <c:pt idx="6906">
                  <c:v>-0.100677</c:v>
                </c:pt>
                <c:pt idx="6907">
                  <c:v>5.2002E-2</c:v>
                </c:pt>
                <c:pt idx="6908">
                  <c:v>0.119202</c:v>
                </c:pt>
                <c:pt idx="6909">
                  <c:v>-0.144287</c:v>
                </c:pt>
                <c:pt idx="6910">
                  <c:v>-0.25128200000000001</c:v>
                </c:pt>
                <c:pt idx="6911">
                  <c:v>-0.28669699999999998</c:v>
                </c:pt>
                <c:pt idx="6912">
                  <c:v>-0.37635800000000003</c:v>
                </c:pt>
                <c:pt idx="6913">
                  <c:v>-0.369751</c:v>
                </c:pt>
                <c:pt idx="6914">
                  <c:v>2.4399000000000001E-2</c:v>
                </c:pt>
                <c:pt idx="6915">
                  <c:v>0.31033300000000003</c:v>
                </c:pt>
                <c:pt idx="6916">
                  <c:v>0.44584699999999999</c:v>
                </c:pt>
                <c:pt idx="6917">
                  <c:v>0.49415599999999998</c:v>
                </c:pt>
                <c:pt idx="6918">
                  <c:v>0.37519799999999998</c:v>
                </c:pt>
                <c:pt idx="6919">
                  <c:v>5.8181999999999998E-2</c:v>
                </c:pt>
                <c:pt idx="6920">
                  <c:v>-0.111969</c:v>
                </c:pt>
                <c:pt idx="6921">
                  <c:v>-6.7764000000000005E-2</c:v>
                </c:pt>
                <c:pt idx="6922">
                  <c:v>5.1131999999999997E-2</c:v>
                </c:pt>
                <c:pt idx="6923">
                  <c:v>0.26211499999999999</c:v>
                </c:pt>
                <c:pt idx="6924">
                  <c:v>0.36587500000000001</c:v>
                </c:pt>
                <c:pt idx="6925">
                  <c:v>0.58218400000000003</c:v>
                </c:pt>
                <c:pt idx="6926">
                  <c:v>0.67143200000000003</c:v>
                </c:pt>
                <c:pt idx="6927">
                  <c:v>0.75160199999999999</c:v>
                </c:pt>
                <c:pt idx="6928">
                  <c:v>0.81274400000000002</c:v>
                </c:pt>
                <c:pt idx="6929">
                  <c:v>0.72483799999999998</c:v>
                </c:pt>
                <c:pt idx="6930">
                  <c:v>0.48924299999999998</c:v>
                </c:pt>
                <c:pt idx="6931">
                  <c:v>0.16348299999999999</c:v>
                </c:pt>
                <c:pt idx="6932">
                  <c:v>1.7151E-2</c:v>
                </c:pt>
                <c:pt idx="6933">
                  <c:v>-1.7226999999999999E-2</c:v>
                </c:pt>
                <c:pt idx="6934">
                  <c:v>-2.478E-2</c:v>
                </c:pt>
                <c:pt idx="6935">
                  <c:v>-0.293182</c:v>
                </c:pt>
                <c:pt idx="6936">
                  <c:v>-0.57328800000000002</c:v>
                </c:pt>
                <c:pt idx="6937">
                  <c:v>-0.54805000000000004</c:v>
                </c:pt>
                <c:pt idx="6938">
                  <c:v>-0.34841899999999998</c:v>
                </c:pt>
                <c:pt idx="6939">
                  <c:v>-0.21620200000000001</c:v>
                </c:pt>
                <c:pt idx="6940">
                  <c:v>-4.7484999999999999E-2</c:v>
                </c:pt>
                <c:pt idx="6941">
                  <c:v>0.383469</c:v>
                </c:pt>
                <c:pt idx="6942">
                  <c:v>0.74063100000000004</c:v>
                </c:pt>
                <c:pt idx="6943">
                  <c:v>0.76971400000000001</c:v>
                </c:pt>
                <c:pt idx="6944">
                  <c:v>0.32661400000000002</c:v>
                </c:pt>
                <c:pt idx="6945">
                  <c:v>-8.8440000000000005E-2</c:v>
                </c:pt>
                <c:pt idx="6946">
                  <c:v>-6.5505999999999995E-2</c:v>
                </c:pt>
                <c:pt idx="6947">
                  <c:v>0.26495400000000002</c:v>
                </c:pt>
                <c:pt idx="6948">
                  <c:v>0.29371599999999998</c:v>
                </c:pt>
                <c:pt idx="6949">
                  <c:v>5.5266999999999997E-2</c:v>
                </c:pt>
                <c:pt idx="6950">
                  <c:v>7.6294000000000001E-2</c:v>
                </c:pt>
                <c:pt idx="6951">
                  <c:v>0.271729</c:v>
                </c:pt>
                <c:pt idx="6952">
                  <c:v>0.34973100000000001</c:v>
                </c:pt>
                <c:pt idx="6953">
                  <c:v>0.11021400000000001</c:v>
                </c:pt>
                <c:pt idx="6954">
                  <c:v>-5.5849999999999997E-3</c:v>
                </c:pt>
                <c:pt idx="6955">
                  <c:v>-6.1934999999999997E-2</c:v>
                </c:pt>
                <c:pt idx="6956">
                  <c:v>8.0260999999999999E-2</c:v>
                </c:pt>
                <c:pt idx="6957">
                  <c:v>0.39697300000000002</c:v>
                </c:pt>
                <c:pt idx="6958">
                  <c:v>0.77204899999999999</c:v>
                </c:pt>
                <c:pt idx="6959">
                  <c:v>0.86822500000000002</c:v>
                </c:pt>
                <c:pt idx="6960">
                  <c:v>0.75442500000000001</c:v>
                </c:pt>
                <c:pt idx="6961">
                  <c:v>0.35052499999999998</c:v>
                </c:pt>
                <c:pt idx="6962">
                  <c:v>0.33511400000000002</c:v>
                </c:pt>
                <c:pt idx="6963">
                  <c:v>0.64013699999999996</c:v>
                </c:pt>
                <c:pt idx="6964">
                  <c:v>0.508301</c:v>
                </c:pt>
                <c:pt idx="6965">
                  <c:v>0.24012800000000001</c:v>
                </c:pt>
                <c:pt idx="6966">
                  <c:v>0.201767</c:v>
                </c:pt>
                <c:pt idx="6967">
                  <c:v>0.191299</c:v>
                </c:pt>
                <c:pt idx="6968">
                  <c:v>5.8517E-2</c:v>
                </c:pt>
                <c:pt idx="6969">
                  <c:v>-0.182724</c:v>
                </c:pt>
                <c:pt idx="6970">
                  <c:v>-0.335754</c:v>
                </c:pt>
                <c:pt idx="6971">
                  <c:v>-0.29516599999999998</c:v>
                </c:pt>
                <c:pt idx="6972">
                  <c:v>-3.4453999999999999E-2</c:v>
                </c:pt>
                <c:pt idx="6973">
                  <c:v>0.26384000000000002</c:v>
                </c:pt>
                <c:pt idx="6974">
                  <c:v>0.44633499999999998</c:v>
                </c:pt>
                <c:pt idx="6975">
                  <c:v>0.58138999999999996</c:v>
                </c:pt>
                <c:pt idx="6976">
                  <c:v>0.63249200000000005</c:v>
                </c:pt>
                <c:pt idx="6977">
                  <c:v>0.53102099999999997</c:v>
                </c:pt>
                <c:pt idx="6978">
                  <c:v>0.21913099999999999</c:v>
                </c:pt>
                <c:pt idx="6979">
                  <c:v>-0.105118</c:v>
                </c:pt>
                <c:pt idx="6980">
                  <c:v>-0.34861799999999998</c:v>
                </c:pt>
                <c:pt idx="6981">
                  <c:v>-0.290848</c:v>
                </c:pt>
                <c:pt idx="6982">
                  <c:v>0.126831</c:v>
                </c:pt>
                <c:pt idx="6983">
                  <c:v>0.45008900000000002</c:v>
                </c:pt>
                <c:pt idx="6984">
                  <c:v>0.36228900000000003</c:v>
                </c:pt>
                <c:pt idx="6985">
                  <c:v>0.38621499999999997</c:v>
                </c:pt>
                <c:pt idx="6986">
                  <c:v>0.33573900000000001</c:v>
                </c:pt>
                <c:pt idx="6987">
                  <c:v>0.14437900000000001</c:v>
                </c:pt>
                <c:pt idx="6988">
                  <c:v>-0.10270700000000001</c:v>
                </c:pt>
                <c:pt idx="6989">
                  <c:v>-5.3329000000000001E-2</c:v>
                </c:pt>
                <c:pt idx="6990">
                  <c:v>0.18684400000000001</c:v>
                </c:pt>
                <c:pt idx="6991">
                  <c:v>0.51158099999999995</c:v>
                </c:pt>
                <c:pt idx="6992">
                  <c:v>0.73158299999999998</c:v>
                </c:pt>
                <c:pt idx="6993">
                  <c:v>0.81259199999999998</c:v>
                </c:pt>
                <c:pt idx="6994">
                  <c:v>0.90239000000000003</c:v>
                </c:pt>
                <c:pt idx="6995">
                  <c:v>0.87472499999999997</c:v>
                </c:pt>
                <c:pt idx="6996">
                  <c:v>0.60974099999999998</c:v>
                </c:pt>
                <c:pt idx="6997">
                  <c:v>0.40345799999999998</c:v>
                </c:pt>
                <c:pt idx="6998">
                  <c:v>0.32434099999999999</c:v>
                </c:pt>
                <c:pt idx="6999">
                  <c:v>0.33009300000000003</c:v>
                </c:pt>
                <c:pt idx="7000">
                  <c:v>0.335281</c:v>
                </c:pt>
                <c:pt idx="7001">
                  <c:v>0.27520800000000001</c:v>
                </c:pt>
                <c:pt idx="7002">
                  <c:v>0.18086199999999999</c:v>
                </c:pt>
                <c:pt idx="7003">
                  <c:v>-2.6259999999999999E-2</c:v>
                </c:pt>
                <c:pt idx="7004">
                  <c:v>-0.278061</c:v>
                </c:pt>
                <c:pt idx="7005">
                  <c:v>-0.50405900000000003</c:v>
                </c:pt>
                <c:pt idx="7006">
                  <c:v>-0.55831900000000001</c:v>
                </c:pt>
                <c:pt idx="7007">
                  <c:v>-0.210892</c:v>
                </c:pt>
                <c:pt idx="7008">
                  <c:v>0.33335900000000002</c:v>
                </c:pt>
                <c:pt idx="7009">
                  <c:v>0.81835899999999995</c:v>
                </c:pt>
                <c:pt idx="7010">
                  <c:v>0.85134900000000002</c:v>
                </c:pt>
                <c:pt idx="7011">
                  <c:v>0.35021999999999998</c:v>
                </c:pt>
                <c:pt idx="7012">
                  <c:v>-8.1818000000000002E-2</c:v>
                </c:pt>
                <c:pt idx="7013">
                  <c:v>-0.19107099999999999</c:v>
                </c:pt>
                <c:pt idx="7014">
                  <c:v>-0.41351300000000002</c:v>
                </c:pt>
                <c:pt idx="7015">
                  <c:v>-0.14700299999999999</c:v>
                </c:pt>
                <c:pt idx="7016">
                  <c:v>0.35150100000000001</c:v>
                </c:pt>
                <c:pt idx="7017">
                  <c:v>0.33723399999999998</c:v>
                </c:pt>
                <c:pt idx="7018">
                  <c:v>0.35723899999999997</c:v>
                </c:pt>
                <c:pt idx="7019">
                  <c:v>0.338501</c:v>
                </c:pt>
                <c:pt idx="7020">
                  <c:v>0.158554</c:v>
                </c:pt>
                <c:pt idx="7021">
                  <c:v>-0.103073</c:v>
                </c:pt>
                <c:pt idx="7022">
                  <c:v>-0.473389</c:v>
                </c:pt>
                <c:pt idx="7023">
                  <c:v>-0.56849700000000003</c:v>
                </c:pt>
                <c:pt idx="7024">
                  <c:v>-2.5665E-2</c:v>
                </c:pt>
                <c:pt idx="7025">
                  <c:v>1.2223820000000001</c:v>
                </c:pt>
                <c:pt idx="7026">
                  <c:v>1.089645</c:v>
                </c:pt>
                <c:pt idx="7027">
                  <c:v>0.36114499999999999</c:v>
                </c:pt>
                <c:pt idx="7028">
                  <c:v>0.28666700000000001</c:v>
                </c:pt>
                <c:pt idx="7029">
                  <c:v>0.54490700000000003</c:v>
                </c:pt>
                <c:pt idx="7030">
                  <c:v>0.83647199999999999</c:v>
                </c:pt>
                <c:pt idx="7031">
                  <c:v>0.797211</c:v>
                </c:pt>
                <c:pt idx="7032">
                  <c:v>0.61268599999999995</c:v>
                </c:pt>
                <c:pt idx="7033">
                  <c:v>0.406723</c:v>
                </c:pt>
                <c:pt idx="7034">
                  <c:v>0.24401900000000001</c:v>
                </c:pt>
                <c:pt idx="7035">
                  <c:v>-3.653E-2</c:v>
                </c:pt>
                <c:pt idx="7036">
                  <c:v>-0.13058500000000001</c:v>
                </c:pt>
                <c:pt idx="7037">
                  <c:v>-0.114609</c:v>
                </c:pt>
                <c:pt idx="7038">
                  <c:v>-0.15460199999999999</c:v>
                </c:pt>
                <c:pt idx="7039">
                  <c:v>-0.38473499999999999</c:v>
                </c:pt>
                <c:pt idx="7040">
                  <c:v>-0.50976600000000005</c:v>
                </c:pt>
                <c:pt idx="7041">
                  <c:v>-0.23446700000000001</c:v>
                </c:pt>
                <c:pt idx="7042">
                  <c:v>0.129471</c:v>
                </c:pt>
                <c:pt idx="7043">
                  <c:v>0.455017</c:v>
                </c:pt>
                <c:pt idx="7044">
                  <c:v>0.59808300000000003</c:v>
                </c:pt>
                <c:pt idx="7045">
                  <c:v>0.37744100000000003</c:v>
                </c:pt>
                <c:pt idx="7046">
                  <c:v>-0.114639</c:v>
                </c:pt>
                <c:pt idx="7047">
                  <c:v>-0.32769799999999999</c:v>
                </c:pt>
                <c:pt idx="7048">
                  <c:v>-0.41029399999999999</c:v>
                </c:pt>
                <c:pt idx="7049">
                  <c:v>-0.159134</c:v>
                </c:pt>
                <c:pt idx="7050">
                  <c:v>-3.3570000000000002E-3</c:v>
                </c:pt>
                <c:pt idx="7051">
                  <c:v>2.3349999999999998E-3</c:v>
                </c:pt>
                <c:pt idx="7052">
                  <c:v>0.15013099999999999</c:v>
                </c:pt>
                <c:pt idx="7053">
                  <c:v>0.19541900000000001</c:v>
                </c:pt>
                <c:pt idx="7054">
                  <c:v>0.20996100000000001</c:v>
                </c:pt>
                <c:pt idx="7055">
                  <c:v>0.286194</c:v>
                </c:pt>
                <c:pt idx="7056">
                  <c:v>0.187637</c:v>
                </c:pt>
                <c:pt idx="7057">
                  <c:v>8.7845000000000006E-2</c:v>
                </c:pt>
                <c:pt idx="7058">
                  <c:v>0.26544200000000001</c:v>
                </c:pt>
                <c:pt idx="7059">
                  <c:v>0.55238299999999996</c:v>
                </c:pt>
                <c:pt idx="7060">
                  <c:v>0.96090699999999996</c:v>
                </c:pt>
                <c:pt idx="7061">
                  <c:v>0.95207200000000003</c:v>
                </c:pt>
                <c:pt idx="7062">
                  <c:v>0.60629299999999997</c:v>
                </c:pt>
                <c:pt idx="7063">
                  <c:v>0.32369999999999999</c:v>
                </c:pt>
                <c:pt idx="7064">
                  <c:v>0.30577100000000002</c:v>
                </c:pt>
                <c:pt idx="7065">
                  <c:v>0.43562299999999998</c:v>
                </c:pt>
                <c:pt idx="7066">
                  <c:v>0.430176</c:v>
                </c:pt>
                <c:pt idx="7067">
                  <c:v>9.9807999999999994E-2</c:v>
                </c:pt>
                <c:pt idx="7068">
                  <c:v>-0.1754</c:v>
                </c:pt>
                <c:pt idx="7069">
                  <c:v>-0.148117</c:v>
                </c:pt>
                <c:pt idx="7070">
                  <c:v>-0.10240200000000001</c:v>
                </c:pt>
                <c:pt idx="7071">
                  <c:v>-0.23722799999999999</c:v>
                </c:pt>
                <c:pt idx="7072">
                  <c:v>-0.59716800000000003</c:v>
                </c:pt>
                <c:pt idx="7073">
                  <c:v>-0.64019800000000004</c:v>
                </c:pt>
                <c:pt idx="7074">
                  <c:v>-0.12928799999999999</c:v>
                </c:pt>
                <c:pt idx="7075">
                  <c:v>0.37864700000000001</c:v>
                </c:pt>
                <c:pt idx="7076">
                  <c:v>0.70925899999999997</c:v>
                </c:pt>
                <c:pt idx="7077">
                  <c:v>0.81425499999999995</c:v>
                </c:pt>
                <c:pt idx="7078">
                  <c:v>0.78680399999999995</c:v>
                </c:pt>
                <c:pt idx="7079">
                  <c:v>0.623367</c:v>
                </c:pt>
                <c:pt idx="7080">
                  <c:v>0.33146700000000001</c:v>
                </c:pt>
                <c:pt idx="7081">
                  <c:v>8.9141999999999999E-2</c:v>
                </c:pt>
                <c:pt idx="7082">
                  <c:v>-0.13317899999999999</c:v>
                </c:pt>
                <c:pt idx="7083">
                  <c:v>-0.21936</c:v>
                </c:pt>
                <c:pt idx="7084">
                  <c:v>8.2699999999999996E-3</c:v>
                </c:pt>
                <c:pt idx="7085">
                  <c:v>0.168854</c:v>
                </c:pt>
                <c:pt idx="7086">
                  <c:v>0.35938999999999999</c:v>
                </c:pt>
                <c:pt idx="7087">
                  <c:v>0.32858300000000001</c:v>
                </c:pt>
                <c:pt idx="7088">
                  <c:v>0.215363</c:v>
                </c:pt>
                <c:pt idx="7089">
                  <c:v>3.1418000000000001E-2</c:v>
                </c:pt>
                <c:pt idx="7090">
                  <c:v>-4.9561000000000001E-2</c:v>
                </c:pt>
                <c:pt idx="7091">
                  <c:v>4.0740000000000004E-3</c:v>
                </c:pt>
                <c:pt idx="7092">
                  <c:v>0.26917999999999997</c:v>
                </c:pt>
                <c:pt idx="7093">
                  <c:v>0.853043</c:v>
                </c:pt>
                <c:pt idx="7094">
                  <c:v>1.177338</c:v>
                </c:pt>
                <c:pt idx="7095">
                  <c:v>0.89112899999999995</c:v>
                </c:pt>
                <c:pt idx="7096">
                  <c:v>0.75213600000000003</c:v>
                </c:pt>
                <c:pt idx="7097">
                  <c:v>0.89370700000000003</c:v>
                </c:pt>
                <c:pt idx="7098">
                  <c:v>1.094177</c:v>
                </c:pt>
                <c:pt idx="7099">
                  <c:v>0.81187399999999998</c:v>
                </c:pt>
                <c:pt idx="7100">
                  <c:v>0.39036599999999999</c:v>
                </c:pt>
                <c:pt idx="7101">
                  <c:v>0.201904</c:v>
                </c:pt>
                <c:pt idx="7102">
                  <c:v>0.34597800000000001</c:v>
                </c:pt>
                <c:pt idx="7103">
                  <c:v>0.50500500000000004</c:v>
                </c:pt>
                <c:pt idx="7104">
                  <c:v>0.22517400000000001</c:v>
                </c:pt>
                <c:pt idx="7105">
                  <c:v>-0.12721299999999999</c:v>
                </c:pt>
                <c:pt idx="7106">
                  <c:v>-0.235153</c:v>
                </c:pt>
                <c:pt idx="7107">
                  <c:v>-0.109222</c:v>
                </c:pt>
                <c:pt idx="7108">
                  <c:v>1.2177E-2</c:v>
                </c:pt>
                <c:pt idx="7109">
                  <c:v>0.14349400000000001</c:v>
                </c:pt>
                <c:pt idx="7110">
                  <c:v>0.49545299999999998</c:v>
                </c:pt>
                <c:pt idx="7111">
                  <c:v>1.197495</c:v>
                </c:pt>
                <c:pt idx="7112">
                  <c:v>0.90359500000000004</c:v>
                </c:pt>
                <c:pt idx="7113">
                  <c:v>-6.105E-2</c:v>
                </c:pt>
                <c:pt idx="7114">
                  <c:v>-0.34796100000000002</c:v>
                </c:pt>
                <c:pt idx="7115">
                  <c:v>-8.2229999999999998E-2</c:v>
                </c:pt>
                <c:pt idx="7116">
                  <c:v>0.10759000000000001</c:v>
                </c:pt>
                <c:pt idx="7117">
                  <c:v>0.109406</c:v>
                </c:pt>
                <c:pt idx="7118">
                  <c:v>0.21188399999999999</c:v>
                </c:pt>
                <c:pt idx="7119">
                  <c:v>0.36949199999999999</c:v>
                </c:pt>
                <c:pt idx="7120">
                  <c:v>0.38734400000000002</c:v>
                </c:pt>
                <c:pt idx="7121">
                  <c:v>0.245087</c:v>
                </c:pt>
                <c:pt idx="7122">
                  <c:v>4.1809999999999998E-3</c:v>
                </c:pt>
                <c:pt idx="7123">
                  <c:v>-0.162552</c:v>
                </c:pt>
                <c:pt idx="7124">
                  <c:v>-0.238922</c:v>
                </c:pt>
                <c:pt idx="7125">
                  <c:v>-7.6050000000000006E-2</c:v>
                </c:pt>
                <c:pt idx="7126">
                  <c:v>0.44447300000000001</c:v>
                </c:pt>
                <c:pt idx="7127">
                  <c:v>1.0098419999999999</c:v>
                </c:pt>
                <c:pt idx="7128">
                  <c:v>1.1498409999999999</c:v>
                </c:pt>
                <c:pt idx="7129">
                  <c:v>0.63851899999999995</c:v>
                </c:pt>
                <c:pt idx="7130">
                  <c:v>0.22189300000000001</c:v>
                </c:pt>
                <c:pt idx="7131">
                  <c:v>0.29237400000000002</c:v>
                </c:pt>
                <c:pt idx="7132">
                  <c:v>0.55925000000000002</c:v>
                </c:pt>
                <c:pt idx="7133">
                  <c:v>0.55252100000000004</c:v>
                </c:pt>
                <c:pt idx="7134">
                  <c:v>0.321793</c:v>
                </c:pt>
                <c:pt idx="7135">
                  <c:v>0.205841</c:v>
                </c:pt>
                <c:pt idx="7136">
                  <c:v>0.20184299999999999</c:v>
                </c:pt>
                <c:pt idx="7137">
                  <c:v>-5.5449999999999999E-2</c:v>
                </c:pt>
                <c:pt idx="7138">
                  <c:v>-0.472412</c:v>
                </c:pt>
                <c:pt idx="7139">
                  <c:v>-0.53500400000000004</c:v>
                </c:pt>
                <c:pt idx="7140">
                  <c:v>-0.34892299999999998</c:v>
                </c:pt>
                <c:pt idx="7141">
                  <c:v>-0.32481399999999999</c:v>
                </c:pt>
                <c:pt idx="7142">
                  <c:v>-0.38949600000000001</c:v>
                </c:pt>
                <c:pt idx="7143">
                  <c:v>-9.979E-3</c:v>
                </c:pt>
                <c:pt idx="7144">
                  <c:v>0.72581499999999999</c:v>
                </c:pt>
                <c:pt idx="7145">
                  <c:v>0.62094099999999997</c:v>
                </c:pt>
                <c:pt idx="7146">
                  <c:v>3.4271000000000003E-2</c:v>
                </c:pt>
                <c:pt idx="7147">
                  <c:v>9.9030000000000007E-2</c:v>
                </c:pt>
                <c:pt idx="7148">
                  <c:v>0.33221400000000001</c:v>
                </c:pt>
                <c:pt idx="7149">
                  <c:v>0.34799200000000002</c:v>
                </c:pt>
                <c:pt idx="7150">
                  <c:v>-1.9088999999999998E-2</c:v>
                </c:pt>
                <c:pt idx="7151">
                  <c:v>-0.28947400000000001</c:v>
                </c:pt>
                <c:pt idx="7152">
                  <c:v>3.9428999999999999E-2</c:v>
                </c:pt>
                <c:pt idx="7153">
                  <c:v>0.197327</c:v>
                </c:pt>
                <c:pt idx="7154">
                  <c:v>0.23966999999999999</c:v>
                </c:pt>
                <c:pt idx="7155">
                  <c:v>0.18454000000000001</c:v>
                </c:pt>
                <c:pt idx="7156">
                  <c:v>-2.1670000000000001E-3</c:v>
                </c:pt>
                <c:pt idx="7157">
                  <c:v>-0.107056</c:v>
                </c:pt>
                <c:pt idx="7158">
                  <c:v>2.8441999999999999E-2</c:v>
                </c:pt>
                <c:pt idx="7159">
                  <c:v>0.20574999999999999</c:v>
                </c:pt>
                <c:pt idx="7160">
                  <c:v>0.53627000000000002</c:v>
                </c:pt>
                <c:pt idx="7161">
                  <c:v>0.802902</c:v>
                </c:pt>
                <c:pt idx="7162">
                  <c:v>0.55191000000000001</c:v>
                </c:pt>
                <c:pt idx="7163">
                  <c:v>0.432419</c:v>
                </c:pt>
                <c:pt idx="7164">
                  <c:v>0.71963500000000002</c:v>
                </c:pt>
                <c:pt idx="7165">
                  <c:v>0.74676500000000001</c:v>
                </c:pt>
                <c:pt idx="7166">
                  <c:v>0.48997499999999999</c:v>
                </c:pt>
                <c:pt idx="7167">
                  <c:v>-4.5791999999999999E-2</c:v>
                </c:pt>
                <c:pt idx="7168">
                  <c:v>-0.161774</c:v>
                </c:pt>
                <c:pt idx="7169">
                  <c:v>0.121887</c:v>
                </c:pt>
                <c:pt idx="7170">
                  <c:v>-0.189804</c:v>
                </c:pt>
                <c:pt idx="7171">
                  <c:v>-0.476746</c:v>
                </c:pt>
                <c:pt idx="7172">
                  <c:v>-0.46369899999999997</c:v>
                </c:pt>
                <c:pt idx="7173">
                  <c:v>-0.27767900000000001</c:v>
                </c:pt>
                <c:pt idx="7174">
                  <c:v>-0.24881</c:v>
                </c:pt>
                <c:pt idx="7175">
                  <c:v>-0.15382399999999999</c:v>
                </c:pt>
                <c:pt idx="7176">
                  <c:v>-0.123596</c:v>
                </c:pt>
                <c:pt idx="7177">
                  <c:v>-0.16458100000000001</c:v>
                </c:pt>
                <c:pt idx="7178">
                  <c:v>-0.15507499999999999</c:v>
                </c:pt>
                <c:pt idx="7179">
                  <c:v>-0.13932800000000001</c:v>
                </c:pt>
                <c:pt idx="7180">
                  <c:v>-0.18789700000000001</c:v>
                </c:pt>
                <c:pt idx="7181">
                  <c:v>-0.17571999999999999</c:v>
                </c:pt>
                <c:pt idx="7182">
                  <c:v>-8.1375000000000003E-2</c:v>
                </c:pt>
                <c:pt idx="7183">
                  <c:v>2.7649E-2</c:v>
                </c:pt>
                <c:pt idx="7184">
                  <c:v>-2.8594999999999999E-2</c:v>
                </c:pt>
                <c:pt idx="7185">
                  <c:v>-8.2671999999999995E-2</c:v>
                </c:pt>
                <c:pt idx="7186">
                  <c:v>-0.13284299999999999</c:v>
                </c:pt>
                <c:pt idx="7187">
                  <c:v>8.6914000000000005E-2</c:v>
                </c:pt>
                <c:pt idx="7188">
                  <c:v>0.17988599999999999</c:v>
                </c:pt>
                <c:pt idx="7189">
                  <c:v>-4.6172999999999999E-2</c:v>
                </c:pt>
                <c:pt idx="7190">
                  <c:v>-0.15831000000000001</c:v>
                </c:pt>
                <c:pt idx="7191">
                  <c:v>-5.9493999999999998E-2</c:v>
                </c:pt>
                <c:pt idx="7192">
                  <c:v>0.15062</c:v>
                </c:pt>
                <c:pt idx="7193">
                  <c:v>0.63122599999999995</c:v>
                </c:pt>
                <c:pt idx="7194">
                  <c:v>0.97236599999999995</c:v>
                </c:pt>
                <c:pt idx="7195">
                  <c:v>0.84429900000000002</c:v>
                </c:pt>
                <c:pt idx="7196">
                  <c:v>0.476379</c:v>
                </c:pt>
                <c:pt idx="7197">
                  <c:v>0.49751299999999998</c:v>
                </c:pt>
                <c:pt idx="7198">
                  <c:v>0.72518899999999997</c:v>
                </c:pt>
                <c:pt idx="7199">
                  <c:v>0.66511500000000001</c:v>
                </c:pt>
                <c:pt idx="7200">
                  <c:v>7.0175000000000001E-2</c:v>
                </c:pt>
                <c:pt idx="7201">
                  <c:v>-0.23106399999999999</c:v>
                </c:pt>
                <c:pt idx="7202">
                  <c:v>-6.6436999999999996E-2</c:v>
                </c:pt>
                <c:pt idx="7203">
                  <c:v>5.3985999999999999E-2</c:v>
                </c:pt>
                <c:pt idx="7204">
                  <c:v>-0.17533899999999999</c:v>
                </c:pt>
                <c:pt idx="7205">
                  <c:v>-0.26608300000000001</c:v>
                </c:pt>
                <c:pt idx="7206">
                  <c:v>-9.7748000000000002E-2</c:v>
                </c:pt>
                <c:pt idx="7207">
                  <c:v>-5.9096999999999997E-2</c:v>
                </c:pt>
                <c:pt idx="7208">
                  <c:v>-7.1822999999999998E-2</c:v>
                </c:pt>
                <c:pt idx="7209">
                  <c:v>0.212677</c:v>
                </c:pt>
                <c:pt idx="7210">
                  <c:v>0.44616699999999998</c:v>
                </c:pt>
                <c:pt idx="7211">
                  <c:v>0.38499499999999998</c:v>
                </c:pt>
                <c:pt idx="7212">
                  <c:v>0.36494399999999999</c:v>
                </c:pt>
                <c:pt idx="7213">
                  <c:v>0.16535900000000001</c:v>
                </c:pt>
                <c:pt idx="7214">
                  <c:v>-9.8720000000000006E-3</c:v>
                </c:pt>
                <c:pt idx="7215">
                  <c:v>-0.27069100000000001</c:v>
                </c:pt>
                <c:pt idx="7216">
                  <c:v>-0.45574999999999999</c:v>
                </c:pt>
                <c:pt idx="7217">
                  <c:v>-0.112488</c:v>
                </c:pt>
                <c:pt idx="7218">
                  <c:v>0.229355</c:v>
                </c:pt>
                <c:pt idx="7219">
                  <c:v>0.34544399999999997</c:v>
                </c:pt>
                <c:pt idx="7220">
                  <c:v>0.18781999999999999</c:v>
                </c:pt>
                <c:pt idx="7221">
                  <c:v>0.22936999999999999</c:v>
                </c:pt>
                <c:pt idx="7222">
                  <c:v>0.14283799999999999</c:v>
                </c:pt>
                <c:pt idx="7223">
                  <c:v>0.14663699999999999</c:v>
                </c:pt>
                <c:pt idx="7224">
                  <c:v>0.124405</c:v>
                </c:pt>
                <c:pt idx="7225">
                  <c:v>0.123306</c:v>
                </c:pt>
                <c:pt idx="7226">
                  <c:v>0.568527</c:v>
                </c:pt>
                <c:pt idx="7227">
                  <c:v>0.97015399999999996</c:v>
                </c:pt>
                <c:pt idx="7228">
                  <c:v>1.147705</c:v>
                </c:pt>
                <c:pt idx="7229">
                  <c:v>1.8246610000000001</c:v>
                </c:pt>
                <c:pt idx="7230">
                  <c:v>2.3337249999999998</c:v>
                </c:pt>
                <c:pt idx="7231">
                  <c:v>1.838104</c:v>
                </c:pt>
                <c:pt idx="7232">
                  <c:v>0.95170600000000005</c:v>
                </c:pt>
                <c:pt idx="7233">
                  <c:v>0.484207</c:v>
                </c:pt>
                <c:pt idx="7234">
                  <c:v>0.59524500000000002</c:v>
                </c:pt>
                <c:pt idx="7235">
                  <c:v>0.94584699999999999</c:v>
                </c:pt>
                <c:pt idx="7236">
                  <c:v>0.98785400000000001</c:v>
                </c:pt>
                <c:pt idx="7237">
                  <c:v>0.73555000000000004</c:v>
                </c:pt>
                <c:pt idx="7238">
                  <c:v>0.39263900000000002</c:v>
                </c:pt>
                <c:pt idx="7239">
                  <c:v>0.25932300000000003</c:v>
                </c:pt>
                <c:pt idx="7240">
                  <c:v>0.108276</c:v>
                </c:pt>
                <c:pt idx="7241">
                  <c:v>0.120834</c:v>
                </c:pt>
                <c:pt idx="7242">
                  <c:v>0.53407300000000002</c:v>
                </c:pt>
                <c:pt idx="7243">
                  <c:v>0.97084000000000004</c:v>
                </c:pt>
                <c:pt idx="7244">
                  <c:v>0.97190900000000002</c:v>
                </c:pt>
                <c:pt idx="7245">
                  <c:v>0.82412700000000005</c:v>
                </c:pt>
                <c:pt idx="7246">
                  <c:v>0.79150399999999999</c:v>
                </c:pt>
                <c:pt idx="7247">
                  <c:v>0.69853200000000004</c:v>
                </c:pt>
                <c:pt idx="7248">
                  <c:v>0.31564300000000001</c:v>
                </c:pt>
                <c:pt idx="7249">
                  <c:v>-0.11763</c:v>
                </c:pt>
                <c:pt idx="7250">
                  <c:v>-0.112244</c:v>
                </c:pt>
                <c:pt idx="7251">
                  <c:v>-0.121643</c:v>
                </c:pt>
                <c:pt idx="7252">
                  <c:v>0.10531600000000001</c:v>
                </c:pt>
                <c:pt idx="7253">
                  <c:v>0.36169400000000002</c:v>
                </c:pt>
                <c:pt idx="7254">
                  <c:v>0.391235</c:v>
                </c:pt>
                <c:pt idx="7255">
                  <c:v>0.266129</c:v>
                </c:pt>
                <c:pt idx="7256">
                  <c:v>9.0819999999999998E-2</c:v>
                </c:pt>
                <c:pt idx="7257">
                  <c:v>-0.12629699999999999</c:v>
                </c:pt>
                <c:pt idx="7258">
                  <c:v>-0.23643500000000001</c:v>
                </c:pt>
                <c:pt idx="7259">
                  <c:v>-0.23872399999999999</c:v>
                </c:pt>
                <c:pt idx="7260">
                  <c:v>0.32756000000000002</c:v>
                </c:pt>
                <c:pt idx="7261">
                  <c:v>0.75471500000000002</c:v>
                </c:pt>
                <c:pt idx="7262">
                  <c:v>0.43283100000000002</c:v>
                </c:pt>
                <c:pt idx="7263">
                  <c:v>0.21795700000000001</c:v>
                </c:pt>
                <c:pt idx="7264">
                  <c:v>0.288773</c:v>
                </c:pt>
                <c:pt idx="7265">
                  <c:v>0.23428299999999999</c:v>
                </c:pt>
                <c:pt idx="7266">
                  <c:v>0.139267</c:v>
                </c:pt>
                <c:pt idx="7267">
                  <c:v>0.128693</c:v>
                </c:pt>
                <c:pt idx="7268">
                  <c:v>-9.4787999999999997E-2</c:v>
                </c:pt>
                <c:pt idx="7269">
                  <c:v>-7.3333999999999996E-2</c:v>
                </c:pt>
                <c:pt idx="7270">
                  <c:v>2.8687000000000001E-2</c:v>
                </c:pt>
                <c:pt idx="7271">
                  <c:v>-0.23782300000000001</c:v>
                </c:pt>
                <c:pt idx="7272">
                  <c:v>-0.61160300000000001</c:v>
                </c:pt>
                <c:pt idx="7273">
                  <c:v>-0.62429800000000002</c:v>
                </c:pt>
                <c:pt idx="7274">
                  <c:v>-0.51547200000000004</c:v>
                </c:pt>
                <c:pt idx="7275">
                  <c:v>-0.31669599999999998</c:v>
                </c:pt>
                <c:pt idx="7276">
                  <c:v>-0.26026899999999997</c:v>
                </c:pt>
                <c:pt idx="7277">
                  <c:v>-0.39573700000000001</c:v>
                </c:pt>
                <c:pt idx="7278">
                  <c:v>-0.52153000000000005</c:v>
                </c:pt>
                <c:pt idx="7279">
                  <c:v>-0.60641500000000004</c:v>
                </c:pt>
                <c:pt idx="7280">
                  <c:v>-0.19009400000000001</c:v>
                </c:pt>
                <c:pt idx="7281">
                  <c:v>6.1934999999999997E-2</c:v>
                </c:pt>
                <c:pt idx="7282">
                  <c:v>0.15565499999999999</c:v>
                </c:pt>
                <c:pt idx="7283">
                  <c:v>8.9203000000000005E-2</c:v>
                </c:pt>
                <c:pt idx="7284">
                  <c:v>1.7409999999999998E-2</c:v>
                </c:pt>
                <c:pt idx="7285">
                  <c:v>4.1168000000000003E-2</c:v>
                </c:pt>
                <c:pt idx="7286">
                  <c:v>0.23613000000000001</c:v>
                </c:pt>
                <c:pt idx="7287">
                  <c:v>0.29238900000000001</c:v>
                </c:pt>
                <c:pt idx="7288">
                  <c:v>8.7752999999999998E-2</c:v>
                </c:pt>
                <c:pt idx="7289">
                  <c:v>-9.5490000000000005E-2</c:v>
                </c:pt>
                <c:pt idx="7290">
                  <c:v>2.5925E-2</c:v>
                </c:pt>
                <c:pt idx="7291">
                  <c:v>3.6666999999999998E-2</c:v>
                </c:pt>
                <c:pt idx="7292">
                  <c:v>-0.17349200000000001</c:v>
                </c:pt>
                <c:pt idx="7293">
                  <c:v>-0.39735399999999998</c:v>
                </c:pt>
                <c:pt idx="7294">
                  <c:v>-0.25764500000000001</c:v>
                </c:pt>
                <c:pt idx="7295">
                  <c:v>-9.4161999999999996E-2</c:v>
                </c:pt>
                <c:pt idx="7296">
                  <c:v>-0.48303200000000002</c:v>
                </c:pt>
                <c:pt idx="7297">
                  <c:v>-1.016022</c:v>
                </c:pt>
                <c:pt idx="7298">
                  <c:v>-1.39209</c:v>
                </c:pt>
                <c:pt idx="7299">
                  <c:v>-1.57074</c:v>
                </c:pt>
                <c:pt idx="7300">
                  <c:v>-1.6405179999999999</c:v>
                </c:pt>
                <c:pt idx="7301">
                  <c:v>-1.4496610000000001</c:v>
                </c:pt>
                <c:pt idx="7302">
                  <c:v>-0.99548300000000001</c:v>
                </c:pt>
                <c:pt idx="7303">
                  <c:v>-0.68483000000000005</c:v>
                </c:pt>
                <c:pt idx="7304">
                  <c:v>-0.50643899999999997</c:v>
                </c:pt>
                <c:pt idx="7305">
                  <c:v>-0.513687</c:v>
                </c:pt>
                <c:pt idx="7306">
                  <c:v>-0.45031700000000002</c:v>
                </c:pt>
                <c:pt idx="7307">
                  <c:v>-0.32597399999999999</c:v>
                </c:pt>
                <c:pt idx="7308">
                  <c:v>-0.25093100000000002</c:v>
                </c:pt>
                <c:pt idx="7309">
                  <c:v>-0.26870699999999997</c:v>
                </c:pt>
                <c:pt idx="7310">
                  <c:v>-0.19036900000000001</c:v>
                </c:pt>
                <c:pt idx="7311">
                  <c:v>5.4642000000000003E-2</c:v>
                </c:pt>
                <c:pt idx="7312">
                  <c:v>0.27627600000000002</c:v>
                </c:pt>
                <c:pt idx="7313">
                  <c:v>0.35447699999999999</c:v>
                </c:pt>
                <c:pt idx="7314">
                  <c:v>0.30603000000000002</c:v>
                </c:pt>
                <c:pt idx="7315">
                  <c:v>0.31913799999999998</c:v>
                </c:pt>
                <c:pt idx="7316">
                  <c:v>0.396652</c:v>
                </c:pt>
                <c:pt idx="7317">
                  <c:v>0.19856299999999999</c:v>
                </c:pt>
                <c:pt idx="7318">
                  <c:v>-2.6870999999999999E-2</c:v>
                </c:pt>
                <c:pt idx="7319">
                  <c:v>-0.22392300000000001</c:v>
                </c:pt>
                <c:pt idx="7320">
                  <c:v>-0.16375700000000001</c:v>
                </c:pt>
                <c:pt idx="7321">
                  <c:v>7.1334999999999996E-2</c:v>
                </c:pt>
                <c:pt idx="7322">
                  <c:v>-5.9325999999999997E-2</c:v>
                </c:pt>
                <c:pt idx="7323">
                  <c:v>-0.17178299999999999</c:v>
                </c:pt>
                <c:pt idx="7324">
                  <c:v>-9.6405000000000005E-2</c:v>
                </c:pt>
                <c:pt idx="7325">
                  <c:v>8.8913000000000006E-2</c:v>
                </c:pt>
                <c:pt idx="7326">
                  <c:v>0.22245799999999999</c:v>
                </c:pt>
                <c:pt idx="7327">
                  <c:v>6.9855E-2</c:v>
                </c:pt>
                <c:pt idx="7328">
                  <c:v>-4.9896000000000003E-2</c:v>
                </c:pt>
                <c:pt idx="7329">
                  <c:v>-7.5073000000000001E-2</c:v>
                </c:pt>
                <c:pt idx="7330">
                  <c:v>6.4879999999999993E-2</c:v>
                </c:pt>
                <c:pt idx="7331">
                  <c:v>0.118774</c:v>
                </c:pt>
                <c:pt idx="7332">
                  <c:v>-2.5832999999999998E-2</c:v>
                </c:pt>
                <c:pt idx="7333">
                  <c:v>0.19816600000000001</c:v>
                </c:pt>
                <c:pt idx="7334">
                  <c:v>0.64596600000000004</c:v>
                </c:pt>
                <c:pt idx="7335">
                  <c:v>0.66372699999999996</c:v>
                </c:pt>
                <c:pt idx="7336">
                  <c:v>0.43307499999999999</c:v>
                </c:pt>
                <c:pt idx="7337">
                  <c:v>0.26025399999999999</c:v>
                </c:pt>
                <c:pt idx="7338">
                  <c:v>8.8745000000000004E-2</c:v>
                </c:pt>
                <c:pt idx="7339">
                  <c:v>5.9035999999999998E-2</c:v>
                </c:pt>
                <c:pt idx="7340">
                  <c:v>-1.5181999999999999E-2</c:v>
                </c:pt>
                <c:pt idx="7341">
                  <c:v>-0.210205</c:v>
                </c:pt>
                <c:pt idx="7342">
                  <c:v>-0.34715299999999999</c:v>
                </c:pt>
                <c:pt idx="7343">
                  <c:v>-0.29661599999999999</c:v>
                </c:pt>
                <c:pt idx="7344">
                  <c:v>-0.13227800000000001</c:v>
                </c:pt>
                <c:pt idx="7345">
                  <c:v>7.2510000000000005E-2</c:v>
                </c:pt>
                <c:pt idx="7346">
                  <c:v>0.29882799999999998</c:v>
                </c:pt>
                <c:pt idx="7347">
                  <c:v>0.51808200000000004</c:v>
                </c:pt>
                <c:pt idx="7348">
                  <c:v>0.53866599999999998</c:v>
                </c:pt>
                <c:pt idx="7349">
                  <c:v>0.37237500000000001</c:v>
                </c:pt>
                <c:pt idx="7350">
                  <c:v>-3.2989999999999998E-2</c:v>
                </c:pt>
                <c:pt idx="7351">
                  <c:v>-0.25628699999999999</c:v>
                </c:pt>
                <c:pt idx="7352">
                  <c:v>-0.51617400000000002</c:v>
                </c:pt>
                <c:pt idx="7353">
                  <c:v>-0.37643399999999999</c:v>
                </c:pt>
                <c:pt idx="7354">
                  <c:v>-0.11451699999999999</c:v>
                </c:pt>
                <c:pt idx="7355">
                  <c:v>0.12724299999999999</c:v>
                </c:pt>
                <c:pt idx="7356">
                  <c:v>0.35133399999999998</c:v>
                </c:pt>
                <c:pt idx="7357">
                  <c:v>0.30982999999999999</c:v>
                </c:pt>
                <c:pt idx="7358">
                  <c:v>5.3527999999999999E-2</c:v>
                </c:pt>
                <c:pt idx="7359">
                  <c:v>9.0912000000000007E-2</c:v>
                </c:pt>
                <c:pt idx="7360">
                  <c:v>0.33097799999999999</c:v>
                </c:pt>
                <c:pt idx="7361">
                  <c:v>0.22997999999999999</c:v>
                </c:pt>
                <c:pt idx="7362">
                  <c:v>0.15928600000000001</c:v>
                </c:pt>
                <c:pt idx="7363">
                  <c:v>0.47476200000000002</c:v>
                </c:pt>
                <c:pt idx="7364">
                  <c:v>0.87037699999999996</c:v>
                </c:pt>
                <c:pt idx="7365">
                  <c:v>1.3520049999999999</c:v>
                </c:pt>
                <c:pt idx="7366">
                  <c:v>0.72280900000000003</c:v>
                </c:pt>
                <c:pt idx="7367">
                  <c:v>0.26907300000000001</c:v>
                </c:pt>
                <c:pt idx="7368">
                  <c:v>0.63478100000000004</c:v>
                </c:pt>
                <c:pt idx="7369">
                  <c:v>0.85499599999999998</c:v>
                </c:pt>
                <c:pt idx="7370">
                  <c:v>0.51072700000000004</c:v>
                </c:pt>
                <c:pt idx="7371">
                  <c:v>0.116394</c:v>
                </c:pt>
                <c:pt idx="7372">
                  <c:v>-0.110275</c:v>
                </c:pt>
                <c:pt idx="7373">
                  <c:v>-9.2102000000000003E-2</c:v>
                </c:pt>
                <c:pt idx="7374">
                  <c:v>-8.7845000000000006E-2</c:v>
                </c:pt>
                <c:pt idx="7375">
                  <c:v>-0.23233000000000001</c:v>
                </c:pt>
                <c:pt idx="7376">
                  <c:v>-0.37350499999999998</c:v>
                </c:pt>
                <c:pt idx="7377">
                  <c:v>-0.297379</c:v>
                </c:pt>
                <c:pt idx="7378">
                  <c:v>-0.15602099999999999</c:v>
                </c:pt>
                <c:pt idx="7379">
                  <c:v>-3.9474000000000002E-2</c:v>
                </c:pt>
                <c:pt idx="7380">
                  <c:v>0.30058299999999999</c:v>
                </c:pt>
                <c:pt idx="7381">
                  <c:v>0.63588</c:v>
                </c:pt>
                <c:pt idx="7382">
                  <c:v>0.66078199999999998</c:v>
                </c:pt>
                <c:pt idx="7383">
                  <c:v>0.29035899999999998</c:v>
                </c:pt>
                <c:pt idx="7384">
                  <c:v>-0.124329</c:v>
                </c:pt>
                <c:pt idx="7385">
                  <c:v>0.11633300000000001</c:v>
                </c:pt>
                <c:pt idx="7386">
                  <c:v>0.30955500000000002</c:v>
                </c:pt>
                <c:pt idx="7387">
                  <c:v>0.23436000000000001</c:v>
                </c:pt>
                <c:pt idx="7388">
                  <c:v>0.25216699999999997</c:v>
                </c:pt>
                <c:pt idx="7389">
                  <c:v>0.37142900000000001</c:v>
                </c:pt>
                <c:pt idx="7390">
                  <c:v>0.414825</c:v>
                </c:pt>
                <c:pt idx="7391">
                  <c:v>0.28146399999999999</c:v>
                </c:pt>
                <c:pt idx="7392">
                  <c:v>9.9915000000000004E-2</c:v>
                </c:pt>
                <c:pt idx="7393">
                  <c:v>-3.2134999999999997E-2</c:v>
                </c:pt>
                <c:pt idx="7394">
                  <c:v>-4.3732E-2</c:v>
                </c:pt>
                <c:pt idx="7395">
                  <c:v>0.116913</c:v>
                </c:pt>
                <c:pt idx="7396">
                  <c:v>0.36943100000000001</c:v>
                </c:pt>
                <c:pt idx="7397">
                  <c:v>0.36648599999999998</c:v>
                </c:pt>
                <c:pt idx="7398">
                  <c:v>0.36357099999999998</c:v>
                </c:pt>
                <c:pt idx="7399">
                  <c:v>0.46511799999999998</c:v>
                </c:pt>
                <c:pt idx="7400">
                  <c:v>0.68284599999999995</c:v>
                </c:pt>
                <c:pt idx="7401">
                  <c:v>0.65609700000000004</c:v>
                </c:pt>
                <c:pt idx="7402">
                  <c:v>0.40985100000000002</c:v>
                </c:pt>
                <c:pt idx="7403">
                  <c:v>0.25918600000000003</c:v>
                </c:pt>
                <c:pt idx="7404">
                  <c:v>0.34777799999999998</c:v>
                </c:pt>
                <c:pt idx="7405">
                  <c:v>0.43318200000000001</c:v>
                </c:pt>
                <c:pt idx="7406">
                  <c:v>0.38888499999999998</c:v>
                </c:pt>
                <c:pt idx="7407">
                  <c:v>-5.1926E-2</c:v>
                </c:pt>
                <c:pt idx="7408">
                  <c:v>-0.342422</c:v>
                </c:pt>
                <c:pt idx="7409">
                  <c:v>-0.29234300000000002</c:v>
                </c:pt>
                <c:pt idx="7410">
                  <c:v>-0.17796300000000001</c:v>
                </c:pt>
                <c:pt idx="7411">
                  <c:v>-0.121964</c:v>
                </c:pt>
                <c:pt idx="7412">
                  <c:v>-0.101151</c:v>
                </c:pt>
                <c:pt idx="7413">
                  <c:v>0.17303499999999999</c:v>
                </c:pt>
                <c:pt idx="7414">
                  <c:v>0.52610800000000002</c:v>
                </c:pt>
                <c:pt idx="7415">
                  <c:v>0.446548</c:v>
                </c:pt>
                <c:pt idx="7416">
                  <c:v>-0.124191</c:v>
                </c:pt>
                <c:pt idx="7417">
                  <c:v>-0.37759399999999999</c:v>
                </c:pt>
                <c:pt idx="7418">
                  <c:v>-0.26826499999999998</c:v>
                </c:pt>
                <c:pt idx="7419">
                  <c:v>-0.251251</c:v>
                </c:pt>
                <c:pt idx="7420">
                  <c:v>-0.103607</c:v>
                </c:pt>
                <c:pt idx="7421">
                  <c:v>-6.0103999999999998E-2</c:v>
                </c:pt>
                <c:pt idx="7422">
                  <c:v>-1.877E-3</c:v>
                </c:pt>
                <c:pt idx="7423">
                  <c:v>7.0831000000000005E-2</c:v>
                </c:pt>
                <c:pt idx="7424">
                  <c:v>0.10761999999999999</c:v>
                </c:pt>
                <c:pt idx="7425">
                  <c:v>4.1106999999999998E-2</c:v>
                </c:pt>
                <c:pt idx="7426">
                  <c:v>-0.14280699999999999</c:v>
                </c:pt>
                <c:pt idx="7427">
                  <c:v>-0.16047700000000001</c:v>
                </c:pt>
                <c:pt idx="7428">
                  <c:v>4.2880000000000001E-3</c:v>
                </c:pt>
                <c:pt idx="7429">
                  <c:v>0.115524</c:v>
                </c:pt>
                <c:pt idx="7430">
                  <c:v>0.346024</c:v>
                </c:pt>
                <c:pt idx="7431">
                  <c:v>0.53315699999999999</c:v>
                </c:pt>
                <c:pt idx="7432">
                  <c:v>0.79652400000000001</c:v>
                </c:pt>
                <c:pt idx="7433">
                  <c:v>1.0867770000000001</c:v>
                </c:pt>
                <c:pt idx="7434">
                  <c:v>1.017395</c:v>
                </c:pt>
                <c:pt idx="7435">
                  <c:v>0.67292799999999997</c:v>
                </c:pt>
                <c:pt idx="7436">
                  <c:v>0.53346300000000002</c:v>
                </c:pt>
                <c:pt idx="7437">
                  <c:v>0.54147299999999998</c:v>
                </c:pt>
                <c:pt idx="7438">
                  <c:v>0.58696000000000004</c:v>
                </c:pt>
                <c:pt idx="7439">
                  <c:v>0.43008400000000002</c:v>
                </c:pt>
                <c:pt idx="7440">
                  <c:v>7.6767000000000002E-2</c:v>
                </c:pt>
                <c:pt idx="7441">
                  <c:v>-0.18495200000000001</c:v>
                </c:pt>
                <c:pt idx="7442">
                  <c:v>-0.13212599999999999</c:v>
                </c:pt>
                <c:pt idx="7443">
                  <c:v>-2.8670999999999999E-2</c:v>
                </c:pt>
                <c:pt idx="7444">
                  <c:v>8.8039999999999993E-3</c:v>
                </c:pt>
                <c:pt idx="7445">
                  <c:v>3.508E-2</c:v>
                </c:pt>
                <c:pt idx="7446">
                  <c:v>0.24948100000000001</c:v>
                </c:pt>
                <c:pt idx="7447">
                  <c:v>0.379303</c:v>
                </c:pt>
                <c:pt idx="7448">
                  <c:v>0.51719700000000002</c:v>
                </c:pt>
                <c:pt idx="7449">
                  <c:v>0.47625699999999999</c:v>
                </c:pt>
                <c:pt idx="7450">
                  <c:v>0.23175000000000001</c:v>
                </c:pt>
                <c:pt idx="7451">
                  <c:v>-2.4108999999999998E-2</c:v>
                </c:pt>
                <c:pt idx="7452">
                  <c:v>-0.20077500000000001</c:v>
                </c:pt>
                <c:pt idx="7453">
                  <c:v>-0.303207</c:v>
                </c:pt>
                <c:pt idx="7454">
                  <c:v>-0.36088599999999998</c:v>
                </c:pt>
                <c:pt idx="7455">
                  <c:v>-0.19045999999999999</c:v>
                </c:pt>
                <c:pt idx="7456">
                  <c:v>9.5060000000000006E-3</c:v>
                </c:pt>
                <c:pt idx="7457">
                  <c:v>0.354294</c:v>
                </c:pt>
                <c:pt idx="7458">
                  <c:v>0.29678300000000002</c:v>
                </c:pt>
                <c:pt idx="7459">
                  <c:v>5.7449E-2</c:v>
                </c:pt>
                <c:pt idx="7460">
                  <c:v>-0.16506999999999999</c:v>
                </c:pt>
                <c:pt idx="7461">
                  <c:v>-0.112625</c:v>
                </c:pt>
                <c:pt idx="7462">
                  <c:v>7.7605999999999994E-2</c:v>
                </c:pt>
                <c:pt idx="7463">
                  <c:v>0.23828099999999999</c:v>
                </c:pt>
                <c:pt idx="7464">
                  <c:v>0.37141400000000002</c:v>
                </c:pt>
                <c:pt idx="7465">
                  <c:v>0.58558699999999997</c:v>
                </c:pt>
                <c:pt idx="7466">
                  <c:v>1.1477809999999999</c:v>
                </c:pt>
                <c:pt idx="7467">
                  <c:v>1.210785</c:v>
                </c:pt>
                <c:pt idx="7468">
                  <c:v>0.67042500000000005</c:v>
                </c:pt>
                <c:pt idx="7469">
                  <c:v>8.8350000000000008E-3</c:v>
                </c:pt>
                <c:pt idx="7470">
                  <c:v>8.3114999999999994E-2</c:v>
                </c:pt>
                <c:pt idx="7471">
                  <c:v>0.32324199999999997</c:v>
                </c:pt>
                <c:pt idx="7472">
                  <c:v>0.25364700000000001</c:v>
                </c:pt>
                <c:pt idx="7473">
                  <c:v>6.4089999999999998E-3</c:v>
                </c:pt>
                <c:pt idx="7474">
                  <c:v>-0.153336</c:v>
                </c:pt>
                <c:pt idx="7475">
                  <c:v>-0.21363799999999999</c:v>
                </c:pt>
                <c:pt idx="7476">
                  <c:v>-0.28788799999999998</c:v>
                </c:pt>
                <c:pt idx="7477">
                  <c:v>-0.55360399999999998</c:v>
                </c:pt>
                <c:pt idx="7478">
                  <c:v>-0.720642</c:v>
                </c:pt>
                <c:pt idx="7479">
                  <c:v>-0.67353799999999997</c:v>
                </c:pt>
                <c:pt idx="7480">
                  <c:v>-0.28566000000000003</c:v>
                </c:pt>
                <c:pt idx="7481">
                  <c:v>0.29174800000000001</c:v>
                </c:pt>
                <c:pt idx="7482">
                  <c:v>0.55632000000000004</c:v>
                </c:pt>
                <c:pt idx="7483">
                  <c:v>0.37484699999999999</c:v>
                </c:pt>
                <c:pt idx="7484">
                  <c:v>6.4697000000000005E-2</c:v>
                </c:pt>
                <c:pt idx="7485">
                  <c:v>0.17610200000000001</c:v>
                </c:pt>
                <c:pt idx="7486">
                  <c:v>0.2034</c:v>
                </c:pt>
                <c:pt idx="7487">
                  <c:v>-3.5674999999999998E-2</c:v>
                </c:pt>
                <c:pt idx="7488">
                  <c:v>2.7847E-2</c:v>
                </c:pt>
                <c:pt idx="7489">
                  <c:v>0.41365099999999999</c:v>
                </c:pt>
                <c:pt idx="7490">
                  <c:v>0.57870500000000002</c:v>
                </c:pt>
                <c:pt idx="7491">
                  <c:v>0.33621200000000001</c:v>
                </c:pt>
                <c:pt idx="7492">
                  <c:v>0.22367899999999999</c:v>
                </c:pt>
                <c:pt idx="7493">
                  <c:v>0.27516200000000002</c:v>
                </c:pt>
                <c:pt idx="7494">
                  <c:v>0.20719899999999999</c:v>
                </c:pt>
                <c:pt idx="7495">
                  <c:v>-8.652E-3</c:v>
                </c:pt>
                <c:pt idx="7496">
                  <c:v>-8.0032000000000006E-2</c:v>
                </c:pt>
                <c:pt idx="7497">
                  <c:v>1.3748E-2</c:v>
                </c:pt>
                <c:pt idx="7498">
                  <c:v>0.27996799999999999</c:v>
                </c:pt>
                <c:pt idx="7499">
                  <c:v>0.58155800000000002</c:v>
                </c:pt>
                <c:pt idx="7500">
                  <c:v>0.55276499999999995</c:v>
                </c:pt>
                <c:pt idx="7501">
                  <c:v>0.544601</c:v>
                </c:pt>
                <c:pt idx="7502">
                  <c:v>0.36083999999999999</c:v>
                </c:pt>
                <c:pt idx="7503">
                  <c:v>0.14674400000000001</c:v>
                </c:pt>
                <c:pt idx="7504">
                  <c:v>0.35151700000000002</c:v>
                </c:pt>
                <c:pt idx="7505">
                  <c:v>0.45848100000000003</c:v>
                </c:pt>
                <c:pt idx="7506">
                  <c:v>0.25401299999999999</c:v>
                </c:pt>
                <c:pt idx="7507">
                  <c:v>2.0462000000000001E-2</c:v>
                </c:pt>
                <c:pt idx="7508">
                  <c:v>-7.9299999999999995E-2</c:v>
                </c:pt>
                <c:pt idx="7509">
                  <c:v>-0.167633</c:v>
                </c:pt>
                <c:pt idx="7510">
                  <c:v>-0.33081100000000002</c:v>
                </c:pt>
                <c:pt idx="7511">
                  <c:v>-0.51888999999999996</c:v>
                </c:pt>
                <c:pt idx="7512">
                  <c:v>-0.62313799999999997</c:v>
                </c:pt>
                <c:pt idx="7513">
                  <c:v>-0.53355399999999997</c:v>
                </c:pt>
                <c:pt idx="7514">
                  <c:v>-0.250641</c:v>
                </c:pt>
                <c:pt idx="7515">
                  <c:v>0.26060499999999998</c:v>
                </c:pt>
                <c:pt idx="7516">
                  <c:v>0.65232800000000002</c:v>
                </c:pt>
                <c:pt idx="7517">
                  <c:v>0.69195600000000002</c:v>
                </c:pt>
                <c:pt idx="7518">
                  <c:v>0.39947500000000002</c:v>
                </c:pt>
                <c:pt idx="7519">
                  <c:v>0.27891500000000002</c:v>
                </c:pt>
                <c:pt idx="7520">
                  <c:v>0.29315200000000002</c:v>
                </c:pt>
                <c:pt idx="7521">
                  <c:v>-7.5134000000000006E-2</c:v>
                </c:pt>
                <c:pt idx="7522">
                  <c:v>-0.35432399999999997</c:v>
                </c:pt>
                <c:pt idx="7523">
                  <c:v>-0.11372400000000001</c:v>
                </c:pt>
                <c:pt idx="7524">
                  <c:v>0.26309199999999999</c:v>
                </c:pt>
                <c:pt idx="7525">
                  <c:v>0.29832500000000001</c:v>
                </c:pt>
                <c:pt idx="7526">
                  <c:v>0.11267099999999999</c:v>
                </c:pt>
                <c:pt idx="7527">
                  <c:v>4.9315999999999999E-2</c:v>
                </c:pt>
                <c:pt idx="7528">
                  <c:v>3.006E-3</c:v>
                </c:pt>
                <c:pt idx="7529">
                  <c:v>-0.212585</c:v>
                </c:pt>
                <c:pt idx="7530">
                  <c:v>-0.215363</c:v>
                </c:pt>
                <c:pt idx="7531">
                  <c:v>6.9838999999999998E-2</c:v>
                </c:pt>
                <c:pt idx="7532">
                  <c:v>0.31051600000000001</c:v>
                </c:pt>
                <c:pt idx="7533">
                  <c:v>0.56584199999999996</c:v>
                </c:pt>
                <c:pt idx="7534">
                  <c:v>0.79475399999999996</c:v>
                </c:pt>
                <c:pt idx="7535">
                  <c:v>0.82363900000000001</c:v>
                </c:pt>
                <c:pt idx="7536">
                  <c:v>0.81642199999999998</c:v>
                </c:pt>
                <c:pt idx="7537">
                  <c:v>0.71403499999999998</c:v>
                </c:pt>
                <c:pt idx="7538">
                  <c:v>0.74235499999999999</c:v>
                </c:pt>
                <c:pt idx="7539">
                  <c:v>0.70347599999999999</c:v>
                </c:pt>
                <c:pt idx="7540">
                  <c:v>0.67401100000000003</c:v>
                </c:pt>
                <c:pt idx="7541">
                  <c:v>0.35133399999999998</c:v>
                </c:pt>
                <c:pt idx="7542">
                  <c:v>6.7199999999999996E-2</c:v>
                </c:pt>
                <c:pt idx="7543">
                  <c:v>0.12545799999999999</c:v>
                </c:pt>
                <c:pt idx="7544">
                  <c:v>0.30130000000000001</c:v>
                </c:pt>
                <c:pt idx="7545">
                  <c:v>0.22354099999999999</c:v>
                </c:pt>
                <c:pt idx="7546">
                  <c:v>-0.12110899999999999</c:v>
                </c:pt>
                <c:pt idx="7547">
                  <c:v>-0.36154199999999997</c:v>
                </c:pt>
                <c:pt idx="7548">
                  <c:v>-0.19664000000000001</c:v>
                </c:pt>
                <c:pt idx="7549">
                  <c:v>0.11558499999999999</c:v>
                </c:pt>
                <c:pt idx="7550">
                  <c:v>0.50253300000000001</c:v>
                </c:pt>
                <c:pt idx="7551">
                  <c:v>0.71641500000000002</c:v>
                </c:pt>
                <c:pt idx="7552">
                  <c:v>0.39701799999999998</c:v>
                </c:pt>
                <c:pt idx="7553">
                  <c:v>3.9154000000000001E-2</c:v>
                </c:pt>
                <c:pt idx="7554">
                  <c:v>-0.16825899999999999</c:v>
                </c:pt>
                <c:pt idx="7555">
                  <c:v>-0.35929899999999998</c:v>
                </c:pt>
                <c:pt idx="7556">
                  <c:v>-0.33409100000000003</c:v>
                </c:pt>
                <c:pt idx="7557">
                  <c:v>0.19276399999999999</c:v>
                </c:pt>
                <c:pt idx="7558">
                  <c:v>0.30155900000000002</c:v>
                </c:pt>
                <c:pt idx="7559">
                  <c:v>0.16836499999999999</c:v>
                </c:pt>
                <c:pt idx="7560">
                  <c:v>0.19830300000000001</c:v>
                </c:pt>
                <c:pt idx="7561">
                  <c:v>0.22567699999999999</c:v>
                </c:pt>
                <c:pt idx="7562">
                  <c:v>0.13195799999999999</c:v>
                </c:pt>
                <c:pt idx="7563">
                  <c:v>-2.1361999999999999E-2</c:v>
                </c:pt>
                <c:pt idx="7564">
                  <c:v>-0.13902300000000001</c:v>
                </c:pt>
                <c:pt idx="7565">
                  <c:v>0.112396</c:v>
                </c:pt>
                <c:pt idx="7566">
                  <c:v>0.43481399999999998</c:v>
                </c:pt>
                <c:pt idx="7567">
                  <c:v>0.72784400000000005</c:v>
                </c:pt>
                <c:pt idx="7568">
                  <c:v>0.87763999999999998</c:v>
                </c:pt>
                <c:pt idx="7569">
                  <c:v>0.66670200000000002</c:v>
                </c:pt>
                <c:pt idx="7570">
                  <c:v>0.522675</c:v>
                </c:pt>
                <c:pt idx="7571">
                  <c:v>0.56472800000000001</c:v>
                </c:pt>
                <c:pt idx="7572">
                  <c:v>0.66714499999999999</c:v>
                </c:pt>
                <c:pt idx="7573">
                  <c:v>0.52156100000000005</c:v>
                </c:pt>
                <c:pt idx="7574">
                  <c:v>0.192276</c:v>
                </c:pt>
                <c:pt idx="7575">
                  <c:v>-0.201462</c:v>
                </c:pt>
                <c:pt idx="7576">
                  <c:v>-0.18412800000000001</c:v>
                </c:pt>
                <c:pt idx="7577">
                  <c:v>-1.4449999999999999E-2</c:v>
                </c:pt>
                <c:pt idx="7578">
                  <c:v>8.3710000000000007E-2</c:v>
                </c:pt>
                <c:pt idx="7579">
                  <c:v>-4.7011999999999998E-2</c:v>
                </c:pt>
                <c:pt idx="7580">
                  <c:v>-0.25773600000000002</c:v>
                </c:pt>
                <c:pt idx="7581">
                  <c:v>-0.26776100000000003</c:v>
                </c:pt>
                <c:pt idx="7582">
                  <c:v>-4.9589999999999999E-3</c:v>
                </c:pt>
                <c:pt idx="7583">
                  <c:v>0.47065699999999999</c:v>
                </c:pt>
                <c:pt idx="7584">
                  <c:v>0.81341600000000003</c:v>
                </c:pt>
                <c:pt idx="7585">
                  <c:v>0.65539599999999998</c:v>
                </c:pt>
                <c:pt idx="7586">
                  <c:v>0.141098</c:v>
                </c:pt>
                <c:pt idx="7587">
                  <c:v>-0.23306299999999999</c:v>
                </c:pt>
                <c:pt idx="7588">
                  <c:v>-0.173981</c:v>
                </c:pt>
                <c:pt idx="7589">
                  <c:v>-0.18698100000000001</c:v>
                </c:pt>
                <c:pt idx="7590">
                  <c:v>-0.27824399999999999</c:v>
                </c:pt>
                <c:pt idx="7591">
                  <c:v>-0.224884</c:v>
                </c:pt>
                <c:pt idx="7592">
                  <c:v>-0.160492</c:v>
                </c:pt>
                <c:pt idx="7593">
                  <c:v>0.12492399999999999</c:v>
                </c:pt>
                <c:pt idx="7594">
                  <c:v>0.53262299999999996</c:v>
                </c:pt>
                <c:pt idx="7595">
                  <c:v>0.49101299999999998</c:v>
                </c:pt>
                <c:pt idx="7596">
                  <c:v>0.10548399999999999</c:v>
                </c:pt>
                <c:pt idx="7597">
                  <c:v>-0.16786200000000001</c:v>
                </c:pt>
                <c:pt idx="7598">
                  <c:v>-0.166382</c:v>
                </c:pt>
                <c:pt idx="7599">
                  <c:v>-4.9439999999999996E-3</c:v>
                </c:pt>
                <c:pt idx="7600">
                  <c:v>0.14974999999999999</c:v>
                </c:pt>
                <c:pt idx="7601">
                  <c:v>0.52737400000000001</c:v>
                </c:pt>
                <c:pt idx="7602">
                  <c:v>1.0802</c:v>
                </c:pt>
                <c:pt idx="7603">
                  <c:v>1.3757630000000001</c:v>
                </c:pt>
                <c:pt idx="7604">
                  <c:v>0.704453</c:v>
                </c:pt>
                <c:pt idx="7605">
                  <c:v>-5.0765999999999999E-2</c:v>
                </c:pt>
                <c:pt idx="7606">
                  <c:v>-0.233765</c:v>
                </c:pt>
                <c:pt idx="7607">
                  <c:v>9.4818E-2</c:v>
                </c:pt>
                <c:pt idx="7608">
                  <c:v>0.39743000000000001</c:v>
                </c:pt>
                <c:pt idx="7609">
                  <c:v>0.26983600000000002</c:v>
                </c:pt>
                <c:pt idx="7610">
                  <c:v>-3.6437999999999998E-2</c:v>
                </c:pt>
                <c:pt idx="7611">
                  <c:v>-0.156448</c:v>
                </c:pt>
                <c:pt idx="7612">
                  <c:v>-5.9646999999999999E-2</c:v>
                </c:pt>
                <c:pt idx="7613">
                  <c:v>0.12904399999999999</c:v>
                </c:pt>
                <c:pt idx="7614">
                  <c:v>0.14329500000000001</c:v>
                </c:pt>
                <c:pt idx="7615">
                  <c:v>8.9736999999999997E-2</c:v>
                </c:pt>
                <c:pt idx="7616">
                  <c:v>7.0861999999999994E-2</c:v>
                </c:pt>
                <c:pt idx="7617">
                  <c:v>0.25169399999999997</c:v>
                </c:pt>
                <c:pt idx="7618">
                  <c:v>0.44520599999999999</c:v>
                </c:pt>
                <c:pt idx="7619">
                  <c:v>0.313919</c:v>
                </c:pt>
                <c:pt idx="7620">
                  <c:v>-0.14759800000000001</c:v>
                </c:pt>
                <c:pt idx="7621">
                  <c:v>-0.47303800000000001</c:v>
                </c:pt>
                <c:pt idx="7622">
                  <c:v>-0.32864399999999999</c:v>
                </c:pt>
                <c:pt idx="7623">
                  <c:v>-0.19595299999999999</c:v>
                </c:pt>
                <c:pt idx="7624">
                  <c:v>-8.4853999999999999E-2</c:v>
                </c:pt>
                <c:pt idx="7625">
                  <c:v>5.1254000000000001E-2</c:v>
                </c:pt>
                <c:pt idx="7626">
                  <c:v>0.16535900000000001</c:v>
                </c:pt>
                <c:pt idx="7627">
                  <c:v>0.26316800000000001</c:v>
                </c:pt>
                <c:pt idx="7628">
                  <c:v>0.33090199999999997</c:v>
                </c:pt>
                <c:pt idx="7629">
                  <c:v>0.168381</c:v>
                </c:pt>
                <c:pt idx="7630">
                  <c:v>-6.5215999999999996E-2</c:v>
                </c:pt>
                <c:pt idx="7631">
                  <c:v>-0.14418</c:v>
                </c:pt>
                <c:pt idx="7632">
                  <c:v>-1.4633E-2</c:v>
                </c:pt>
                <c:pt idx="7633">
                  <c:v>0.267517</c:v>
                </c:pt>
                <c:pt idx="7634">
                  <c:v>0.72271700000000005</c:v>
                </c:pt>
                <c:pt idx="7635">
                  <c:v>1.0221709999999999</c:v>
                </c:pt>
                <c:pt idx="7636">
                  <c:v>1.1246640000000001</c:v>
                </c:pt>
                <c:pt idx="7637">
                  <c:v>0.96713300000000002</c:v>
                </c:pt>
                <c:pt idx="7638">
                  <c:v>0.45902999999999999</c:v>
                </c:pt>
                <c:pt idx="7639">
                  <c:v>0.25152600000000003</c:v>
                </c:pt>
                <c:pt idx="7640">
                  <c:v>0.449326</c:v>
                </c:pt>
                <c:pt idx="7641">
                  <c:v>0.67361499999999996</c:v>
                </c:pt>
                <c:pt idx="7642">
                  <c:v>0.37014799999999998</c:v>
                </c:pt>
                <c:pt idx="7643">
                  <c:v>-0.103149</c:v>
                </c:pt>
                <c:pt idx="7644">
                  <c:v>-0.29388399999999998</c:v>
                </c:pt>
                <c:pt idx="7645">
                  <c:v>-8.2108E-2</c:v>
                </c:pt>
                <c:pt idx="7646">
                  <c:v>5.6396000000000002E-2</c:v>
                </c:pt>
                <c:pt idx="7647">
                  <c:v>-6.2255999999999999E-2</c:v>
                </c:pt>
                <c:pt idx="7648">
                  <c:v>-0.14575199999999999</c:v>
                </c:pt>
                <c:pt idx="7649">
                  <c:v>1.6251000000000002E-2</c:v>
                </c:pt>
                <c:pt idx="7650">
                  <c:v>0.35177599999999998</c:v>
                </c:pt>
                <c:pt idx="7651">
                  <c:v>0.540161</c:v>
                </c:pt>
                <c:pt idx="7652">
                  <c:v>0.49325600000000003</c:v>
                </c:pt>
                <c:pt idx="7653">
                  <c:v>0.27873199999999998</c:v>
                </c:pt>
                <c:pt idx="7654">
                  <c:v>9.0546000000000001E-2</c:v>
                </c:pt>
                <c:pt idx="7655">
                  <c:v>-0.27125500000000002</c:v>
                </c:pt>
                <c:pt idx="7656">
                  <c:v>-0.59390299999999996</c:v>
                </c:pt>
                <c:pt idx="7657">
                  <c:v>-0.51280199999999998</c:v>
                </c:pt>
                <c:pt idx="7658">
                  <c:v>-0.273727</c:v>
                </c:pt>
                <c:pt idx="7659">
                  <c:v>-2.2339000000000001E-2</c:v>
                </c:pt>
                <c:pt idx="7660">
                  <c:v>0.225464</c:v>
                </c:pt>
                <c:pt idx="7661">
                  <c:v>0.25389099999999998</c:v>
                </c:pt>
                <c:pt idx="7662">
                  <c:v>0.28350799999999998</c:v>
                </c:pt>
                <c:pt idx="7663">
                  <c:v>0.28956599999999999</c:v>
                </c:pt>
                <c:pt idx="7664">
                  <c:v>0.236572</c:v>
                </c:pt>
                <c:pt idx="7665">
                  <c:v>0.25495899999999999</c:v>
                </c:pt>
                <c:pt idx="7666">
                  <c:v>0.439392</c:v>
                </c:pt>
                <c:pt idx="7667">
                  <c:v>0.58947799999999995</c:v>
                </c:pt>
                <c:pt idx="7668">
                  <c:v>0.43531799999999998</c:v>
                </c:pt>
                <c:pt idx="7669">
                  <c:v>0.51747100000000001</c:v>
                </c:pt>
                <c:pt idx="7670">
                  <c:v>0.59527600000000003</c:v>
                </c:pt>
                <c:pt idx="7671">
                  <c:v>0.66380300000000003</c:v>
                </c:pt>
                <c:pt idx="7672">
                  <c:v>0.66355900000000001</c:v>
                </c:pt>
                <c:pt idx="7673">
                  <c:v>0.48924299999999998</c:v>
                </c:pt>
                <c:pt idx="7674">
                  <c:v>0.28099099999999999</c:v>
                </c:pt>
                <c:pt idx="7675">
                  <c:v>4.1855000000000003E-2</c:v>
                </c:pt>
                <c:pt idx="7676">
                  <c:v>1.8585000000000001E-2</c:v>
                </c:pt>
                <c:pt idx="7677">
                  <c:v>7.4126999999999998E-2</c:v>
                </c:pt>
                <c:pt idx="7678">
                  <c:v>0.166153</c:v>
                </c:pt>
                <c:pt idx="7679">
                  <c:v>0.15080299999999999</c:v>
                </c:pt>
                <c:pt idx="7680">
                  <c:v>-8.2001000000000004E-2</c:v>
                </c:pt>
                <c:pt idx="7681">
                  <c:v>-0.270874</c:v>
                </c:pt>
                <c:pt idx="7682">
                  <c:v>-0.26767000000000002</c:v>
                </c:pt>
                <c:pt idx="7683">
                  <c:v>-1.8799E-2</c:v>
                </c:pt>
                <c:pt idx="7684">
                  <c:v>0.18740799999999999</c:v>
                </c:pt>
                <c:pt idx="7685">
                  <c:v>0.25117499999999998</c:v>
                </c:pt>
                <c:pt idx="7686">
                  <c:v>0.25738499999999997</c:v>
                </c:pt>
                <c:pt idx="7687">
                  <c:v>1.9470000000000001E-2</c:v>
                </c:pt>
                <c:pt idx="7688">
                  <c:v>-0.32016</c:v>
                </c:pt>
                <c:pt idx="7689">
                  <c:v>-0.53117400000000004</c:v>
                </c:pt>
                <c:pt idx="7690">
                  <c:v>-0.59709199999999996</c:v>
                </c:pt>
                <c:pt idx="7691">
                  <c:v>-0.490311</c:v>
                </c:pt>
                <c:pt idx="7692">
                  <c:v>-0.231018</c:v>
                </c:pt>
                <c:pt idx="7693">
                  <c:v>9.3108999999999997E-2</c:v>
                </c:pt>
                <c:pt idx="7694">
                  <c:v>0.154358</c:v>
                </c:pt>
                <c:pt idx="7695">
                  <c:v>9.1354000000000005E-2</c:v>
                </c:pt>
                <c:pt idx="7696">
                  <c:v>0.13163800000000001</c:v>
                </c:pt>
                <c:pt idx="7697">
                  <c:v>0.190445</c:v>
                </c:pt>
                <c:pt idx="7698">
                  <c:v>0.27864100000000003</c:v>
                </c:pt>
                <c:pt idx="7699">
                  <c:v>0.307251</c:v>
                </c:pt>
                <c:pt idx="7700">
                  <c:v>0.25913999999999998</c:v>
                </c:pt>
                <c:pt idx="7701">
                  <c:v>0.57418800000000003</c:v>
                </c:pt>
                <c:pt idx="7702">
                  <c:v>0.44601400000000002</c:v>
                </c:pt>
                <c:pt idx="7703">
                  <c:v>1.6159E-2</c:v>
                </c:pt>
                <c:pt idx="7704">
                  <c:v>-0.15235899999999999</c:v>
                </c:pt>
                <c:pt idx="7705">
                  <c:v>0.207596</c:v>
                </c:pt>
                <c:pt idx="7706">
                  <c:v>0.50418099999999999</c:v>
                </c:pt>
                <c:pt idx="7707">
                  <c:v>0.39166299999999998</c:v>
                </c:pt>
                <c:pt idx="7708">
                  <c:v>0.14036599999999999</c:v>
                </c:pt>
                <c:pt idx="7709">
                  <c:v>4.4586000000000001E-2</c:v>
                </c:pt>
                <c:pt idx="7710">
                  <c:v>3.6346000000000003E-2</c:v>
                </c:pt>
                <c:pt idx="7711">
                  <c:v>0.12970000000000001</c:v>
                </c:pt>
                <c:pt idx="7712">
                  <c:v>0.22233600000000001</c:v>
                </c:pt>
                <c:pt idx="7713">
                  <c:v>5.1346000000000003E-2</c:v>
                </c:pt>
                <c:pt idx="7714">
                  <c:v>-0.27990700000000002</c:v>
                </c:pt>
                <c:pt idx="7715">
                  <c:v>-0.53010599999999997</c:v>
                </c:pt>
                <c:pt idx="7716">
                  <c:v>-0.515656</c:v>
                </c:pt>
                <c:pt idx="7717">
                  <c:v>-0.26411400000000002</c:v>
                </c:pt>
                <c:pt idx="7718">
                  <c:v>-5.2628000000000001E-2</c:v>
                </c:pt>
                <c:pt idx="7719">
                  <c:v>0.247559</c:v>
                </c:pt>
                <c:pt idx="7720">
                  <c:v>0.465561</c:v>
                </c:pt>
                <c:pt idx="7721">
                  <c:v>0.41815200000000002</c:v>
                </c:pt>
                <c:pt idx="7722">
                  <c:v>4.9926999999999999E-2</c:v>
                </c:pt>
                <c:pt idx="7723">
                  <c:v>-0.150558</c:v>
                </c:pt>
                <c:pt idx="7724">
                  <c:v>-0.31281999999999999</c:v>
                </c:pt>
                <c:pt idx="7725">
                  <c:v>-0.49372899999999997</c:v>
                </c:pt>
                <c:pt idx="7726">
                  <c:v>-0.245285</c:v>
                </c:pt>
                <c:pt idx="7727">
                  <c:v>0.26582299999999998</c:v>
                </c:pt>
                <c:pt idx="7728">
                  <c:v>0.194489</c:v>
                </c:pt>
                <c:pt idx="7729">
                  <c:v>0.147476</c:v>
                </c:pt>
                <c:pt idx="7730">
                  <c:v>0.18032799999999999</c:v>
                </c:pt>
                <c:pt idx="7731">
                  <c:v>-3.8986E-2</c:v>
                </c:pt>
                <c:pt idx="7732">
                  <c:v>-6.0455000000000002E-2</c:v>
                </c:pt>
                <c:pt idx="7733">
                  <c:v>1.1978000000000001E-2</c:v>
                </c:pt>
                <c:pt idx="7734">
                  <c:v>8.5648000000000002E-2</c:v>
                </c:pt>
                <c:pt idx="7735">
                  <c:v>0.48878500000000003</c:v>
                </c:pt>
                <c:pt idx="7736">
                  <c:v>0.79811100000000001</c:v>
                </c:pt>
                <c:pt idx="7737">
                  <c:v>1.102295</c:v>
                </c:pt>
                <c:pt idx="7738">
                  <c:v>1.312408</c:v>
                </c:pt>
                <c:pt idx="7739">
                  <c:v>1.291992</c:v>
                </c:pt>
                <c:pt idx="7740">
                  <c:v>0.89724700000000002</c:v>
                </c:pt>
                <c:pt idx="7741">
                  <c:v>0.42022700000000002</c:v>
                </c:pt>
                <c:pt idx="7742">
                  <c:v>0.427124</c:v>
                </c:pt>
                <c:pt idx="7743">
                  <c:v>0.57237199999999999</c:v>
                </c:pt>
                <c:pt idx="7744">
                  <c:v>0.54910300000000001</c:v>
                </c:pt>
                <c:pt idx="7745">
                  <c:v>0.21992500000000001</c:v>
                </c:pt>
                <c:pt idx="7746">
                  <c:v>-8.8039999999999993E-3</c:v>
                </c:pt>
                <c:pt idx="7747">
                  <c:v>1.5442000000000001E-2</c:v>
                </c:pt>
                <c:pt idx="7748">
                  <c:v>-9.5980000000000006E-3</c:v>
                </c:pt>
                <c:pt idx="7749">
                  <c:v>-0.17727699999999999</c:v>
                </c:pt>
                <c:pt idx="7750">
                  <c:v>-0.35760500000000001</c:v>
                </c:pt>
                <c:pt idx="7751">
                  <c:v>-0.268814</c:v>
                </c:pt>
                <c:pt idx="7752">
                  <c:v>-0.101532</c:v>
                </c:pt>
                <c:pt idx="7753">
                  <c:v>-4.3152000000000003E-2</c:v>
                </c:pt>
                <c:pt idx="7754">
                  <c:v>-0.192886</c:v>
                </c:pt>
                <c:pt idx="7755">
                  <c:v>-0.21673600000000001</c:v>
                </c:pt>
                <c:pt idx="7756">
                  <c:v>-0.20227100000000001</c:v>
                </c:pt>
                <c:pt idx="7757">
                  <c:v>-0.38302599999999998</c:v>
                </c:pt>
                <c:pt idx="7758">
                  <c:v>-0.37593100000000002</c:v>
                </c:pt>
                <c:pt idx="7759">
                  <c:v>0.220947</c:v>
                </c:pt>
                <c:pt idx="7760">
                  <c:v>0.55177299999999996</c:v>
                </c:pt>
                <c:pt idx="7761">
                  <c:v>0.36120600000000003</c:v>
                </c:pt>
                <c:pt idx="7762">
                  <c:v>0.20941199999999999</c:v>
                </c:pt>
                <c:pt idx="7763">
                  <c:v>0.105988</c:v>
                </c:pt>
                <c:pt idx="7764">
                  <c:v>-5.4184000000000003E-2</c:v>
                </c:pt>
                <c:pt idx="7765">
                  <c:v>1.3762999999999999E-2</c:v>
                </c:pt>
                <c:pt idx="7766">
                  <c:v>0.190384</c:v>
                </c:pt>
                <c:pt idx="7767">
                  <c:v>0.13029499999999999</c:v>
                </c:pt>
                <c:pt idx="7768">
                  <c:v>-0.111801</c:v>
                </c:pt>
                <c:pt idx="7769">
                  <c:v>-0.21116599999999999</c:v>
                </c:pt>
                <c:pt idx="7770">
                  <c:v>-0.348526</c:v>
                </c:pt>
                <c:pt idx="7771">
                  <c:v>-0.71981799999999996</c:v>
                </c:pt>
                <c:pt idx="7772">
                  <c:v>-0.61556999999999995</c:v>
                </c:pt>
                <c:pt idx="7773">
                  <c:v>-0.37114000000000003</c:v>
                </c:pt>
                <c:pt idx="7774">
                  <c:v>-0.11450200000000001</c:v>
                </c:pt>
                <c:pt idx="7775">
                  <c:v>-0.22465499999999999</c:v>
                </c:pt>
                <c:pt idx="7776">
                  <c:v>-1.192612</c:v>
                </c:pt>
                <c:pt idx="7777">
                  <c:v>-0.83602900000000002</c:v>
                </c:pt>
                <c:pt idx="7778">
                  <c:v>-0.66532899999999995</c:v>
                </c:pt>
                <c:pt idx="7779">
                  <c:v>-0.75854500000000002</c:v>
                </c:pt>
                <c:pt idx="7780">
                  <c:v>-0.75781200000000004</c:v>
                </c:pt>
                <c:pt idx="7781">
                  <c:v>-0.78016700000000005</c:v>
                </c:pt>
                <c:pt idx="7782">
                  <c:v>-0.78002899999999997</c:v>
                </c:pt>
                <c:pt idx="7783">
                  <c:v>-0.83109999999999995</c:v>
                </c:pt>
                <c:pt idx="7784">
                  <c:v>-0.755081</c:v>
                </c:pt>
                <c:pt idx="7785">
                  <c:v>-0.81457500000000005</c:v>
                </c:pt>
                <c:pt idx="7786">
                  <c:v>-0.83967599999999998</c:v>
                </c:pt>
                <c:pt idx="7787">
                  <c:v>-0.80696100000000004</c:v>
                </c:pt>
                <c:pt idx="7788">
                  <c:v>-0.77015699999999998</c:v>
                </c:pt>
                <c:pt idx="7789">
                  <c:v>-0.71852099999999997</c:v>
                </c:pt>
                <c:pt idx="7790">
                  <c:v>-0.63264500000000001</c:v>
                </c:pt>
                <c:pt idx="7791">
                  <c:v>-0.57128900000000005</c:v>
                </c:pt>
                <c:pt idx="7792">
                  <c:v>-0.56213400000000002</c:v>
                </c:pt>
                <c:pt idx="7793">
                  <c:v>-0.52438399999999996</c:v>
                </c:pt>
                <c:pt idx="7794">
                  <c:v>-0.512436</c:v>
                </c:pt>
                <c:pt idx="7795">
                  <c:v>-0.45050000000000001</c:v>
                </c:pt>
                <c:pt idx="7796">
                  <c:v>-0.427948</c:v>
                </c:pt>
                <c:pt idx="7797">
                  <c:v>-0.37539699999999998</c:v>
                </c:pt>
                <c:pt idx="7798">
                  <c:v>-0.38711499999999999</c:v>
                </c:pt>
                <c:pt idx="7799">
                  <c:v>-0.39396700000000001</c:v>
                </c:pt>
                <c:pt idx="7800">
                  <c:v>-0.345642</c:v>
                </c:pt>
                <c:pt idx="7801">
                  <c:v>-0.31594800000000001</c:v>
                </c:pt>
                <c:pt idx="7802">
                  <c:v>-0.38401800000000003</c:v>
                </c:pt>
                <c:pt idx="7803">
                  <c:v>-0.45448300000000003</c:v>
                </c:pt>
                <c:pt idx="7804">
                  <c:v>-0.47549400000000003</c:v>
                </c:pt>
                <c:pt idx="7805">
                  <c:v>-0.43472300000000003</c:v>
                </c:pt>
                <c:pt idx="7806">
                  <c:v>-0.374359</c:v>
                </c:pt>
                <c:pt idx="7807">
                  <c:v>-0.45628400000000002</c:v>
                </c:pt>
                <c:pt idx="7808">
                  <c:v>-0.47599799999999998</c:v>
                </c:pt>
                <c:pt idx="7809">
                  <c:v>-0.38754300000000003</c:v>
                </c:pt>
                <c:pt idx="7810">
                  <c:v>-0.41607699999999997</c:v>
                </c:pt>
                <c:pt idx="7811">
                  <c:v>-0.337509</c:v>
                </c:pt>
                <c:pt idx="7812">
                  <c:v>-0.35606399999999999</c:v>
                </c:pt>
                <c:pt idx="7813">
                  <c:v>-0.28337099999999998</c:v>
                </c:pt>
                <c:pt idx="7814">
                  <c:v>-0.27716099999999999</c:v>
                </c:pt>
                <c:pt idx="7815">
                  <c:v>-0.29869099999999998</c:v>
                </c:pt>
                <c:pt idx="7816">
                  <c:v>-0.30764799999999998</c:v>
                </c:pt>
                <c:pt idx="7817">
                  <c:v>-0.31393399999999999</c:v>
                </c:pt>
                <c:pt idx="7818">
                  <c:v>-0.33081100000000002</c:v>
                </c:pt>
                <c:pt idx="7819">
                  <c:v>-0.28797899999999998</c:v>
                </c:pt>
                <c:pt idx="7820">
                  <c:v>-0.28750599999999998</c:v>
                </c:pt>
                <c:pt idx="7821">
                  <c:v>-0.360794</c:v>
                </c:pt>
                <c:pt idx="7822">
                  <c:v>-0.43229699999999999</c:v>
                </c:pt>
                <c:pt idx="7823">
                  <c:v>-0.39596599999999998</c:v>
                </c:pt>
                <c:pt idx="7824">
                  <c:v>-0.36425800000000003</c:v>
                </c:pt>
                <c:pt idx="7825">
                  <c:v>-0.39813199999999999</c:v>
                </c:pt>
                <c:pt idx="7826">
                  <c:v>-0.47984300000000002</c:v>
                </c:pt>
                <c:pt idx="7827">
                  <c:v>-0.45411699999999999</c:v>
                </c:pt>
                <c:pt idx="7828">
                  <c:v>-0.45327800000000001</c:v>
                </c:pt>
                <c:pt idx="7829">
                  <c:v>-0.368896</c:v>
                </c:pt>
                <c:pt idx="7830">
                  <c:v>-0.373108</c:v>
                </c:pt>
                <c:pt idx="7831">
                  <c:v>-0.39642300000000003</c:v>
                </c:pt>
                <c:pt idx="7832">
                  <c:v>-0.379745</c:v>
                </c:pt>
                <c:pt idx="7833">
                  <c:v>-0.32516499999999998</c:v>
                </c:pt>
                <c:pt idx="7834">
                  <c:v>-0.33999600000000002</c:v>
                </c:pt>
                <c:pt idx="7835">
                  <c:v>-0.46168500000000001</c:v>
                </c:pt>
                <c:pt idx="7836">
                  <c:v>-0.41825899999999999</c:v>
                </c:pt>
                <c:pt idx="7837">
                  <c:v>-0.39280700000000002</c:v>
                </c:pt>
                <c:pt idx="7838">
                  <c:v>-0.242065</c:v>
                </c:pt>
                <c:pt idx="7839">
                  <c:v>-0.290543</c:v>
                </c:pt>
                <c:pt idx="7840">
                  <c:v>-0.35049400000000003</c:v>
                </c:pt>
                <c:pt idx="7841">
                  <c:v>-0.41680899999999999</c:v>
                </c:pt>
                <c:pt idx="7842">
                  <c:v>-0.47248800000000002</c:v>
                </c:pt>
                <c:pt idx="7843">
                  <c:v>-0.45741300000000001</c:v>
                </c:pt>
              </c:numCache>
            </c:numRef>
          </c:val>
          <c:smooth val="0"/>
          <c:extLst>
            <c:ext xmlns:c16="http://schemas.microsoft.com/office/drawing/2014/chart" uri="{C3380CC4-5D6E-409C-BE32-E72D297353CC}">
              <c16:uniqueId val="{00000002-9BE8-48AC-9552-1D913BE093BE}"/>
            </c:ext>
          </c:extLst>
        </c:ser>
        <c:ser>
          <c:idx val="3"/>
          <c:order val="3"/>
          <c:tx>
            <c:strRef>
              <c:f>[Accelerometer_2017_10_15.xlsx]Sheet2!$H$1</c:f>
              <c:strCache>
                <c:ptCount val="1"/>
                <c:pt idx="0">
                  <c:v>Accel_Axzy</c:v>
                </c:pt>
              </c:strCache>
            </c:strRef>
          </c:tx>
          <c:spPr>
            <a:ln w="28575" cap="rnd">
              <a:solidFill>
                <a:schemeClr val="accent4"/>
              </a:solidFill>
              <a:round/>
            </a:ln>
            <a:effectLst/>
          </c:spPr>
          <c:marker>
            <c:symbol val="none"/>
          </c:marker>
          <c:val>
            <c:numRef>
              <c:f>[Accelerometer_2017_10_15.xlsx]Sheet2!$H$2:$H$8085</c:f>
              <c:numCache>
                <c:formatCode>General</c:formatCode>
                <c:ptCount val="8084"/>
                <c:pt idx="0">
                  <c:v>1.0121597526033099</c:v>
                </c:pt>
                <c:pt idx="1">
                  <c:v>1.00721154485739</c:v>
                </c:pt>
                <c:pt idx="2">
                  <c:v>0.99256976278445996</c:v>
                </c:pt>
                <c:pt idx="3">
                  <c:v>1.0062456759623899</c:v>
                </c:pt>
                <c:pt idx="4">
                  <c:v>1.0142505535103199</c:v>
                </c:pt>
                <c:pt idx="5">
                  <c:v>1.0083317382558199</c:v>
                </c:pt>
                <c:pt idx="6">
                  <c:v>0.99873549685489804</c:v>
                </c:pt>
                <c:pt idx="7">
                  <c:v>1.0022024717895099</c:v>
                </c:pt>
                <c:pt idx="8">
                  <c:v>1.01202852073496</c:v>
                </c:pt>
                <c:pt idx="9">
                  <c:v>1.0114472502656799</c:v>
                </c:pt>
                <c:pt idx="10">
                  <c:v>1.00984376142698</c:v>
                </c:pt>
                <c:pt idx="11">
                  <c:v>0.99548943083942398</c:v>
                </c:pt>
                <c:pt idx="12">
                  <c:v>1.0023387274704101</c:v>
                </c:pt>
                <c:pt idx="13">
                  <c:v>1.01320793479621</c:v>
                </c:pt>
                <c:pt idx="14">
                  <c:v>1.0080440196325799</c:v>
                </c:pt>
                <c:pt idx="15">
                  <c:v>0.99980227981386405</c:v>
                </c:pt>
                <c:pt idx="16">
                  <c:v>1.00162296897036</c:v>
                </c:pt>
                <c:pt idx="17">
                  <c:v>1.01363747755398</c:v>
                </c:pt>
                <c:pt idx="18">
                  <c:v>1.01354208385197</c:v>
                </c:pt>
                <c:pt idx="19">
                  <c:v>1.00820503431048</c:v>
                </c:pt>
                <c:pt idx="20">
                  <c:v>0.99458480309574404</c:v>
                </c:pt>
                <c:pt idx="21">
                  <c:v>0.99935719563227199</c:v>
                </c:pt>
                <c:pt idx="22">
                  <c:v>1.01261236726005</c:v>
                </c:pt>
                <c:pt idx="23">
                  <c:v>1.0085786949767499</c:v>
                </c:pt>
                <c:pt idx="24">
                  <c:v>1.00349429683332</c:v>
                </c:pt>
                <c:pt idx="25">
                  <c:v>0.99891354645584796</c:v>
                </c:pt>
                <c:pt idx="26">
                  <c:v>1.00917491420021</c:v>
                </c:pt>
                <c:pt idx="27">
                  <c:v>1.0134890839594699</c:v>
                </c:pt>
                <c:pt idx="28">
                  <c:v>1.00887645853543</c:v>
                </c:pt>
                <c:pt idx="29">
                  <c:v>0.99668086109145304</c:v>
                </c:pt>
                <c:pt idx="30">
                  <c:v>1.00567382233903</c:v>
                </c:pt>
                <c:pt idx="31">
                  <c:v>1.0080962617776099</c:v>
                </c:pt>
                <c:pt idx="32">
                  <c:v>1.0107556920210701</c:v>
                </c:pt>
                <c:pt idx="33">
                  <c:v>1.00734421633968</c:v>
                </c:pt>
                <c:pt idx="34">
                  <c:v>0.99784389020076703</c:v>
                </c:pt>
                <c:pt idx="35">
                  <c:v>1.00905534224541</c:v>
                </c:pt>
                <c:pt idx="36">
                  <c:v>1.01459509106687</c:v>
                </c:pt>
                <c:pt idx="37">
                  <c:v>1.0090102215324701</c:v>
                </c:pt>
                <c:pt idx="38">
                  <c:v>1.00125277358617</c:v>
                </c:pt>
                <c:pt idx="39">
                  <c:v>1.00022955524669</c:v>
                </c:pt>
                <c:pt idx="40">
                  <c:v>1.00986543031733</c:v>
                </c:pt>
                <c:pt idx="41">
                  <c:v>1.01219121597107</c:v>
                </c:pt>
                <c:pt idx="42">
                  <c:v>1.0016324406178101</c:v>
                </c:pt>
                <c:pt idx="43">
                  <c:v>0.99909910623271003</c:v>
                </c:pt>
                <c:pt idx="44">
                  <c:v>1.00427748639607</c:v>
                </c:pt>
                <c:pt idx="45">
                  <c:v>1.0111337621793699</c:v>
                </c:pt>
                <c:pt idx="46">
                  <c:v>1.00804243958675</c:v>
                </c:pt>
                <c:pt idx="47">
                  <c:v>1.0030363097799599</c:v>
                </c:pt>
                <c:pt idx="48">
                  <c:v>1.0037914272342601</c:v>
                </c:pt>
                <c:pt idx="49">
                  <c:v>1.0069434993151301</c:v>
                </c:pt>
                <c:pt idx="50">
                  <c:v>1.00654966040876</c:v>
                </c:pt>
                <c:pt idx="51">
                  <c:v>1.0064990732335499</c:v>
                </c:pt>
                <c:pt idx="52">
                  <c:v>1.0047432518534301</c:v>
                </c:pt>
                <c:pt idx="53">
                  <c:v>1.0060013925626501</c:v>
                </c:pt>
                <c:pt idx="54">
                  <c:v>1.00836989932316</c:v>
                </c:pt>
                <c:pt idx="55">
                  <c:v>1.0099241142477</c:v>
                </c:pt>
                <c:pt idx="56">
                  <c:v>1.00631190262811</c:v>
                </c:pt>
                <c:pt idx="57">
                  <c:v>1.0058408267822501</c:v>
                </c:pt>
                <c:pt idx="58">
                  <c:v>1.00482733394051</c:v>
                </c:pt>
                <c:pt idx="59">
                  <c:v>1.0056161572553399</c:v>
                </c:pt>
                <c:pt idx="60">
                  <c:v>1.00518829255468</c:v>
                </c:pt>
                <c:pt idx="61">
                  <c:v>1.0061207332845301</c:v>
                </c:pt>
                <c:pt idx="62">
                  <c:v>1.0039263828757601</c:v>
                </c:pt>
                <c:pt idx="63">
                  <c:v>1.0064843883071399</c:v>
                </c:pt>
                <c:pt idx="64">
                  <c:v>1.00815006472797</c:v>
                </c:pt>
                <c:pt idx="65">
                  <c:v>1.0047011012246401</c:v>
                </c:pt>
                <c:pt idx="66">
                  <c:v>1.0061887590054901</c:v>
                </c:pt>
                <c:pt idx="67">
                  <c:v>1.0060536931227899</c:v>
                </c:pt>
                <c:pt idx="68">
                  <c:v>1.00554526418556</c:v>
                </c:pt>
                <c:pt idx="69">
                  <c:v>1.0055659037885101</c:v>
                </c:pt>
                <c:pt idx="70">
                  <c:v>1.00377393347556</c:v>
                </c:pt>
                <c:pt idx="71">
                  <c:v>1.006492180065</c:v>
                </c:pt>
                <c:pt idx="72">
                  <c:v>1.00407307693464</c:v>
                </c:pt>
                <c:pt idx="73">
                  <c:v>1.0039767794436301</c:v>
                </c:pt>
                <c:pt idx="74">
                  <c:v>1.00810932931205</c:v>
                </c:pt>
                <c:pt idx="75">
                  <c:v>1.0052394121068899</c:v>
                </c:pt>
                <c:pt idx="76">
                  <c:v>1.0084613451620199</c:v>
                </c:pt>
                <c:pt idx="77">
                  <c:v>1.0066675731491499</c:v>
                </c:pt>
                <c:pt idx="78">
                  <c:v>1.0059867329950201</c:v>
                </c:pt>
                <c:pt idx="79">
                  <c:v>1.00682630502634</c:v>
                </c:pt>
                <c:pt idx="80">
                  <c:v>1.00553799945005</c:v>
                </c:pt>
                <c:pt idx="81">
                  <c:v>1.00531174356515</c:v>
                </c:pt>
                <c:pt idx="82">
                  <c:v>1.0073275753125199</c:v>
                </c:pt>
                <c:pt idx="83">
                  <c:v>1.00597134493086</c:v>
                </c:pt>
                <c:pt idx="84">
                  <c:v>1.00607575225825</c:v>
                </c:pt>
                <c:pt idx="85">
                  <c:v>1.00579741228689</c:v>
                </c:pt>
                <c:pt idx="86">
                  <c:v>1.00644932028692</c:v>
                </c:pt>
                <c:pt idx="87">
                  <c:v>1.0057799492364099</c:v>
                </c:pt>
                <c:pt idx="88">
                  <c:v>1.0082673594176299</c:v>
                </c:pt>
                <c:pt idx="89">
                  <c:v>1.0043194889620499</c:v>
                </c:pt>
                <c:pt idx="90">
                  <c:v>1.0036649577558201</c:v>
                </c:pt>
                <c:pt idx="91">
                  <c:v>1.00694863824576</c:v>
                </c:pt>
                <c:pt idx="92">
                  <c:v>1.0075479991355301</c:v>
                </c:pt>
                <c:pt idx="93">
                  <c:v>1.00523076620694</c:v>
                </c:pt>
                <c:pt idx="94">
                  <c:v>1.0069687800652001</c:v>
                </c:pt>
                <c:pt idx="95">
                  <c:v>1.00488019112778</c:v>
                </c:pt>
                <c:pt idx="96">
                  <c:v>1.00460037963809</c:v>
                </c:pt>
                <c:pt idx="97">
                  <c:v>1.0080104000663901</c:v>
                </c:pt>
                <c:pt idx="98">
                  <c:v>1.0076028361323699</c:v>
                </c:pt>
                <c:pt idx="99">
                  <c:v>1.00561796127307</c:v>
                </c:pt>
                <c:pt idx="100">
                  <c:v>1.0055543739196799</c:v>
                </c:pt>
                <c:pt idx="101">
                  <c:v>1.00519639842819</c:v>
                </c:pt>
                <c:pt idx="102">
                  <c:v>1.00776110987376</c:v>
                </c:pt>
                <c:pt idx="103">
                  <c:v>1.00339239188116</c:v>
                </c:pt>
                <c:pt idx="104">
                  <c:v>1.0083552299343701</c:v>
                </c:pt>
                <c:pt idx="105">
                  <c:v>1.0082366207448501</c:v>
                </c:pt>
                <c:pt idx="106">
                  <c:v>1.0055365358041399</c:v>
                </c:pt>
                <c:pt idx="107">
                  <c:v>1.00639239306893</c:v>
                </c:pt>
                <c:pt idx="108">
                  <c:v>1.00491990424013</c:v>
                </c:pt>
                <c:pt idx="109">
                  <c:v>1.0065111301987699</c:v>
                </c:pt>
                <c:pt idx="110">
                  <c:v>1.00435093742626</c:v>
                </c:pt>
                <c:pt idx="111">
                  <c:v>1.0060892367548699</c:v>
                </c:pt>
                <c:pt idx="112">
                  <c:v>1.0056765551915801</c:v>
                </c:pt>
                <c:pt idx="113">
                  <c:v>1.0074410795520501</c:v>
                </c:pt>
                <c:pt idx="114">
                  <c:v>1.0076044796416901</c:v>
                </c:pt>
                <c:pt idx="115">
                  <c:v>1.00566870265361</c:v>
                </c:pt>
                <c:pt idx="116">
                  <c:v>1.00579643608088</c:v>
                </c:pt>
                <c:pt idx="117">
                  <c:v>1.00441137448259</c:v>
                </c:pt>
                <c:pt idx="118">
                  <c:v>1.0052918817721499</c:v>
                </c:pt>
                <c:pt idx="119">
                  <c:v>1.0077156880256499</c:v>
                </c:pt>
                <c:pt idx="120">
                  <c:v>1.0074213311872</c:v>
                </c:pt>
                <c:pt idx="121">
                  <c:v>1.00627602110405</c:v>
                </c:pt>
                <c:pt idx="122">
                  <c:v>1.0063607672564501</c:v>
                </c:pt>
                <c:pt idx="123">
                  <c:v>1.0075474467527601</c:v>
                </c:pt>
                <c:pt idx="124">
                  <c:v>1.00593984249407</c:v>
                </c:pt>
                <c:pt idx="125">
                  <c:v>1.0046871027314901</c:v>
                </c:pt>
                <c:pt idx="126">
                  <c:v>1.0038056138884699</c:v>
                </c:pt>
                <c:pt idx="127">
                  <c:v>1.0079059281515299</c:v>
                </c:pt>
                <c:pt idx="128">
                  <c:v>1.0058198552469499</c:v>
                </c:pt>
                <c:pt idx="129">
                  <c:v>1.00629097257751</c:v>
                </c:pt>
                <c:pt idx="130">
                  <c:v>1.0036601368561</c:v>
                </c:pt>
                <c:pt idx="131">
                  <c:v>1.00626226825913</c:v>
                </c:pt>
                <c:pt idx="132">
                  <c:v>1.0081211755384401</c:v>
                </c:pt>
                <c:pt idx="133">
                  <c:v>1.0040836408676299</c:v>
                </c:pt>
                <c:pt idx="134">
                  <c:v>1.0055129184426199</c:v>
                </c:pt>
                <c:pt idx="135">
                  <c:v>1.0048742947239699</c:v>
                </c:pt>
                <c:pt idx="136">
                  <c:v>1.0041265594779401</c:v>
                </c:pt>
                <c:pt idx="137">
                  <c:v>1.00692842946507</c:v>
                </c:pt>
                <c:pt idx="138">
                  <c:v>1.0046541249907901</c:v>
                </c:pt>
                <c:pt idx="139">
                  <c:v>1.0063315210153201</c:v>
                </c:pt>
                <c:pt idx="140">
                  <c:v>1.0072818792746101</c:v>
                </c:pt>
                <c:pt idx="141">
                  <c:v>1.0053531056012099</c:v>
                </c:pt>
                <c:pt idx="142">
                  <c:v>1.0071863209148499</c:v>
                </c:pt>
                <c:pt idx="143">
                  <c:v>1.00775347264596</c:v>
                </c:pt>
                <c:pt idx="144">
                  <c:v>1.0047343918598599</c:v>
                </c:pt>
                <c:pt idx="145">
                  <c:v>1.00468010416052</c:v>
                </c:pt>
                <c:pt idx="146">
                  <c:v>1.0050043433473299</c:v>
                </c:pt>
                <c:pt idx="147">
                  <c:v>1.00393590666387</c:v>
                </c:pt>
                <c:pt idx="148">
                  <c:v>1.0026377494519101</c:v>
                </c:pt>
                <c:pt idx="149">
                  <c:v>1.00938116783948</c:v>
                </c:pt>
                <c:pt idx="150">
                  <c:v>1.0072928795241201</c:v>
                </c:pt>
                <c:pt idx="151">
                  <c:v>1.00506985984756</c:v>
                </c:pt>
                <c:pt idx="152">
                  <c:v>1.002284895404</c:v>
                </c:pt>
                <c:pt idx="153">
                  <c:v>1.0059185800078501</c:v>
                </c:pt>
                <c:pt idx="154">
                  <c:v>1.00478790181709</c:v>
                </c:pt>
                <c:pt idx="155">
                  <c:v>1.0061812384814199</c:v>
                </c:pt>
                <c:pt idx="156">
                  <c:v>1.0061441916996801</c:v>
                </c:pt>
                <c:pt idx="157">
                  <c:v>1.0050272296778799</c:v>
                </c:pt>
                <c:pt idx="158">
                  <c:v>1.00606117506293</c:v>
                </c:pt>
                <c:pt idx="159">
                  <c:v>1.0054132449356299</c:v>
                </c:pt>
                <c:pt idx="160">
                  <c:v>1.00746859021808</c:v>
                </c:pt>
                <c:pt idx="161">
                  <c:v>1.00584607604792</c:v>
                </c:pt>
                <c:pt idx="162">
                  <c:v>1.0078267348155601</c:v>
                </c:pt>
                <c:pt idx="163">
                  <c:v>1.00616341564678</c:v>
                </c:pt>
                <c:pt idx="164">
                  <c:v>1.0070097889976</c:v>
                </c:pt>
                <c:pt idx="165">
                  <c:v>1.0060551915764899</c:v>
                </c:pt>
                <c:pt idx="166">
                  <c:v>1.00473305137235</c:v>
                </c:pt>
                <c:pt idx="167">
                  <c:v>1.00546510623989</c:v>
                </c:pt>
                <c:pt idx="168">
                  <c:v>1.0083541136113801</c:v>
                </c:pt>
                <c:pt idx="169">
                  <c:v>1.0043851008632101</c:v>
                </c:pt>
                <c:pt idx="170">
                  <c:v>1.0066087419399901</c:v>
                </c:pt>
                <c:pt idx="171">
                  <c:v>1.00724313357451</c:v>
                </c:pt>
                <c:pt idx="172">
                  <c:v>1.00648741741415</c:v>
                </c:pt>
                <c:pt idx="173">
                  <c:v>1.00594765942071</c:v>
                </c:pt>
                <c:pt idx="174">
                  <c:v>1.0057004895921999</c:v>
                </c:pt>
                <c:pt idx="175">
                  <c:v>1.0059600489696401</c:v>
                </c:pt>
                <c:pt idx="176">
                  <c:v>1.0072595565637501</c:v>
                </c:pt>
                <c:pt idx="177">
                  <c:v>1.0064214836791801</c:v>
                </c:pt>
                <c:pt idx="178">
                  <c:v>1.0056359898676099</c:v>
                </c:pt>
                <c:pt idx="179">
                  <c:v>1.0073371403720801</c:v>
                </c:pt>
                <c:pt idx="180">
                  <c:v>1.00639542677319</c:v>
                </c:pt>
                <c:pt idx="181">
                  <c:v>1.00455169362706</c:v>
                </c:pt>
                <c:pt idx="182">
                  <c:v>1.0074933969297299</c:v>
                </c:pt>
                <c:pt idx="183">
                  <c:v>1.00419514326898</c:v>
                </c:pt>
                <c:pt idx="184">
                  <c:v>1.0054950595482799</c:v>
                </c:pt>
                <c:pt idx="185">
                  <c:v>1.0070405866666901</c:v>
                </c:pt>
                <c:pt idx="186">
                  <c:v>1.0079081054882899</c:v>
                </c:pt>
                <c:pt idx="187">
                  <c:v>1.00586375607236</c:v>
                </c:pt>
                <c:pt idx="188">
                  <c:v>1.0035952492404501</c:v>
                </c:pt>
                <c:pt idx="189">
                  <c:v>1.0046934544631001</c:v>
                </c:pt>
                <c:pt idx="190">
                  <c:v>1.0066767759603901</c:v>
                </c:pt>
                <c:pt idx="191">
                  <c:v>1.0075319528104301</c:v>
                </c:pt>
                <c:pt idx="192">
                  <c:v>1.0060182837255001</c:v>
                </c:pt>
                <c:pt idx="193">
                  <c:v>1.00420979077531</c:v>
                </c:pt>
                <c:pt idx="194">
                  <c:v>1.0054832094853701</c:v>
                </c:pt>
                <c:pt idx="195">
                  <c:v>1.0047740162539001</c:v>
                </c:pt>
                <c:pt idx="196">
                  <c:v>1.0072461894397999</c:v>
                </c:pt>
                <c:pt idx="197">
                  <c:v>1.0043613171249699</c:v>
                </c:pt>
                <c:pt idx="198">
                  <c:v>1.0066938784069399</c:v>
                </c:pt>
                <c:pt idx="199">
                  <c:v>1.00704873115704</c:v>
                </c:pt>
                <c:pt idx="200">
                  <c:v>1.00781505654659</c:v>
                </c:pt>
                <c:pt idx="201">
                  <c:v>1.00688369205882</c:v>
                </c:pt>
                <c:pt idx="202">
                  <c:v>1.0063490568311799</c:v>
                </c:pt>
                <c:pt idx="203">
                  <c:v>1.0062564669615801</c:v>
                </c:pt>
                <c:pt idx="204">
                  <c:v>1.0070586248873501</c:v>
                </c:pt>
                <c:pt idx="205">
                  <c:v>1.0078543148416801</c:v>
                </c:pt>
                <c:pt idx="206">
                  <c:v>1.0051225195865401</c:v>
                </c:pt>
                <c:pt idx="207">
                  <c:v>1.00837102901958</c:v>
                </c:pt>
                <c:pt idx="208">
                  <c:v>1.00544568036667</c:v>
                </c:pt>
                <c:pt idx="209">
                  <c:v>1.0062447896342099</c:v>
                </c:pt>
                <c:pt idx="210">
                  <c:v>1.00608665444583</c:v>
                </c:pt>
                <c:pt idx="211">
                  <c:v>1.0042111801862199</c:v>
                </c:pt>
                <c:pt idx="212">
                  <c:v>1.00490960172794</c:v>
                </c:pt>
                <c:pt idx="213">
                  <c:v>1.00464106579116</c:v>
                </c:pt>
                <c:pt idx="214">
                  <c:v>1.00721046333376</c:v>
                </c:pt>
                <c:pt idx="215">
                  <c:v>1.00893036638412</c:v>
                </c:pt>
                <c:pt idx="216">
                  <c:v>1.0041447736561699</c:v>
                </c:pt>
                <c:pt idx="217">
                  <c:v>1.0064658911806199</c:v>
                </c:pt>
                <c:pt idx="218">
                  <c:v>1.00564645404486</c:v>
                </c:pt>
                <c:pt idx="219">
                  <c:v>1.00478708536336</c:v>
                </c:pt>
                <c:pt idx="220">
                  <c:v>1.0068620717233301</c:v>
                </c:pt>
                <c:pt idx="221">
                  <c:v>1.00682955251572</c:v>
                </c:pt>
                <c:pt idx="222">
                  <c:v>1.0030948195938401</c:v>
                </c:pt>
                <c:pt idx="223">
                  <c:v>1.0061210244702199</c:v>
                </c:pt>
                <c:pt idx="224">
                  <c:v>1.00391349753901</c:v>
                </c:pt>
                <c:pt idx="225">
                  <c:v>1.0053043300787099</c:v>
                </c:pt>
                <c:pt idx="226">
                  <c:v>1.0077058919873401</c:v>
                </c:pt>
                <c:pt idx="227">
                  <c:v>1.00557942956138</c:v>
                </c:pt>
                <c:pt idx="228">
                  <c:v>1.0065853903941799</c:v>
                </c:pt>
                <c:pt idx="229">
                  <c:v>1.00500341667578</c:v>
                </c:pt>
                <c:pt idx="230">
                  <c:v>1.00418080197393</c:v>
                </c:pt>
                <c:pt idx="231">
                  <c:v>1.007096612572</c:v>
                </c:pt>
                <c:pt idx="232">
                  <c:v>1.00829967176877</c:v>
                </c:pt>
                <c:pt idx="233">
                  <c:v>1.00740480813077</c:v>
                </c:pt>
                <c:pt idx="234">
                  <c:v>1.0066586197246801</c:v>
                </c:pt>
                <c:pt idx="235">
                  <c:v>1.0083206734948</c:v>
                </c:pt>
                <c:pt idx="236">
                  <c:v>1.00738162051429</c:v>
                </c:pt>
                <c:pt idx="237">
                  <c:v>1.0050988606236699</c:v>
                </c:pt>
                <c:pt idx="238">
                  <c:v>1.0057702672439699</c:v>
                </c:pt>
                <c:pt idx="239">
                  <c:v>1.00595024247773</c:v>
                </c:pt>
                <c:pt idx="240">
                  <c:v>1.0061787363038399</c:v>
                </c:pt>
                <c:pt idx="241">
                  <c:v>1.0062527460752599</c:v>
                </c:pt>
                <c:pt idx="242">
                  <c:v>1.0068003293985399</c:v>
                </c:pt>
                <c:pt idx="243">
                  <c:v>1.0064654047452399</c:v>
                </c:pt>
                <c:pt idx="244">
                  <c:v>1.00536353777925</c:v>
                </c:pt>
                <c:pt idx="245">
                  <c:v>1.0058476848081901</c:v>
                </c:pt>
                <c:pt idx="246">
                  <c:v>1.0044193638918999</c:v>
                </c:pt>
                <c:pt idx="247">
                  <c:v>1.0044908012371201</c:v>
                </c:pt>
                <c:pt idx="248">
                  <c:v>1.0040478339904899</c:v>
                </c:pt>
                <c:pt idx="249">
                  <c:v>1.0069561044226301</c:v>
                </c:pt>
                <c:pt idx="250">
                  <c:v>1.0052445319373799</c:v>
                </c:pt>
                <c:pt idx="251">
                  <c:v>1.0044644609761</c:v>
                </c:pt>
                <c:pt idx="252">
                  <c:v>1.00400115034496</c:v>
                </c:pt>
                <c:pt idx="253">
                  <c:v>1.00648623624221</c:v>
                </c:pt>
                <c:pt idx="254">
                  <c:v>1.0060642236050299</c:v>
                </c:pt>
                <c:pt idx="255">
                  <c:v>1.0058325889411199</c:v>
                </c:pt>
                <c:pt idx="256">
                  <c:v>1.00756186923881</c:v>
                </c:pt>
                <c:pt idx="257">
                  <c:v>1.00665523912907</c:v>
                </c:pt>
                <c:pt idx="258">
                  <c:v>1.00634507529426</c:v>
                </c:pt>
                <c:pt idx="259">
                  <c:v>1.00648182746138</c:v>
                </c:pt>
                <c:pt idx="260">
                  <c:v>1.00747044275453</c:v>
                </c:pt>
                <c:pt idx="261">
                  <c:v>1.00586766697464</c:v>
                </c:pt>
                <c:pt idx="262">
                  <c:v>1.0067591784657299</c:v>
                </c:pt>
                <c:pt idx="263">
                  <c:v>1.00734667001832</c:v>
                </c:pt>
                <c:pt idx="264">
                  <c:v>1.00662713022946</c:v>
                </c:pt>
                <c:pt idx="265">
                  <c:v>1.0074338039558699</c:v>
                </c:pt>
                <c:pt idx="266">
                  <c:v>1.0077073315452301</c:v>
                </c:pt>
                <c:pt idx="267">
                  <c:v>1.0063593052627899</c:v>
                </c:pt>
                <c:pt idx="268">
                  <c:v>1.0058034615460401</c:v>
                </c:pt>
                <c:pt idx="269">
                  <c:v>1.0057912444906201</c:v>
                </c:pt>
                <c:pt idx="270">
                  <c:v>1.0062230062317199</c:v>
                </c:pt>
                <c:pt idx="271">
                  <c:v>1.00561696705356</c:v>
                </c:pt>
                <c:pt idx="272">
                  <c:v>1.0074313699731601</c:v>
                </c:pt>
                <c:pt idx="273">
                  <c:v>1.0053044675843199</c:v>
                </c:pt>
                <c:pt idx="274">
                  <c:v>1.00677989374341</c:v>
                </c:pt>
                <c:pt idx="275">
                  <c:v>1.00561807257129</c:v>
                </c:pt>
                <c:pt idx="276">
                  <c:v>1.0075543676343199</c:v>
                </c:pt>
                <c:pt idx="277">
                  <c:v>1.0044097563071599</c:v>
                </c:pt>
                <c:pt idx="278">
                  <c:v>1.0041076406217599</c:v>
                </c:pt>
                <c:pt idx="279">
                  <c:v>1.0062445396567401</c:v>
                </c:pt>
                <c:pt idx="280">
                  <c:v>1.0057872318273899</c:v>
                </c:pt>
                <c:pt idx="281">
                  <c:v>1.00623256017185</c:v>
                </c:pt>
                <c:pt idx="282">
                  <c:v>1.0060247317133899</c:v>
                </c:pt>
                <c:pt idx="283">
                  <c:v>1.00541280080622</c:v>
                </c:pt>
                <c:pt idx="284">
                  <c:v>1.0064689416593999</c:v>
                </c:pt>
                <c:pt idx="285">
                  <c:v>1.00539411965756</c:v>
                </c:pt>
                <c:pt idx="286">
                  <c:v>1.00661214836401</c:v>
                </c:pt>
                <c:pt idx="287">
                  <c:v>1.0033340581830199</c:v>
                </c:pt>
                <c:pt idx="288">
                  <c:v>1.00689592118848</c:v>
                </c:pt>
                <c:pt idx="289">
                  <c:v>1.00634218568537</c:v>
                </c:pt>
                <c:pt idx="290">
                  <c:v>1.0060415583215201</c:v>
                </c:pt>
                <c:pt idx="291">
                  <c:v>1.00661823658873</c:v>
                </c:pt>
                <c:pt idx="292">
                  <c:v>1.0055611130687201</c:v>
                </c:pt>
                <c:pt idx="293">
                  <c:v>1.0070046937611601</c:v>
                </c:pt>
                <c:pt idx="294">
                  <c:v>1.00617976584952</c:v>
                </c:pt>
                <c:pt idx="295">
                  <c:v>1.00331418715226</c:v>
                </c:pt>
                <c:pt idx="296">
                  <c:v>1.00737505383099</c:v>
                </c:pt>
                <c:pt idx="297">
                  <c:v>1.00603448409684</c:v>
                </c:pt>
                <c:pt idx="298">
                  <c:v>1.00653558015502</c:v>
                </c:pt>
                <c:pt idx="299">
                  <c:v>1.0051742956015099</c:v>
                </c:pt>
                <c:pt idx="300">
                  <c:v>1.00335128220429</c:v>
                </c:pt>
                <c:pt idx="301">
                  <c:v>1.00795680687716</c:v>
                </c:pt>
                <c:pt idx="302">
                  <c:v>1.0066336821480799</c:v>
                </c:pt>
                <c:pt idx="303">
                  <c:v>1.00479689512408</c:v>
                </c:pt>
                <c:pt idx="304">
                  <c:v>1.0052839108540399</c:v>
                </c:pt>
                <c:pt idx="305">
                  <c:v>1.00611098430392</c:v>
                </c:pt>
                <c:pt idx="306">
                  <c:v>1.0078349827694999</c:v>
                </c:pt>
                <c:pt idx="307">
                  <c:v>1.0050051490191501</c:v>
                </c:pt>
                <c:pt idx="308">
                  <c:v>1.00622371117212</c:v>
                </c:pt>
                <c:pt idx="309">
                  <c:v>1.0057251381366601</c:v>
                </c:pt>
                <c:pt idx="310">
                  <c:v>1.0047003661764</c:v>
                </c:pt>
                <c:pt idx="311">
                  <c:v>1.0042782305412199</c:v>
                </c:pt>
                <c:pt idx="312">
                  <c:v>1.0064017371179399</c:v>
                </c:pt>
                <c:pt idx="313">
                  <c:v>1.0075804165048099</c:v>
                </c:pt>
                <c:pt idx="314">
                  <c:v>1.0059364883738899</c:v>
                </c:pt>
                <c:pt idx="315">
                  <c:v>1.00597809074055</c:v>
                </c:pt>
                <c:pt idx="316">
                  <c:v>1.00520071451129</c:v>
                </c:pt>
                <c:pt idx="317">
                  <c:v>1.00500626936602</c:v>
                </c:pt>
                <c:pt idx="318">
                  <c:v>1.0055310702340301</c:v>
                </c:pt>
                <c:pt idx="319">
                  <c:v>1.0063289536120901</c:v>
                </c:pt>
                <c:pt idx="320">
                  <c:v>1.00604052490295</c:v>
                </c:pt>
                <c:pt idx="321">
                  <c:v>1.00566094671216</c:v>
                </c:pt>
                <c:pt idx="322">
                  <c:v>1.0045985719505099</c:v>
                </c:pt>
                <c:pt idx="323">
                  <c:v>1.00664744174363</c:v>
                </c:pt>
                <c:pt idx="324">
                  <c:v>1.0076854857990201</c:v>
                </c:pt>
                <c:pt idx="325">
                  <c:v>1.0065066574841901</c:v>
                </c:pt>
                <c:pt idx="326">
                  <c:v>1.00549492995141</c:v>
                </c:pt>
                <c:pt idx="327">
                  <c:v>1.0063677360160199</c:v>
                </c:pt>
                <c:pt idx="328">
                  <c:v>1.0058236871186701</c:v>
                </c:pt>
                <c:pt idx="329">
                  <c:v>1.00474016344277</c:v>
                </c:pt>
                <c:pt idx="330">
                  <c:v>1.0060017591505499</c:v>
                </c:pt>
                <c:pt idx="331">
                  <c:v>1.0072323729775601</c:v>
                </c:pt>
                <c:pt idx="332">
                  <c:v>1.0076450939497501</c:v>
                </c:pt>
                <c:pt idx="333">
                  <c:v>1.0077378830405299</c:v>
                </c:pt>
                <c:pt idx="334">
                  <c:v>1.00476519292619</c:v>
                </c:pt>
                <c:pt idx="335">
                  <c:v>1.00472419440063</c:v>
                </c:pt>
                <c:pt idx="336">
                  <c:v>1.00495478640633</c:v>
                </c:pt>
                <c:pt idx="337">
                  <c:v>1.0051228943233801</c:v>
                </c:pt>
                <c:pt idx="338">
                  <c:v>1.0073708300725199</c:v>
                </c:pt>
                <c:pt idx="339">
                  <c:v>1.00581406672108</c:v>
                </c:pt>
                <c:pt idx="340">
                  <c:v>1.0065901174480101</c:v>
                </c:pt>
                <c:pt idx="341">
                  <c:v>1.00689165685986</c:v>
                </c:pt>
                <c:pt idx="342">
                  <c:v>1.0058717799153101</c:v>
                </c:pt>
                <c:pt idx="343">
                  <c:v>1.0070664134832401</c:v>
                </c:pt>
                <c:pt idx="344">
                  <c:v>1.0059082568186799</c:v>
                </c:pt>
                <c:pt idx="345">
                  <c:v>1.0073780763571301</c:v>
                </c:pt>
                <c:pt idx="346">
                  <c:v>1.0052422611654399</c:v>
                </c:pt>
                <c:pt idx="347">
                  <c:v>1.00565513701716</c:v>
                </c:pt>
                <c:pt idx="348">
                  <c:v>1.0074458369391399</c:v>
                </c:pt>
                <c:pt idx="349">
                  <c:v>1.0065094046281899</c:v>
                </c:pt>
                <c:pt idx="350">
                  <c:v>1.00523202537524</c:v>
                </c:pt>
                <c:pt idx="351">
                  <c:v>1.0058615960667701</c:v>
                </c:pt>
                <c:pt idx="352">
                  <c:v>1.00688981421057</c:v>
                </c:pt>
                <c:pt idx="353">
                  <c:v>1.0070414097032001</c:v>
                </c:pt>
                <c:pt idx="354">
                  <c:v>1.00734984481559</c:v>
                </c:pt>
                <c:pt idx="355">
                  <c:v>1.0050590564006701</c:v>
                </c:pt>
                <c:pt idx="356">
                  <c:v>1.0053532450725999</c:v>
                </c:pt>
                <c:pt idx="357">
                  <c:v>1.0050181534788301</c:v>
                </c:pt>
                <c:pt idx="358">
                  <c:v>1.0037195491425901</c:v>
                </c:pt>
                <c:pt idx="359">
                  <c:v>1.00455890860716</c:v>
                </c:pt>
                <c:pt idx="360">
                  <c:v>1.00658388124041</c:v>
                </c:pt>
                <c:pt idx="361">
                  <c:v>1.0045184364276201</c:v>
                </c:pt>
                <c:pt idx="362">
                  <c:v>1.00639974308472</c:v>
                </c:pt>
                <c:pt idx="363">
                  <c:v>1.0046768907494601</c:v>
                </c:pt>
                <c:pt idx="364">
                  <c:v>1.0049523859691101</c:v>
                </c:pt>
                <c:pt idx="365">
                  <c:v>1.0070550656175701</c:v>
                </c:pt>
                <c:pt idx="366">
                  <c:v>1.00604564384873</c:v>
                </c:pt>
                <c:pt idx="367">
                  <c:v>1.0055098618168801</c:v>
                </c:pt>
                <c:pt idx="368">
                  <c:v>1.00449676304605</c:v>
                </c:pt>
                <c:pt idx="369">
                  <c:v>1.00728578613917</c:v>
                </c:pt>
                <c:pt idx="370">
                  <c:v>1.0043399184389701</c:v>
                </c:pt>
                <c:pt idx="371">
                  <c:v>1.00423799347067</c:v>
                </c:pt>
                <c:pt idx="372">
                  <c:v>1.0055727219778801</c:v>
                </c:pt>
                <c:pt idx="373">
                  <c:v>1.00688085099529</c:v>
                </c:pt>
                <c:pt idx="374">
                  <c:v>1.0057469048493299</c:v>
                </c:pt>
                <c:pt idx="375">
                  <c:v>1.0059545103855301</c:v>
                </c:pt>
                <c:pt idx="376">
                  <c:v>1.0048665707540501</c:v>
                </c:pt>
                <c:pt idx="377">
                  <c:v>1.00448695239411</c:v>
                </c:pt>
                <c:pt idx="378">
                  <c:v>1.0079342339036801</c:v>
                </c:pt>
                <c:pt idx="379">
                  <c:v>1.00629615050342</c:v>
                </c:pt>
                <c:pt idx="380">
                  <c:v>1.0058545086373101</c:v>
                </c:pt>
                <c:pt idx="381">
                  <c:v>1.00454692933033</c:v>
                </c:pt>
                <c:pt idx="382">
                  <c:v>1.0063832676639699</c:v>
                </c:pt>
                <c:pt idx="383">
                  <c:v>1.0044384708741501</c:v>
                </c:pt>
                <c:pt idx="384">
                  <c:v>1.00648939102457</c:v>
                </c:pt>
                <c:pt idx="385">
                  <c:v>1.00778802102674</c:v>
                </c:pt>
                <c:pt idx="386">
                  <c:v>1.0072519806056499</c:v>
                </c:pt>
                <c:pt idx="387">
                  <c:v>1.0065082879008</c:v>
                </c:pt>
                <c:pt idx="388">
                  <c:v>1.0084139082410599</c:v>
                </c:pt>
                <c:pt idx="389">
                  <c:v>1.0060757072164099</c:v>
                </c:pt>
                <c:pt idx="390">
                  <c:v>1.0061844766736401</c:v>
                </c:pt>
                <c:pt idx="391">
                  <c:v>1.0054965522024399</c:v>
                </c:pt>
                <c:pt idx="392">
                  <c:v>1.00767596485477</c:v>
                </c:pt>
                <c:pt idx="393">
                  <c:v>1.0051529933527501</c:v>
                </c:pt>
                <c:pt idx="394">
                  <c:v>1.00754443054091</c:v>
                </c:pt>
                <c:pt idx="395">
                  <c:v>1.0036005678301501</c:v>
                </c:pt>
                <c:pt idx="396">
                  <c:v>1.0033761254489799</c:v>
                </c:pt>
                <c:pt idx="397">
                  <c:v>1.00580010976088</c:v>
                </c:pt>
                <c:pt idx="398">
                  <c:v>1.0087526873986501</c:v>
                </c:pt>
                <c:pt idx="399">
                  <c:v>1.0072969134907499</c:v>
                </c:pt>
                <c:pt idx="400">
                  <c:v>1.00755167480085</c:v>
                </c:pt>
                <c:pt idx="401">
                  <c:v>1.0062368112551801</c:v>
                </c:pt>
                <c:pt idx="402">
                  <c:v>1.0063303566577899</c:v>
                </c:pt>
                <c:pt idx="403">
                  <c:v>1.0059663717187599</c:v>
                </c:pt>
                <c:pt idx="404">
                  <c:v>1.0044551662593</c:v>
                </c:pt>
                <c:pt idx="405">
                  <c:v>1.0065977159456501</c:v>
                </c:pt>
                <c:pt idx="406">
                  <c:v>1.0083116776647001</c:v>
                </c:pt>
                <c:pt idx="407">
                  <c:v>1.00560995665119</c:v>
                </c:pt>
                <c:pt idx="408">
                  <c:v>1.0054848804576799</c:v>
                </c:pt>
                <c:pt idx="409">
                  <c:v>1.00607763420573</c:v>
                </c:pt>
                <c:pt idx="410">
                  <c:v>1.0065417521956099</c:v>
                </c:pt>
                <c:pt idx="411">
                  <c:v>1.00654833571667</c:v>
                </c:pt>
                <c:pt idx="412">
                  <c:v>1.00617816403955</c:v>
                </c:pt>
                <c:pt idx="413">
                  <c:v>1.0065121482784001</c:v>
                </c:pt>
                <c:pt idx="414">
                  <c:v>1.0067168560230799</c:v>
                </c:pt>
                <c:pt idx="415">
                  <c:v>1.0055367366536101</c:v>
                </c:pt>
                <c:pt idx="416">
                  <c:v>1.00523264360097</c:v>
                </c:pt>
                <c:pt idx="417">
                  <c:v>1.0058271990252601</c:v>
                </c:pt>
                <c:pt idx="418">
                  <c:v>1.00581186367332</c:v>
                </c:pt>
                <c:pt idx="419">
                  <c:v>1.00650691241541</c:v>
                </c:pt>
                <c:pt idx="420">
                  <c:v>1.00540024741095</c:v>
                </c:pt>
                <c:pt idx="421">
                  <c:v>1.0042841010660299</c:v>
                </c:pt>
                <c:pt idx="422">
                  <c:v>1.0045637751551699</c:v>
                </c:pt>
                <c:pt idx="423">
                  <c:v>1.00553856331669</c:v>
                </c:pt>
                <c:pt idx="424">
                  <c:v>1.00213423134878</c:v>
                </c:pt>
                <c:pt idx="425">
                  <c:v>1.00829186268163</c:v>
                </c:pt>
                <c:pt idx="426">
                  <c:v>1.0093050041697</c:v>
                </c:pt>
                <c:pt idx="427">
                  <c:v>1.00862929209745</c:v>
                </c:pt>
                <c:pt idx="428">
                  <c:v>1.0082797891885</c:v>
                </c:pt>
                <c:pt idx="429">
                  <c:v>1.0044416102740901</c:v>
                </c:pt>
                <c:pt idx="430">
                  <c:v>1.0030605382039499</c:v>
                </c:pt>
                <c:pt idx="431">
                  <c:v>1.00869501919906</c:v>
                </c:pt>
                <c:pt idx="432">
                  <c:v>1.0113763041766399</c:v>
                </c:pt>
                <c:pt idx="433">
                  <c:v>1.00939536207425</c:v>
                </c:pt>
                <c:pt idx="434">
                  <c:v>1.004429197671</c:v>
                </c:pt>
                <c:pt idx="435">
                  <c:v>1.0024162236521299</c:v>
                </c:pt>
                <c:pt idx="436">
                  <c:v>1.0072665983581499</c:v>
                </c:pt>
                <c:pt idx="437">
                  <c:v>1.0079819502679599</c:v>
                </c:pt>
                <c:pt idx="438">
                  <c:v>1.0081843959797201</c:v>
                </c:pt>
                <c:pt idx="439">
                  <c:v>1.00629149011109</c:v>
                </c:pt>
                <c:pt idx="440">
                  <c:v>1.0037597021548501</c:v>
                </c:pt>
                <c:pt idx="441">
                  <c:v>1.0055322608628701</c:v>
                </c:pt>
                <c:pt idx="442">
                  <c:v>1.0068740728497301</c:v>
                </c:pt>
                <c:pt idx="443">
                  <c:v>1.0083564180234099</c:v>
                </c:pt>
                <c:pt idx="444">
                  <c:v>1.00416907609277</c:v>
                </c:pt>
                <c:pt idx="445">
                  <c:v>1.00524433144236</c:v>
                </c:pt>
                <c:pt idx="446">
                  <c:v>1.0053584751231801</c:v>
                </c:pt>
                <c:pt idx="447">
                  <c:v>1.00630361899478</c:v>
                </c:pt>
                <c:pt idx="448">
                  <c:v>1.0075897692518501</c:v>
                </c:pt>
                <c:pt idx="449">
                  <c:v>1.0075354429468</c:v>
                </c:pt>
                <c:pt idx="450">
                  <c:v>1.0050849277160601</c:v>
                </c:pt>
                <c:pt idx="451">
                  <c:v>1.0056188534653701</c:v>
                </c:pt>
                <c:pt idx="452">
                  <c:v>1.0070745996821699</c:v>
                </c:pt>
                <c:pt idx="453">
                  <c:v>1.0053829483863399</c:v>
                </c:pt>
                <c:pt idx="454">
                  <c:v>1.0053865818927601</c:v>
                </c:pt>
                <c:pt idx="455">
                  <c:v>1.00526929736912</c:v>
                </c:pt>
                <c:pt idx="456">
                  <c:v>1.00634721977258</c:v>
                </c:pt>
                <c:pt idx="457">
                  <c:v>1.0066058198893</c:v>
                </c:pt>
                <c:pt idx="458">
                  <c:v>1.00358721392961</c:v>
                </c:pt>
                <c:pt idx="459">
                  <c:v>1.00284594024257</c:v>
                </c:pt>
                <c:pt idx="460">
                  <c:v>1.00459931953142</c:v>
                </c:pt>
                <c:pt idx="461">
                  <c:v>1.0058457979819799</c:v>
                </c:pt>
                <c:pt idx="462">
                  <c:v>1.0082647793759301</c:v>
                </c:pt>
                <c:pt idx="463">
                  <c:v>1.00699843551567</c:v>
                </c:pt>
                <c:pt idx="464">
                  <c:v>1.0069241500147901</c:v>
                </c:pt>
                <c:pt idx="465">
                  <c:v>1.0058825935356499</c:v>
                </c:pt>
                <c:pt idx="466">
                  <c:v>1.0037756937767499</c:v>
                </c:pt>
                <c:pt idx="467">
                  <c:v>1.0072944596422599</c:v>
                </c:pt>
                <c:pt idx="468">
                  <c:v>1.0085323463057601</c:v>
                </c:pt>
                <c:pt idx="469">
                  <c:v>1.0102844781496001</c:v>
                </c:pt>
                <c:pt idx="470">
                  <c:v>1.0045956454509399</c:v>
                </c:pt>
                <c:pt idx="471">
                  <c:v>1.00686850618191</c:v>
                </c:pt>
                <c:pt idx="472">
                  <c:v>1.00745280089541</c:v>
                </c:pt>
                <c:pt idx="473">
                  <c:v>1.00733340125601</c:v>
                </c:pt>
                <c:pt idx="474">
                  <c:v>1.01118320680082</c:v>
                </c:pt>
                <c:pt idx="475">
                  <c:v>1.00782516587154</c:v>
                </c:pt>
                <c:pt idx="476">
                  <c:v>1.0053003150233299</c:v>
                </c:pt>
                <c:pt idx="477">
                  <c:v>1.00548381116853</c:v>
                </c:pt>
                <c:pt idx="478">
                  <c:v>1.0043580362032301</c:v>
                </c:pt>
                <c:pt idx="479">
                  <c:v>1.0058345187822899</c:v>
                </c:pt>
                <c:pt idx="480">
                  <c:v>1.00760812531559</c:v>
                </c:pt>
                <c:pt idx="481">
                  <c:v>1.00591315463463</c:v>
                </c:pt>
                <c:pt idx="482">
                  <c:v>1.0057760920344101</c:v>
                </c:pt>
                <c:pt idx="483">
                  <c:v>1.0055091488022401</c:v>
                </c:pt>
                <c:pt idx="484">
                  <c:v>1.0066642881760499</c:v>
                </c:pt>
                <c:pt idx="485">
                  <c:v>1.0052932236865</c:v>
                </c:pt>
                <c:pt idx="486">
                  <c:v>1.0051121631156399</c:v>
                </c:pt>
                <c:pt idx="487">
                  <c:v>1.0050607558322</c:v>
                </c:pt>
                <c:pt idx="488">
                  <c:v>1.00487083087032</c:v>
                </c:pt>
                <c:pt idx="489">
                  <c:v>1.0055511837087201</c:v>
                </c:pt>
                <c:pt idx="490">
                  <c:v>1.00490901588701</c:v>
                </c:pt>
                <c:pt idx="491">
                  <c:v>1.00673282998917</c:v>
                </c:pt>
                <c:pt idx="492">
                  <c:v>1.0071408191737601</c:v>
                </c:pt>
                <c:pt idx="493">
                  <c:v>1.0043861955353599</c:v>
                </c:pt>
                <c:pt idx="494">
                  <c:v>1.00489170432291</c:v>
                </c:pt>
                <c:pt idx="495">
                  <c:v>1.00461498862997</c:v>
                </c:pt>
                <c:pt idx="496">
                  <c:v>1.0062730536489599</c:v>
                </c:pt>
                <c:pt idx="497">
                  <c:v>1.00507883428814</c:v>
                </c:pt>
                <c:pt idx="498">
                  <c:v>1.00494592878722</c:v>
                </c:pt>
                <c:pt idx="499">
                  <c:v>1.00504839724165</c:v>
                </c:pt>
                <c:pt idx="500">
                  <c:v>1.0045176112413401</c:v>
                </c:pt>
                <c:pt idx="501">
                  <c:v>1.00689634766047</c:v>
                </c:pt>
                <c:pt idx="502">
                  <c:v>1.00389876043055</c:v>
                </c:pt>
                <c:pt idx="503">
                  <c:v>0.95999056333539001</c:v>
                </c:pt>
                <c:pt idx="504">
                  <c:v>0.97749296972356803</c:v>
                </c:pt>
                <c:pt idx="505">
                  <c:v>1.02827048041505</c:v>
                </c:pt>
                <c:pt idx="506">
                  <c:v>1.02823747081742</c:v>
                </c:pt>
                <c:pt idx="507">
                  <c:v>1.0043656557982299</c:v>
                </c:pt>
                <c:pt idx="508">
                  <c:v>0.99738947202634898</c:v>
                </c:pt>
                <c:pt idx="509">
                  <c:v>0.99809165017146595</c:v>
                </c:pt>
                <c:pt idx="510">
                  <c:v>1.00369968775825</c:v>
                </c:pt>
                <c:pt idx="511">
                  <c:v>1.0058856080146501</c:v>
                </c:pt>
                <c:pt idx="512">
                  <c:v>1.0068872250669401</c:v>
                </c:pt>
                <c:pt idx="513">
                  <c:v>1.0064589170154901</c:v>
                </c:pt>
                <c:pt idx="514">
                  <c:v>1.00835627854494</c:v>
                </c:pt>
                <c:pt idx="515">
                  <c:v>1.0049625297786</c:v>
                </c:pt>
                <c:pt idx="516">
                  <c:v>1.0047651683682099</c:v>
                </c:pt>
                <c:pt idx="517">
                  <c:v>1.0060626728062201</c:v>
                </c:pt>
                <c:pt idx="518">
                  <c:v>1.0066658652154601</c:v>
                </c:pt>
                <c:pt idx="519">
                  <c:v>1.00725494256966</c:v>
                </c:pt>
                <c:pt idx="520">
                  <c:v>1.0048314235731299</c:v>
                </c:pt>
                <c:pt idx="521">
                  <c:v>1.0065366342284801</c:v>
                </c:pt>
                <c:pt idx="522">
                  <c:v>1.0066060052160399</c:v>
                </c:pt>
                <c:pt idx="523">
                  <c:v>1.00394170787651</c:v>
                </c:pt>
                <c:pt idx="524">
                  <c:v>1.0069530058681999</c:v>
                </c:pt>
                <c:pt idx="525">
                  <c:v>1.00588639137529</c:v>
                </c:pt>
                <c:pt idx="526">
                  <c:v>1.0087654713346399</c:v>
                </c:pt>
                <c:pt idx="527">
                  <c:v>1.00456482375504</c:v>
                </c:pt>
                <c:pt idx="528">
                  <c:v>1.00463319855707</c:v>
                </c:pt>
                <c:pt idx="529">
                  <c:v>1.00617364577294</c:v>
                </c:pt>
                <c:pt idx="530">
                  <c:v>1.0033970189516199</c:v>
                </c:pt>
                <c:pt idx="531">
                  <c:v>1.0036603047236601</c:v>
                </c:pt>
                <c:pt idx="532">
                  <c:v>1.0070016903491299</c:v>
                </c:pt>
                <c:pt idx="533">
                  <c:v>1.00810762844549</c:v>
                </c:pt>
                <c:pt idx="534">
                  <c:v>1.00597600341062</c:v>
                </c:pt>
                <c:pt idx="535">
                  <c:v>1.0058849134105701</c:v>
                </c:pt>
                <c:pt idx="536">
                  <c:v>1.0057525510571701</c:v>
                </c:pt>
                <c:pt idx="537">
                  <c:v>1.00622144671439</c:v>
                </c:pt>
                <c:pt idx="538">
                  <c:v>0.98284003661379205</c:v>
                </c:pt>
                <c:pt idx="539">
                  <c:v>0.97970286517903005</c:v>
                </c:pt>
                <c:pt idx="540">
                  <c:v>1.0170236433294</c:v>
                </c:pt>
                <c:pt idx="541">
                  <c:v>1.0241480067109401</c:v>
                </c:pt>
                <c:pt idx="542">
                  <c:v>1.0067344595319101</c:v>
                </c:pt>
                <c:pt idx="543">
                  <c:v>1.0014854941910001</c:v>
                </c:pt>
                <c:pt idx="544">
                  <c:v>0.99901908606092205</c:v>
                </c:pt>
                <c:pt idx="545">
                  <c:v>1.00304041683723</c:v>
                </c:pt>
                <c:pt idx="546">
                  <c:v>1.01034539517929</c:v>
                </c:pt>
                <c:pt idx="547">
                  <c:v>1.0105581390291201</c:v>
                </c:pt>
                <c:pt idx="548">
                  <c:v>1.0045019485620701</c:v>
                </c:pt>
                <c:pt idx="549">
                  <c:v>1.0045332027409499</c:v>
                </c:pt>
                <c:pt idx="550">
                  <c:v>1.0054461077158701</c:v>
                </c:pt>
                <c:pt idx="551">
                  <c:v>1.0079810573368899</c:v>
                </c:pt>
                <c:pt idx="552">
                  <c:v>1.0075192084407101</c:v>
                </c:pt>
                <c:pt idx="553">
                  <c:v>1.0038107152381901</c:v>
                </c:pt>
                <c:pt idx="554">
                  <c:v>1.0062096592082601</c:v>
                </c:pt>
                <c:pt idx="555">
                  <c:v>1.00728228552924</c:v>
                </c:pt>
                <c:pt idx="556">
                  <c:v>1.00771153219064</c:v>
                </c:pt>
                <c:pt idx="557">
                  <c:v>1.0049509585910199</c:v>
                </c:pt>
                <c:pt idx="558">
                  <c:v>1.0057795881215701</c:v>
                </c:pt>
                <c:pt idx="559">
                  <c:v>1.0061439554353</c:v>
                </c:pt>
                <c:pt idx="560">
                  <c:v>1.0073506098474401</c:v>
                </c:pt>
                <c:pt idx="561">
                  <c:v>1.0065739126497399</c:v>
                </c:pt>
                <c:pt idx="562">
                  <c:v>1.00400507036618</c:v>
                </c:pt>
                <c:pt idx="563">
                  <c:v>1.0063090667493799</c:v>
                </c:pt>
                <c:pt idx="564">
                  <c:v>1.0057761500000899</c:v>
                </c:pt>
                <c:pt idx="565">
                  <c:v>1.00810949075981</c:v>
                </c:pt>
                <c:pt idx="566">
                  <c:v>1.00706701554266</c:v>
                </c:pt>
                <c:pt idx="567">
                  <c:v>1.0041497042398599</c:v>
                </c:pt>
                <c:pt idx="568">
                  <c:v>1.0078834173945901</c:v>
                </c:pt>
                <c:pt idx="569">
                  <c:v>1.0053689831703601</c:v>
                </c:pt>
                <c:pt idx="570">
                  <c:v>1.0083204890678401</c:v>
                </c:pt>
                <c:pt idx="571">
                  <c:v>1.0055116626663301</c:v>
                </c:pt>
                <c:pt idx="572">
                  <c:v>1.0071333881725899</c:v>
                </c:pt>
                <c:pt idx="573">
                  <c:v>1.00497342953931</c:v>
                </c:pt>
                <c:pt idx="574">
                  <c:v>1.0071140701246299</c:v>
                </c:pt>
                <c:pt idx="575">
                  <c:v>1.00701853347294</c:v>
                </c:pt>
                <c:pt idx="576">
                  <c:v>1.00440713205453</c:v>
                </c:pt>
                <c:pt idx="577">
                  <c:v>1.0043624462538401</c:v>
                </c:pt>
                <c:pt idx="578">
                  <c:v>1.0067294184268201</c:v>
                </c:pt>
                <c:pt idx="579">
                  <c:v>1.0077924187584499</c:v>
                </c:pt>
                <c:pt idx="580">
                  <c:v>1.00591977694844</c:v>
                </c:pt>
                <c:pt idx="581">
                  <c:v>1.03825491992333</c:v>
                </c:pt>
                <c:pt idx="582">
                  <c:v>1.0196499855411201</c:v>
                </c:pt>
                <c:pt idx="583">
                  <c:v>0.98659688934184298</c:v>
                </c:pt>
                <c:pt idx="584">
                  <c:v>0.99271258110542704</c:v>
                </c:pt>
                <c:pt idx="585">
                  <c:v>1.00603882479753</c:v>
                </c:pt>
                <c:pt idx="586">
                  <c:v>1.0170495578107299</c:v>
                </c:pt>
                <c:pt idx="587">
                  <c:v>1.00841847468499</c:v>
                </c:pt>
                <c:pt idx="588">
                  <c:v>1.0029729183313001</c:v>
                </c:pt>
                <c:pt idx="589">
                  <c:v>1.0002467423461101</c:v>
                </c:pt>
                <c:pt idx="590">
                  <c:v>1.0043787720780399</c:v>
                </c:pt>
                <c:pt idx="591">
                  <c:v>1.00688442331084</c:v>
                </c:pt>
                <c:pt idx="592">
                  <c:v>1.0093134641472901</c:v>
                </c:pt>
                <c:pt idx="593">
                  <c:v>1.00728913100708</c:v>
                </c:pt>
                <c:pt idx="594">
                  <c:v>1.00473065669064</c:v>
                </c:pt>
                <c:pt idx="595">
                  <c:v>1.00655884919164</c:v>
                </c:pt>
                <c:pt idx="596">
                  <c:v>1.0068019815341001</c:v>
                </c:pt>
                <c:pt idx="597">
                  <c:v>1.0074751768038801</c:v>
                </c:pt>
                <c:pt idx="598">
                  <c:v>1.0051887267677599</c:v>
                </c:pt>
                <c:pt idx="599">
                  <c:v>1.00728551924516</c:v>
                </c:pt>
                <c:pt idx="600">
                  <c:v>1.0081958709824199</c:v>
                </c:pt>
                <c:pt idx="601">
                  <c:v>1.00628736847582</c:v>
                </c:pt>
                <c:pt idx="602">
                  <c:v>1.0049640865588201</c:v>
                </c:pt>
                <c:pt idx="603">
                  <c:v>1.0074671823508701</c:v>
                </c:pt>
                <c:pt idx="604">
                  <c:v>1.0065608811602</c:v>
                </c:pt>
                <c:pt idx="605">
                  <c:v>1.0079288088054601</c:v>
                </c:pt>
                <c:pt idx="606">
                  <c:v>1.0033309766941301</c:v>
                </c:pt>
                <c:pt idx="607">
                  <c:v>1.0066127240528</c:v>
                </c:pt>
                <c:pt idx="608">
                  <c:v>1.0049471539464201</c:v>
                </c:pt>
                <c:pt idx="609">
                  <c:v>1.0081234732650599</c:v>
                </c:pt>
                <c:pt idx="610">
                  <c:v>1.0046880516583201</c:v>
                </c:pt>
                <c:pt idx="611">
                  <c:v>1.00411848896184</c:v>
                </c:pt>
                <c:pt idx="612">
                  <c:v>1.0054947468097499</c:v>
                </c:pt>
                <c:pt idx="613">
                  <c:v>1.0044825852477499</c:v>
                </c:pt>
                <c:pt idx="614">
                  <c:v>1.00642746101296</c:v>
                </c:pt>
                <c:pt idx="615">
                  <c:v>1.0080707281555199</c:v>
                </c:pt>
                <c:pt idx="616">
                  <c:v>1.0056804978326901</c:v>
                </c:pt>
                <c:pt idx="617">
                  <c:v>1.00667226298781</c:v>
                </c:pt>
                <c:pt idx="618">
                  <c:v>1.0065736322102801</c:v>
                </c:pt>
                <c:pt idx="619">
                  <c:v>0.99139647518336504</c:v>
                </c:pt>
                <c:pt idx="620">
                  <c:v>0.97713316369111103</c:v>
                </c:pt>
                <c:pt idx="621">
                  <c:v>1.02038484143092</c:v>
                </c:pt>
                <c:pt idx="622">
                  <c:v>1.0247216078750401</c:v>
                </c:pt>
                <c:pt idx="623">
                  <c:v>1.0097096476715499</c:v>
                </c:pt>
                <c:pt idx="624">
                  <c:v>0.99931930995302998</c:v>
                </c:pt>
                <c:pt idx="625">
                  <c:v>1.0016588313447801</c:v>
                </c:pt>
                <c:pt idx="626">
                  <c:v>1.0114821473347899</c:v>
                </c:pt>
                <c:pt idx="627">
                  <c:v>1.0134916738108899</c:v>
                </c:pt>
                <c:pt idx="628">
                  <c:v>1.0083328741447399</c:v>
                </c:pt>
                <c:pt idx="629">
                  <c:v>1.00343853947564</c:v>
                </c:pt>
                <c:pt idx="630">
                  <c:v>1.0028901973242099</c:v>
                </c:pt>
                <c:pt idx="631">
                  <c:v>1.0066822116944401</c:v>
                </c:pt>
                <c:pt idx="632">
                  <c:v>1.00992377174815</c:v>
                </c:pt>
                <c:pt idx="633">
                  <c:v>1.00678080403929</c:v>
                </c:pt>
                <c:pt idx="634">
                  <c:v>1.0052395580278399</c:v>
                </c:pt>
                <c:pt idx="635">
                  <c:v>1.00490189763628</c:v>
                </c:pt>
                <c:pt idx="636">
                  <c:v>1.00763751605128</c:v>
                </c:pt>
                <c:pt idx="637">
                  <c:v>1.0067467635274501</c:v>
                </c:pt>
                <c:pt idx="638">
                  <c:v>1.0085340404185701</c:v>
                </c:pt>
                <c:pt idx="639">
                  <c:v>1.00749031839467</c:v>
                </c:pt>
                <c:pt idx="640">
                  <c:v>1.00596968596474</c:v>
                </c:pt>
                <c:pt idx="641">
                  <c:v>1.0049867326736199</c:v>
                </c:pt>
                <c:pt idx="642">
                  <c:v>1.00562084189072</c:v>
                </c:pt>
                <c:pt idx="643">
                  <c:v>1.0071590016730201</c:v>
                </c:pt>
                <c:pt idx="644">
                  <c:v>1.00835385347704</c:v>
                </c:pt>
                <c:pt idx="645">
                  <c:v>1.0082651116313599</c:v>
                </c:pt>
                <c:pt idx="646">
                  <c:v>1.0071123859515401</c:v>
                </c:pt>
                <c:pt idx="647">
                  <c:v>1.0068298324314799</c:v>
                </c:pt>
                <c:pt idx="648">
                  <c:v>1.00729576162416</c:v>
                </c:pt>
                <c:pt idx="649">
                  <c:v>1.00331190148677</c:v>
                </c:pt>
                <c:pt idx="650">
                  <c:v>1.0062584881833301</c:v>
                </c:pt>
                <c:pt idx="651">
                  <c:v>1.0057051906349099</c:v>
                </c:pt>
                <c:pt idx="652">
                  <c:v>1.00877795617321</c:v>
                </c:pt>
                <c:pt idx="653">
                  <c:v>1.0075436893410601</c:v>
                </c:pt>
                <c:pt idx="654">
                  <c:v>1.0054579232016601</c:v>
                </c:pt>
                <c:pt idx="655">
                  <c:v>1.0053716859405799</c:v>
                </c:pt>
                <c:pt idx="656">
                  <c:v>1.0044043551150099</c:v>
                </c:pt>
                <c:pt idx="657">
                  <c:v>1.00629608567509</c:v>
                </c:pt>
                <c:pt idx="658">
                  <c:v>1.0091584199386101</c:v>
                </c:pt>
                <c:pt idx="659">
                  <c:v>1.00435253616098</c:v>
                </c:pt>
                <c:pt idx="660">
                  <c:v>1.0047630449220399</c:v>
                </c:pt>
                <c:pt idx="661">
                  <c:v>1.0076153582220699</c:v>
                </c:pt>
                <c:pt idx="662">
                  <c:v>1.00255484059527</c:v>
                </c:pt>
                <c:pt idx="663">
                  <c:v>1.0076528942259799</c:v>
                </c:pt>
                <c:pt idx="664">
                  <c:v>1.0089279772937201</c:v>
                </c:pt>
                <c:pt idx="665">
                  <c:v>1.0061554850782299</c:v>
                </c:pt>
                <c:pt idx="666">
                  <c:v>1.00740356417178</c:v>
                </c:pt>
                <c:pt idx="667">
                  <c:v>1.00340732326758</c:v>
                </c:pt>
                <c:pt idx="668">
                  <c:v>1.0068072345419501</c:v>
                </c:pt>
                <c:pt idx="669">
                  <c:v>1.00900484456022</c:v>
                </c:pt>
                <c:pt idx="670">
                  <c:v>1.0047555487808999</c:v>
                </c:pt>
                <c:pt idx="671">
                  <c:v>1.0068650129113601</c:v>
                </c:pt>
                <c:pt idx="672">
                  <c:v>1.00793748709084</c:v>
                </c:pt>
                <c:pt idx="673">
                  <c:v>1.0034033320390201</c:v>
                </c:pt>
                <c:pt idx="674">
                  <c:v>1.00763620462397</c:v>
                </c:pt>
                <c:pt idx="675">
                  <c:v>1.00714612383407</c:v>
                </c:pt>
                <c:pt idx="676">
                  <c:v>1.0104176069734701</c:v>
                </c:pt>
                <c:pt idx="677">
                  <c:v>1.00429723343391</c:v>
                </c:pt>
                <c:pt idx="678">
                  <c:v>1.0037002929216501</c:v>
                </c:pt>
                <c:pt idx="679">
                  <c:v>1.0055676923121599</c:v>
                </c:pt>
                <c:pt idx="680">
                  <c:v>1.00748264657909</c:v>
                </c:pt>
                <c:pt idx="681">
                  <c:v>1.00728122386998</c:v>
                </c:pt>
                <c:pt idx="682">
                  <c:v>1.00291407908355</c:v>
                </c:pt>
                <c:pt idx="683">
                  <c:v>1.0039499608028299</c:v>
                </c:pt>
                <c:pt idx="684">
                  <c:v>1.0105130260892199</c:v>
                </c:pt>
                <c:pt idx="685">
                  <c:v>1.02570916739347</c:v>
                </c:pt>
                <c:pt idx="686">
                  <c:v>1.0248293193947</c:v>
                </c:pt>
                <c:pt idx="687">
                  <c:v>0.99116814237242301</c:v>
                </c:pt>
                <c:pt idx="688">
                  <c:v>0.99365416530148998</c:v>
                </c:pt>
                <c:pt idx="689">
                  <c:v>1.0084679934926</c:v>
                </c:pt>
                <c:pt idx="690">
                  <c:v>1.0117578742703199</c:v>
                </c:pt>
                <c:pt idx="691">
                  <c:v>1.0054277991551701</c:v>
                </c:pt>
                <c:pt idx="692">
                  <c:v>0.99548346936049104</c:v>
                </c:pt>
                <c:pt idx="693">
                  <c:v>1.0055983691752901</c:v>
                </c:pt>
                <c:pt idx="694">
                  <c:v>1.0085132869233799</c:v>
                </c:pt>
                <c:pt idx="695">
                  <c:v>1.01265016622425</c:v>
                </c:pt>
                <c:pt idx="696">
                  <c:v>1.00621788531659</c:v>
                </c:pt>
                <c:pt idx="697">
                  <c:v>1.0014547510377101</c:v>
                </c:pt>
                <c:pt idx="698">
                  <c:v>1.0079254659363499</c:v>
                </c:pt>
                <c:pt idx="699">
                  <c:v>1.01036781401923</c:v>
                </c:pt>
                <c:pt idx="700">
                  <c:v>1.00599644103297</c:v>
                </c:pt>
                <c:pt idx="701">
                  <c:v>1.0005907798440901</c:v>
                </c:pt>
                <c:pt idx="702">
                  <c:v>1.0048164549010901</c:v>
                </c:pt>
                <c:pt idx="703">
                  <c:v>1.0144534741357001</c:v>
                </c:pt>
                <c:pt idx="704">
                  <c:v>1.0096032087458899</c:v>
                </c:pt>
                <c:pt idx="705">
                  <c:v>1.0057562916029901</c:v>
                </c:pt>
                <c:pt idx="706">
                  <c:v>1.0012557077000901</c:v>
                </c:pt>
                <c:pt idx="707">
                  <c:v>1.0037666589975001</c:v>
                </c:pt>
                <c:pt idx="708">
                  <c:v>1.0094481650540601</c:v>
                </c:pt>
                <c:pt idx="709">
                  <c:v>1.0072886536708301</c:v>
                </c:pt>
                <c:pt idx="710">
                  <c:v>1.0031485182030599</c:v>
                </c:pt>
                <c:pt idx="711">
                  <c:v>1.0023080643819</c:v>
                </c:pt>
                <c:pt idx="712">
                  <c:v>1.0119188057611099</c:v>
                </c:pt>
                <c:pt idx="713">
                  <c:v>1.0085130595317</c:v>
                </c:pt>
                <c:pt idx="714">
                  <c:v>1.0052683407593199</c:v>
                </c:pt>
                <c:pt idx="715">
                  <c:v>1.0173679412828001</c:v>
                </c:pt>
                <c:pt idx="716">
                  <c:v>1.0034138409754001</c:v>
                </c:pt>
                <c:pt idx="717">
                  <c:v>1.00488495428084</c:v>
                </c:pt>
                <c:pt idx="718">
                  <c:v>1.0039909843474699</c:v>
                </c:pt>
                <c:pt idx="719">
                  <c:v>1.00708004293353</c:v>
                </c:pt>
                <c:pt idx="720">
                  <c:v>1.00495008807502</c:v>
                </c:pt>
                <c:pt idx="721">
                  <c:v>1.0103696405207401</c:v>
                </c:pt>
                <c:pt idx="722">
                  <c:v>1.0085940201835399</c:v>
                </c:pt>
                <c:pt idx="723">
                  <c:v>1.00872094057524</c:v>
                </c:pt>
                <c:pt idx="724">
                  <c:v>1.0019291188991399</c:v>
                </c:pt>
                <c:pt idx="725">
                  <c:v>1.0046520788123601</c:v>
                </c:pt>
                <c:pt idx="726">
                  <c:v>1.0079510081001</c:v>
                </c:pt>
                <c:pt idx="727">
                  <c:v>1.0084661288060199</c:v>
                </c:pt>
                <c:pt idx="728">
                  <c:v>1.00478877739802</c:v>
                </c:pt>
                <c:pt idx="729">
                  <c:v>1.0019803379802401</c:v>
                </c:pt>
                <c:pt idx="730">
                  <c:v>1.0060718985266399</c:v>
                </c:pt>
                <c:pt idx="731">
                  <c:v>1.0135094580594699</c:v>
                </c:pt>
                <c:pt idx="732">
                  <c:v>1.0121765894180701</c:v>
                </c:pt>
                <c:pt idx="733">
                  <c:v>1.0043084180101201</c:v>
                </c:pt>
                <c:pt idx="734">
                  <c:v>1.00203023400195</c:v>
                </c:pt>
                <c:pt idx="735">
                  <c:v>1.0046530200472199</c:v>
                </c:pt>
                <c:pt idx="736">
                  <c:v>1.00740720132626</c:v>
                </c:pt>
                <c:pt idx="737">
                  <c:v>1.00789855267581</c:v>
                </c:pt>
                <c:pt idx="738">
                  <c:v>1.0058680394291299</c:v>
                </c:pt>
                <c:pt idx="739">
                  <c:v>1.00220791866159</c:v>
                </c:pt>
                <c:pt idx="740">
                  <c:v>1.0091489372169</c:v>
                </c:pt>
                <c:pt idx="741">
                  <c:v>1.0079176642841401</c:v>
                </c:pt>
                <c:pt idx="742">
                  <c:v>1.00817457499879</c:v>
                </c:pt>
                <c:pt idx="743">
                  <c:v>1.0031830695321799</c:v>
                </c:pt>
                <c:pt idx="744">
                  <c:v>1.00360650260398</c:v>
                </c:pt>
                <c:pt idx="745">
                  <c:v>1.00750547782431</c:v>
                </c:pt>
                <c:pt idx="746">
                  <c:v>1.00713941051028</c:v>
                </c:pt>
                <c:pt idx="747">
                  <c:v>1.0049969936193801</c:v>
                </c:pt>
                <c:pt idx="748">
                  <c:v>0.99824824401448398</c:v>
                </c:pt>
                <c:pt idx="749">
                  <c:v>1.0081977900397301</c:v>
                </c:pt>
                <c:pt idx="750">
                  <c:v>1.00867228983501</c:v>
                </c:pt>
                <c:pt idx="751">
                  <c:v>1.00796809863656</c:v>
                </c:pt>
                <c:pt idx="752">
                  <c:v>1.00527274280267</c:v>
                </c:pt>
                <c:pt idx="753">
                  <c:v>1.00311042857953</c:v>
                </c:pt>
                <c:pt idx="754">
                  <c:v>1.0066956115902199</c:v>
                </c:pt>
                <c:pt idx="755">
                  <c:v>1.0092757583346601</c:v>
                </c:pt>
                <c:pt idx="756">
                  <c:v>1.0046849128876201</c:v>
                </c:pt>
                <c:pt idx="757">
                  <c:v>1.00100281804099</c:v>
                </c:pt>
                <c:pt idx="758">
                  <c:v>1.0082266844246901</c:v>
                </c:pt>
                <c:pt idx="759">
                  <c:v>1.0117571523428901</c:v>
                </c:pt>
                <c:pt idx="760">
                  <c:v>1.0111872575166301</c:v>
                </c:pt>
                <c:pt idx="761">
                  <c:v>1.0044266625682501</c:v>
                </c:pt>
                <c:pt idx="762">
                  <c:v>1.0021167898733201</c:v>
                </c:pt>
                <c:pt idx="763">
                  <c:v>1.00600239315521</c:v>
                </c:pt>
                <c:pt idx="764">
                  <c:v>1.0097513433836101</c:v>
                </c:pt>
                <c:pt idx="765">
                  <c:v>1.0055440769150801</c:v>
                </c:pt>
                <c:pt idx="766">
                  <c:v>1.0053910102691399</c:v>
                </c:pt>
                <c:pt idx="767">
                  <c:v>1.0030442536438799</c:v>
                </c:pt>
                <c:pt idx="768">
                  <c:v>1.0114707614133001</c:v>
                </c:pt>
                <c:pt idx="769">
                  <c:v>1.00938537186597</c:v>
                </c:pt>
                <c:pt idx="770">
                  <c:v>1.0057752833183</c:v>
                </c:pt>
                <c:pt idx="771">
                  <c:v>1.0044995052507499</c:v>
                </c:pt>
                <c:pt idx="772">
                  <c:v>1.0037091830012299</c:v>
                </c:pt>
                <c:pt idx="773">
                  <c:v>1.0090316872620999</c:v>
                </c:pt>
                <c:pt idx="774">
                  <c:v>1.00733371390617</c:v>
                </c:pt>
                <c:pt idx="775">
                  <c:v>1.0052668426870499</c:v>
                </c:pt>
                <c:pt idx="776">
                  <c:v>1.00116688312888</c:v>
                </c:pt>
                <c:pt idx="777">
                  <c:v>1.00798271062603</c:v>
                </c:pt>
                <c:pt idx="778">
                  <c:v>1.0109273767076401</c:v>
                </c:pt>
                <c:pt idx="779">
                  <c:v>1.00544466935232</c:v>
                </c:pt>
                <c:pt idx="780">
                  <c:v>1.00321057213578</c:v>
                </c:pt>
                <c:pt idx="781">
                  <c:v>1.00297491257808</c:v>
                </c:pt>
                <c:pt idx="782">
                  <c:v>1.0075668442823</c:v>
                </c:pt>
                <c:pt idx="783">
                  <c:v>1.00933451666036</c:v>
                </c:pt>
                <c:pt idx="784">
                  <c:v>1.0034179389118001</c:v>
                </c:pt>
                <c:pt idx="785">
                  <c:v>1.00120442530235</c:v>
                </c:pt>
                <c:pt idx="786">
                  <c:v>1.0057249388137901</c:v>
                </c:pt>
                <c:pt idx="787">
                  <c:v>1.01393516055022</c:v>
                </c:pt>
                <c:pt idx="788">
                  <c:v>1.0090743081592199</c:v>
                </c:pt>
                <c:pt idx="789">
                  <c:v>1.0050254382203501</c:v>
                </c:pt>
                <c:pt idx="790">
                  <c:v>1.00110819716003</c:v>
                </c:pt>
                <c:pt idx="791">
                  <c:v>1.0040767209227599</c:v>
                </c:pt>
                <c:pt idx="792">
                  <c:v>1.0073732763276</c:v>
                </c:pt>
                <c:pt idx="793">
                  <c:v>1.0043387521553699</c:v>
                </c:pt>
                <c:pt idx="794">
                  <c:v>1.0070501464867601</c:v>
                </c:pt>
                <c:pt idx="795">
                  <c:v>1.0038856314590801</c:v>
                </c:pt>
                <c:pt idx="796">
                  <c:v>1.0120718081643201</c:v>
                </c:pt>
                <c:pt idx="797">
                  <c:v>1.01209951722644</c:v>
                </c:pt>
                <c:pt idx="798">
                  <c:v>1.0039339367159601</c:v>
                </c:pt>
                <c:pt idx="799">
                  <c:v>1.00308684333412</c:v>
                </c:pt>
                <c:pt idx="800">
                  <c:v>1.0065922737697699</c:v>
                </c:pt>
                <c:pt idx="801">
                  <c:v>1.00736373915185</c:v>
                </c:pt>
                <c:pt idx="802">
                  <c:v>1.0088676431524599</c:v>
                </c:pt>
                <c:pt idx="803">
                  <c:v>1.00370308602395</c:v>
                </c:pt>
                <c:pt idx="804">
                  <c:v>0.99828133957717502</c:v>
                </c:pt>
                <c:pt idx="805">
                  <c:v>1.0083503446094499</c:v>
                </c:pt>
                <c:pt idx="806">
                  <c:v>1.01056435343822</c:v>
                </c:pt>
                <c:pt idx="807">
                  <c:v>1.00748282538513</c:v>
                </c:pt>
                <c:pt idx="808">
                  <c:v>1.0043865448287299</c:v>
                </c:pt>
                <c:pt idx="809">
                  <c:v>1.00347213321347</c:v>
                </c:pt>
                <c:pt idx="810">
                  <c:v>1.00744908348313</c:v>
                </c:pt>
                <c:pt idx="811">
                  <c:v>1.0106473523064301</c:v>
                </c:pt>
                <c:pt idx="812">
                  <c:v>1.00382133695743</c:v>
                </c:pt>
                <c:pt idx="813">
                  <c:v>1.00275324181426</c:v>
                </c:pt>
                <c:pt idx="814">
                  <c:v>1.0082968775365699</c:v>
                </c:pt>
                <c:pt idx="815">
                  <c:v>1.0092839990493301</c:v>
                </c:pt>
                <c:pt idx="816">
                  <c:v>1.0094247470995501</c:v>
                </c:pt>
                <c:pt idx="817">
                  <c:v>1.0060118989281399</c:v>
                </c:pt>
                <c:pt idx="818">
                  <c:v>1.0021627653455301</c:v>
                </c:pt>
                <c:pt idx="819">
                  <c:v>1.00633026487729</c:v>
                </c:pt>
                <c:pt idx="820">
                  <c:v>1.0074639989468599</c:v>
                </c:pt>
                <c:pt idx="821">
                  <c:v>1.00432585249261</c:v>
                </c:pt>
                <c:pt idx="822">
                  <c:v>1.0054204606248101</c:v>
                </c:pt>
                <c:pt idx="823">
                  <c:v>1.0092056420105899</c:v>
                </c:pt>
                <c:pt idx="824">
                  <c:v>1.0107906882406501</c:v>
                </c:pt>
                <c:pt idx="825">
                  <c:v>1.01006140915639</c:v>
                </c:pt>
                <c:pt idx="826">
                  <c:v>1.0046736550965201</c:v>
                </c:pt>
                <c:pt idx="827">
                  <c:v>1.0016259474774001</c:v>
                </c:pt>
                <c:pt idx="828">
                  <c:v>1.00603615129974</c:v>
                </c:pt>
                <c:pt idx="829">
                  <c:v>1.0096534230843801</c:v>
                </c:pt>
                <c:pt idx="830">
                  <c:v>1.0070236920559501</c:v>
                </c:pt>
                <c:pt idx="831">
                  <c:v>1.0035210530596801</c:v>
                </c:pt>
                <c:pt idx="832">
                  <c:v>0.99952204776182896</c:v>
                </c:pt>
                <c:pt idx="833">
                  <c:v>1.01202702109825</c:v>
                </c:pt>
                <c:pt idx="834">
                  <c:v>1.0093068824445799</c:v>
                </c:pt>
                <c:pt idx="835">
                  <c:v>1.0083458653125901</c:v>
                </c:pt>
                <c:pt idx="836">
                  <c:v>1.0039790184172199</c:v>
                </c:pt>
                <c:pt idx="837">
                  <c:v>1.03895784942701</c:v>
                </c:pt>
                <c:pt idx="838">
                  <c:v>1.00895283164923</c:v>
                </c:pt>
                <c:pt idx="839">
                  <c:v>0.99454014825244696</c:v>
                </c:pt>
                <c:pt idx="840">
                  <c:v>0.99411286493737705</c:v>
                </c:pt>
                <c:pt idx="841">
                  <c:v>0.999045064119232</c:v>
                </c:pt>
                <c:pt idx="842">
                  <c:v>1.0152587502060699</c:v>
                </c:pt>
                <c:pt idx="843">
                  <c:v>1.0158220971498899</c:v>
                </c:pt>
                <c:pt idx="844">
                  <c:v>1.0052124406721199</c:v>
                </c:pt>
                <c:pt idx="845">
                  <c:v>1.00171948783829</c:v>
                </c:pt>
                <c:pt idx="846">
                  <c:v>1.0028595041908901</c:v>
                </c:pt>
                <c:pt idx="847">
                  <c:v>1.0082916438659999</c:v>
                </c:pt>
                <c:pt idx="848">
                  <c:v>1.0102734284588499</c:v>
                </c:pt>
                <c:pt idx="849">
                  <c:v>1.0056109175725001</c:v>
                </c:pt>
                <c:pt idx="850">
                  <c:v>1.00082772967629</c:v>
                </c:pt>
                <c:pt idx="851">
                  <c:v>1.00385285438504</c:v>
                </c:pt>
                <c:pt idx="852">
                  <c:v>1.01122096508874</c:v>
                </c:pt>
                <c:pt idx="853">
                  <c:v>1.01009121254518</c:v>
                </c:pt>
                <c:pt idx="854">
                  <c:v>1.00645590511905</c:v>
                </c:pt>
                <c:pt idx="855">
                  <c:v>1.00238652188564</c:v>
                </c:pt>
                <c:pt idx="856">
                  <c:v>1.00737989533492</c:v>
                </c:pt>
                <c:pt idx="857">
                  <c:v>1.0086015310101399</c:v>
                </c:pt>
                <c:pt idx="858">
                  <c:v>1.00555867760514</c:v>
                </c:pt>
                <c:pt idx="859">
                  <c:v>1.00494825050447</c:v>
                </c:pt>
                <c:pt idx="860">
                  <c:v>1.0039742258036299</c:v>
                </c:pt>
                <c:pt idx="861">
                  <c:v>1.01055703225597</c:v>
                </c:pt>
                <c:pt idx="862">
                  <c:v>1.0105426665025099</c:v>
                </c:pt>
                <c:pt idx="863">
                  <c:v>1.0032127368998101</c:v>
                </c:pt>
                <c:pt idx="864">
                  <c:v>1.0009598631608601</c:v>
                </c:pt>
                <c:pt idx="865">
                  <c:v>1.00639839396682</c:v>
                </c:pt>
                <c:pt idx="866">
                  <c:v>1.00932425344188</c:v>
                </c:pt>
                <c:pt idx="867">
                  <c:v>1.00625446469867</c:v>
                </c:pt>
                <c:pt idx="868">
                  <c:v>1.00481656140661</c:v>
                </c:pt>
                <c:pt idx="869">
                  <c:v>0.99998908987748503</c:v>
                </c:pt>
                <c:pt idx="870">
                  <c:v>1.0101288189973601</c:v>
                </c:pt>
                <c:pt idx="871">
                  <c:v>1.0073269712794399</c:v>
                </c:pt>
                <c:pt idx="872">
                  <c:v>1.0086129996604201</c:v>
                </c:pt>
                <c:pt idx="873">
                  <c:v>1.0046496431005201</c:v>
                </c:pt>
                <c:pt idx="874">
                  <c:v>1.0005309296773399</c:v>
                </c:pt>
                <c:pt idx="875">
                  <c:v>0.98778422712098402</c:v>
                </c:pt>
                <c:pt idx="876">
                  <c:v>0.99462383122716302</c:v>
                </c:pt>
                <c:pt idx="877">
                  <c:v>1.01479250354198</c:v>
                </c:pt>
                <c:pt idx="878">
                  <c:v>1.0130957240685601</c:v>
                </c:pt>
                <c:pt idx="879">
                  <c:v>1.00785271508589</c:v>
                </c:pt>
                <c:pt idx="880">
                  <c:v>1.00513823102148</c:v>
                </c:pt>
                <c:pt idx="881">
                  <c:v>1.00780860533635</c:v>
                </c:pt>
                <c:pt idx="882">
                  <c:v>1.0054636232057299</c:v>
                </c:pt>
                <c:pt idx="883">
                  <c:v>1.0027693594571001</c:v>
                </c:pt>
                <c:pt idx="884">
                  <c:v>1.00823179054918</c:v>
                </c:pt>
                <c:pt idx="885">
                  <c:v>1.00983900241623</c:v>
                </c:pt>
                <c:pt idx="886">
                  <c:v>1.0032076900687099</c:v>
                </c:pt>
                <c:pt idx="887">
                  <c:v>1.00135756330144</c:v>
                </c:pt>
                <c:pt idx="888">
                  <c:v>1.0026919225170801</c:v>
                </c:pt>
                <c:pt idx="889">
                  <c:v>1.0145276439590001</c:v>
                </c:pt>
                <c:pt idx="890">
                  <c:v>1.0098228361202799</c:v>
                </c:pt>
                <c:pt idx="891">
                  <c:v>1.00502550043718</c:v>
                </c:pt>
                <c:pt idx="892">
                  <c:v>1.00367813582393</c:v>
                </c:pt>
                <c:pt idx="893">
                  <c:v>1.0077434681519899</c:v>
                </c:pt>
                <c:pt idx="894">
                  <c:v>1.0077376548259001</c:v>
                </c:pt>
                <c:pt idx="895">
                  <c:v>1.00740311428246</c:v>
                </c:pt>
                <c:pt idx="896">
                  <c:v>1.00358102722849</c:v>
                </c:pt>
                <c:pt idx="897">
                  <c:v>0.99985358706662597</c:v>
                </c:pt>
                <c:pt idx="898">
                  <c:v>1.01232434787325</c:v>
                </c:pt>
                <c:pt idx="899">
                  <c:v>1.01386233723667</c:v>
                </c:pt>
                <c:pt idx="900">
                  <c:v>1.0046660746909899</c:v>
                </c:pt>
                <c:pt idx="901">
                  <c:v>0.99813875006483899</c:v>
                </c:pt>
                <c:pt idx="902">
                  <c:v>1.0054854424212201</c:v>
                </c:pt>
                <c:pt idx="903">
                  <c:v>1.0095055938794999</c:v>
                </c:pt>
                <c:pt idx="904">
                  <c:v>1.00963059515993</c:v>
                </c:pt>
                <c:pt idx="905">
                  <c:v>1.0070158290603</c:v>
                </c:pt>
                <c:pt idx="906">
                  <c:v>0.99943176035385195</c:v>
                </c:pt>
                <c:pt idx="907">
                  <c:v>1.0068435674418299</c:v>
                </c:pt>
                <c:pt idx="908">
                  <c:v>1.0082586780013401</c:v>
                </c:pt>
                <c:pt idx="909">
                  <c:v>1.01098567532137</c:v>
                </c:pt>
                <c:pt idx="910">
                  <c:v>1.00388665294345</c:v>
                </c:pt>
                <c:pt idx="911">
                  <c:v>1.00104807756821</c:v>
                </c:pt>
                <c:pt idx="912">
                  <c:v>1.00921926528282</c:v>
                </c:pt>
                <c:pt idx="913">
                  <c:v>1.0097880541905799</c:v>
                </c:pt>
                <c:pt idx="914">
                  <c:v>1.0038076866960099</c:v>
                </c:pt>
                <c:pt idx="915">
                  <c:v>1.0014558825445099</c:v>
                </c:pt>
                <c:pt idx="916">
                  <c:v>1.0057848125767299</c:v>
                </c:pt>
                <c:pt idx="917">
                  <c:v>1.01151678194185</c:v>
                </c:pt>
                <c:pt idx="918">
                  <c:v>1.0126050948168299</c:v>
                </c:pt>
                <c:pt idx="919">
                  <c:v>1.00548092049377</c:v>
                </c:pt>
                <c:pt idx="920">
                  <c:v>1.0017013235900201</c:v>
                </c:pt>
                <c:pt idx="921">
                  <c:v>1.00612330260113</c:v>
                </c:pt>
                <c:pt idx="922">
                  <c:v>1.0078703352599501</c:v>
                </c:pt>
                <c:pt idx="923">
                  <c:v>1.0055447672754301</c:v>
                </c:pt>
                <c:pt idx="924">
                  <c:v>1.00453821590669</c:v>
                </c:pt>
                <c:pt idx="925">
                  <c:v>1.00456905702346</c:v>
                </c:pt>
                <c:pt idx="926">
                  <c:v>1.0099567479630001</c:v>
                </c:pt>
                <c:pt idx="927">
                  <c:v>1.01142921601366</c:v>
                </c:pt>
                <c:pt idx="928">
                  <c:v>1.00612752084912</c:v>
                </c:pt>
                <c:pt idx="929">
                  <c:v>1.0029032834296601</c:v>
                </c:pt>
                <c:pt idx="930">
                  <c:v>1.00327623202436</c:v>
                </c:pt>
                <c:pt idx="931">
                  <c:v>1.00874804322635</c:v>
                </c:pt>
                <c:pt idx="932">
                  <c:v>1.0085784098998001</c:v>
                </c:pt>
                <c:pt idx="933">
                  <c:v>1.0058441347609499</c:v>
                </c:pt>
                <c:pt idx="934">
                  <c:v>0.999517370444856</c:v>
                </c:pt>
                <c:pt idx="935">
                  <c:v>1.0111632145746801</c:v>
                </c:pt>
                <c:pt idx="936">
                  <c:v>1.0102261755517901</c:v>
                </c:pt>
                <c:pt idx="937">
                  <c:v>1.00595909813073</c:v>
                </c:pt>
                <c:pt idx="938">
                  <c:v>1.0011169394216599</c:v>
                </c:pt>
                <c:pt idx="939">
                  <c:v>1.0035381756834201</c:v>
                </c:pt>
                <c:pt idx="940">
                  <c:v>1.0106458311426401</c:v>
                </c:pt>
                <c:pt idx="941">
                  <c:v>1.01048092515049</c:v>
                </c:pt>
                <c:pt idx="942">
                  <c:v>1.0025986487752701</c:v>
                </c:pt>
                <c:pt idx="943">
                  <c:v>1.00430808308108</c:v>
                </c:pt>
                <c:pt idx="944">
                  <c:v>1.0038250520807901</c:v>
                </c:pt>
                <c:pt idx="945">
                  <c:v>1.0120193814957299</c:v>
                </c:pt>
                <c:pt idx="946">
                  <c:v>1.0092805472231201</c:v>
                </c:pt>
                <c:pt idx="947">
                  <c:v>1.0044116954765101</c:v>
                </c:pt>
                <c:pt idx="948">
                  <c:v>1.0029040022798801</c:v>
                </c:pt>
                <c:pt idx="949">
                  <c:v>1.00624446379843</c:v>
                </c:pt>
                <c:pt idx="950">
                  <c:v>1.0056746295875201</c:v>
                </c:pt>
                <c:pt idx="951">
                  <c:v>1.0082566423416199</c:v>
                </c:pt>
                <c:pt idx="952">
                  <c:v>1.00437485825313</c:v>
                </c:pt>
                <c:pt idx="953">
                  <c:v>0.99935452154128002</c:v>
                </c:pt>
                <c:pt idx="954">
                  <c:v>1.01045310043267</c:v>
                </c:pt>
                <c:pt idx="955">
                  <c:v>1.0116526955457601</c:v>
                </c:pt>
                <c:pt idx="956">
                  <c:v>1.00793200261724</c:v>
                </c:pt>
                <c:pt idx="957">
                  <c:v>1.0042913451050901</c:v>
                </c:pt>
                <c:pt idx="958">
                  <c:v>1.0044488691382001</c:v>
                </c:pt>
                <c:pt idx="959">
                  <c:v>1.0053398475311699</c:v>
                </c:pt>
                <c:pt idx="960">
                  <c:v>1.0095351707320599</c:v>
                </c:pt>
                <c:pt idx="961">
                  <c:v>1.0024477471993201</c:v>
                </c:pt>
                <c:pt idx="962">
                  <c:v>1.00341762350479</c:v>
                </c:pt>
                <c:pt idx="963">
                  <c:v>1.0032380422357401</c:v>
                </c:pt>
                <c:pt idx="964">
                  <c:v>1.00938326040013</c:v>
                </c:pt>
                <c:pt idx="965">
                  <c:v>1.0107819536349101</c:v>
                </c:pt>
                <c:pt idx="966">
                  <c:v>1.0063482790276901</c:v>
                </c:pt>
                <c:pt idx="967">
                  <c:v>1.0028453283098999</c:v>
                </c:pt>
                <c:pt idx="968">
                  <c:v>1.00343570987383</c:v>
                </c:pt>
                <c:pt idx="969">
                  <c:v>1.0069563647844899</c:v>
                </c:pt>
                <c:pt idx="970">
                  <c:v>1.0063702138780699</c:v>
                </c:pt>
                <c:pt idx="971">
                  <c:v>1.0039369393438</c:v>
                </c:pt>
                <c:pt idx="972">
                  <c:v>1.00161831741387</c:v>
                </c:pt>
                <c:pt idx="973">
                  <c:v>1.0053449461955799</c:v>
                </c:pt>
                <c:pt idx="974">
                  <c:v>1.01051482639346</c:v>
                </c:pt>
                <c:pt idx="975">
                  <c:v>1.0094425204477999</c:v>
                </c:pt>
                <c:pt idx="976">
                  <c:v>1.00534924484181</c:v>
                </c:pt>
                <c:pt idx="977">
                  <c:v>1.0030271593960001</c:v>
                </c:pt>
                <c:pt idx="978">
                  <c:v>1.0059970427779601</c:v>
                </c:pt>
                <c:pt idx="979">
                  <c:v>1.00815676849238</c:v>
                </c:pt>
                <c:pt idx="980">
                  <c:v>1.0073574081312899</c:v>
                </c:pt>
                <c:pt idx="981">
                  <c:v>1.0047760929824101</c:v>
                </c:pt>
                <c:pt idx="982">
                  <c:v>1.00384612856802</c:v>
                </c:pt>
                <c:pt idx="983">
                  <c:v>1.00825199956509</c:v>
                </c:pt>
                <c:pt idx="984">
                  <c:v>1.0089956738955801</c:v>
                </c:pt>
                <c:pt idx="985">
                  <c:v>1.0082688827217701</c:v>
                </c:pt>
                <c:pt idx="986">
                  <c:v>1.00398129345372</c:v>
                </c:pt>
                <c:pt idx="987">
                  <c:v>1.00410528214725</c:v>
                </c:pt>
                <c:pt idx="988">
                  <c:v>1.0054267328841</c:v>
                </c:pt>
                <c:pt idx="989">
                  <c:v>1.0086322858544601</c:v>
                </c:pt>
                <c:pt idx="990">
                  <c:v>1.0041700323998899</c:v>
                </c:pt>
                <c:pt idx="991">
                  <c:v>1.0051548008714899</c:v>
                </c:pt>
                <c:pt idx="992">
                  <c:v>1.00760579539322</c:v>
                </c:pt>
                <c:pt idx="993">
                  <c:v>1.00539889821155</c:v>
                </c:pt>
                <c:pt idx="994">
                  <c:v>1.00526401318907</c:v>
                </c:pt>
                <c:pt idx="995">
                  <c:v>1.0089758443282999</c:v>
                </c:pt>
                <c:pt idx="996">
                  <c:v>1.0058795417797299</c:v>
                </c:pt>
                <c:pt idx="997">
                  <c:v>1.0076302775219701</c:v>
                </c:pt>
                <c:pt idx="998">
                  <c:v>1.0069745129515399</c:v>
                </c:pt>
                <c:pt idx="999">
                  <c:v>1.0051004223131099</c:v>
                </c:pt>
                <c:pt idx="1000">
                  <c:v>1.0073855688315201</c:v>
                </c:pt>
                <c:pt idx="1001">
                  <c:v>1.0065565081151699</c:v>
                </c:pt>
                <c:pt idx="1002">
                  <c:v>1.0057013042971601</c:v>
                </c:pt>
                <c:pt idx="1003">
                  <c:v>1.00626537571408</c:v>
                </c:pt>
                <c:pt idx="1004">
                  <c:v>1.0064332904534701</c:v>
                </c:pt>
                <c:pt idx="1005">
                  <c:v>1.0042540472027</c:v>
                </c:pt>
                <c:pt idx="1006">
                  <c:v>1.0067042763463401</c:v>
                </c:pt>
                <c:pt idx="1007">
                  <c:v>1.0064839476365199</c:v>
                </c:pt>
                <c:pt idx="1008">
                  <c:v>1.00562935511102</c:v>
                </c:pt>
                <c:pt idx="1009">
                  <c:v>1.0052234635472801</c:v>
                </c:pt>
                <c:pt idx="1010">
                  <c:v>1.0049674730960201</c:v>
                </c:pt>
                <c:pt idx="1011">
                  <c:v>1.0052901972480399</c:v>
                </c:pt>
                <c:pt idx="1012">
                  <c:v>1.00679927590161</c:v>
                </c:pt>
                <c:pt idx="1013">
                  <c:v>1.00564332910381</c:v>
                </c:pt>
                <c:pt idx="1014">
                  <c:v>1.00407845950453</c:v>
                </c:pt>
                <c:pt idx="1015">
                  <c:v>1.0076384328885</c:v>
                </c:pt>
                <c:pt idx="1016">
                  <c:v>1.00815835976101</c:v>
                </c:pt>
                <c:pt idx="1017">
                  <c:v>1.00682955251572</c:v>
                </c:pt>
                <c:pt idx="1018">
                  <c:v>1.0062104820101001</c:v>
                </c:pt>
                <c:pt idx="1019">
                  <c:v>1.0037381286157301</c:v>
                </c:pt>
                <c:pt idx="1020">
                  <c:v>1.0052635004326</c:v>
                </c:pt>
                <c:pt idx="1021">
                  <c:v>1.00468142643576</c:v>
                </c:pt>
                <c:pt idx="1022">
                  <c:v>1.00760722628612</c:v>
                </c:pt>
                <c:pt idx="1023">
                  <c:v>1.0075596923205099</c:v>
                </c:pt>
                <c:pt idx="1024">
                  <c:v>1.0056410408316701</c:v>
                </c:pt>
                <c:pt idx="1025">
                  <c:v>1.0046618253830499</c:v>
                </c:pt>
                <c:pt idx="1026">
                  <c:v>1.0054372095839701</c:v>
                </c:pt>
                <c:pt idx="1027">
                  <c:v>1.0099653705949501</c:v>
                </c:pt>
                <c:pt idx="1028">
                  <c:v>1.0057070394533401</c:v>
                </c:pt>
                <c:pt idx="1029">
                  <c:v>1.00502116934769</c:v>
                </c:pt>
                <c:pt idx="1030">
                  <c:v>1.0040140479480399</c:v>
                </c:pt>
                <c:pt idx="1031">
                  <c:v>1.00517183565846</c:v>
                </c:pt>
                <c:pt idx="1032">
                  <c:v>1.00726528104864</c:v>
                </c:pt>
                <c:pt idx="1033">
                  <c:v>1.0047101608215201</c:v>
                </c:pt>
                <c:pt idx="1034">
                  <c:v>1.00775554919683</c:v>
                </c:pt>
                <c:pt idx="1035">
                  <c:v>1.00627355852422</c:v>
                </c:pt>
                <c:pt idx="1036">
                  <c:v>1.00675600267195</c:v>
                </c:pt>
                <c:pt idx="1037">
                  <c:v>1.0083487638570301</c:v>
                </c:pt>
                <c:pt idx="1038">
                  <c:v>1.0031107767729299</c:v>
                </c:pt>
                <c:pt idx="1039">
                  <c:v>1.0035494389376101</c:v>
                </c:pt>
                <c:pt idx="1040">
                  <c:v>1.0079814429775</c:v>
                </c:pt>
                <c:pt idx="1041">
                  <c:v>1.0075161207102299</c:v>
                </c:pt>
                <c:pt idx="1042">
                  <c:v>1.0071238771342901</c:v>
                </c:pt>
                <c:pt idx="1043">
                  <c:v>1.0059427949764299</c:v>
                </c:pt>
                <c:pt idx="1044">
                  <c:v>1.00427683090172</c:v>
                </c:pt>
                <c:pt idx="1045">
                  <c:v>1.0071879669063799</c:v>
                </c:pt>
                <c:pt idx="1046">
                  <c:v>1.0061415699085301</c:v>
                </c:pt>
                <c:pt idx="1047">
                  <c:v>1.0071912033631001</c:v>
                </c:pt>
                <c:pt idx="1048">
                  <c:v>1.0074681950915401</c:v>
                </c:pt>
                <c:pt idx="1049">
                  <c:v>1.0042244752315099</c:v>
                </c:pt>
                <c:pt idx="1050">
                  <c:v>1.00467380298383</c:v>
                </c:pt>
                <c:pt idx="1051">
                  <c:v>1.0062108938791099</c:v>
                </c:pt>
                <c:pt idx="1052">
                  <c:v>1.0105334871620999</c:v>
                </c:pt>
                <c:pt idx="1053">
                  <c:v>1.0107653713186899</c:v>
                </c:pt>
                <c:pt idx="1054">
                  <c:v>1.0057979735518501</c:v>
                </c:pt>
                <c:pt idx="1055">
                  <c:v>1.0040361344115101</c:v>
                </c:pt>
                <c:pt idx="1056">
                  <c:v>1.00067411280097</c:v>
                </c:pt>
                <c:pt idx="1057">
                  <c:v>1.0067275132214299</c:v>
                </c:pt>
                <c:pt idx="1058">
                  <c:v>1.00639881386109</c:v>
                </c:pt>
                <c:pt idx="1059">
                  <c:v>1.0075109831768601</c:v>
                </c:pt>
                <c:pt idx="1060">
                  <c:v>1.0038776204528099</c:v>
                </c:pt>
                <c:pt idx="1061">
                  <c:v>1.0070449415284299</c:v>
                </c:pt>
                <c:pt idx="1062">
                  <c:v>1.0054452173703901</c:v>
                </c:pt>
                <c:pt idx="1063">
                  <c:v>1.0064502936648201</c:v>
                </c:pt>
                <c:pt idx="1064">
                  <c:v>1.0100206912073599</c:v>
                </c:pt>
                <c:pt idx="1065">
                  <c:v>1.00770123813956</c:v>
                </c:pt>
                <c:pt idx="1066">
                  <c:v>1.0032252407834401</c:v>
                </c:pt>
                <c:pt idx="1067">
                  <c:v>0.99807447515353298</c:v>
                </c:pt>
                <c:pt idx="1068">
                  <c:v>1.0027802123685901</c:v>
                </c:pt>
                <c:pt idx="1069">
                  <c:v>1.00884691515958</c:v>
                </c:pt>
                <c:pt idx="1070">
                  <c:v>1.00641773197316</c:v>
                </c:pt>
                <c:pt idx="1071">
                  <c:v>1.0073782923663801</c:v>
                </c:pt>
                <c:pt idx="1072">
                  <c:v>1.01083734373884</c:v>
                </c:pt>
                <c:pt idx="1073">
                  <c:v>1.0056116856311901</c:v>
                </c:pt>
                <c:pt idx="1074">
                  <c:v>1.0036850342552699</c:v>
                </c:pt>
                <c:pt idx="1075">
                  <c:v>1.0080260813867901</c:v>
                </c:pt>
                <c:pt idx="1076">
                  <c:v>1.00894225796177</c:v>
                </c:pt>
                <c:pt idx="1077">
                  <c:v>1.00619676816018</c:v>
                </c:pt>
                <c:pt idx="1078">
                  <c:v>1.0062688409510701</c:v>
                </c:pt>
                <c:pt idx="1079">
                  <c:v>1.0063759867768101</c:v>
                </c:pt>
                <c:pt idx="1080">
                  <c:v>1.0054914386791201</c:v>
                </c:pt>
                <c:pt idx="1081">
                  <c:v>1.0016583455505199</c:v>
                </c:pt>
                <c:pt idx="1082">
                  <c:v>1.00623837475073</c:v>
                </c:pt>
                <c:pt idx="1083">
                  <c:v>1.00683998493703</c:v>
                </c:pt>
                <c:pt idx="1084">
                  <c:v>1.00402847461016</c:v>
                </c:pt>
                <c:pt idx="1085">
                  <c:v>1.00521798465507</c:v>
                </c:pt>
                <c:pt idx="1086">
                  <c:v>1.0078979201367599</c:v>
                </c:pt>
                <c:pt idx="1087">
                  <c:v>1.0094458638272801</c:v>
                </c:pt>
                <c:pt idx="1088">
                  <c:v>1.0102832110383699</c:v>
                </c:pt>
                <c:pt idx="1089">
                  <c:v>1.0074477549560601</c:v>
                </c:pt>
                <c:pt idx="1090">
                  <c:v>1.01204983598734</c:v>
                </c:pt>
                <c:pt idx="1091">
                  <c:v>1.01794028486154</c:v>
                </c:pt>
                <c:pt idx="1092">
                  <c:v>1.0133546723798099</c:v>
                </c:pt>
                <c:pt idx="1093">
                  <c:v>1.00240641893296</c:v>
                </c:pt>
                <c:pt idx="1094">
                  <c:v>1.0011732752131399</c:v>
                </c:pt>
                <c:pt idx="1095">
                  <c:v>1.0062171617717499</c:v>
                </c:pt>
                <c:pt idx="1096">
                  <c:v>1.0015136023269999</c:v>
                </c:pt>
                <c:pt idx="1097">
                  <c:v>1.0054903369227399</c:v>
                </c:pt>
                <c:pt idx="1098">
                  <c:v>1.0114112028156499</c:v>
                </c:pt>
                <c:pt idx="1099">
                  <c:v>1.0068554152712299</c:v>
                </c:pt>
                <c:pt idx="1100">
                  <c:v>1.0027461170435901</c:v>
                </c:pt>
                <c:pt idx="1101">
                  <c:v>1.00607533861535</c:v>
                </c:pt>
                <c:pt idx="1102">
                  <c:v>1.0051657463548</c:v>
                </c:pt>
                <c:pt idx="1103">
                  <c:v>0.99870866643380996</c:v>
                </c:pt>
                <c:pt idx="1104">
                  <c:v>1.00629729275895</c:v>
                </c:pt>
                <c:pt idx="1105">
                  <c:v>1.00528765822574</c:v>
                </c:pt>
                <c:pt idx="1106">
                  <c:v>1.0109174897116999</c:v>
                </c:pt>
                <c:pt idx="1107">
                  <c:v>1.00718610674542</c:v>
                </c:pt>
                <c:pt idx="1108">
                  <c:v>1.00988377504592</c:v>
                </c:pt>
                <c:pt idx="1109">
                  <c:v>1.0119984839148699</c:v>
                </c:pt>
                <c:pt idx="1110">
                  <c:v>1.0096380490938299</c:v>
                </c:pt>
                <c:pt idx="1111">
                  <c:v>1.0025560141727701</c:v>
                </c:pt>
                <c:pt idx="1112">
                  <c:v>1.0062052159405701</c:v>
                </c:pt>
                <c:pt idx="1113">
                  <c:v>1.00070571675493</c:v>
                </c:pt>
                <c:pt idx="1114">
                  <c:v>1.0053328759893401</c:v>
                </c:pt>
                <c:pt idx="1115">
                  <c:v>1.00993894632349</c:v>
                </c:pt>
                <c:pt idx="1116">
                  <c:v>1.00408232310951</c:v>
                </c:pt>
                <c:pt idx="1117">
                  <c:v>1.00505110037749</c:v>
                </c:pt>
                <c:pt idx="1118">
                  <c:v>1.0112809571444501</c:v>
                </c:pt>
                <c:pt idx="1119">
                  <c:v>1.0112828471777799</c:v>
                </c:pt>
                <c:pt idx="1120">
                  <c:v>1.00624500851433</c:v>
                </c:pt>
                <c:pt idx="1121">
                  <c:v>1.00437668481502</c:v>
                </c:pt>
                <c:pt idx="1122">
                  <c:v>1.0073162940551501</c:v>
                </c:pt>
                <c:pt idx="1123">
                  <c:v>1.0112804100638999</c:v>
                </c:pt>
                <c:pt idx="1124">
                  <c:v>1.00496057174846</c:v>
                </c:pt>
                <c:pt idx="1125">
                  <c:v>1.00819337271627</c:v>
                </c:pt>
                <c:pt idx="1126">
                  <c:v>1.0045383461680299</c:v>
                </c:pt>
                <c:pt idx="1127">
                  <c:v>1.0042108313048601</c:v>
                </c:pt>
                <c:pt idx="1128">
                  <c:v>1.00542731030642</c:v>
                </c:pt>
                <c:pt idx="1129">
                  <c:v>1.0096796980448799</c:v>
                </c:pt>
                <c:pt idx="1130">
                  <c:v>1.0054882918035399</c:v>
                </c:pt>
                <c:pt idx="1131">
                  <c:v>1.00408466547797</c:v>
                </c:pt>
                <c:pt idx="1132">
                  <c:v>1.0070633298785101</c:v>
                </c:pt>
                <c:pt idx="1133">
                  <c:v>1.00863600576769</c:v>
                </c:pt>
                <c:pt idx="1134">
                  <c:v>1.0056489064007399</c:v>
                </c:pt>
                <c:pt idx="1135">
                  <c:v>1.00872414383616</c:v>
                </c:pt>
                <c:pt idx="1136">
                  <c:v>1.0123965153165</c:v>
                </c:pt>
                <c:pt idx="1137">
                  <c:v>1.02659038528227</c:v>
                </c:pt>
                <c:pt idx="1138">
                  <c:v>0.98533371243908996</c:v>
                </c:pt>
                <c:pt idx="1139">
                  <c:v>1.01284125743425</c:v>
                </c:pt>
                <c:pt idx="1140">
                  <c:v>1.0041529863551699</c:v>
                </c:pt>
                <c:pt idx="1141">
                  <c:v>1.0199727391361999</c:v>
                </c:pt>
                <c:pt idx="1142">
                  <c:v>0.996110553200798</c:v>
                </c:pt>
                <c:pt idx="1143">
                  <c:v>1.0314158379082601</c:v>
                </c:pt>
                <c:pt idx="1144">
                  <c:v>1.0007725757063901</c:v>
                </c:pt>
                <c:pt idx="1145">
                  <c:v>0.99522441830272601</c:v>
                </c:pt>
                <c:pt idx="1146">
                  <c:v>0.98646455821078505</c:v>
                </c:pt>
                <c:pt idx="1147">
                  <c:v>1.0217503880283101</c:v>
                </c:pt>
                <c:pt idx="1148">
                  <c:v>1.02452203399097</c:v>
                </c:pt>
                <c:pt idx="1149">
                  <c:v>1.00724881259647</c:v>
                </c:pt>
                <c:pt idx="1150">
                  <c:v>0.99056942831938799</c:v>
                </c:pt>
                <c:pt idx="1151">
                  <c:v>0.99878675522706095</c:v>
                </c:pt>
                <c:pt idx="1152">
                  <c:v>1.0008476618092299</c:v>
                </c:pt>
                <c:pt idx="1153">
                  <c:v>1.025540867311</c:v>
                </c:pt>
                <c:pt idx="1154">
                  <c:v>1.00778310358281</c:v>
                </c:pt>
                <c:pt idx="1155">
                  <c:v>0.98607493730902596</c:v>
                </c:pt>
                <c:pt idx="1156">
                  <c:v>1.01289733539041</c:v>
                </c:pt>
                <c:pt idx="1157">
                  <c:v>1.00151784776608</c:v>
                </c:pt>
                <c:pt idx="1158">
                  <c:v>0.99772553131109198</c:v>
                </c:pt>
                <c:pt idx="1159">
                  <c:v>1.0204521738200201</c:v>
                </c:pt>
                <c:pt idx="1160">
                  <c:v>1.00591159506489</c:v>
                </c:pt>
                <c:pt idx="1161">
                  <c:v>1.0042677528000199</c:v>
                </c:pt>
                <c:pt idx="1162">
                  <c:v>0.98178426328038104</c:v>
                </c:pt>
                <c:pt idx="1163">
                  <c:v>1.0014487138451</c:v>
                </c:pt>
                <c:pt idx="1164">
                  <c:v>1.01264845438336</c:v>
                </c:pt>
                <c:pt idx="1165">
                  <c:v>1.0231682904586099</c:v>
                </c:pt>
                <c:pt idx="1166">
                  <c:v>1.00802604768478</c:v>
                </c:pt>
                <c:pt idx="1167">
                  <c:v>1.02647994666238</c:v>
                </c:pt>
                <c:pt idx="1168">
                  <c:v>1.0372297845733101</c:v>
                </c:pt>
                <c:pt idx="1169">
                  <c:v>0.99843935549336205</c:v>
                </c:pt>
                <c:pt idx="1170">
                  <c:v>1.0003350245287801</c:v>
                </c:pt>
                <c:pt idx="1171">
                  <c:v>1.00975413954536</c:v>
                </c:pt>
                <c:pt idx="1172">
                  <c:v>1.0208194693446</c:v>
                </c:pt>
                <c:pt idx="1173">
                  <c:v>1.00689495629336</c:v>
                </c:pt>
                <c:pt idx="1174">
                  <c:v>1.00234654795136</c:v>
                </c:pt>
                <c:pt idx="1175">
                  <c:v>1.01626163471519</c:v>
                </c:pt>
                <c:pt idx="1176">
                  <c:v>1.00999994882772</c:v>
                </c:pt>
                <c:pt idx="1177">
                  <c:v>1.01281451499374</c:v>
                </c:pt>
                <c:pt idx="1178">
                  <c:v>1.03080145354622</c:v>
                </c:pt>
                <c:pt idx="1179">
                  <c:v>1.01180222093154</c:v>
                </c:pt>
                <c:pt idx="1180">
                  <c:v>1.0084112001802601</c:v>
                </c:pt>
                <c:pt idx="1181">
                  <c:v>1.0087573102198599</c:v>
                </c:pt>
                <c:pt idx="1182">
                  <c:v>1.0078060946288201</c:v>
                </c:pt>
                <c:pt idx="1183">
                  <c:v>1.0280389322438099</c:v>
                </c:pt>
                <c:pt idx="1184">
                  <c:v>0.98101340393849901</c:v>
                </c:pt>
                <c:pt idx="1185">
                  <c:v>1.0037221862427901</c:v>
                </c:pt>
                <c:pt idx="1186">
                  <c:v>0.98725492049926</c:v>
                </c:pt>
                <c:pt idx="1187">
                  <c:v>1.0051126488961299</c:v>
                </c:pt>
                <c:pt idx="1188">
                  <c:v>1.01333167121284</c:v>
                </c:pt>
                <c:pt idx="1189">
                  <c:v>0.99277166259870697</c:v>
                </c:pt>
                <c:pt idx="1190">
                  <c:v>1.0026220309343901</c:v>
                </c:pt>
                <c:pt idx="1191">
                  <c:v>1.0078519527023799</c:v>
                </c:pt>
                <c:pt idx="1192">
                  <c:v>1.0008865543676799</c:v>
                </c:pt>
                <c:pt idx="1193">
                  <c:v>0.94696059228459994</c:v>
                </c:pt>
                <c:pt idx="1194">
                  <c:v>0.95942316335337696</c:v>
                </c:pt>
                <c:pt idx="1195">
                  <c:v>1.0112451518583401</c:v>
                </c:pt>
                <c:pt idx="1196">
                  <c:v>1.0402609832921701</c:v>
                </c:pt>
                <c:pt idx="1197">
                  <c:v>1.0294487967810699</c:v>
                </c:pt>
                <c:pt idx="1198">
                  <c:v>1.01744243171493</c:v>
                </c:pt>
                <c:pt idx="1199">
                  <c:v>1.0116560026580199</c:v>
                </c:pt>
                <c:pt idx="1200">
                  <c:v>1.01129822862151</c:v>
                </c:pt>
                <c:pt idx="1201">
                  <c:v>1.0085698569925601</c:v>
                </c:pt>
                <c:pt idx="1202">
                  <c:v>0.97573898903395295</c:v>
                </c:pt>
                <c:pt idx="1203">
                  <c:v>1.0007555895612099</c:v>
                </c:pt>
                <c:pt idx="1204">
                  <c:v>0.99329088928369802</c:v>
                </c:pt>
                <c:pt idx="1205">
                  <c:v>0.99443024681020198</c:v>
                </c:pt>
                <c:pt idx="1206">
                  <c:v>0.99987101529997402</c:v>
                </c:pt>
                <c:pt idx="1207">
                  <c:v>1.0047251304660401</c:v>
                </c:pt>
                <c:pt idx="1208">
                  <c:v>1.00166959530376</c:v>
                </c:pt>
                <c:pt idx="1209">
                  <c:v>1.0012741014467501</c:v>
                </c:pt>
                <c:pt idx="1210">
                  <c:v>1.0038237143069499</c:v>
                </c:pt>
                <c:pt idx="1211">
                  <c:v>1.0019070410362401</c:v>
                </c:pt>
                <c:pt idx="1212">
                  <c:v>1.0014881544426799</c:v>
                </c:pt>
                <c:pt idx="1213">
                  <c:v>1.00650210024868</c:v>
                </c:pt>
                <c:pt idx="1214">
                  <c:v>1.0074944158877499</c:v>
                </c:pt>
                <c:pt idx="1215">
                  <c:v>0.99828277636549501</c:v>
                </c:pt>
                <c:pt idx="1216">
                  <c:v>0.99287911806725004</c:v>
                </c:pt>
                <c:pt idx="1217">
                  <c:v>1.0401418010718499</c:v>
                </c:pt>
                <c:pt idx="1218">
                  <c:v>0.998346172358065</c:v>
                </c:pt>
                <c:pt idx="1219">
                  <c:v>1.02176742433736</c:v>
                </c:pt>
                <c:pt idx="1220">
                  <c:v>1.0147136659398099</c:v>
                </c:pt>
                <c:pt idx="1221">
                  <c:v>0.99414087738207402</c:v>
                </c:pt>
                <c:pt idx="1222">
                  <c:v>1.0371496859248399</c:v>
                </c:pt>
                <c:pt idx="1223">
                  <c:v>1.00022159775222</c:v>
                </c:pt>
                <c:pt idx="1224">
                  <c:v>1.00244142813084</c:v>
                </c:pt>
                <c:pt idx="1225">
                  <c:v>1.0091764348735099</c:v>
                </c:pt>
                <c:pt idx="1226">
                  <c:v>1.00824847330259</c:v>
                </c:pt>
                <c:pt idx="1227">
                  <c:v>1.0060051819096201</c:v>
                </c:pt>
                <c:pt idx="1228">
                  <c:v>1.0042750885957501</c:v>
                </c:pt>
                <c:pt idx="1229">
                  <c:v>1.00543460691882</c:v>
                </c:pt>
                <c:pt idx="1230">
                  <c:v>1.00697377687058</c:v>
                </c:pt>
                <c:pt idx="1231">
                  <c:v>1.00854368318284</c:v>
                </c:pt>
                <c:pt idx="1232">
                  <c:v>1.00702053918478</c:v>
                </c:pt>
                <c:pt idx="1233">
                  <c:v>1.0070619526498901</c:v>
                </c:pt>
                <c:pt idx="1234">
                  <c:v>1.0046208254475899</c:v>
                </c:pt>
                <c:pt idx="1235">
                  <c:v>1.00456830031263</c:v>
                </c:pt>
                <c:pt idx="1236">
                  <c:v>1.00548414242145</c:v>
                </c:pt>
                <c:pt idx="1237">
                  <c:v>1.0137280334355001</c:v>
                </c:pt>
                <c:pt idx="1238">
                  <c:v>0.99967544945397202</c:v>
                </c:pt>
                <c:pt idx="1239">
                  <c:v>1.0088270757657101</c:v>
                </c:pt>
                <c:pt idx="1240">
                  <c:v>1.0020928213918101</c:v>
                </c:pt>
                <c:pt idx="1241">
                  <c:v>1.0032084025510399</c:v>
                </c:pt>
                <c:pt idx="1242">
                  <c:v>1.0046901112965101</c:v>
                </c:pt>
                <c:pt idx="1243">
                  <c:v>1.0065453835426399</c:v>
                </c:pt>
                <c:pt idx="1244">
                  <c:v>1.0063893954757299</c:v>
                </c:pt>
                <c:pt idx="1245">
                  <c:v>1.00298913982655</c:v>
                </c:pt>
                <c:pt idx="1246">
                  <c:v>1.0051153390198599</c:v>
                </c:pt>
                <c:pt idx="1247">
                  <c:v>1.0073897988385601</c:v>
                </c:pt>
                <c:pt idx="1248">
                  <c:v>1.00638467183279</c:v>
                </c:pt>
                <c:pt idx="1249">
                  <c:v>1.0086683767923901</c:v>
                </c:pt>
                <c:pt idx="1250">
                  <c:v>1.0116079419884001</c:v>
                </c:pt>
                <c:pt idx="1251">
                  <c:v>1.00767370269448</c:v>
                </c:pt>
                <c:pt idx="1252">
                  <c:v>1.00515492122856</c:v>
                </c:pt>
                <c:pt idx="1253">
                  <c:v>1.00810732198561</c:v>
                </c:pt>
                <c:pt idx="1254">
                  <c:v>1.00444148822567</c:v>
                </c:pt>
                <c:pt idx="1255">
                  <c:v>1.00696608252413</c:v>
                </c:pt>
                <c:pt idx="1256">
                  <c:v>1.0078858455628801</c:v>
                </c:pt>
                <c:pt idx="1257">
                  <c:v>1.00563345006717</c:v>
                </c:pt>
                <c:pt idx="1258">
                  <c:v>1.0064018258076599</c:v>
                </c:pt>
                <c:pt idx="1259">
                  <c:v>1.0053091336106501</c:v>
                </c:pt>
                <c:pt idx="1260">
                  <c:v>1.0052685008762601</c:v>
                </c:pt>
                <c:pt idx="1261">
                  <c:v>1.00684578800827</c:v>
                </c:pt>
                <c:pt idx="1262">
                  <c:v>1.0060708877892299</c:v>
                </c:pt>
                <c:pt idx="1263">
                  <c:v>1.0092710540295899</c:v>
                </c:pt>
                <c:pt idx="1264">
                  <c:v>1.0081103610562701</c:v>
                </c:pt>
                <c:pt idx="1265">
                  <c:v>1.0107528184017101</c:v>
                </c:pt>
                <c:pt idx="1266">
                  <c:v>1.0188394735619499</c:v>
                </c:pt>
                <c:pt idx="1267">
                  <c:v>0.99689825222487005</c:v>
                </c:pt>
                <c:pt idx="1268">
                  <c:v>0.98514140931238903</c:v>
                </c:pt>
                <c:pt idx="1269">
                  <c:v>1.0192957724429199</c:v>
                </c:pt>
                <c:pt idx="1270">
                  <c:v>1.0062594830479901</c:v>
                </c:pt>
                <c:pt idx="1271">
                  <c:v>1.00569828769169</c:v>
                </c:pt>
                <c:pt idx="1272">
                  <c:v>1.0037391655504899</c:v>
                </c:pt>
                <c:pt idx="1273">
                  <c:v>1.00244343776644</c:v>
                </c:pt>
                <c:pt idx="1274">
                  <c:v>1.01014841148714</c:v>
                </c:pt>
                <c:pt idx="1275">
                  <c:v>1.0155507344067101</c:v>
                </c:pt>
                <c:pt idx="1276">
                  <c:v>0.99335947442705796</c:v>
                </c:pt>
                <c:pt idx="1277">
                  <c:v>1.0202427261946101</c:v>
                </c:pt>
                <c:pt idx="1278">
                  <c:v>1.01894438976816</c:v>
                </c:pt>
                <c:pt idx="1279">
                  <c:v>0.98880888292278202</c:v>
                </c:pt>
                <c:pt idx="1280">
                  <c:v>1.0097017910101</c:v>
                </c:pt>
                <c:pt idx="1281">
                  <c:v>1.0255297024450301</c:v>
                </c:pt>
                <c:pt idx="1282">
                  <c:v>1.00455971714976</c:v>
                </c:pt>
                <c:pt idx="1283">
                  <c:v>1.0086879841779599</c:v>
                </c:pt>
                <c:pt idx="1284">
                  <c:v>1.0106407147418901</c:v>
                </c:pt>
                <c:pt idx="1285">
                  <c:v>1.02183887538153</c:v>
                </c:pt>
                <c:pt idx="1286">
                  <c:v>1.0231269802585601</c:v>
                </c:pt>
                <c:pt idx="1287">
                  <c:v>1.1064275340757701</c:v>
                </c:pt>
                <c:pt idx="1288">
                  <c:v>1.0438481471794601</c:v>
                </c:pt>
                <c:pt idx="1289">
                  <c:v>0.98907410926836004</c:v>
                </c:pt>
                <c:pt idx="1290">
                  <c:v>0.99710254603776804</c:v>
                </c:pt>
                <c:pt idx="1291">
                  <c:v>0.98172816941962104</c:v>
                </c:pt>
                <c:pt idx="1292">
                  <c:v>1.0385994311653599</c:v>
                </c:pt>
                <c:pt idx="1293">
                  <c:v>1.0350436062364701</c:v>
                </c:pt>
                <c:pt idx="1294">
                  <c:v>0.97608767642973504</c:v>
                </c:pt>
                <c:pt idx="1295">
                  <c:v>0.94063396361018103</c:v>
                </c:pt>
                <c:pt idx="1296">
                  <c:v>1.0093343619604001</c:v>
                </c:pt>
                <c:pt idx="1297">
                  <c:v>0.97062223175651596</c:v>
                </c:pt>
                <c:pt idx="1298">
                  <c:v>0.96497859473358305</c:v>
                </c:pt>
                <c:pt idx="1299">
                  <c:v>1.07632914031489</c:v>
                </c:pt>
                <c:pt idx="1300">
                  <c:v>1.0920382171224601</c:v>
                </c:pt>
                <c:pt idx="1301">
                  <c:v>0.99990335049193602</c:v>
                </c:pt>
                <c:pt idx="1302">
                  <c:v>0.98782003885778702</c:v>
                </c:pt>
                <c:pt idx="1303">
                  <c:v>0.98134598343397705</c:v>
                </c:pt>
                <c:pt idx="1304">
                  <c:v>0.898523739319112</c:v>
                </c:pt>
                <c:pt idx="1305">
                  <c:v>1.01689417455751</c:v>
                </c:pt>
                <c:pt idx="1306">
                  <c:v>1.1187387192553</c:v>
                </c:pt>
                <c:pt idx="1307">
                  <c:v>1.03139193810064</c:v>
                </c:pt>
                <c:pt idx="1308">
                  <c:v>1.0070270369726899</c:v>
                </c:pt>
                <c:pt idx="1309">
                  <c:v>1.0687615716730301</c:v>
                </c:pt>
                <c:pt idx="1310">
                  <c:v>1.0239440955994601</c:v>
                </c:pt>
                <c:pt idx="1311">
                  <c:v>0.96717991079478105</c:v>
                </c:pt>
                <c:pt idx="1312">
                  <c:v>1.01558134597481</c:v>
                </c:pt>
                <c:pt idx="1313">
                  <c:v>0.92415325891813005</c:v>
                </c:pt>
                <c:pt idx="1314">
                  <c:v>1.0693640477840101</c:v>
                </c:pt>
                <c:pt idx="1315">
                  <c:v>0.98846403862204302</c:v>
                </c:pt>
                <c:pt idx="1316">
                  <c:v>0.93652393424514302</c:v>
                </c:pt>
                <c:pt idx="1317">
                  <c:v>1.1664752810865699</c:v>
                </c:pt>
                <c:pt idx="1318">
                  <c:v>1.02953870687847</c:v>
                </c:pt>
                <c:pt idx="1319">
                  <c:v>0.96674183518351997</c:v>
                </c:pt>
                <c:pt idx="1320">
                  <c:v>0.95600572110108195</c:v>
                </c:pt>
                <c:pt idx="1321">
                  <c:v>0.999390465725984</c:v>
                </c:pt>
                <c:pt idx="1322">
                  <c:v>1.09957014149212</c:v>
                </c:pt>
                <c:pt idx="1323">
                  <c:v>1.03205309622422</c:v>
                </c:pt>
                <c:pt idx="1324">
                  <c:v>0.93071963624767295</c:v>
                </c:pt>
                <c:pt idx="1325">
                  <c:v>0.94013293232925299</c:v>
                </c:pt>
                <c:pt idx="1326">
                  <c:v>0.902128363948834</c:v>
                </c:pt>
                <c:pt idx="1327">
                  <c:v>0.91877526412393196</c:v>
                </c:pt>
                <c:pt idx="1328">
                  <c:v>0.98647841942791603</c:v>
                </c:pt>
                <c:pt idx="1329">
                  <c:v>1.0573681529978101</c:v>
                </c:pt>
                <c:pt idx="1330">
                  <c:v>1.03657299192387</c:v>
                </c:pt>
                <c:pt idx="1331">
                  <c:v>1.0062235005792699</c:v>
                </c:pt>
                <c:pt idx="1332">
                  <c:v>1.0034019640298699</c:v>
                </c:pt>
                <c:pt idx="1333">
                  <c:v>1.0507875255949699</c:v>
                </c:pt>
                <c:pt idx="1334">
                  <c:v>1.0405911902827201</c:v>
                </c:pt>
                <c:pt idx="1335">
                  <c:v>1.0102052500982199</c:v>
                </c:pt>
                <c:pt idx="1336">
                  <c:v>0.94357859958405199</c:v>
                </c:pt>
                <c:pt idx="1337">
                  <c:v>1.02863322481291</c:v>
                </c:pt>
                <c:pt idx="1338">
                  <c:v>1.0763175787127099</c:v>
                </c:pt>
                <c:pt idx="1339">
                  <c:v>1.0162659696880501</c:v>
                </c:pt>
                <c:pt idx="1340">
                  <c:v>0.97016015525427601</c:v>
                </c:pt>
                <c:pt idx="1341">
                  <c:v>1.01249776415012</c:v>
                </c:pt>
                <c:pt idx="1342">
                  <c:v>0.965409565403202</c:v>
                </c:pt>
                <c:pt idx="1343">
                  <c:v>0.97284427199526602</c:v>
                </c:pt>
                <c:pt idx="1344">
                  <c:v>1.0034280966511799</c:v>
                </c:pt>
                <c:pt idx="1345">
                  <c:v>0.98548040070262199</c:v>
                </c:pt>
                <c:pt idx="1346">
                  <c:v>0.963546217892012</c:v>
                </c:pt>
                <c:pt idx="1347">
                  <c:v>0.94012278242153002</c:v>
                </c:pt>
                <c:pt idx="1348">
                  <c:v>1.02558054354253</c:v>
                </c:pt>
                <c:pt idx="1349">
                  <c:v>1.0448288337220599</c:v>
                </c:pt>
                <c:pt idx="1350">
                  <c:v>1.00718332986105</c:v>
                </c:pt>
                <c:pt idx="1351">
                  <c:v>1.0264063288001499</c:v>
                </c:pt>
                <c:pt idx="1352">
                  <c:v>1.0817506881855901</c:v>
                </c:pt>
                <c:pt idx="1353">
                  <c:v>1.0399922130069099</c:v>
                </c:pt>
                <c:pt idx="1354">
                  <c:v>1.0262875544232199</c:v>
                </c:pt>
                <c:pt idx="1355">
                  <c:v>1.0340522990129699</c:v>
                </c:pt>
                <c:pt idx="1356">
                  <c:v>1.00307289866191</c:v>
                </c:pt>
                <c:pt idx="1357">
                  <c:v>0.97788252628370398</c:v>
                </c:pt>
                <c:pt idx="1358">
                  <c:v>0.97845719545466103</c:v>
                </c:pt>
                <c:pt idx="1359">
                  <c:v>1.0730602605352599</c:v>
                </c:pt>
                <c:pt idx="1360">
                  <c:v>0.95515560044895298</c:v>
                </c:pt>
                <c:pt idx="1361">
                  <c:v>0.97946155583054895</c:v>
                </c:pt>
                <c:pt idx="1362">
                  <c:v>0.96869552158611705</c:v>
                </c:pt>
                <c:pt idx="1363">
                  <c:v>1.04262431353436</c:v>
                </c:pt>
                <c:pt idx="1364">
                  <c:v>1.0893543820162499</c:v>
                </c:pt>
                <c:pt idx="1365">
                  <c:v>1.0007627875256</c:v>
                </c:pt>
                <c:pt idx="1366">
                  <c:v>0.99809752765999804</c:v>
                </c:pt>
                <c:pt idx="1367">
                  <c:v>1.0126829156364801</c:v>
                </c:pt>
                <c:pt idx="1368">
                  <c:v>1.00464968696457</c:v>
                </c:pt>
                <c:pt idx="1369">
                  <c:v>0.98970829505465896</c:v>
                </c:pt>
                <c:pt idx="1370">
                  <c:v>0.95118285033898697</c:v>
                </c:pt>
                <c:pt idx="1371">
                  <c:v>0.97481003248530396</c:v>
                </c:pt>
                <c:pt idx="1372">
                  <c:v>0.98435824124045401</c:v>
                </c:pt>
                <c:pt idx="1373">
                  <c:v>1.0169454998391001</c:v>
                </c:pt>
                <c:pt idx="1374">
                  <c:v>1.0507230696211101</c:v>
                </c:pt>
                <c:pt idx="1375">
                  <c:v>1.0949545319665099</c:v>
                </c:pt>
                <c:pt idx="1376">
                  <c:v>0.99185039741586001</c:v>
                </c:pt>
                <c:pt idx="1377">
                  <c:v>1.0074624511161701</c:v>
                </c:pt>
                <c:pt idx="1378">
                  <c:v>1.0138540047112301</c:v>
                </c:pt>
                <c:pt idx="1379">
                  <c:v>0.99123348259882704</c:v>
                </c:pt>
                <c:pt idx="1380">
                  <c:v>1.00780856191789</c:v>
                </c:pt>
                <c:pt idx="1381">
                  <c:v>1.0089292004447099</c:v>
                </c:pt>
                <c:pt idx="1382">
                  <c:v>1.01683114890182</c:v>
                </c:pt>
                <c:pt idx="1383">
                  <c:v>1.0120091327404099</c:v>
                </c:pt>
                <c:pt idx="1384">
                  <c:v>1.0144328608148501</c:v>
                </c:pt>
                <c:pt idx="1385">
                  <c:v>1.0976033915654599</c:v>
                </c:pt>
                <c:pt idx="1386">
                  <c:v>1.0984934308957</c:v>
                </c:pt>
                <c:pt idx="1387">
                  <c:v>0.90384261258086296</c:v>
                </c:pt>
                <c:pt idx="1388">
                  <c:v>0.87049595878269304</c:v>
                </c:pt>
                <c:pt idx="1389">
                  <c:v>0.89653537522286297</c:v>
                </c:pt>
                <c:pt idx="1390">
                  <c:v>0.98650835630571299</c:v>
                </c:pt>
                <c:pt idx="1391">
                  <c:v>1.41907035835578</c:v>
                </c:pt>
                <c:pt idx="1392">
                  <c:v>1.0546718347339099</c:v>
                </c:pt>
                <c:pt idx="1393">
                  <c:v>0.96547017280597502</c:v>
                </c:pt>
                <c:pt idx="1394">
                  <c:v>1.0144722329792999</c:v>
                </c:pt>
                <c:pt idx="1395">
                  <c:v>0.88066157261799505</c:v>
                </c:pt>
                <c:pt idx="1396">
                  <c:v>0.94532564153629095</c:v>
                </c:pt>
                <c:pt idx="1397">
                  <c:v>0.88097899243795796</c:v>
                </c:pt>
                <c:pt idx="1398">
                  <c:v>1.0205447090127899</c:v>
                </c:pt>
                <c:pt idx="1399">
                  <c:v>1.0628628476797899</c:v>
                </c:pt>
                <c:pt idx="1400">
                  <c:v>0.98331829629067702</c:v>
                </c:pt>
                <c:pt idx="1401">
                  <c:v>0.92891214933867705</c:v>
                </c:pt>
                <c:pt idx="1402">
                  <c:v>0.99266590622474804</c:v>
                </c:pt>
                <c:pt idx="1403">
                  <c:v>0.98316662927552601</c:v>
                </c:pt>
                <c:pt idx="1404">
                  <c:v>1.00284908437162</c:v>
                </c:pt>
                <c:pt idx="1405">
                  <c:v>1.05818859063685</c:v>
                </c:pt>
                <c:pt idx="1406">
                  <c:v>0.97182519472845497</c:v>
                </c:pt>
                <c:pt idx="1407">
                  <c:v>1.0492375127844</c:v>
                </c:pt>
                <c:pt idx="1408">
                  <c:v>1.0548619763277101</c:v>
                </c:pt>
                <c:pt idx="1409">
                  <c:v>0.96697641137361801</c:v>
                </c:pt>
                <c:pt idx="1410">
                  <c:v>1.03952738461716</c:v>
                </c:pt>
                <c:pt idx="1411">
                  <c:v>0.98101162289240995</c:v>
                </c:pt>
                <c:pt idx="1412">
                  <c:v>1.04007832855079</c:v>
                </c:pt>
                <c:pt idx="1413">
                  <c:v>1.0043098479772099</c:v>
                </c:pt>
                <c:pt idx="1414">
                  <c:v>1.01201757133856</c:v>
                </c:pt>
                <c:pt idx="1415">
                  <c:v>1.02870652234833</c:v>
                </c:pt>
                <c:pt idx="1416">
                  <c:v>0.98092337145365205</c:v>
                </c:pt>
                <c:pt idx="1417">
                  <c:v>0.99484689951770999</c:v>
                </c:pt>
                <c:pt idx="1418">
                  <c:v>1.0025661642056301</c:v>
                </c:pt>
                <c:pt idx="1419">
                  <c:v>1.02409916751944</c:v>
                </c:pt>
                <c:pt idx="1420">
                  <c:v>1.0312577265776</c:v>
                </c:pt>
                <c:pt idx="1421">
                  <c:v>1.0260300353951599</c:v>
                </c:pt>
                <c:pt idx="1422">
                  <c:v>1.0368200340599101</c:v>
                </c:pt>
                <c:pt idx="1423">
                  <c:v>0.99250005755465798</c:v>
                </c:pt>
                <c:pt idx="1424">
                  <c:v>0.99419466519439703</c:v>
                </c:pt>
                <c:pt idx="1425">
                  <c:v>1.00153741909377</c:v>
                </c:pt>
                <c:pt idx="1426">
                  <c:v>1.0201175535123399</c:v>
                </c:pt>
                <c:pt idx="1427">
                  <c:v>0.99105388505872904</c:v>
                </c:pt>
                <c:pt idx="1428">
                  <c:v>1.0156761753221299</c:v>
                </c:pt>
                <c:pt idx="1429">
                  <c:v>1.0204780691430899</c:v>
                </c:pt>
                <c:pt idx="1430">
                  <c:v>0.97710858733970796</c:v>
                </c:pt>
                <c:pt idx="1431">
                  <c:v>1.0035869372182</c:v>
                </c:pt>
                <c:pt idx="1432">
                  <c:v>1.0177310134583699</c:v>
                </c:pt>
                <c:pt idx="1433">
                  <c:v>0.98672370942731502</c:v>
                </c:pt>
                <c:pt idx="1434">
                  <c:v>0.99807434101724102</c:v>
                </c:pt>
                <c:pt idx="1435">
                  <c:v>1.0230856605724701</c:v>
                </c:pt>
                <c:pt idx="1436">
                  <c:v>1.0259372730454801</c:v>
                </c:pt>
                <c:pt idx="1437">
                  <c:v>0.99425552179105303</c:v>
                </c:pt>
                <c:pt idx="1438">
                  <c:v>1.1629340800582799</c:v>
                </c:pt>
                <c:pt idx="1439">
                  <c:v>0.94581633906853202</c:v>
                </c:pt>
                <c:pt idx="1440">
                  <c:v>1.02444336249107</c:v>
                </c:pt>
                <c:pt idx="1441">
                  <c:v>1.0514808950280601</c:v>
                </c:pt>
                <c:pt idx="1442">
                  <c:v>0.96570525122471995</c:v>
                </c:pt>
                <c:pt idx="1443">
                  <c:v>0.90472362699224296</c:v>
                </c:pt>
                <c:pt idx="1444">
                  <c:v>0.96118250142519801</c:v>
                </c:pt>
                <c:pt idx="1445">
                  <c:v>1.0055993255437301</c:v>
                </c:pt>
                <c:pt idx="1446">
                  <c:v>0.99368611616797797</c:v>
                </c:pt>
                <c:pt idx="1447">
                  <c:v>1.04378164020306</c:v>
                </c:pt>
                <c:pt idx="1448">
                  <c:v>0.99894354164837595</c:v>
                </c:pt>
                <c:pt idx="1449">
                  <c:v>1.0326258380342801</c:v>
                </c:pt>
                <c:pt idx="1450">
                  <c:v>1.00527195356878</c:v>
                </c:pt>
                <c:pt idx="1451">
                  <c:v>1.0025899867937</c:v>
                </c:pt>
                <c:pt idx="1452">
                  <c:v>1.0061294315946601</c:v>
                </c:pt>
                <c:pt idx="1453">
                  <c:v>1.0047304724725901</c:v>
                </c:pt>
                <c:pt idx="1454">
                  <c:v>0.97838245370253896</c:v>
                </c:pt>
                <c:pt idx="1455">
                  <c:v>0.93964111116106497</c:v>
                </c:pt>
                <c:pt idx="1456">
                  <c:v>0.96597545060627699</c:v>
                </c:pt>
                <c:pt idx="1457">
                  <c:v>1.04179988113025</c:v>
                </c:pt>
                <c:pt idx="1458">
                  <c:v>1.0120252461124699</c:v>
                </c:pt>
                <c:pt idx="1459">
                  <c:v>1.00917014808109</c:v>
                </c:pt>
                <c:pt idx="1460">
                  <c:v>0.97920040354056204</c:v>
                </c:pt>
                <c:pt idx="1461">
                  <c:v>0.97221126785128398</c:v>
                </c:pt>
                <c:pt idx="1462">
                  <c:v>1.05575915245903</c:v>
                </c:pt>
                <c:pt idx="1463">
                  <c:v>0.92745849124852997</c:v>
                </c:pt>
                <c:pt idx="1464">
                  <c:v>1.2745100985500299</c:v>
                </c:pt>
                <c:pt idx="1465">
                  <c:v>1.0689665463081599</c:v>
                </c:pt>
                <c:pt idx="1466">
                  <c:v>1.00097536925791</c:v>
                </c:pt>
                <c:pt idx="1467">
                  <c:v>0.984350011295271</c:v>
                </c:pt>
                <c:pt idx="1468">
                  <c:v>0.97800104330056803</c:v>
                </c:pt>
                <c:pt idx="1469">
                  <c:v>1.06662846383312</c:v>
                </c:pt>
                <c:pt idx="1470">
                  <c:v>1.0220802269117599</c:v>
                </c:pt>
                <c:pt idx="1471">
                  <c:v>1.06268234681912</c:v>
                </c:pt>
                <c:pt idx="1472">
                  <c:v>1.01859511135534</c:v>
                </c:pt>
                <c:pt idx="1473">
                  <c:v>0.99199386072949103</c:v>
                </c:pt>
                <c:pt idx="1474">
                  <c:v>1.01101752470964</c:v>
                </c:pt>
                <c:pt idx="1475">
                  <c:v>1.0539788230301399</c:v>
                </c:pt>
                <c:pt idx="1476">
                  <c:v>0.99079818067858805</c:v>
                </c:pt>
                <c:pt idx="1477">
                  <c:v>1.00970877561453</c:v>
                </c:pt>
                <c:pt idx="1478">
                  <c:v>1.00866655875269</c:v>
                </c:pt>
                <c:pt idx="1479">
                  <c:v>1.0141949222575499</c:v>
                </c:pt>
                <c:pt idx="1480">
                  <c:v>1.0029238195102399</c:v>
                </c:pt>
                <c:pt idx="1481">
                  <c:v>1.01051956904604</c:v>
                </c:pt>
                <c:pt idx="1482">
                  <c:v>1.0144484662248701</c:v>
                </c:pt>
                <c:pt idx="1483">
                  <c:v>0.99475005667403704</c:v>
                </c:pt>
                <c:pt idx="1484">
                  <c:v>1.0033816296270299</c:v>
                </c:pt>
                <c:pt idx="1485">
                  <c:v>1.00329491028411</c:v>
                </c:pt>
                <c:pt idx="1486">
                  <c:v>1.0044186335676999</c:v>
                </c:pt>
                <c:pt idx="1487">
                  <c:v>1.00605242002641</c:v>
                </c:pt>
                <c:pt idx="1488">
                  <c:v>1.00739038955313</c:v>
                </c:pt>
                <c:pt idx="1489">
                  <c:v>1.00701239227479</c:v>
                </c:pt>
                <c:pt idx="1490">
                  <c:v>1.0065484151778299</c:v>
                </c:pt>
                <c:pt idx="1491">
                  <c:v>1.00676406379102</c:v>
                </c:pt>
                <c:pt idx="1492">
                  <c:v>1.0083197720549799</c:v>
                </c:pt>
                <c:pt idx="1493">
                  <c:v>1.00720197213121</c:v>
                </c:pt>
                <c:pt idx="1494">
                  <c:v>1.00185086387596</c:v>
                </c:pt>
                <c:pt idx="1495">
                  <c:v>1.0056333778395601</c:v>
                </c:pt>
                <c:pt idx="1496">
                  <c:v>1.0086115745067601</c:v>
                </c:pt>
                <c:pt idx="1497">
                  <c:v>1.0098352578940799</c:v>
                </c:pt>
                <c:pt idx="1498">
                  <c:v>1.0197532893371799</c:v>
                </c:pt>
                <c:pt idx="1499">
                  <c:v>1.0103663884299601</c:v>
                </c:pt>
                <c:pt idx="1500">
                  <c:v>1.00871576381853</c:v>
                </c:pt>
                <c:pt idx="1501">
                  <c:v>1.00257518252448</c:v>
                </c:pt>
                <c:pt idx="1502">
                  <c:v>1.00438572211427</c:v>
                </c:pt>
                <c:pt idx="1503">
                  <c:v>1.0068572381713301</c:v>
                </c:pt>
                <c:pt idx="1504">
                  <c:v>1.00540591531381</c:v>
                </c:pt>
                <c:pt idx="1505">
                  <c:v>1.0079083705838501</c:v>
                </c:pt>
                <c:pt idx="1506">
                  <c:v>1.0059220027363001</c:v>
                </c:pt>
                <c:pt idx="1507">
                  <c:v>1.0051569813805199</c:v>
                </c:pt>
                <c:pt idx="1508">
                  <c:v>1.0075786351263101</c:v>
                </c:pt>
                <c:pt idx="1509">
                  <c:v>1.0085886759398</c:v>
                </c:pt>
                <c:pt idx="1510">
                  <c:v>1.0054771841513901</c:v>
                </c:pt>
                <c:pt idx="1511">
                  <c:v>1.0058978289866201</c:v>
                </c:pt>
                <c:pt idx="1512">
                  <c:v>1.0045864573977701</c:v>
                </c:pt>
                <c:pt idx="1513">
                  <c:v>1.0088575048880799</c:v>
                </c:pt>
                <c:pt idx="1514">
                  <c:v>1.00826780353882</c:v>
                </c:pt>
                <c:pt idx="1515">
                  <c:v>1.0044605687397601</c:v>
                </c:pt>
                <c:pt idx="1516">
                  <c:v>1.0062420346661101</c:v>
                </c:pt>
                <c:pt idx="1517">
                  <c:v>1.00739199579359</c:v>
                </c:pt>
                <c:pt idx="1518">
                  <c:v>1.00621597446125</c:v>
                </c:pt>
                <c:pt idx="1519">
                  <c:v>1.0077745803645799</c:v>
                </c:pt>
                <c:pt idx="1520">
                  <c:v>1.00654755339875</c:v>
                </c:pt>
                <c:pt idx="1521">
                  <c:v>1.0063750392776001</c:v>
                </c:pt>
                <c:pt idx="1522">
                  <c:v>1.00595462799721</c:v>
                </c:pt>
                <c:pt idx="1523">
                  <c:v>1.0055973866776899</c:v>
                </c:pt>
                <c:pt idx="1524">
                  <c:v>1.00675072672633</c:v>
                </c:pt>
                <c:pt idx="1525">
                  <c:v>1.0053087037850601</c:v>
                </c:pt>
                <c:pt idx="1526">
                  <c:v>1.00641700675118</c:v>
                </c:pt>
                <c:pt idx="1527">
                  <c:v>1.00654200323484</c:v>
                </c:pt>
                <c:pt idx="1528">
                  <c:v>1.0078931559292399</c:v>
                </c:pt>
                <c:pt idx="1529">
                  <c:v>1.0058922944480699</c:v>
                </c:pt>
                <c:pt idx="1530">
                  <c:v>1.0060735918455499</c:v>
                </c:pt>
                <c:pt idx="1531">
                  <c:v>1.0067847457197601</c:v>
                </c:pt>
                <c:pt idx="1532">
                  <c:v>1.00699015642955</c:v>
                </c:pt>
                <c:pt idx="1533">
                  <c:v>1.0050497899363</c:v>
                </c:pt>
                <c:pt idx="1534">
                  <c:v>1.00520729680847</c:v>
                </c:pt>
                <c:pt idx="1535">
                  <c:v>1.0057933824896601</c:v>
                </c:pt>
                <c:pt idx="1536">
                  <c:v>1.00682636708024</c:v>
                </c:pt>
                <c:pt idx="1537">
                  <c:v>1.0051684556302001</c:v>
                </c:pt>
                <c:pt idx="1538">
                  <c:v>1.0057842870089</c:v>
                </c:pt>
                <c:pt idx="1539">
                  <c:v>1.0065930530924601</c:v>
                </c:pt>
                <c:pt idx="1540">
                  <c:v>1.00656364530466</c:v>
                </c:pt>
                <c:pt idx="1541">
                  <c:v>1.0078789718041501</c:v>
                </c:pt>
                <c:pt idx="1542">
                  <c:v>1.0061614187201799</c:v>
                </c:pt>
                <c:pt idx="1543">
                  <c:v>1.0077959587123799</c:v>
                </c:pt>
                <c:pt idx="1544">
                  <c:v>1.00614792663157</c:v>
                </c:pt>
                <c:pt idx="1545">
                  <c:v>1.0058528156867701</c:v>
                </c:pt>
                <c:pt idx="1546">
                  <c:v>1.00635240874855</c:v>
                </c:pt>
                <c:pt idx="1547">
                  <c:v>1.0086734955703001</c:v>
                </c:pt>
                <c:pt idx="1548">
                  <c:v>1.00636664210466</c:v>
                </c:pt>
                <c:pt idx="1549">
                  <c:v>1.0050150749764899</c:v>
                </c:pt>
                <c:pt idx="1550">
                  <c:v>1.0056903613607899</c:v>
                </c:pt>
                <c:pt idx="1551">
                  <c:v>1.00604264906563</c:v>
                </c:pt>
                <c:pt idx="1552">
                  <c:v>1.00773351273191</c:v>
                </c:pt>
                <c:pt idx="1553">
                  <c:v>1.00716315012117</c:v>
                </c:pt>
                <c:pt idx="1554">
                  <c:v>1.00646208462366</c:v>
                </c:pt>
                <c:pt idx="1555">
                  <c:v>1.00782884282303</c:v>
                </c:pt>
                <c:pt idx="1556">
                  <c:v>1.0072646289918099</c:v>
                </c:pt>
                <c:pt idx="1557">
                  <c:v>1.00432838962712</c:v>
                </c:pt>
                <c:pt idx="1558">
                  <c:v>1.00669194388353</c:v>
                </c:pt>
                <c:pt idx="1559">
                  <c:v>1.0071593065319899</c:v>
                </c:pt>
                <c:pt idx="1560">
                  <c:v>1.0070368032549799</c:v>
                </c:pt>
                <c:pt idx="1561">
                  <c:v>1.0069353928539799</c:v>
                </c:pt>
                <c:pt idx="1562">
                  <c:v>1.0056344770163801</c:v>
                </c:pt>
                <c:pt idx="1563">
                  <c:v>1.0046748407375401</c:v>
                </c:pt>
                <c:pt idx="1564">
                  <c:v>1.0081176951492301</c:v>
                </c:pt>
                <c:pt idx="1565">
                  <c:v>1.0069063694371001</c:v>
                </c:pt>
                <c:pt idx="1566">
                  <c:v>1.00978634210857</c:v>
                </c:pt>
                <c:pt idx="1567">
                  <c:v>1.0081120720857399</c:v>
                </c:pt>
                <c:pt idx="1568">
                  <c:v>1.00785257802419</c:v>
                </c:pt>
                <c:pt idx="1569">
                  <c:v>1.0042905463868499</c:v>
                </c:pt>
                <c:pt idx="1570">
                  <c:v>1.00436450504038</c:v>
                </c:pt>
                <c:pt idx="1571">
                  <c:v>1.00104277497717</c:v>
                </c:pt>
                <c:pt idx="1572">
                  <c:v>1.0027694048040201</c:v>
                </c:pt>
                <c:pt idx="1573">
                  <c:v>1.00474466100547</c:v>
                </c:pt>
                <c:pt idx="1574">
                  <c:v>1.01479368136977</c:v>
                </c:pt>
                <c:pt idx="1575">
                  <c:v>1.0179945336253</c:v>
                </c:pt>
                <c:pt idx="1576">
                  <c:v>1.0130294253682901</c:v>
                </c:pt>
                <c:pt idx="1577">
                  <c:v>1.0124484905312501</c:v>
                </c:pt>
                <c:pt idx="1578">
                  <c:v>1.0073056700232601</c:v>
                </c:pt>
                <c:pt idx="1579">
                  <c:v>1.01052817068947</c:v>
                </c:pt>
                <c:pt idx="1580">
                  <c:v>1.00495805620583</c:v>
                </c:pt>
                <c:pt idx="1581">
                  <c:v>1.00524335313396</c:v>
                </c:pt>
                <c:pt idx="1582">
                  <c:v>1.00519355247136</c:v>
                </c:pt>
                <c:pt idx="1583">
                  <c:v>1.0050171978453899</c:v>
                </c:pt>
                <c:pt idx="1584">
                  <c:v>1.0084727294706599</c:v>
                </c:pt>
                <c:pt idx="1585">
                  <c:v>1.0074562014911601</c:v>
                </c:pt>
                <c:pt idx="1586">
                  <c:v>1.00775491869899</c:v>
                </c:pt>
                <c:pt idx="1587">
                  <c:v>1.0067302361144199</c:v>
                </c:pt>
                <c:pt idx="1588">
                  <c:v>1.0067987299897601</c:v>
                </c:pt>
                <c:pt idx="1589">
                  <c:v>1.0073637126683701</c:v>
                </c:pt>
                <c:pt idx="1590">
                  <c:v>1.0052086025462601</c:v>
                </c:pt>
                <c:pt idx="1591">
                  <c:v>1.00423036767915</c:v>
                </c:pt>
                <c:pt idx="1592">
                  <c:v>1.0053672643054401</c:v>
                </c:pt>
                <c:pt idx="1593">
                  <c:v>1.0054810196786399</c:v>
                </c:pt>
                <c:pt idx="1594">
                  <c:v>1.00780089320609</c:v>
                </c:pt>
                <c:pt idx="1595">
                  <c:v>1.00588405299468</c:v>
                </c:pt>
                <c:pt idx="1596">
                  <c:v>1.0067501226903299</c:v>
                </c:pt>
                <c:pt idx="1597">
                  <c:v>1.00769443742287</c:v>
                </c:pt>
                <c:pt idx="1598">
                  <c:v>1.0054484175893901</c:v>
                </c:pt>
                <c:pt idx="1599">
                  <c:v>1.00657963822839</c:v>
                </c:pt>
                <c:pt idx="1600">
                  <c:v>1.0053505505817399</c:v>
                </c:pt>
                <c:pt idx="1601">
                  <c:v>1.0041816289999499</c:v>
                </c:pt>
                <c:pt idx="1602">
                  <c:v>1.00730181708711</c:v>
                </c:pt>
                <c:pt idx="1603">
                  <c:v>1.0078996978167001</c:v>
                </c:pt>
                <c:pt idx="1604">
                  <c:v>1.00622988769664</c:v>
                </c:pt>
                <c:pt idx="1605">
                  <c:v>1.00752353951657</c:v>
                </c:pt>
                <c:pt idx="1606">
                  <c:v>1.00767922763248</c:v>
                </c:pt>
                <c:pt idx="1607">
                  <c:v>1.00606011729817</c:v>
                </c:pt>
                <c:pt idx="1608">
                  <c:v>1.0066215330127799</c:v>
                </c:pt>
                <c:pt idx="1609">
                  <c:v>1.0050236335226199</c:v>
                </c:pt>
                <c:pt idx="1610">
                  <c:v>1.0068659515963401</c:v>
                </c:pt>
                <c:pt idx="1611">
                  <c:v>1.00509086138418</c:v>
                </c:pt>
                <c:pt idx="1612">
                  <c:v>1.0067957782763099</c:v>
                </c:pt>
                <c:pt idx="1613">
                  <c:v>1.0069453212091499</c:v>
                </c:pt>
                <c:pt idx="1614">
                  <c:v>1.0046269203246501</c:v>
                </c:pt>
                <c:pt idx="1615">
                  <c:v>1.00224882595641</c:v>
                </c:pt>
                <c:pt idx="1616">
                  <c:v>1.0085491549299901</c:v>
                </c:pt>
                <c:pt idx="1617">
                  <c:v>1.0063819482612</c:v>
                </c:pt>
                <c:pt idx="1618">
                  <c:v>1.00311695873412</c:v>
                </c:pt>
                <c:pt idx="1619">
                  <c:v>1.0058978456354299</c:v>
                </c:pt>
                <c:pt idx="1620">
                  <c:v>1.0069758955377199</c:v>
                </c:pt>
                <c:pt idx="1621">
                  <c:v>1.0077700659520501</c:v>
                </c:pt>
                <c:pt idx="1622">
                  <c:v>1.0067050599063301</c:v>
                </c:pt>
                <c:pt idx="1623">
                  <c:v>1.00739703625383</c:v>
                </c:pt>
                <c:pt idx="1624">
                  <c:v>1.0057476688861899</c:v>
                </c:pt>
                <c:pt idx="1625">
                  <c:v>1.0044971167887899</c:v>
                </c:pt>
                <c:pt idx="1626">
                  <c:v>1.00591305880479</c:v>
                </c:pt>
                <c:pt idx="1627">
                  <c:v>1.0067151904873599</c:v>
                </c:pt>
                <c:pt idx="1628">
                  <c:v>1.0071489075548901</c:v>
                </c:pt>
                <c:pt idx="1629">
                  <c:v>1.0073105035315599</c:v>
                </c:pt>
                <c:pt idx="1630">
                  <c:v>1.00376277442133</c:v>
                </c:pt>
                <c:pt idx="1631">
                  <c:v>1.0061479563761999</c:v>
                </c:pt>
                <c:pt idx="1632">
                  <c:v>1.00617794343247</c:v>
                </c:pt>
                <c:pt idx="1633">
                  <c:v>1.0059019622060601</c:v>
                </c:pt>
                <c:pt idx="1634">
                  <c:v>1.0078765753171399</c:v>
                </c:pt>
                <c:pt idx="1635">
                  <c:v>1.0091836968505801</c:v>
                </c:pt>
                <c:pt idx="1636">
                  <c:v>1.0062472866393199</c:v>
                </c:pt>
                <c:pt idx="1637">
                  <c:v>1.0039307293264801</c:v>
                </c:pt>
                <c:pt idx="1638">
                  <c:v>1.00465097691338</c:v>
                </c:pt>
                <c:pt idx="1639">
                  <c:v>1.0044389228196</c:v>
                </c:pt>
                <c:pt idx="1640">
                  <c:v>1.00690843957234</c:v>
                </c:pt>
                <c:pt idx="1641">
                  <c:v>1.0064134096786499</c:v>
                </c:pt>
                <c:pt idx="1642">
                  <c:v>1.00650577210715</c:v>
                </c:pt>
                <c:pt idx="1643">
                  <c:v>1.0043113679706099</c:v>
                </c:pt>
                <c:pt idx="1644">
                  <c:v>1.00602223097802</c:v>
                </c:pt>
                <c:pt idx="1645">
                  <c:v>1.0048339591644</c:v>
                </c:pt>
                <c:pt idx="1646">
                  <c:v>1.0067538963982201</c:v>
                </c:pt>
                <c:pt idx="1647">
                  <c:v>1.00548294509305</c:v>
                </c:pt>
                <c:pt idx="1648">
                  <c:v>1.00592672522853</c:v>
                </c:pt>
                <c:pt idx="1649">
                  <c:v>1.0067643417299801</c:v>
                </c:pt>
                <c:pt idx="1650">
                  <c:v>1.0056590836705099</c:v>
                </c:pt>
                <c:pt idx="1651">
                  <c:v>1.0061957411065701</c:v>
                </c:pt>
                <c:pt idx="1652">
                  <c:v>1.0062659211381499</c:v>
                </c:pt>
                <c:pt idx="1653">
                  <c:v>1.0060836929291701</c:v>
                </c:pt>
                <c:pt idx="1654">
                  <c:v>1.00654986084843</c:v>
                </c:pt>
                <c:pt idx="1655">
                  <c:v>1.0070080450765999</c:v>
                </c:pt>
                <c:pt idx="1656">
                  <c:v>1.0079417253715599</c:v>
                </c:pt>
                <c:pt idx="1657">
                  <c:v>1.00674182123124</c:v>
                </c:pt>
                <c:pt idx="1658">
                  <c:v>1.00659961949576</c:v>
                </c:pt>
                <c:pt idx="1659">
                  <c:v>1.0106945808843499</c:v>
                </c:pt>
                <c:pt idx="1660">
                  <c:v>1.0051416321703099</c:v>
                </c:pt>
                <c:pt idx="1661">
                  <c:v>1.02018759070967</c:v>
                </c:pt>
                <c:pt idx="1662">
                  <c:v>1.03301640712285</c:v>
                </c:pt>
                <c:pt idx="1663">
                  <c:v>1.0567369688186401</c:v>
                </c:pt>
                <c:pt idx="1664">
                  <c:v>1.0646179577872099</c:v>
                </c:pt>
                <c:pt idx="1665">
                  <c:v>1.0743814915568899</c:v>
                </c:pt>
                <c:pt idx="1666">
                  <c:v>1.0043942409497399</c:v>
                </c:pt>
                <c:pt idx="1667">
                  <c:v>1.02624727591648</c:v>
                </c:pt>
                <c:pt idx="1668">
                  <c:v>1.07383276985292</c:v>
                </c:pt>
                <c:pt idx="1669">
                  <c:v>1.08740906113753</c:v>
                </c:pt>
                <c:pt idx="1670">
                  <c:v>1.06703197352563</c:v>
                </c:pt>
                <c:pt idx="1671">
                  <c:v>1.15335749604969</c:v>
                </c:pt>
                <c:pt idx="1672">
                  <c:v>1.21007856307101</c:v>
                </c:pt>
                <c:pt idx="1673">
                  <c:v>1.1476130037246901</c:v>
                </c:pt>
                <c:pt idx="1674">
                  <c:v>1.1346490896136101</c:v>
                </c:pt>
                <c:pt idx="1675">
                  <c:v>1.3637005719812501</c:v>
                </c:pt>
                <c:pt idx="1676">
                  <c:v>1.38523791387436</c:v>
                </c:pt>
                <c:pt idx="1677">
                  <c:v>1.2502923464846101</c:v>
                </c:pt>
                <c:pt idx="1678">
                  <c:v>1.1798958397655299</c:v>
                </c:pt>
                <c:pt idx="1679">
                  <c:v>1.1891371910633399</c:v>
                </c:pt>
                <c:pt idx="1680">
                  <c:v>1.1326512229230099</c:v>
                </c:pt>
                <c:pt idx="1681">
                  <c:v>1.05176926896777</c:v>
                </c:pt>
                <c:pt idx="1682">
                  <c:v>1.0667449770273101</c:v>
                </c:pt>
                <c:pt idx="1683">
                  <c:v>1.1270211990499599</c:v>
                </c:pt>
                <c:pt idx="1684">
                  <c:v>1.02367743115202</c:v>
                </c:pt>
                <c:pt idx="1685">
                  <c:v>0.78159334112951595</c:v>
                </c:pt>
                <c:pt idx="1686">
                  <c:v>0.67840419249736394</c:v>
                </c:pt>
                <c:pt idx="1687">
                  <c:v>0.87117224091967005</c:v>
                </c:pt>
                <c:pt idx="1688">
                  <c:v>1.0598691979810499</c:v>
                </c:pt>
                <c:pt idx="1689">
                  <c:v>0.99014885012153597</c:v>
                </c:pt>
                <c:pt idx="1690">
                  <c:v>0.84417273611329102</c:v>
                </c:pt>
                <c:pt idx="1691">
                  <c:v>0.913115700939372</c:v>
                </c:pt>
                <c:pt idx="1692">
                  <c:v>1.13788430346015</c:v>
                </c:pt>
                <c:pt idx="1693">
                  <c:v>2.1297246595696402</c:v>
                </c:pt>
                <c:pt idx="1694">
                  <c:v>0.97985703254811596</c:v>
                </c:pt>
                <c:pt idx="1695">
                  <c:v>0.66938233346944598</c:v>
                </c:pt>
                <c:pt idx="1696">
                  <c:v>0.54062216004618202</c:v>
                </c:pt>
                <c:pt idx="1697">
                  <c:v>0.83771373186429299</c:v>
                </c:pt>
                <c:pt idx="1698">
                  <c:v>1.0691738205825101</c:v>
                </c:pt>
                <c:pt idx="1699">
                  <c:v>0.89346144501595604</c:v>
                </c:pt>
                <c:pt idx="1700">
                  <c:v>1.0070436877062501</c:v>
                </c:pt>
                <c:pt idx="1701">
                  <c:v>1.1245457378452901</c:v>
                </c:pt>
                <c:pt idx="1702">
                  <c:v>1.0097729125754</c:v>
                </c:pt>
                <c:pt idx="1703">
                  <c:v>0.87588173655922297</c:v>
                </c:pt>
                <c:pt idx="1704">
                  <c:v>1.09306412138035</c:v>
                </c:pt>
                <c:pt idx="1705">
                  <c:v>1.0917427464737299</c:v>
                </c:pt>
                <c:pt idx="1706">
                  <c:v>0.92668678703486396</c:v>
                </c:pt>
                <c:pt idx="1707">
                  <c:v>1.0553798532822201</c:v>
                </c:pt>
                <c:pt idx="1708">
                  <c:v>0.84230638025067806</c:v>
                </c:pt>
                <c:pt idx="1709">
                  <c:v>0.90208697177434005</c:v>
                </c:pt>
                <c:pt idx="1710">
                  <c:v>0.92744922207417901</c:v>
                </c:pt>
                <c:pt idx="1711">
                  <c:v>0.89676165843327604</c:v>
                </c:pt>
                <c:pt idx="1712">
                  <c:v>1.0953752160679899</c:v>
                </c:pt>
                <c:pt idx="1713">
                  <c:v>1.3090675289201099</c:v>
                </c:pt>
                <c:pt idx="1714">
                  <c:v>1.5296368160703999</c:v>
                </c:pt>
                <c:pt idx="1715">
                  <c:v>1.7614119374357</c:v>
                </c:pt>
                <c:pt idx="1716">
                  <c:v>1.97936842852663</c:v>
                </c:pt>
                <c:pt idx="1717">
                  <c:v>2.0455505931748501</c:v>
                </c:pt>
                <c:pt idx="1718">
                  <c:v>2.2150712044629599</c:v>
                </c:pt>
                <c:pt idx="1719">
                  <c:v>2.4549873330227201</c:v>
                </c:pt>
                <c:pt idx="1720">
                  <c:v>2.55484038817966</c:v>
                </c:pt>
                <c:pt idx="1721">
                  <c:v>2.1474845944194798</c:v>
                </c:pt>
                <c:pt idx="1722">
                  <c:v>1.8565111076516601</c:v>
                </c:pt>
                <c:pt idx="1723">
                  <c:v>1.67168208716969</c:v>
                </c:pt>
                <c:pt idx="1724">
                  <c:v>1.5104112038097399</c:v>
                </c:pt>
                <c:pt idx="1725">
                  <c:v>1.14754689409889</c:v>
                </c:pt>
                <c:pt idx="1726">
                  <c:v>0.85584765966671905</c:v>
                </c:pt>
                <c:pt idx="1727">
                  <c:v>0.80112247117341595</c:v>
                </c:pt>
                <c:pt idx="1728">
                  <c:v>0.53237912355857797</c:v>
                </c:pt>
                <c:pt idx="1729">
                  <c:v>0.59441232239162101</c:v>
                </c:pt>
                <c:pt idx="1730">
                  <c:v>0.75043836209178405</c:v>
                </c:pt>
                <c:pt idx="1731">
                  <c:v>0.76767968777413897</c:v>
                </c:pt>
                <c:pt idx="1732">
                  <c:v>1.3507011404526199</c:v>
                </c:pt>
                <c:pt idx="1733">
                  <c:v>1.44480018045438</c:v>
                </c:pt>
                <c:pt idx="1734">
                  <c:v>1.7718583320666501</c:v>
                </c:pt>
                <c:pt idx="1735">
                  <c:v>1.38450051188253</c:v>
                </c:pt>
                <c:pt idx="1736">
                  <c:v>1.0609482323002399</c:v>
                </c:pt>
                <c:pt idx="1737">
                  <c:v>1.3480541865744899</c:v>
                </c:pt>
                <c:pt idx="1738">
                  <c:v>1.1888204139015299</c:v>
                </c:pt>
                <c:pt idx="1739">
                  <c:v>1.0781662701661601</c:v>
                </c:pt>
                <c:pt idx="1740">
                  <c:v>0.55141251782037004</c:v>
                </c:pt>
                <c:pt idx="1741">
                  <c:v>1.08440339196814</c:v>
                </c:pt>
                <c:pt idx="1742">
                  <c:v>2.6459567121976901</c:v>
                </c:pt>
                <c:pt idx="1743">
                  <c:v>1.4290406978490899</c:v>
                </c:pt>
                <c:pt idx="1744">
                  <c:v>1.4102965173724999</c:v>
                </c:pt>
                <c:pt idx="1745">
                  <c:v>1.1261944686935701</c:v>
                </c:pt>
                <c:pt idx="1746">
                  <c:v>0.83816722927647302</c:v>
                </c:pt>
                <c:pt idx="1747">
                  <c:v>0.95412916113805102</c:v>
                </c:pt>
                <c:pt idx="1748">
                  <c:v>1.0287806663983301</c:v>
                </c:pt>
                <c:pt idx="1749">
                  <c:v>0.69318316634349997</c:v>
                </c:pt>
                <c:pt idx="1750">
                  <c:v>0.63436845311616796</c:v>
                </c:pt>
                <c:pt idx="1751">
                  <c:v>1.2058303475721599</c:v>
                </c:pt>
                <c:pt idx="1752">
                  <c:v>1.90899722731857</c:v>
                </c:pt>
                <c:pt idx="1753">
                  <c:v>1.2761187481582601</c:v>
                </c:pt>
                <c:pt idx="1754">
                  <c:v>2.26373839043517</c:v>
                </c:pt>
                <c:pt idx="1755">
                  <c:v>2.9184117197266701</c:v>
                </c:pt>
                <c:pt idx="1756">
                  <c:v>2.33075015070599</c:v>
                </c:pt>
                <c:pt idx="1757">
                  <c:v>0.88869556185962795</c:v>
                </c:pt>
                <c:pt idx="1758">
                  <c:v>0.27809230800041901</c:v>
                </c:pt>
                <c:pt idx="1759">
                  <c:v>0.319433349068315</c:v>
                </c:pt>
                <c:pt idx="1760">
                  <c:v>0.15700678649345101</c:v>
                </c:pt>
                <c:pt idx="1761">
                  <c:v>0.138727592140136</c:v>
                </c:pt>
                <c:pt idx="1762">
                  <c:v>0.52697227393478696</c:v>
                </c:pt>
                <c:pt idx="1763">
                  <c:v>0.842552278640323</c:v>
                </c:pt>
                <c:pt idx="1764">
                  <c:v>1.1513379338791001</c:v>
                </c:pt>
                <c:pt idx="1765">
                  <c:v>1.2073944386864599</c:v>
                </c:pt>
                <c:pt idx="1766">
                  <c:v>0.99798280029317099</c:v>
                </c:pt>
                <c:pt idx="1767">
                  <c:v>0.88771088549482102</c:v>
                </c:pt>
                <c:pt idx="1768">
                  <c:v>0.84320450766643795</c:v>
                </c:pt>
                <c:pt idx="1769">
                  <c:v>0.71278328245617595</c:v>
                </c:pt>
                <c:pt idx="1770">
                  <c:v>0.618809283069509</c:v>
                </c:pt>
                <c:pt idx="1771">
                  <c:v>1.0809901171079199</c:v>
                </c:pt>
                <c:pt idx="1772">
                  <c:v>2.01251959659974</c:v>
                </c:pt>
                <c:pt idx="1773">
                  <c:v>2.3131958760217399</c:v>
                </c:pt>
                <c:pt idx="1774">
                  <c:v>2.2029987226401202</c:v>
                </c:pt>
                <c:pt idx="1775">
                  <c:v>1.0372009957635999</c:v>
                </c:pt>
                <c:pt idx="1776">
                  <c:v>1.9098235591522601</c:v>
                </c:pt>
                <c:pt idx="1777">
                  <c:v>1.2751626001157701</c:v>
                </c:pt>
                <c:pt idx="1778">
                  <c:v>1.5172962195444899</c:v>
                </c:pt>
                <c:pt idx="1779">
                  <c:v>1.74125932396843</c:v>
                </c:pt>
                <c:pt idx="1780">
                  <c:v>1.1919876186009699</c:v>
                </c:pt>
                <c:pt idx="1781">
                  <c:v>1.0887857460386801</c:v>
                </c:pt>
                <c:pt idx="1782">
                  <c:v>1.3453775604788401</c:v>
                </c:pt>
                <c:pt idx="1783">
                  <c:v>1.29926574726305</c:v>
                </c:pt>
                <c:pt idx="1784">
                  <c:v>0.97348796343611799</c:v>
                </c:pt>
                <c:pt idx="1785">
                  <c:v>0.87445824070621003</c:v>
                </c:pt>
                <c:pt idx="1786">
                  <c:v>0.86686512519883996</c:v>
                </c:pt>
                <c:pt idx="1787">
                  <c:v>0.872154893183545</c:v>
                </c:pt>
                <c:pt idx="1788">
                  <c:v>0.89738264798635403</c:v>
                </c:pt>
                <c:pt idx="1789">
                  <c:v>1.17977409563145</c:v>
                </c:pt>
                <c:pt idx="1790">
                  <c:v>1.1014967594582401</c:v>
                </c:pt>
                <c:pt idx="1791">
                  <c:v>1.0537977250393</c:v>
                </c:pt>
                <c:pt idx="1792">
                  <c:v>1.0612579201928201</c:v>
                </c:pt>
                <c:pt idx="1793">
                  <c:v>1.0079268022411201</c:v>
                </c:pt>
                <c:pt idx="1794">
                  <c:v>1.0710038608380501</c:v>
                </c:pt>
                <c:pt idx="1795">
                  <c:v>1.1590925611770599</c:v>
                </c:pt>
                <c:pt idx="1796">
                  <c:v>1.2971928999767199</c:v>
                </c:pt>
                <c:pt idx="1797">
                  <c:v>1.1432327450908699</c:v>
                </c:pt>
                <c:pt idx="1798">
                  <c:v>1.1389160695139</c:v>
                </c:pt>
                <c:pt idx="1799">
                  <c:v>1.19001592602704</c:v>
                </c:pt>
                <c:pt idx="1800">
                  <c:v>1.34273904814934</c:v>
                </c:pt>
                <c:pt idx="1801">
                  <c:v>1.4784849551108099</c:v>
                </c:pt>
                <c:pt idx="1802">
                  <c:v>1.6460636332602701</c:v>
                </c:pt>
                <c:pt idx="1803">
                  <c:v>1.7890139026651</c:v>
                </c:pt>
                <c:pt idx="1804">
                  <c:v>2.1348441517141201</c:v>
                </c:pt>
                <c:pt idx="1805">
                  <c:v>0.75981284474402</c:v>
                </c:pt>
                <c:pt idx="1806">
                  <c:v>1.15678107190082</c:v>
                </c:pt>
                <c:pt idx="1807">
                  <c:v>0.74359692196041305</c:v>
                </c:pt>
                <c:pt idx="1808">
                  <c:v>1.19731215507319</c:v>
                </c:pt>
                <c:pt idx="1809">
                  <c:v>1.2613864119475799</c:v>
                </c:pt>
                <c:pt idx="1810">
                  <c:v>0.71690888071009395</c:v>
                </c:pt>
                <c:pt idx="1811">
                  <c:v>0.50836787548585305</c:v>
                </c:pt>
                <c:pt idx="1812">
                  <c:v>0.55473166025655996</c:v>
                </c:pt>
                <c:pt idx="1813">
                  <c:v>0.583578246429731</c:v>
                </c:pt>
                <c:pt idx="1814">
                  <c:v>0.50539863286024</c:v>
                </c:pt>
                <c:pt idx="1815">
                  <c:v>0.59303719776840302</c:v>
                </c:pt>
                <c:pt idx="1816">
                  <c:v>0.73365119040726701</c:v>
                </c:pt>
                <c:pt idx="1817">
                  <c:v>0.80527037051290995</c:v>
                </c:pt>
                <c:pt idx="1818">
                  <c:v>0.84601396424113495</c:v>
                </c:pt>
                <c:pt idx="1819">
                  <c:v>0.863771379748137</c:v>
                </c:pt>
                <c:pt idx="1820">
                  <c:v>0.90185687149347604</c:v>
                </c:pt>
                <c:pt idx="1821">
                  <c:v>0.97616731418799296</c:v>
                </c:pt>
                <c:pt idx="1822">
                  <c:v>1.0987403660747199</c:v>
                </c:pt>
                <c:pt idx="1823">
                  <c:v>1.19857447080521</c:v>
                </c:pt>
                <c:pt idx="1824">
                  <c:v>1.3354426740785199</c:v>
                </c:pt>
                <c:pt idx="1825">
                  <c:v>1.8050118947225799</c:v>
                </c:pt>
                <c:pt idx="1826">
                  <c:v>1.8191377656554799</c:v>
                </c:pt>
                <c:pt idx="1827">
                  <c:v>1.6056540133070401</c:v>
                </c:pt>
                <c:pt idx="1828">
                  <c:v>1.4211335472643001</c:v>
                </c:pt>
                <c:pt idx="1829">
                  <c:v>0.86195294960513902</c:v>
                </c:pt>
                <c:pt idx="1830">
                  <c:v>0.33323963888019098</c:v>
                </c:pt>
                <c:pt idx="1831">
                  <c:v>1.3072290521109899</c:v>
                </c:pt>
                <c:pt idx="1832">
                  <c:v>1.7888153171537899</c:v>
                </c:pt>
                <c:pt idx="1833">
                  <c:v>1.4034265236228101</c:v>
                </c:pt>
                <c:pt idx="1834">
                  <c:v>1.0523224564409901</c:v>
                </c:pt>
                <c:pt idx="1835">
                  <c:v>0.987983459150506</c:v>
                </c:pt>
                <c:pt idx="1836">
                  <c:v>1.2217047089432</c:v>
                </c:pt>
                <c:pt idx="1837">
                  <c:v>1.2042765091979499</c:v>
                </c:pt>
                <c:pt idx="1838">
                  <c:v>1.0397918828010699</c:v>
                </c:pt>
                <c:pt idx="1839">
                  <c:v>0.96485946484812002</c:v>
                </c:pt>
                <c:pt idx="1840">
                  <c:v>0.98832374896538799</c:v>
                </c:pt>
                <c:pt idx="1841">
                  <c:v>0.98809867427246401</c:v>
                </c:pt>
                <c:pt idx="1842">
                  <c:v>1.04621152628998</c:v>
                </c:pt>
                <c:pt idx="1843">
                  <c:v>1.0770477784508901</c:v>
                </c:pt>
                <c:pt idx="1844">
                  <c:v>1.0457672766199</c:v>
                </c:pt>
                <c:pt idx="1845">
                  <c:v>1.01717035584704</c:v>
                </c:pt>
                <c:pt idx="1846">
                  <c:v>1.0434460424818299</c:v>
                </c:pt>
                <c:pt idx="1847">
                  <c:v>1.07723668377753</c:v>
                </c:pt>
                <c:pt idx="1848">
                  <c:v>1.1275969330030999</c:v>
                </c:pt>
                <c:pt idx="1849">
                  <c:v>1.2124662907833801</c:v>
                </c:pt>
                <c:pt idx="1850">
                  <c:v>1.2407192957720099</c:v>
                </c:pt>
                <c:pt idx="1851">
                  <c:v>1.18587802916742</c:v>
                </c:pt>
                <c:pt idx="1852">
                  <c:v>1.2218983177142899</c:v>
                </c:pt>
                <c:pt idx="1853">
                  <c:v>1.4223063672001199</c:v>
                </c:pt>
                <c:pt idx="1854">
                  <c:v>1.45103212235636</c:v>
                </c:pt>
                <c:pt idx="1855">
                  <c:v>1.7030542854486499</c:v>
                </c:pt>
                <c:pt idx="1856">
                  <c:v>1.9004376172387201</c:v>
                </c:pt>
                <c:pt idx="1857">
                  <c:v>1.4576692698716001</c:v>
                </c:pt>
                <c:pt idx="1858">
                  <c:v>1.0006644856284199</c:v>
                </c:pt>
                <c:pt idx="1859">
                  <c:v>1.67518462722441</c:v>
                </c:pt>
                <c:pt idx="1860">
                  <c:v>0.94289037773274598</c:v>
                </c:pt>
                <c:pt idx="1861">
                  <c:v>1.0765611807472899</c:v>
                </c:pt>
                <c:pt idx="1862">
                  <c:v>0.90317163887325402</c:v>
                </c:pt>
                <c:pt idx="1863">
                  <c:v>0.82007154067556798</c:v>
                </c:pt>
                <c:pt idx="1864">
                  <c:v>0.85247867278073297</c:v>
                </c:pt>
                <c:pt idx="1865">
                  <c:v>0.81971602027775403</c:v>
                </c:pt>
                <c:pt idx="1866">
                  <c:v>0.35671984215207297</c:v>
                </c:pt>
                <c:pt idx="1867">
                  <c:v>0.31143182228057598</c:v>
                </c:pt>
                <c:pt idx="1868">
                  <c:v>0.44096245251608401</c:v>
                </c:pt>
                <c:pt idx="1869">
                  <c:v>0.583748659995036</c:v>
                </c:pt>
                <c:pt idx="1870">
                  <c:v>0.75917349112966304</c:v>
                </c:pt>
                <c:pt idx="1871">
                  <c:v>0.94018482667505299</c:v>
                </c:pt>
                <c:pt idx="1872">
                  <c:v>1.0535925398530499</c:v>
                </c:pt>
                <c:pt idx="1873">
                  <c:v>1.0805939309500101</c:v>
                </c:pt>
                <c:pt idx="1874">
                  <c:v>1.0471436716057601</c:v>
                </c:pt>
                <c:pt idx="1875">
                  <c:v>1.1888978186825001</c:v>
                </c:pt>
                <c:pt idx="1876">
                  <c:v>1.95080176292928</c:v>
                </c:pt>
                <c:pt idx="1877">
                  <c:v>2.6060553841033398</c:v>
                </c:pt>
                <c:pt idx="1878">
                  <c:v>1.8459419686515099</c:v>
                </c:pt>
                <c:pt idx="1879">
                  <c:v>1.1837802932694099</c:v>
                </c:pt>
                <c:pt idx="1880">
                  <c:v>0.81602847723164695</c:v>
                </c:pt>
                <c:pt idx="1881">
                  <c:v>0.38807932739196499</c:v>
                </c:pt>
                <c:pt idx="1882">
                  <c:v>0.927095671708697</c:v>
                </c:pt>
                <c:pt idx="1883">
                  <c:v>1.6483760590529699</c:v>
                </c:pt>
                <c:pt idx="1884">
                  <c:v>1.49512030964368</c:v>
                </c:pt>
                <c:pt idx="1885">
                  <c:v>1.0396320877512399</c:v>
                </c:pt>
                <c:pt idx="1886">
                  <c:v>0.97328681104286996</c:v>
                </c:pt>
                <c:pt idx="1887">
                  <c:v>1.2313633716896899</c:v>
                </c:pt>
                <c:pt idx="1888">
                  <c:v>1.33475876871328</c:v>
                </c:pt>
                <c:pt idx="1889">
                  <c:v>1.01977699419873</c:v>
                </c:pt>
                <c:pt idx="1890">
                  <c:v>0.76703843917433501</c:v>
                </c:pt>
                <c:pt idx="1891">
                  <c:v>0.68766874410649204</c:v>
                </c:pt>
                <c:pt idx="1892">
                  <c:v>0.90847184263410197</c:v>
                </c:pt>
                <c:pt idx="1893">
                  <c:v>1.12848390854367</c:v>
                </c:pt>
                <c:pt idx="1894">
                  <c:v>1.2102336558503901</c:v>
                </c:pt>
                <c:pt idx="1895">
                  <c:v>1.27644232712254</c:v>
                </c:pt>
                <c:pt idx="1896">
                  <c:v>1.2532150547444001</c:v>
                </c:pt>
                <c:pt idx="1897">
                  <c:v>1.1229747511093</c:v>
                </c:pt>
                <c:pt idx="1898">
                  <c:v>1.0618554622852401</c:v>
                </c:pt>
                <c:pt idx="1899">
                  <c:v>1.0295205009969399</c:v>
                </c:pt>
                <c:pt idx="1900">
                  <c:v>0.99258302615247296</c:v>
                </c:pt>
                <c:pt idx="1901">
                  <c:v>0.93339510102849799</c:v>
                </c:pt>
                <c:pt idx="1902">
                  <c:v>0.92841235579348003</c:v>
                </c:pt>
                <c:pt idx="1903">
                  <c:v>1.11272610821082</c:v>
                </c:pt>
                <c:pt idx="1904">
                  <c:v>1.44048737152882</c:v>
                </c:pt>
                <c:pt idx="1905">
                  <c:v>1.5431124985862199</c:v>
                </c:pt>
                <c:pt idx="1906">
                  <c:v>1.5001637989063099</c:v>
                </c:pt>
                <c:pt idx="1907">
                  <c:v>1.47239439188113</c:v>
                </c:pt>
                <c:pt idx="1908">
                  <c:v>1.79639304976639</c:v>
                </c:pt>
                <c:pt idx="1909">
                  <c:v>1.37013743527392</c:v>
                </c:pt>
                <c:pt idx="1910">
                  <c:v>0.76619154648756105</c:v>
                </c:pt>
                <c:pt idx="1911">
                  <c:v>0.95257705893171696</c:v>
                </c:pt>
                <c:pt idx="1912">
                  <c:v>0.87413964283860301</c:v>
                </c:pt>
                <c:pt idx="1913">
                  <c:v>0.56497856382963796</c:v>
                </c:pt>
                <c:pt idx="1914">
                  <c:v>0.82651941431039599</c:v>
                </c:pt>
                <c:pt idx="1915">
                  <c:v>0.79042055336004502</c:v>
                </c:pt>
                <c:pt idx="1916">
                  <c:v>0.66652572912679098</c:v>
                </c:pt>
                <c:pt idx="1917">
                  <c:v>0.56799345521669498</c:v>
                </c:pt>
                <c:pt idx="1918">
                  <c:v>0.52753435780999103</c:v>
                </c:pt>
                <c:pt idx="1919">
                  <c:v>0.58677201484136898</c:v>
                </c:pt>
                <c:pt idx="1920">
                  <c:v>0.75760595269902697</c:v>
                </c:pt>
                <c:pt idx="1921">
                  <c:v>0.95982709734462102</c:v>
                </c:pt>
                <c:pt idx="1922">
                  <c:v>1.1528142296835999</c:v>
                </c:pt>
                <c:pt idx="1923">
                  <c:v>1.20206273352891</c:v>
                </c:pt>
                <c:pt idx="1924">
                  <c:v>1.1139571585061101</c:v>
                </c:pt>
                <c:pt idx="1925">
                  <c:v>1.17681553934463</c:v>
                </c:pt>
                <c:pt idx="1926">
                  <c:v>1.622619732527</c:v>
                </c:pt>
                <c:pt idx="1927">
                  <c:v>2.0847801338649599</c:v>
                </c:pt>
                <c:pt idx="1928">
                  <c:v>1.7672091823165701</c:v>
                </c:pt>
                <c:pt idx="1929">
                  <c:v>1.01256149214406</c:v>
                </c:pt>
                <c:pt idx="1930">
                  <c:v>0.35321629187369002</c:v>
                </c:pt>
                <c:pt idx="1931">
                  <c:v>0.57561495014028297</c:v>
                </c:pt>
                <c:pt idx="1932">
                  <c:v>1.34159676752145</c:v>
                </c:pt>
                <c:pt idx="1933">
                  <c:v>1.81037433656302</c:v>
                </c:pt>
                <c:pt idx="1934">
                  <c:v>1.6436873870134201</c:v>
                </c:pt>
                <c:pt idx="1935">
                  <c:v>1.2129446302053499</c:v>
                </c:pt>
                <c:pt idx="1936">
                  <c:v>1.1132233823173101</c:v>
                </c:pt>
                <c:pt idx="1937">
                  <c:v>0.97029360964040201</c:v>
                </c:pt>
                <c:pt idx="1938">
                  <c:v>0.85457606870190295</c:v>
                </c:pt>
                <c:pt idx="1939">
                  <c:v>0.84885287493828998</c:v>
                </c:pt>
                <c:pt idx="1940">
                  <c:v>0.96928550837717597</c:v>
                </c:pt>
                <c:pt idx="1941">
                  <c:v>1.0786792771116001</c:v>
                </c:pt>
                <c:pt idx="1942">
                  <c:v>1.04608563441336</c:v>
                </c:pt>
                <c:pt idx="1943">
                  <c:v>1.0063222936256599</c:v>
                </c:pt>
                <c:pt idx="1944">
                  <c:v>1.01932126642242</c:v>
                </c:pt>
                <c:pt idx="1945">
                  <c:v>1.0213275945165701</c:v>
                </c:pt>
                <c:pt idx="1946">
                  <c:v>1.0416605298939801</c:v>
                </c:pt>
                <c:pt idx="1947">
                  <c:v>1.0259344788069999</c:v>
                </c:pt>
                <c:pt idx="1948">
                  <c:v>0.98865561567261595</c:v>
                </c:pt>
                <c:pt idx="1949">
                  <c:v>0.98380900984744002</c:v>
                </c:pt>
                <c:pt idx="1950">
                  <c:v>0.97519427219964705</c:v>
                </c:pt>
                <c:pt idx="1951">
                  <c:v>0.96957171939263997</c:v>
                </c:pt>
                <c:pt idx="1952">
                  <c:v>0.97139047549839597</c:v>
                </c:pt>
                <c:pt idx="1953">
                  <c:v>1.0390541961928601</c:v>
                </c:pt>
                <c:pt idx="1954">
                  <c:v>1.0473403120099001</c:v>
                </c:pt>
                <c:pt idx="1955">
                  <c:v>1.0630484012527399</c:v>
                </c:pt>
                <c:pt idx="1956">
                  <c:v>1.0993023837170599</c:v>
                </c:pt>
                <c:pt idx="1957">
                  <c:v>1.18432884824697</c:v>
                </c:pt>
                <c:pt idx="1958">
                  <c:v>1.0497320609545999</c:v>
                </c:pt>
                <c:pt idx="1959">
                  <c:v>0.95018307101368604</c:v>
                </c:pt>
                <c:pt idx="1960">
                  <c:v>1.3165485837153901</c:v>
                </c:pt>
                <c:pt idx="1961">
                  <c:v>1.51784814457145</c:v>
                </c:pt>
                <c:pt idx="1962">
                  <c:v>1.6301631526242999</c:v>
                </c:pt>
                <c:pt idx="1963">
                  <c:v>1.8485034719215401</c:v>
                </c:pt>
                <c:pt idx="1964">
                  <c:v>2.09713005675995</c:v>
                </c:pt>
                <c:pt idx="1965">
                  <c:v>1.2743744754046999</c:v>
                </c:pt>
                <c:pt idx="1966">
                  <c:v>1.08381921029939</c:v>
                </c:pt>
                <c:pt idx="1967">
                  <c:v>0.77702595151384701</c:v>
                </c:pt>
                <c:pt idx="1968">
                  <c:v>0.70814267419496801</c:v>
                </c:pt>
                <c:pt idx="1969">
                  <c:v>0.90143487990037297</c:v>
                </c:pt>
                <c:pt idx="1970">
                  <c:v>1.07547691126728</c:v>
                </c:pt>
                <c:pt idx="1971">
                  <c:v>1.05294174010958</c:v>
                </c:pt>
                <c:pt idx="1972">
                  <c:v>1.0009148854752801</c:v>
                </c:pt>
                <c:pt idx="1973">
                  <c:v>0.92991183352025397</c:v>
                </c:pt>
                <c:pt idx="1974">
                  <c:v>1.2159172680758299</c:v>
                </c:pt>
                <c:pt idx="1975">
                  <c:v>1.3979357361771001</c:v>
                </c:pt>
                <c:pt idx="1976">
                  <c:v>1.02534331525689</c:v>
                </c:pt>
                <c:pt idx="1977">
                  <c:v>0.93796036099773406</c:v>
                </c:pt>
                <c:pt idx="1978">
                  <c:v>0.91689496592521402</c:v>
                </c:pt>
                <c:pt idx="1979">
                  <c:v>0.77042972018607903</c:v>
                </c:pt>
                <c:pt idx="1980">
                  <c:v>0.61030578093444299</c:v>
                </c:pt>
                <c:pt idx="1981">
                  <c:v>0.438590858320143</c:v>
                </c:pt>
                <c:pt idx="1982">
                  <c:v>0.39437179923138499</c:v>
                </c:pt>
                <c:pt idx="1983">
                  <c:v>0.41208637177417101</c:v>
                </c:pt>
                <c:pt idx="1984">
                  <c:v>0.55814225601901901</c:v>
                </c:pt>
                <c:pt idx="1985">
                  <c:v>0.89945296529501795</c:v>
                </c:pt>
                <c:pt idx="1986">
                  <c:v>1.23789084168395</c:v>
                </c:pt>
                <c:pt idx="1987">
                  <c:v>1.3233049266824299</c:v>
                </c:pt>
                <c:pt idx="1988">
                  <c:v>1.15899564202373</c:v>
                </c:pt>
                <c:pt idx="1989">
                  <c:v>1.0623292281119801</c:v>
                </c:pt>
                <c:pt idx="1990">
                  <c:v>1.05073788418711</c:v>
                </c:pt>
                <c:pt idx="1991">
                  <c:v>1.1601902332048799</c:v>
                </c:pt>
                <c:pt idx="1992">
                  <c:v>1.5273739898168399</c:v>
                </c:pt>
                <c:pt idx="1993">
                  <c:v>1.48861688626893</c:v>
                </c:pt>
                <c:pt idx="1994">
                  <c:v>1.46423659910856</c:v>
                </c:pt>
                <c:pt idx="1995">
                  <c:v>1.4375011145226999</c:v>
                </c:pt>
                <c:pt idx="1996">
                  <c:v>1.03391298820355</c:v>
                </c:pt>
                <c:pt idx="1997">
                  <c:v>0.72308663076701996</c:v>
                </c:pt>
                <c:pt idx="1998">
                  <c:v>0.67909606113568399</c:v>
                </c:pt>
                <c:pt idx="1999">
                  <c:v>0.90276647079685002</c:v>
                </c:pt>
                <c:pt idx="2000">
                  <c:v>1.09640764080793</c:v>
                </c:pt>
                <c:pt idx="2001">
                  <c:v>1.1697013296243599</c:v>
                </c:pt>
                <c:pt idx="2002">
                  <c:v>1.17509658261523</c:v>
                </c:pt>
                <c:pt idx="2003">
                  <c:v>0.97115358799780005</c:v>
                </c:pt>
                <c:pt idx="2004">
                  <c:v>0.91270371810133399</c:v>
                </c:pt>
                <c:pt idx="2005">
                  <c:v>0.93116642874300404</c:v>
                </c:pt>
                <c:pt idx="2006">
                  <c:v>0.92794922613147302</c:v>
                </c:pt>
                <c:pt idx="2007">
                  <c:v>0.93613163758148898</c:v>
                </c:pt>
                <c:pt idx="2008">
                  <c:v>0.97103234922478299</c:v>
                </c:pt>
                <c:pt idx="2009">
                  <c:v>0.99432882330042105</c:v>
                </c:pt>
                <c:pt idx="2010">
                  <c:v>1.02797061832817</c:v>
                </c:pt>
                <c:pt idx="2011">
                  <c:v>1.10010489477595</c:v>
                </c:pt>
                <c:pt idx="2012">
                  <c:v>1.1918597454847599</c:v>
                </c:pt>
                <c:pt idx="2013">
                  <c:v>1.1936051081237</c:v>
                </c:pt>
                <c:pt idx="2014">
                  <c:v>1.1879440121323099</c:v>
                </c:pt>
                <c:pt idx="2015">
                  <c:v>1.2955873086851399</c:v>
                </c:pt>
                <c:pt idx="2016">
                  <c:v>1.45431880951152</c:v>
                </c:pt>
                <c:pt idx="2017">
                  <c:v>1.6560211796767601</c:v>
                </c:pt>
                <c:pt idx="2018">
                  <c:v>1.7920426658548101</c:v>
                </c:pt>
                <c:pt idx="2019">
                  <c:v>1.26040955131417</c:v>
                </c:pt>
                <c:pt idx="2020">
                  <c:v>3.9165106769176599</c:v>
                </c:pt>
                <c:pt idx="2021">
                  <c:v>1.33331696886412</c:v>
                </c:pt>
                <c:pt idx="2022">
                  <c:v>1.82416816791819</c:v>
                </c:pt>
                <c:pt idx="2023">
                  <c:v>1.72146981783039</c:v>
                </c:pt>
                <c:pt idx="2024">
                  <c:v>1.2890868465987899</c:v>
                </c:pt>
                <c:pt idx="2025">
                  <c:v>0.64990849052154998</c:v>
                </c:pt>
                <c:pt idx="2026">
                  <c:v>0.53015554776405005</c:v>
                </c:pt>
                <c:pt idx="2027">
                  <c:v>0.51899759710619098</c:v>
                </c:pt>
                <c:pt idx="2028">
                  <c:v>0.58607246335670804</c:v>
                </c:pt>
                <c:pt idx="2029">
                  <c:v>0.42276351912032301</c:v>
                </c:pt>
                <c:pt idx="2030">
                  <c:v>0.30091319248082199</c:v>
                </c:pt>
                <c:pt idx="2031">
                  <c:v>0.52349938771024396</c:v>
                </c:pt>
                <c:pt idx="2032">
                  <c:v>0.721283500959921</c:v>
                </c:pt>
                <c:pt idx="2033">
                  <c:v>0.80285241389062301</c:v>
                </c:pt>
                <c:pt idx="2034">
                  <c:v>0.92637028847054403</c:v>
                </c:pt>
                <c:pt idx="2035">
                  <c:v>0.98582923210462803</c:v>
                </c:pt>
                <c:pt idx="2036">
                  <c:v>1.13718167347438</c:v>
                </c:pt>
                <c:pt idx="2037">
                  <c:v>1.28410458040808</c:v>
                </c:pt>
                <c:pt idx="2038">
                  <c:v>1.0079152254450801</c:v>
                </c:pt>
                <c:pt idx="2039">
                  <c:v>0.89118643670614694</c:v>
                </c:pt>
                <c:pt idx="2040">
                  <c:v>0.95319780202904403</c:v>
                </c:pt>
                <c:pt idx="2041">
                  <c:v>1.1466390432599101</c:v>
                </c:pt>
                <c:pt idx="2042">
                  <c:v>1.70679867321193</c:v>
                </c:pt>
                <c:pt idx="2043">
                  <c:v>1.9112504816004601</c:v>
                </c:pt>
                <c:pt idx="2044">
                  <c:v>1.4295323638844299</c:v>
                </c:pt>
                <c:pt idx="2045">
                  <c:v>0.73574889434983204</c:v>
                </c:pt>
                <c:pt idx="2046">
                  <c:v>0.64465382288946405</c:v>
                </c:pt>
                <c:pt idx="2047">
                  <c:v>0.97138937355007104</c:v>
                </c:pt>
                <c:pt idx="2048">
                  <c:v>1.2831389456056601</c:v>
                </c:pt>
                <c:pt idx="2049">
                  <c:v>1.5707426664947399</c:v>
                </c:pt>
                <c:pt idx="2050">
                  <c:v>1.5646477733039501</c:v>
                </c:pt>
                <c:pt idx="2051">
                  <c:v>1.0048084968405699</c:v>
                </c:pt>
                <c:pt idx="2052">
                  <c:v>1.08470050900744</c:v>
                </c:pt>
                <c:pt idx="2053">
                  <c:v>1.51286615056786</c:v>
                </c:pt>
                <c:pt idx="2054">
                  <c:v>1.0600155017569299</c:v>
                </c:pt>
                <c:pt idx="2055">
                  <c:v>0.75737406760992299</c:v>
                </c:pt>
                <c:pt idx="2056">
                  <c:v>0.73044774368396803</c:v>
                </c:pt>
                <c:pt idx="2057">
                  <c:v>0.86643266827318999</c:v>
                </c:pt>
                <c:pt idx="2058">
                  <c:v>1.1674110867676399</c:v>
                </c:pt>
                <c:pt idx="2059">
                  <c:v>1.3573829922807299</c:v>
                </c:pt>
                <c:pt idx="2060">
                  <c:v>1.15652569623852</c:v>
                </c:pt>
                <c:pt idx="2061">
                  <c:v>1.16612440140536</c:v>
                </c:pt>
                <c:pt idx="2062">
                  <c:v>1.0184135259593701</c:v>
                </c:pt>
                <c:pt idx="2063">
                  <c:v>1.07177341663385</c:v>
                </c:pt>
                <c:pt idx="2064">
                  <c:v>1.13039132379455</c:v>
                </c:pt>
                <c:pt idx="2065">
                  <c:v>1.2411798483608201</c:v>
                </c:pt>
                <c:pt idx="2066">
                  <c:v>1.3160483138296999</c:v>
                </c:pt>
                <c:pt idx="2067">
                  <c:v>1.33796583682619</c:v>
                </c:pt>
                <c:pt idx="2068">
                  <c:v>1.53915452532259</c:v>
                </c:pt>
                <c:pt idx="2069">
                  <c:v>1.61567131661146</c:v>
                </c:pt>
                <c:pt idx="2070">
                  <c:v>1.4073578074938899</c:v>
                </c:pt>
                <c:pt idx="2071">
                  <c:v>1.1771213516880901</c:v>
                </c:pt>
                <c:pt idx="2072">
                  <c:v>1.0200397869862701</c:v>
                </c:pt>
                <c:pt idx="2073">
                  <c:v>1.3264344652854101</c:v>
                </c:pt>
                <c:pt idx="2074">
                  <c:v>1.07618573189482</c:v>
                </c:pt>
                <c:pt idx="2075">
                  <c:v>0.84290510124746598</c:v>
                </c:pt>
                <c:pt idx="2076">
                  <c:v>0.88736366529681598</c:v>
                </c:pt>
                <c:pt idx="2077">
                  <c:v>0.87090523213321003</c:v>
                </c:pt>
                <c:pt idx="2078">
                  <c:v>0.59628180360128402</c:v>
                </c:pt>
                <c:pt idx="2079">
                  <c:v>0.432258760932616</c:v>
                </c:pt>
                <c:pt idx="2080">
                  <c:v>0.38288447445149798</c:v>
                </c:pt>
                <c:pt idx="2081">
                  <c:v>0.39778573009096202</c:v>
                </c:pt>
                <c:pt idx="2082">
                  <c:v>0.58873550872866498</c:v>
                </c:pt>
                <c:pt idx="2083">
                  <c:v>0.72392809053454998</c:v>
                </c:pt>
                <c:pt idx="2084">
                  <c:v>0.82513558550458799</c:v>
                </c:pt>
                <c:pt idx="2085">
                  <c:v>0.95409715553501195</c:v>
                </c:pt>
                <c:pt idx="2086">
                  <c:v>0.98635782040444098</c:v>
                </c:pt>
                <c:pt idx="2087">
                  <c:v>1.0788735382596999</c:v>
                </c:pt>
                <c:pt idx="2088">
                  <c:v>1.1418105410767601</c:v>
                </c:pt>
                <c:pt idx="2089">
                  <c:v>1.0510392686674499</c:v>
                </c:pt>
                <c:pt idx="2090">
                  <c:v>1.1040965140086301</c:v>
                </c:pt>
                <c:pt idx="2091">
                  <c:v>1.1592529375602201</c:v>
                </c:pt>
                <c:pt idx="2092">
                  <c:v>1.4816492589546999</c:v>
                </c:pt>
                <c:pt idx="2093">
                  <c:v>2.13647497229198</c:v>
                </c:pt>
                <c:pt idx="2094">
                  <c:v>1.77906100376294</c:v>
                </c:pt>
                <c:pt idx="2095">
                  <c:v>1.0937135576182599</c:v>
                </c:pt>
                <c:pt idx="2096">
                  <c:v>0.71834595821860103</c:v>
                </c:pt>
                <c:pt idx="2097">
                  <c:v>0.67049841670879395</c:v>
                </c:pt>
                <c:pt idx="2098">
                  <c:v>0.94808061155051604</c:v>
                </c:pt>
                <c:pt idx="2099">
                  <c:v>1.43474086538441</c:v>
                </c:pt>
                <c:pt idx="2100">
                  <c:v>1.4087751642398401</c:v>
                </c:pt>
                <c:pt idx="2101">
                  <c:v>1.23524031789891</c:v>
                </c:pt>
                <c:pt idx="2102">
                  <c:v>1.06898975339243</c:v>
                </c:pt>
                <c:pt idx="2103">
                  <c:v>1.07338705744107</c:v>
                </c:pt>
                <c:pt idx="2104">
                  <c:v>1.19171900771491</c:v>
                </c:pt>
                <c:pt idx="2105">
                  <c:v>1.08717975643681</c:v>
                </c:pt>
                <c:pt idx="2106">
                  <c:v>0.88546042311161499</c:v>
                </c:pt>
                <c:pt idx="2107">
                  <c:v>0.78611092817617001</c:v>
                </c:pt>
                <c:pt idx="2108">
                  <c:v>0.95252968323722098</c:v>
                </c:pt>
                <c:pt idx="2109">
                  <c:v>0.98642731493861202</c:v>
                </c:pt>
                <c:pt idx="2110">
                  <c:v>0.90107632550744599</c:v>
                </c:pt>
                <c:pt idx="2111">
                  <c:v>0.94754354860396806</c:v>
                </c:pt>
                <c:pt idx="2112">
                  <c:v>1.0646104531653799</c:v>
                </c:pt>
                <c:pt idx="2113">
                  <c:v>1.12593938857027</c:v>
                </c:pt>
                <c:pt idx="2114">
                  <c:v>1.1669800366424401</c:v>
                </c:pt>
                <c:pt idx="2115">
                  <c:v>1.1414700821651</c:v>
                </c:pt>
                <c:pt idx="2116">
                  <c:v>1.1277459483669201</c:v>
                </c:pt>
                <c:pt idx="2117">
                  <c:v>1.18751814059997</c:v>
                </c:pt>
                <c:pt idx="2118">
                  <c:v>1.28516192327193</c:v>
                </c:pt>
                <c:pt idx="2119">
                  <c:v>1.5178897996768399</c:v>
                </c:pt>
                <c:pt idx="2120">
                  <c:v>1.55456096542625</c:v>
                </c:pt>
                <c:pt idx="2121">
                  <c:v>1.2341828478738499</c:v>
                </c:pt>
                <c:pt idx="2122">
                  <c:v>1.1952206592516701</c:v>
                </c:pt>
                <c:pt idx="2123">
                  <c:v>0.97729798518722</c:v>
                </c:pt>
                <c:pt idx="2124">
                  <c:v>0.96551419760923196</c:v>
                </c:pt>
                <c:pt idx="2125">
                  <c:v>1.3736114579818399</c:v>
                </c:pt>
                <c:pt idx="2126">
                  <c:v>1.2350310592187601</c:v>
                </c:pt>
                <c:pt idx="2127">
                  <c:v>0.86258789443453199</c:v>
                </c:pt>
                <c:pt idx="2128">
                  <c:v>0.95172816573956698</c:v>
                </c:pt>
                <c:pt idx="2129">
                  <c:v>0.63603075236815398</c:v>
                </c:pt>
                <c:pt idx="2130">
                  <c:v>0.77094956667346304</c:v>
                </c:pt>
                <c:pt idx="2131">
                  <c:v>0.50734576461620295</c:v>
                </c:pt>
                <c:pt idx="2132">
                  <c:v>0.36051968257502898</c:v>
                </c:pt>
                <c:pt idx="2133">
                  <c:v>0.325776786131241</c:v>
                </c:pt>
                <c:pt idx="2134">
                  <c:v>0.362835451217215</c:v>
                </c:pt>
                <c:pt idx="2135">
                  <c:v>0.53838410761462896</c:v>
                </c:pt>
                <c:pt idx="2136">
                  <c:v>1.01705979071144</c:v>
                </c:pt>
                <c:pt idx="2137">
                  <c:v>1.0272374848325001</c:v>
                </c:pt>
                <c:pt idx="2138">
                  <c:v>1.0728232789187599</c:v>
                </c:pt>
                <c:pt idx="2139">
                  <c:v>1.26272882007223</c:v>
                </c:pt>
                <c:pt idx="2140">
                  <c:v>1.1319819905184001</c:v>
                </c:pt>
                <c:pt idx="2141">
                  <c:v>1.0903609023185901</c:v>
                </c:pt>
                <c:pt idx="2142">
                  <c:v>1.3971719156259901</c:v>
                </c:pt>
                <c:pt idx="2143">
                  <c:v>2.10152175679102</c:v>
                </c:pt>
                <c:pt idx="2144">
                  <c:v>1.87547912149962</c:v>
                </c:pt>
                <c:pt idx="2145">
                  <c:v>1.4750202238000001</c:v>
                </c:pt>
                <c:pt idx="2146">
                  <c:v>0.84348528610818096</c:v>
                </c:pt>
                <c:pt idx="2147">
                  <c:v>0.58677054119476701</c:v>
                </c:pt>
                <c:pt idx="2148">
                  <c:v>0.49341839397614701</c:v>
                </c:pt>
                <c:pt idx="2149">
                  <c:v>0.95602777131472505</c:v>
                </c:pt>
                <c:pt idx="2150">
                  <c:v>1.1497413398678</c:v>
                </c:pt>
                <c:pt idx="2151">
                  <c:v>1.3019246045992801</c:v>
                </c:pt>
                <c:pt idx="2152">
                  <c:v>1.3935258252712801</c:v>
                </c:pt>
                <c:pt idx="2153">
                  <c:v>1.24126463936221</c:v>
                </c:pt>
                <c:pt idx="2154">
                  <c:v>1.1847173522173999</c:v>
                </c:pt>
                <c:pt idx="2155">
                  <c:v>1.1348234479288</c:v>
                </c:pt>
                <c:pt idx="2156">
                  <c:v>1.0537604393309701</c:v>
                </c:pt>
                <c:pt idx="2157">
                  <c:v>1.1545417036097001</c:v>
                </c:pt>
                <c:pt idx="2158">
                  <c:v>1.2662744513639199</c:v>
                </c:pt>
                <c:pt idx="2159">
                  <c:v>1.0984046539891399</c:v>
                </c:pt>
                <c:pt idx="2160">
                  <c:v>1.00782536484105</c:v>
                </c:pt>
                <c:pt idx="2161">
                  <c:v>0.98377077589497397</c:v>
                </c:pt>
                <c:pt idx="2162">
                  <c:v>0.99572791375857295</c:v>
                </c:pt>
                <c:pt idx="2163">
                  <c:v>1.00878304311333</c:v>
                </c:pt>
                <c:pt idx="2164">
                  <c:v>1.0427682783672501</c:v>
                </c:pt>
                <c:pt idx="2165">
                  <c:v>1.0749120206184299</c:v>
                </c:pt>
                <c:pt idx="2166">
                  <c:v>0.95686574134828295</c:v>
                </c:pt>
                <c:pt idx="2167">
                  <c:v>1.0690860734262699</c:v>
                </c:pt>
                <c:pt idx="2168">
                  <c:v>1.1316220784369699</c:v>
                </c:pt>
                <c:pt idx="2169">
                  <c:v>1.3576084236811401</c:v>
                </c:pt>
                <c:pt idx="2170">
                  <c:v>1.4033560761061299</c:v>
                </c:pt>
                <c:pt idx="2171">
                  <c:v>1.30900942134959</c:v>
                </c:pt>
                <c:pt idx="2172">
                  <c:v>1.0609428600914399</c:v>
                </c:pt>
                <c:pt idx="2173">
                  <c:v>0.92707558232756804</c:v>
                </c:pt>
                <c:pt idx="2174">
                  <c:v>0.76290585736642502</c:v>
                </c:pt>
                <c:pt idx="2175">
                  <c:v>0.84724568849714399</c:v>
                </c:pt>
                <c:pt idx="2176">
                  <c:v>1.0599649082045099</c:v>
                </c:pt>
                <c:pt idx="2177">
                  <c:v>1.0114312105724199</c:v>
                </c:pt>
                <c:pt idx="2178">
                  <c:v>1.13864078799813</c:v>
                </c:pt>
                <c:pt idx="2179">
                  <c:v>0.88468047314779097</c:v>
                </c:pt>
                <c:pt idx="2180">
                  <c:v>0.70208603930430102</c:v>
                </c:pt>
                <c:pt idx="2181">
                  <c:v>0.76961618871097004</c:v>
                </c:pt>
                <c:pt idx="2182">
                  <c:v>0.43622807344897002</c:v>
                </c:pt>
                <c:pt idx="2183">
                  <c:v>0.53190245730866903</c:v>
                </c:pt>
                <c:pt idx="2184">
                  <c:v>0.70056349821411601</c:v>
                </c:pt>
                <c:pt idx="2185">
                  <c:v>0.83896030466405302</c:v>
                </c:pt>
                <c:pt idx="2186">
                  <c:v>0.86402130551798295</c:v>
                </c:pt>
                <c:pt idx="2187">
                  <c:v>0.89841913829904596</c:v>
                </c:pt>
                <c:pt idx="2188">
                  <c:v>0.93015150014070302</c:v>
                </c:pt>
                <c:pt idx="2189">
                  <c:v>1.12633246745044</c:v>
                </c:pt>
                <c:pt idx="2190">
                  <c:v>1.27774762587062</c:v>
                </c:pt>
                <c:pt idx="2191">
                  <c:v>1.1339240412523199</c:v>
                </c:pt>
                <c:pt idx="2192">
                  <c:v>0.95607561814168196</c:v>
                </c:pt>
                <c:pt idx="2193">
                  <c:v>0.75890292974727702</c:v>
                </c:pt>
                <c:pt idx="2194">
                  <c:v>0.87792368901061102</c:v>
                </c:pt>
                <c:pt idx="2195">
                  <c:v>1.04941895129209</c:v>
                </c:pt>
                <c:pt idx="2196">
                  <c:v>1.17532781322361</c:v>
                </c:pt>
                <c:pt idx="2197">
                  <c:v>1.32313535597459</c:v>
                </c:pt>
                <c:pt idx="2198">
                  <c:v>1.0980527052496201</c:v>
                </c:pt>
                <c:pt idx="2199">
                  <c:v>0.80109625512668603</c:v>
                </c:pt>
                <c:pt idx="2200">
                  <c:v>0.69722454800300904</c:v>
                </c:pt>
                <c:pt idx="2201">
                  <c:v>0.94005970676016104</c:v>
                </c:pt>
                <c:pt idx="2202">
                  <c:v>1.3196195309914101</c:v>
                </c:pt>
                <c:pt idx="2203">
                  <c:v>1.7015462676650901</c:v>
                </c:pt>
                <c:pt idx="2204">
                  <c:v>1.4581999084967701</c:v>
                </c:pt>
                <c:pt idx="2205">
                  <c:v>1.11191180820963</c:v>
                </c:pt>
                <c:pt idx="2206">
                  <c:v>1.09581993958542</c:v>
                </c:pt>
                <c:pt idx="2207">
                  <c:v>0.91225474169006104</c:v>
                </c:pt>
                <c:pt idx="2208">
                  <c:v>0.76101346146700999</c:v>
                </c:pt>
                <c:pt idx="2209">
                  <c:v>0.84468415401379504</c:v>
                </c:pt>
                <c:pt idx="2210">
                  <c:v>0.83613015254982903</c:v>
                </c:pt>
                <c:pt idx="2211">
                  <c:v>0.983496809468134</c:v>
                </c:pt>
                <c:pt idx="2212">
                  <c:v>1.03457350862372</c:v>
                </c:pt>
                <c:pt idx="2213">
                  <c:v>1.1195666848357</c:v>
                </c:pt>
                <c:pt idx="2214">
                  <c:v>1.11027220618459</c:v>
                </c:pt>
                <c:pt idx="2215">
                  <c:v>1.0566521699954099</c:v>
                </c:pt>
                <c:pt idx="2216">
                  <c:v>0.92214444192924605</c:v>
                </c:pt>
                <c:pt idx="2217">
                  <c:v>0.96189160455115696</c:v>
                </c:pt>
                <c:pt idx="2218">
                  <c:v>1.0587650098194601</c:v>
                </c:pt>
                <c:pt idx="2219">
                  <c:v>1.32577746036957</c:v>
                </c:pt>
                <c:pt idx="2220">
                  <c:v>1.39674975525647</c:v>
                </c:pt>
                <c:pt idx="2221">
                  <c:v>1.5367873097006599</c:v>
                </c:pt>
                <c:pt idx="2222">
                  <c:v>1.60523589468869</c:v>
                </c:pt>
                <c:pt idx="2223">
                  <c:v>1.18233581316096</c:v>
                </c:pt>
                <c:pt idx="2224">
                  <c:v>0.73463673338256097</c:v>
                </c:pt>
                <c:pt idx="2225">
                  <c:v>0.88119031206034004</c:v>
                </c:pt>
                <c:pt idx="2226">
                  <c:v>0.95322877249640303</c:v>
                </c:pt>
                <c:pt idx="2227">
                  <c:v>1.0586138664220299</c:v>
                </c:pt>
                <c:pt idx="2228">
                  <c:v>1.14922048958892</c:v>
                </c:pt>
                <c:pt idx="2229">
                  <c:v>0.88327543368362704</c:v>
                </c:pt>
                <c:pt idx="2230">
                  <c:v>0.62941700134092304</c:v>
                </c:pt>
                <c:pt idx="2231">
                  <c:v>0.46894771354810999</c:v>
                </c:pt>
                <c:pt idx="2232">
                  <c:v>0.500497000747257</c:v>
                </c:pt>
                <c:pt idx="2233">
                  <c:v>0.70551060057946702</c:v>
                </c:pt>
                <c:pt idx="2234">
                  <c:v>0.73080107530914296</c:v>
                </c:pt>
                <c:pt idx="2235">
                  <c:v>0.789759409173452</c:v>
                </c:pt>
                <c:pt idx="2236">
                  <c:v>0.77415560864919097</c:v>
                </c:pt>
                <c:pt idx="2237">
                  <c:v>0.87841654491932197</c:v>
                </c:pt>
                <c:pt idx="2238">
                  <c:v>1.00889561416928</c:v>
                </c:pt>
                <c:pt idx="2239">
                  <c:v>1.06307978733724</c:v>
                </c:pt>
                <c:pt idx="2240">
                  <c:v>1.0578680134501699</c:v>
                </c:pt>
                <c:pt idx="2241">
                  <c:v>1.0747459910709101</c:v>
                </c:pt>
                <c:pt idx="2242">
                  <c:v>0.87347392522730805</c:v>
                </c:pt>
                <c:pt idx="2243">
                  <c:v>1.2441313298080701</c:v>
                </c:pt>
                <c:pt idx="2244">
                  <c:v>1.26830540669154</c:v>
                </c:pt>
                <c:pt idx="2245">
                  <c:v>1.3277319256728699</c:v>
                </c:pt>
                <c:pt idx="2246">
                  <c:v>1.3341150205694401</c:v>
                </c:pt>
                <c:pt idx="2247">
                  <c:v>1.0577050253917699</c:v>
                </c:pt>
                <c:pt idx="2248">
                  <c:v>0.85035825257358399</c:v>
                </c:pt>
                <c:pt idx="2249">
                  <c:v>0.95981698458039399</c:v>
                </c:pt>
                <c:pt idx="2250">
                  <c:v>0.85714792936283801</c:v>
                </c:pt>
                <c:pt idx="2251">
                  <c:v>1.0502658803893401</c:v>
                </c:pt>
                <c:pt idx="2252">
                  <c:v>1.25735073693461</c:v>
                </c:pt>
                <c:pt idx="2253">
                  <c:v>1.0819513672346801</c:v>
                </c:pt>
                <c:pt idx="2254">
                  <c:v>0.85650991329114201</c:v>
                </c:pt>
                <c:pt idx="2255">
                  <c:v>0.920249547256069</c:v>
                </c:pt>
                <c:pt idx="2256">
                  <c:v>0.95732410641381005</c:v>
                </c:pt>
                <c:pt idx="2257">
                  <c:v>1.0013416862859501</c:v>
                </c:pt>
                <c:pt idx="2258">
                  <c:v>0.79670575286802103</c:v>
                </c:pt>
                <c:pt idx="2259">
                  <c:v>0.77458843136920097</c:v>
                </c:pt>
                <c:pt idx="2260">
                  <c:v>0.58924087006418702</c:v>
                </c:pt>
                <c:pt idx="2261">
                  <c:v>0.55347424868190598</c:v>
                </c:pt>
                <c:pt idx="2262">
                  <c:v>0.690442743686977</c:v>
                </c:pt>
                <c:pt idx="2263">
                  <c:v>1.0572273721149099</c:v>
                </c:pt>
                <c:pt idx="2264">
                  <c:v>1.62564582854384</c:v>
                </c:pt>
                <c:pt idx="2265">
                  <c:v>2.67707057995956</c:v>
                </c:pt>
                <c:pt idx="2266">
                  <c:v>2.5219422863677901</c:v>
                </c:pt>
                <c:pt idx="2267">
                  <c:v>1.3994686650161201</c:v>
                </c:pt>
                <c:pt idx="2268">
                  <c:v>1.1989521064166799</c:v>
                </c:pt>
                <c:pt idx="2269">
                  <c:v>1.6134672187987</c:v>
                </c:pt>
                <c:pt idx="2270">
                  <c:v>1.74666564463695</c:v>
                </c:pt>
                <c:pt idx="2271">
                  <c:v>1.2882542972942099</c:v>
                </c:pt>
                <c:pt idx="2272">
                  <c:v>1.1373932640006299</c:v>
                </c:pt>
                <c:pt idx="2273">
                  <c:v>1.6506719241254499</c:v>
                </c:pt>
                <c:pt idx="2274">
                  <c:v>1.32890863138667</c:v>
                </c:pt>
                <c:pt idx="2275">
                  <c:v>0.69600605925307901</c:v>
                </c:pt>
                <c:pt idx="2276">
                  <c:v>0.53926879874233402</c:v>
                </c:pt>
                <c:pt idx="2277">
                  <c:v>0.75144615977992701</c:v>
                </c:pt>
                <c:pt idx="2278">
                  <c:v>0.63111587519091905</c:v>
                </c:pt>
                <c:pt idx="2279">
                  <c:v>0.67561581870246401</c:v>
                </c:pt>
                <c:pt idx="2280">
                  <c:v>0.584674120121628</c:v>
                </c:pt>
                <c:pt idx="2281">
                  <c:v>0.43073091094672999</c:v>
                </c:pt>
                <c:pt idx="2282">
                  <c:v>0.39805903007719801</c:v>
                </c:pt>
                <c:pt idx="2283">
                  <c:v>0.64308453265958698</c:v>
                </c:pt>
                <c:pt idx="2284">
                  <c:v>0.860211873881081</c:v>
                </c:pt>
                <c:pt idx="2285">
                  <c:v>0.99501670584719304</c:v>
                </c:pt>
                <c:pt idx="2286">
                  <c:v>1.0499030984376601</c:v>
                </c:pt>
                <c:pt idx="2287">
                  <c:v>1.09537299110486</c:v>
                </c:pt>
                <c:pt idx="2288">
                  <c:v>1.1692516575335701</c:v>
                </c:pt>
                <c:pt idx="2289">
                  <c:v>1.63714439735351</c:v>
                </c:pt>
                <c:pt idx="2290">
                  <c:v>3.0084759237235001</c:v>
                </c:pt>
                <c:pt idx="2291">
                  <c:v>1.8931353598015599</c:v>
                </c:pt>
                <c:pt idx="2292">
                  <c:v>1.5133467936613201</c:v>
                </c:pt>
                <c:pt idx="2293">
                  <c:v>0.73717500023874905</c:v>
                </c:pt>
                <c:pt idx="2294">
                  <c:v>1.06677047631625</c:v>
                </c:pt>
                <c:pt idx="2295">
                  <c:v>1.68644728781839</c:v>
                </c:pt>
                <c:pt idx="2296">
                  <c:v>1.6029392178647901</c:v>
                </c:pt>
                <c:pt idx="2297">
                  <c:v>0.94568934961540096</c:v>
                </c:pt>
                <c:pt idx="2298">
                  <c:v>0.86136194490179296</c:v>
                </c:pt>
                <c:pt idx="2299">
                  <c:v>1.0961095539434</c:v>
                </c:pt>
                <c:pt idx="2300">
                  <c:v>1.13191095408119</c:v>
                </c:pt>
                <c:pt idx="2301">
                  <c:v>0.93607081951580995</c:v>
                </c:pt>
                <c:pt idx="2302">
                  <c:v>0.82640775530303401</c:v>
                </c:pt>
                <c:pt idx="2303">
                  <c:v>0.83723791062098996</c:v>
                </c:pt>
                <c:pt idx="2304">
                  <c:v>0.83833063957903897</c:v>
                </c:pt>
                <c:pt idx="2305">
                  <c:v>0.92472806912735195</c:v>
                </c:pt>
                <c:pt idx="2306">
                  <c:v>0.95551451733450898</c:v>
                </c:pt>
                <c:pt idx="2307">
                  <c:v>1.01535849906326</c:v>
                </c:pt>
                <c:pt idx="2308">
                  <c:v>1.06635701267681</c:v>
                </c:pt>
                <c:pt idx="2309">
                  <c:v>1.0728661589709101</c:v>
                </c:pt>
                <c:pt idx="2310">
                  <c:v>1.09136678374504</c:v>
                </c:pt>
                <c:pt idx="2311">
                  <c:v>1.15624642926238</c:v>
                </c:pt>
                <c:pt idx="2312">
                  <c:v>1.1793407911795499</c:v>
                </c:pt>
                <c:pt idx="2313">
                  <c:v>1.11103521207971</c:v>
                </c:pt>
                <c:pt idx="2314">
                  <c:v>1.1654032299547701</c:v>
                </c:pt>
                <c:pt idx="2315">
                  <c:v>1.3657196934312701</c:v>
                </c:pt>
                <c:pt idx="2316">
                  <c:v>1.6303865728673099</c:v>
                </c:pt>
                <c:pt idx="2317">
                  <c:v>1.48315804895702</c:v>
                </c:pt>
                <c:pt idx="2318">
                  <c:v>1.4654406466360199</c:v>
                </c:pt>
                <c:pt idx="2319">
                  <c:v>1.6224995747108799</c:v>
                </c:pt>
                <c:pt idx="2320">
                  <c:v>1.3933690983981999</c:v>
                </c:pt>
                <c:pt idx="2321">
                  <c:v>0.89707209435028101</c:v>
                </c:pt>
                <c:pt idx="2322">
                  <c:v>1.28484594023175</c:v>
                </c:pt>
                <c:pt idx="2323">
                  <c:v>1.1705739564081401</c:v>
                </c:pt>
                <c:pt idx="2324">
                  <c:v>0.74935221086882797</c:v>
                </c:pt>
                <c:pt idx="2325">
                  <c:v>0.78821767590621805</c:v>
                </c:pt>
                <c:pt idx="2326">
                  <c:v>0.93381895714212204</c:v>
                </c:pt>
                <c:pt idx="2327">
                  <c:v>0.75451673886336001</c:v>
                </c:pt>
                <c:pt idx="2328">
                  <c:v>0.60565617499535196</c:v>
                </c:pt>
                <c:pt idx="2329">
                  <c:v>0.50597193901341997</c:v>
                </c:pt>
                <c:pt idx="2330">
                  <c:v>0.50804382478778298</c:v>
                </c:pt>
                <c:pt idx="2331">
                  <c:v>0.49629638165717099</c:v>
                </c:pt>
                <c:pt idx="2332">
                  <c:v>0.69319376587718995</c:v>
                </c:pt>
                <c:pt idx="2333">
                  <c:v>0.98533604237082495</c:v>
                </c:pt>
                <c:pt idx="2334">
                  <c:v>1.15248581296691</c:v>
                </c:pt>
                <c:pt idx="2335">
                  <c:v>1.15750359046139</c:v>
                </c:pt>
                <c:pt idx="2336">
                  <c:v>1.21080945757208</c:v>
                </c:pt>
                <c:pt idx="2337">
                  <c:v>1.32120926279034</c:v>
                </c:pt>
                <c:pt idx="2338">
                  <c:v>1.54187357669363</c:v>
                </c:pt>
                <c:pt idx="2339">
                  <c:v>2.7241280857296299</c:v>
                </c:pt>
                <c:pt idx="2340">
                  <c:v>1.63653298302876</c:v>
                </c:pt>
                <c:pt idx="2341">
                  <c:v>1.64961451030385</c:v>
                </c:pt>
                <c:pt idx="2342">
                  <c:v>1.0648882751505</c:v>
                </c:pt>
                <c:pt idx="2343">
                  <c:v>0.83862023652723805</c:v>
                </c:pt>
                <c:pt idx="2344">
                  <c:v>1.4532224320196101</c:v>
                </c:pt>
                <c:pt idx="2345">
                  <c:v>2.5151959355495501</c:v>
                </c:pt>
                <c:pt idx="2346">
                  <c:v>1.6415140810900799</c:v>
                </c:pt>
                <c:pt idx="2347">
                  <c:v>0.86615566790560194</c:v>
                </c:pt>
                <c:pt idx="2348">
                  <c:v>0.98232383665927603</c:v>
                </c:pt>
                <c:pt idx="2349">
                  <c:v>1.2454200975995999</c:v>
                </c:pt>
                <c:pt idx="2350">
                  <c:v>1.1143206561497501</c:v>
                </c:pt>
                <c:pt idx="2351">
                  <c:v>0.80443849719726901</c:v>
                </c:pt>
                <c:pt idx="2352">
                  <c:v>0.697288347869086</c:v>
                </c:pt>
                <c:pt idx="2353">
                  <c:v>0.77726580780579801</c:v>
                </c:pt>
                <c:pt idx="2354">
                  <c:v>1.0790753207269601</c:v>
                </c:pt>
                <c:pt idx="2355">
                  <c:v>0.87053019728496495</c:v>
                </c:pt>
                <c:pt idx="2356">
                  <c:v>0.98058707556799896</c:v>
                </c:pt>
                <c:pt idx="2357">
                  <c:v>1.00740078097399</c:v>
                </c:pt>
                <c:pt idx="2358">
                  <c:v>1.14508947060481</c:v>
                </c:pt>
                <c:pt idx="2359">
                  <c:v>1.2644708490629599</c:v>
                </c:pt>
                <c:pt idx="2360">
                  <c:v>1.1982889560494201</c:v>
                </c:pt>
                <c:pt idx="2361">
                  <c:v>1.1129480226178601</c:v>
                </c:pt>
                <c:pt idx="2362">
                  <c:v>1.1377441770191601</c:v>
                </c:pt>
                <c:pt idx="2363">
                  <c:v>1.33663915122669</c:v>
                </c:pt>
                <c:pt idx="2364">
                  <c:v>1.5803876797713301</c:v>
                </c:pt>
                <c:pt idx="2365">
                  <c:v>1.54331638205943</c:v>
                </c:pt>
                <c:pt idx="2366">
                  <c:v>1.8902175573734901</c:v>
                </c:pt>
                <c:pt idx="2367">
                  <c:v>2.0613774477402198</c:v>
                </c:pt>
                <c:pt idx="2368">
                  <c:v>1.36530112042765</c:v>
                </c:pt>
                <c:pt idx="2369">
                  <c:v>0.76537794540083304</c:v>
                </c:pt>
                <c:pt idx="2370">
                  <c:v>1.1367135628090299</c:v>
                </c:pt>
                <c:pt idx="2371">
                  <c:v>0.88760513701251198</c:v>
                </c:pt>
                <c:pt idx="2372">
                  <c:v>0.64458071206870604</c:v>
                </c:pt>
                <c:pt idx="2373">
                  <c:v>0.600014778432165</c:v>
                </c:pt>
                <c:pt idx="2374">
                  <c:v>0.54951132251301205</c:v>
                </c:pt>
                <c:pt idx="2375">
                  <c:v>0.56285604403524003</c:v>
                </c:pt>
                <c:pt idx="2376">
                  <c:v>0.63581526129922405</c:v>
                </c:pt>
                <c:pt idx="2377">
                  <c:v>0.60511411039819596</c:v>
                </c:pt>
                <c:pt idx="2378">
                  <c:v>0.55533469370191502</c:v>
                </c:pt>
                <c:pt idx="2379">
                  <c:v>0.56506608487326504</c:v>
                </c:pt>
                <c:pt idx="2380">
                  <c:v>0.726564625577794</c:v>
                </c:pt>
                <c:pt idx="2381">
                  <c:v>0.88743008838330495</c:v>
                </c:pt>
                <c:pt idx="2382">
                  <c:v>1.0343566649512099</c:v>
                </c:pt>
                <c:pt idx="2383">
                  <c:v>1.2499176661804601</c:v>
                </c:pt>
                <c:pt idx="2384">
                  <c:v>1.4637653371442401</c:v>
                </c:pt>
                <c:pt idx="2385">
                  <c:v>1.4386176110593101</c:v>
                </c:pt>
                <c:pt idx="2386">
                  <c:v>1.5965277373359399</c:v>
                </c:pt>
                <c:pt idx="2387">
                  <c:v>2.3731702861686901</c:v>
                </c:pt>
                <c:pt idx="2388">
                  <c:v>1.4712958186421901</c:v>
                </c:pt>
                <c:pt idx="2389">
                  <c:v>0.94246051922931995</c:v>
                </c:pt>
                <c:pt idx="2390">
                  <c:v>0.44219474944530901</c:v>
                </c:pt>
                <c:pt idx="2391">
                  <c:v>0.53162078364281395</c:v>
                </c:pt>
                <c:pt idx="2392">
                  <c:v>1.70573682329368</c:v>
                </c:pt>
                <c:pt idx="2393">
                  <c:v>4.2803448379664504</c:v>
                </c:pt>
                <c:pt idx="2394">
                  <c:v>1.29162886250231</c:v>
                </c:pt>
                <c:pt idx="2395">
                  <c:v>0.76924432018312605</c:v>
                </c:pt>
                <c:pt idx="2396">
                  <c:v>0.62955877099838697</c:v>
                </c:pt>
                <c:pt idx="2397">
                  <c:v>0.87111793011279504</c:v>
                </c:pt>
                <c:pt idx="2398">
                  <c:v>0.95898795014900995</c:v>
                </c:pt>
                <c:pt idx="2399">
                  <c:v>0.95308495316839403</c:v>
                </c:pt>
                <c:pt idx="2400">
                  <c:v>1.0150579043901899</c:v>
                </c:pt>
                <c:pt idx="2401">
                  <c:v>1.4922371912055401</c:v>
                </c:pt>
                <c:pt idx="2402">
                  <c:v>1.31919298205456</c:v>
                </c:pt>
                <c:pt idx="2403">
                  <c:v>1.08049143183507</c:v>
                </c:pt>
                <c:pt idx="2404">
                  <c:v>1.08561383566119</c:v>
                </c:pt>
                <c:pt idx="2405">
                  <c:v>1.2036246530314201</c:v>
                </c:pt>
                <c:pt idx="2406">
                  <c:v>1.1496836099832</c:v>
                </c:pt>
                <c:pt idx="2407">
                  <c:v>1.04363437478123</c:v>
                </c:pt>
                <c:pt idx="2408">
                  <c:v>0.99755723398810603</c:v>
                </c:pt>
                <c:pt idx="2409">
                  <c:v>0.94952496126694896</c:v>
                </c:pt>
                <c:pt idx="2410">
                  <c:v>0.98508038330737302</c:v>
                </c:pt>
                <c:pt idx="2411">
                  <c:v>1.11305522328185</c:v>
                </c:pt>
                <c:pt idx="2412">
                  <c:v>1.4336508009853699</c:v>
                </c:pt>
                <c:pt idx="2413">
                  <c:v>1.75973014375216</c:v>
                </c:pt>
                <c:pt idx="2414">
                  <c:v>1.75052473468957</c:v>
                </c:pt>
                <c:pt idx="2415">
                  <c:v>2.0353623018846099</c:v>
                </c:pt>
                <c:pt idx="2416">
                  <c:v>1.8794727069423001</c:v>
                </c:pt>
                <c:pt idx="2417">
                  <c:v>0.99721688035853095</c:v>
                </c:pt>
                <c:pt idx="2418">
                  <c:v>0.66874294588354299</c:v>
                </c:pt>
                <c:pt idx="2419">
                  <c:v>1.1729305899178299</c:v>
                </c:pt>
                <c:pt idx="2420">
                  <c:v>0.92025410341329095</c:v>
                </c:pt>
                <c:pt idx="2421">
                  <c:v>0.65883662702751999</c:v>
                </c:pt>
                <c:pt idx="2422">
                  <c:v>0.556845618476971</c:v>
                </c:pt>
                <c:pt idx="2423">
                  <c:v>0.473075283432775</c:v>
                </c:pt>
                <c:pt idx="2424">
                  <c:v>0.52007760718089002</c:v>
                </c:pt>
                <c:pt idx="2425">
                  <c:v>0.74427467850384399</c:v>
                </c:pt>
                <c:pt idx="2426">
                  <c:v>0.76630666923497404</c:v>
                </c:pt>
                <c:pt idx="2427">
                  <c:v>0.63620095649487995</c:v>
                </c:pt>
                <c:pt idx="2428">
                  <c:v>0.480386576209203</c:v>
                </c:pt>
                <c:pt idx="2429">
                  <c:v>0.60592205661206999</c:v>
                </c:pt>
                <c:pt idx="2430">
                  <c:v>0.84879804931503</c:v>
                </c:pt>
                <c:pt idx="2431">
                  <c:v>1.0207770168165999</c:v>
                </c:pt>
                <c:pt idx="2432">
                  <c:v>1.1594907379677499</c:v>
                </c:pt>
                <c:pt idx="2433">
                  <c:v>1.26553986605598</c:v>
                </c:pt>
                <c:pt idx="2434">
                  <c:v>1.2692008192378399</c:v>
                </c:pt>
                <c:pt idx="2435">
                  <c:v>1.1144061786741</c:v>
                </c:pt>
                <c:pt idx="2436">
                  <c:v>2.08664956903309</c:v>
                </c:pt>
                <c:pt idx="2437">
                  <c:v>2.6731920186024798</c:v>
                </c:pt>
                <c:pt idx="2438">
                  <c:v>1.4866369661729799</c:v>
                </c:pt>
                <c:pt idx="2439">
                  <c:v>1.1362525312755101</c:v>
                </c:pt>
                <c:pt idx="2440">
                  <c:v>0.62266960686225903</c:v>
                </c:pt>
                <c:pt idx="2441">
                  <c:v>0.39836006497263199</c:v>
                </c:pt>
                <c:pt idx="2442">
                  <c:v>1.0000111488283501</c:v>
                </c:pt>
                <c:pt idx="2443">
                  <c:v>2.11165315570361</c:v>
                </c:pt>
                <c:pt idx="2444">
                  <c:v>2.59814126318278</c:v>
                </c:pt>
                <c:pt idx="2445">
                  <c:v>0.88397039176264303</c:v>
                </c:pt>
                <c:pt idx="2446">
                  <c:v>0.689921660702141</c:v>
                </c:pt>
                <c:pt idx="2447">
                  <c:v>0.89598073822041502</c:v>
                </c:pt>
                <c:pt idx="2448">
                  <c:v>1.0663345488142999</c:v>
                </c:pt>
                <c:pt idx="2449">
                  <c:v>1.0093812321323401</c:v>
                </c:pt>
                <c:pt idx="2450">
                  <c:v>0.87160634405791204</c:v>
                </c:pt>
                <c:pt idx="2451">
                  <c:v>0.87783101280998299</c:v>
                </c:pt>
                <c:pt idx="2452">
                  <c:v>0.99001168835322295</c:v>
                </c:pt>
                <c:pt idx="2453">
                  <c:v>1.09172511030708</c:v>
                </c:pt>
                <c:pt idx="2454">
                  <c:v>1.14350778616195</c:v>
                </c:pt>
                <c:pt idx="2455">
                  <c:v>1.0936131658136701</c:v>
                </c:pt>
                <c:pt idx="2456">
                  <c:v>1.0374750317328101</c:v>
                </c:pt>
                <c:pt idx="2457">
                  <c:v>1.05547184837257</c:v>
                </c:pt>
                <c:pt idx="2458">
                  <c:v>1.1180467903473399</c:v>
                </c:pt>
                <c:pt idx="2459">
                  <c:v>1.16068062961566</c:v>
                </c:pt>
                <c:pt idx="2460">
                  <c:v>1.1433717455897701</c:v>
                </c:pt>
                <c:pt idx="2461">
                  <c:v>1.2608364465460999</c:v>
                </c:pt>
                <c:pt idx="2462">
                  <c:v>1.50613670971031</c:v>
                </c:pt>
                <c:pt idx="2463">
                  <c:v>1.6630960616927699</c:v>
                </c:pt>
                <c:pt idx="2464">
                  <c:v>1.9242236846840299</c:v>
                </c:pt>
                <c:pt idx="2465">
                  <c:v>1.9861762957424001</c:v>
                </c:pt>
                <c:pt idx="2466">
                  <c:v>1.2202477265838301</c:v>
                </c:pt>
                <c:pt idx="2467">
                  <c:v>0.72643636125747402</c:v>
                </c:pt>
                <c:pt idx="2468">
                  <c:v>1.1860473979795201</c:v>
                </c:pt>
                <c:pt idx="2469">
                  <c:v>1.0577041792930599</c:v>
                </c:pt>
                <c:pt idx="2470">
                  <c:v>0.76224992479107501</c:v>
                </c:pt>
                <c:pt idx="2471">
                  <c:v>0.69608635684733799</c:v>
                </c:pt>
                <c:pt idx="2472">
                  <c:v>0.64360391328362798</c:v>
                </c:pt>
                <c:pt idx="2473">
                  <c:v>0.55097979891553195</c:v>
                </c:pt>
                <c:pt idx="2474">
                  <c:v>0.66915229111241903</c:v>
                </c:pt>
                <c:pt idx="2475">
                  <c:v>0.65074251231497104</c:v>
                </c:pt>
                <c:pt idx="2476">
                  <c:v>0.38483915792055301</c:v>
                </c:pt>
                <c:pt idx="2477">
                  <c:v>0.43087645825224702</c:v>
                </c:pt>
                <c:pt idx="2478">
                  <c:v>0.62051384766256401</c:v>
                </c:pt>
                <c:pt idx="2479">
                  <c:v>0.80039428642138599</c:v>
                </c:pt>
                <c:pt idx="2480">
                  <c:v>1.0101182608670101</c:v>
                </c:pt>
                <c:pt idx="2481">
                  <c:v>1.24867448814533</c:v>
                </c:pt>
                <c:pt idx="2482">
                  <c:v>1.44496746681093</c:v>
                </c:pt>
                <c:pt idx="2483">
                  <c:v>1.3711543799218999</c:v>
                </c:pt>
                <c:pt idx="2484">
                  <c:v>1.2596544293626699</c:v>
                </c:pt>
                <c:pt idx="2485">
                  <c:v>1.8767783774875999</c:v>
                </c:pt>
                <c:pt idx="2486">
                  <c:v>2.6230790115606499</c:v>
                </c:pt>
                <c:pt idx="2487">
                  <c:v>1.5860821782764001</c:v>
                </c:pt>
                <c:pt idx="2488">
                  <c:v>1.39051876007805</c:v>
                </c:pt>
                <c:pt idx="2489">
                  <c:v>0.86055716912300495</c:v>
                </c:pt>
                <c:pt idx="2490">
                  <c:v>0.87531200722656599</c:v>
                </c:pt>
                <c:pt idx="2491">
                  <c:v>0.94366344817259895</c:v>
                </c:pt>
                <c:pt idx="2492">
                  <c:v>1.1947222389752401</c:v>
                </c:pt>
                <c:pt idx="2493">
                  <c:v>1.8687004220246199</c:v>
                </c:pt>
                <c:pt idx="2494">
                  <c:v>1.2546704599965699</c:v>
                </c:pt>
                <c:pt idx="2495">
                  <c:v>0.91256227292497705</c:v>
                </c:pt>
                <c:pt idx="2496">
                  <c:v>1.2198052245067701</c:v>
                </c:pt>
                <c:pt idx="2497">
                  <c:v>1.3217919280385999</c:v>
                </c:pt>
                <c:pt idx="2498">
                  <c:v>1.11087477729985</c:v>
                </c:pt>
                <c:pt idx="2499">
                  <c:v>1.086647653517</c:v>
                </c:pt>
                <c:pt idx="2500">
                  <c:v>1.0096092497773601</c:v>
                </c:pt>
                <c:pt idx="2501">
                  <c:v>0.87533025076538995</c:v>
                </c:pt>
                <c:pt idx="2502">
                  <c:v>0.90874476122946601</c:v>
                </c:pt>
                <c:pt idx="2503">
                  <c:v>0.92967485651167303</c:v>
                </c:pt>
                <c:pt idx="2504">
                  <c:v>0.93076365257620597</c:v>
                </c:pt>
                <c:pt idx="2505">
                  <c:v>0.97314424025783597</c:v>
                </c:pt>
                <c:pt idx="2506">
                  <c:v>1.0538298676665001</c:v>
                </c:pt>
                <c:pt idx="2507">
                  <c:v>1.1306872218739401</c:v>
                </c:pt>
                <c:pt idx="2508">
                  <c:v>1.1542744133879099</c:v>
                </c:pt>
                <c:pt idx="2509">
                  <c:v>1.2262503022425699</c:v>
                </c:pt>
                <c:pt idx="2510">
                  <c:v>1.4445009410232299</c:v>
                </c:pt>
                <c:pt idx="2511">
                  <c:v>1.5141544239670499</c:v>
                </c:pt>
                <c:pt idx="2512">
                  <c:v>1.6051261545654301</c:v>
                </c:pt>
                <c:pt idx="2513">
                  <c:v>1.8917316370598101</c:v>
                </c:pt>
                <c:pt idx="2514">
                  <c:v>1.90478614142034</c:v>
                </c:pt>
                <c:pt idx="2515">
                  <c:v>1.2927110847610199</c:v>
                </c:pt>
                <c:pt idx="2516">
                  <c:v>1.0109826038869301</c:v>
                </c:pt>
                <c:pt idx="2517">
                  <c:v>1.19547264387982</c:v>
                </c:pt>
                <c:pt idx="2518">
                  <c:v>1.07072699600458</c:v>
                </c:pt>
                <c:pt idx="2519">
                  <c:v>0.80612349551976203</c:v>
                </c:pt>
                <c:pt idx="2520">
                  <c:v>0.85904569794045305</c:v>
                </c:pt>
                <c:pt idx="2521">
                  <c:v>0.83427668858778503</c:v>
                </c:pt>
                <c:pt idx="2522">
                  <c:v>0.68130866416037905</c:v>
                </c:pt>
                <c:pt idx="2523">
                  <c:v>0.67799269824755504</c:v>
                </c:pt>
                <c:pt idx="2524">
                  <c:v>0.69778595800503196</c:v>
                </c:pt>
                <c:pt idx="2525">
                  <c:v>0.58345089848675302</c:v>
                </c:pt>
                <c:pt idx="2526">
                  <c:v>0.50284820786595197</c:v>
                </c:pt>
                <c:pt idx="2527">
                  <c:v>0.66333849169560499</c:v>
                </c:pt>
                <c:pt idx="2528">
                  <c:v>0.82363011543410702</c:v>
                </c:pt>
                <c:pt idx="2529">
                  <c:v>0.940374568088163</c:v>
                </c:pt>
                <c:pt idx="2530">
                  <c:v>1.0740075784527801</c:v>
                </c:pt>
                <c:pt idx="2531">
                  <c:v>1.2509005196629299</c:v>
                </c:pt>
                <c:pt idx="2532">
                  <c:v>1.34673507127794</c:v>
                </c:pt>
                <c:pt idx="2533">
                  <c:v>1.33797689009078</c:v>
                </c:pt>
                <c:pt idx="2534">
                  <c:v>2.3170063216780399</c:v>
                </c:pt>
                <c:pt idx="2535">
                  <c:v>2.5927191027608401</c:v>
                </c:pt>
                <c:pt idx="2536">
                  <c:v>1.4595419039565101</c:v>
                </c:pt>
                <c:pt idx="2537">
                  <c:v>0.903239036194185</c:v>
                </c:pt>
                <c:pt idx="2538">
                  <c:v>0.489573945844752</c:v>
                </c:pt>
                <c:pt idx="2539">
                  <c:v>0.59429279009760805</c:v>
                </c:pt>
                <c:pt idx="2540">
                  <c:v>1.56048621870909</c:v>
                </c:pt>
                <c:pt idx="2541">
                  <c:v>1.85013869608903</c:v>
                </c:pt>
                <c:pt idx="2542">
                  <c:v>1.34264335497927</c:v>
                </c:pt>
                <c:pt idx="2543">
                  <c:v>1.01653466706355</c:v>
                </c:pt>
                <c:pt idx="2544">
                  <c:v>1.1383163973649899</c:v>
                </c:pt>
                <c:pt idx="2545">
                  <c:v>1.3616220143053701</c:v>
                </c:pt>
                <c:pt idx="2546">
                  <c:v>1.11370847326444</c:v>
                </c:pt>
                <c:pt idx="2547">
                  <c:v>0.90935786664821905</c:v>
                </c:pt>
                <c:pt idx="2548">
                  <c:v>0.94364668063846902</c:v>
                </c:pt>
                <c:pt idx="2549">
                  <c:v>0.87592259205480005</c:v>
                </c:pt>
                <c:pt idx="2550">
                  <c:v>0.88650937989905099</c:v>
                </c:pt>
                <c:pt idx="2551">
                  <c:v>0.96442514556859205</c:v>
                </c:pt>
                <c:pt idx="2552">
                  <c:v>0.91508618833091304</c:v>
                </c:pt>
                <c:pt idx="2553">
                  <c:v>0.99325587305638396</c:v>
                </c:pt>
                <c:pt idx="2554">
                  <c:v>1.0834113902631799</c:v>
                </c:pt>
                <c:pt idx="2555">
                  <c:v>1.11681394421497</c:v>
                </c:pt>
                <c:pt idx="2556">
                  <c:v>1.12658487977693</c:v>
                </c:pt>
                <c:pt idx="2557">
                  <c:v>1.3707930382114599</c:v>
                </c:pt>
                <c:pt idx="2558">
                  <c:v>1.82991480311926</c:v>
                </c:pt>
                <c:pt idx="2559">
                  <c:v>1.8778857461512399</c:v>
                </c:pt>
                <c:pt idx="2560">
                  <c:v>1.8490537825617701</c:v>
                </c:pt>
                <c:pt idx="2561">
                  <c:v>1.8835839649330699</c:v>
                </c:pt>
                <c:pt idx="2562">
                  <c:v>1.3667616998518799</c:v>
                </c:pt>
                <c:pt idx="2563">
                  <c:v>1.15049054457218</c:v>
                </c:pt>
                <c:pt idx="2564">
                  <c:v>1.59366514569184</c:v>
                </c:pt>
                <c:pt idx="2565">
                  <c:v>1.3452635761935301</c:v>
                </c:pt>
                <c:pt idx="2566">
                  <c:v>0.94013578750784699</c:v>
                </c:pt>
                <c:pt idx="2567">
                  <c:v>0.70922464402966101</c:v>
                </c:pt>
                <c:pt idx="2568">
                  <c:v>0.69488002143463601</c:v>
                </c:pt>
                <c:pt idx="2569">
                  <c:v>0.67520363273459905</c:v>
                </c:pt>
                <c:pt idx="2570">
                  <c:v>0.76319851518330395</c:v>
                </c:pt>
                <c:pt idx="2571">
                  <c:v>0.48649654396819703</c:v>
                </c:pt>
                <c:pt idx="2572">
                  <c:v>0.27503810692702202</c:v>
                </c:pt>
                <c:pt idx="2573">
                  <c:v>0.35202636938019299</c:v>
                </c:pt>
                <c:pt idx="2574">
                  <c:v>0.44134134183531898</c:v>
                </c:pt>
                <c:pt idx="2575">
                  <c:v>0.56416688316312902</c:v>
                </c:pt>
                <c:pt idx="2576">
                  <c:v>0.70442464962762297</c:v>
                </c:pt>
                <c:pt idx="2577">
                  <c:v>0.84115482699084598</c:v>
                </c:pt>
                <c:pt idx="2578">
                  <c:v>1.03216931579175</c:v>
                </c:pt>
                <c:pt idx="2579">
                  <c:v>1.2433942941557199</c:v>
                </c:pt>
                <c:pt idx="2580">
                  <c:v>1.4102540209029699</c:v>
                </c:pt>
                <c:pt idx="2581">
                  <c:v>1.4237943085986799</c:v>
                </c:pt>
                <c:pt idx="2582">
                  <c:v>1.06475439999326</c:v>
                </c:pt>
                <c:pt idx="2583">
                  <c:v>2.0767152800309399</c:v>
                </c:pt>
                <c:pt idx="2584">
                  <c:v>1.77462989870085</c:v>
                </c:pt>
                <c:pt idx="2585">
                  <c:v>1.54936566816036</c:v>
                </c:pt>
                <c:pt idx="2586">
                  <c:v>1.67720179526526</c:v>
                </c:pt>
                <c:pt idx="2587">
                  <c:v>0.85784838030505095</c:v>
                </c:pt>
                <c:pt idx="2588">
                  <c:v>0.59177729557410397</c:v>
                </c:pt>
                <c:pt idx="2589">
                  <c:v>1.1055715946979601</c:v>
                </c:pt>
                <c:pt idx="2590">
                  <c:v>1.66269324527226</c:v>
                </c:pt>
                <c:pt idx="2591">
                  <c:v>1.7812063825295501</c:v>
                </c:pt>
                <c:pt idx="2592">
                  <c:v>1.2119412628906601</c:v>
                </c:pt>
                <c:pt idx="2593">
                  <c:v>1.08067268065913</c:v>
                </c:pt>
                <c:pt idx="2594">
                  <c:v>1.11565868362058</c:v>
                </c:pt>
                <c:pt idx="2595">
                  <c:v>1.03970642706679</c:v>
                </c:pt>
                <c:pt idx="2596">
                  <c:v>0.92792447759125296</c:v>
                </c:pt>
                <c:pt idx="2597">
                  <c:v>0.88675806582573602</c:v>
                </c:pt>
                <c:pt idx="2598">
                  <c:v>0.81302477299157405</c:v>
                </c:pt>
                <c:pt idx="2599">
                  <c:v>0.79532499978562199</c:v>
                </c:pt>
                <c:pt idx="2600">
                  <c:v>0.87997072898250395</c:v>
                </c:pt>
                <c:pt idx="2601">
                  <c:v>1.0232467506134599</c:v>
                </c:pt>
                <c:pt idx="2602">
                  <c:v>1.11443732313083</c:v>
                </c:pt>
                <c:pt idx="2603">
                  <c:v>1.1009789638471801</c:v>
                </c:pt>
                <c:pt idx="2604">
                  <c:v>1.08626625464386</c:v>
                </c:pt>
                <c:pt idx="2605">
                  <c:v>1.18424202068581</c:v>
                </c:pt>
                <c:pt idx="2606">
                  <c:v>1.3175178507898899</c:v>
                </c:pt>
                <c:pt idx="2607">
                  <c:v>1.2603065564476801</c:v>
                </c:pt>
                <c:pt idx="2608">
                  <c:v>1.3967776224070201</c:v>
                </c:pt>
                <c:pt idx="2609">
                  <c:v>1.4881406853180901</c:v>
                </c:pt>
                <c:pt idx="2610">
                  <c:v>1.4575697651519099</c:v>
                </c:pt>
                <c:pt idx="2611">
                  <c:v>1.5814652323465701</c:v>
                </c:pt>
                <c:pt idx="2612">
                  <c:v>1.53866863895577</c:v>
                </c:pt>
                <c:pt idx="2613">
                  <c:v>1.0354672814662</c:v>
                </c:pt>
                <c:pt idx="2614">
                  <c:v>0.44961405935980198</c:v>
                </c:pt>
                <c:pt idx="2615">
                  <c:v>0.90747961301012203</c:v>
                </c:pt>
                <c:pt idx="2616">
                  <c:v>1.01833568545397</c:v>
                </c:pt>
                <c:pt idx="2617">
                  <c:v>0.98778055077937199</c:v>
                </c:pt>
                <c:pt idx="2618">
                  <c:v>0.85232790145283899</c:v>
                </c:pt>
                <c:pt idx="2619">
                  <c:v>0.65081960326038102</c:v>
                </c:pt>
                <c:pt idx="2620">
                  <c:v>0.409345358181817</c:v>
                </c:pt>
                <c:pt idx="2621">
                  <c:v>0.35331541294712898</c:v>
                </c:pt>
                <c:pt idx="2622">
                  <c:v>0.48750915164640801</c:v>
                </c:pt>
                <c:pt idx="2623">
                  <c:v>0.487855571907301</c:v>
                </c:pt>
                <c:pt idx="2624">
                  <c:v>0.61283116493615097</c:v>
                </c:pt>
                <c:pt idx="2625">
                  <c:v>0.90506782134931796</c:v>
                </c:pt>
                <c:pt idx="2626">
                  <c:v>1.19580517803236</c:v>
                </c:pt>
                <c:pt idx="2627">
                  <c:v>1.31592723772251</c:v>
                </c:pt>
                <c:pt idx="2628">
                  <c:v>1.3451094659554701</c:v>
                </c:pt>
                <c:pt idx="2629">
                  <c:v>1.29873680567581</c:v>
                </c:pt>
                <c:pt idx="2630">
                  <c:v>1.3386458345544601</c:v>
                </c:pt>
                <c:pt idx="2631">
                  <c:v>2.4438489505298802</c:v>
                </c:pt>
                <c:pt idx="2632">
                  <c:v>1.9250578247577399</c:v>
                </c:pt>
                <c:pt idx="2633">
                  <c:v>1.76668706231211</c:v>
                </c:pt>
                <c:pt idx="2634">
                  <c:v>0.86149758158453305</c:v>
                </c:pt>
                <c:pt idx="2635">
                  <c:v>0.81378536445674698</c:v>
                </c:pt>
                <c:pt idx="2636">
                  <c:v>1.07304989535809</c:v>
                </c:pt>
                <c:pt idx="2637">
                  <c:v>1.33161435809997</c:v>
                </c:pt>
                <c:pt idx="2638">
                  <c:v>1.4989030147297699</c:v>
                </c:pt>
                <c:pt idx="2639">
                  <c:v>1.2219865514894199</c:v>
                </c:pt>
                <c:pt idx="2640">
                  <c:v>1.0775237067814301</c:v>
                </c:pt>
                <c:pt idx="2641">
                  <c:v>0.98585758926429101</c:v>
                </c:pt>
                <c:pt idx="2642">
                  <c:v>1.2403645040898299</c:v>
                </c:pt>
                <c:pt idx="2643">
                  <c:v>1.27554754502449</c:v>
                </c:pt>
                <c:pt idx="2644">
                  <c:v>1.15522990926136</c:v>
                </c:pt>
                <c:pt idx="2645">
                  <c:v>0.93857831206671305</c:v>
                </c:pt>
                <c:pt idx="2646">
                  <c:v>0.89066082312067596</c:v>
                </c:pt>
                <c:pt idx="2647">
                  <c:v>1.0556777282547001</c:v>
                </c:pt>
                <c:pt idx="2648">
                  <c:v>0.99573280047510704</c:v>
                </c:pt>
                <c:pt idx="2649">
                  <c:v>0.84850058973521103</c:v>
                </c:pt>
                <c:pt idx="2650">
                  <c:v>0.87931954589273198</c:v>
                </c:pt>
                <c:pt idx="2651">
                  <c:v>1.03615196638428</c:v>
                </c:pt>
                <c:pt idx="2652">
                  <c:v>1.22715549543242</c:v>
                </c:pt>
                <c:pt idx="2653">
                  <c:v>1.34470824756674</c:v>
                </c:pt>
                <c:pt idx="2654">
                  <c:v>1.25780555691887</c:v>
                </c:pt>
                <c:pt idx="2655">
                  <c:v>1.12157176432095</c:v>
                </c:pt>
                <c:pt idx="2656">
                  <c:v>1.20171667812717</c:v>
                </c:pt>
                <c:pt idx="2657">
                  <c:v>1.2284727730645899</c:v>
                </c:pt>
                <c:pt idx="2658">
                  <c:v>1.09777452838003</c:v>
                </c:pt>
                <c:pt idx="2659">
                  <c:v>0.92533161549468301</c:v>
                </c:pt>
                <c:pt idx="2660">
                  <c:v>0.87147508608450797</c:v>
                </c:pt>
                <c:pt idx="2661">
                  <c:v>0.97324023168075002</c:v>
                </c:pt>
                <c:pt idx="2662">
                  <c:v>1.83729440324897</c:v>
                </c:pt>
                <c:pt idx="2663">
                  <c:v>1.4978953485003501</c:v>
                </c:pt>
                <c:pt idx="2664">
                  <c:v>1.3057179964502299</c:v>
                </c:pt>
                <c:pt idx="2665">
                  <c:v>1.54620354428549</c:v>
                </c:pt>
                <c:pt idx="2666">
                  <c:v>1.68572394787432</c:v>
                </c:pt>
                <c:pt idx="2667">
                  <c:v>1.8175861029098499</c:v>
                </c:pt>
                <c:pt idx="2668">
                  <c:v>1.6284125775374001</c:v>
                </c:pt>
                <c:pt idx="2669">
                  <c:v>1.4470223503422499</c:v>
                </c:pt>
                <c:pt idx="2670">
                  <c:v>1.6236943223907601</c:v>
                </c:pt>
                <c:pt idx="2671">
                  <c:v>1.79980457663547</c:v>
                </c:pt>
                <c:pt idx="2672">
                  <c:v>1.1801326651122701</c:v>
                </c:pt>
                <c:pt idx="2673">
                  <c:v>0.95563306147600402</c:v>
                </c:pt>
                <c:pt idx="2674">
                  <c:v>0.73305921655552497</c:v>
                </c:pt>
                <c:pt idx="2675">
                  <c:v>0.41224432191844701</c:v>
                </c:pt>
                <c:pt idx="2676">
                  <c:v>0.45457358524665697</c:v>
                </c:pt>
                <c:pt idx="2677">
                  <c:v>0.79256219975280195</c:v>
                </c:pt>
                <c:pt idx="2678">
                  <c:v>0.81066550188471698</c:v>
                </c:pt>
                <c:pt idx="2679">
                  <c:v>0.55916947610809398</c:v>
                </c:pt>
                <c:pt idx="2680">
                  <c:v>0.58396736549228501</c:v>
                </c:pt>
                <c:pt idx="2681">
                  <c:v>0.74323004592521702</c:v>
                </c:pt>
                <c:pt idx="2682">
                  <c:v>0.90636286404232203</c:v>
                </c:pt>
                <c:pt idx="2683">
                  <c:v>1.10148229762398</c:v>
                </c:pt>
                <c:pt idx="2684">
                  <c:v>1.30607311345767</c:v>
                </c:pt>
                <c:pt idx="2685">
                  <c:v>1.34185776977815</c:v>
                </c:pt>
                <c:pt idx="2686">
                  <c:v>1.1594890088349299</c:v>
                </c:pt>
                <c:pt idx="2687">
                  <c:v>1.21989547353616</c:v>
                </c:pt>
                <c:pt idx="2688">
                  <c:v>2.4580517483911901</c:v>
                </c:pt>
                <c:pt idx="2689">
                  <c:v>1.65779104866144</c:v>
                </c:pt>
                <c:pt idx="2690">
                  <c:v>1.04980590548825</c:v>
                </c:pt>
                <c:pt idx="2691">
                  <c:v>1.13401429709947</c:v>
                </c:pt>
                <c:pt idx="2692">
                  <c:v>0.70853964238072098</c:v>
                </c:pt>
                <c:pt idx="2693">
                  <c:v>0.63394566331034996</c:v>
                </c:pt>
                <c:pt idx="2694">
                  <c:v>1.02142916850901</c:v>
                </c:pt>
                <c:pt idx="2695">
                  <c:v>1.323440714008</c:v>
                </c:pt>
                <c:pt idx="2696">
                  <c:v>1.1999613914559899</c:v>
                </c:pt>
                <c:pt idx="2697">
                  <c:v>1.1117128249988799</c:v>
                </c:pt>
                <c:pt idx="2698">
                  <c:v>0.99408432612379505</c:v>
                </c:pt>
                <c:pt idx="2699">
                  <c:v>1.19278200297288</c:v>
                </c:pt>
                <c:pt idx="2700">
                  <c:v>1.32802720842421</c:v>
                </c:pt>
                <c:pt idx="2701">
                  <c:v>1.16598551725354</c:v>
                </c:pt>
                <c:pt idx="2702">
                  <c:v>1.05575862604811</c:v>
                </c:pt>
                <c:pt idx="2703">
                  <c:v>0.95550486312001603</c:v>
                </c:pt>
                <c:pt idx="2704">
                  <c:v>0.97513783420088895</c:v>
                </c:pt>
                <c:pt idx="2705">
                  <c:v>1.00319607228547</c:v>
                </c:pt>
                <c:pt idx="2706">
                  <c:v>0.92893121926276101</c:v>
                </c:pt>
                <c:pt idx="2707">
                  <c:v>0.84451539634218598</c:v>
                </c:pt>
                <c:pt idx="2708">
                  <c:v>0.85519624871253996</c:v>
                </c:pt>
                <c:pt idx="2709">
                  <c:v>1.0096474902132899</c:v>
                </c:pt>
                <c:pt idx="2710">
                  <c:v>1.02687288349094</c:v>
                </c:pt>
                <c:pt idx="2711">
                  <c:v>1.0651679933728799</c:v>
                </c:pt>
                <c:pt idx="2712">
                  <c:v>1.1405040161437401</c:v>
                </c:pt>
                <c:pt idx="2713">
                  <c:v>1.2268178052624601</c:v>
                </c:pt>
                <c:pt idx="2714">
                  <c:v>1.2811563356647799</c:v>
                </c:pt>
                <c:pt idx="2715">
                  <c:v>1.55063161433978</c:v>
                </c:pt>
                <c:pt idx="2716">
                  <c:v>1.4072627821405601</c:v>
                </c:pt>
                <c:pt idx="2717">
                  <c:v>1.42058016116268</c:v>
                </c:pt>
                <c:pt idx="2718">
                  <c:v>1.6123281810465899</c:v>
                </c:pt>
                <c:pt idx="2719">
                  <c:v>1.42167952531117</c:v>
                </c:pt>
                <c:pt idx="2720">
                  <c:v>1.65806659435802</c:v>
                </c:pt>
                <c:pt idx="2721">
                  <c:v>1.5554890516429201</c:v>
                </c:pt>
                <c:pt idx="2722">
                  <c:v>1.0892986019714701</c:v>
                </c:pt>
                <c:pt idx="2723">
                  <c:v>0.64479027479328499</c:v>
                </c:pt>
                <c:pt idx="2724">
                  <c:v>0.40472032586836998</c:v>
                </c:pt>
                <c:pt idx="2725">
                  <c:v>0.51598231588786103</c:v>
                </c:pt>
                <c:pt idx="2726">
                  <c:v>0.66098640377091</c:v>
                </c:pt>
                <c:pt idx="2727">
                  <c:v>0.70126653492734103</c:v>
                </c:pt>
                <c:pt idx="2728">
                  <c:v>0.43166567143797802</c:v>
                </c:pt>
                <c:pt idx="2729">
                  <c:v>0.472749995884717</c:v>
                </c:pt>
                <c:pt idx="2730">
                  <c:v>0.57578633065747598</c:v>
                </c:pt>
                <c:pt idx="2731">
                  <c:v>0.64767553125156696</c:v>
                </c:pt>
                <c:pt idx="2732">
                  <c:v>0.73067237056631595</c:v>
                </c:pt>
                <c:pt idx="2733">
                  <c:v>0.83386028497224896</c:v>
                </c:pt>
                <c:pt idx="2734">
                  <c:v>0.97527608293600598</c:v>
                </c:pt>
                <c:pt idx="2735">
                  <c:v>1.1223346234367899</c:v>
                </c:pt>
                <c:pt idx="2736">
                  <c:v>1.24230659433249</c:v>
                </c:pt>
                <c:pt idx="2737">
                  <c:v>1.20346921179646</c:v>
                </c:pt>
                <c:pt idx="2738">
                  <c:v>1.03010610945718</c:v>
                </c:pt>
                <c:pt idx="2739">
                  <c:v>1.35643128914958</c:v>
                </c:pt>
                <c:pt idx="2740">
                  <c:v>2.6402097121783701</c:v>
                </c:pt>
                <c:pt idx="2741">
                  <c:v>1.9068361659891</c:v>
                </c:pt>
                <c:pt idx="2742">
                  <c:v>1.60353219595055</c:v>
                </c:pt>
                <c:pt idx="2743">
                  <c:v>0.88434499535305799</c:v>
                </c:pt>
                <c:pt idx="2744">
                  <c:v>0.71945195048314403</c:v>
                </c:pt>
                <c:pt idx="2745">
                  <c:v>0.95708350240770501</c:v>
                </c:pt>
                <c:pt idx="2746">
                  <c:v>1.2757116486208799</c:v>
                </c:pt>
                <c:pt idx="2747">
                  <c:v>2.1479711417521399</c:v>
                </c:pt>
                <c:pt idx="2748">
                  <c:v>1.78117580763859</c:v>
                </c:pt>
                <c:pt idx="2749">
                  <c:v>0.95974145510600894</c:v>
                </c:pt>
                <c:pt idx="2750">
                  <c:v>0.80992311290702101</c:v>
                </c:pt>
                <c:pt idx="2751">
                  <c:v>0.97417994315834699</c:v>
                </c:pt>
                <c:pt idx="2752">
                  <c:v>1.08116394628197</c:v>
                </c:pt>
                <c:pt idx="2753">
                  <c:v>0.96447304399915701</c:v>
                </c:pt>
                <c:pt idx="2754">
                  <c:v>0.86858953395835903</c:v>
                </c:pt>
                <c:pt idx="2755">
                  <c:v>0.91287357988168305</c:v>
                </c:pt>
                <c:pt idx="2756">
                  <c:v>0.97647365485608495</c:v>
                </c:pt>
                <c:pt idx="2757">
                  <c:v>1.0669319085893001</c:v>
                </c:pt>
                <c:pt idx="2758">
                  <c:v>1.13374505039581</c:v>
                </c:pt>
                <c:pt idx="2759">
                  <c:v>1.10504766068347</c:v>
                </c:pt>
                <c:pt idx="2760">
                  <c:v>1.0704851613450801</c:v>
                </c:pt>
                <c:pt idx="2761">
                  <c:v>1.0350244950512</c:v>
                </c:pt>
                <c:pt idx="2762">
                  <c:v>1.0588668026871899</c:v>
                </c:pt>
                <c:pt idx="2763">
                  <c:v>1.1872850336313501</c:v>
                </c:pt>
                <c:pt idx="2764">
                  <c:v>1.4091734769818101</c:v>
                </c:pt>
                <c:pt idx="2765">
                  <c:v>1.4869637791960499</c:v>
                </c:pt>
                <c:pt idx="2766">
                  <c:v>1.40167780981829</c:v>
                </c:pt>
                <c:pt idx="2767">
                  <c:v>1.6136382871948101</c:v>
                </c:pt>
                <c:pt idx="2768">
                  <c:v>1.7314049133284799</c:v>
                </c:pt>
                <c:pt idx="2769">
                  <c:v>1.16968983170967</c:v>
                </c:pt>
                <c:pt idx="2770">
                  <c:v>0.63672942547835798</c:v>
                </c:pt>
                <c:pt idx="2771">
                  <c:v>1.13736013134011</c:v>
                </c:pt>
                <c:pt idx="2772">
                  <c:v>1.1471588497165499</c:v>
                </c:pt>
                <c:pt idx="2773">
                  <c:v>0.94475130401021401</c:v>
                </c:pt>
                <c:pt idx="2774">
                  <c:v>0.72143084089467602</c:v>
                </c:pt>
                <c:pt idx="2775">
                  <c:v>0.86697430770582795</c:v>
                </c:pt>
                <c:pt idx="2776">
                  <c:v>0.64293198271279095</c:v>
                </c:pt>
                <c:pt idx="2777">
                  <c:v>0.65217541820663505</c:v>
                </c:pt>
                <c:pt idx="2778">
                  <c:v>0.81496634281791003</c:v>
                </c:pt>
                <c:pt idx="2779">
                  <c:v>0.75421728816634803</c:v>
                </c:pt>
                <c:pt idx="2780">
                  <c:v>0.65789159676499898</c:v>
                </c:pt>
                <c:pt idx="2781">
                  <c:v>0.795671108142051</c:v>
                </c:pt>
                <c:pt idx="2782">
                  <c:v>0.99924814985768196</c:v>
                </c:pt>
                <c:pt idx="2783">
                  <c:v>1.1423859509307701</c:v>
                </c:pt>
                <c:pt idx="2784">
                  <c:v>1.1181536417492</c:v>
                </c:pt>
                <c:pt idx="2785">
                  <c:v>1.1601931729121699</c:v>
                </c:pt>
                <c:pt idx="2786">
                  <c:v>1.1799276998778401</c:v>
                </c:pt>
                <c:pt idx="2787">
                  <c:v>1.1906872627004099</c:v>
                </c:pt>
                <c:pt idx="2788">
                  <c:v>1.65576777464988</c:v>
                </c:pt>
                <c:pt idx="2789">
                  <c:v>1.5906152952719299</c:v>
                </c:pt>
                <c:pt idx="2790">
                  <c:v>1.4036057592650399</c:v>
                </c:pt>
                <c:pt idx="2791">
                  <c:v>1.28191590125016</c:v>
                </c:pt>
                <c:pt idx="2792">
                  <c:v>1.10570370944526</c:v>
                </c:pt>
                <c:pt idx="2793">
                  <c:v>0.84344764030377095</c:v>
                </c:pt>
                <c:pt idx="2794">
                  <c:v>1.03337790775447</c:v>
                </c:pt>
                <c:pt idx="2795">
                  <c:v>1.3409484730719501</c:v>
                </c:pt>
                <c:pt idx="2796">
                  <c:v>2.0565776770166</c:v>
                </c:pt>
                <c:pt idx="2797">
                  <c:v>1.0775056474673299</c:v>
                </c:pt>
                <c:pt idx="2798">
                  <c:v>0.79596593141540894</c:v>
                </c:pt>
                <c:pt idx="2799">
                  <c:v>1.0046284406316599</c:v>
                </c:pt>
                <c:pt idx="2800">
                  <c:v>1.3825704612199701</c:v>
                </c:pt>
                <c:pt idx="2801">
                  <c:v>1.1852108719957799</c:v>
                </c:pt>
                <c:pt idx="2802">
                  <c:v>0.80281238228928697</c:v>
                </c:pt>
                <c:pt idx="2803">
                  <c:v>0.80596225468318305</c:v>
                </c:pt>
                <c:pt idx="2804">
                  <c:v>0.89478734112692904</c:v>
                </c:pt>
                <c:pt idx="2805">
                  <c:v>0.95934908566381605</c:v>
                </c:pt>
                <c:pt idx="2806">
                  <c:v>1.00511085789429</c:v>
                </c:pt>
                <c:pt idx="2807">
                  <c:v>1.0236397482122299</c:v>
                </c:pt>
                <c:pt idx="2808">
                  <c:v>1.1224073208519301</c:v>
                </c:pt>
                <c:pt idx="2809">
                  <c:v>1.18263378114317</c:v>
                </c:pt>
                <c:pt idx="2810">
                  <c:v>1.0984316253486199</c:v>
                </c:pt>
                <c:pt idx="2811">
                  <c:v>1.17255858364902</c:v>
                </c:pt>
                <c:pt idx="2812">
                  <c:v>1.46640293111887</c:v>
                </c:pt>
                <c:pt idx="2813">
                  <c:v>1.8210707788787299</c:v>
                </c:pt>
                <c:pt idx="2814">
                  <c:v>1.9287265370150299</c:v>
                </c:pt>
                <c:pt idx="2815">
                  <c:v>1.6988202556182901</c:v>
                </c:pt>
                <c:pt idx="2816">
                  <c:v>1.4249266625553001</c:v>
                </c:pt>
                <c:pt idx="2817">
                  <c:v>0.98828774672713604</c:v>
                </c:pt>
                <c:pt idx="2818">
                  <c:v>1.34957579164492</c:v>
                </c:pt>
                <c:pt idx="2819">
                  <c:v>0.93757619999283304</c:v>
                </c:pt>
                <c:pt idx="2820">
                  <c:v>1.12985025574454</c:v>
                </c:pt>
                <c:pt idx="2821">
                  <c:v>1.1085097215523201</c:v>
                </c:pt>
                <c:pt idx="2822">
                  <c:v>0.49555939402356203</c:v>
                </c:pt>
                <c:pt idx="2823">
                  <c:v>0.51958149868812697</c:v>
                </c:pt>
                <c:pt idx="2824">
                  <c:v>0.67966549033844603</c:v>
                </c:pt>
                <c:pt idx="2825">
                  <c:v>0.58005555911912399</c:v>
                </c:pt>
                <c:pt idx="2826">
                  <c:v>0.54018962064815701</c:v>
                </c:pt>
                <c:pt idx="2827">
                  <c:v>0.65440058863436201</c:v>
                </c:pt>
                <c:pt idx="2828">
                  <c:v>0.79224477933085802</c:v>
                </c:pt>
                <c:pt idx="2829">
                  <c:v>0.79874655250523596</c:v>
                </c:pt>
                <c:pt idx="2830">
                  <c:v>0.86712037876179604</c:v>
                </c:pt>
                <c:pt idx="2831">
                  <c:v>1.2362865737514099</c:v>
                </c:pt>
                <c:pt idx="2832">
                  <c:v>1.3421227462721099</c:v>
                </c:pt>
                <c:pt idx="2833">
                  <c:v>1.2567058614067199</c:v>
                </c:pt>
                <c:pt idx="2834">
                  <c:v>1.2950176680343</c:v>
                </c:pt>
                <c:pt idx="2835">
                  <c:v>1.1561487546479501</c:v>
                </c:pt>
                <c:pt idx="2836">
                  <c:v>1.16905903947192</c:v>
                </c:pt>
                <c:pt idx="2837">
                  <c:v>1.68594849291133</c:v>
                </c:pt>
                <c:pt idx="2838">
                  <c:v>1.3756420501169599</c:v>
                </c:pt>
                <c:pt idx="2839">
                  <c:v>1.27667857308369</c:v>
                </c:pt>
                <c:pt idx="2840">
                  <c:v>0.87237335029790997</c:v>
                </c:pt>
                <c:pt idx="2841">
                  <c:v>0.88294457229885004</c:v>
                </c:pt>
                <c:pt idx="2842">
                  <c:v>1.1227901555633599</c:v>
                </c:pt>
                <c:pt idx="2843">
                  <c:v>1.3440673578217699</c:v>
                </c:pt>
                <c:pt idx="2844">
                  <c:v>1.58001697962459</c:v>
                </c:pt>
                <c:pt idx="2845">
                  <c:v>1.3876952020656399</c:v>
                </c:pt>
                <c:pt idx="2846">
                  <c:v>1.3533278279168</c:v>
                </c:pt>
                <c:pt idx="2847">
                  <c:v>0.94568105480970699</c:v>
                </c:pt>
                <c:pt idx="2848">
                  <c:v>1.0103928690069</c:v>
                </c:pt>
                <c:pt idx="2849">
                  <c:v>0.87993234386627694</c:v>
                </c:pt>
                <c:pt idx="2850">
                  <c:v>0.88719889654856998</c:v>
                </c:pt>
                <c:pt idx="2851">
                  <c:v>0.938548391483359</c:v>
                </c:pt>
                <c:pt idx="2852">
                  <c:v>0.97276251650287204</c:v>
                </c:pt>
                <c:pt idx="2853">
                  <c:v>0.84113125785931897</c:v>
                </c:pt>
                <c:pt idx="2854">
                  <c:v>0.81905099753434196</c:v>
                </c:pt>
                <c:pt idx="2855">
                  <c:v>0.84379063451782899</c:v>
                </c:pt>
                <c:pt idx="2856">
                  <c:v>0.81302501732295995</c:v>
                </c:pt>
                <c:pt idx="2857">
                  <c:v>0.91287346552794502</c:v>
                </c:pt>
                <c:pt idx="2858">
                  <c:v>0.904562647467825</c:v>
                </c:pt>
                <c:pt idx="2859">
                  <c:v>0.76396002123867701</c:v>
                </c:pt>
                <c:pt idx="2860">
                  <c:v>1.27092694869571</c:v>
                </c:pt>
                <c:pt idx="2861">
                  <c:v>1.55014912676426</c:v>
                </c:pt>
                <c:pt idx="2862">
                  <c:v>1.52071729797685</c:v>
                </c:pt>
                <c:pt idx="2863">
                  <c:v>1.3435405585284701</c:v>
                </c:pt>
                <c:pt idx="2864">
                  <c:v>1.06362958807331</c:v>
                </c:pt>
                <c:pt idx="2865">
                  <c:v>0.85351206058614104</c:v>
                </c:pt>
                <c:pt idx="2866">
                  <c:v>0.91936743117537101</c:v>
                </c:pt>
                <c:pt idx="2867">
                  <c:v>1.1564871274242501</c:v>
                </c:pt>
                <c:pt idx="2868">
                  <c:v>0.80760089245678801</c:v>
                </c:pt>
                <c:pt idx="2869">
                  <c:v>0.75765372718412705</c:v>
                </c:pt>
                <c:pt idx="2870">
                  <c:v>0.914264485101002</c:v>
                </c:pt>
                <c:pt idx="2871">
                  <c:v>0.90781654559277603</c:v>
                </c:pt>
                <c:pt idx="2872">
                  <c:v>0.81652797751577399</c:v>
                </c:pt>
                <c:pt idx="2873">
                  <c:v>0.66522821349819505</c:v>
                </c:pt>
                <c:pt idx="2874">
                  <c:v>0.60532675504309197</c:v>
                </c:pt>
                <c:pt idx="2875">
                  <c:v>0.75364318709386602</c:v>
                </c:pt>
                <c:pt idx="2876">
                  <c:v>0.74798460804350797</c:v>
                </c:pt>
                <c:pt idx="2877">
                  <c:v>0.81399270037636096</c:v>
                </c:pt>
                <c:pt idx="2878">
                  <c:v>0.85260365315837106</c:v>
                </c:pt>
                <c:pt idx="2879">
                  <c:v>0.79181726499110905</c:v>
                </c:pt>
                <c:pt idx="2880">
                  <c:v>0.92412498730041903</c:v>
                </c:pt>
                <c:pt idx="2881">
                  <c:v>1.0840653315169699</c:v>
                </c:pt>
                <c:pt idx="2882">
                  <c:v>1.0391241669800599</c:v>
                </c:pt>
                <c:pt idx="2883">
                  <c:v>0.94634185796994097</c:v>
                </c:pt>
                <c:pt idx="2884">
                  <c:v>1.00136186156104</c:v>
                </c:pt>
                <c:pt idx="2885">
                  <c:v>1.07332284323683</c:v>
                </c:pt>
                <c:pt idx="2886">
                  <c:v>1.0566941919235699</c:v>
                </c:pt>
                <c:pt idx="2887">
                  <c:v>1.29726341518059</c:v>
                </c:pt>
                <c:pt idx="2888">
                  <c:v>1.14059014315792</c:v>
                </c:pt>
                <c:pt idx="2889">
                  <c:v>1.43648047067894</c:v>
                </c:pt>
                <c:pt idx="2890">
                  <c:v>1.27404837702852</c:v>
                </c:pt>
                <c:pt idx="2891">
                  <c:v>1.0595108504224999</c:v>
                </c:pt>
                <c:pt idx="2892">
                  <c:v>0.718742636934111</c:v>
                </c:pt>
                <c:pt idx="2893">
                  <c:v>0.68800774096880601</c:v>
                </c:pt>
                <c:pt idx="2894">
                  <c:v>1.0592386916096901</c:v>
                </c:pt>
                <c:pt idx="2895">
                  <c:v>0.97801717177205005</c:v>
                </c:pt>
                <c:pt idx="2896">
                  <c:v>1.04168344256065</c:v>
                </c:pt>
                <c:pt idx="2897">
                  <c:v>1.1839819123745099</c:v>
                </c:pt>
                <c:pt idx="2898">
                  <c:v>1.3059537435583199</c:v>
                </c:pt>
                <c:pt idx="2899">
                  <c:v>1.1563578754641699</c:v>
                </c:pt>
                <c:pt idx="2900">
                  <c:v>1.01020898315398</c:v>
                </c:pt>
                <c:pt idx="2901">
                  <c:v>1.0331742504611701</c:v>
                </c:pt>
                <c:pt idx="2902">
                  <c:v>1.1508787448423901</c:v>
                </c:pt>
                <c:pt idx="2903">
                  <c:v>0.94329362264090399</c:v>
                </c:pt>
                <c:pt idx="2904">
                  <c:v>0.97721614867643303</c:v>
                </c:pt>
                <c:pt idx="2905">
                  <c:v>1.07436597532684</c:v>
                </c:pt>
                <c:pt idx="2906">
                  <c:v>1.0057979626515501</c:v>
                </c:pt>
                <c:pt idx="2907">
                  <c:v>0.94124552322866295</c:v>
                </c:pt>
                <c:pt idx="2908">
                  <c:v>0.94557923920843401</c:v>
                </c:pt>
                <c:pt idx="2909">
                  <c:v>1.04849243407571</c:v>
                </c:pt>
                <c:pt idx="2910">
                  <c:v>1.1399251347825401</c:v>
                </c:pt>
                <c:pt idx="2911">
                  <c:v>1.1502214799254999</c:v>
                </c:pt>
                <c:pt idx="2912">
                  <c:v>1.21725767418571</c:v>
                </c:pt>
                <c:pt idx="2913">
                  <c:v>1.58234636315979</c:v>
                </c:pt>
                <c:pt idx="2914">
                  <c:v>1.1412346315994799</c:v>
                </c:pt>
                <c:pt idx="2915">
                  <c:v>0.96190430057204701</c:v>
                </c:pt>
                <c:pt idx="2916">
                  <c:v>1.0183256969364001</c:v>
                </c:pt>
                <c:pt idx="2917">
                  <c:v>1.0592665940442001</c:v>
                </c:pt>
                <c:pt idx="2918">
                  <c:v>1.05126756861134</c:v>
                </c:pt>
                <c:pt idx="2919">
                  <c:v>0.892760410543053</c:v>
                </c:pt>
                <c:pt idx="2920">
                  <c:v>0.91464391248288501</c:v>
                </c:pt>
                <c:pt idx="2921">
                  <c:v>0.76802903614511897</c:v>
                </c:pt>
                <c:pt idx="2922">
                  <c:v>0.69765511089219401</c:v>
                </c:pt>
                <c:pt idx="2923">
                  <c:v>0.69816878728069798</c:v>
                </c:pt>
                <c:pt idx="2924">
                  <c:v>0.716571488118945</c:v>
                </c:pt>
                <c:pt idx="2925">
                  <c:v>0.70821128653389898</c:v>
                </c:pt>
                <c:pt idx="2926">
                  <c:v>0.79941719851464299</c:v>
                </c:pt>
                <c:pt idx="2927">
                  <c:v>0.82545581497558096</c:v>
                </c:pt>
                <c:pt idx="2928">
                  <c:v>0.82468142341330797</c:v>
                </c:pt>
                <c:pt idx="2929">
                  <c:v>0.76757687543268305</c:v>
                </c:pt>
                <c:pt idx="2930">
                  <c:v>0.84933069132405703</c:v>
                </c:pt>
                <c:pt idx="2931">
                  <c:v>1.0805204168843801</c:v>
                </c:pt>
                <c:pt idx="2932">
                  <c:v>1.0615990946868801</c:v>
                </c:pt>
                <c:pt idx="2933">
                  <c:v>1.03868352261601</c:v>
                </c:pt>
                <c:pt idx="2934">
                  <c:v>1.09828944437885</c:v>
                </c:pt>
                <c:pt idx="2935">
                  <c:v>1.66283861823239</c:v>
                </c:pt>
                <c:pt idx="2936">
                  <c:v>1.4157222492402901</c:v>
                </c:pt>
                <c:pt idx="2937">
                  <c:v>1.1828263708190601</c:v>
                </c:pt>
                <c:pt idx="2938">
                  <c:v>1.0259006392599599</c:v>
                </c:pt>
                <c:pt idx="2939">
                  <c:v>0.82760665476843498</c:v>
                </c:pt>
                <c:pt idx="2940">
                  <c:v>0.74669380986385603</c:v>
                </c:pt>
                <c:pt idx="2941">
                  <c:v>1.1459174499893101</c:v>
                </c:pt>
                <c:pt idx="2942">
                  <c:v>1.1721165927594399</c:v>
                </c:pt>
                <c:pt idx="2943">
                  <c:v>0.86712863935404605</c:v>
                </c:pt>
                <c:pt idx="2944">
                  <c:v>0.97336166258693402</c:v>
                </c:pt>
                <c:pt idx="2945">
                  <c:v>1.1458232291160799</c:v>
                </c:pt>
                <c:pt idx="2946">
                  <c:v>1.020206166336</c:v>
                </c:pt>
                <c:pt idx="2947">
                  <c:v>0.79001783651320201</c:v>
                </c:pt>
                <c:pt idx="2948">
                  <c:v>0.73683284989609399</c:v>
                </c:pt>
                <c:pt idx="2949">
                  <c:v>0.61900751015960997</c:v>
                </c:pt>
                <c:pt idx="2950">
                  <c:v>0.55287147689313798</c:v>
                </c:pt>
                <c:pt idx="2951">
                  <c:v>0.57504348086123003</c:v>
                </c:pt>
                <c:pt idx="2952">
                  <c:v>0.67612991814443502</c:v>
                </c:pt>
                <c:pt idx="2953">
                  <c:v>0.87646267393597499</c:v>
                </c:pt>
                <c:pt idx="2954">
                  <c:v>1.8659278644117001</c:v>
                </c:pt>
                <c:pt idx="2955">
                  <c:v>3.3438244861173598</c:v>
                </c:pt>
                <c:pt idx="2956">
                  <c:v>2.2397990948370801</c:v>
                </c:pt>
                <c:pt idx="2957">
                  <c:v>1.4596507401505301</c:v>
                </c:pt>
                <c:pt idx="2958">
                  <c:v>1.66837309270978</c:v>
                </c:pt>
                <c:pt idx="2959">
                  <c:v>1.71666297920879</c:v>
                </c:pt>
                <c:pt idx="2960">
                  <c:v>1.4139151646311701</c:v>
                </c:pt>
                <c:pt idx="2961">
                  <c:v>1.80634767551848</c:v>
                </c:pt>
                <c:pt idx="2962">
                  <c:v>2.0109436544746799</c:v>
                </c:pt>
                <c:pt idx="2963">
                  <c:v>1.16974020585128</c:v>
                </c:pt>
                <c:pt idx="2964">
                  <c:v>0.89941427523972495</c:v>
                </c:pt>
                <c:pt idx="2965">
                  <c:v>0.87114933470387301</c:v>
                </c:pt>
                <c:pt idx="2966">
                  <c:v>0.84175028193520696</c:v>
                </c:pt>
                <c:pt idx="2967">
                  <c:v>0.75094951971354196</c:v>
                </c:pt>
                <c:pt idx="2968">
                  <c:v>0.72087883015732901</c:v>
                </c:pt>
                <c:pt idx="2969">
                  <c:v>0.52281601123244104</c:v>
                </c:pt>
                <c:pt idx="2970">
                  <c:v>0.37875145875230598</c:v>
                </c:pt>
                <c:pt idx="2971">
                  <c:v>0.49625707535006502</c:v>
                </c:pt>
                <c:pt idx="2972">
                  <c:v>0.56809257993481999</c:v>
                </c:pt>
                <c:pt idx="2973">
                  <c:v>0.62574282302636097</c:v>
                </c:pt>
                <c:pt idx="2974">
                  <c:v>0.70377589430798204</c:v>
                </c:pt>
                <c:pt idx="2975">
                  <c:v>0.85194838664205497</c:v>
                </c:pt>
                <c:pt idx="2976">
                  <c:v>1.03800316463342</c:v>
                </c:pt>
                <c:pt idx="2977">
                  <c:v>1.2478646925857</c:v>
                </c:pt>
                <c:pt idx="2978">
                  <c:v>1.4134506489587799</c:v>
                </c:pt>
                <c:pt idx="2979">
                  <c:v>1.2810824142669399</c:v>
                </c:pt>
                <c:pt idx="2980">
                  <c:v>1.21490016361757</c:v>
                </c:pt>
                <c:pt idx="2981">
                  <c:v>2.2609337591592502</c:v>
                </c:pt>
                <c:pt idx="2982">
                  <c:v>2.2428124399748599</c:v>
                </c:pt>
                <c:pt idx="2983">
                  <c:v>1.65947980600006</c:v>
                </c:pt>
                <c:pt idx="2984">
                  <c:v>1.04201674732463</c:v>
                </c:pt>
                <c:pt idx="2985">
                  <c:v>0.53965615031332703</c:v>
                </c:pt>
                <c:pt idx="2986">
                  <c:v>0.99566025250383505</c:v>
                </c:pt>
                <c:pt idx="2987">
                  <c:v>1.7381157253569199</c:v>
                </c:pt>
                <c:pt idx="2988">
                  <c:v>1.7664430187812501</c:v>
                </c:pt>
                <c:pt idx="2989">
                  <c:v>0.99237440259712495</c:v>
                </c:pt>
                <c:pt idx="2990">
                  <c:v>1.07461657589486</c:v>
                </c:pt>
                <c:pt idx="2991">
                  <c:v>1.2648594992476401</c:v>
                </c:pt>
                <c:pt idx="2992">
                  <c:v>1.1168210760372499</c:v>
                </c:pt>
                <c:pt idx="2993">
                  <c:v>1.0608622870528499</c:v>
                </c:pt>
                <c:pt idx="2994">
                  <c:v>0.97039350646889599</c:v>
                </c:pt>
                <c:pt idx="2995">
                  <c:v>0.89181800848939996</c:v>
                </c:pt>
                <c:pt idx="2996">
                  <c:v>0.85132053058116697</c:v>
                </c:pt>
                <c:pt idx="2997">
                  <c:v>0.85704225368706299</c:v>
                </c:pt>
                <c:pt idx="2998">
                  <c:v>0.88302986302049802</c:v>
                </c:pt>
                <c:pt idx="2999">
                  <c:v>0.89140239675973498</c:v>
                </c:pt>
                <c:pt idx="3000">
                  <c:v>0.94633879547813105</c:v>
                </c:pt>
                <c:pt idx="3001">
                  <c:v>0.968211190236407</c:v>
                </c:pt>
                <c:pt idx="3002">
                  <c:v>1.0109277832619901</c:v>
                </c:pt>
                <c:pt idx="3003">
                  <c:v>1.0789652059566099</c:v>
                </c:pt>
                <c:pt idx="3004">
                  <c:v>1.15779394917274</c:v>
                </c:pt>
                <c:pt idx="3005">
                  <c:v>1.2150560354172999</c:v>
                </c:pt>
                <c:pt idx="3006">
                  <c:v>1.3870678568094601</c:v>
                </c:pt>
                <c:pt idx="3007">
                  <c:v>1.6632534411823701</c:v>
                </c:pt>
                <c:pt idx="3008">
                  <c:v>1.52407189480844</c:v>
                </c:pt>
                <c:pt idx="3009">
                  <c:v>1.6797385787797501</c:v>
                </c:pt>
                <c:pt idx="3010">
                  <c:v>1.7323760520802101</c:v>
                </c:pt>
                <c:pt idx="3011">
                  <c:v>1.1311960608740601</c:v>
                </c:pt>
                <c:pt idx="3012">
                  <c:v>0.39728240717152302</c:v>
                </c:pt>
                <c:pt idx="3013">
                  <c:v>1.1256156788558001</c:v>
                </c:pt>
                <c:pt idx="3014">
                  <c:v>1.0355660527788699</c:v>
                </c:pt>
                <c:pt idx="3015">
                  <c:v>0.67829904929094498</c:v>
                </c:pt>
                <c:pt idx="3016">
                  <c:v>0.69200650207494396</c:v>
                </c:pt>
                <c:pt idx="3017">
                  <c:v>0.53991328760644497</c:v>
                </c:pt>
                <c:pt idx="3018">
                  <c:v>0.49762488953528</c:v>
                </c:pt>
                <c:pt idx="3019">
                  <c:v>0.58037951545001998</c:v>
                </c:pt>
                <c:pt idx="3020">
                  <c:v>0.607744114828766</c:v>
                </c:pt>
                <c:pt idx="3021">
                  <c:v>0.46721705074729503</c:v>
                </c:pt>
                <c:pt idx="3022">
                  <c:v>0.57189295947580998</c:v>
                </c:pt>
                <c:pt idx="3023">
                  <c:v>0.845626694669108</c:v>
                </c:pt>
                <c:pt idx="3024">
                  <c:v>1.10445776728357</c:v>
                </c:pt>
                <c:pt idx="3025">
                  <c:v>1.2743022456458299</c:v>
                </c:pt>
                <c:pt idx="3026">
                  <c:v>1.2647940412023599</c:v>
                </c:pt>
                <c:pt idx="3027">
                  <c:v>1.1688973438989401</c:v>
                </c:pt>
                <c:pt idx="3028">
                  <c:v>1.0731637440917401</c:v>
                </c:pt>
                <c:pt idx="3029">
                  <c:v>2.31006836365182</c:v>
                </c:pt>
                <c:pt idx="3030">
                  <c:v>2.2525509925329099</c:v>
                </c:pt>
                <c:pt idx="3031">
                  <c:v>1.4275544628332</c:v>
                </c:pt>
                <c:pt idx="3032">
                  <c:v>1.3925539009625401</c:v>
                </c:pt>
                <c:pt idx="3033">
                  <c:v>0.840396982060859</c:v>
                </c:pt>
                <c:pt idx="3034">
                  <c:v>0.81487428686945296</c:v>
                </c:pt>
                <c:pt idx="3035">
                  <c:v>1.4565986073074499</c:v>
                </c:pt>
                <c:pt idx="3036">
                  <c:v>1.9354791001762299</c:v>
                </c:pt>
                <c:pt idx="3037">
                  <c:v>1.0477806732747099</c:v>
                </c:pt>
                <c:pt idx="3038">
                  <c:v>0.94818128197618401</c:v>
                </c:pt>
                <c:pt idx="3039">
                  <c:v>1.18107745460279</c:v>
                </c:pt>
                <c:pt idx="3040">
                  <c:v>1.14400082675495</c:v>
                </c:pt>
                <c:pt idx="3041">
                  <c:v>1.01715612269897</c:v>
                </c:pt>
                <c:pt idx="3042">
                  <c:v>0.92360137936720299</c:v>
                </c:pt>
                <c:pt idx="3043">
                  <c:v>0.85638694688324202</c:v>
                </c:pt>
                <c:pt idx="3044">
                  <c:v>0.93282813508705897</c:v>
                </c:pt>
                <c:pt idx="3045">
                  <c:v>0.95685586125967803</c:v>
                </c:pt>
                <c:pt idx="3046">
                  <c:v>0.97676870186600495</c:v>
                </c:pt>
                <c:pt idx="3047">
                  <c:v>1.0208054719925801</c:v>
                </c:pt>
                <c:pt idx="3048">
                  <c:v>1.04855073203064</c:v>
                </c:pt>
                <c:pt idx="3049">
                  <c:v>1.06823924125685</c:v>
                </c:pt>
                <c:pt idx="3050">
                  <c:v>1.0476917749233301</c:v>
                </c:pt>
                <c:pt idx="3051">
                  <c:v>1.17818207955689</c:v>
                </c:pt>
                <c:pt idx="3052">
                  <c:v>1.54741104857759</c:v>
                </c:pt>
                <c:pt idx="3053">
                  <c:v>1.61413013931002</c:v>
                </c:pt>
                <c:pt idx="3054">
                  <c:v>1.5393632061992399</c:v>
                </c:pt>
                <c:pt idx="3055">
                  <c:v>1.7291786469402199</c:v>
                </c:pt>
                <c:pt idx="3056">
                  <c:v>1.6616489124198299</c:v>
                </c:pt>
                <c:pt idx="3057">
                  <c:v>1.0085537529423001</c:v>
                </c:pt>
                <c:pt idx="3058">
                  <c:v>0.49052935986646101</c:v>
                </c:pt>
                <c:pt idx="3059">
                  <c:v>0.97336362841540403</c:v>
                </c:pt>
                <c:pt idx="3060">
                  <c:v>0.90681942257651305</c:v>
                </c:pt>
                <c:pt idx="3061">
                  <c:v>0.80567539622977202</c:v>
                </c:pt>
                <c:pt idx="3062">
                  <c:v>0.89429812809543596</c:v>
                </c:pt>
                <c:pt idx="3063">
                  <c:v>0.85271952430620501</c:v>
                </c:pt>
                <c:pt idx="3064">
                  <c:v>0.75624507248510398</c:v>
                </c:pt>
                <c:pt idx="3065">
                  <c:v>0.668341578492615</c:v>
                </c:pt>
                <c:pt idx="3066">
                  <c:v>0.61546281632849298</c:v>
                </c:pt>
                <c:pt idx="3067">
                  <c:v>0.44284297445595799</c:v>
                </c:pt>
                <c:pt idx="3068">
                  <c:v>0.469073902258482</c:v>
                </c:pt>
                <c:pt idx="3069">
                  <c:v>0.62330705736418501</c:v>
                </c:pt>
                <c:pt idx="3070">
                  <c:v>0.85846792654239601</c:v>
                </c:pt>
                <c:pt idx="3071">
                  <c:v>1.0822203834492301</c:v>
                </c:pt>
                <c:pt idx="3072">
                  <c:v>1.2509897461614099</c:v>
                </c:pt>
                <c:pt idx="3073">
                  <c:v>1.2612984642363601</c:v>
                </c:pt>
                <c:pt idx="3074">
                  <c:v>1.1113322612819301</c:v>
                </c:pt>
                <c:pt idx="3075">
                  <c:v>1.22452330775082</c:v>
                </c:pt>
                <c:pt idx="3076">
                  <c:v>2.5549419011249501</c:v>
                </c:pt>
                <c:pt idx="3077">
                  <c:v>1.8774386581886</c:v>
                </c:pt>
                <c:pt idx="3078">
                  <c:v>1.35972293342504</c:v>
                </c:pt>
                <c:pt idx="3079">
                  <c:v>1.1954224393778099</c:v>
                </c:pt>
                <c:pt idx="3080">
                  <c:v>0.62694243624514701</c:v>
                </c:pt>
                <c:pt idx="3081">
                  <c:v>0.60530229720446305</c:v>
                </c:pt>
                <c:pt idx="3082">
                  <c:v>1.1115318176498601</c:v>
                </c:pt>
                <c:pt idx="3083">
                  <c:v>1.7857072961149001</c:v>
                </c:pt>
                <c:pt idx="3084">
                  <c:v>1.34009714152482</c:v>
                </c:pt>
                <c:pt idx="3085">
                  <c:v>0.96793930057932898</c:v>
                </c:pt>
                <c:pt idx="3086">
                  <c:v>0.98307545002100405</c:v>
                </c:pt>
                <c:pt idx="3087">
                  <c:v>1.2064900954342701</c:v>
                </c:pt>
                <c:pt idx="3088">
                  <c:v>1.24812898582278</c:v>
                </c:pt>
                <c:pt idx="3089">
                  <c:v>1.1191787436312399</c:v>
                </c:pt>
                <c:pt idx="3090">
                  <c:v>0.99434044860751802</c:v>
                </c:pt>
                <c:pt idx="3091">
                  <c:v>0.93402649319652598</c:v>
                </c:pt>
                <c:pt idx="3092">
                  <c:v>0.86931060658029502</c:v>
                </c:pt>
                <c:pt idx="3093">
                  <c:v>0.85366295037620099</c:v>
                </c:pt>
                <c:pt idx="3094">
                  <c:v>0.91860382669026597</c:v>
                </c:pt>
                <c:pt idx="3095">
                  <c:v>0.96736263558760605</c:v>
                </c:pt>
                <c:pt idx="3096">
                  <c:v>0.97698089875954097</c:v>
                </c:pt>
                <c:pt idx="3097">
                  <c:v>1.02763507449143</c:v>
                </c:pt>
                <c:pt idx="3098">
                  <c:v>1.06186029091873</c:v>
                </c:pt>
                <c:pt idx="3099">
                  <c:v>1.2158569838056601</c:v>
                </c:pt>
                <c:pt idx="3100">
                  <c:v>1.51167603631929</c:v>
                </c:pt>
                <c:pt idx="3101">
                  <c:v>1.6843024243620901</c:v>
                </c:pt>
                <c:pt idx="3102">
                  <c:v>1.45252109905708</c:v>
                </c:pt>
                <c:pt idx="3103">
                  <c:v>1.4915109501780399</c:v>
                </c:pt>
                <c:pt idx="3104">
                  <c:v>1.5706628188032601</c:v>
                </c:pt>
                <c:pt idx="3105">
                  <c:v>1.2967891574080199</c:v>
                </c:pt>
                <c:pt idx="3106">
                  <c:v>0.91372981332667502</c:v>
                </c:pt>
                <c:pt idx="3107">
                  <c:v>1.1395296902433001</c:v>
                </c:pt>
                <c:pt idx="3108">
                  <c:v>0.98452425482412598</c:v>
                </c:pt>
                <c:pt idx="3109">
                  <c:v>0.74065326832533496</c:v>
                </c:pt>
                <c:pt idx="3110">
                  <c:v>0.83951517542031395</c:v>
                </c:pt>
                <c:pt idx="3111">
                  <c:v>0.94219548703758904</c:v>
                </c:pt>
                <c:pt idx="3112">
                  <c:v>0.89990380357069299</c:v>
                </c:pt>
                <c:pt idx="3113">
                  <c:v>0.71656408050222598</c:v>
                </c:pt>
                <c:pt idx="3114">
                  <c:v>0.63731519424771299</c:v>
                </c:pt>
                <c:pt idx="3115">
                  <c:v>0.51456750427616404</c:v>
                </c:pt>
                <c:pt idx="3116">
                  <c:v>0.48011293533917598</c:v>
                </c:pt>
                <c:pt idx="3117">
                  <c:v>0.57612555366777496</c:v>
                </c:pt>
                <c:pt idx="3118">
                  <c:v>0.76917123652734198</c:v>
                </c:pt>
                <c:pt idx="3119">
                  <c:v>0.97386109207679095</c:v>
                </c:pt>
                <c:pt idx="3120">
                  <c:v>1.14688409864162</c:v>
                </c:pt>
                <c:pt idx="3121">
                  <c:v>1.2111485003850699</c:v>
                </c:pt>
                <c:pt idx="3122">
                  <c:v>1.2027482221296399</c:v>
                </c:pt>
                <c:pt idx="3123">
                  <c:v>1.1642960496518899</c:v>
                </c:pt>
                <c:pt idx="3124">
                  <c:v>2.3135589598430402</c:v>
                </c:pt>
                <c:pt idx="3125">
                  <c:v>2.1809737774659301</c:v>
                </c:pt>
                <c:pt idx="3126">
                  <c:v>1.41739506483725</c:v>
                </c:pt>
                <c:pt idx="3127">
                  <c:v>1.27559510221112</c:v>
                </c:pt>
                <c:pt idx="3128">
                  <c:v>0.73379256363770795</c:v>
                </c:pt>
                <c:pt idx="3129">
                  <c:v>0.671899722563568</c:v>
                </c:pt>
                <c:pt idx="3130">
                  <c:v>0.77342241231683995</c:v>
                </c:pt>
                <c:pt idx="3131">
                  <c:v>1.3975719282416199</c:v>
                </c:pt>
                <c:pt idx="3132">
                  <c:v>1.4705888136916501</c:v>
                </c:pt>
                <c:pt idx="3133">
                  <c:v>0.90052869638340804</c:v>
                </c:pt>
                <c:pt idx="3134">
                  <c:v>0.91783104780945401</c:v>
                </c:pt>
                <c:pt idx="3135">
                  <c:v>1.1667520664622799</c:v>
                </c:pt>
                <c:pt idx="3136">
                  <c:v>1.26540529175478</c:v>
                </c:pt>
                <c:pt idx="3137">
                  <c:v>1.18579543406905</c:v>
                </c:pt>
                <c:pt idx="3138">
                  <c:v>1.05797297049452</c:v>
                </c:pt>
                <c:pt idx="3139">
                  <c:v>0.98530080767093697</c:v>
                </c:pt>
                <c:pt idx="3140">
                  <c:v>0.92307831474528701</c:v>
                </c:pt>
                <c:pt idx="3141">
                  <c:v>0.91283992484772503</c:v>
                </c:pt>
                <c:pt idx="3142">
                  <c:v>0.98663921574910096</c:v>
                </c:pt>
                <c:pt idx="3143">
                  <c:v>1.0140587733055699</c:v>
                </c:pt>
                <c:pt idx="3144">
                  <c:v>1.03448553089253</c:v>
                </c:pt>
                <c:pt idx="3145">
                  <c:v>1.0953300308313501</c:v>
                </c:pt>
                <c:pt idx="3146">
                  <c:v>1.08738582116699</c:v>
                </c:pt>
                <c:pt idx="3147">
                  <c:v>1.2082854153245399</c:v>
                </c:pt>
                <c:pt idx="3148">
                  <c:v>1.53128671431773</c:v>
                </c:pt>
                <c:pt idx="3149">
                  <c:v>1.6864740182267901</c:v>
                </c:pt>
                <c:pt idx="3150">
                  <c:v>1.7683284582616401</c:v>
                </c:pt>
                <c:pt idx="3151">
                  <c:v>1.8998150233814901</c:v>
                </c:pt>
                <c:pt idx="3152">
                  <c:v>1.48099239651897</c:v>
                </c:pt>
                <c:pt idx="3153">
                  <c:v>1.2017086163246899</c:v>
                </c:pt>
                <c:pt idx="3154">
                  <c:v>1.2211764084246799</c:v>
                </c:pt>
                <c:pt idx="3155">
                  <c:v>0.67709812258121005</c:v>
                </c:pt>
                <c:pt idx="3156">
                  <c:v>0.470427417306857</c:v>
                </c:pt>
                <c:pt idx="3157">
                  <c:v>0.54662479734915104</c:v>
                </c:pt>
                <c:pt idx="3158">
                  <c:v>0.52606585851298104</c:v>
                </c:pt>
                <c:pt idx="3159">
                  <c:v>0.59945230255042004</c:v>
                </c:pt>
                <c:pt idx="3160">
                  <c:v>0.70594763784929504</c:v>
                </c:pt>
                <c:pt idx="3161">
                  <c:v>0.79197793139518702</c:v>
                </c:pt>
                <c:pt idx="3162">
                  <c:v>0.63194321635887496</c:v>
                </c:pt>
                <c:pt idx="3163">
                  <c:v>0.66213535589711603</c:v>
                </c:pt>
                <c:pt idx="3164">
                  <c:v>0.74482740345532406</c:v>
                </c:pt>
                <c:pt idx="3165">
                  <c:v>1.0011900253788</c:v>
                </c:pt>
                <c:pt idx="3166">
                  <c:v>1.1677587632409401</c:v>
                </c:pt>
                <c:pt idx="3167">
                  <c:v>1.1606268513786</c:v>
                </c:pt>
                <c:pt idx="3168">
                  <c:v>1.14870420856459</c:v>
                </c:pt>
                <c:pt idx="3169">
                  <c:v>1.2093390192187601</c:v>
                </c:pt>
                <c:pt idx="3170">
                  <c:v>2.5257898818803199</c:v>
                </c:pt>
                <c:pt idx="3171">
                  <c:v>2.56822811896724</c:v>
                </c:pt>
                <c:pt idx="3172">
                  <c:v>1.41122520273591</c:v>
                </c:pt>
                <c:pt idx="3173">
                  <c:v>0.862324330024962</c:v>
                </c:pt>
                <c:pt idx="3174">
                  <c:v>0.55325252247594903</c:v>
                </c:pt>
                <c:pt idx="3175">
                  <c:v>0.84381859254048197</c:v>
                </c:pt>
                <c:pt idx="3176">
                  <c:v>1.3230802272326501</c:v>
                </c:pt>
                <c:pt idx="3177">
                  <c:v>1.7104117356186499</c:v>
                </c:pt>
                <c:pt idx="3178">
                  <c:v>1.03168226320559</c:v>
                </c:pt>
                <c:pt idx="3179">
                  <c:v>1.1471928958505599</c:v>
                </c:pt>
                <c:pt idx="3180">
                  <c:v>1.0789279013080499</c:v>
                </c:pt>
                <c:pt idx="3181">
                  <c:v>0.85766993189454899</c:v>
                </c:pt>
                <c:pt idx="3182">
                  <c:v>0.827939091669188</c:v>
                </c:pt>
                <c:pt idx="3183">
                  <c:v>1.2347853037666101</c:v>
                </c:pt>
                <c:pt idx="3184">
                  <c:v>1.1683051735574099</c:v>
                </c:pt>
                <c:pt idx="3185">
                  <c:v>0.90820074047866794</c:v>
                </c:pt>
                <c:pt idx="3186">
                  <c:v>0.81525846635468902</c:v>
                </c:pt>
                <c:pt idx="3187">
                  <c:v>0.90216103784468504</c:v>
                </c:pt>
                <c:pt idx="3188">
                  <c:v>1.0404643763810499</c:v>
                </c:pt>
                <c:pt idx="3189">
                  <c:v>1.1730157437634801</c:v>
                </c:pt>
                <c:pt idx="3190">
                  <c:v>1.08255205929553</c:v>
                </c:pt>
                <c:pt idx="3191">
                  <c:v>1.07920609527467</c:v>
                </c:pt>
                <c:pt idx="3192">
                  <c:v>1.2756342342148901</c:v>
                </c:pt>
                <c:pt idx="3193">
                  <c:v>1.3914984861411099</c:v>
                </c:pt>
                <c:pt idx="3194">
                  <c:v>1.5901763078633799</c:v>
                </c:pt>
                <c:pt idx="3195">
                  <c:v>1.91170817972435</c:v>
                </c:pt>
                <c:pt idx="3196">
                  <c:v>1.5025278049836499</c:v>
                </c:pt>
                <c:pt idx="3197">
                  <c:v>1.3925790627616099</c:v>
                </c:pt>
                <c:pt idx="3198">
                  <c:v>1.04950606301488</c:v>
                </c:pt>
                <c:pt idx="3199">
                  <c:v>0.81548618392526995</c:v>
                </c:pt>
                <c:pt idx="3200">
                  <c:v>0.86179435361633705</c:v>
                </c:pt>
                <c:pt idx="3201">
                  <c:v>0.85265741735529399</c:v>
                </c:pt>
                <c:pt idx="3202">
                  <c:v>0.84294400562196303</c:v>
                </c:pt>
                <c:pt idx="3203">
                  <c:v>0.95037592487867695</c:v>
                </c:pt>
                <c:pt idx="3204">
                  <c:v>0.98041242836369602</c:v>
                </c:pt>
                <c:pt idx="3205">
                  <c:v>0.93555302650410999</c:v>
                </c:pt>
                <c:pt idx="3206">
                  <c:v>0.92518209527314099</c:v>
                </c:pt>
                <c:pt idx="3207">
                  <c:v>0.88378657106226699</c:v>
                </c:pt>
                <c:pt idx="3208">
                  <c:v>0.69587964904931698</c:v>
                </c:pt>
                <c:pt idx="3209">
                  <c:v>0.51595360749780605</c:v>
                </c:pt>
                <c:pt idx="3210">
                  <c:v>0.82445481732900305</c:v>
                </c:pt>
                <c:pt idx="3211">
                  <c:v>1.06794320915815</c:v>
                </c:pt>
                <c:pt idx="3212">
                  <c:v>1.32385118961007</c:v>
                </c:pt>
                <c:pt idx="3213">
                  <c:v>1.3358044518079699</c:v>
                </c:pt>
                <c:pt idx="3214">
                  <c:v>1.41469052328522</c:v>
                </c:pt>
                <c:pt idx="3215">
                  <c:v>1.24452336934828</c:v>
                </c:pt>
                <c:pt idx="3216">
                  <c:v>1.44708351106389</c:v>
                </c:pt>
                <c:pt idx="3217">
                  <c:v>1.3871153913373599</c:v>
                </c:pt>
                <c:pt idx="3218">
                  <c:v>1.42951547734643</c:v>
                </c:pt>
                <c:pt idx="3219">
                  <c:v>1.10388809217148</c:v>
                </c:pt>
                <c:pt idx="3220">
                  <c:v>0.91461732111522998</c:v>
                </c:pt>
                <c:pt idx="3221">
                  <c:v>0.74856932963219902</c:v>
                </c:pt>
                <c:pt idx="3222">
                  <c:v>0.63967573375656495</c:v>
                </c:pt>
                <c:pt idx="3223">
                  <c:v>1.14223521588244</c:v>
                </c:pt>
                <c:pt idx="3224">
                  <c:v>1.5561130292655501</c:v>
                </c:pt>
                <c:pt idx="3225">
                  <c:v>1.5335904917030501</c:v>
                </c:pt>
                <c:pt idx="3226">
                  <c:v>1.55696255840467</c:v>
                </c:pt>
                <c:pt idx="3227">
                  <c:v>1.2404346187953601</c:v>
                </c:pt>
                <c:pt idx="3228">
                  <c:v>1.03324075886988</c:v>
                </c:pt>
                <c:pt idx="3229">
                  <c:v>0.88943942006468302</c:v>
                </c:pt>
                <c:pt idx="3230">
                  <c:v>0.85667744893512898</c:v>
                </c:pt>
                <c:pt idx="3231">
                  <c:v>0.81697018706804703</c:v>
                </c:pt>
                <c:pt idx="3232">
                  <c:v>0.945706502404419</c:v>
                </c:pt>
                <c:pt idx="3233">
                  <c:v>0.775915923621883</c:v>
                </c:pt>
                <c:pt idx="3234">
                  <c:v>0.88183142094960498</c:v>
                </c:pt>
                <c:pt idx="3235">
                  <c:v>1.0895006744311799</c:v>
                </c:pt>
                <c:pt idx="3236">
                  <c:v>0.71685435161823496</c:v>
                </c:pt>
                <c:pt idx="3237">
                  <c:v>0.47233702254322601</c:v>
                </c:pt>
                <c:pt idx="3238">
                  <c:v>0.40701196232543302</c:v>
                </c:pt>
                <c:pt idx="3239">
                  <c:v>0.94493796705286404</c:v>
                </c:pt>
                <c:pt idx="3240">
                  <c:v>1.0136490538924201</c:v>
                </c:pt>
                <c:pt idx="3241">
                  <c:v>1.47234243856686</c:v>
                </c:pt>
                <c:pt idx="3242">
                  <c:v>1.2902539523279899</c:v>
                </c:pt>
                <c:pt idx="3243">
                  <c:v>1.23730836212482</c:v>
                </c:pt>
                <c:pt idx="3244">
                  <c:v>1.0486463238127499</c:v>
                </c:pt>
                <c:pt idx="3245">
                  <c:v>1.00721995021594</c:v>
                </c:pt>
                <c:pt idx="3246">
                  <c:v>1.04879342592667</c:v>
                </c:pt>
                <c:pt idx="3247">
                  <c:v>1.0341467952205801</c:v>
                </c:pt>
                <c:pt idx="3248">
                  <c:v>1.0433909131260399</c:v>
                </c:pt>
                <c:pt idx="3249">
                  <c:v>1.35914173081581</c:v>
                </c:pt>
                <c:pt idx="3250">
                  <c:v>1.63580962634073</c:v>
                </c:pt>
                <c:pt idx="3251">
                  <c:v>1.5293177264767499</c:v>
                </c:pt>
                <c:pt idx="3252">
                  <c:v>1.3059507315056</c:v>
                </c:pt>
                <c:pt idx="3253">
                  <c:v>1.25280985183986</c:v>
                </c:pt>
                <c:pt idx="3254">
                  <c:v>1.3716830892381799</c:v>
                </c:pt>
                <c:pt idx="3255">
                  <c:v>1.5048361522667499</c:v>
                </c:pt>
                <c:pt idx="3256">
                  <c:v>1.6057825072365799</c:v>
                </c:pt>
                <c:pt idx="3257">
                  <c:v>1.7060239488198901</c:v>
                </c:pt>
                <c:pt idx="3258">
                  <c:v>1.78146976069368</c:v>
                </c:pt>
                <c:pt idx="3259">
                  <c:v>1.7638801441124099</c:v>
                </c:pt>
                <c:pt idx="3260">
                  <c:v>1.76873481273197</c:v>
                </c:pt>
                <c:pt idx="3261">
                  <c:v>1.9314357079548401</c:v>
                </c:pt>
                <c:pt idx="3262">
                  <c:v>2.1793199411561899</c:v>
                </c:pt>
                <c:pt idx="3263">
                  <c:v>2.1519643910476298</c:v>
                </c:pt>
                <c:pt idx="3264">
                  <c:v>1.9938315134306099</c:v>
                </c:pt>
                <c:pt idx="3265">
                  <c:v>1.73212391166221</c:v>
                </c:pt>
                <c:pt idx="3266">
                  <c:v>1.62613475650052</c:v>
                </c:pt>
                <c:pt idx="3267">
                  <c:v>1.5686809817866101</c:v>
                </c:pt>
                <c:pt idx="3268">
                  <c:v>1.34743121588488</c:v>
                </c:pt>
                <c:pt idx="3269">
                  <c:v>1.0713066516926899</c:v>
                </c:pt>
                <c:pt idx="3270">
                  <c:v>0.87120076052078799</c:v>
                </c:pt>
                <c:pt idx="3271">
                  <c:v>0.85290767333516204</c:v>
                </c:pt>
                <c:pt idx="3272">
                  <c:v>1.0348089604729001</c:v>
                </c:pt>
                <c:pt idx="3273">
                  <c:v>1.02257756808811</c:v>
                </c:pt>
                <c:pt idx="3274">
                  <c:v>0.76647152988548795</c:v>
                </c:pt>
                <c:pt idx="3275">
                  <c:v>0.45458217135629098</c:v>
                </c:pt>
                <c:pt idx="3276">
                  <c:v>0.48251731400852299</c:v>
                </c:pt>
                <c:pt idx="3277">
                  <c:v>0.48524966755372401</c:v>
                </c:pt>
                <c:pt idx="3278">
                  <c:v>0.64465272597965495</c:v>
                </c:pt>
                <c:pt idx="3279">
                  <c:v>0.72750667463810903</c:v>
                </c:pt>
                <c:pt idx="3280">
                  <c:v>0.73170712771299395</c:v>
                </c:pt>
                <c:pt idx="3281">
                  <c:v>0.94063163663412896</c:v>
                </c:pt>
                <c:pt idx="3282">
                  <c:v>1.18059343236315</c:v>
                </c:pt>
                <c:pt idx="3283">
                  <c:v>1.4915423311626099</c:v>
                </c:pt>
                <c:pt idx="3284">
                  <c:v>1.64782883660227</c:v>
                </c:pt>
                <c:pt idx="3285">
                  <c:v>1.6646045924684301</c:v>
                </c:pt>
                <c:pt idx="3286">
                  <c:v>1.8056364432279799</c:v>
                </c:pt>
                <c:pt idx="3287">
                  <c:v>2.13860910589149</c:v>
                </c:pt>
                <c:pt idx="3288">
                  <c:v>2.5666707685780401</c:v>
                </c:pt>
                <c:pt idx="3289">
                  <c:v>2.7915339366724501</c:v>
                </c:pt>
                <c:pt idx="3290">
                  <c:v>2.4024070958220198</c:v>
                </c:pt>
                <c:pt idx="3291">
                  <c:v>2.0179518411949302</c:v>
                </c:pt>
                <c:pt idx="3292">
                  <c:v>1.78006325457412</c:v>
                </c:pt>
                <c:pt idx="3293">
                  <c:v>1.8304988387983201</c:v>
                </c:pt>
                <c:pt idx="3294">
                  <c:v>1.84606166087837</c:v>
                </c:pt>
                <c:pt idx="3295">
                  <c:v>1.8424741022847499</c:v>
                </c:pt>
                <c:pt idx="3296">
                  <c:v>1.96439067872483</c:v>
                </c:pt>
                <c:pt idx="3297">
                  <c:v>1.98873015208223</c:v>
                </c:pt>
                <c:pt idx="3298">
                  <c:v>1.66953206354266</c:v>
                </c:pt>
                <c:pt idx="3299">
                  <c:v>1.2001578791163301</c:v>
                </c:pt>
                <c:pt idx="3300">
                  <c:v>0.94012972937674899</c:v>
                </c:pt>
                <c:pt idx="3301">
                  <c:v>1.02749915230573</c:v>
                </c:pt>
                <c:pt idx="3302">
                  <c:v>1.2058340776288401</c:v>
                </c:pt>
                <c:pt idx="3303">
                  <c:v>1.3926921658467799</c:v>
                </c:pt>
                <c:pt idx="3304">
                  <c:v>1.5701263391170199</c:v>
                </c:pt>
                <c:pt idx="3305">
                  <c:v>1.67068897320148</c:v>
                </c:pt>
                <c:pt idx="3306">
                  <c:v>1.6691443789229301</c:v>
                </c:pt>
                <c:pt idx="3307">
                  <c:v>1.60125780583921</c:v>
                </c:pt>
                <c:pt idx="3308">
                  <c:v>1.58261492053689</c:v>
                </c:pt>
                <c:pt idx="3309">
                  <c:v>1.6190775911595501</c:v>
                </c:pt>
                <c:pt idx="3310">
                  <c:v>1.77838431634026</c:v>
                </c:pt>
                <c:pt idx="3311">
                  <c:v>2.0325649086661399</c:v>
                </c:pt>
                <c:pt idx="3312">
                  <c:v>2.0019629009484698</c:v>
                </c:pt>
                <c:pt idx="3313">
                  <c:v>1.7366864126758701</c:v>
                </c:pt>
                <c:pt idx="3314">
                  <c:v>1.5338739394194001</c:v>
                </c:pt>
                <c:pt idx="3315">
                  <c:v>1.4976073649728801</c:v>
                </c:pt>
                <c:pt idx="3316">
                  <c:v>1.5743842623870501</c:v>
                </c:pt>
                <c:pt idx="3317">
                  <c:v>1.74528140939305</c:v>
                </c:pt>
                <c:pt idx="3318">
                  <c:v>1.5579720874049701</c:v>
                </c:pt>
                <c:pt idx="3319">
                  <c:v>1.1351020369261999</c:v>
                </c:pt>
                <c:pt idx="3320">
                  <c:v>1.01025737814183</c:v>
                </c:pt>
                <c:pt idx="3321">
                  <c:v>1.01016115464662</c:v>
                </c:pt>
                <c:pt idx="3322">
                  <c:v>0.79378376440501697</c:v>
                </c:pt>
                <c:pt idx="3323">
                  <c:v>0.65295340441795702</c:v>
                </c:pt>
                <c:pt idx="3324">
                  <c:v>0.703563851442781</c:v>
                </c:pt>
                <c:pt idx="3325">
                  <c:v>0.69805380769751602</c:v>
                </c:pt>
                <c:pt idx="3326">
                  <c:v>0.63243658298836603</c:v>
                </c:pt>
                <c:pt idx="3327">
                  <c:v>0.67940813740416695</c:v>
                </c:pt>
                <c:pt idx="3328">
                  <c:v>0.84118046262974999</c:v>
                </c:pt>
                <c:pt idx="3329">
                  <c:v>0.97006341143504604</c:v>
                </c:pt>
                <c:pt idx="3330">
                  <c:v>0.96206037633560204</c:v>
                </c:pt>
                <c:pt idx="3331">
                  <c:v>0.91569066562513302</c:v>
                </c:pt>
                <c:pt idx="3332">
                  <c:v>0.92090344763389798</c:v>
                </c:pt>
                <c:pt idx="3333">
                  <c:v>0.88998969312908305</c:v>
                </c:pt>
                <c:pt idx="3334">
                  <c:v>0.91022834369568995</c:v>
                </c:pt>
                <c:pt idx="3335">
                  <c:v>0.97906038247954896</c:v>
                </c:pt>
                <c:pt idx="3336">
                  <c:v>0.968343881948453</c:v>
                </c:pt>
                <c:pt idx="3337">
                  <c:v>0.86696464756124902</c:v>
                </c:pt>
                <c:pt idx="3338">
                  <c:v>0.862575217843638</c:v>
                </c:pt>
                <c:pt idx="3339">
                  <c:v>1.15040750795446</c:v>
                </c:pt>
                <c:pt idx="3340">
                  <c:v>1.44732462636514</c:v>
                </c:pt>
                <c:pt idx="3341">
                  <c:v>1.48565744096309</c:v>
                </c:pt>
                <c:pt idx="3342">
                  <c:v>1.8427494996515399</c:v>
                </c:pt>
                <c:pt idx="3343">
                  <c:v>2.1253556743912299</c:v>
                </c:pt>
                <c:pt idx="3344">
                  <c:v>2.0712621814830698</c:v>
                </c:pt>
                <c:pt idx="3345">
                  <c:v>2.14654396547893</c:v>
                </c:pt>
                <c:pt idx="3346">
                  <c:v>2.0404407764194001</c:v>
                </c:pt>
                <c:pt idx="3347">
                  <c:v>1.7924846732772901</c:v>
                </c:pt>
                <c:pt idx="3348">
                  <c:v>1.7022661547269899</c:v>
                </c:pt>
                <c:pt idx="3349">
                  <c:v>1.7781899963743999</c:v>
                </c:pt>
                <c:pt idx="3350">
                  <c:v>1.8700181608126201</c:v>
                </c:pt>
                <c:pt idx="3351">
                  <c:v>1.7480426373733</c:v>
                </c:pt>
                <c:pt idx="3352">
                  <c:v>1.60468002374087</c:v>
                </c:pt>
                <c:pt idx="3353">
                  <c:v>1.66349052149689</c:v>
                </c:pt>
                <c:pt idx="3354">
                  <c:v>1.6973389246600099</c:v>
                </c:pt>
                <c:pt idx="3355">
                  <c:v>1.6074745373799899</c:v>
                </c:pt>
                <c:pt idx="3356">
                  <c:v>1.58419076379677</c:v>
                </c:pt>
                <c:pt idx="3357">
                  <c:v>1.79266489114642</c:v>
                </c:pt>
                <c:pt idx="3358">
                  <c:v>2.0033747801712001</c:v>
                </c:pt>
                <c:pt idx="3359">
                  <c:v>1.9244613604263401</c:v>
                </c:pt>
                <c:pt idx="3360">
                  <c:v>1.6792041943352201</c:v>
                </c:pt>
                <c:pt idx="3361">
                  <c:v>1.53247770040872</c:v>
                </c:pt>
                <c:pt idx="3362">
                  <c:v>1.35481138178899</c:v>
                </c:pt>
                <c:pt idx="3363">
                  <c:v>1.25600970634665</c:v>
                </c:pt>
                <c:pt idx="3364">
                  <c:v>1.1378490398972101</c:v>
                </c:pt>
                <c:pt idx="3365">
                  <c:v>1.15120834642779</c:v>
                </c:pt>
                <c:pt idx="3366">
                  <c:v>1.21727802460325</c:v>
                </c:pt>
                <c:pt idx="3367">
                  <c:v>0.96027749915323901</c:v>
                </c:pt>
                <c:pt idx="3368">
                  <c:v>1.02791268007501</c:v>
                </c:pt>
                <c:pt idx="3369">
                  <c:v>1.15046010675947</c:v>
                </c:pt>
                <c:pt idx="3370">
                  <c:v>0.85274997544063302</c:v>
                </c:pt>
                <c:pt idx="3371">
                  <c:v>0.87987650108239601</c:v>
                </c:pt>
                <c:pt idx="3372">
                  <c:v>0.88285315962282196</c:v>
                </c:pt>
                <c:pt idx="3373">
                  <c:v>0.92415007588702802</c:v>
                </c:pt>
                <c:pt idx="3374">
                  <c:v>0.852221071709096</c:v>
                </c:pt>
                <c:pt idx="3375">
                  <c:v>0.86631229813272304</c:v>
                </c:pt>
                <c:pt idx="3376">
                  <c:v>0.84661350521061296</c:v>
                </c:pt>
                <c:pt idx="3377">
                  <c:v>0.89800483797527497</c:v>
                </c:pt>
                <c:pt idx="3378">
                  <c:v>1.5014727566602699</c:v>
                </c:pt>
                <c:pt idx="3379">
                  <c:v>1.2517280926307399</c:v>
                </c:pt>
                <c:pt idx="3380">
                  <c:v>0.94245599454032902</c:v>
                </c:pt>
                <c:pt idx="3381">
                  <c:v>1.0987855567707501</c:v>
                </c:pt>
                <c:pt idx="3382">
                  <c:v>1.16909248706379</c:v>
                </c:pt>
                <c:pt idx="3383">
                  <c:v>1.08984575008485</c:v>
                </c:pt>
                <c:pt idx="3384">
                  <c:v>0.86137755898908797</c:v>
                </c:pt>
                <c:pt idx="3385">
                  <c:v>0.90108578059250299</c:v>
                </c:pt>
                <c:pt idx="3386">
                  <c:v>1.3904124614275399</c:v>
                </c:pt>
                <c:pt idx="3387">
                  <c:v>0.98426764917729603</c:v>
                </c:pt>
                <c:pt idx="3388">
                  <c:v>0.76077657869179904</c:v>
                </c:pt>
                <c:pt idx="3389">
                  <c:v>1.00312357820759</c:v>
                </c:pt>
                <c:pt idx="3390">
                  <c:v>1.3348999133152299</c:v>
                </c:pt>
                <c:pt idx="3391">
                  <c:v>1.49989348973119</c:v>
                </c:pt>
                <c:pt idx="3392">
                  <c:v>0.94562696803020596</c:v>
                </c:pt>
                <c:pt idx="3393">
                  <c:v>1.005518264672</c:v>
                </c:pt>
                <c:pt idx="3394">
                  <c:v>0.82735454395923902</c:v>
                </c:pt>
                <c:pt idx="3395">
                  <c:v>0.94980666067574004</c:v>
                </c:pt>
                <c:pt idx="3396">
                  <c:v>0.89303867926366998</c:v>
                </c:pt>
                <c:pt idx="3397">
                  <c:v>0.77117745918562697</c:v>
                </c:pt>
                <c:pt idx="3398">
                  <c:v>0.82391820612728295</c:v>
                </c:pt>
                <c:pt idx="3399">
                  <c:v>1.2860833799178799</c:v>
                </c:pt>
                <c:pt idx="3400">
                  <c:v>1.36255682297253</c:v>
                </c:pt>
                <c:pt idx="3401">
                  <c:v>1.27450272465342</c:v>
                </c:pt>
                <c:pt idx="3402">
                  <c:v>1.38981480603748</c:v>
                </c:pt>
                <c:pt idx="3403">
                  <c:v>1.5185537879831601</c:v>
                </c:pt>
                <c:pt idx="3404">
                  <c:v>1.8553102444521199</c:v>
                </c:pt>
                <c:pt idx="3405">
                  <c:v>1.8944517737654301</c:v>
                </c:pt>
                <c:pt idx="3406">
                  <c:v>1.59639273113041</c:v>
                </c:pt>
                <c:pt idx="3407">
                  <c:v>0.91636379950214097</c:v>
                </c:pt>
                <c:pt idx="3408">
                  <c:v>0.83804889514514602</c:v>
                </c:pt>
                <c:pt idx="3409">
                  <c:v>0.84466298036376597</c:v>
                </c:pt>
                <c:pt idx="3410">
                  <c:v>0.83513649164911996</c:v>
                </c:pt>
                <c:pt idx="3411">
                  <c:v>0.76281306189458997</c:v>
                </c:pt>
                <c:pt idx="3412">
                  <c:v>0.781386817940385</c:v>
                </c:pt>
                <c:pt idx="3413">
                  <c:v>0.83872352259669003</c:v>
                </c:pt>
                <c:pt idx="3414">
                  <c:v>0.97279281419272401</c:v>
                </c:pt>
                <c:pt idx="3415">
                  <c:v>1.0038381996736301</c:v>
                </c:pt>
                <c:pt idx="3416">
                  <c:v>0.90620413725550797</c:v>
                </c:pt>
                <c:pt idx="3417">
                  <c:v>0.936587927388561</c:v>
                </c:pt>
                <c:pt idx="3418">
                  <c:v>0.98662260362258103</c:v>
                </c:pt>
                <c:pt idx="3419">
                  <c:v>0.95840215698526099</c:v>
                </c:pt>
                <c:pt idx="3420">
                  <c:v>1.0513728264084099</c:v>
                </c:pt>
                <c:pt idx="3421">
                  <c:v>1.10188189074601</c:v>
                </c:pt>
                <c:pt idx="3422">
                  <c:v>1.3740575696836701</c:v>
                </c:pt>
                <c:pt idx="3423">
                  <c:v>1.5230529791501</c:v>
                </c:pt>
                <c:pt idx="3424">
                  <c:v>1.5640946982219499</c:v>
                </c:pt>
                <c:pt idx="3425">
                  <c:v>1.5923143442389101</c:v>
                </c:pt>
                <c:pt idx="3426">
                  <c:v>1.67241752233526</c:v>
                </c:pt>
                <c:pt idx="3427">
                  <c:v>1.5445899279825099</c:v>
                </c:pt>
                <c:pt idx="3428">
                  <c:v>1.3843419388012499</c:v>
                </c:pt>
                <c:pt idx="3429">
                  <c:v>1.4105924260441101</c:v>
                </c:pt>
                <c:pt idx="3430">
                  <c:v>1.4919968433525601</c:v>
                </c:pt>
                <c:pt idx="3431">
                  <c:v>1.51159125886696</c:v>
                </c:pt>
                <c:pt idx="3432">
                  <c:v>1.3469634996353801</c:v>
                </c:pt>
                <c:pt idx="3433">
                  <c:v>1.1700181268818</c:v>
                </c:pt>
                <c:pt idx="3434">
                  <c:v>1.2748766621916801</c:v>
                </c:pt>
                <c:pt idx="3435">
                  <c:v>1.0024744612512599</c:v>
                </c:pt>
                <c:pt idx="3436">
                  <c:v>1.0450368275931701</c:v>
                </c:pt>
                <c:pt idx="3437">
                  <c:v>1.2105869356907</c:v>
                </c:pt>
                <c:pt idx="3438">
                  <c:v>1.44600076792165</c:v>
                </c:pt>
                <c:pt idx="3439">
                  <c:v>1.8674286396786399</c:v>
                </c:pt>
                <c:pt idx="3440">
                  <c:v>2.0819541848883198</c:v>
                </c:pt>
                <c:pt idx="3441">
                  <c:v>1.8630742743165101</c:v>
                </c:pt>
                <c:pt idx="3442">
                  <c:v>1.416974830202</c:v>
                </c:pt>
                <c:pt idx="3443">
                  <c:v>1.0604780545188099</c:v>
                </c:pt>
                <c:pt idx="3444">
                  <c:v>0.96253717138664296</c:v>
                </c:pt>
                <c:pt idx="3445">
                  <c:v>1.13785549659568</c:v>
                </c:pt>
                <c:pt idx="3446">
                  <c:v>1.4243301214430599</c:v>
                </c:pt>
                <c:pt idx="3447">
                  <c:v>1.54766756729635</c:v>
                </c:pt>
                <c:pt idx="3448">
                  <c:v>1.5096935737092501</c:v>
                </c:pt>
                <c:pt idx="3449">
                  <c:v>1.4432994956096299</c:v>
                </c:pt>
                <c:pt idx="3450">
                  <c:v>1.4728128174258901</c:v>
                </c:pt>
                <c:pt idx="3451">
                  <c:v>1.5106302245390799</c:v>
                </c:pt>
                <c:pt idx="3452">
                  <c:v>1.4196250182703201</c:v>
                </c:pt>
                <c:pt idx="3453">
                  <c:v>1.40829555462055</c:v>
                </c:pt>
                <c:pt idx="3454">
                  <c:v>1.54733687097186</c:v>
                </c:pt>
                <c:pt idx="3455">
                  <c:v>1.36712853210881</c:v>
                </c:pt>
                <c:pt idx="3456">
                  <c:v>1.31179947442092</c:v>
                </c:pt>
                <c:pt idx="3457">
                  <c:v>1.1532220893487899</c:v>
                </c:pt>
                <c:pt idx="3458">
                  <c:v>0.99392547672599696</c:v>
                </c:pt>
                <c:pt idx="3459">
                  <c:v>0.95044681695400501</c:v>
                </c:pt>
                <c:pt idx="3460">
                  <c:v>1.05293779247874</c:v>
                </c:pt>
                <c:pt idx="3461">
                  <c:v>1.2667892618786301</c:v>
                </c:pt>
                <c:pt idx="3462">
                  <c:v>1.27133885900731</c:v>
                </c:pt>
                <c:pt idx="3463">
                  <c:v>1.02783944405778</c:v>
                </c:pt>
                <c:pt idx="3464">
                  <c:v>0.976867930457337</c:v>
                </c:pt>
                <c:pt idx="3465">
                  <c:v>0.74699230326958499</c:v>
                </c:pt>
                <c:pt idx="3466">
                  <c:v>0.59620046624352796</c:v>
                </c:pt>
                <c:pt idx="3467">
                  <c:v>0.80669231097054594</c:v>
                </c:pt>
                <c:pt idx="3468">
                  <c:v>1.0161984905942301</c:v>
                </c:pt>
                <c:pt idx="3469">
                  <c:v>1.0906691540270099</c:v>
                </c:pt>
                <c:pt idx="3470">
                  <c:v>1.1230504314344001</c:v>
                </c:pt>
                <c:pt idx="3471">
                  <c:v>1.1483403720421901</c:v>
                </c:pt>
                <c:pt idx="3472">
                  <c:v>1.1705273191762799</c:v>
                </c:pt>
                <c:pt idx="3473">
                  <c:v>1.1766188089984799</c:v>
                </c:pt>
                <c:pt idx="3474">
                  <c:v>1.26601120356852</c:v>
                </c:pt>
                <c:pt idx="3475">
                  <c:v>1.5465006425527299</c:v>
                </c:pt>
                <c:pt idx="3476">
                  <c:v>1.84283871840538</c:v>
                </c:pt>
                <c:pt idx="3477">
                  <c:v>2.0420799837256598</c:v>
                </c:pt>
                <c:pt idx="3478">
                  <c:v>1.8715480569499101</c:v>
                </c:pt>
                <c:pt idx="3479">
                  <c:v>1.56077739637336</c:v>
                </c:pt>
                <c:pt idx="3480">
                  <c:v>1.4162758199097401</c:v>
                </c:pt>
                <c:pt idx="3481">
                  <c:v>1.4799707179616799</c:v>
                </c:pt>
                <c:pt idx="3482">
                  <c:v>1.64162932316708</c:v>
                </c:pt>
                <c:pt idx="3483">
                  <c:v>1.91542087261625</c:v>
                </c:pt>
                <c:pt idx="3484">
                  <c:v>2.2204054665186699</c:v>
                </c:pt>
                <c:pt idx="3485">
                  <c:v>2.2111706651640399</c:v>
                </c:pt>
                <c:pt idx="3486">
                  <c:v>2.1466166329088701</c:v>
                </c:pt>
                <c:pt idx="3487">
                  <c:v>1.98838527321342</c:v>
                </c:pt>
                <c:pt idx="3488">
                  <c:v>1.77356870948097</c:v>
                </c:pt>
                <c:pt idx="3489">
                  <c:v>1.6212397395292899</c:v>
                </c:pt>
                <c:pt idx="3490">
                  <c:v>1.58918029629649</c:v>
                </c:pt>
                <c:pt idx="3491">
                  <c:v>1.61972454288561</c:v>
                </c:pt>
                <c:pt idx="3492">
                  <c:v>1.7096488529537299</c:v>
                </c:pt>
                <c:pt idx="3493">
                  <c:v>1.7471449682593601</c:v>
                </c:pt>
                <c:pt idx="3494">
                  <c:v>1.75136079725367</c:v>
                </c:pt>
                <c:pt idx="3495">
                  <c:v>1.8035898594356199</c:v>
                </c:pt>
                <c:pt idx="3496">
                  <c:v>1.9349138123487599</c:v>
                </c:pt>
                <c:pt idx="3497">
                  <c:v>1.92947759527702</c:v>
                </c:pt>
                <c:pt idx="3498">
                  <c:v>1.86116233746791</c:v>
                </c:pt>
                <c:pt idx="3499">
                  <c:v>1.9106375513929901</c:v>
                </c:pt>
                <c:pt idx="3500">
                  <c:v>2.1736097141147499</c:v>
                </c:pt>
                <c:pt idx="3501">
                  <c:v>2.24009391100217</c:v>
                </c:pt>
                <c:pt idx="3502">
                  <c:v>1.96408612352946</c:v>
                </c:pt>
                <c:pt idx="3503">
                  <c:v>1.5704171686236701</c:v>
                </c:pt>
                <c:pt idx="3504">
                  <c:v>1.3480701276079801</c:v>
                </c:pt>
                <c:pt idx="3505">
                  <c:v>1.18499402257606</c:v>
                </c:pt>
                <c:pt idx="3506">
                  <c:v>1.1204469674429001</c:v>
                </c:pt>
                <c:pt idx="3507">
                  <c:v>1.2048310479565201</c:v>
                </c:pt>
                <c:pt idx="3508">
                  <c:v>1.2432917948941</c:v>
                </c:pt>
                <c:pt idx="3509">
                  <c:v>1.0677853818230501</c:v>
                </c:pt>
                <c:pt idx="3510">
                  <c:v>0.86989559490148005</c:v>
                </c:pt>
                <c:pt idx="3511">
                  <c:v>0.75214973749912295</c:v>
                </c:pt>
                <c:pt idx="3512">
                  <c:v>0.67015532565741798</c:v>
                </c:pt>
                <c:pt idx="3513">
                  <c:v>0.62626433108233104</c:v>
                </c:pt>
                <c:pt idx="3514">
                  <c:v>0.603313969019448</c:v>
                </c:pt>
                <c:pt idx="3515">
                  <c:v>0.585672944403274</c:v>
                </c:pt>
                <c:pt idx="3516">
                  <c:v>0.72517011069127801</c:v>
                </c:pt>
                <c:pt idx="3517">
                  <c:v>0.896686462521878</c:v>
                </c:pt>
                <c:pt idx="3518">
                  <c:v>0.98657260320110196</c:v>
                </c:pt>
                <c:pt idx="3519">
                  <c:v>1.06927587782106</c:v>
                </c:pt>
                <c:pt idx="3520">
                  <c:v>1.1056235472600999</c:v>
                </c:pt>
                <c:pt idx="3521">
                  <c:v>1.03383649421221</c:v>
                </c:pt>
                <c:pt idx="3522">
                  <c:v>0.81920993510149798</c:v>
                </c:pt>
                <c:pt idx="3523">
                  <c:v>0.92175323829808198</c:v>
                </c:pt>
                <c:pt idx="3524">
                  <c:v>1.03185502083045</c:v>
                </c:pt>
                <c:pt idx="3525">
                  <c:v>1.38348222066097</c:v>
                </c:pt>
                <c:pt idx="3526">
                  <c:v>1.40584326974453</c:v>
                </c:pt>
                <c:pt idx="3527">
                  <c:v>1.12214536512967</c:v>
                </c:pt>
                <c:pt idx="3528">
                  <c:v>0.797786914185737</c:v>
                </c:pt>
                <c:pt idx="3529">
                  <c:v>0.65594456408602098</c:v>
                </c:pt>
                <c:pt idx="3530">
                  <c:v>0.75517525262617002</c:v>
                </c:pt>
                <c:pt idx="3531">
                  <c:v>0.97351806093672499</c:v>
                </c:pt>
                <c:pt idx="3532">
                  <c:v>1.26183002366167</c:v>
                </c:pt>
                <c:pt idx="3533">
                  <c:v>1.39511730117471</c:v>
                </c:pt>
                <c:pt idx="3534">
                  <c:v>1.37231357106931</c:v>
                </c:pt>
                <c:pt idx="3535">
                  <c:v>1.21774387923159</c:v>
                </c:pt>
                <c:pt idx="3536">
                  <c:v>0.99881145434211005</c:v>
                </c:pt>
                <c:pt idx="3537">
                  <c:v>0.85320306730988704</c:v>
                </c:pt>
                <c:pt idx="3538">
                  <c:v>0.96120520468316195</c:v>
                </c:pt>
                <c:pt idx="3539">
                  <c:v>1.1123059593174001</c:v>
                </c:pt>
                <c:pt idx="3540">
                  <c:v>1.07413022293063</c:v>
                </c:pt>
                <c:pt idx="3541">
                  <c:v>0.97889921922841505</c:v>
                </c:pt>
                <c:pt idx="3542">
                  <c:v>0.97103046390625702</c:v>
                </c:pt>
                <c:pt idx="3543">
                  <c:v>1.02458667193508</c:v>
                </c:pt>
                <c:pt idx="3544">
                  <c:v>1.08916855769711</c:v>
                </c:pt>
                <c:pt idx="3545">
                  <c:v>1.06032945761353</c:v>
                </c:pt>
                <c:pt idx="3546">
                  <c:v>0.88847287612396997</c:v>
                </c:pt>
                <c:pt idx="3547">
                  <c:v>0.66667434185965202</c:v>
                </c:pt>
                <c:pt idx="3548">
                  <c:v>0.73228140060088898</c:v>
                </c:pt>
                <c:pt idx="3549">
                  <c:v>0.58391375072436902</c:v>
                </c:pt>
                <c:pt idx="3550">
                  <c:v>0.50043120624217696</c:v>
                </c:pt>
                <c:pt idx="3551">
                  <c:v>0.6189206494899</c:v>
                </c:pt>
                <c:pt idx="3552">
                  <c:v>0.95263817649829696</c:v>
                </c:pt>
                <c:pt idx="3553">
                  <c:v>1.5069622051020399</c:v>
                </c:pt>
                <c:pt idx="3554">
                  <c:v>1.93058275017959</c:v>
                </c:pt>
                <c:pt idx="3555">
                  <c:v>2.02136685543273</c:v>
                </c:pt>
                <c:pt idx="3556">
                  <c:v>1.90050302566084</c:v>
                </c:pt>
                <c:pt idx="3557">
                  <c:v>1.8657983238512099</c:v>
                </c:pt>
                <c:pt idx="3558">
                  <c:v>2.0307340585007698</c:v>
                </c:pt>
                <c:pt idx="3559">
                  <c:v>2.1156834081620102</c:v>
                </c:pt>
                <c:pt idx="3560">
                  <c:v>2.17664637205863</c:v>
                </c:pt>
                <c:pt idx="3561">
                  <c:v>2.2476047291254302</c:v>
                </c:pt>
                <c:pt idx="3562">
                  <c:v>2.25776845587164</c:v>
                </c:pt>
                <c:pt idx="3563">
                  <c:v>2.2402771362693099</c:v>
                </c:pt>
                <c:pt idx="3564">
                  <c:v>2.0453239109784098</c:v>
                </c:pt>
                <c:pt idx="3565">
                  <c:v>1.9033909296815501</c:v>
                </c:pt>
                <c:pt idx="3566">
                  <c:v>1.81635729573314</c:v>
                </c:pt>
                <c:pt idx="3567">
                  <c:v>1.70579060284725</c:v>
                </c:pt>
                <c:pt idx="3568">
                  <c:v>1.5784824632202901</c:v>
                </c:pt>
                <c:pt idx="3569">
                  <c:v>1.62010001907321</c:v>
                </c:pt>
                <c:pt idx="3570">
                  <c:v>1.6538859747939101</c:v>
                </c:pt>
                <c:pt idx="3571">
                  <c:v>1.5093387980350901</c:v>
                </c:pt>
                <c:pt idx="3572">
                  <c:v>1.38125089689238</c:v>
                </c:pt>
                <c:pt idx="3573">
                  <c:v>1.36329212175454</c:v>
                </c:pt>
                <c:pt idx="3574">
                  <c:v>1.2144388028739901</c:v>
                </c:pt>
                <c:pt idx="3575">
                  <c:v>1.22874780391828</c:v>
                </c:pt>
                <c:pt idx="3576">
                  <c:v>1.37568462057406</c:v>
                </c:pt>
                <c:pt idx="3577">
                  <c:v>1.4047360612175499</c:v>
                </c:pt>
                <c:pt idx="3578">
                  <c:v>1.47543063907559</c:v>
                </c:pt>
                <c:pt idx="3579">
                  <c:v>1.54232106239654</c:v>
                </c:pt>
                <c:pt idx="3580">
                  <c:v>1.5179053296243501</c:v>
                </c:pt>
                <c:pt idx="3581">
                  <c:v>1.4734670591451999</c:v>
                </c:pt>
                <c:pt idx="3582">
                  <c:v>1.50384820753492</c:v>
                </c:pt>
                <c:pt idx="3583">
                  <c:v>1.5763547422487101</c:v>
                </c:pt>
                <c:pt idx="3584">
                  <c:v>1.66625004051313</c:v>
                </c:pt>
                <c:pt idx="3585">
                  <c:v>1.77479470719545</c:v>
                </c:pt>
                <c:pt idx="3586">
                  <c:v>1.90602393887616</c:v>
                </c:pt>
                <c:pt idx="3587">
                  <c:v>2.0619923637574402</c:v>
                </c:pt>
                <c:pt idx="3588">
                  <c:v>2.1770034860610599</c:v>
                </c:pt>
                <c:pt idx="3589">
                  <c:v>2.1773760352509202</c:v>
                </c:pt>
                <c:pt idx="3590">
                  <c:v>2.1637472874700499</c:v>
                </c:pt>
                <c:pt idx="3591">
                  <c:v>2.1891458589998098</c:v>
                </c:pt>
                <c:pt idx="3592">
                  <c:v>2.1579729021215699</c:v>
                </c:pt>
                <c:pt idx="3593">
                  <c:v>1.9853252751891799</c:v>
                </c:pt>
                <c:pt idx="3594">
                  <c:v>1.68519129877887</c:v>
                </c:pt>
                <c:pt idx="3595">
                  <c:v>1.31351507270339</c:v>
                </c:pt>
                <c:pt idx="3596">
                  <c:v>1.0678650783975501</c:v>
                </c:pt>
                <c:pt idx="3597">
                  <c:v>1.04006492752135</c:v>
                </c:pt>
                <c:pt idx="3598">
                  <c:v>1.1390040653948501</c:v>
                </c:pt>
                <c:pt idx="3599">
                  <c:v>1.3556495033046001</c:v>
                </c:pt>
                <c:pt idx="3600">
                  <c:v>1.4086907794949199</c:v>
                </c:pt>
                <c:pt idx="3601">
                  <c:v>1.22723959438978</c:v>
                </c:pt>
                <c:pt idx="3602">
                  <c:v>1.08679324052416</c:v>
                </c:pt>
                <c:pt idx="3603">
                  <c:v>1.0593713322952401</c:v>
                </c:pt>
                <c:pt idx="3604">
                  <c:v>1.03518469720529</c:v>
                </c:pt>
                <c:pt idx="3605">
                  <c:v>1.0861096821467899</c:v>
                </c:pt>
                <c:pt idx="3606">
                  <c:v>1.1587823943234601</c:v>
                </c:pt>
                <c:pt idx="3607">
                  <c:v>1.28658991145042</c:v>
                </c:pt>
                <c:pt idx="3608">
                  <c:v>1.4882929708881201</c:v>
                </c:pt>
                <c:pt idx="3609">
                  <c:v>1.7174578271165799</c:v>
                </c:pt>
                <c:pt idx="3610">
                  <c:v>1.9395192453868599</c:v>
                </c:pt>
                <c:pt idx="3611">
                  <c:v>2.1706768285117901</c:v>
                </c:pt>
                <c:pt idx="3612">
                  <c:v>2.3398425193796699</c:v>
                </c:pt>
                <c:pt idx="3613">
                  <c:v>2.4325945566131599</c:v>
                </c:pt>
                <c:pt idx="3614">
                  <c:v>2.5585143748323902</c:v>
                </c:pt>
                <c:pt idx="3615">
                  <c:v>2.5856784892238598</c:v>
                </c:pt>
                <c:pt idx="3616">
                  <c:v>2.38166115938288</c:v>
                </c:pt>
                <c:pt idx="3617">
                  <c:v>1.8742342064197799</c:v>
                </c:pt>
                <c:pt idx="3618">
                  <c:v>1.3379902398694801</c:v>
                </c:pt>
                <c:pt idx="3619">
                  <c:v>1.14270756640796</c:v>
                </c:pt>
                <c:pt idx="3620">
                  <c:v>1.2646649896949</c:v>
                </c:pt>
                <c:pt idx="3621">
                  <c:v>1.6334381320457201</c:v>
                </c:pt>
                <c:pt idx="3622">
                  <c:v>1.7936430057684301</c:v>
                </c:pt>
                <c:pt idx="3623">
                  <c:v>1.7354416038962499</c:v>
                </c:pt>
                <c:pt idx="3624">
                  <c:v>1.7738868442034299</c:v>
                </c:pt>
                <c:pt idx="3625">
                  <c:v>1.73553528193926</c:v>
                </c:pt>
                <c:pt idx="3626">
                  <c:v>1.5027426653918501</c:v>
                </c:pt>
                <c:pt idx="3627">
                  <c:v>1.26622690191648</c:v>
                </c:pt>
                <c:pt idx="3628">
                  <c:v>1.21887132074432</c:v>
                </c:pt>
                <c:pt idx="3629">
                  <c:v>1.29690509799677</c:v>
                </c:pt>
                <c:pt idx="3630">
                  <c:v>1.4586094995368</c:v>
                </c:pt>
                <c:pt idx="3631">
                  <c:v>1.6805801605597399</c:v>
                </c:pt>
                <c:pt idx="3632">
                  <c:v>1.94914373156881</c:v>
                </c:pt>
                <c:pt idx="3633">
                  <c:v>2.1847187616185302</c:v>
                </c:pt>
                <c:pt idx="3634">
                  <c:v>2.3471570195805</c:v>
                </c:pt>
                <c:pt idx="3635">
                  <c:v>2.43616368278221</c:v>
                </c:pt>
                <c:pt idx="3636">
                  <c:v>2.4289181404364002</c:v>
                </c:pt>
                <c:pt idx="3637">
                  <c:v>2.4923775491734799</c:v>
                </c:pt>
                <c:pt idx="3638">
                  <c:v>2.5141511742975999</c:v>
                </c:pt>
                <c:pt idx="3639">
                  <c:v>2.3422350841279802</c:v>
                </c:pt>
                <c:pt idx="3640">
                  <c:v>2.0773551137800199</c:v>
                </c:pt>
                <c:pt idx="3641">
                  <c:v>1.7506334292555401</c:v>
                </c:pt>
                <c:pt idx="3642">
                  <c:v>1.4734287812782101</c:v>
                </c:pt>
                <c:pt idx="3643">
                  <c:v>1.3488670411993899</c:v>
                </c:pt>
                <c:pt idx="3644">
                  <c:v>1.31934932376721</c:v>
                </c:pt>
                <c:pt idx="3645">
                  <c:v>1.28527734532046</c:v>
                </c:pt>
                <c:pt idx="3646">
                  <c:v>1.2350211240837099</c:v>
                </c:pt>
                <c:pt idx="3647">
                  <c:v>1.1782657104549901</c:v>
                </c:pt>
                <c:pt idx="3648">
                  <c:v>1.10834524448432</c:v>
                </c:pt>
                <c:pt idx="3649">
                  <c:v>0.98380169209958201</c:v>
                </c:pt>
                <c:pt idx="3650">
                  <c:v>0.83385937678064204</c:v>
                </c:pt>
                <c:pt idx="3651">
                  <c:v>0.75706704896330002</c:v>
                </c:pt>
                <c:pt idx="3652">
                  <c:v>0.80355840613983998</c:v>
                </c:pt>
                <c:pt idx="3653">
                  <c:v>0.90811537590220304</c:v>
                </c:pt>
                <c:pt idx="3654">
                  <c:v>1.06922999193158</c:v>
                </c:pt>
                <c:pt idx="3655">
                  <c:v>1.2942541400412799</c:v>
                </c:pt>
                <c:pt idx="3656">
                  <c:v>1.5484826689540301</c:v>
                </c:pt>
                <c:pt idx="3657">
                  <c:v>1.83183049993961</c:v>
                </c:pt>
                <c:pt idx="3658">
                  <c:v>2.1138180839736398</c:v>
                </c:pt>
                <c:pt idx="3659">
                  <c:v>2.3114948085187201</c:v>
                </c:pt>
                <c:pt idx="3660">
                  <c:v>2.50463349099963</c:v>
                </c:pt>
                <c:pt idx="3661">
                  <c:v>2.6741948714164399</c:v>
                </c:pt>
                <c:pt idx="3662">
                  <c:v>2.84952479080951</c:v>
                </c:pt>
                <c:pt idx="3663">
                  <c:v>2.7346543683407201</c:v>
                </c:pt>
                <c:pt idx="3664">
                  <c:v>2.2390062427438702</c:v>
                </c:pt>
                <c:pt idx="3665">
                  <c:v>1.70321141857287</c:v>
                </c:pt>
                <c:pt idx="3666">
                  <c:v>1.38543061027646</c:v>
                </c:pt>
                <c:pt idx="3667">
                  <c:v>1.2757907429492501</c:v>
                </c:pt>
                <c:pt idx="3668">
                  <c:v>1.4423431453111299</c:v>
                </c:pt>
                <c:pt idx="3669">
                  <c:v>1.8871675224995299</c:v>
                </c:pt>
                <c:pt idx="3670">
                  <c:v>2.0706413615904098</c:v>
                </c:pt>
                <c:pt idx="3671">
                  <c:v>1.69295560270965</c:v>
                </c:pt>
                <c:pt idx="3672">
                  <c:v>1.4890696756206501</c:v>
                </c:pt>
                <c:pt idx="3673">
                  <c:v>1.50939579667561</c:v>
                </c:pt>
                <c:pt idx="3674">
                  <c:v>1.2898869232308701</c:v>
                </c:pt>
                <c:pt idx="3675">
                  <c:v>1.0926846689713401</c:v>
                </c:pt>
                <c:pt idx="3676">
                  <c:v>1.1002323977824</c:v>
                </c:pt>
                <c:pt idx="3677">
                  <c:v>1.2058811802420699</c:v>
                </c:pt>
                <c:pt idx="3678">
                  <c:v>1.3300478146044199</c:v>
                </c:pt>
                <c:pt idx="3679">
                  <c:v>1.5083315029651101</c:v>
                </c:pt>
                <c:pt idx="3680">
                  <c:v>1.73617748397132</c:v>
                </c:pt>
                <c:pt idx="3681">
                  <c:v>2.0229192917002399</c:v>
                </c:pt>
                <c:pt idx="3682">
                  <c:v>2.2415502698447298</c:v>
                </c:pt>
                <c:pt idx="3683">
                  <c:v>2.3698930346467102</c:v>
                </c:pt>
                <c:pt idx="3684">
                  <c:v>2.4914779483202301</c:v>
                </c:pt>
                <c:pt idx="3685">
                  <c:v>2.62294110884728</c:v>
                </c:pt>
                <c:pt idx="3686">
                  <c:v>2.56818678434689</c:v>
                </c:pt>
                <c:pt idx="3687">
                  <c:v>2.26486530579569</c:v>
                </c:pt>
                <c:pt idx="3688">
                  <c:v>1.97573964565172</c:v>
                </c:pt>
                <c:pt idx="3689">
                  <c:v>1.79811377230363</c:v>
                </c:pt>
                <c:pt idx="3690">
                  <c:v>1.8094877751642899</c:v>
                </c:pt>
                <c:pt idx="3691">
                  <c:v>1.8165214575253401</c:v>
                </c:pt>
                <c:pt idx="3692">
                  <c:v>1.7057797759303499</c:v>
                </c:pt>
                <c:pt idx="3693">
                  <c:v>1.4710915622455301</c:v>
                </c:pt>
                <c:pt idx="3694">
                  <c:v>1.2227008737684</c:v>
                </c:pt>
                <c:pt idx="3695">
                  <c:v>1.1282458361638199</c:v>
                </c:pt>
                <c:pt idx="3696">
                  <c:v>1.0702673776524301</c:v>
                </c:pt>
                <c:pt idx="3697">
                  <c:v>1.0296397480245201</c:v>
                </c:pt>
                <c:pt idx="3698">
                  <c:v>0.94017470797134295</c:v>
                </c:pt>
                <c:pt idx="3699">
                  <c:v>0.87724048263004795</c:v>
                </c:pt>
                <c:pt idx="3700">
                  <c:v>0.90678876915133899</c:v>
                </c:pt>
                <c:pt idx="3701">
                  <c:v>0.91239776755700097</c:v>
                </c:pt>
                <c:pt idx="3702">
                  <c:v>0.96732479614294997</c:v>
                </c:pt>
                <c:pt idx="3703">
                  <c:v>1.0919463330008501</c:v>
                </c:pt>
                <c:pt idx="3704">
                  <c:v>1.23992790573041</c:v>
                </c:pt>
                <c:pt idx="3705">
                  <c:v>1.4279023355531</c:v>
                </c:pt>
                <c:pt idx="3706">
                  <c:v>1.78295630712673</c:v>
                </c:pt>
                <c:pt idx="3707">
                  <c:v>2.36252187620327</c:v>
                </c:pt>
                <c:pt idx="3708">
                  <c:v>2.8839566575697702</c:v>
                </c:pt>
                <c:pt idx="3709">
                  <c:v>3.0863345377047202</c:v>
                </c:pt>
                <c:pt idx="3710">
                  <c:v>2.6788307436138998</c:v>
                </c:pt>
                <c:pt idx="3711">
                  <c:v>2.2823011029331801</c:v>
                </c:pt>
                <c:pt idx="3712">
                  <c:v>1.9941420451477401</c:v>
                </c:pt>
                <c:pt idx="3713">
                  <c:v>1.90719662782263</c:v>
                </c:pt>
                <c:pt idx="3714">
                  <c:v>2.0838444909236902</c:v>
                </c:pt>
                <c:pt idx="3715">
                  <c:v>2.3612219856821999</c:v>
                </c:pt>
                <c:pt idx="3716">
                  <c:v>2.3286732050199701</c:v>
                </c:pt>
                <c:pt idx="3717">
                  <c:v>2.0865578098202802</c:v>
                </c:pt>
                <c:pt idx="3718">
                  <c:v>1.8728851642708899</c:v>
                </c:pt>
                <c:pt idx="3719">
                  <c:v>1.7040711715072201</c:v>
                </c:pt>
                <c:pt idx="3720">
                  <c:v>1.4529303724463201</c:v>
                </c:pt>
                <c:pt idx="3721">
                  <c:v>1.23909430665386</c:v>
                </c:pt>
                <c:pt idx="3722">
                  <c:v>1.1470559344243001</c:v>
                </c:pt>
                <c:pt idx="3723">
                  <c:v>1.1408215723723001</c:v>
                </c:pt>
                <c:pt idx="3724">
                  <c:v>1.2281647275044201</c:v>
                </c:pt>
                <c:pt idx="3725">
                  <c:v>1.4145707728251</c:v>
                </c:pt>
                <c:pt idx="3726">
                  <c:v>1.5680486703938801</c:v>
                </c:pt>
                <c:pt idx="3727">
                  <c:v>1.6903100467458601</c:v>
                </c:pt>
                <c:pt idx="3728">
                  <c:v>1.8212051831007401</c:v>
                </c:pt>
                <c:pt idx="3729">
                  <c:v>1.95578062687332</c:v>
                </c:pt>
                <c:pt idx="3730">
                  <c:v>2.2048965606436099</c:v>
                </c:pt>
                <c:pt idx="3731">
                  <c:v>2.53313494363486</c:v>
                </c:pt>
                <c:pt idx="3732">
                  <c:v>2.7018389976319801</c:v>
                </c:pt>
                <c:pt idx="3733">
                  <c:v>2.6249052493579601</c:v>
                </c:pt>
                <c:pt idx="3734">
                  <c:v>2.3070640890434801</c:v>
                </c:pt>
                <c:pt idx="3735">
                  <c:v>1.98352841337804</c:v>
                </c:pt>
                <c:pt idx="3736">
                  <c:v>1.9034167327910601</c:v>
                </c:pt>
                <c:pt idx="3737">
                  <c:v>1.98906600741353</c:v>
                </c:pt>
                <c:pt idx="3738">
                  <c:v>2.0184053438615801</c:v>
                </c:pt>
                <c:pt idx="3739">
                  <c:v>1.89195604032995</c:v>
                </c:pt>
                <c:pt idx="3740">
                  <c:v>1.7074776169077599</c:v>
                </c:pt>
                <c:pt idx="3741">
                  <c:v>1.4574151461687199</c:v>
                </c:pt>
                <c:pt idx="3742">
                  <c:v>1.2175213958715501</c:v>
                </c:pt>
                <c:pt idx="3743">
                  <c:v>1.0575840039136399</c:v>
                </c:pt>
                <c:pt idx="3744">
                  <c:v>1.0924562636375901</c:v>
                </c:pt>
                <c:pt idx="3745">
                  <c:v>1.22668634130531</c:v>
                </c:pt>
                <c:pt idx="3746">
                  <c:v>1.1107711473336901</c:v>
                </c:pt>
                <c:pt idx="3747">
                  <c:v>0.93501128931901101</c:v>
                </c:pt>
                <c:pt idx="3748">
                  <c:v>0.89280183570711802</c:v>
                </c:pt>
                <c:pt idx="3749">
                  <c:v>0.96196793536063396</c:v>
                </c:pt>
                <c:pt idx="3750">
                  <c:v>1.0663814696087901</c:v>
                </c:pt>
                <c:pt idx="3751">
                  <c:v>1.20603938075587</c:v>
                </c:pt>
                <c:pt idx="3752">
                  <c:v>1.39146360158683</c:v>
                </c:pt>
                <c:pt idx="3753">
                  <c:v>1.71698797954616</c:v>
                </c:pt>
                <c:pt idx="3754">
                  <c:v>2.1376569043890101</c:v>
                </c:pt>
                <c:pt idx="3755">
                  <c:v>2.6641163352881199</c:v>
                </c:pt>
                <c:pt idx="3756">
                  <c:v>2.76147027356479</c:v>
                </c:pt>
                <c:pt idx="3757">
                  <c:v>2.1766208900339099</c:v>
                </c:pt>
                <c:pt idx="3758">
                  <c:v>1.8373413076045499</c:v>
                </c:pt>
                <c:pt idx="3759">
                  <c:v>1.7550464063682201</c:v>
                </c:pt>
                <c:pt idx="3760">
                  <c:v>1.92378678432642</c:v>
                </c:pt>
                <c:pt idx="3761">
                  <c:v>2.24846837762531</c:v>
                </c:pt>
                <c:pt idx="3762">
                  <c:v>2.2828268587015099</c:v>
                </c:pt>
                <c:pt idx="3763">
                  <c:v>2.0314274094867399</c:v>
                </c:pt>
                <c:pt idx="3764">
                  <c:v>1.8609314180348</c:v>
                </c:pt>
                <c:pt idx="3765">
                  <c:v>1.82009158738372</c:v>
                </c:pt>
                <c:pt idx="3766">
                  <c:v>1.58116671998464</c:v>
                </c:pt>
                <c:pt idx="3767">
                  <c:v>1.2450212577498401</c:v>
                </c:pt>
                <c:pt idx="3768">
                  <c:v>1.12762903775533</c:v>
                </c:pt>
                <c:pt idx="3769">
                  <c:v>1.07143689082372</c:v>
                </c:pt>
                <c:pt idx="3770">
                  <c:v>1.1258077888556299</c:v>
                </c:pt>
                <c:pt idx="3771">
                  <c:v>1.25103826709498</c:v>
                </c:pt>
                <c:pt idx="3772">
                  <c:v>1.4206174971096199</c:v>
                </c:pt>
                <c:pt idx="3773">
                  <c:v>1.5920866932858899</c:v>
                </c:pt>
                <c:pt idx="3774">
                  <c:v>1.67040311229924</c:v>
                </c:pt>
                <c:pt idx="3775">
                  <c:v>1.5550865534326399</c:v>
                </c:pt>
                <c:pt idx="3776">
                  <c:v>1.70649329267419</c:v>
                </c:pt>
                <c:pt idx="3777">
                  <c:v>2.07809960158266</c:v>
                </c:pt>
                <c:pt idx="3778">
                  <c:v>2.1188977927259698</c:v>
                </c:pt>
                <c:pt idx="3779">
                  <c:v>1.88171675750948</c:v>
                </c:pt>
                <c:pt idx="3780">
                  <c:v>1.78385347318383</c:v>
                </c:pt>
                <c:pt idx="3781">
                  <c:v>1.7621505485567901</c:v>
                </c:pt>
                <c:pt idx="3782">
                  <c:v>1.94689682670551</c:v>
                </c:pt>
                <c:pt idx="3783">
                  <c:v>1.9300913026556501</c:v>
                </c:pt>
                <c:pt idx="3784">
                  <c:v>1.79359793902926</c:v>
                </c:pt>
                <c:pt idx="3785">
                  <c:v>1.67806792601551</c:v>
                </c:pt>
                <c:pt idx="3786">
                  <c:v>1.4943686288868001</c:v>
                </c:pt>
                <c:pt idx="3787">
                  <c:v>1.15621529948622</c:v>
                </c:pt>
                <c:pt idx="3788">
                  <c:v>0.95201679244065895</c:v>
                </c:pt>
                <c:pt idx="3789">
                  <c:v>0.80909426922083705</c:v>
                </c:pt>
                <c:pt idx="3790">
                  <c:v>0.75322304962673603</c:v>
                </c:pt>
                <c:pt idx="3791">
                  <c:v>0.63133513994549695</c:v>
                </c:pt>
                <c:pt idx="3792">
                  <c:v>0.48601034470677701</c:v>
                </c:pt>
                <c:pt idx="3793">
                  <c:v>0.49080018776891299</c:v>
                </c:pt>
                <c:pt idx="3794">
                  <c:v>0.44414914217749002</c:v>
                </c:pt>
                <c:pt idx="3795">
                  <c:v>0.42817284808941403</c:v>
                </c:pt>
                <c:pt idx="3796">
                  <c:v>0.45767020728249302</c:v>
                </c:pt>
                <c:pt idx="3797">
                  <c:v>0.54172071457347803</c:v>
                </c:pt>
                <c:pt idx="3798">
                  <c:v>0.68277895696191504</c:v>
                </c:pt>
                <c:pt idx="3799">
                  <c:v>0.74778784459230196</c:v>
                </c:pt>
                <c:pt idx="3800">
                  <c:v>0.90018511255685596</c:v>
                </c:pt>
                <c:pt idx="3801">
                  <c:v>1.1322199132067901</c:v>
                </c:pt>
                <c:pt idx="3802">
                  <c:v>1.0841394718476001</c:v>
                </c:pt>
                <c:pt idx="3803">
                  <c:v>0.93025634601329099</c:v>
                </c:pt>
                <c:pt idx="3804">
                  <c:v>0.70100078153879397</c:v>
                </c:pt>
                <c:pt idx="3805">
                  <c:v>0.68843385322483996</c:v>
                </c:pt>
                <c:pt idx="3806">
                  <c:v>1.16738425043085</c:v>
                </c:pt>
                <c:pt idx="3807">
                  <c:v>1.8859408477266699</c:v>
                </c:pt>
                <c:pt idx="3808">
                  <c:v>1.86020632110043</c:v>
                </c:pt>
                <c:pt idx="3809">
                  <c:v>1.18139303434759</c:v>
                </c:pt>
                <c:pt idx="3810">
                  <c:v>1.1335451727972701</c:v>
                </c:pt>
                <c:pt idx="3811">
                  <c:v>1.66332652305373</c:v>
                </c:pt>
                <c:pt idx="3812">
                  <c:v>1.76140884479953</c:v>
                </c:pt>
                <c:pt idx="3813">
                  <c:v>1.4159036176082</c:v>
                </c:pt>
                <c:pt idx="3814">
                  <c:v>1.2830271922052201</c:v>
                </c:pt>
                <c:pt idx="3815">
                  <c:v>1.5639021074574999</c:v>
                </c:pt>
                <c:pt idx="3816">
                  <c:v>1.9246118390111799</c:v>
                </c:pt>
                <c:pt idx="3817">
                  <c:v>1.9745456039671501</c:v>
                </c:pt>
                <c:pt idx="3818">
                  <c:v>1.9263236928579801</c:v>
                </c:pt>
                <c:pt idx="3819">
                  <c:v>1.8617211145050701</c:v>
                </c:pt>
                <c:pt idx="3820">
                  <c:v>1.95927627598075</c:v>
                </c:pt>
                <c:pt idx="3821">
                  <c:v>1.93850233305018</c:v>
                </c:pt>
                <c:pt idx="3822">
                  <c:v>1.81697614334256</c:v>
                </c:pt>
                <c:pt idx="3823">
                  <c:v>1.7376446638127701</c:v>
                </c:pt>
                <c:pt idx="3824">
                  <c:v>1.7983066639163601</c:v>
                </c:pt>
                <c:pt idx="3825">
                  <c:v>1.8002194158474101</c:v>
                </c:pt>
                <c:pt idx="3826">
                  <c:v>1.64950818470961</c:v>
                </c:pt>
                <c:pt idx="3827">
                  <c:v>1.4938132547966001</c:v>
                </c:pt>
                <c:pt idx="3828">
                  <c:v>1.3091082509105201</c:v>
                </c:pt>
                <c:pt idx="3829">
                  <c:v>1.14156720037018</c:v>
                </c:pt>
                <c:pt idx="3830">
                  <c:v>1.1591619059342</c:v>
                </c:pt>
                <c:pt idx="3831">
                  <c:v>1.2402670660297299</c:v>
                </c:pt>
                <c:pt idx="3832">
                  <c:v>1.0386170626573601</c:v>
                </c:pt>
                <c:pt idx="3833">
                  <c:v>0.56249787446531696</c:v>
                </c:pt>
                <c:pt idx="3834">
                  <c:v>0.37498949697558198</c:v>
                </c:pt>
                <c:pt idx="3835">
                  <c:v>0.34710631730062202</c:v>
                </c:pt>
                <c:pt idx="3836">
                  <c:v>0.35818000575967401</c:v>
                </c:pt>
                <c:pt idx="3837">
                  <c:v>0.40680032414072598</c:v>
                </c:pt>
                <c:pt idx="3838">
                  <c:v>0.49445566712497102</c:v>
                </c:pt>
                <c:pt idx="3839">
                  <c:v>0.592830756062808</c:v>
                </c:pt>
                <c:pt idx="3840">
                  <c:v>0.70939499112624105</c:v>
                </c:pt>
                <c:pt idx="3841">
                  <c:v>0.95322717248303401</c:v>
                </c:pt>
                <c:pt idx="3842">
                  <c:v>1.05017492134311</c:v>
                </c:pt>
                <c:pt idx="3843">
                  <c:v>1.0141537833854399</c:v>
                </c:pt>
                <c:pt idx="3844">
                  <c:v>1.12450093850783</c:v>
                </c:pt>
                <c:pt idx="3845">
                  <c:v>1.21216655261643</c:v>
                </c:pt>
                <c:pt idx="3846">
                  <c:v>1.15332833215958</c:v>
                </c:pt>
                <c:pt idx="3847">
                  <c:v>1.49296984414455</c:v>
                </c:pt>
                <c:pt idx="3848">
                  <c:v>1.5213584707336401</c:v>
                </c:pt>
                <c:pt idx="3849">
                  <c:v>1.2307419182485</c:v>
                </c:pt>
                <c:pt idx="3850">
                  <c:v>0.63388416364348499</c:v>
                </c:pt>
                <c:pt idx="3851">
                  <c:v>0.38536430483634598</c:v>
                </c:pt>
                <c:pt idx="3852">
                  <c:v>0.66201565877251001</c:v>
                </c:pt>
                <c:pt idx="3853">
                  <c:v>1.1878126948210299</c:v>
                </c:pt>
                <c:pt idx="3854">
                  <c:v>1.8888565001931701</c:v>
                </c:pt>
                <c:pt idx="3855">
                  <c:v>2.0403150544241901</c:v>
                </c:pt>
                <c:pt idx="3856">
                  <c:v>1.73586863469705</c:v>
                </c:pt>
                <c:pt idx="3857">
                  <c:v>1.1803537929472701</c:v>
                </c:pt>
                <c:pt idx="3858">
                  <c:v>1.04633999719116</c:v>
                </c:pt>
                <c:pt idx="3859">
                  <c:v>1.3489892550520901</c:v>
                </c:pt>
                <c:pt idx="3860">
                  <c:v>1.19702001531344</c:v>
                </c:pt>
                <c:pt idx="3861">
                  <c:v>0.94368781260859802</c:v>
                </c:pt>
                <c:pt idx="3862">
                  <c:v>1.00320597002061</c:v>
                </c:pt>
                <c:pt idx="3863">
                  <c:v>1.1523413645764899</c:v>
                </c:pt>
                <c:pt idx="3864">
                  <c:v>1.2893474161865801</c:v>
                </c:pt>
                <c:pt idx="3865">
                  <c:v>1.09924592270611</c:v>
                </c:pt>
                <c:pt idx="3866">
                  <c:v>1.0899478361105199</c:v>
                </c:pt>
                <c:pt idx="3867">
                  <c:v>1.2325443048239699</c:v>
                </c:pt>
                <c:pt idx="3868">
                  <c:v>0.87098649234244696</c:v>
                </c:pt>
                <c:pt idx="3869">
                  <c:v>0.95943568630210996</c:v>
                </c:pt>
                <c:pt idx="3870">
                  <c:v>1.2421601939878799</c:v>
                </c:pt>
                <c:pt idx="3871">
                  <c:v>1.36267011642657</c:v>
                </c:pt>
                <c:pt idx="3872">
                  <c:v>1.1527029557709101</c:v>
                </c:pt>
                <c:pt idx="3873">
                  <c:v>0.90239552963043901</c:v>
                </c:pt>
                <c:pt idx="3874">
                  <c:v>0.69684945600107895</c:v>
                </c:pt>
                <c:pt idx="3875">
                  <c:v>0.84513740201046605</c:v>
                </c:pt>
                <c:pt idx="3876">
                  <c:v>1.05952616162556</c:v>
                </c:pt>
                <c:pt idx="3877">
                  <c:v>1.0406027408180301</c:v>
                </c:pt>
                <c:pt idx="3878">
                  <c:v>1.1186083084301699</c:v>
                </c:pt>
                <c:pt idx="3879">
                  <c:v>1.2363042589565101</c:v>
                </c:pt>
                <c:pt idx="3880">
                  <c:v>1.1138765442960901</c:v>
                </c:pt>
                <c:pt idx="3881">
                  <c:v>0.78398275102262305</c:v>
                </c:pt>
                <c:pt idx="3882">
                  <c:v>0.692861974015749</c:v>
                </c:pt>
                <c:pt idx="3883">
                  <c:v>0.65940575532899304</c:v>
                </c:pt>
                <c:pt idx="3884">
                  <c:v>0.95503995567201305</c:v>
                </c:pt>
                <c:pt idx="3885">
                  <c:v>1.4158029827536001</c:v>
                </c:pt>
                <c:pt idx="3886">
                  <c:v>1.02453009774725</c:v>
                </c:pt>
                <c:pt idx="3887">
                  <c:v>0.91966790959508804</c:v>
                </c:pt>
                <c:pt idx="3888">
                  <c:v>0.75849532920051699</c:v>
                </c:pt>
                <c:pt idx="3889">
                  <c:v>0.66169530802628496</c:v>
                </c:pt>
                <c:pt idx="3890">
                  <c:v>1.10092677686302</c:v>
                </c:pt>
                <c:pt idx="3891">
                  <c:v>1.22544551704309</c:v>
                </c:pt>
                <c:pt idx="3892">
                  <c:v>1.0133290568986</c:v>
                </c:pt>
                <c:pt idx="3893">
                  <c:v>0.66946990177154297</c:v>
                </c:pt>
                <c:pt idx="3894">
                  <c:v>0.63781419143587603</c:v>
                </c:pt>
                <c:pt idx="3895">
                  <c:v>0.84431969605535095</c:v>
                </c:pt>
                <c:pt idx="3896">
                  <c:v>1.0176691969682501</c:v>
                </c:pt>
                <c:pt idx="3897">
                  <c:v>1.2173645181916499</c:v>
                </c:pt>
                <c:pt idx="3898">
                  <c:v>1.4932322992679301</c:v>
                </c:pt>
                <c:pt idx="3899">
                  <c:v>1.45387279622944</c:v>
                </c:pt>
                <c:pt idx="3900">
                  <c:v>1.0794931195487101</c:v>
                </c:pt>
                <c:pt idx="3901">
                  <c:v>1.03052525165616</c:v>
                </c:pt>
                <c:pt idx="3902">
                  <c:v>1.3609117468914</c:v>
                </c:pt>
                <c:pt idx="3903">
                  <c:v>1.6999942200598801</c:v>
                </c:pt>
                <c:pt idx="3904">
                  <c:v>1.9027744785509899</c:v>
                </c:pt>
                <c:pt idx="3905">
                  <c:v>1.99384954165855</c:v>
                </c:pt>
                <c:pt idx="3906">
                  <c:v>2.2010362994891701</c:v>
                </c:pt>
                <c:pt idx="3907">
                  <c:v>2.2502514220551002</c:v>
                </c:pt>
                <c:pt idx="3908">
                  <c:v>2.1222632787639699</c:v>
                </c:pt>
                <c:pt idx="3909">
                  <c:v>1.97654798884798</c:v>
                </c:pt>
                <c:pt idx="3910">
                  <c:v>1.8573684783033799</c:v>
                </c:pt>
                <c:pt idx="3911">
                  <c:v>1.6468399513316401</c:v>
                </c:pt>
                <c:pt idx="3912">
                  <c:v>1.5285966107776801</c:v>
                </c:pt>
                <c:pt idx="3913">
                  <c:v>1.5540686846021301</c:v>
                </c:pt>
                <c:pt idx="3914">
                  <c:v>1.4521101699299499</c:v>
                </c:pt>
                <c:pt idx="3915">
                  <c:v>1.26911638904633</c:v>
                </c:pt>
                <c:pt idx="3916">
                  <c:v>1.15613385581558</c:v>
                </c:pt>
                <c:pt idx="3917">
                  <c:v>1.1558908061356801</c:v>
                </c:pt>
                <c:pt idx="3918">
                  <c:v>1.3549525645468199</c:v>
                </c:pt>
                <c:pt idx="3919">
                  <c:v>1.2757237400585599</c:v>
                </c:pt>
                <c:pt idx="3920">
                  <c:v>1.1127426108512199</c:v>
                </c:pt>
                <c:pt idx="3921">
                  <c:v>0.92725690448817899</c:v>
                </c:pt>
                <c:pt idx="3922">
                  <c:v>0.72512176491814095</c:v>
                </c:pt>
                <c:pt idx="3923">
                  <c:v>0.62988566416771197</c:v>
                </c:pt>
                <c:pt idx="3924">
                  <c:v>0.87850915281856901</c:v>
                </c:pt>
                <c:pt idx="3925">
                  <c:v>0.82012797581596997</c:v>
                </c:pt>
                <c:pt idx="3926">
                  <c:v>0.86218553512686602</c:v>
                </c:pt>
                <c:pt idx="3927">
                  <c:v>0.98076993953373204</c:v>
                </c:pt>
                <c:pt idx="3928">
                  <c:v>1.1584081626067699</c:v>
                </c:pt>
                <c:pt idx="3929">
                  <c:v>1.3139744462663601</c:v>
                </c:pt>
                <c:pt idx="3930">
                  <c:v>1.6690548141478201</c:v>
                </c:pt>
                <c:pt idx="3931">
                  <c:v>1.89194474725743</c:v>
                </c:pt>
                <c:pt idx="3932">
                  <c:v>1.9726210059998901</c:v>
                </c:pt>
                <c:pt idx="3933">
                  <c:v>2.1085318002825999</c:v>
                </c:pt>
                <c:pt idx="3934">
                  <c:v>2.3898206517615499</c:v>
                </c:pt>
                <c:pt idx="3935">
                  <c:v>2.28466908536313</c:v>
                </c:pt>
                <c:pt idx="3936">
                  <c:v>2.3102655114572901</c:v>
                </c:pt>
                <c:pt idx="3937">
                  <c:v>2.2914429752743102</c:v>
                </c:pt>
                <c:pt idx="3938">
                  <c:v>2.0986130247056001</c:v>
                </c:pt>
                <c:pt idx="3939">
                  <c:v>1.76595901515437</c:v>
                </c:pt>
                <c:pt idx="3940">
                  <c:v>1.5056359740335601</c:v>
                </c:pt>
                <c:pt idx="3941">
                  <c:v>1.23439559243623</c:v>
                </c:pt>
                <c:pt idx="3942">
                  <c:v>1.1290175395289499</c:v>
                </c:pt>
                <c:pt idx="3943">
                  <c:v>1.4968485178136799</c:v>
                </c:pt>
                <c:pt idx="3944">
                  <c:v>2.0726079429773998</c:v>
                </c:pt>
                <c:pt idx="3945">
                  <c:v>2.2327048404941499</c:v>
                </c:pt>
                <c:pt idx="3946">
                  <c:v>1.8359612232054401</c:v>
                </c:pt>
                <c:pt idx="3947">
                  <c:v>1.3234531135231</c:v>
                </c:pt>
                <c:pt idx="3948">
                  <c:v>0.97369343759933003</c:v>
                </c:pt>
                <c:pt idx="3949">
                  <c:v>0.84282584554165196</c:v>
                </c:pt>
                <c:pt idx="3950">
                  <c:v>1.27321444991525</c:v>
                </c:pt>
                <c:pt idx="3951">
                  <c:v>1.4634075369431401</c:v>
                </c:pt>
                <c:pt idx="3952">
                  <c:v>1.48680221386908</c:v>
                </c:pt>
                <c:pt idx="3953">
                  <c:v>1.47248624220534</c:v>
                </c:pt>
                <c:pt idx="3954">
                  <c:v>1.5011083819448201</c:v>
                </c:pt>
                <c:pt idx="3955">
                  <c:v>1.49456426341258</c:v>
                </c:pt>
                <c:pt idx="3956">
                  <c:v>1.84547524574268</c:v>
                </c:pt>
                <c:pt idx="3957">
                  <c:v>1.74776198366969</c:v>
                </c:pt>
                <c:pt idx="3958">
                  <c:v>1.7971547071930101</c:v>
                </c:pt>
                <c:pt idx="3959">
                  <c:v>2.0527087013841001</c:v>
                </c:pt>
                <c:pt idx="3960">
                  <c:v>2.1698590131547699</c:v>
                </c:pt>
                <c:pt idx="3961">
                  <c:v>1.7547166201464</c:v>
                </c:pt>
                <c:pt idx="3962">
                  <c:v>1.47687366737782</c:v>
                </c:pt>
                <c:pt idx="3963">
                  <c:v>1.5463101711707099</c:v>
                </c:pt>
                <c:pt idx="3964">
                  <c:v>1.80392699888798</c:v>
                </c:pt>
                <c:pt idx="3965">
                  <c:v>1.9137527310415501</c:v>
                </c:pt>
                <c:pt idx="3966">
                  <c:v>1.7595043424550001</c:v>
                </c:pt>
                <c:pt idx="3967">
                  <c:v>1.56117283177744</c:v>
                </c:pt>
                <c:pt idx="3968">
                  <c:v>1.32044364329001</c:v>
                </c:pt>
                <c:pt idx="3969">
                  <c:v>1.0804564716674201</c:v>
                </c:pt>
                <c:pt idx="3970">
                  <c:v>1.1200963542544</c:v>
                </c:pt>
                <c:pt idx="3971">
                  <c:v>1.22211845272584</c:v>
                </c:pt>
                <c:pt idx="3972">
                  <c:v>1.06965052828716</c:v>
                </c:pt>
                <c:pt idx="3973">
                  <c:v>1.14599772043447</c:v>
                </c:pt>
                <c:pt idx="3974">
                  <c:v>1.05963932794418</c:v>
                </c:pt>
                <c:pt idx="3975">
                  <c:v>1.09581955275036</c:v>
                </c:pt>
                <c:pt idx="3976">
                  <c:v>1.2712450055378799</c:v>
                </c:pt>
                <c:pt idx="3977">
                  <c:v>1.3514665033640301</c:v>
                </c:pt>
                <c:pt idx="3978">
                  <c:v>1.5505818678160801</c:v>
                </c:pt>
                <c:pt idx="3979">
                  <c:v>1.6662992982282601</c:v>
                </c:pt>
                <c:pt idx="3980">
                  <c:v>1.8532622692285099</c:v>
                </c:pt>
                <c:pt idx="3981">
                  <c:v>2.0263390655973601</c:v>
                </c:pt>
                <c:pt idx="3982">
                  <c:v>2.2749053839531399</c:v>
                </c:pt>
                <c:pt idx="3983">
                  <c:v>2.1076781265043798</c:v>
                </c:pt>
                <c:pt idx="3984">
                  <c:v>1.70760156382249</c:v>
                </c:pt>
                <c:pt idx="3985">
                  <c:v>1.5284328061439301</c:v>
                </c:pt>
                <c:pt idx="3986">
                  <c:v>1.3843697161022399</c:v>
                </c:pt>
                <c:pt idx="3987">
                  <c:v>1.5150067088626999</c:v>
                </c:pt>
                <c:pt idx="3988">
                  <c:v>1.70893533806841</c:v>
                </c:pt>
                <c:pt idx="3989">
                  <c:v>1.71687185637921</c:v>
                </c:pt>
                <c:pt idx="3990">
                  <c:v>2.2444122877949599</c:v>
                </c:pt>
                <c:pt idx="3991">
                  <c:v>2.0190283094929602</c:v>
                </c:pt>
                <c:pt idx="3992">
                  <c:v>1.65796678170101</c:v>
                </c:pt>
                <c:pt idx="3993">
                  <c:v>1.2184529096957299</c:v>
                </c:pt>
                <c:pt idx="3994">
                  <c:v>1.04417330524439</c:v>
                </c:pt>
                <c:pt idx="3995">
                  <c:v>1.0694934142728501</c:v>
                </c:pt>
                <c:pt idx="3996">
                  <c:v>1.26565432697005</c:v>
                </c:pt>
                <c:pt idx="3997">
                  <c:v>1.31952444982501</c:v>
                </c:pt>
                <c:pt idx="3998">
                  <c:v>1.3703623448548199</c:v>
                </c:pt>
                <c:pt idx="3999">
                  <c:v>1.45945847117176</c:v>
                </c:pt>
                <c:pt idx="4000">
                  <c:v>1.6214309488060199</c:v>
                </c:pt>
                <c:pt idx="4001">
                  <c:v>1.7165953429935099</c:v>
                </c:pt>
                <c:pt idx="4002">
                  <c:v>1.76645653895334</c:v>
                </c:pt>
                <c:pt idx="4003">
                  <c:v>1.70363198203397</c:v>
                </c:pt>
                <c:pt idx="4004">
                  <c:v>1.80126441233207</c:v>
                </c:pt>
                <c:pt idx="4005">
                  <c:v>1.8870917226775199</c:v>
                </c:pt>
                <c:pt idx="4006">
                  <c:v>1.9069127961092001</c:v>
                </c:pt>
                <c:pt idx="4007">
                  <c:v>1.82473929982505</c:v>
                </c:pt>
                <c:pt idx="4008">
                  <c:v>1.5769373346528399</c:v>
                </c:pt>
                <c:pt idx="4009">
                  <c:v>1.46900857136097</c:v>
                </c:pt>
                <c:pt idx="4010">
                  <c:v>1.4026329672348401</c:v>
                </c:pt>
                <c:pt idx="4011">
                  <c:v>1.43612853004632</c:v>
                </c:pt>
                <c:pt idx="4012">
                  <c:v>1.5340018885803199</c:v>
                </c:pt>
                <c:pt idx="4013">
                  <c:v>1.5079463131358499</c:v>
                </c:pt>
                <c:pt idx="4014">
                  <c:v>1.3512483284729699</c:v>
                </c:pt>
                <c:pt idx="4015">
                  <c:v>1.1247033150613499</c:v>
                </c:pt>
                <c:pt idx="4016">
                  <c:v>0.975090035554666</c:v>
                </c:pt>
                <c:pt idx="4017">
                  <c:v>0.92044234781761303</c:v>
                </c:pt>
                <c:pt idx="4018">
                  <c:v>0.63894462436505395</c:v>
                </c:pt>
                <c:pt idx="4019">
                  <c:v>0.64382046090505696</c:v>
                </c:pt>
                <c:pt idx="4020">
                  <c:v>0.67533557811283695</c:v>
                </c:pt>
                <c:pt idx="4021">
                  <c:v>0.51763959871903198</c:v>
                </c:pt>
                <c:pt idx="4022">
                  <c:v>0.59716535367182899</c:v>
                </c:pt>
                <c:pt idx="4023">
                  <c:v>0.72503253848775595</c:v>
                </c:pt>
                <c:pt idx="4024">
                  <c:v>0.83725199337535205</c:v>
                </c:pt>
                <c:pt idx="4025">
                  <c:v>0.92064607842373403</c:v>
                </c:pt>
                <c:pt idx="4026">
                  <c:v>1.0600102763280199</c:v>
                </c:pt>
                <c:pt idx="4027">
                  <c:v>1.0783868744754801</c:v>
                </c:pt>
                <c:pt idx="4028">
                  <c:v>1.19487992672318</c:v>
                </c:pt>
                <c:pt idx="4029">
                  <c:v>1.3475560097027499</c:v>
                </c:pt>
                <c:pt idx="4030">
                  <c:v>1.23321117892638</c:v>
                </c:pt>
                <c:pt idx="4031">
                  <c:v>1.1090991114327899</c:v>
                </c:pt>
                <c:pt idx="4032">
                  <c:v>0.89971179634091702</c:v>
                </c:pt>
                <c:pt idx="4033">
                  <c:v>0.79290981940886596</c:v>
                </c:pt>
                <c:pt idx="4034">
                  <c:v>0.72335154850045102</c:v>
                </c:pt>
                <c:pt idx="4035">
                  <c:v>0.99657391958549701</c:v>
                </c:pt>
                <c:pt idx="4036">
                  <c:v>1.5869858982451599</c:v>
                </c:pt>
                <c:pt idx="4037">
                  <c:v>2.1060445625470501</c:v>
                </c:pt>
                <c:pt idx="4038">
                  <c:v>2.1640347482406601</c:v>
                </c:pt>
                <c:pt idx="4039">
                  <c:v>1.93758606907332</c:v>
                </c:pt>
                <c:pt idx="4040">
                  <c:v>1.65678703232673</c:v>
                </c:pt>
                <c:pt idx="4041">
                  <c:v>1.36886781493247</c:v>
                </c:pt>
                <c:pt idx="4042">
                  <c:v>1.2253632678136701</c:v>
                </c:pt>
                <c:pt idx="4043">
                  <c:v>1.13182615085092</c:v>
                </c:pt>
                <c:pt idx="4044">
                  <c:v>1.1263034453307901</c:v>
                </c:pt>
                <c:pt idx="4045">
                  <c:v>1.1949441684986799</c:v>
                </c:pt>
                <c:pt idx="4046">
                  <c:v>1.4352429274046301</c:v>
                </c:pt>
                <c:pt idx="4047">
                  <c:v>1.3220393040359999</c:v>
                </c:pt>
                <c:pt idx="4048">
                  <c:v>1.0675748594871499</c:v>
                </c:pt>
                <c:pt idx="4049">
                  <c:v>0.90402574428663296</c:v>
                </c:pt>
                <c:pt idx="4050">
                  <c:v>1.0292781095413399</c:v>
                </c:pt>
                <c:pt idx="4051">
                  <c:v>1.12117041515463</c:v>
                </c:pt>
                <c:pt idx="4052">
                  <c:v>1.0219991190573501</c:v>
                </c:pt>
                <c:pt idx="4053">
                  <c:v>0.80696600586641798</c:v>
                </c:pt>
                <c:pt idx="4054">
                  <c:v>0.66101632206852501</c:v>
                </c:pt>
                <c:pt idx="4055">
                  <c:v>0.69846410805208903</c:v>
                </c:pt>
                <c:pt idx="4056">
                  <c:v>0.90555039464957399</c:v>
                </c:pt>
                <c:pt idx="4057">
                  <c:v>1.07849685125966</c:v>
                </c:pt>
                <c:pt idx="4058">
                  <c:v>1.07047370729271</c:v>
                </c:pt>
                <c:pt idx="4059">
                  <c:v>1.0741563209253999</c:v>
                </c:pt>
                <c:pt idx="4060">
                  <c:v>0.88323797248193503</c:v>
                </c:pt>
                <c:pt idx="4061">
                  <c:v>0.84825811562401199</c:v>
                </c:pt>
                <c:pt idx="4062">
                  <c:v>0.81367088773594498</c:v>
                </c:pt>
                <c:pt idx="4063">
                  <c:v>0.94391043376000405</c:v>
                </c:pt>
                <c:pt idx="4064">
                  <c:v>1.14594486223073</c:v>
                </c:pt>
                <c:pt idx="4065">
                  <c:v>1.3083056001584601</c:v>
                </c:pt>
                <c:pt idx="4066">
                  <c:v>1.38271373041566</c:v>
                </c:pt>
                <c:pt idx="4067">
                  <c:v>1.44084594423346</c:v>
                </c:pt>
                <c:pt idx="4068">
                  <c:v>1.55173165795056</c:v>
                </c:pt>
                <c:pt idx="4069">
                  <c:v>1.6701174521027</c:v>
                </c:pt>
                <c:pt idx="4070">
                  <c:v>1.7007527548335799</c:v>
                </c:pt>
                <c:pt idx="4071">
                  <c:v>1.8152084281462</c:v>
                </c:pt>
                <c:pt idx="4072">
                  <c:v>1.91811701861591</c:v>
                </c:pt>
                <c:pt idx="4073">
                  <c:v>1.9239339448663499</c:v>
                </c:pt>
                <c:pt idx="4074">
                  <c:v>1.6212480634483399</c:v>
                </c:pt>
                <c:pt idx="4075">
                  <c:v>1.1999815133380201</c:v>
                </c:pt>
                <c:pt idx="4076">
                  <c:v>1.07546237542928</c:v>
                </c:pt>
                <c:pt idx="4077">
                  <c:v>1.30075598142811</c:v>
                </c:pt>
                <c:pt idx="4078">
                  <c:v>1.81524370614885</c:v>
                </c:pt>
                <c:pt idx="4079">
                  <c:v>1.9314284836084401</c:v>
                </c:pt>
                <c:pt idx="4080">
                  <c:v>1.7688733031902</c:v>
                </c:pt>
                <c:pt idx="4081">
                  <c:v>1.69280257097099</c:v>
                </c:pt>
                <c:pt idx="4082">
                  <c:v>1.6339335498296701</c:v>
                </c:pt>
                <c:pt idx="4083">
                  <c:v>1.40909045500032</c:v>
                </c:pt>
                <c:pt idx="4084">
                  <c:v>1.20569823218167</c:v>
                </c:pt>
                <c:pt idx="4085">
                  <c:v>1.2114913147381601</c:v>
                </c:pt>
                <c:pt idx="4086">
                  <c:v>1.32095968542761</c:v>
                </c:pt>
                <c:pt idx="4087">
                  <c:v>1.40448570699954</c:v>
                </c:pt>
                <c:pt idx="4088">
                  <c:v>1.4561874000069499</c:v>
                </c:pt>
                <c:pt idx="4089">
                  <c:v>1.51592468408196</c:v>
                </c:pt>
                <c:pt idx="4090">
                  <c:v>1.62816085243074</c:v>
                </c:pt>
                <c:pt idx="4091">
                  <c:v>1.73646114832984</c:v>
                </c:pt>
                <c:pt idx="4092">
                  <c:v>1.8283979311074501</c:v>
                </c:pt>
                <c:pt idx="4093">
                  <c:v>1.9042323135733701</c:v>
                </c:pt>
                <c:pt idx="4094">
                  <c:v>2.0154787000154601</c:v>
                </c:pt>
                <c:pt idx="4095">
                  <c:v>2.3386077066575299</c:v>
                </c:pt>
                <c:pt idx="4096">
                  <c:v>2.4952955026830002</c:v>
                </c:pt>
                <c:pt idx="4097">
                  <c:v>2.1193971866193499</c:v>
                </c:pt>
                <c:pt idx="4098">
                  <c:v>1.7065619915907</c:v>
                </c:pt>
                <c:pt idx="4099">
                  <c:v>1.66204441727019</c:v>
                </c:pt>
                <c:pt idx="4100">
                  <c:v>1.7329507126303401</c:v>
                </c:pt>
                <c:pt idx="4101">
                  <c:v>1.8200402862049501</c:v>
                </c:pt>
                <c:pt idx="4102">
                  <c:v>1.8386917277450301</c:v>
                </c:pt>
                <c:pt idx="4103">
                  <c:v>1.6699242562373899</c:v>
                </c:pt>
                <c:pt idx="4104">
                  <c:v>1.3205013856637899</c:v>
                </c:pt>
                <c:pt idx="4105">
                  <c:v>1.05658162513551</c:v>
                </c:pt>
                <c:pt idx="4106">
                  <c:v>0.87179158306673299</c:v>
                </c:pt>
                <c:pt idx="4107">
                  <c:v>0.82429844153922804</c:v>
                </c:pt>
                <c:pt idx="4108">
                  <c:v>0.91679403011581595</c:v>
                </c:pt>
                <c:pt idx="4109">
                  <c:v>1.0958436350698</c:v>
                </c:pt>
                <c:pt idx="4110">
                  <c:v>1.0807249264937899</c:v>
                </c:pt>
                <c:pt idx="4111">
                  <c:v>0.985666776106915</c:v>
                </c:pt>
                <c:pt idx="4112">
                  <c:v>0.99144754046495098</c:v>
                </c:pt>
                <c:pt idx="4113">
                  <c:v>1.1005762702271</c:v>
                </c:pt>
                <c:pt idx="4114">
                  <c:v>1.2799614239636301</c:v>
                </c:pt>
                <c:pt idx="4115">
                  <c:v>1.4969175424461401</c:v>
                </c:pt>
                <c:pt idx="4116">
                  <c:v>1.6672145158173299</c:v>
                </c:pt>
                <c:pt idx="4117">
                  <c:v>1.8526147982637899</c:v>
                </c:pt>
                <c:pt idx="4118">
                  <c:v>2.1278987308039401</c:v>
                </c:pt>
                <c:pt idx="4119">
                  <c:v>2.4640084327010698</c:v>
                </c:pt>
                <c:pt idx="4120">
                  <c:v>2.6458594579200501</c:v>
                </c:pt>
                <c:pt idx="4121">
                  <c:v>2.40676706789377</c:v>
                </c:pt>
                <c:pt idx="4122">
                  <c:v>2.0494752438107202</c:v>
                </c:pt>
                <c:pt idx="4123">
                  <c:v>1.8767422402687599</c:v>
                </c:pt>
                <c:pt idx="4124">
                  <c:v>2.0293284036003101</c:v>
                </c:pt>
                <c:pt idx="4125">
                  <c:v>2.42415300884866</c:v>
                </c:pt>
                <c:pt idx="4126">
                  <c:v>2.6775920910121802</c:v>
                </c:pt>
                <c:pt idx="4127">
                  <c:v>2.5270292442061302</c:v>
                </c:pt>
                <c:pt idx="4128">
                  <c:v>2.1510572344958701</c:v>
                </c:pt>
                <c:pt idx="4129">
                  <c:v>1.84380735521095</c:v>
                </c:pt>
                <c:pt idx="4130">
                  <c:v>1.3673341523087901</c:v>
                </c:pt>
                <c:pt idx="4131">
                  <c:v>1.0370957664285401</c:v>
                </c:pt>
                <c:pt idx="4132">
                  <c:v>0.96608243602396604</c:v>
                </c:pt>
                <c:pt idx="4133">
                  <c:v>1.1081919850048501</c:v>
                </c:pt>
                <c:pt idx="4134">
                  <c:v>1.43948694376469</c:v>
                </c:pt>
                <c:pt idx="4135">
                  <c:v>1.7072312849154301</c:v>
                </c:pt>
                <c:pt idx="4136">
                  <c:v>1.85164401809284</c:v>
                </c:pt>
                <c:pt idx="4137">
                  <c:v>1.89765108957706</c:v>
                </c:pt>
                <c:pt idx="4138">
                  <c:v>1.93239898677835</c:v>
                </c:pt>
                <c:pt idx="4139">
                  <c:v>1.98106282893703</c:v>
                </c:pt>
                <c:pt idx="4140">
                  <c:v>2.0123323258768702</c:v>
                </c:pt>
                <c:pt idx="4141">
                  <c:v>2.1579908526193998</c:v>
                </c:pt>
                <c:pt idx="4142">
                  <c:v>2.4641229498781101</c:v>
                </c:pt>
                <c:pt idx="4143">
                  <c:v>2.7023806261764798</c:v>
                </c:pt>
                <c:pt idx="4144">
                  <c:v>2.5870137722681301</c:v>
                </c:pt>
                <c:pt idx="4145">
                  <c:v>2.3504431232929202</c:v>
                </c:pt>
                <c:pt idx="4146">
                  <c:v>2.17472103105065</c:v>
                </c:pt>
                <c:pt idx="4147">
                  <c:v>2.1470970431608301</c:v>
                </c:pt>
                <c:pt idx="4148">
                  <c:v>2.2518500701427699</c:v>
                </c:pt>
                <c:pt idx="4149">
                  <c:v>2.3272677036348899</c:v>
                </c:pt>
                <c:pt idx="4150">
                  <c:v>2.04168335347673</c:v>
                </c:pt>
                <c:pt idx="4151">
                  <c:v>1.5644519781894899</c:v>
                </c:pt>
                <c:pt idx="4152">
                  <c:v>1.1414609152634201</c:v>
                </c:pt>
                <c:pt idx="4153">
                  <c:v>0.98706648920576801</c:v>
                </c:pt>
                <c:pt idx="4154">
                  <c:v>0.95668264980295303</c:v>
                </c:pt>
                <c:pt idx="4155">
                  <c:v>1.1257316513046101</c:v>
                </c:pt>
                <c:pt idx="4156">
                  <c:v>1.35910109081849</c:v>
                </c:pt>
                <c:pt idx="4157">
                  <c:v>1.20513531599194</c:v>
                </c:pt>
                <c:pt idx="4158">
                  <c:v>0.96073835056845702</c:v>
                </c:pt>
                <c:pt idx="4159">
                  <c:v>0.93537627871621798</c:v>
                </c:pt>
                <c:pt idx="4160">
                  <c:v>1.02481133395616</c:v>
                </c:pt>
                <c:pt idx="4161">
                  <c:v>1.1346175113583401</c:v>
                </c:pt>
                <c:pt idx="4162">
                  <c:v>1.23876278154496</c:v>
                </c:pt>
                <c:pt idx="4163">
                  <c:v>1.4267918285166901</c:v>
                </c:pt>
                <c:pt idx="4164">
                  <c:v>1.7998927529636299</c:v>
                </c:pt>
                <c:pt idx="4165">
                  <c:v>2.27448974282607</c:v>
                </c:pt>
                <c:pt idx="4166">
                  <c:v>2.71818110562449</c:v>
                </c:pt>
                <c:pt idx="4167">
                  <c:v>2.7414759752886799</c:v>
                </c:pt>
                <c:pt idx="4168">
                  <c:v>2.4788274653337599</c:v>
                </c:pt>
                <c:pt idx="4169">
                  <c:v>2.2986504708689401</c:v>
                </c:pt>
                <c:pt idx="4170">
                  <c:v>2.3740344729066201</c:v>
                </c:pt>
                <c:pt idx="4171">
                  <c:v>2.6959046276667502</c:v>
                </c:pt>
                <c:pt idx="4172">
                  <c:v>2.9946162622661698</c:v>
                </c:pt>
                <c:pt idx="4173">
                  <c:v>2.9147955770744902</c:v>
                </c:pt>
                <c:pt idx="4174">
                  <c:v>2.7359904736290699</c:v>
                </c:pt>
                <c:pt idx="4175">
                  <c:v>2.5389642178488798</c:v>
                </c:pt>
                <c:pt idx="4176">
                  <c:v>2.1302613062082298</c:v>
                </c:pt>
                <c:pt idx="4177">
                  <c:v>1.6107523433576001</c:v>
                </c:pt>
                <c:pt idx="4178">
                  <c:v>1.3614762948869099</c:v>
                </c:pt>
                <c:pt idx="4179">
                  <c:v>1.4611174619437699</c:v>
                </c:pt>
                <c:pt idx="4180">
                  <c:v>1.7731657379404799</c:v>
                </c:pt>
                <c:pt idx="4181">
                  <c:v>2.04417779974297</c:v>
                </c:pt>
                <c:pt idx="4182">
                  <c:v>2.1570228781839602</c:v>
                </c:pt>
                <c:pt idx="4183">
                  <c:v>2.14205373087652</c:v>
                </c:pt>
                <c:pt idx="4184">
                  <c:v>2.1085590079838901</c:v>
                </c:pt>
                <c:pt idx="4185">
                  <c:v>2.1660241329507399</c:v>
                </c:pt>
                <c:pt idx="4186">
                  <c:v>2.2657883440217899</c:v>
                </c:pt>
                <c:pt idx="4187">
                  <c:v>2.4825976424765202</c:v>
                </c:pt>
                <c:pt idx="4188">
                  <c:v>2.7422854734600501</c:v>
                </c:pt>
                <c:pt idx="4189">
                  <c:v>2.76684175292643</c:v>
                </c:pt>
                <c:pt idx="4190">
                  <c:v>2.49750372932274</c:v>
                </c:pt>
                <c:pt idx="4191">
                  <c:v>2.1264085581066001</c:v>
                </c:pt>
                <c:pt idx="4192">
                  <c:v>1.95127046913953</c:v>
                </c:pt>
                <c:pt idx="4193">
                  <c:v>1.96768327053924</c:v>
                </c:pt>
                <c:pt idx="4194">
                  <c:v>2.1524895144504201</c:v>
                </c:pt>
                <c:pt idx="4195">
                  <c:v>2.2543049973907698</c:v>
                </c:pt>
                <c:pt idx="4196">
                  <c:v>1.9854451263114801</c:v>
                </c:pt>
                <c:pt idx="4197">
                  <c:v>1.6151377573300101</c:v>
                </c:pt>
                <c:pt idx="4198">
                  <c:v>1.30750175434452</c:v>
                </c:pt>
                <c:pt idx="4199">
                  <c:v>1.08802919632747</c:v>
                </c:pt>
                <c:pt idx="4200">
                  <c:v>1.1083830974162301</c:v>
                </c:pt>
                <c:pt idx="4201">
                  <c:v>1.2678059593289499</c:v>
                </c:pt>
                <c:pt idx="4202">
                  <c:v>1.2473052898733299</c:v>
                </c:pt>
                <c:pt idx="4203">
                  <c:v>1.03519584917106</c:v>
                </c:pt>
                <c:pt idx="4204">
                  <c:v>0.92367381564002304</c:v>
                </c:pt>
                <c:pt idx="4205">
                  <c:v>0.95914167013116503</c:v>
                </c:pt>
                <c:pt idx="4206">
                  <c:v>1.1249587525456199</c:v>
                </c:pt>
                <c:pt idx="4207">
                  <c:v>1.32015605725081</c:v>
                </c:pt>
                <c:pt idx="4208">
                  <c:v>1.5467922526509501</c:v>
                </c:pt>
                <c:pt idx="4209">
                  <c:v>1.8022746693523199</c:v>
                </c:pt>
                <c:pt idx="4210">
                  <c:v>2.1821187592092701</c:v>
                </c:pt>
                <c:pt idx="4211">
                  <c:v>2.5527282452284301</c:v>
                </c:pt>
                <c:pt idx="4212">
                  <c:v>2.6693900805938799</c:v>
                </c:pt>
                <c:pt idx="4213">
                  <c:v>2.45603540226378</c:v>
                </c:pt>
                <c:pt idx="4214">
                  <c:v>2.2713666669769501</c:v>
                </c:pt>
                <c:pt idx="4215">
                  <c:v>2.1244568677791502</c:v>
                </c:pt>
                <c:pt idx="4216">
                  <c:v>2.14061584080283</c:v>
                </c:pt>
                <c:pt idx="4217">
                  <c:v>2.15770024151572</c:v>
                </c:pt>
                <c:pt idx="4218">
                  <c:v>2.13799364886381</c:v>
                </c:pt>
                <c:pt idx="4219">
                  <c:v>2.1613463075617898</c:v>
                </c:pt>
                <c:pt idx="4220">
                  <c:v>2.2170761337028999</c:v>
                </c:pt>
                <c:pt idx="4221">
                  <c:v>1.9211423272235699</c:v>
                </c:pt>
                <c:pt idx="4222">
                  <c:v>1.6085240624199599</c:v>
                </c:pt>
                <c:pt idx="4223">
                  <c:v>1.3692917798288999</c:v>
                </c:pt>
                <c:pt idx="4224">
                  <c:v>1.26973833721047</c:v>
                </c:pt>
                <c:pt idx="4225">
                  <c:v>1.1825396161723301</c:v>
                </c:pt>
                <c:pt idx="4226">
                  <c:v>1.1125005321801</c:v>
                </c:pt>
                <c:pt idx="4227">
                  <c:v>1.13856604487575</c:v>
                </c:pt>
                <c:pt idx="4228">
                  <c:v>1.30636665201466</c:v>
                </c:pt>
                <c:pt idx="4229">
                  <c:v>1.6014825372644601</c:v>
                </c:pt>
                <c:pt idx="4230">
                  <c:v>1.77310230890888</c:v>
                </c:pt>
                <c:pt idx="4231">
                  <c:v>1.80087948682664</c:v>
                </c:pt>
                <c:pt idx="4232">
                  <c:v>1.6896023012925301</c:v>
                </c:pt>
                <c:pt idx="4233">
                  <c:v>1.5881789409200699</c:v>
                </c:pt>
                <c:pt idx="4234">
                  <c:v>1.7726179248899101</c:v>
                </c:pt>
                <c:pt idx="4235">
                  <c:v>1.9671665925503099</c:v>
                </c:pt>
                <c:pt idx="4236">
                  <c:v>1.79425823009231</c:v>
                </c:pt>
                <c:pt idx="4237">
                  <c:v>1.47038515546472</c:v>
                </c:pt>
                <c:pt idx="4238">
                  <c:v>1.3589485580687</c:v>
                </c:pt>
                <c:pt idx="4239">
                  <c:v>1.46846804091134</c:v>
                </c:pt>
                <c:pt idx="4240">
                  <c:v>1.37977137188195</c:v>
                </c:pt>
                <c:pt idx="4241">
                  <c:v>1.58828793906835</c:v>
                </c:pt>
                <c:pt idx="4242">
                  <c:v>1.5504462418545799</c:v>
                </c:pt>
                <c:pt idx="4243">
                  <c:v>1.42967408413002</c:v>
                </c:pt>
                <c:pt idx="4244">
                  <c:v>1.1934596776163</c:v>
                </c:pt>
                <c:pt idx="4245">
                  <c:v>0.78413043615778599</c:v>
                </c:pt>
                <c:pt idx="4246">
                  <c:v>0.63676148732001703</c:v>
                </c:pt>
                <c:pt idx="4247">
                  <c:v>0.58625424419956196</c:v>
                </c:pt>
                <c:pt idx="4248">
                  <c:v>0.685738710839632</c:v>
                </c:pt>
                <c:pt idx="4249">
                  <c:v>0.65805242487661997</c:v>
                </c:pt>
                <c:pt idx="4250">
                  <c:v>0.71178684900115996</c:v>
                </c:pt>
                <c:pt idx="4251">
                  <c:v>0.90897605277641902</c:v>
                </c:pt>
                <c:pt idx="4252">
                  <c:v>1.0988547730546601</c:v>
                </c:pt>
                <c:pt idx="4253">
                  <c:v>1.1691661158697699</c:v>
                </c:pt>
                <c:pt idx="4254">
                  <c:v>1.1263305168284301</c:v>
                </c:pt>
                <c:pt idx="4255">
                  <c:v>1.03087091740964</c:v>
                </c:pt>
                <c:pt idx="4256">
                  <c:v>0.97123810195595195</c:v>
                </c:pt>
                <c:pt idx="4257">
                  <c:v>1.1464928911397601</c:v>
                </c:pt>
                <c:pt idx="4258">
                  <c:v>1.26404141684361</c:v>
                </c:pt>
                <c:pt idx="4259">
                  <c:v>1.3333279043333599</c:v>
                </c:pt>
                <c:pt idx="4260">
                  <c:v>1.1911839556319599</c:v>
                </c:pt>
                <c:pt idx="4261">
                  <c:v>1.0491656115146899</c:v>
                </c:pt>
                <c:pt idx="4262">
                  <c:v>1.02499313210236</c:v>
                </c:pt>
                <c:pt idx="4263">
                  <c:v>0.71337434618508699</c:v>
                </c:pt>
                <c:pt idx="4264">
                  <c:v>0.67469454514246696</c:v>
                </c:pt>
                <c:pt idx="4265">
                  <c:v>0.86370341025493202</c:v>
                </c:pt>
                <c:pt idx="4266">
                  <c:v>1.15582540458064</c:v>
                </c:pt>
                <c:pt idx="4267">
                  <c:v>1.58740210828259</c:v>
                </c:pt>
                <c:pt idx="4268">
                  <c:v>1.8769128686249701</c:v>
                </c:pt>
                <c:pt idx="4269">
                  <c:v>1.6655611820029299</c:v>
                </c:pt>
                <c:pt idx="4270">
                  <c:v>1.39837956084891</c:v>
                </c:pt>
                <c:pt idx="4271">
                  <c:v>1.2853901200172699</c:v>
                </c:pt>
                <c:pt idx="4272">
                  <c:v>1.34390247439984</c:v>
                </c:pt>
                <c:pt idx="4273">
                  <c:v>1.3591466110725501</c:v>
                </c:pt>
                <c:pt idx="4274">
                  <c:v>1.2113606411853599</c:v>
                </c:pt>
                <c:pt idx="4275">
                  <c:v>1.2041201801680801</c:v>
                </c:pt>
                <c:pt idx="4276">
                  <c:v>1.0285177461517101</c:v>
                </c:pt>
                <c:pt idx="4277">
                  <c:v>1.0618871583534699</c:v>
                </c:pt>
                <c:pt idx="4278">
                  <c:v>1.2995926239022</c:v>
                </c:pt>
                <c:pt idx="4279">
                  <c:v>1.54667410065889</c:v>
                </c:pt>
                <c:pt idx="4280">
                  <c:v>1.1750551272467999</c:v>
                </c:pt>
                <c:pt idx="4281">
                  <c:v>0.90178914245182595</c:v>
                </c:pt>
                <c:pt idx="4282">
                  <c:v>0.69464383720436196</c:v>
                </c:pt>
                <c:pt idx="4283">
                  <c:v>1.0303409341713099</c:v>
                </c:pt>
                <c:pt idx="4284">
                  <c:v>0.93322923719523498</c:v>
                </c:pt>
                <c:pt idx="4285">
                  <c:v>0.63522951464962596</c:v>
                </c:pt>
                <c:pt idx="4286">
                  <c:v>0.64993951235865</c:v>
                </c:pt>
                <c:pt idx="4287">
                  <c:v>0.72934253936884796</c:v>
                </c:pt>
                <c:pt idx="4288">
                  <c:v>0.851386156726194</c:v>
                </c:pt>
                <c:pt idx="4289">
                  <c:v>0.91095360148253401</c:v>
                </c:pt>
                <c:pt idx="4290">
                  <c:v>0.939740010493328</c:v>
                </c:pt>
                <c:pt idx="4291">
                  <c:v>1.02788277067864</c:v>
                </c:pt>
                <c:pt idx="4292">
                  <c:v>0.98049639193267801</c:v>
                </c:pt>
                <c:pt idx="4293">
                  <c:v>1.03241075201927</c:v>
                </c:pt>
                <c:pt idx="4294">
                  <c:v>1.1564205032858901</c:v>
                </c:pt>
                <c:pt idx="4295">
                  <c:v>1.5513571546023801</c:v>
                </c:pt>
                <c:pt idx="4296">
                  <c:v>1.7873532842351001</c:v>
                </c:pt>
                <c:pt idx="4297">
                  <c:v>1.89728253803222</c:v>
                </c:pt>
                <c:pt idx="4298">
                  <c:v>1.9079044528018201</c:v>
                </c:pt>
                <c:pt idx="4299">
                  <c:v>1.99282128487855</c:v>
                </c:pt>
                <c:pt idx="4300">
                  <c:v>2.1105673111263199</c:v>
                </c:pt>
                <c:pt idx="4301">
                  <c:v>2.2494502222051902</c:v>
                </c:pt>
                <c:pt idx="4302">
                  <c:v>2.68428763908714</c:v>
                </c:pt>
                <c:pt idx="4303">
                  <c:v>2.7615772194682502</c:v>
                </c:pt>
                <c:pt idx="4304">
                  <c:v>2.7048252144073901</c:v>
                </c:pt>
                <c:pt idx="4305">
                  <c:v>2.0920753693698502</c:v>
                </c:pt>
                <c:pt idx="4306">
                  <c:v>1.7218263229466599</c:v>
                </c:pt>
                <c:pt idx="4307">
                  <c:v>1.44750037813777</c:v>
                </c:pt>
                <c:pt idx="4308">
                  <c:v>1.39602546985182</c:v>
                </c:pt>
                <c:pt idx="4309">
                  <c:v>1.61853315895783</c:v>
                </c:pt>
                <c:pt idx="4310">
                  <c:v>1.94771437330657</c:v>
                </c:pt>
                <c:pt idx="4311">
                  <c:v>1.8685431378991499</c:v>
                </c:pt>
                <c:pt idx="4312">
                  <c:v>1.5635803057870099</c:v>
                </c:pt>
                <c:pt idx="4313">
                  <c:v>1.47078026653644</c:v>
                </c:pt>
                <c:pt idx="4314">
                  <c:v>1.34759342239713</c:v>
                </c:pt>
                <c:pt idx="4315">
                  <c:v>1.1819548999792699</c:v>
                </c:pt>
                <c:pt idx="4316">
                  <c:v>1.16245726800816</c:v>
                </c:pt>
                <c:pt idx="4317">
                  <c:v>1.3707787701857701</c:v>
                </c:pt>
                <c:pt idx="4318">
                  <c:v>1.3678000746008201</c:v>
                </c:pt>
                <c:pt idx="4319">
                  <c:v>1.25290406802676</c:v>
                </c:pt>
                <c:pt idx="4320">
                  <c:v>1.23613949967348</c:v>
                </c:pt>
                <c:pt idx="4321">
                  <c:v>1.28647087065234</c:v>
                </c:pt>
                <c:pt idx="4322">
                  <c:v>1.36249655849767</c:v>
                </c:pt>
                <c:pt idx="4323">
                  <c:v>1.56686253655833</c:v>
                </c:pt>
                <c:pt idx="4324">
                  <c:v>1.7044579301449501</c:v>
                </c:pt>
                <c:pt idx="4325">
                  <c:v>1.7349352489427401</c:v>
                </c:pt>
                <c:pt idx="4326">
                  <c:v>1.7266351983699399</c:v>
                </c:pt>
                <c:pt idx="4327">
                  <c:v>1.78501351487041</c:v>
                </c:pt>
                <c:pt idx="4328">
                  <c:v>1.64656195914062</c:v>
                </c:pt>
                <c:pt idx="4329">
                  <c:v>1.5365416625324499</c:v>
                </c:pt>
                <c:pt idx="4330">
                  <c:v>1.4132688214303</c:v>
                </c:pt>
                <c:pt idx="4331">
                  <c:v>1.49510899573075</c:v>
                </c:pt>
                <c:pt idx="4332">
                  <c:v>1.6966152597772399</c:v>
                </c:pt>
                <c:pt idx="4333">
                  <c:v>1.7684807708375001</c:v>
                </c:pt>
                <c:pt idx="4334">
                  <c:v>1.59989313791453</c:v>
                </c:pt>
                <c:pt idx="4335">
                  <c:v>1.3012641080680001</c:v>
                </c:pt>
                <c:pt idx="4336">
                  <c:v>1.1438651779567399</c:v>
                </c:pt>
                <c:pt idx="4337">
                  <c:v>1.0996601485299899</c:v>
                </c:pt>
                <c:pt idx="4338">
                  <c:v>1.1074813032814601</c:v>
                </c:pt>
                <c:pt idx="4339">
                  <c:v>1.06396321913401</c:v>
                </c:pt>
                <c:pt idx="4340">
                  <c:v>0.926725356313293</c:v>
                </c:pt>
                <c:pt idx="4341">
                  <c:v>0.917881975725093</c:v>
                </c:pt>
                <c:pt idx="4342">
                  <c:v>0.94173439623016897</c:v>
                </c:pt>
                <c:pt idx="4343">
                  <c:v>1.1286811453763199</c:v>
                </c:pt>
                <c:pt idx="4344">
                  <c:v>1.21549940290771</c:v>
                </c:pt>
                <c:pt idx="4345">
                  <c:v>1.24605484807772</c:v>
                </c:pt>
                <c:pt idx="4346">
                  <c:v>1.28021805230828</c:v>
                </c:pt>
                <c:pt idx="4347">
                  <c:v>1.61835492914688</c:v>
                </c:pt>
                <c:pt idx="4348">
                  <c:v>1.94619361282299</c:v>
                </c:pt>
                <c:pt idx="4349">
                  <c:v>1.95362718932631</c:v>
                </c:pt>
                <c:pt idx="4350">
                  <c:v>1.8989886479718601</c:v>
                </c:pt>
                <c:pt idx="4351">
                  <c:v>1.63691895999619</c:v>
                </c:pt>
                <c:pt idx="4352">
                  <c:v>1.3199123644628801</c:v>
                </c:pt>
                <c:pt idx="4353">
                  <c:v>1.2982210711504401</c:v>
                </c:pt>
                <c:pt idx="4354">
                  <c:v>1.5001384260894099</c:v>
                </c:pt>
                <c:pt idx="4355">
                  <c:v>1.7269250477542399</c:v>
                </c:pt>
                <c:pt idx="4356">
                  <c:v>1.9100822977958301</c:v>
                </c:pt>
                <c:pt idx="4357">
                  <c:v>2.0465114661142301</c:v>
                </c:pt>
                <c:pt idx="4358">
                  <c:v>1.9466702831411899</c:v>
                </c:pt>
                <c:pt idx="4359">
                  <c:v>1.7432227084113501</c:v>
                </c:pt>
                <c:pt idx="4360">
                  <c:v>1.4953916146835899</c:v>
                </c:pt>
                <c:pt idx="4361">
                  <c:v>1.34100747540534</c:v>
                </c:pt>
                <c:pt idx="4362">
                  <c:v>1.10947348110354</c:v>
                </c:pt>
                <c:pt idx="4363">
                  <c:v>1.15213953485982</c:v>
                </c:pt>
                <c:pt idx="4364">
                  <c:v>1.1366768911828</c:v>
                </c:pt>
                <c:pt idx="4365">
                  <c:v>1.18164623951037</c:v>
                </c:pt>
                <c:pt idx="4366">
                  <c:v>1.2955616099985401</c:v>
                </c:pt>
                <c:pt idx="4367">
                  <c:v>1.54036311354693</c:v>
                </c:pt>
                <c:pt idx="4368">
                  <c:v>1.5582453327419299</c:v>
                </c:pt>
                <c:pt idx="4369">
                  <c:v>1.5888515852892</c:v>
                </c:pt>
                <c:pt idx="4370">
                  <c:v>1.67215855876977</c:v>
                </c:pt>
                <c:pt idx="4371">
                  <c:v>1.63404364310198</c:v>
                </c:pt>
                <c:pt idx="4372">
                  <c:v>1.71517558531714</c:v>
                </c:pt>
                <c:pt idx="4373">
                  <c:v>1.9534189586158901</c:v>
                </c:pt>
                <c:pt idx="4374">
                  <c:v>2.0121171368608199</c:v>
                </c:pt>
                <c:pt idx="4375">
                  <c:v>1.8960595342934301</c:v>
                </c:pt>
                <c:pt idx="4376">
                  <c:v>1.41265776036732</c:v>
                </c:pt>
                <c:pt idx="4377">
                  <c:v>1.1989558979186801</c:v>
                </c:pt>
                <c:pt idx="4378">
                  <c:v>1.1129950467796299</c:v>
                </c:pt>
                <c:pt idx="4379">
                  <c:v>1.4298217976198999</c:v>
                </c:pt>
                <c:pt idx="4380">
                  <c:v>1.65677775839067</c:v>
                </c:pt>
                <c:pt idx="4381">
                  <c:v>1.55344967957382</c:v>
                </c:pt>
                <c:pt idx="4382">
                  <c:v>1.35424862205763</c:v>
                </c:pt>
                <c:pt idx="4383">
                  <c:v>1.24488296517946</c:v>
                </c:pt>
                <c:pt idx="4384">
                  <c:v>1.0995797920705901</c:v>
                </c:pt>
                <c:pt idx="4385">
                  <c:v>1.0135298411990601</c:v>
                </c:pt>
                <c:pt idx="4386">
                  <c:v>0.99606866791451698</c:v>
                </c:pt>
                <c:pt idx="4387">
                  <c:v>0.99295411114361198</c:v>
                </c:pt>
                <c:pt idx="4388">
                  <c:v>0.99895225257016196</c:v>
                </c:pt>
                <c:pt idx="4389">
                  <c:v>0.98765922744436496</c:v>
                </c:pt>
                <c:pt idx="4390">
                  <c:v>1.0631943104611701</c:v>
                </c:pt>
                <c:pt idx="4391">
                  <c:v>1.0925462274636299</c:v>
                </c:pt>
                <c:pt idx="4392">
                  <c:v>1.20401767753883</c:v>
                </c:pt>
                <c:pt idx="4393">
                  <c:v>1.21926990658713</c:v>
                </c:pt>
                <c:pt idx="4394">
                  <c:v>1.36819135539916</c:v>
                </c:pt>
                <c:pt idx="4395">
                  <c:v>1.65656435469196</c:v>
                </c:pt>
                <c:pt idx="4396">
                  <c:v>1.7771460614516199</c:v>
                </c:pt>
                <c:pt idx="4397">
                  <c:v>1.5517640543942199</c:v>
                </c:pt>
                <c:pt idx="4398">
                  <c:v>1.211371730352</c:v>
                </c:pt>
                <c:pt idx="4399">
                  <c:v>1.07394977713718</c:v>
                </c:pt>
                <c:pt idx="4400">
                  <c:v>1.1691603343002199</c:v>
                </c:pt>
                <c:pt idx="4401">
                  <c:v>1.49680899964859</c:v>
                </c:pt>
                <c:pt idx="4402">
                  <c:v>1.82203961015698</c:v>
                </c:pt>
                <c:pt idx="4403">
                  <c:v>2.0051597634248499</c:v>
                </c:pt>
                <c:pt idx="4404">
                  <c:v>2.0637549117325</c:v>
                </c:pt>
                <c:pt idx="4405">
                  <c:v>1.9685228426297201</c:v>
                </c:pt>
                <c:pt idx="4406">
                  <c:v>1.6820306046609299</c:v>
                </c:pt>
                <c:pt idx="4407">
                  <c:v>1.36528761791243</c:v>
                </c:pt>
                <c:pt idx="4408">
                  <c:v>1.1409849845659701</c:v>
                </c:pt>
                <c:pt idx="4409">
                  <c:v>1.0623414184178299</c:v>
                </c:pt>
                <c:pt idx="4410">
                  <c:v>1.17227045304315</c:v>
                </c:pt>
                <c:pt idx="4411">
                  <c:v>1.3876600135692501</c:v>
                </c:pt>
                <c:pt idx="4412">
                  <c:v>1.5292831226169299</c:v>
                </c:pt>
                <c:pt idx="4413">
                  <c:v>1.5395276044361801</c:v>
                </c:pt>
                <c:pt idx="4414">
                  <c:v>1.52997152829326</c:v>
                </c:pt>
                <c:pt idx="4415">
                  <c:v>1.51673738499122</c:v>
                </c:pt>
                <c:pt idx="4416">
                  <c:v>1.6007528240983999</c:v>
                </c:pt>
                <c:pt idx="4417">
                  <c:v>1.7050469408986999</c:v>
                </c:pt>
                <c:pt idx="4418">
                  <c:v>1.6470147096419601</c:v>
                </c:pt>
                <c:pt idx="4419">
                  <c:v>1.3745976309906101</c:v>
                </c:pt>
                <c:pt idx="4420">
                  <c:v>1.32468181630533</c:v>
                </c:pt>
                <c:pt idx="4421">
                  <c:v>1.5671770096501501</c:v>
                </c:pt>
                <c:pt idx="4422">
                  <c:v>1.7628256812770799</c:v>
                </c:pt>
                <c:pt idx="4423">
                  <c:v>1.9318592213769099</c:v>
                </c:pt>
                <c:pt idx="4424">
                  <c:v>1.93975718779465</c:v>
                </c:pt>
                <c:pt idx="4425">
                  <c:v>1.7329514695022501</c:v>
                </c:pt>
                <c:pt idx="4426">
                  <c:v>1.4339347828422999</c:v>
                </c:pt>
                <c:pt idx="4427">
                  <c:v>1.1555948969210601</c:v>
                </c:pt>
                <c:pt idx="4428">
                  <c:v>0.99962208114867102</c:v>
                </c:pt>
                <c:pt idx="4429">
                  <c:v>0.98471893527544196</c:v>
                </c:pt>
                <c:pt idx="4430">
                  <c:v>0.99958465573106903</c:v>
                </c:pt>
                <c:pt idx="4431">
                  <c:v>0.92370604964674796</c:v>
                </c:pt>
                <c:pt idx="4432">
                  <c:v>0.85237169692570203</c:v>
                </c:pt>
                <c:pt idx="4433">
                  <c:v>0.88451097854181604</c:v>
                </c:pt>
                <c:pt idx="4434">
                  <c:v>0.91326720067787404</c:v>
                </c:pt>
                <c:pt idx="4435">
                  <c:v>0.95217883222218302</c:v>
                </c:pt>
                <c:pt idx="4436">
                  <c:v>1.1414889173942999</c:v>
                </c:pt>
                <c:pt idx="4437">
                  <c:v>1.1820821957668599</c:v>
                </c:pt>
                <c:pt idx="4438">
                  <c:v>1.30718506329938</c:v>
                </c:pt>
                <c:pt idx="4439">
                  <c:v>1.6245473463512801</c:v>
                </c:pt>
                <c:pt idx="4440">
                  <c:v>1.99557591504433</c:v>
                </c:pt>
                <c:pt idx="4441">
                  <c:v>2.14359332546218</c:v>
                </c:pt>
                <c:pt idx="4442">
                  <c:v>1.88167636232855</c:v>
                </c:pt>
                <c:pt idx="4443">
                  <c:v>1.43302483321993</c:v>
                </c:pt>
                <c:pt idx="4444">
                  <c:v>1.27191420736031</c:v>
                </c:pt>
                <c:pt idx="4445">
                  <c:v>1.47329326296362</c:v>
                </c:pt>
                <c:pt idx="4446">
                  <c:v>1.9552028002527</c:v>
                </c:pt>
                <c:pt idx="4447">
                  <c:v>2.13683520417977</c:v>
                </c:pt>
                <c:pt idx="4448">
                  <c:v>2.0662909875779798</c:v>
                </c:pt>
                <c:pt idx="4449">
                  <c:v>1.9147834323664401</c:v>
                </c:pt>
                <c:pt idx="4450">
                  <c:v>1.6237795798793</c:v>
                </c:pt>
                <c:pt idx="4451">
                  <c:v>1.2991714614730401</c:v>
                </c:pt>
                <c:pt idx="4452">
                  <c:v>1.1455611172146201</c:v>
                </c:pt>
                <c:pt idx="4453">
                  <c:v>1.1632909814324199</c:v>
                </c:pt>
                <c:pt idx="4454">
                  <c:v>1.31946603334872</c:v>
                </c:pt>
                <c:pt idx="4455">
                  <c:v>1.50144195040568</c:v>
                </c:pt>
                <c:pt idx="4456">
                  <c:v>1.61185612058242</c:v>
                </c:pt>
                <c:pt idx="4457">
                  <c:v>1.63909218720547</c:v>
                </c:pt>
                <c:pt idx="4458">
                  <c:v>1.53469976594349</c:v>
                </c:pt>
                <c:pt idx="4459">
                  <c:v>1.5326246570814399</c:v>
                </c:pt>
                <c:pt idx="4460">
                  <c:v>1.5082854021666501</c:v>
                </c:pt>
                <c:pt idx="4461">
                  <c:v>1.5474837863683699</c:v>
                </c:pt>
                <c:pt idx="4462">
                  <c:v>1.6360166060569199</c:v>
                </c:pt>
                <c:pt idx="4463">
                  <c:v>1.6937773339317701</c:v>
                </c:pt>
                <c:pt idx="4464">
                  <c:v>1.7408387106754</c:v>
                </c:pt>
                <c:pt idx="4465">
                  <c:v>1.70320678792711</c:v>
                </c:pt>
                <c:pt idx="4466">
                  <c:v>1.6445829345362899</c:v>
                </c:pt>
                <c:pt idx="4467">
                  <c:v>1.34977424599412</c:v>
                </c:pt>
                <c:pt idx="4468">
                  <c:v>1.12811040897644</c:v>
                </c:pt>
                <c:pt idx="4469">
                  <c:v>1.0921753010066699</c:v>
                </c:pt>
                <c:pt idx="4470">
                  <c:v>1.33383518099464</c:v>
                </c:pt>
                <c:pt idx="4471">
                  <c:v>1.5442515226316</c:v>
                </c:pt>
                <c:pt idx="4472">
                  <c:v>1.47380196120103</c:v>
                </c:pt>
                <c:pt idx="4473">
                  <c:v>1.3241498074069999</c:v>
                </c:pt>
                <c:pt idx="4474">
                  <c:v>1.20813082096684</c:v>
                </c:pt>
                <c:pt idx="4475">
                  <c:v>1.11277908852072</c:v>
                </c:pt>
                <c:pt idx="4476">
                  <c:v>0.90199667671283601</c:v>
                </c:pt>
                <c:pt idx="4477">
                  <c:v>0.811219794709794</c:v>
                </c:pt>
                <c:pt idx="4478">
                  <c:v>0.83453837178766099</c:v>
                </c:pt>
                <c:pt idx="4479">
                  <c:v>0.878602548361886</c:v>
                </c:pt>
                <c:pt idx="4480">
                  <c:v>1.0047390474690401</c:v>
                </c:pt>
                <c:pt idx="4481">
                  <c:v>1.1544432427434399</c:v>
                </c:pt>
                <c:pt idx="4482">
                  <c:v>1.10807387849908</c:v>
                </c:pt>
                <c:pt idx="4483">
                  <c:v>1.07466554384795</c:v>
                </c:pt>
                <c:pt idx="4484">
                  <c:v>1.22966498907995</c:v>
                </c:pt>
                <c:pt idx="4485">
                  <c:v>1.4849188852792601</c:v>
                </c:pt>
                <c:pt idx="4486">
                  <c:v>1.67073132560475</c:v>
                </c:pt>
                <c:pt idx="4487">
                  <c:v>1.6063594809991899</c:v>
                </c:pt>
                <c:pt idx="4488">
                  <c:v>1.38817077729723</c:v>
                </c:pt>
                <c:pt idx="4489">
                  <c:v>1.2861919245171001</c:v>
                </c:pt>
                <c:pt idx="4490">
                  <c:v>1.48692022887511</c:v>
                </c:pt>
                <c:pt idx="4491">
                  <c:v>1.9563143022962901</c:v>
                </c:pt>
                <c:pt idx="4492">
                  <c:v>2.4047904318276898</c:v>
                </c:pt>
                <c:pt idx="4493">
                  <c:v>2.1481176460317499</c:v>
                </c:pt>
                <c:pt idx="4494">
                  <c:v>1.94593337442447</c:v>
                </c:pt>
                <c:pt idx="4495">
                  <c:v>1.8139659203273399</c:v>
                </c:pt>
                <c:pt idx="4496">
                  <c:v>1.4650361897158</c:v>
                </c:pt>
                <c:pt idx="4497">
                  <c:v>1.1392997241906999</c:v>
                </c:pt>
                <c:pt idx="4498">
                  <c:v>1.0805398301862801</c:v>
                </c:pt>
                <c:pt idx="4499">
                  <c:v>1.1801694672143499</c:v>
                </c:pt>
                <c:pt idx="4500">
                  <c:v>1.29859701973514</c:v>
                </c:pt>
                <c:pt idx="4501">
                  <c:v>1.3926812196888401</c:v>
                </c:pt>
                <c:pt idx="4502">
                  <c:v>1.47751002863365</c:v>
                </c:pt>
                <c:pt idx="4503">
                  <c:v>1.4789642138449499</c:v>
                </c:pt>
                <c:pt idx="4504">
                  <c:v>1.45177004311943</c:v>
                </c:pt>
                <c:pt idx="4505">
                  <c:v>1.4055451119298901</c:v>
                </c:pt>
                <c:pt idx="4506">
                  <c:v>1.4352134054585799</c:v>
                </c:pt>
                <c:pt idx="4507">
                  <c:v>1.5233863877312901</c:v>
                </c:pt>
                <c:pt idx="4508">
                  <c:v>1.5704141583572799</c:v>
                </c:pt>
                <c:pt idx="4509">
                  <c:v>1.62577451231498</c:v>
                </c:pt>
                <c:pt idx="4510">
                  <c:v>1.90669791794951</c:v>
                </c:pt>
                <c:pt idx="4511">
                  <c:v>2.0895933188111</c:v>
                </c:pt>
                <c:pt idx="4512">
                  <c:v>1.89487401766819</c:v>
                </c:pt>
                <c:pt idx="4513">
                  <c:v>1.42373908085295</c:v>
                </c:pt>
                <c:pt idx="4514">
                  <c:v>1.11218111209865</c:v>
                </c:pt>
                <c:pt idx="4515">
                  <c:v>1.03430130476617</c:v>
                </c:pt>
                <c:pt idx="4516">
                  <c:v>1.13786195295255</c:v>
                </c:pt>
                <c:pt idx="4517">
                  <c:v>1.2936821377374701</c:v>
                </c:pt>
                <c:pt idx="4518">
                  <c:v>1.34893394720127</c:v>
                </c:pt>
                <c:pt idx="4519">
                  <c:v>1.2543941666382199</c:v>
                </c:pt>
                <c:pt idx="4520">
                  <c:v>1.00399378411472</c:v>
                </c:pt>
                <c:pt idx="4521">
                  <c:v>0.70112346895821398</c:v>
                </c:pt>
                <c:pt idx="4522">
                  <c:v>0.54374187592643597</c:v>
                </c:pt>
                <c:pt idx="4523">
                  <c:v>0.59468475194425496</c:v>
                </c:pt>
                <c:pt idx="4524">
                  <c:v>0.65346060820603402</c:v>
                </c:pt>
                <c:pt idx="4525">
                  <c:v>0.836936878605549</c:v>
                </c:pt>
                <c:pt idx="4526">
                  <c:v>0.90900227896799002</c:v>
                </c:pt>
                <c:pt idx="4527">
                  <c:v>0.93900926739676005</c:v>
                </c:pt>
                <c:pt idx="4528">
                  <c:v>1.02106170324227</c:v>
                </c:pt>
                <c:pt idx="4529">
                  <c:v>1.1124809460651499</c:v>
                </c:pt>
                <c:pt idx="4530">
                  <c:v>1.13458379518527</c:v>
                </c:pt>
                <c:pt idx="4531">
                  <c:v>1.1496476833652101</c:v>
                </c:pt>
                <c:pt idx="4532">
                  <c:v>1.26505854903716</c:v>
                </c:pt>
                <c:pt idx="4533">
                  <c:v>1.5056334793238999</c:v>
                </c:pt>
                <c:pt idx="4534">
                  <c:v>1.80923059089575</c:v>
                </c:pt>
                <c:pt idx="4535">
                  <c:v>1.9559129204686001</c:v>
                </c:pt>
                <c:pt idx="4536">
                  <c:v>1.7779660913023601</c:v>
                </c:pt>
                <c:pt idx="4537">
                  <c:v>1.50427437033707</c:v>
                </c:pt>
                <c:pt idx="4538">
                  <c:v>1.3897658732703899</c:v>
                </c:pt>
                <c:pt idx="4539">
                  <c:v>1.49395813210076</c:v>
                </c:pt>
                <c:pt idx="4540">
                  <c:v>1.8116095836642101</c:v>
                </c:pt>
                <c:pt idx="4541">
                  <c:v>1.9399697645514999</c:v>
                </c:pt>
                <c:pt idx="4542">
                  <c:v>1.66587126537287</c:v>
                </c:pt>
                <c:pt idx="4543">
                  <c:v>1.3986182144266499</c:v>
                </c:pt>
                <c:pt idx="4544">
                  <c:v>1.2274360802237301</c:v>
                </c:pt>
                <c:pt idx="4545">
                  <c:v>1.0781018336724999</c:v>
                </c:pt>
                <c:pt idx="4546">
                  <c:v>1.0101670521280099</c:v>
                </c:pt>
                <c:pt idx="4547">
                  <c:v>1.0422737778961899</c:v>
                </c:pt>
                <c:pt idx="4548">
                  <c:v>1.1555778070653699</c:v>
                </c:pt>
                <c:pt idx="4549">
                  <c:v>1.2563480872166799</c:v>
                </c:pt>
                <c:pt idx="4550">
                  <c:v>1.3030368881977199</c:v>
                </c:pt>
                <c:pt idx="4551">
                  <c:v>1.2896131045030499</c:v>
                </c:pt>
                <c:pt idx="4552">
                  <c:v>1.33422742276158</c:v>
                </c:pt>
                <c:pt idx="4553">
                  <c:v>1.4345896668831799</c:v>
                </c:pt>
                <c:pt idx="4554">
                  <c:v>1.5659362881234999</c:v>
                </c:pt>
                <c:pt idx="4555">
                  <c:v>1.7377452152136701</c:v>
                </c:pt>
                <c:pt idx="4556">
                  <c:v>1.71495514834179</c:v>
                </c:pt>
                <c:pt idx="4557">
                  <c:v>1.6563919773592199</c:v>
                </c:pt>
                <c:pt idx="4558">
                  <c:v>1.65192698888177</c:v>
                </c:pt>
                <c:pt idx="4559">
                  <c:v>1.68432944023579</c:v>
                </c:pt>
                <c:pt idx="4560">
                  <c:v>1.68344994664706</c:v>
                </c:pt>
                <c:pt idx="4561">
                  <c:v>1.6916530023482901</c:v>
                </c:pt>
                <c:pt idx="4562">
                  <c:v>1.61594731123171</c:v>
                </c:pt>
                <c:pt idx="4563">
                  <c:v>1.52636931248437</c:v>
                </c:pt>
                <c:pt idx="4564">
                  <c:v>1.3698180266079101</c:v>
                </c:pt>
                <c:pt idx="4565">
                  <c:v>1.23333636036565</c:v>
                </c:pt>
                <c:pt idx="4566">
                  <c:v>1.0609959334111501</c:v>
                </c:pt>
                <c:pt idx="4567">
                  <c:v>0.97875987777084505</c:v>
                </c:pt>
                <c:pt idx="4568">
                  <c:v>1.1592824754480699</c:v>
                </c:pt>
                <c:pt idx="4569">
                  <c:v>1.2804081367607001</c:v>
                </c:pt>
                <c:pt idx="4570">
                  <c:v>1.2867794901648799</c:v>
                </c:pt>
                <c:pt idx="4571">
                  <c:v>1.2618089210276699</c:v>
                </c:pt>
                <c:pt idx="4572">
                  <c:v>1.26442601708206</c:v>
                </c:pt>
                <c:pt idx="4573">
                  <c:v>1.3123870202516501</c:v>
                </c:pt>
                <c:pt idx="4574">
                  <c:v>1.4090972037673599</c:v>
                </c:pt>
                <c:pt idx="4575">
                  <c:v>1.49506672056266</c:v>
                </c:pt>
                <c:pt idx="4576">
                  <c:v>1.56111536832644</c:v>
                </c:pt>
                <c:pt idx="4577">
                  <c:v>1.6774473515797701</c:v>
                </c:pt>
                <c:pt idx="4578">
                  <c:v>1.8373823886371601</c:v>
                </c:pt>
                <c:pt idx="4579">
                  <c:v>1.9960399003835101</c:v>
                </c:pt>
                <c:pt idx="4580">
                  <c:v>2.04223747676782</c:v>
                </c:pt>
                <c:pt idx="4581">
                  <c:v>1.7133806742892801</c:v>
                </c:pt>
                <c:pt idx="4582">
                  <c:v>1.4262405591852301</c:v>
                </c:pt>
                <c:pt idx="4583">
                  <c:v>1.51591500732033</c:v>
                </c:pt>
                <c:pt idx="4584">
                  <c:v>2.0020191546875901</c:v>
                </c:pt>
                <c:pt idx="4585">
                  <c:v>2.21244988897692</c:v>
                </c:pt>
                <c:pt idx="4586">
                  <c:v>1.95201818239226</c:v>
                </c:pt>
                <c:pt idx="4587">
                  <c:v>1.8590709322930601</c:v>
                </c:pt>
                <c:pt idx="4588">
                  <c:v>1.6450047246074999</c:v>
                </c:pt>
                <c:pt idx="4589">
                  <c:v>1.3768477479129599</c:v>
                </c:pt>
                <c:pt idx="4590">
                  <c:v>1.1709243898911701</c:v>
                </c:pt>
                <c:pt idx="4591">
                  <c:v>1.1020606304468901</c:v>
                </c:pt>
                <c:pt idx="4592">
                  <c:v>1.1979368438348501</c:v>
                </c:pt>
                <c:pt idx="4593">
                  <c:v>1.4149649315050199</c:v>
                </c:pt>
                <c:pt idx="4594">
                  <c:v>1.5208718678347</c:v>
                </c:pt>
                <c:pt idx="4595">
                  <c:v>1.5112588391966499</c:v>
                </c:pt>
                <c:pt idx="4596">
                  <c:v>1.48496738160304</c:v>
                </c:pt>
                <c:pt idx="4597">
                  <c:v>1.44928860085871</c:v>
                </c:pt>
                <c:pt idx="4598">
                  <c:v>1.4951974012688101</c:v>
                </c:pt>
                <c:pt idx="4599">
                  <c:v>1.5466944047451601</c:v>
                </c:pt>
                <c:pt idx="4600">
                  <c:v>1.8222056487485201</c:v>
                </c:pt>
                <c:pt idx="4601">
                  <c:v>2.1669443670242199</c:v>
                </c:pt>
                <c:pt idx="4602">
                  <c:v>2.1521672803128</c:v>
                </c:pt>
                <c:pt idx="4603">
                  <c:v>1.8074765152291701</c:v>
                </c:pt>
                <c:pt idx="4604">
                  <c:v>1.46939796147878</c:v>
                </c:pt>
                <c:pt idx="4605">
                  <c:v>1.39578521820157</c:v>
                </c:pt>
                <c:pt idx="4606">
                  <c:v>1.48666576407005</c:v>
                </c:pt>
                <c:pt idx="4607">
                  <c:v>1.59917629535771</c:v>
                </c:pt>
                <c:pt idx="4608">
                  <c:v>1.6117984960465701</c:v>
                </c:pt>
                <c:pt idx="4609">
                  <c:v>1.47568563521842</c:v>
                </c:pt>
                <c:pt idx="4610">
                  <c:v>1.265523779227</c:v>
                </c:pt>
                <c:pt idx="4611">
                  <c:v>1.03621622895369</c:v>
                </c:pt>
                <c:pt idx="4612">
                  <c:v>0.82481527515983799</c:v>
                </c:pt>
                <c:pt idx="4613">
                  <c:v>0.74970094643997898</c:v>
                </c:pt>
                <c:pt idx="4614">
                  <c:v>0.75402317851376399</c:v>
                </c:pt>
                <c:pt idx="4615">
                  <c:v>0.70131161907528705</c:v>
                </c:pt>
                <c:pt idx="4616">
                  <c:v>0.72611183080569597</c:v>
                </c:pt>
                <c:pt idx="4617">
                  <c:v>0.80173765522706997</c:v>
                </c:pt>
                <c:pt idx="4618">
                  <c:v>0.85053711871558002</c:v>
                </c:pt>
                <c:pt idx="4619">
                  <c:v>0.96560343923890402</c:v>
                </c:pt>
                <c:pt idx="4620">
                  <c:v>1.1025337752889901</c:v>
                </c:pt>
                <c:pt idx="4621">
                  <c:v>1.28188663512301</c:v>
                </c:pt>
                <c:pt idx="4622">
                  <c:v>1.54702087515618</c:v>
                </c:pt>
                <c:pt idx="4623">
                  <c:v>1.7951653605570701</c:v>
                </c:pt>
                <c:pt idx="4624">
                  <c:v>2.0050027551170602</c:v>
                </c:pt>
                <c:pt idx="4625">
                  <c:v>1.93053606038323</c:v>
                </c:pt>
                <c:pt idx="4626">
                  <c:v>1.5425865538510299</c:v>
                </c:pt>
                <c:pt idx="4627">
                  <c:v>1.29179781979186</c:v>
                </c:pt>
                <c:pt idx="4628">
                  <c:v>1.40469682743608</c:v>
                </c:pt>
                <c:pt idx="4629">
                  <c:v>1.9562855627826901</c:v>
                </c:pt>
                <c:pt idx="4630">
                  <c:v>2.3107057855371802</c:v>
                </c:pt>
                <c:pt idx="4631">
                  <c:v>2.1575585883977801</c:v>
                </c:pt>
                <c:pt idx="4632">
                  <c:v>1.9583099867393301</c:v>
                </c:pt>
                <c:pt idx="4633">
                  <c:v>1.79473074172005</c:v>
                </c:pt>
                <c:pt idx="4634">
                  <c:v>1.60298155131399</c:v>
                </c:pt>
                <c:pt idx="4635">
                  <c:v>1.47003119748392</c:v>
                </c:pt>
                <c:pt idx="4636">
                  <c:v>1.2987352189503401</c:v>
                </c:pt>
                <c:pt idx="4637">
                  <c:v>1.3078257262016999</c:v>
                </c:pt>
                <c:pt idx="4638">
                  <c:v>1.3991367670596</c:v>
                </c:pt>
                <c:pt idx="4639">
                  <c:v>1.4593937326239299</c:v>
                </c:pt>
                <c:pt idx="4640">
                  <c:v>1.46638224331891</c:v>
                </c:pt>
                <c:pt idx="4641">
                  <c:v>1.6290574295601099</c:v>
                </c:pt>
                <c:pt idx="4642">
                  <c:v>1.6597039348392799</c:v>
                </c:pt>
                <c:pt idx="4643">
                  <c:v>1.5732610886057701</c:v>
                </c:pt>
                <c:pt idx="4644">
                  <c:v>1.5363063335435401</c:v>
                </c:pt>
                <c:pt idx="4645">
                  <c:v>1.7285247471407501</c:v>
                </c:pt>
                <c:pt idx="4646">
                  <c:v>2.0873990807667799</c:v>
                </c:pt>
                <c:pt idx="4647">
                  <c:v>2.1760946571539601</c:v>
                </c:pt>
                <c:pt idx="4648">
                  <c:v>1.9341028369189699</c:v>
                </c:pt>
                <c:pt idx="4649">
                  <c:v>1.5518866712756401</c:v>
                </c:pt>
                <c:pt idx="4650">
                  <c:v>1.39562343082545</c:v>
                </c:pt>
                <c:pt idx="4651">
                  <c:v>1.45840315616019</c:v>
                </c:pt>
                <c:pt idx="4652">
                  <c:v>1.6583319779552601</c:v>
                </c:pt>
                <c:pt idx="4653">
                  <c:v>1.75147740609892</c:v>
                </c:pt>
                <c:pt idx="4654">
                  <c:v>1.45958569642142</c:v>
                </c:pt>
                <c:pt idx="4655">
                  <c:v>1.1346417129869699</c:v>
                </c:pt>
                <c:pt idx="4656">
                  <c:v>0.910000527158638</c:v>
                </c:pt>
                <c:pt idx="4657">
                  <c:v>0.76107242882790105</c:v>
                </c:pt>
                <c:pt idx="4658">
                  <c:v>0.63368524997588505</c:v>
                </c:pt>
                <c:pt idx="4659">
                  <c:v>0.55999404947731402</c:v>
                </c:pt>
                <c:pt idx="4660">
                  <c:v>0.54016608773043095</c:v>
                </c:pt>
                <c:pt idx="4661">
                  <c:v>0.58801880189497302</c:v>
                </c:pt>
                <c:pt idx="4662">
                  <c:v>0.64290642975319501</c:v>
                </c:pt>
                <c:pt idx="4663">
                  <c:v>0.64602073909511604</c:v>
                </c:pt>
                <c:pt idx="4664">
                  <c:v>0.66380709356935896</c:v>
                </c:pt>
                <c:pt idx="4665">
                  <c:v>0.80647093840633799</c:v>
                </c:pt>
                <c:pt idx="4666">
                  <c:v>0.89349710327957999</c:v>
                </c:pt>
                <c:pt idx="4667">
                  <c:v>1.03329593203012</c:v>
                </c:pt>
                <c:pt idx="4668">
                  <c:v>1.27213215254116</c:v>
                </c:pt>
                <c:pt idx="4669">
                  <c:v>1.61038531682359</c:v>
                </c:pt>
                <c:pt idx="4670">
                  <c:v>1.7740100268321499</c:v>
                </c:pt>
                <c:pt idx="4671">
                  <c:v>1.6975774374027801</c:v>
                </c:pt>
                <c:pt idx="4672">
                  <c:v>1.5494580887652301</c:v>
                </c:pt>
                <c:pt idx="4673">
                  <c:v>1.5687869966043799</c:v>
                </c:pt>
                <c:pt idx="4674">
                  <c:v>1.68590223961237</c:v>
                </c:pt>
                <c:pt idx="4675">
                  <c:v>1.64711236266413</c:v>
                </c:pt>
                <c:pt idx="4676">
                  <c:v>1.47327894965787</c:v>
                </c:pt>
                <c:pt idx="4677">
                  <c:v>1.4601437243127799</c:v>
                </c:pt>
                <c:pt idx="4678">
                  <c:v>1.5021344729331001</c:v>
                </c:pt>
                <c:pt idx="4679">
                  <c:v>1.4555281348160201</c:v>
                </c:pt>
                <c:pt idx="4680">
                  <c:v>1.4185465420993399</c:v>
                </c:pt>
                <c:pt idx="4681">
                  <c:v>1.46814403907859</c:v>
                </c:pt>
                <c:pt idx="4682">
                  <c:v>1.51228563768555</c:v>
                </c:pt>
                <c:pt idx="4683">
                  <c:v>1.4808211325487599</c:v>
                </c:pt>
                <c:pt idx="4684">
                  <c:v>1.4241881312976199</c:v>
                </c:pt>
                <c:pt idx="4685">
                  <c:v>1.38024123814245</c:v>
                </c:pt>
                <c:pt idx="4686">
                  <c:v>1.4011026284855099</c:v>
                </c:pt>
                <c:pt idx="4687">
                  <c:v>1.4155247580325101</c:v>
                </c:pt>
                <c:pt idx="4688">
                  <c:v>1.4685326447072899</c:v>
                </c:pt>
                <c:pt idx="4689">
                  <c:v>1.5319562893738199</c:v>
                </c:pt>
                <c:pt idx="4690">
                  <c:v>1.54906528125867</c:v>
                </c:pt>
                <c:pt idx="4691">
                  <c:v>1.6657171760445999</c:v>
                </c:pt>
                <c:pt idx="4692">
                  <c:v>1.8436814679618601</c:v>
                </c:pt>
                <c:pt idx="4693">
                  <c:v>1.79003101694105</c:v>
                </c:pt>
                <c:pt idx="4694">
                  <c:v>1.62091859330042</c:v>
                </c:pt>
                <c:pt idx="4695">
                  <c:v>1.33334197406817</c:v>
                </c:pt>
                <c:pt idx="4696">
                  <c:v>1.1144508922447001</c:v>
                </c:pt>
                <c:pt idx="4697">
                  <c:v>1.06568556010016</c:v>
                </c:pt>
                <c:pt idx="4698">
                  <c:v>1.1670979990219299</c:v>
                </c:pt>
                <c:pt idx="4699">
                  <c:v>1.0795175510222099</c:v>
                </c:pt>
                <c:pt idx="4700">
                  <c:v>0.93200114338663798</c:v>
                </c:pt>
                <c:pt idx="4701">
                  <c:v>0.83633325609173303</c:v>
                </c:pt>
                <c:pt idx="4702">
                  <c:v>0.69448761306376094</c:v>
                </c:pt>
                <c:pt idx="4703">
                  <c:v>0.56097536612403898</c:v>
                </c:pt>
                <c:pt idx="4704">
                  <c:v>0.52888950198505502</c:v>
                </c:pt>
                <c:pt idx="4705">
                  <c:v>0.59061077875534895</c:v>
                </c:pt>
                <c:pt idx="4706">
                  <c:v>0.66146431489688096</c:v>
                </c:pt>
                <c:pt idx="4707">
                  <c:v>0.71654594641027702</c:v>
                </c:pt>
                <c:pt idx="4708">
                  <c:v>0.76235742507697801</c:v>
                </c:pt>
                <c:pt idx="4709">
                  <c:v>0.81276917690264305</c:v>
                </c:pt>
                <c:pt idx="4710">
                  <c:v>0.90266058283387995</c:v>
                </c:pt>
                <c:pt idx="4711">
                  <c:v>0.98994169124751996</c:v>
                </c:pt>
                <c:pt idx="4712">
                  <c:v>1.1067063897375899</c:v>
                </c:pt>
                <c:pt idx="4713">
                  <c:v>1.1918936216642799</c:v>
                </c:pt>
                <c:pt idx="4714">
                  <c:v>1.33243240914239</c:v>
                </c:pt>
                <c:pt idx="4715">
                  <c:v>1.5726299333174301</c:v>
                </c:pt>
                <c:pt idx="4716">
                  <c:v>1.8851923173782601</c:v>
                </c:pt>
                <c:pt idx="4717">
                  <c:v>2.15079972164797</c:v>
                </c:pt>
                <c:pt idx="4718">
                  <c:v>2.1105853210022101</c:v>
                </c:pt>
                <c:pt idx="4719">
                  <c:v>1.8337298954933401</c:v>
                </c:pt>
                <c:pt idx="4720">
                  <c:v>1.54541669213873</c:v>
                </c:pt>
                <c:pt idx="4721">
                  <c:v>1.58880524194755</c:v>
                </c:pt>
                <c:pt idx="4722">
                  <c:v>1.89726389390854</c:v>
                </c:pt>
                <c:pt idx="4723">
                  <c:v>1.90565193379195</c:v>
                </c:pt>
                <c:pt idx="4724">
                  <c:v>1.74331587704438</c:v>
                </c:pt>
                <c:pt idx="4725">
                  <c:v>1.58074746050753</c:v>
                </c:pt>
                <c:pt idx="4726">
                  <c:v>1.42112333296551</c:v>
                </c:pt>
                <c:pt idx="4727">
                  <c:v>1.26294094199966</c:v>
                </c:pt>
                <c:pt idx="4728">
                  <c:v>1.161866409545</c:v>
                </c:pt>
                <c:pt idx="4729">
                  <c:v>1.2102550112244901</c:v>
                </c:pt>
                <c:pt idx="4730">
                  <c:v>1.2983615500780199</c:v>
                </c:pt>
                <c:pt idx="4731">
                  <c:v>1.3610067307056199</c:v>
                </c:pt>
                <c:pt idx="4732">
                  <c:v>1.37816512012676</c:v>
                </c:pt>
                <c:pt idx="4733">
                  <c:v>1.36662384680423</c:v>
                </c:pt>
                <c:pt idx="4734">
                  <c:v>1.3909865395416301</c:v>
                </c:pt>
                <c:pt idx="4735">
                  <c:v>1.4539660519272799</c:v>
                </c:pt>
                <c:pt idx="4736">
                  <c:v>1.5436127057996101</c:v>
                </c:pt>
                <c:pt idx="4737">
                  <c:v>1.67932225416267</c:v>
                </c:pt>
                <c:pt idx="4738">
                  <c:v>1.9332655340904401</c:v>
                </c:pt>
                <c:pt idx="4739">
                  <c:v>2.1389501364466201</c:v>
                </c:pt>
                <c:pt idx="4740">
                  <c:v>2.1128967737790698</c:v>
                </c:pt>
                <c:pt idx="4741">
                  <c:v>1.87364710237707</c:v>
                </c:pt>
                <c:pt idx="4742">
                  <c:v>1.5092335042696301</c:v>
                </c:pt>
                <c:pt idx="4743">
                  <c:v>1.28534318807274</c:v>
                </c:pt>
                <c:pt idx="4744">
                  <c:v>1.25025646144221</c:v>
                </c:pt>
                <c:pt idx="4745">
                  <c:v>1.4081103832675901</c:v>
                </c:pt>
                <c:pt idx="4746">
                  <c:v>1.5090004123796701</c:v>
                </c:pt>
                <c:pt idx="4747">
                  <c:v>1.3859332907647499</c:v>
                </c:pt>
                <c:pt idx="4748">
                  <c:v>1.2240344829901599</c:v>
                </c:pt>
                <c:pt idx="4749">
                  <c:v>1.1418155835795001</c:v>
                </c:pt>
                <c:pt idx="4750">
                  <c:v>1.1434271084362999</c:v>
                </c:pt>
                <c:pt idx="4751">
                  <c:v>1.15484811582346</c:v>
                </c:pt>
                <c:pt idx="4752">
                  <c:v>1.0786866103294299</c:v>
                </c:pt>
                <c:pt idx="4753">
                  <c:v>0.97627862006038002</c:v>
                </c:pt>
                <c:pt idx="4754">
                  <c:v>0.93607738663638296</c:v>
                </c:pt>
                <c:pt idx="4755">
                  <c:v>0.97436413842207903</c:v>
                </c:pt>
                <c:pt idx="4756">
                  <c:v>1.12274187488532</c:v>
                </c:pt>
                <c:pt idx="4757">
                  <c:v>1.25234159534569</c:v>
                </c:pt>
                <c:pt idx="4758">
                  <c:v>1.3916521065489</c:v>
                </c:pt>
                <c:pt idx="4759">
                  <c:v>1.70644584096009</c:v>
                </c:pt>
                <c:pt idx="4760">
                  <c:v>1.9405760194401001</c:v>
                </c:pt>
                <c:pt idx="4761">
                  <c:v>2.0335657139148502</c:v>
                </c:pt>
                <c:pt idx="4762">
                  <c:v>2.1158529345521599</c:v>
                </c:pt>
                <c:pt idx="4763">
                  <c:v>2.1590228500217399</c:v>
                </c:pt>
                <c:pt idx="4764">
                  <c:v>2.0926480152464699</c:v>
                </c:pt>
                <c:pt idx="4765">
                  <c:v>1.8748172605662099</c:v>
                </c:pt>
                <c:pt idx="4766">
                  <c:v>1.5464879920432599</c:v>
                </c:pt>
                <c:pt idx="4767">
                  <c:v>1.20721524093179</c:v>
                </c:pt>
                <c:pt idx="4768">
                  <c:v>1.1327820623036899</c:v>
                </c:pt>
                <c:pt idx="4769">
                  <c:v>1.3573742350998901</c:v>
                </c:pt>
                <c:pt idx="4770">
                  <c:v>1.5951592130148</c:v>
                </c:pt>
                <c:pt idx="4771">
                  <c:v>1.4071944133793299</c:v>
                </c:pt>
                <c:pt idx="4772">
                  <c:v>1.3180002152575701</c:v>
                </c:pt>
                <c:pt idx="4773">
                  <c:v>1.22070303581543</c:v>
                </c:pt>
                <c:pt idx="4774">
                  <c:v>0.94308612749578702</c:v>
                </c:pt>
                <c:pt idx="4775">
                  <c:v>0.99943259459205103</c:v>
                </c:pt>
                <c:pt idx="4776">
                  <c:v>0.88447794448194095</c:v>
                </c:pt>
                <c:pt idx="4777">
                  <c:v>0.94522441734330997</c:v>
                </c:pt>
                <c:pt idx="4778">
                  <c:v>0.87911250687838605</c:v>
                </c:pt>
                <c:pt idx="4779">
                  <c:v>0.97369900019359201</c:v>
                </c:pt>
                <c:pt idx="4780">
                  <c:v>0.94546025681358004</c:v>
                </c:pt>
                <c:pt idx="4781">
                  <c:v>0.88545722762141399</c:v>
                </c:pt>
                <c:pt idx="4782">
                  <c:v>0.84946012714488295</c:v>
                </c:pt>
                <c:pt idx="4783">
                  <c:v>1.4346768038286499</c:v>
                </c:pt>
                <c:pt idx="4784">
                  <c:v>1.4890638257717499</c:v>
                </c:pt>
                <c:pt idx="4785">
                  <c:v>1.7963258661092101</c:v>
                </c:pt>
                <c:pt idx="4786">
                  <c:v>2.4453217247393</c:v>
                </c:pt>
                <c:pt idx="4787">
                  <c:v>1.8005666317348501</c:v>
                </c:pt>
                <c:pt idx="4788">
                  <c:v>1.1752840492383101</c:v>
                </c:pt>
                <c:pt idx="4789">
                  <c:v>1.4481642346080801</c:v>
                </c:pt>
                <c:pt idx="4790">
                  <c:v>1.41930062922624</c:v>
                </c:pt>
                <c:pt idx="4791">
                  <c:v>1.9001843647333301</c:v>
                </c:pt>
                <c:pt idx="4792">
                  <c:v>2.79125055700433</c:v>
                </c:pt>
                <c:pt idx="4793">
                  <c:v>1.1545131889779301</c:v>
                </c:pt>
                <c:pt idx="4794">
                  <c:v>0.50082095924691505</c:v>
                </c:pt>
                <c:pt idx="4795">
                  <c:v>0.52287611558092795</c:v>
                </c:pt>
                <c:pt idx="4796">
                  <c:v>0.77332272500813004</c:v>
                </c:pt>
                <c:pt idx="4797">
                  <c:v>0.74524828956932199</c:v>
                </c:pt>
                <c:pt idx="4798">
                  <c:v>0.57732449204411895</c:v>
                </c:pt>
                <c:pt idx="4799">
                  <c:v>0.18114248100597499</c:v>
                </c:pt>
                <c:pt idx="4800">
                  <c:v>0.39029722079589602</c:v>
                </c:pt>
                <c:pt idx="4801">
                  <c:v>0.36394704162693797</c:v>
                </c:pt>
                <c:pt idx="4802">
                  <c:v>0.35663120821094701</c:v>
                </c:pt>
                <c:pt idx="4803">
                  <c:v>1.53206151881835</c:v>
                </c:pt>
                <c:pt idx="4804">
                  <c:v>2.2371763081540998</c:v>
                </c:pt>
                <c:pt idx="4805">
                  <c:v>2.4953696956020401</c:v>
                </c:pt>
                <c:pt idx="4806">
                  <c:v>2.7881833516533701</c:v>
                </c:pt>
                <c:pt idx="4807">
                  <c:v>2.2969994473900099</c:v>
                </c:pt>
                <c:pt idx="4808">
                  <c:v>1.69571892270063</c:v>
                </c:pt>
                <c:pt idx="4809">
                  <c:v>1.3065426524067201</c:v>
                </c:pt>
                <c:pt idx="4810">
                  <c:v>1.1050976059887201</c:v>
                </c:pt>
                <c:pt idx="4811">
                  <c:v>0.88037312832741599</c:v>
                </c:pt>
                <c:pt idx="4812">
                  <c:v>0.62174032462837703</c:v>
                </c:pt>
                <c:pt idx="4813">
                  <c:v>0.32916968087750698</c:v>
                </c:pt>
                <c:pt idx="4814">
                  <c:v>0.242822594405875</c:v>
                </c:pt>
                <c:pt idx="4815">
                  <c:v>0.44840584283882801</c:v>
                </c:pt>
                <c:pt idx="4816">
                  <c:v>0.58594609271160802</c:v>
                </c:pt>
                <c:pt idx="4817">
                  <c:v>0.50421918946426503</c:v>
                </c:pt>
                <c:pt idx="4818">
                  <c:v>0.237508455295806</c:v>
                </c:pt>
                <c:pt idx="4819">
                  <c:v>0.68877286837171503</c:v>
                </c:pt>
                <c:pt idx="4820">
                  <c:v>1.34594935141149</c:v>
                </c:pt>
                <c:pt idx="4821">
                  <c:v>1.72085936091506</c:v>
                </c:pt>
                <c:pt idx="4822">
                  <c:v>1.73215417649152</c:v>
                </c:pt>
                <c:pt idx="4823">
                  <c:v>2.4639218178079401</c:v>
                </c:pt>
                <c:pt idx="4824">
                  <c:v>2.4278759227845601</c:v>
                </c:pt>
                <c:pt idx="4825">
                  <c:v>2.1784749630344602</c:v>
                </c:pt>
                <c:pt idx="4826">
                  <c:v>2.7345328236921902</c:v>
                </c:pt>
                <c:pt idx="4827">
                  <c:v>2.6340774217788301</c:v>
                </c:pt>
                <c:pt idx="4828">
                  <c:v>1.31384951233008</c:v>
                </c:pt>
                <c:pt idx="4829">
                  <c:v>0.95072060012445303</c:v>
                </c:pt>
                <c:pt idx="4830">
                  <c:v>1.304457826848</c:v>
                </c:pt>
                <c:pt idx="4831">
                  <c:v>1.2331599682823</c:v>
                </c:pt>
                <c:pt idx="4832">
                  <c:v>0.97884114189177795</c:v>
                </c:pt>
                <c:pt idx="4833">
                  <c:v>0.61929724532650698</c:v>
                </c:pt>
                <c:pt idx="4834">
                  <c:v>0.531863487189147</c:v>
                </c:pt>
                <c:pt idx="4835">
                  <c:v>0.48660354467779998</c:v>
                </c:pt>
                <c:pt idx="4836">
                  <c:v>0.39762438781593901</c:v>
                </c:pt>
                <c:pt idx="4837">
                  <c:v>1.2214687937286799</c:v>
                </c:pt>
                <c:pt idx="4838">
                  <c:v>1.73800710896302</c:v>
                </c:pt>
                <c:pt idx="4839">
                  <c:v>1.9642264608041</c:v>
                </c:pt>
                <c:pt idx="4840">
                  <c:v>1.6125600212323901</c:v>
                </c:pt>
                <c:pt idx="4841">
                  <c:v>1.7990983914522301</c:v>
                </c:pt>
                <c:pt idx="4842">
                  <c:v>2.1527836731982601</c:v>
                </c:pt>
                <c:pt idx="4843">
                  <c:v>1.71091692198803</c:v>
                </c:pt>
                <c:pt idx="4844">
                  <c:v>1.5156306017793399</c:v>
                </c:pt>
                <c:pt idx="4845">
                  <c:v>0.93842490667767298</c:v>
                </c:pt>
                <c:pt idx="4846">
                  <c:v>0.38369259227277203</c:v>
                </c:pt>
                <c:pt idx="4847">
                  <c:v>0.22903979791075599</c:v>
                </c:pt>
                <c:pt idx="4848">
                  <c:v>0.83712897543210196</c:v>
                </c:pt>
                <c:pt idx="4849">
                  <c:v>0.74130150729308497</c:v>
                </c:pt>
                <c:pt idx="4850">
                  <c:v>0.35812902319973999</c:v>
                </c:pt>
                <c:pt idx="4851">
                  <c:v>0.38725285099789802</c:v>
                </c:pt>
                <c:pt idx="4852">
                  <c:v>0.61664135889348204</c:v>
                </c:pt>
                <c:pt idx="4853">
                  <c:v>1.3225296102031101</c:v>
                </c:pt>
                <c:pt idx="4854">
                  <c:v>1.95960068676274</c:v>
                </c:pt>
                <c:pt idx="4855">
                  <c:v>2.3320529189119998</c:v>
                </c:pt>
                <c:pt idx="4856">
                  <c:v>2.5867640958185598</c:v>
                </c:pt>
                <c:pt idx="4857">
                  <c:v>3.19117402639514</c:v>
                </c:pt>
                <c:pt idx="4858">
                  <c:v>2.2761653242207598</c:v>
                </c:pt>
                <c:pt idx="4859">
                  <c:v>2.9629231778085301</c:v>
                </c:pt>
                <c:pt idx="4860">
                  <c:v>2.4462457376743698</c:v>
                </c:pt>
                <c:pt idx="4861">
                  <c:v>2.0043762208440299</c:v>
                </c:pt>
                <c:pt idx="4862">
                  <c:v>1.06381862089644</c:v>
                </c:pt>
                <c:pt idx="4863">
                  <c:v>0.61784388794419598</c:v>
                </c:pt>
                <c:pt idx="4864">
                  <c:v>0.65848427756249395</c:v>
                </c:pt>
                <c:pt idx="4865">
                  <c:v>1.0077565856564801</c:v>
                </c:pt>
                <c:pt idx="4866">
                  <c:v>1.0546356198450699</c:v>
                </c:pt>
                <c:pt idx="4867">
                  <c:v>0.53756031970654194</c:v>
                </c:pt>
                <c:pt idx="4868">
                  <c:v>0.32521375853121598</c:v>
                </c:pt>
                <c:pt idx="4869">
                  <c:v>0.48444689074655001</c:v>
                </c:pt>
                <c:pt idx="4870">
                  <c:v>0.61968645608969097</c:v>
                </c:pt>
                <c:pt idx="4871">
                  <c:v>0.86755352557003595</c:v>
                </c:pt>
                <c:pt idx="4872">
                  <c:v>1.27704985253591</c:v>
                </c:pt>
                <c:pt idx="4873">
                  <c:v>1.6260967002709299</c:v>
                </c:pt>
                <c:pt idx="4874">
                  <c:v>2.0524551639833701</c:v>
                </c:pt>
                <c:pt idx="4875">
                  <c:v>2.0853386668869902</c:v>
                </c:pt>
                <c:pt idx="4876">
                  <c:v>2.0289383075709799</c:v>
                </c:pt>
                <c:pt idx="4877">
                  <c:v>1.66519969509786</c:v>
                </c:pt>
                <c:pt idx="4878">
                  <c:v>1.3486637764268801</c:v>
                </c:pt>
                <c:pt idx="4879">
                  <c:v>1.01534147822986</c:v>
                </c:pt>
                <c:pt idx="4880">
                  <c:v>0.761041052776393</c:v>
                </c:pt>
                <c:pt idx="4881">
                  <c:v>0.566958728673437</c:v>
                </c:pt>
                <c:pt idx="4882">
                  <c:v>0.36026044680758401</c:v>
                </c:pt>
                <c:pt idx="4883">
                  <c:v>0.60925240391975499</c:v>
                </c:pt>
                <c:pt idx="4884">
                  <c:v>0.422325394700579</c:v>
                </c:pt>
                <c:pt idx="4885">
                  <c:v>0.295598651449901</c:v>
                </c:pt>
                <c:pt idx="4886">
                  <c:v>0.69978542435092195</c:v>
                </c:pt>
                <c:pt idx="4887">
                  <c:v>0.79806485292236795</c:v>
                </c:pt>
                <c:pt idx="4888">
                  <c:v>1.0911605155420501</c:v>
                </c:pt>
                <c:pt idx="4889">
                  <c:v>1.7406247328031399</c:v>
                </c:pt>
                <c:pt idx="4890">
                  <c:v>2.1771401008575402</c:v>
                </c:pt>
                <c:pt idx="4891">
                  <c:v>1.8340464827898999</c:v>
                </c:pt>
                <c:pt idx="4892">
                  <c:v>2.3779936357376998</c:v>
                </c:pt>
                <c:pt idx="4893">
                  <c:v>2.7573556695114601</c:v>
                </c:pt>
                <c:pt idx="4894">
                  <c:v>3.04641253957766</c:v>
                </c:pt>
                <c:pt idx="4895">
                  <c:v>2.1234170118789701</c:v>
                </c:pt>
                <c:pt idx="4896">
                  <c:v>1.4903194923726899</c:v>
                </c:pt>
                <c:pt idx="4897">
                  <c:v>1.04967219561013</c:v>
                </c:pt>
                <c:pt idx="4898">
                  <c:v>0.83927388048181295</c:v>
                </c:pt>
                <c:pt idx="4899">
                  <c:v>0.71465652478165997</c:v>
                </c:pt>
                <c:pt idx="4900">
                  <c:v>0.43241056692916302</c:v>
                </c:pt>
                <c:pt idx="4901">
                  <c:v>0.13019226873359299</c:v>
                </c:pt>
                <c:pt idx="4902">
                  <c:v>0.64116299312733305</c:v>
                </c:pt>
                <c:pt idx="4903">
                  <c:v>0.45740143320829202</c:v>
                </c:pt>
                <c:pt idx="4904">
                  <c:v>0.198222428014592</c:v>
                </c:pt>
                <c:pt idx="4905">
                  <c:v>0.47561366592855597</c:v>
                </c:pt>
                <c:pt idx="4906">
                  <c:v>1.0614486305559001</c:v>
                </c:pt>
                <c:pt idx="4907">
                  <c:v>1.3441703440658099</c:v>
                </c:pt>
                <c:pt idx="4908">
                  <c:v>1.5387033770581</c:v>
                </c:pt>
                <c:pt idx="4909">
                  <c:v>2.0119872474620699</c:v>
                </c:pt>
                <c:pt idx="4910">
                  <c:v>2.2035514787090902</c:v>
                </c:pt>
                <c:pt idx="4911">
                  <c:v>1.75412622342236</c:v>
                </c:pt>
                <c:pt idx="4912">
                  <c:v>1.7532095340109799</c:v>
                </c:pt>
                <c:pt idx="4913">
                  <c:v>1.3950508811150899</c:v>
                </c:pt>
                <c:pt idx="4914">
                  <c:v>0.96998649118325397</c:v>
                </c:pt>
                <c:pt idx="4915">
                  <c:v>0.52455195413228595</c:v>
                </c:pt>
                <c:pt idx="4916">
                  <c:v>0.37263745803260301</c:v>
                </c:pt>
                <c:pt idx="4917">
                  <c:v>0.22371825441165899</c:v>
                </c:pt>
                <c:pt idx="4918">
                  <c:v>0.28122446110180399</c:v>
                </c:pt>
                <c:pt idx="4919">
                  <c:v>5.6534330127808202E-2</c:v>
                </c:pt>
                <c:pt idx="4920">
                  <c:v>0.45181296811955302</c:v>
                </c:pt>
                <c:pt idx="4921">
                  <c:v>0.50991007696455704</c:v>
                </c:pt>
                <c:pt idx="4922">
                  <c:v>0.53692625580986397</c:v>
                </c:pt>
                <c:pt idx="4923">
                  <c:v>0.88411267836458496</c:v>
                </c:pt>
                <c:pt idx="4924">
                  <c:v>0.48333927106847002</c:v>
                </c:pt>
                <c:pt idx="4925">
                  <c:v>1.0258964827613</c:v>
                </c:pt>
                <c:pt idx="4926">
                  <c:v>3.0195645276161902</c:v>
                </c:pt>
                <c:pt idx="4927">
                  <c:v>3.4221229991180899</c:v>
                </c:pt>
                <c:pt idx="4928">
                  <c:v>3.35611813188526</c:v>
                </c:pt>
                <c:pt idx="4929">
                  <c:v>3.2686927168747402</c:v>
                </c:pt>
                <c:pt idx="4930">
                  <c:v>1.9223538096913899</c:v>
                </c:pt>
                <c:pt idx="4931">
                  <c:v>2.2408286394907599</c:v>
                </c:pt>
                <c:pt idx="4932">
                  <c:v>1.1172871775515001</c:v>
                </c:pt>
                <c:pt idx="4933">
                  <c:v>0.61358941547177903</c:v>
                </c:pt>
                <c:pt idx="4934">
                  <c:v>0.49723609402073798</c:v>
                </c:pt>
                <c:pt idx="4935">
                  <c:v>0.45112268346869899</c:v>
                </c:pt>
                <c:pt idx="4936">
                  <c:v>0.26298719084776701</c:v>
                </c:pt>
                <c:pt idx="4937">
                  <c:v>0.139940643091991</c:v>
                </c:pt>
                <c:pt idx="4938">
                  <c:v>0.230336758225864</c:v>
                </c:pt>
                <c:pt idx="4939">
                  <c:v>0.53806585023117803</c:v>
                </c:pt>
                <c:pt idx="4940">
                  <c:v>0.87891361178730198</c:v>
                </c:pt>
                <c:pt idx="4941">
                  <c:v>1.7624798483605399</c:v>
                </c:pt>
                <c:pt idx="4942">
                  <c:v>2.8132735150797199</c:v>
                </c:pt>
                <c:pt idx="4943">
                  <c:v>2.8589562397710799</c:v>
                </c:pt>
                <c:pt idx="4944">
                  <c:v>1.5513322626310599</c:v>
                </c:pt>
                <c:pt idx="4945">
                  <c:v>1.15322134711208</c:v>
                </c:pt>
                <c:pt idx="4946">
                  <c:v>0.97384870959045799</c:v>
                </c:pt>
                <c:pt idx="4947">
                  <c:v>0.90664913233290001</c:v>
                </c:pt>
                <c:pt idx="4948">
                  <c:v>0.84565477471188</c:v>
                </c:pt>
                <c:pt idx="4949">
                  <c:v>0.92312068364975997</c:v>
                </c:pt>
                <c:pt idx="4950">
                  <c:v>0.99114131333528799</c:v>
                </c:pt>
                <c:pt idx="4951">
                  <c:v>0.61389064475523702</c:v>
                </c:pt>
                <c:pt idx="4952">
                  <c:v>0.14920866088468199</c:v>
                </c:pt>
                <c:pt idx="4953">
                  <c:v>0.35375070823816002</c:v>
                </c:pt>
                <c:pt idx="4954">
                  <c:v>0.30433800043537101</c:v>
                </c:pt>
                <c:pt idx="4955">
                  <c:v>0.45700024618921198</c:v>
                </c:pt>
                <c:pt idx="4956">
                  <c:v>1.08717820325097</c:v>
                </c:pt>
                <c:pt idx="4957">
                  <c:v>1.1692933657709701</c:v>
                </c:pt>
                <c:pt idx="4958">
                  <c:v>1.37538007055541</c:v>
                </c:pt>
                <c:pt idx="4959">
                  <c:v>2.26550725567167</c:v>
                </c:pt>
                <c:pt idx="4960">
                  <c:v>2.66754303652518</c:v>
                </c:pt>
                <c:pt idx="4961">
                  <c:v>3.1561706437778398</c:v>
                </c:pt>
                <c:pt idx="4962">
                  <c:v>3.5461735696180998</c:v>
                </c:pt>
                <c:pt idx="4963">
                  <c:v>2.45537615792469</c:v>
                </c:pt>
                <c:pt idx="4964">
                  <c:v>2.01697424492952</c:v>
                </c:pt>
                <c:pt idx="4965">
                  <c:v>1.31064564481404</c:v>
                </c:pt>
                <c:pt idx="4966">
                  <c:v>0.68055678398866903</c:v>
                </c:pt>
                <c:pt idx="4967">
                  <c:v>0.75649552806807796</c:v>
                </c:pt>
                <c:pt idx="4968">
                  <c:v>1.1961754283264601</c:v>
                </c:pt>
                <c:pt idx="4969">
                  <c:v>0.73333048526295397</c:v>
                </c:pt>
                <c:pt idx="4970">
                  <c:v>0.48346969173361798</c:v>
                </c:pt>
                <c:pt idx="4971">
                  <c:v>0.40457183743928599</c:v>
                </c:pt>
                <c:pt idx="4972">
                  <c:v>0.53679204857281604</c:v>
                </c:pt>
                <c:pt idx="4973">
                  <c:v>0.899234516990979</c:v>
                </c:pt>
                <c:pt idx="4974">
                  <c:v>1.2566930646924099</c:v>
                </c:pt>
                <c:pt idx="4975">
                  <c:v>1.3877198647670199</c:v>
                </c:pt>
                <c:pt idx="4976">
                  <c:v>1.8783773066160101</c:v>
                </c:pt>
                <c:pt idx="4977">
                  <c:v>1.54602556316155</c:v>
                </c:pt>
                <c:pt idx="4978">
                  <c:v>1.65366888280151</c:v>
                </c:pt>
                <c:pt idx="4979">
                  <c:v>1.65813981728351</c:v>
                </c:pt>
                <c:pt idx="4980">
                  <c:v>1.2526183811752101</c:v>
                </c:pt>
                <c:pt idx="4981">
                  <c:v>0.96276608763499805</c:v>
                </c:pt>
                <c:pt idx="4982">
                  <c:v>0.83477211931520601</c:v>
                </c:pt>
                <c:pt idx="4983">
                  <c:v>0.79763508245500303</c:v>
                </c:pt>
                <c:pt idx="4984">
                  <c:v>0.63385434563943799</c:v>
                </c:pt>
                <c:pt idx="4985">
                  <c:v>0.39446668468832702</c:v>
                </c:pt>
                <c:pt idx="4986">
                  <c:v>0.364851319507001</c:v>
                </c:pt>
                <c:pt idx="4987">
                  <c:v>0.28840894513693599</c:v>
                </c:pt>
                <c:pt idx="4988">
                  <c:v>0.120799158399386</c:v>
                </c:pt>
                <c:pt idx="4989">
                  <c:v>0.132125063364223</c:v>
                </c:pt>
                <c:pt idx="4990">
                  <c:v>1.3952406225569101</c:v>
                </c:pt>
                <c:pt idx="4991">
                  <c:v>2.2617396501379199</c:v>
                </c:pt>
                <c:pt idx="4992">
                  <c:v>1.8691291469475799</c:v>
                </c:pt>
                <c:pt idx="4993">
                  <c:v>2.5130689335873799</c:v>
                </c:pt>
                <c:pt idx="4994">
                  <c:v>3.0594525914828301</c:v>
                </c:pt>
                <c:pt idx="4995">
                  <c:v>3.4042600132912901</c:v>
                </c:pt>
                <c:pt idx="4996">
                  <c:v>2.6998983928818499</c:v>
                </c:pt>
                <c:pt idx="4997">
                  <c:v>2.1778263069377202</c:v>
                </c:pt>
                <c:pt idx="4998">
                  <c:v>1.87013949820381</c:v>
                </c:pt>
                <c:pt idx="4999">
                  <c:v>1.25073463572614</c:v>
                </c:pt>
                <c:pt idx="5000">
                  <c:v>0.77141408773628195</c:v>
                </c:pt>
                <c:pt idx="5001">
                  <c:v>0.93040884002087998</c:v>
                </c:pt>
                <c:pt idx="5002">
                  <c:v>0.84800750694967297</c:v>
                </c:pt>
                <c:pt idx="5003">
                  <c:v>0.63913061375355795</c:v>
                </c:pt>
                <c:pt idx="5004">
                  <c:v>0.55439751084848898</c:v>
                </c:pt>
                <c:pt idx="5005">
                  <c:v>0.41750992001029202</c:v>
                </c:pt>
                <c:pt idx="5006">
                  <c:v>0.48084986705831601</c:v>
                </c:pt>
                <c:pt idx="5007">
                  <c:v>0.78475817188417996</c:v>
                </c:pt>
                <c:pt idx="5008">
                  <c:v>1.0784628483401699</c:v>
                </c:pt>
                <c:pt idx="5009">
                  <c:v>1.5925877230199901</c:v>
                </c:pt>
                <c:pt idx="5010">
                  <c:v>2.1335202334615899</c:v>
                </c:pt>
                <c:pt idx="5011">
                  <c:v>1.39040420192619</c:v>
                </c:pt>
                <c:pt idx="5012">
                  <c:v>1.2951773722548601</c:v>
                </c:pt>
                <c:pt idx="5013">
                  <c:v>1.2790621645729301</c:v>
                </c:pt>
                <c:pt idx="5014">
                  <c:v>1.22827612538956</c:v>
                </c:pt>
                <c:pt idx="5015">
                  <c:v>1.1072672872798099</c:v>
                </c:pt>
                <c:pt idx="5016">
                  <c:v>0.93674152386931198</c:v>
                </c:pt>
                <c:pt idx="5017">
                  <c:v>0.74664684019019301</c:v>
                </c:pt>
                <c:pt idx="5018">
                  <c:v>0.51772540133742695</c:v>
                </c:pt>
                <c:pt idx="5019">
                  <c:v>0.37232211179031499</c:v>
                </c:pt>
                <c:pt idx="5020">
                  <c:v>0.29002151650179298</c:v>
                </c:pt>
                <c:pt idx="5021">
                  <c:v>0.207247331005733</c:v>
                </c:pt>
                <c:pt idx="5022">
                  <c:v>0.16950970710847199</c:v>
                </c:pt>
                <c:pt idx="5023">
                  <c:v>0.69508803014726095</c:v>
                </c:pt>
                <c:pt idx="5024">
                  <c:v>2.7321381262128801</c:v>
                </c:pt>
                <c:pt idx="5025">
                  <c:v>1.6486791060546</c:v>
                </c:pt>
                <c:pt idx="5026">
                  <c:v>2.3087941313718301</c:v>
                </c:pt>
                <c:pt idx="5027">
                  <c:v>3.4218569367765799</c:v>
                </c:pt>
                <c:pt idx="5028">
                  <c:v>3.0317406532637299</c:v>
                </c:pt>
                <c:pt idx="5029">
                  <c:v>3.0180411879005198</c:v>
                </c:pt>
                <c:pt idx="5030">
                  <c:v>2.40734462076143</c:v>
                </c:pt>
                <c:pt idx="5031">
                  <c:v>1.91598785779138</c:v>
                </c:pt>
                <c:pt idx="5032">
                  <c:v>1.39448017948123</c:v>
                </c:pt>
                <c:pt idx="5033">
                  <c:v>0.93022990260687699</c:v>
                </c:pt>
                <c:pt idx="5034">
                  <c:v>0.91555917065965797</c:v>
                </c:pt>
                <c:pt idx="5035">
                  <c:v>1.1602166853308</c:v>
                </c:pt>
                <c:pt idx="5036">
                  <c:v>0.64483323011845495</c:v>
                </c:pt>
                <c:pt idx="5037">
                  <c:v>0.60436677277047601</c:v>
                </c:pt>
                <c:pt idx="5038">
                  <c:v>0.449621308757714</c:v>
                </c:pt>
                <c:pt idx="5039">
                  <c:v>0.52120324466468904</c:v>
                </c:pt>
                <c:pt idx="5040">
                  <c:v>0.67199599822171596</c:v>
                </c:pt>
                <c:pt idx="5041">
                  <c:v>1.05573444024575</c:v>
                </c:pt>
                <c:pt idx="5042">
                  <c:v>1.1956369565762801</c:v>
                </c:pt>
                <c:pt idx="5043">
                  <c:v>2.1452906832016998</c:v>
                </c:pt>
                <c:pt idx="5044">
                  <c:v>1.7662917811171499</c:v>
                </c:pt>
                <c:pt idx="5045">
                  <c:v>1.3747211296986701</c:v>
                </c:pt>
                <c:pt idx="5046">
                  <c:v>1.39087300207136</c:v>
                </c:pt>
                <c:pt idx="5047">
                  <c:v>1.3523919331735901</c:v>
                </c:pt>
                <c:pt idx="5048">
                  <c:v>1.2409015912319601</c:v>
                </c:pt>
                <c:pt idx="5049">
                  <c:v>1.11896479231565</c:v>
                </c:pt>
                <c:pt idx="5050">
                  <c:v>0.96464042916570703</c:v>
                </c:pt>
                <c:pt idx="5051">
                  <c:v>0.70449655120021704</c:v>
                </c:pt>
                <c:pt idx="5052">
                  <c:v>0.44188461078091401</c:v>
                </c:pt>
                <c:pt idx="5053">
                  <c:v>0.30007108952879802</c:v>
                </c:pt>
                <c:pt idx="5054">
                  <c:v>0.289560060964906</c:v>
                </c:pt>
                <c:pt idx="5055">
                  <c:v>0.26553752454031798</c:v>
                </c:pt>
                <c:pt idx="5056">
                  <c:v>0.39525381089497402</c:v>
                </c:pt>
                <c:pt idx="5057">
                  <c:v>1.1303058296200199</c:v>
                </c:pt>
                <c:pt idx="5058">
                  <c:v>3.0998395430697698</c:v>
                </c:pt>
                <c:pt idx="5059">
                  <c:v>1.5877279073474799</c:v>
                </c:pt>
                <c:pt idx="5060">
                  <c:v>2.4721370381880101</c:v>
                </c:pt>
                <c:pt idx="5061">
                  <c:v>2.8887507322089898</c:v>
                </c:pt>
                <c:pt idx="5062">
                  <c:v>3.0750856317003601</c:v>
                </c:pt>
                <c:pt idx="5063">
                  <c:v>3.23525049455061</c:v>
                </c:pt>
                <c:pt idx="5064">
                  <c:v>2.19166926350875</c:v>
                </c:pt>
                <c:pt idx="5065">
                  <c:v>1.6572139219992099</c:v>
                </c:pt>
                <c:pt idx="5066">
                  <c:v>1.67164453785756</c:v>
                </c:pt>
                <c:pt idx="5067">
                  <c:v>1.0091624459664601</c:v>
                </c:pt>
                <c:pt idx="5068">
                  <c:v>0.75024868825276902</c:v>
                </c:pt>
                <c:pt idx="5069">
                  <c:v>1.35781619082776</c:v>
                </c:pt>
                <c:pt idx="5070">
                  <c:v>0.81505839861325302</c:v>
                </c:pt>
                <c:pt idx="5071">
                  <c:v>0.53056082362910995</c:v>
                </c:pt>
                <c:pt idx="5072">
                  <c:v>0.377604831095949</c:v>
                </c:pt>
                <c:pt idx="5073">
                  <c:v>0.40904267778069298</c:v>
                </c:pt>
                <c:pt idx="5074">
                  <c:v>0.44813071411252298</c:v>
                </c:pt>
                <c:pt idx="5075">
                  <c:v>0.63998050616093005</c:v>
                </c:pt>
                <c:pt idx="5076">
                  <c:v>1.27443344087049</c:v>
                </c:pt>
                <c:pt idx="5077">
                  <c:v>1.8742135727181699</c:v>
                </c:pt>
                <c:pt idx="5078">
                  <c:v>2.5797200202056798</c:v>
                </c:pt>
                <c:pt idx="5079">
                  <c:v>1.9142076834769</c:v>
                </c:pt>
                <c:pt idx="5080">
                  <c:v>1.5075589586659599</c:v>
                </c:pt>
                <c:pt idx="5081">
                  <c:v>1.39832577164908</c:v>
                </c:pt>
                <c:pt idx="5082">
                  <c:v>1.2530743724192901</c:v>
                </c:pt>
                <c:pt idx="5083">
                  <c:v>1.1388088100331</c:v>
                </c:pt>
                <c:pt idx="5084">
                  <c:v>0.88908089718821404</c:v>
                </c:pt>
                <c:pt idx="5085">
                  <c:v>0.56259996730270101</c:v>
                </c:pt>
                <c:pt idx="5086">
                  <c:v>0.27591488806151798</c:v>
                </c:pt>
                <c:pt idx="5087">
                  <c:v>0.206121568473559</c:v>
                </c:pt>
                <c:pt idx="5088">
                  <c:v>0.17242633719359701</c:v>
                </c:pt>
                <c:pt idx="5089">
                  <c:v>0.18464356337549401</c:v>
                </c:pt>
                <c:pt idx="5090">
                  <c:v>0.37456872164931199</c:v>
                </c:pt>
                <c:pt idx="5091">
                  <c:v>0.76344509935292704</c:v>
                </c:pt>
                <c:pt idx="5092">
                  <c:v>2.73876693286523</c:v>
                </c:pt>
                <c:pt idx="5093">
                  <c:v>2.0374299109836902</c:v>
                </c:pt>
                <c:pt idx="5094">
                  <c:v>2.2806850258043099</c:v>
                </c:pt>
                <c:pt idx="5095">
                  <c:v>2.72099041824278</c:v>
                </c:pt>
                <c:pt idx="5096">
                  <c:v>2.9397661114949298</c:v>
                </c:pt>
                <c:pt idx="5097">
                  <c:v>3.2241760192076998</c:v>
                </c:pt>
                <c:pt idx="5098">
                  <c:v>2.34785184318517</c:v>
                </c:pt>
                <c:pt idx="5099">
                  <c:v>1.67678525454245</c:v>
                </c:pt>
                <c:pt idx="5100">
                  <c:v>1.9755379673359901</c:v>
                </c:pt>
                <c:pt idx="5101">
                  <c:v>1.0983730389617199</c:v>
                </c:pt>
                <c:pt idx="5102">
                  <c:v>0.731746991978102</c:v>
                </c:pt>
                <c:pt idx="5103">
                  <c:v>1.3030882892298601</c:v>
                </c:pt>
                <c:pt idx="5104">
                  <c:v>0.74077131023818699</c:v>
                </c:pt>
                <c:pt idx="5105">
                  <c:v>0.53575279149436095</c:v>
                </c:pt>
                <c:pt idx="5106">
                  <c:v>0.39301968372461998</c:v>
                </c:pt>
                <c:pt idx="5107">
                  <c:v>0.39797810416906099</c:v>
                </c:pt>
                <c:pt idx="5108">
                  <c:v>0.52359055050583203</c:v>
                </c:pt>
                <c:pt idx="5109">
                  <c:v>0.81782719128737702</c:v>
                </c:pt>
                <c:pt idx="5110">
                  <c:v>1.26015072442982</c:v>
                </c:pt>
                <c:pt idx="5111">
                  <c:v>2.0474907965932401</c:v>
                </c:pt>
                <c:pt idx="5112">
                  <c:v>2.0900674046795702</c:v>
                </c:pt>
                <c:pt idx="5113">
                  <c:v>1.59482519542927</c:v>
                </c:pt>
                <c:pt idx="5114">
                  <c:v>1.4196435276596699</c:v>
                </c:pt>
                <c:pt idx="5115">
                  <c:v>1.3334603536284799</c:v>
                </c:pt>
                <c:pt idx="5116">
                  <c:v>1.27897815906801</c:v>
                </c:pt>
                <c:pt idx="5117">
                  <c:v>1.19463649904144</c:v>
                </c:pt>
                <c:pt idx="5118">
                  <c:v>0.93127514825479996</c:v>
                </c:pt>
                <c:pt idx="5119">
                  <c:v>0.63644681556042104</c:v>
                </c:pt>
                <c:pt idx="5120">
                  <c:v>0.44117548246701099</c:v>
                </c:pt>
                <c:pt idx="5121">
                  <c:v>0.23173419684414301</c:v>
                </c:pt>
                <c:pt idx="5122">
                  <c:v>0.22187294629134</c:v>
                </c:pt>
                <c:pt idx="5123">
                  <c:v>0.40508554536788899</c:v>
                </c:pt>
                <c:pt idx="5124">
                  <c:v>0.35720882499456802</c:v>
                </c:pt>
                <c:pt idx="5125">
                  <c:v>0.69113520061779499</c:v>
                </c:pt>
                <c:pt idx="5126">
                  <c:v>2.2100467762404898</c:v>
                </c:pt>
                <c:pt idx="5127">
                  <c:v>2.0438358940761399</c:v>
                </c:pt>
                <c:pt idx="5128">
                  <c:v>2.7963126185766498</c:v>
                </c:pt>
                <c:pt idx="5129">
                  <c:v>3.2028569059051</c:v>
                </c:pt>
                <c:pt idx="5130">
                  <c:v>2.89735884068025</c:v>
                </c:pt>
                <c:pt idx="5131">
                  <c:v>3.1087972770357699</c:v>
                </c:pt>
                <c:pt idx="5132">
                  <c:v>2.2830775160178001</c:v>
                </c:pt>
                <c:pt idx="5133">
                  <c:v>1.83881991136408</c:v>
                </c:pt>
                <c:pt idx="5134">
                  <c:v>1.4566337311548201</c:v>
                </c:pt>
                <c:pt idx="5135">
                  <c:v>0.78461490169573</c:v>
                </c:pt>
                <c:pt idx="5136">
                  <c:v>0.75521212566139295</c:v>
                </c:pt>
                <c:pt idx="5137">
                  <c:v>1.0373284539055101</c:v>
                </c:pt>
                <c:pt idx="5138">
                  <c:v>0.62974442087167404</c:v>
                </c:pt>
                <c:pt idx="5139">
                  <c:v>0.52364103320977395</c:v>
                </c:pt>
                <c:pt idx="5140">
                  <c:v>0.31529073071214803</c:v>
                </c:pt>
                <c:pt idx="5141">
                  <c:v>0.35093212924153899</c:v>
                </c:pt>
                <c:pt idx="5142">
                  <c:v>0.60200631802996896</c:v>
                </c:pt>
                <c:pt idx="5143">
                  <c:v>0.69056190436050002</c:v>
                </c:pt>
                <c:pt idx="5144">
                  <c:v>1.09213509291891</c:v>
                </c:pt>
                <c:pt idx="5145">
                  <c:v>1.90752775957809</c:v>
                </c:pt>
                <c:pt idx="5146">
                  <c:v>2.3059276585055701</c:v>
                </c:pt>
                <c:pt idx="5147">
                  <c:v>1.80914251335405</c:v>
                </c:pt>
                <c:pt idx="5148">
                  <c:v>1.5335381410512701</c:v>
                </c:pt>
                <c:pt idx="5149">
                  <c:v>1.3950151729515301</c:v>
                </c:pt>
                <c:pt idx="5150">
                  <c:v>1.1776024689889999</c:v>
                </c:pt>
                <c:pt idx="5151">
                  <c:v>0.90753832212529695</c:v>
                </c:pt>
                <c:pt idx="5152">
                  <c:v>0.62511403823942402</c:v>
                </c:pt>
                <c:pt idx="5153">
                  <c:v>0.41515034407428802</c:v>
                </c:pt>
                <c:pt idx="5154">
                  <c:v>0.37462757261846102</c:v>
                </c:pt>
                <c:pt idx="5155">
                  <c:v>0.27935907589158399</c:v>
                </c:pt>
                <c:pt idx="5156">
                  <c:v>0.23484221440362901</c:v>
                </c:pt>
                <c:pt idx="5157">
                  <c:v>0.264522985649641</c:v>
                </c:pt>
                <c:pt idx="5158">
                  <c:v>0.195712885789362</c:v>
                </c:pt>
                <c:pt idx="5159">
                  <c:v>0.52231015689913596</c:v>
                </c:pt>
                <c:pt idx="5160">
                  <c:v>1.66052893351908</c:v>
                </c:pt>
                <c:pt idx="5161">
                  <c:v>2.3238102267427099</c:v>
                </c:pt>
                <c:pt idx="5162">
                  <c:v>2.3238875943048498</c:v>
                </c:pt>
                <c:pt idx="5163">
                  <c:v>2.6841519089636101</c:v>
                </c:pt>
                <c:pt idx="5164">
                  <c:v>2.7743333429069001</c:v>
                </c:pt>
                <c:pt idx="5165">
                  <c:v>2.9699883331721999</c:v>
                </c:pt>
                <c:pt idx="5166">
                  <c:v>2.76645076967475</c:v>
                </c:pt>
                <c:pt idx="5167">
                  <c:v>1.8507773169022801</c:v>
                </c:pt>
                <c:pt idx="5168">
                  <c:v>1.7977976920846801</c:v>
                </c:pt>
                <c:pt idx="5169">
                  <c:v>1.2354513132106799</c:v>
                </c:pt>
                <c:pt idx="5170">
                  <c:v>0.74326592240866296</c:v>
                </c:pt>
                <c:pt idx="5171">
                  <c:v>1.1111068406597999</c:v>
                </c:pt>
                <c:pt idx="5172">
                  <c:v>1.2387880962037101</c:v>
                </c:pt>
                <c:pt idx="5173">
                  <c:v>0.63542655516511104</c:v>
                </c:pt>
                <c:pt idx="5174">
                  <c:v>0.39835023010536802</c:v>
                </c:pt>
                <c:pt idx="5175">
                  <c:v>0.37387736657091197</c:v>
                </c:pt>
                <c:pt idx="5176">
                  <c:v>0.54048469112270003</c:v>
                </c:pt>
                <c:pt idx="5177">
                  <c:v>0.73586247744126798</c:v>
                </c:pt>
                <c:pt idx="5178">
                  <c:v>1.16652173922563</c:v>
                </c:pt>
                <c:pt idx="5179">
                  <c:v>1.74719983528616</c:v>
                </c:pt>
                <c:pt idx="5180">
                  <c:v>2.14757589723227</c:v>
                </c:pt>
                <c:pt idx="5181">
                  <c:v>1.62264505145303</c:v>
                </c:pt>
                <c:pt idx="5182">
                  <c:v>1.41106908371383</c:v>
                </c:pt>
                <c:pt idx="5183">
                  <c:v>1.32789908639249</c:v>
                </c:pt>
                <c:pt idx="5184">
                  <c:v>1.1036062479639199</c:v>
                </c:pt>
                <c:pt idx="5185">
                  <c:v>0.93987586964290104</c:v>
                </c:pt>
                <c:pt idx="5186">
                  <c:v>0.84362076157003196</c:v>
                </c:pt>
                <c:pt idx="5187">
                  <c:v>0.67780784768693803</c:v>
                </c:pt>
                <c:pt idx="5188">
                  <c:v>0.36854111471177797</c:v>
                </c:pt>
                <c:pt idx="5189">
                  <c:v>0.21619361858297301</c:v>
                </c:pt>
                <c:pt idx="5190">
                  <c:v>0.31264496749028298</c:v>
                </c:pt>
                <c:pt idx="5191">
                  <c:v>0.26785585643028198</c:v>
                </c:pt>
                <c:pt idx="5192">
                  <c:v>0.18721155969650999</c:v>
                </c:pt>
                <c:pt idx="5193">
                  <c:v>0.23053719274121501</c:v>
                </c:pt>
                <c:pt idx="5194">
                  <c:v>2.0675055363691301</c:v>
                </c:pt>
                <c:pt idx="5195">
                  <c:v>2.2653398654305699</c:v>
                </c:pt>
                <c:pt idx="5196">
                  <c:v>2.94253584040331</c:v>
                </c:pt>
                <c:pt idx="5197">
                  <c:v>3.3531143178504998</c:v>
                </c:pt>
                <c:pt idx="5198">
                  <c:v>3.0590530416964001</c:v>
                </c:pt>
                <c:pt idx="5199">
                  <c:v>2.6547251859657699</c:v>
                </c:pt>
                <c:pt idx="5200">
                  <c:v>2.07929855963111</c:v>
                </c:pt>
                <c:pt idx="5201">
                  <c:v>2.0038191713612798</c:v>
                </c:pt>
                <c:pt idx="5202">
                  <c:v>1.72803550248425</c:v>
                </c:pt>
                <c:pt idx="5203">
                  <c:v>0.76410192181802505</c:v>
                </c:pt>
                <c:pt idx="5204">
                  <c:v>1.1509404586810701</c:v>
                </c:pt>
                <c:pt idx="5205">
                  <c:v>1.0437112448972701</c:v>
                </c:pt>
                <c:pt idx="5206">
                  <c:v>0.671325172835043</c:v>
                </c:pt>
                <c:pt idx="5207">
                  <c:v>0.31819287505850902</c:v>
                </c:pt>
                <c:pt idx="5208">
                  <c:v>0.31865570182879199</c:v>
                </c:pt>
                <c:pt idx="5209">
                  <c:v>0.49831924915459602</c:v>
                </c:pt>
                <c:pt idx="5210">
                  <c:v>0.42304183219747898</c:v>
                </c:pt>
                <c:pt idx="5211">
                  <c:v>0.69590516430545302</c:v>
                </c:pt>
                <c:pt idx="5212">
                  <c:v>1.18827735855102</c:v>
                </c:pt>
                <c:pt idx="5213">
                  <c:v>2.1715106487109401</c:v>
                </c:pt>
                <c:pt idx="5214">
                  <c:v>2.4166032873523098</c:v>
                </c:pt>
                <c:pt idx="5215">
                  <c:v>1.5158326492921299</c:v>
                </c:pt>
                <c:pt idx="5216">
                  <c:v>1.4005087871894999</c:v>
                </c:pt>
                <c:pt idx="5217">
                  <c:v>1.3873419991800899</c:v>
                </c:pt>
                <c:pt idx="5218">
                  <c:v>1.2001634547048201</c:v>
                </c:pt>
                <c:pt idx="5219">
                  <c:v>0.99599413241293699</c:v>
                </c:pt>
                <c:pt idx="5220">
                  <c:v>0.76711545369781198</c:v>
                </c:pt>
                <c:pt idx="5221">
                  <c:v>0.52156032390606599</c:v>
                </c:pt>
                <c:pt idx="5222">
                  <c:v>0.32149828804987401</c:v>
                </c:pt>
                <c:pt idx="5223">
                  <c:v>0.26453972766864298</c:v>
                </c:pt>
                <c:pt idx="5224">
                  <c:v>0.210182112514362</c:v>
                </c:pt>
                <c:pt idx="5225">
                  <c:v>0.307543672979953</c:v>
                </c:pt>
                <c:pt idx="5226">
                  <c:v>0.35354171480038998</c:v>
                </c:pt>
                <c:pt idx="5227">
                  <c:v>0.87842316350890903</c:v>
                </c:pt>
                <c:pt idx="5228">
                  <c:v>2.7568964874768098</c:v>
                </c:pt>
                <c:pt idx="5229">
                  <c:v>2.6140739334314902</c:v>
                </c:pt>
                <c:pt idx="5230">
                  <c:v>2.5810365766416399</c:v>
                </c:pt>
                <c:pt idx="5231">
                  <c:v>2.07902322907514</c:v>
                </c:pt>
                <c:pt idx="5232">
                  <c:v>2.4074081322796101</c:v>
                </c:pt>
                <c:pt idx="5233">
                  <c:v>2.9875186419805</c:v>
                </c:pt>
                <c:pt idx="5234">
                  <c:v>2.9937539211608599</c:v>
                </c:pt>
                <c:pt idx="5235">
                  <c:v>2.2550015548433699</c:v>
                </c:pt>
                <c:pt idx="5236">
                  <c:v>1.71828339766117</c:v>
                </c:pt>
                <c:pt idx="5237">
                  <c:v>0.89991924148947899</c:v>
                </c:pt>
                <c:pt idx="5238">
                  <c:v>0.82624698276665398</c:v>
                </c:pt>
                <c:pt idx="5239">
                  <c:v>1.6758632138826199</c:v>
                </c:pt>
                <c:pt idx="5240">
                  <c:v>0.878836510080231</c:v>
                </c:pt>
                <c:pt idx="5241">
                  <c:v>0.82663515357925599</c:v>
                </c:pt>
                <c:pt idx="5242">
                  <c:v>0.41506941139645498</c:v>
                </c:pt>
                <c:pt idx="5243">
                  <c:v>0.32615285430914098</c:v>
                </c:pt>
                <c:pt idx="5244">
                  <c:v>0.493600553084172</c:v>
                </c:pt>
                <c:pt idx="5245">
                  <c:v>0.82979302229531904</c:v>
                </c:pt>
                <c:pt idx="5246">
                  <c:v>1.41878389705163</c:v>
                </c:pt>
                <c:pt idx="5247">
                  <c:v>2.3524997674288901</c:v>
                </c:pt>
                <c:pt idx="5248">
                  <c:v>2.4331263296711501</c:v>
                </c:pt>
                <c:pt idx="5249">
                  <c:v>1.7140894227705901</c:v>
                </c:pt>
                <c:pt idx="5250">
                  <c:v>1.57969088312207</c:v>
                </c:pt>
                <c:pt idx="5251">
                  <c:v>1.4154671493270301</c:v>
                </c:pt>
                <c:pt idx="5252">
                  <c:v>1.0994736688620601</c:v>
                </c:pt>
                <c:pt idx="5253">
                  <c:v>0.97289225769043897</c:v>
                </c:pt>
                <c:pt idx="5254">
                  <c:v>0.79525343547135996</c:v>
                </c:pt>
                <c:pt idx="5255">
                  <c:v>0.56899364977212197</c:v>
                </c:pt>
                <c:pt idx="5256">
                  <c:v>0.40600846645605798</c:v>
                </c:pt>
                <c:pt idx="5257">
                  <c:v>0.51177126826835395</c:v>
                </c:pt>
                <c:pt idx="5258">
                  <c:v>0.37503903651353399</c:v>
                </c:pt>
                <c:pt idx="5259">
                  <c:v>0.239360342822281</c:v>
                </c:pt>
                <c:pt idx="5260">
                  <c:v>0.353139597553149</c:v>
                </c:pt>
                <c:pt idx="5261">
                  <c:v>0.82293069167032495</c:v>
                </c:pt>
                <c:pt idx="5262">
                  <c:v>3.26327699905494</c:v>
                </c:pt>
                <c:pt idx="5263">
                  <c:v>1.50702956293299</c:v>
                </c:pt>
                <c:pt idx="5264">
                  <c:v>2.5799657425287599</c:v>
                </c:pt>
                <c:pt idx="5265">
                  <c:v>3.3550754109679901</c:v>
                </c:pt>
                <c:pt idx="5266">
                  <c:v>4.2811005327748397</c:v>
                </c:pt>
                <c:pt idx="5267">
                  <c:v>2.7355582904617499</c:v>
                </c:pt>
                <c:pt idx="5268">
                  <c:v>1.9439610749408001</c:v>
                </c:pt>
                <c:pt idx="5269">
                  <c:v>1.59705156893164</c:v>
                </c:pt>
                <c:pt idx="5270">
                  <c:v>1.7151935066819699</c:v>
                </c:pt>
                <c:pt idx="5271">
                  <c:v>0.87787226851461697</c:v>
                </c:pt>
                <c:pt idx="5272">
                  <c:v>0.549905628680049</c:v>
                </c:pt>
                <c:pt idx="5273">
                  <c:v>1.0792063947480099</c:v>
                </c:pt>
                <c:pt idx="5274">
                  <c:v>0.60765238226226004</c:v>
                </c:pt>
                <c:pt idx="5275">
                  <c:v>0.30548580428065703</c:v>
                </c:pt>
                <c:pt idx="5276">
                  <c:v>0.35669674230920601</c:v>
                </c:pt>
                <c:pt idx="5277">
                  <c:v>0.34038761154895197</c:v>
                </c:pt>
                <c:pt idx="5278">
                  <c:v>0.51347121958781705</c:v>
                </c:pt>
                <c:pt idx="5279">
                  <c:v>1.0253224206663001</c:v>
                </c:pt>
                <c:pt idx="5280">
                  <c:v>1.6188131709873099</c:v>
                </c:pt>
                <c:pt idx="5281">
                  <c:v>2.44340553517319</c:v>
                </c:pt>
                <c:pt idx="5282">
                  <c:v>2.08391250322896</c:v>
                </c:pt>
                <c:pt idx="5283">
                  <c:v>1.3659689009088001</c:v>
                </c:pt>
                <c:pt idx="5284">
                  <c:v>1.6446410713605599</c:v>
                </c:pt>
                <c:pt idx="5285">
                  <c:v>1.54122456161716</c:v>
                </c:pt>
                <c:pt idx="5286">
                  <c:v>1.27722231847279</c:v>
                </c:pt>
                <c:pt idx="5287">
                  <c:v>1.0505869506299801</c:v>
                </c:pt>
                <c:pt idx="5288">
                  <c:v>0.76253478383677697</c:v>
                </c:pt>
                <c:pt idx="5289">
                  <c:v>0.49392548513920598</c:v>
                </c:pt>
                <c:pt idx="5290">
                  <c:v>0.287095105235182</c:v>
                </c:pt>
                <c:pt idx="5291">
                  <c:v>0.31026617035861298</c:v>
                </c:pt>
                <c:pt idx="5292">
                  <c:v>0.30767825545202199</c:v>
                </c:pt>
                <c:pt idx="5293">
                  <c:v>0.22345090473077101</c:v>
                </c:pt>
                <c:pt idx="5294">
                  <c:v>0.18491056269721301</c:v>
                </c:pt>
                <c:pt idx="5295">
                  <c:v>0.51389126768704696</c:v>
                </c:pt>
                <c:pt idx="5296">
                  <c:v>1.5842069094625899</c:v>
                </c:pt>
                <c:pt idx="5297">
                  <c:v>2.3309453821636401</c:v>
                </c:pt>
                <c:pt idx="5298">
                  <c:v>2.5459757555982301</c:v>
                </c:pt>
                <c:pt idx="5299">
                  <c:v>2.1071876356971599</c:v>
                </c:pt>
                <c:pt idx="5300">
                  <c:v>2.0116622382942402</c:v>
                </c:pt>
                <c:pt idx="5301">
                  <c:v>2.4855766049498502</c:v>
                </c:pt>
                <c:pt idx="5302">
                  <c:v>2.7952518623490801</c:v>
                </c:pt>
                <c:pt idx="5303">
                  <c:v>2.3793913043642099</c:v>
                </c:pt>
                <c:pt idx="5304">
                  <c:v>1.9253425080034501</c:v>
                </c:pt>
                <c:pt idx="5305">
                  <c:v>1.85218729524149</c:v>
                </c:pt>
                <c:pt idx="5306">
                  <c:v>1.10988974915935</c:v>
                </c:pt>
                <c:pt idx="5307">
                  <c:v>0.50633428725102103</c:v>
                </c:pt>
                <c:pt idx="5308">
                  <c:v>1.21593803131739</c:v>
                </c:pt>
                <c:pt idx="5309">
                  <c:v>0.84706854202773896</c:v>
                </c:pt>
                <c:pt idx="5310">
                  <c:v>0.57112604558801205</c:v>
                </c:pt>
                <c:pt idx="5311">
                  <c:v>0.563135438026235</c:v>
                </c:pt>
                <c:pt idx="5312">
                  <c:v>0.55503994448688099</c:v>
                </c:pt>
                <c:pt idx="5313">
                  <c:v>0.53711793748952397</c:v>
                </c:pt>
                <c:pt idx="5314">
                  <c:v>0.91070199036402699</c:v>
                </c:pt>
                <c:pt idx="5315">
                  <c:v>1.8837306611731901</c:v>
                </c:pt>
                <c:pt idx="5316">
                  <c:v>2.2287864928449301</c:v>
                </c:pt>
                <c:pt idx="5317">
                  <c:v>1.65575159080612</c:v>
                </c:pt>
                <c:pt idx="5318">
                  <c:v>1.7187116186728399</c:v>
                </c:pt>
                <c:pt idx="5319">
                  <c:v>1.61729875761221</c:v>
                </c:pt>
                <c:pt idx="5320">
                  <c:v>1.3761179399524599</c:v>
                </c:pt>
                <c:pt idx="5321">
                  <c:v>1.2049164155284799</c:v>
                </c:pt>
                <c:pt idx="5322">
                  <c:v>1.2061234696083101</c:v>
                </c:pt>
                <c:pt idx="5323">
                  <c:v>0.84622262545798199</c:v>
                </c:pt>
                <c:pt idx="5324">
                  <c:v>0.67890315996171402</c:v>
                </c:pt>
                <c:pt idx="5325">
                  <c:v>0.54259274128023505</c:v>
                </c:pt>
                <c:pt idx="5326">
                  <c:v>0.54735965484587901</c:v>
                </c:pt>
                <c:pt idx="5327">
                  <c:v>0.34583556177611302</c:v>
                </c:pt>
                <c:pt idx="5328">
                  <c:v>0.33925936916023403</c:v>
                </c:pt>
                <c:pt idx="5329">
                  <c:v>0.70071489239846996</c:v>
                </c:pt>
                <c:pt idx="5330">
                  <c:v>0.601394700167037</c:v>
                </c:pt>
                <c:pt idx="5331">
                  <c:v>1.0444174129111401</c:v>
                </c:pt>
                <c:pt idx="5332">
                  <c:v>1.7707573448120999</c:v>
                </c:pt>
                <c:pt idx="5333">
                  <c:v>2.6205965692387698</c:v>
                </c:pt>
                <c:pt idx="5334">
                  <c:v>2.21139384214707</c:v>
                </c:pt>
                <c:pt idx="5335">
                  <c:v>2.5943411220550798</c:v>
                </c:pt>
                <c:pt idx="5336">
                  <c:v>2.33623886769012</c:v>
                </c:pt>
                <c:pt idx="5337">
                  <c:v>2.47589900280625</c:v>
                </c:pt>
                <c:pt idx="5338">
                  <c:v>2.2651865406738598</c:v>
                </c:pt>
                <c:pt idx="5339">
                  <c:v>1.0837361522681599</c:v>
                </c:pt>
                <c:pt idx="5340">
                  <c:v>0.64546727776781998</c:v>
                </c:pt>
                <c:pt idx="5341">
                  <c:v>0.53993977089393996</c:v>
                </c:pt>
                <c:pt idx="5342">
                  <c:v>0.75589428585417995</c:v>
                </c:pt>
                <c:pt idx="5343">
                  <c:v>0.79270662364395605</c:v>
                </c:pt>
                <c:pt idx="5344">
                  <c:v>0.67884797518737605</c:v>
                </c:pt>
                <c:pt idx="5345">
                  <c:v>0.61480131852900199</c:v>
                </c:pt>
                <c:pt idx="5346">
                  <c:v>0.59386466408517702</c:v>
                </c:pt>
                <c:pt idx="5347">
                  <c:v>0.30682522065501699</c:v>
                </c:pt>
                <c:pt idx="5348">
                  <c:v>0.82065709031421896</c:v>
                </c:pt>
                <c:pt idx="5349">
                  <c:v>1.0190193490022601</c:v>
                </c:pt>
                <c:pt idx="5350">
                  <c:v>1.3976969584405601</c:v>
                </c:pt>
                <c:pt idx="5351">
                  <c:v>1.3549957084603601</c:v>
                </c:pt>
                <c:pt idx="5352">
                  <c:v>2.3076177271673499</c:v>
                </c:pt>
                <c:pt idx="5353">
                  <c:v>2.3986583197696199</c:v>
                </c:pt>
                <c:pt idx="5354">
                  <c:v>2.18646357066863</c:v>
                </c:pt>
                <c:pt idx="5355">
                  <c:v>1.4922938228368401</c:v>
                </c:pt>
                <c:pt idx="5356">
                  <c:v>1.05641411752683</c:v>
                </c:pt>
                <c:pt idx="5357">
                  <c:v>1.0145115312513699</c:v>
                </c:pt>
                <c:pt idx="5358">
                  <c:v>0.54157671323737699</c:v>
                </c:pt>
                <c:pt idx="5359">
                  <c:v>0.13467962973293299</c:v>
                </c:pt>
                <c:pt idx="5360">
                  <c:v>0.30642281129348098</c:v>
                </c:pt>
                <c:pt idx="5361">
                  <c:v>0.31892830655964</c:v>
                </c:pt>
                <c:pt idx="5362">
                  <c:v>0.29357875669230599</c:v>
                </c:pt>
                <c:pt idx="5363">
                  <c:v>0.38117724008786302</c:v>
                </c:pt>
                <c:pt idx="5364">
                  <c:v>0.54540089330784902</c:v>
                </c:pt>
                <c:pt idx="5365">
                  <c:v>0.54624910121024495</c:v>
                </c:pt>
                <c:pt idx="5366">
                  <c:v>1.6138462847972901</c:v>
                </c:pt>
                <c:pt idx="5367">
                  <c:v>2.2840925108210901</c:v>
                </c:pt>
                <c:pt idx="5368">
                  <c:v>2.0271995745582099</c:v>
                </c:pt>
                <c:pt idx="5369">
                  <c:v>2.7065569300003598</c:v>
                </c:pt>
                <c:pt idx="5370">
                  <c:v>3.04124743646961</c:v>
                </c:pt>
                <c:pt idx="5371">
                  <c:v>2.76243595232632</c:v>
                </c:pt>
                <c:pt idx="5372">
                  <c:v>2.2905160102182198</c:v>
                </c:pt>
                <c:pt idx="5373">
                  <c:v>1.5534652658621</c:v>
                </c:pt>
                <c:pt idx="5374">
                  <c:v>1.05274540399329</c:v>
                </c:pt>
                <c:pt idx="5375">
                  <c:v>0.55928746709630495</c:v>
                </c:pt>
                <c:pt idx="5376">
                  <c:v>0.39177942969226998</c:v>
                </c:pt>
                <c:pt idx="5377">
                  <c:v>0.63234937586195195</c:v>
                </c:pt>
                <c:pt idx="5378">
                  <c:v>0.66554741213755797</c:v>
                </c:pt>
                <c:pt idx="5379">
                  <c:v>0.53889897631745398</c:v>
                </c:pt>
                <c:pt idx="5380">
                  <c:v>0.428639913435508</c:v>
                </c:pt>
                <c:pt idx="5381">
                  <c:v>0.315715899626547</c:v>
                </c:pt>
                <c:pt idx="5382">
                  <c:v>0.50499284623249896</c:v>
                </c:pt>
                <c:pt idx="5383">
                  <c:v>0.66643995175559501</c:v>
                </c:pt>
                <c:pt idx="5384">
                  <c:v>0.98819007982776297</c:v>
                </c:pt>
                <c:pt idx="5385">
                  <c:v>1.65180319450169</c:v>
                </c:pt>
                <c:pt idx="5386">
                  <c:v>2.0210338035525299</c:v>
                </c:pt>
                <c:pt idx="5387">
                  <c:v>2.4736991912591102</c:v>
                </c:pt>
                <c:pt idx="5388">
                  <c:v>2.1430523974984799</c:v>
                </c:pt>
                <c:pt idx="5389">
                  <c:v>2.0925274195811601</c:v>
                </c:pt>
                <c:pt idx="5390">
                  <c:v>1.5286762781508101</c:v>
                </c:pt>
                <c:pt idx="5391">
                  <c:v>1.1103243202506199</c:v>
                </c:pt>
                <c:pt idx="5392">
                  <c:v>0.71504530937137101</c:v>
                </c:pt>
                <c:pt idx="5393">
                  <c:v>0.42030495697647902</c:v>
                </c:pt>
                <c:pt idx="5394">
                  <c:v>0.22691810687778999</c:v>
                </c:pt>
                <c:pt idx="5395">
                  <c:v>0.33489701086901302</c:v>
                </c:pt>
                <c:pt idx="5396">
                  <c:v>0.117960357056937</c:v>
                </c:pt>
                <c:pt idx="5397">
                  <c:v>0.401958110465506</c:v>
                </c:pt>
                <c:pt idx="5398">
                  <c:v>0.42259123577755398</c:v>
                </c:pt>
                <c:pt idx="5399">
                  <c:v>0.52750229452486697</c:v>
                </c:pt>
                <c:pt idx="5400">
                  <c:v>0.68397287546948804</c:v>
                </c:pt>
                <c:pt idx="5401">
                  <c:v>1.3526105575704299</c:v>
                </c:pt>
                <c:pt idx="5402">
                  <c:v>1.4825205234643499</c:v>
                </c:pt>
                <c:pt idx="5403">
                  <c:v>1.33969362616757</c:v>
                </c:pt>
                <c:pt idx="5404">
                  <c:v>1.95365344429917</c:v>
                </c:pt>
                <c:pt idx="5405">
                  <c:v>2.39912606164703</c:v>
                </c:pt>
                <c:pt idx="5406">
                  <c:v>2.9673500019129899</c:v>
                </c:pt>
                <c:pt idx="5407">
                  <c:v>3.01781347927303</c:v>
                </c:pt>
                <c:pt idx="5408">
                  <c:v>2.3571236017678401</c:v>
                </c:pt>
                <c:pt idx="5409">
                  <c:v>1.62608398437289</c:v>
                </c:pt>
                <c:pt idx="5410">
                  <c:v>0.87471232799703902</c:v>
                </c:pt>
                <c:pt idx="5411">
                  <c:v>0.68313392789042504</c:v>
                </c:pt>
                <c:pt idx="5412">
                  <c:v>0.82959363364782401</c:v>
                </c:pt>
                <c:pt idx="5413">
                  <c:v>0.52497055594194997</c:v>
                </c:pt>
                <c:pt idx="5414">
                  <c:v>0.34417609541338001</c:v>
                </c:pt>
                <c:pt idx="5415">
                  <c:v>0.29249602057122098</c:v>
                </c:pt>
                <c:pt idx="5416">
                  <c:v>0.20633632519021</c:v>
                </c:pt>
                <c:pt idx="5417">
                  <c:v>0.46444557284680799</c:v>
                </c:pt>
                <c:pt idx="5418">
                  <c:v>0.805306585798229</c:v>
                </c:pt>
                <c:pt idx="5419">
                  <c:v>1.4106724020165</c:v>
                </c:pt>
                <c:pt idx="5420">
                  <c:v>2.18583848032626</c:v>
                </c:pt>
                <c:pt idx="5421">
                  <c:v>3.3030917088390099</c:v>
                </c:pt>
                <c:pt idx="5422">
                  <c:v>1.8476829196604601</c:v>
                </c:pt>
                <c:pt idx="5423">
                  <c:v>1.2545090466736399</c:v>
                </c:pt>
                <c:pt idx="5424">
                  <c:v>1.10912676210612</c:v>
                </c:pt>
                <c:pt idx="5425">
                  <c:v>0.92336539077117297</c:v>
                </c:pt>
                <c:pt idx="5426">
                  <c:v>0.77494223831586295</c:v>
                </c:pt>
                <c:pt idx="5427">
                  <c:v>0.58018118305663802</c:v>
                </c:pt>
                <c:pt idx="5428">
                  <c:v>0.459829256419163</c:v>
                </c:pt>
                <c:pt idx="5429">
                  <c:v>0.40356727444380303</c:v>
                </c:pt>
                <c:pt idx="5430">
                  <c:v>0.31261562253668601</c:v>
                </c:pt>
                <c:pt idx="5431">
                  <c:v>0.20844941172620299</c:v>
                </c:pt>
                <c:pt idx="5432">
                  <c:v>0.18450176728421899</c:v>
                </c:pt>
                <c:pt idx="5433">
                  <c:v>0.64890674916277502</c:v>
                </c:pt>
                <c:pt idx="5434">
                  <c:v>1.2548037508447301</c:v>
                </c:pt>
                <c:pt idx="5435">
                  <c:v>0.67290859295300998</c:v>
                </c:pt>
                <c:pt idx="5436">
                  <c:v>0.99390194689315303</c:v>
                </c:pt>
                <c:pt idx="5437">
                  <c:v>2.4684069265599198</c:v>
                </c:pt>
                <c:pt idx="5438">
                  <c:v>3.5545082689346801</c:v>
                </c:pt>
                <c:pt idx="5439">
                  <c:v>4.14737653297479</c:v>
                </c:pt>
                <c:pt idx="5440">
                  <c:v>3.7128772358165798</c:v>
                </c:pt>
                <c:pt idx="5441">
                  <c:v>2.0975999870695099</c:v>
                </c:pt>
                <c:pt idx="5442">
                  <c:v>1.6359519684996899</c:v>
                </c:pt>
                <c:pt idx="5443">
                  <c:v>1.1109056834106099</c:v>
                </c:pt>
                <c:pt idx="5444">
                  <c:v>0.65085365317635002</c:v>
                </c:pt>
                <c:pt idx="5445">
                  <c:v>0.72673933282092296</c:v>
                </c:pt>
                <c:pt idx="5446">
                  <c:v>0.88669080684249801</c:v>
                </c:pt>
                <c:pt idx="5447">
                  <c:v>0.57117394950837896</c:v>
                </c:pt>
                <c:pt idx="5448">
                  <c:v>0.34302983865109998</c:v>
                </c:pt>
                <c:pt idx="5449">
                  <c:v>0.36578068857308499</c:v>
                </c:pt>
                <c:pt idx="5450">
                  <c:v>0.56653488137095298</c:v>
                </c:pt>
                <c:pt idx="5451">
                  <c:v>0.78578113368227398</c:v>
                </c:pt>
                <c:pt idx="5452">
                  <c:v>1.0811448305944</c:v>
                </c:pt>
                <c:pt idx="5453">
                  <c:v>1.4459839089938</c:v>
                </c:pt>
                <c:pt idx="5454">
                  <c:v>2.2799869527736298</c:v>
                </c:pt>
                <c:pt idx="5455">
                  <c:v>1.6422043256818</c:v>
                </c:pt>
                <c:pt idx="5456">
                  <c:v>1.3154445830186099</c:v>
                </c:pt>
                <c:pt idx="5457">
                  <c:v>1.3799290581939301</c:v>
                </c:pt>
                <c:pt idx="5458">
                  <c:v>1.3313808306949599</c:v>
                </c:pt>
                <c:pt idx="5459">
                  <c:v>1.2210754884502399</c:v>
                </c:pt>
                <c:pt idx="5460">
                  <c:v>1.0447868988195601</c:v>
                </c:pt>
                <c:pt idx="5461">
                  <c:v>0.76859308245716096</c:v>
                </c:pt>
                <c:pt idx="5462">
                  <c:v>0.47087781344420998</c:v>
                </c:pt>
                <c:pt idx="5463">
                  <c:v>0.15652103915768001</c:v>
                </c:pt>
                <c:pt idx="5464">
                  <c:v>0.24025705530743499</c:v>
                </c:pt>
                <c:pt idx="5465">
                  <c:v>0.24339872905173501</c:v>
                </c:pt>
                <c:pt idx="5466">
                  <c:v>0.233719433156509</c:v>
                </c:pt>
                <c:pt idx="5467">
                  <c:v>0.47816778995662201</c:v>
                </c:pt>
                <c:pt idx="5468">
                  <c:v>1.5076648664308701</c:v>
                </c:pt>
                <c:pt idx="5469">
                  <c:v>1.5973162209371701</c:v>
                </c:pt>
                <c:pt idx="5470">
                  <c:v>2.0049403257129601</c:v>
                </c:pt>
                <c:pt idx="5471">
                  <c:v>3.0877438421658301</c:v>
                </c:pt>
                <c:pt idx="5472">
                  <c:v>3.4747856315079302</c:v>
                </c:pt>
                <c:pt idx="5473">
                  <c:v>2.5323306117349702</c:v>
                </c:pt>
                <c:pt idx="5474">
                  <c:v>2.2927154286282501</c:v>
                </c:pt>
                <c:pt idx="5475">
                  <c:v>2.08777005356648</c:v>
                </c:pt>
                <c:pt idx="5476">
                  <c:v>1.5900827815390599</c:v>
                </c:pt>
                <c:pt idx="5477">
                  <c:v>1.06012432611935</c:v>
                </c:pt>
                <c:pt idx="5478">
                  <c:v>0.82738179403888301</c:v>
                </c:pt>
                <c:pt idx="5479">
                  <c:v>0.95861315749524301</c:v>
                </c:pt>
                <c:pt idx="5480">
                  <c:v>0.93365757955258999</c:v>
                </c:pt>
                <c:pt idx="5481">
                  <c:v>0.54161297688386301</c:v>
                </c:pt>
                <c:pt idx="5482">
                  <c:v>0.59706593630770799</c:v>
                </c:pt>
                <c:pt idx="5483">
                  <c:v>0.43714945885703699</c:v>
                </c:pt>
                <c:pt idx="5484">
                  <c:v>0.35716421991851299</c:v>
                </c:pt>
                <c:pt idx="5485">
                  <c:v>0.38507966422936402</c:v>
                </c:pt>
                <c:pt idx="5486">
                  <c:v>0.79886428321398895</c:v>
                </c:pt>
                <c:pt idx="5487">
                  <c:v>1.40950627280229</c:v>
                </c:pt>
                <c:pt idx="5488">
                  <c:v>2.2698725767421402</c:v>
                </c:pt>
                <c:pt idx="5489">
                  <c:v>2.7059825649174098</c:v>
                </c:pt>
                <c:pt idx="5490">
                  <c:v>1.3666991411067799</c:v>
                </c:pt>
                <c:pt idx="5491">
                  <c:v>1.3016276154945401</c:v>
                </c:pt>
                <c:pt idx="5492">
                  <c:v>1.2364652684058699</c:v>
                </c:pt>
                <c:pt idx="5493">
                  <c:v>1.0908770581756699</c:v>
                </c:pt>
                <c:pt idx="5494">
                  <c:v>0.89104350611852801</c:v>
                </c:pt>
                <c:pt idx="5495">
                  <c:v>0.63862770051415696</c:v>
                </c:pt>
                <c:pt idx="5496">
                  <c:v>0.41955587747998502</c:v>
                </c:pt>
                <c:pt idx="5497">
                  <c:v>0.19990470145797001</c:v>
                </c:pt>
                <c:pt idx="5498">
                  <c:v>0.186378150771489</c:v>
                </c:pt>
                <c:pt idx="5499">
                  <c:v>0.25255766894909398</c:v>
                </c:pt>
                <c:pt idx="5500">
                  <c:v>0.25493242146106099</c:v>
                </c:pt>
                <c:pt idx="5501">
                  <c:v>0.25752478657014699</c:v>
                </c:pt>
                <c:pt idx="5502">
                  <c:v>0.77422111593846399</c:v>
                </c:pt>
                <c:pt idx="5503">
                  <c:v>2.3990360088408398</c:v>
                </c:pt>
                <c:pt idx="5504">
                  <c:v>1.88450250445734</c:v>
                </c:pt>
                <c:pt idx="5505">
                  <c:v>2.5619894220646202</c:v>
                </c:pt>
                <c:pt idx="5506">
                  <c:v>2.97671073863249</c:v>
                </c:pt>
                <c:pt idx="5507">
                  <c:v>3.4698073360814998</c:v>
                </c:pt>
                <c:pt idx="5508">
                  <c:v>2.78372924035672</c:v>
                </c:pt>
                <c:pt idx="5509">
                  <c:v>1.8770029747922601</c:v>
                </c:pt>
                <c:pt idx="5510">
                  <c:v>1.4868712237144099</c:v>
                </c:pt>
                <c:pt idx="5511">
                  <c:v>1.18749934090845</c:v>
                </c:pt>
                <c:pt idx="5512">
                  <c:v>0.82516730225936596</c:v>
                </c:pt>
                <c:pt idx="5513">
                  <c:v>0.77046919869064201</c:v>
                </c:pt>
                <c:pt idx="5514">
                  <c:v>0.97294701849741005</c:v>
                </c:pt>
                <c:pt idx="5515">
                  <c:v>0.81450945314894896</c:v>
                </c:pt>
                <c:pt idx="5516">
                  <c:v>0.51436392761837402</c:v>
                </c:pt>
                <c:pt idx="5517">
                  <c:v>0.57203869130855101</c:v>
                </c:pt>
                <c:pt idx="5518">
                  <c:v>0.55347485640542005</c:v>
                </c:pt>
                <c:pt idx="5519">
                  <c:v>0.48805050069946698</c:v>
                </c:pt>
                <c:pt idx="5520">
                  <c:v>0.84366831955218002</c:v>
                </c:pt>
                <c:pt idx="5521">
                  <c:v>1.39256843500562</c:v>
                </c:pt>
                <c:pt idx="5522">
                  <c:v>2.1727162106170201</c:v>
                </c:pt>
                <c:pt idx="5523">
                  <c:v>2.2065731394424701</c:v>
                </c:pt>
                <c:pt idx="5524">
                  <c:v>1.35998980047131</c:v>
                </c:pt>
                <c:pt idx="5525">
                  <c:v>1.34705311678716</c:v>
                </c:pt>
                <c:pt idx="5526">
                  <c:v>1.3022197412468399</c:v>
                </c:pt>
                <c:pt idx="5527">
                  <c:v>1.1281793483311999</c:v>
                </c:pt>
                <c:pt idx="5528">
                  <c:v>0.92507403681218903</c:v>
                </c:pt>
                <c:pt idx="5529">
                  <c:v>0.68992758546241695</c:v>
                </c:pt>
                <c:pt idx="5530">
                  <c:v>0.45374066546651998</c:v>
                </c:pt>
                <c:pt idx="5531">
                  <c:v>0.27430912338819502</c:v>
                </c:pt>
                <c:pt idx="5532">
                  <c:v>0.32743326913739201</c:v>
                </c:pt>
                <c:pt idx="5533">
                  <c:v>0.39621042401481599</c:v>
                </c:pt>
                <c:pt idx="5534">
                  <c:v>0.33441759787577002</c:v>
                </c:pt>
                <c:pt idx="5535">
                  <c:v>0.32013861413612699</c:v>
                </c:pt>
                <c:pt idx="5536">
                  <c:v>0.88311716953810804</c:v>
                </c:pt>
                <c:pt idx="5537">
                  <c:v>2.5649008158308999</c:v>
                </c:pt>
                <c:pt idx="5538">
                  <c:v>1.6474790928318299</c:v>
                </c:pt>
                <c:pt idx="5539">
                  <c:v>2.2249420904428101</c:v>
                </c:pt>
                <c:pt idx="5540">
                  <c:v>3.0183727661786599</c:v>
                </c:pt>
                <c:pt idx="5541">
                  <c:v>2.76449287580453</c:v>
                </c:pt>
                <c:pt idx="5542">
                  <c:v>2.7430670363532901</c:v>
                </c:pt>
                <c:pt idx="5543">
                  <c:v>2.4732709284372798</c:v>
                </c:pt>
                <c:pt idx="5544">
                  <c:v>2.0642364253059799</c:v>
                </c:pt>
                <c:pt idx="5545">
                  <c:v>1.5148007975823099</c:v>
                </c:pt>
                <c:pt idx="5546">
                  <c:v>0.94466913329747304</c:v>
                </c:pt>
                <c:pt idx="5547">
                  <c:v>0.84548318849637705</c:v>
                </c:pt>
                <c:pt idx="5548">
                  <c:v>1.0560697088256099</c:v>
                </c:pt>
                <c:pt idx="5549">
                  <c:v>0.85593856641759003</c:v>
                </c:pt>
                <c:pt idx="5550">
                  <c:v>0.64123177926628105</c:v>
                </c:pt>
                <c:pt idx="5551">
                  <c:v>0.633471002611801</c:v>
                </c:pt>
                <c:pt idx="5552">
                  <c:v>0.615740421733867</c:v>
                </c:pt>
                <c:pt idx="5553">
                  <c:v>0.551607136256412</c:v>
                </c:pt>
                <c:pt idx="5554">
                  <c:v>0.73423043264291399</c:v>
                </c:pt>
                <c:pt idx="5555">
                  <c:v>1.24912715277589</c:v>
                </c:pt>
                <c:pt idx="5556">
                  <c:v>1.8612101455818999</c:v>
                </c:pt>
                <c:pt idx="5557">
                  <c:v>2.3865009030723199</c:v>
                </c:pt>
                <c:pt idx="5558">
                  <c:v>1.2932286859662501</c:v>
                </c:pt>
                <c:pt idx="5559">
                  <c:v>1.08212249477127</c:v>
                </c:pt>
                <c:pt idx="5560">
                  <c:v>1.2021309453038</c:v>
                </c:pt>
                <c:pt idx="5561">
                  <c:v>1.1692592590614801</c:v>
                </c:pt>
                <c:pt idx="5562">
                  <c:v>1.11374415024008</c:v>
                </c:pt>
                <c:pt idx="5563">
                  <c:v>0.96146722576019195</c:v>
                </c:pt>
                <c:pt idx="5564">
                  <c:v>0.67216337828388095</c:v>
                </c:pt>
                <c:pt idx="5565">
                  <c:v>0.429203642483379</c:v>
                </c:pt>
                <c:pt idx="5566">
                  <c:v>0.30990471353143401</c:v>
                </c:pt>
                <c:pt idx="5567">
                  <c:v>0.22709600956643899</c:v>
                </c:pt>
                <c:pt idx="5568">
                  <c:v>0.24859443302093501</c:v>
                </c:pt>
                <c:pt idx="5569">
                  <c:v>0.422216379750952</c:v>
                </c:pt>
                <c:pt idx="5570">
                  <c:v>0.58392743319953699</c:v>
                </c:pt>
                <c:pt idx="5571">
                  <c:v>1.7523569787717299</c:v>
                </c:pt>
                <c:pt idx="5572">
                  <c:v>1.9267604425055</c:v>
                </c:pt>
                <c:pt idx="5573">
                  <c:v>2.3493361411705198</c:v>
                </c:pt>
                <c:pt idx="5574">
                  <c:v>2.9451921841301001</c:v>
                </c:pt>
                <c:pt idx="5575">
                  <c:v>3.36253476557388</c:v>
                </c:pt>
                <c:pt idx="5576">
                  <c:v>2.6773697687818498</c:v>
                </c:pt>
                <c:pt idx="5577">
                  <c:v>2.0499004828110601</c:v>
                </c:pt>
                <c:pt idx="5578">
                  <c:v>1.5765073046878</c:v>
                </c:pt>
                <c:pt idx="5579">
                  <c:v>1.4414511183949299</c:v>
                </c:pt>
                <c:pt idx="5580">
                  <c:v>1.16431813730526</c:v>
                </c:pt>
                <c:pt idx="5581">
                  <c:v>0.83135067901217197</c:v>
                </c:pt>
                <c:pt idx="5582">
                  <c:v>0.76074827495696595</c:v>
                </c:pt>
                <c:pt idx="5583">
                  <c:v>0.92887055024152898</c:v>
                </c:pt>
                <c:pt idx="5584">
                  <c:v>0.47806414783060203</c:v>
                </c:pt>
                <c:pt idx="5585">
                  <c:v>0.51637980012680595</c:v>
                </c:pt>
                <c:pt idx="5586">
                  <c:v>0.64118278942669704</c:v>
                </c:pt>
                <c:pt idx="5587">
                  <c:v>0.460295253768709</c:v>
                </c:pt>
                <c:pt idx="5588">
                  <c:v>0.74147204046073101</c:v>
                </c:pt>
                <c:pt idx="5589">
                  <c:v>1.4647244715403001</c:v>
                </c:pt>
                <c:pt idx="5590">
                  <c:v>2.3486235662027699</c:v>
                </c:pt>
                <c:pt idx="5591">
                  <c:v>2.6207321716932501</c:v>
                </c:pt>
                <c:pt idx="5592">
                  <c:v>1.5317124936155599</c:v>
                </c:pt>
                <c:pt idx="5593">
                  <c:v>1.1386381766202101</c:v>
                </c:pt>
                <c:pt idx="5594">
                  <c:v>1.2569884172660499</c:v>
                </c:pt>
                <c:pt idx="5595">
                  <c:v>1.11421897468361</c:v>
                </c:pt>
                <c:pt idx="5596">
                  <c:v>0.90606447303544602</c:v>
                </c:pt>
                <c:pt idx="5597">
                  <c:v>0.68912106759915603</c:v>
                </c:pt>
                <c:pt idx="5598">
                  <c:v>0.44692965943870899</c:v>
                </c:pt>
                <c:pt idx="5599">
                  <c:v>0.31895736976906502</c:v>
                </c:pt>
                <c:pt idx="5600">
                  <c:v>0.14553689949287801</c:v>
                </c:pt>
                <c:pt idx="5601">
                  <c:v>0.15760879062095501</c:v>
                </c:pt>
                <c:pt idx="5602">
                  <c:v>0.30812041076825802</c:v>
                </c:pt>
                <c:pt idx="5603">
                  <c:v>0.410615824310267</c:v>
                </c:pt>
                <c:pt idx="5604">
                  <c:v>0.270108340474707</c:v>
                </c:pt>
                <c:pt idx="5605">
                  <c:v>1.6204238308779</c:v>
                </c:pt>
                <c:pt idx="5606">
                  <c:v>2.4214873049993502</c:v>
                </c:pt>
                <c:pt idx="5607">
                  <c:v>2.67125187118942</c:v>
                </c:pt>
                <c:pt idx="5608">
                  <c:v>2.28909492512346</c:v>
                </c:pt>
                <c:pt idx="5609">
                  <c:v>2.3878977493020899</c:v>
                </c:pt>
                <c:pt idx="5610">
                  <c:v>2.8776042517563098</c:v>
                </c:pt>
                <c:pt idx="5611">
                  <c:v>2.7252350725708001</c:v>
                </c:pt>
                <c:pt idx="5612">
                  <c:v>1.9940944729768899</c:v>
                </c:pt>
                <c:pt idx="5613">
                  <c:v>1.34749549470861</c:v>
                </c:pt>
                <c:pt idx="5614">
                  <c:v>0.91225215102733503</c:v>
                </c:pt>
                <c:pt idx="5615">
                  <c:v>0.67767001272448202</c:v>
                </c:pt>
                <c:pt idx="5616">
                  <c:v>1.05705360885719</c:v>
                </c:pt>
                <c:pt idx="5617">
                  <c:v>1.0187976653124</c:v>
                </c:pt>
                <c:pt idx="5618">
                  <c:v>0.49834595044205998</c:v>
                </c:pt>
                <c:pt idx="5619">
                  <c:v>0.42705675256925701</c:v>
                </c:pt>
                <c:pt idx="5620">
                  <c:v>0.39755217364642798</c:v>
                </c:pt>
                <c:pt idx="5621">
                  <c:v>0.397497262420762</c:v>
                </c:pt>
                <c:pt idx="5622">
                  <c:v>0.66740568113104903</c:v>
                </c:pt>
                <c:pt idx="5623">
                  <c:v>1.13990097517635</c:v>
                </c:pt>
                <c:pt idx="5624">
                  <c:v>1.72521523202556</c:v>
                </c:pt>
                <c:pt idx="5625">
                  <c:v>2.3115286147136498</c:v>
                </c:pt>
                <c:pt idx="5626">
                  <c:v>2.0215645419454198</c:v>
                </c:pt>
                <c:pt idx="5627">
                  <c:v>1.4607221752948101</c:v>
                </c:pt>
                <c:pt idx="5628">
                  <c:v>1.4274071723474699</c:v>
                </c:pt>
                <c:pt idx="5629">
                  <c:v>1.3717530826114399</c:v>
                </c:pt>
                <c:pt idx="5630">
                  <c:v>1.22838611474935</c:v>
                </c:pt>
                <c:pt idx="5631">
                  <c:v>0.99994555541839403</c:v>
                </c:pt>
                <c:pt idx="5632">
                  <c:v>0.63822564396771198</c:v>
                </c:pt>
                <c:pt idx="5633">
                  <c:v>0.28227222083832498</c:v>
                </c:pt>
                <c:pt idx="5634">
                  <c:v>0.15973975936190701</c:v>
                </c:pt>
                <c:pt idx="5635">
                  <c:v>0.11269677173726</c:v>
                </c:pt>
                <c:pt idx="5636">
                  <c:v>0.15296252611342401</c:v>
                </c:pt>
                <c:pt idx="5637">
                  <c:v>0.43409661866570698</c:v>
                </c:pt>
                <c:pt idx="5638">
                  <c:v>1.30324383509879</c:v>
                </c:pt>
                <c:pt idx="5639">
                  <c:v>2.2480758329320198</c:v>
                </c:pt>
                <c:pt idx="5640">
                  <c:v>1.9193325803513099</c:v>
                </c:pt>
                <c:pt idx="5641">
                  <c:v>2.3383082469924701</c:v>
                </c:pt>
                <c:pt idx="5642">
                  <c:v>2.31578838432358</c:v>
                </c:pt>
                <c:pt idx="5643">
                  <c:v>2.7396386234436099</c:v>
                </c:pt>
                <c:pt idx="5644">
                  <c:v>3.4451272335443601</c:v>
                </c:pt>
                <c:pt idx="5645">
                  <c:v>2.7855195613861699</c:v>
                </c:pt>
                <c:pt idx="5646">
                  <c:v>2.07071701094742</c:v>
                </c:pt>
                <c:pt idx="5647">
                  <c:v>1.13341654091424</c:v>
                </c:pt>
                <c:pt idx="5648">
                  <c:v>0.79450778204181205</c:v>
                </c:pt>
                <c:pt idx="5649">
                  <c:v>0.88459722712034305</c:v>
                </c:pt>
                <c:pt idx="5650">
                  <c:v>0.87512919563742098</c:v>
                </c:pt>
                <c:pt idx="5651">
                  <c:v>0.736849777593099</c:v>
                </c:pt>
                <c:pt idx="5652">
                  <c:v>0.61464363337628403</c:v>
                </c:pt>
                <c:pt idx="5653">
                  <c:v>0.61959452156551498</c:v>
                </c:pt>
                <c:pt idx="5654">
                  <c:v>0.49193067998245399</c:v>
                </c:pt>
                <c:pt idx="5655">
                  <c:v>0.50742555082001894</c:v>
                </c:pt>
                <c:pt idx="5656">
                  <c:v>0.85365009915948598</c:v>
                </c:pt>
                <c:pt idx="5657">
                  <c:v>1.3754197959735801</c:v>
                </c:pt>
                <c:pt idx="5658">
                  <c:v>2.1954444636075401</c:v>
                </c:pt>
                <c:pt idx="5659">
                  <c:v>2.1593253665649801</c:v>
                </c:pt>
                <c:pt idx="5660">
                  <c:v>1.2856874993341101</c:v>
                </c:pt>
                <c:pt idx="5661">
                  <c:v>1.19892269391275</c:v>
                </c:pt>
                <c:pt idx="5662">
                  <c:v>1.31670518173242</c:v>
                </c:pt>
                <c:pt idx="5663">
                  <c:v>1.27452701811574</c:v>
                </c:pt>
                <c:pt idx="5664">
                  <c:v>1.0392322998088499</c:v>
                </c:pt>
                <c:pt idx="5665">
                  <c:v>0.70811366589128899</c:v>
                </c:pt>
                <c:pt idx="5666">
                  <c:v>0.55515862889358003</c:v>
                </c:pt>
                <c:pt idx="5667">
                  <c:v>0.39361952161446501</c:v>
                </c:pt>
                <c:pt idx="5668">
                  <c:v>0.20523732086294599</c:v>
                </c:pt>
                <c:pt idx="5669">
                  <c:v>0.111163633558822</c:v>
                </c:pt>
                <c:pt idx="5670">
                  <c:v>0.15546272123567101</c:v>
                </c:pt>
                <c:pt idx="5671">
                  <c:v>0.32252493490426398</c:v>
                </c:pt>
                <c:pt idx="5672">
                  <c:v>1.54235605617283</c:v>
                </c:pt>
                <c:pt idx="5673">
                  <c:v>1.4916873131514501</c:v>
                </c:pt>
                <c:pt idx="5674">
                  <c:v>2.0032140587660598</c:v>
                </c:pt>
                <c:pt idx="5675">
                  <c:v>2.9551910679220001</c:v>
                </c:pt>
                <c:pt idx="5676">
                  <c:v>2.2811135821256201</c:v>
                </c:pt>
                <c:pt idx="5677">
                  <c:v>2.37830805862676</c:v>
                </c:pt>
                <c:pt idx="5678">
                  <c:v>2.9563844808370199</c:v>
                </c:pt>
                <c:pt idx="5679">
                  <c:v>2.6419883522968099</c:v>
                </c:pt>
                <c:pt idx="5680">
                  <c:v>1.5715184245884599</c:v>
                </c:pt>
                <c:pt idx="5681">
                  <c:v>1.1836440172154801</c:v>
                </c:pt>
                <c:pt idx="5682">
                  <c:v>0.90441966485365599</c:v>
                </c:pt>
                <c:pt idx="5683">
                  <c:v>0.65455761689021696</c:v>
                </c:pt>
                <c:pt idx="5684">
                  <c:v>0.849379230657896</c:v>
                </c:pt>
                <c:pt idx="5685">
                  <c:v>0.72550998277694301</c:v>
                </c:pt>
                <c:pt idx="5686">
                  <c:v>0.593360137836205</c:v>
                </c:pt>
                <c:pt idx="5687">
                  <c:v>0.694890897247187</c:v>
                </c:pt>
                <c:pt idx="5688">
                  <c:v>0.48602368047760802</c:v>
                </c:pt>
                <c:pt idx="5689">
                  <c:v>0.50701586137516497</c:v>
                </c:pt>
                <c:pt idx="5690">
                  <c:v>0.97159782843314302</c:v>
                </c:pt>
                <c:pt idx="5691">
                  <c:v>1.51918363241348</c:v>
                </c:pt>
                <c:pt idx="5692">
                  <c:v>2.1419123721816899</c:v>
                </c:pt>
                <c:pt idx="5693">
                  <c:v>2.24923682335498</c:v>
                </c:pt>
                <c:pt idx="5694">
                  <c:v>1.1224850634289101</c:v>
                </c:pt>
                <c:pt idx="5695">
                  <c:v>1.0674278535006501</c:v>
                </c:pt>
                <c:pt idx="5696">
                  <c:v>1.1986015686148599</c:v>
                </c:pt>
                <c:pt idx="5697">
                  <c:v>1.1700761772760799</c:v>
                </c:pt>
                <c:pt idx="5698">
                  <c:v>0.99685312875769205</c:v>
                </c:pt>
                <c:pt idx="5699">
                  <c:v>0.739359852920078</c:v>
                </c:pt>
                <c:pt idx="5700">
                  <c:v>0.55491702652108299</c:v>
                </c:pt>
                <c:pt idx="5701">
                  <c:v>0.41265970790107398</c:v>
                </c:pt>
                <c:pt idx="5702">
                  <c:v>0.22665642011864601</c:v>
                </c:pt>
                <c:pt idx="5703">
                  <c:v>0.13114275940744899</c:v>
                </c:pt>
                <c:pt idx="5704">
                  <c:v>0.148942715780262</c:v>
                </c:pt>
                <c:pt idx="5705">
                  <c:v>0.21208058649956599</c:v>
                </c:pt>
                <c:pt idx="5706">
                  <c:v>1.37847190171254</c:v>
                </c:pt>
                <c:pt idx="5707">
                  <c:v>2.2162556304104499</c:v>
                </c:pt>
                <c:pt idx="5708">
                  <c:v>2.1031527286626099</c:v>
                </c:pt>
                <c:pt idx="5709">
                  <c:v>2.4841753637708401</c:v>
                </c:pt>
                <c:pt idx="5710">
                  <c:v>2.4845120023260101</c:v>
                </c:pt>
                <c:pt idx="5711">
                  <c:v>2.3957383147201199</c:v>
                </c:pt>
                <c:pt idx="5712">
                  <c:v>2.7762221454993501</c:v>
                </c:pt>
                <c:pt idx="5713">
                  <c:v>2.3205999670096098</c:v>
                </c:pt>
                <c:pt idx="5714">
                  <c:v>1.5945816906822301</c:v>
                </c:pt>
                <c:pt idx="5715">
                  <c:v>1.76703689783943</c:v>
                </c:pt>
                <c:pt idx="5716">
                  <c:v>0.92635868082832795</c:v>
                </c:pt>
                <c:pt idx="5717">
                  <c:v>0.64868207612435203</c:v>
                </c:pt>
                <c:pt idx="5718">
                  <c:v>1.2510564245764499</c:v>
                </c:pt>
                <c:pt idx="5719">
                  <c:v>0.89834138327586799</c:v>
                </c:pt>
                <c:pt idx="5720">
                  <c:v>0.39031534923059302</c:v>
                </c:pt>
                <c:pt idx="5721">
                  <c:v>0.43057557560781401</c:v>
                </c:pt>
                <c:pt idx="5722">
                  <c:v>0.46620031302970999</c:v>
                </c:pt>
                <c:pt idx="5723">
                  <c:v>0.54208042607900897</c:v>
                </c:pt>
                <c:pt idx="5724">
                  <c:v>0.79621470175512299</c:v>
                </c:pt>
                <c:pt idx="5725">
                  <c:v>1.2752760966104599</c:v>
                </c:pt>
                <c:pt idx="5726">
                  <c:v>1.9262887093654999</c:v>
                </c:pt>
                <c:pt idx="5727">
                  <c:v>2.38648177259559</c:v>
                </c:pt>
                <c:pt idx="5728">
                  <c:v>1.53080366073053</c:v>
                </c:pt>
                <c:pt idx="5729">
                  <c:v>1.3449297541451699</c:v>
                </c:pt>
                <c:pt idx="5730">
                  <c:v>1.36378276604487</c:v>
                </c:pt>
                <c:pt idx="5731">
                  <c:v>1.33506615217449</c:v>
                </c:pt>
                <c:pt idx="5732">
                  <c:v>1.2066304036381601</c:v>
                </c:pt>
                <c:pt idx="5733">
                  <c:v>1.0340722244770899</c:v>
                </c:pt>
                <c:pt idx="5734">
                  <c:v>0.77089331871407496</c:v>
                </c:pt>
                <c:pt idx="5735">
                  <c:v>0.38919055572945199</c:v>
                </c:pt>
                <c:pt idx="5736">
                  <c:v>9.7495981383849906E-2</c:v>
                </c:pt>
                <c:pt idx="5737">
                  <c:v>0.22171432294057999</c:v>
                </c:pt>
                <c:pt idx="5738">
                  <c:v>0.48493828584058002</c:v>
                </c:pt>
                <c:pt idx="5739">
                  <c:v>0.46336488924496599</c:v>
                </c:pt>
                <c:pt idx="5740">
                  <c:v>0.819177940531848</c:v>
                </c:pt>
                <c:pt idx="5741">
                  <c:v>1.1433901691850401</c:v>
                </c:pt>
                <c:pt idx="5742">
                  <c:v>1.8719057157191401</c:v>
                </c:pt>
                <c:pt idx="5743">
                  <c:v>2.6292248233834998</c:v>
                </c:pt>
                <c:pt idx="5744">
                  <c:v>2.9080226888366898</c:v>
                </c:pt>
                <c:pt idx="5745">
                  <c:v>2.7394523262880499</c:v>
                </c:pt>
                <c:pt idx="5746">
                  <c:v>2.82623869700243</c:v>
                </c:pt>
                <c:pt idx="5747">
                  <c:v>2.1422891040188801</c:v>
                </c:pt>
                <c:pt idx="5748">
                  <c:v>1.5339157206398299</c:v>
                </c:pt>
                <c:pt idx="5749">
                  <c:v>1.270226727009</c:v>
                </c:pt>
                <c:pt idx="5750">
                  <c:v>1.10664366450362</c:v>
                </c:pt>
                <c:pt idx="5751">
                  <c:v>1.0693459490239801</c:v>
                </c:pt>
                <c:pt idx="5752">
                  <c:v>1.3681929545210401</c:v>
                </c:pt>
                <c:pt idx="5753">
                  <c:v>0.64199834105860398</c:v>
                </c:pt>
                <c:pt idx="5754">
                  <c:v>0.33569207990806099</c:v>
                </c:pt>
                <c:pt idx="5755">
                  <c:v>0.46693007243590601</c:v>
                </c:pt>
                <c:pt idx="5756">
                  <c:v>0.54676091867835597</c:v>
                </c:pt>
                <c:pt idx="5757">
                  <c:v>0.54087921859598198</c:v>
                </c:pt>
                <c:pt idx="5758">
                  <c:v>0.90431504310666</c:v>
                </c:pt>
                <c:pt idx="5759">
                  <c:v>1.4611890592260799</c:v>
                </c:pt>
                <c:pt idx="5760">
                  <c:v>2.2135392690316098</c:v>
                </c:pt>
                <c:pt idx="5761">
                  <c:v>1.5480160973591299</c:v>
                </c:pt>
                <c:pt idx="5762">
                  <c:v>1.2013377448365601</c:v>
                </c:pt>
                <c:pt idx="5763">
                  <c:v>1.2935006182426001</c:v>
                </c:pt>
                <c:pt idx="5764">
                  <c:v>1.3986016265363099</c:v>
                </c:pt>
                <c:pt idx="5765">
                  <c:v>1.32421118980358</c:v>
                </c:pt>
                <c:pt idx="5766">
                  <c:v>1.0517987235517099</c:v>
                </c:pt>
                <c:pt idx="5767">
                  <c:v>0.86153409672165604</c:v>
                </c:pt>
                <c:pt idx="5768">
                  <c:v>0.72505369339794401</c:v>
                </c:pt>
                <c:pt idx="5769">
                  <c:v>0.461994217301472</c:v>
                </c:pt>
                <c:pt idx="5770">
                  <c:v>0.35593884377656798</c:v>
                </c:pt>
                <c:pt idx="5771">
                  <c:v>0.325127402184128</c:v>
                </c:pt>
                <c:pt idx="5772">
                  <c:v>0.22008107280045699</c:v>
                </c:pt>
                <c:pt idx="5773">
                  <c:v>0.64231944094663695</c:v>
                </c:pt>
                <c:pt idx="5774">
                  <c:v>1.8145462177384699</c:v>
                </c:pt>
                <c:pt idx="5775">
                  <c:v>1.8559439990228701</c:v>
                </c:pt>
                <c:pt idx="5776">
                  <c:v>2.1530911637896302</c:v>
                </c:pt>
                <c:pt idx="5777">
                  <c:v>2.6101420370274901</c:v>
                </c:pt>
                <c:pt idx="5778">
                  <c:v>2.48308707076876</c:v>
                </c:pt>
                <c:pt idx="5779">
                  <c:v>2.4990995372579698</c:v>
                </c:pt>
                <c:pt idx="5780">
                  <c:v>3.0528420063732402</c:v>
                </c:pt>
                <c:pt idx="5781">
                  <c:v>2.0525068414607102</c:v>
                </c:pt>
                <c:pt idx="5782">
                  <c:v>1.43716129749204</c:v>
                </c:pt>
                <c:pt idx="5783">
                  <c:v>1.1667882217754899</c:v>
                </c:pt>
                <c:pt idx="5784">
                  <c:v>0.89817228257445103</c:v>
                </c:pt>
                <c:pt idx="5785">
                  <c:v>0.79752774044167296</c:v>
                </c:pt>
                <c:pt idx="5786">
                  <c:v>0.90844862049870501</c:v>
                </c:pt>
                <c:pt idx="5787">
                  <c:v>0.64293420364839804</c:v>
                </c:pt>
                <c:pt idx="5788">
                  <c:v>0.33233616329704502</c:v>
                </c:pt>
                <c:pt idx="5789">
                  <c:v>0.28362946214735901</c:v>
                </c:pt>
                <c:pt idx="5790">
                  <c:v>0.19845090135597801</c:v>
                </c:pt>
                <c:pt idx="5791">
                  <c:v>0.54973385776300898</c:v>
                </c:pt>
                <c:pt idx="5792">
                  <c:v>0.99742230670313403</c:v>
                </c:pt>
                <c:pt idx="5793">
                  <c:v>1.7259616096202699</c:v>
                </c:pt>
                <c:pt idx="5794">
                  <c:v>2.50861948453846</c:v>
                </c:pt>
                <c:pt idx="5795">
                  <c:v>2.5185421054703401</c:v>
                </c:pt>
                <c:pt idx="5796">
                  <c:v>1.6103379295297</c:v>
                </c:pt>
                <c:pt idx="5797">
                  <c:v>1.66864487015123</c:v>
                </c:pt>
                <c:pt idx="5798">
                  <c:v>1.62522144607066</c:v>
                </c:pt>
                <c:pt idx="5799">
                  <c:v>1.4561768799675401</c:v>
                </c:pt>
                <c:pt idx="5800">
                  <c:v>1.1319411365477401</c:v>
                </c:pt>
                <c:pt idx="5801">
                  <c:v>0.75446631563112199</c:v>
                </c:pt>
                <c:pt idx="5802">
                  <c:v>0.369700954108858</c:v>
                </c:pt>
                <c:pt idx="5803">
                  <c:v>0.25752117801843</c:v>
                </c:pt>
                <c:pt idx="5804">
                  <c:v>0.21184473190051201</c:v>
                </c:pt>
                <c:pt idx="5805">
                  <c:v>0.21790793316444401</c:v>
                </c:pt>
                <c:pt idx="5806">
                  <c:v>0.20803197910417501</c:v>
                </c:pt>
                <c:pt idx="5807">
                  <c:v>0.41929725736641799</c:v>
                </c:pt>
                <c:pt idx="5808">
                  <c:v>0.485303792012797</c:v>
                </c:pt>
                <c:pt idx="5809">
                  <c:v>1.14643332339042</c:v>
                </c:pt>
                <c:pt idx="5810">
                  <c:v>1.0404260098728799</c:v>
                </c:pt>
                <c:pt idx="5811">
                  <c:v>3.0574182312496898</c:v>
                </c:pt>
                <c:pt idx="5812">
                  <c:v>3.8395420087158798</c:v>
                </c:pt>
                <c:pt idx="5813">
                  <c:v>3.04290332542771</c:v>
                </c:pt>
                <c:pt idx="5814">
                  <c:v>3.0416775276633099</c:v>
                </c:pt>
                <c:pt idx="5815">
                  <c:v>2.1399960511582701</c:v>
                </c:pt>
                <c:pt idx="5816">
                  <c:v>1.48413830997451</c:v>
                </c:pt>
                <c:pt idx="5817">
                  <c:v>1.2652536339220699</c:v>
                </c:pt>
                <c:pt idx="5818">
                  <c:v>0.94831987240487603</c:v>
                </c:pt>
                <c:pt idx="5819">
                  <c:v>0.72362266650720697</c:v>
                </c:pt>
                <c:pt idx="5820">
                  <c:v>0.84658761424084195</c:v>
                </c:pt>
                <c:pt idx="5821">
                  <c:v>0.29936563872462102</c:v>
                </c:pt>
                <c:pt idx="5822">
                  <c:v>0.40969898578590602</c:v>
                </c:pt>
                <c:pt idx="5823">
                  <c:v>0.41168082704687597</c:v>
                </c:pt>
                <c:pt idx="5824">
                  <c:v>0.523980134663519</c:v>
                </c:pt>
                <c:pt idx="5825">
                  <c:v>0.67247779094108395</c:v>
                </c:pt>
                <c:pt idx="5826">
                  <c:v>1.1477730932536301</c:v>
                </c:pt>
                <c:pt idx="5827">
                  <c:v>1.6483515243375699</c:v>
                </c:pt>
                <c:pt idx="5828">
                  <c:v>2.3168922513369101</c:v>
                </c:pt>
                <c:pt idx="5829">
                  <c:v>1.72034542468598</c:v>
                </c:pt>
                <c:pt idx="5830">
                  <c:v>1.3879569021579901</c:v>
                </c:pt>
                <c:pt idx="5831">
                  <c:v>1.4361959431223199</c:v>
                </c:pt>
                <c:pt idx="5832">
                  <c:v>1.35305902486292</c:v>
                </c:pt>
                <c:pt idx="5833">
                  <c:v>1.1278872190276801</c:v>
                </c:pt>
                <c:pt idx="5834">
                  <c:v>0.94392684236915303</c:v>
                </c:pt>
                <c:pt idx="5835">
                  <c:v>0.76718054527601298</c:v>
                </c:pt>
                <c:pt idx="5836">
                  <c:v>0.54376111444365005</c:v>
                </c:pt>
                <c:pt idx="5837">
                  <c:v>0.26436722827536702</c:v>
                </c:pt>
                <c:pt idx="5838">
                  <c:v>0.248090316544197</c:v>
                </c:pt>
                <c:pt idx="5839">
                  <c:v>0.214489317650087</c:v>
                </c:pt>
                <c:pt idx="5840">
                  <c:v>0.17028360563189901</c:v>
                </c:pt>
                <c:pt idx="5841">
                  <c:v>0.183852776495216</c:v>
                </c:pt>
                <c:pt idx="5842">
                  <c:v>1.5567596996611299</c:v>
                </c:pt>
                <c:pt idx="5843">
                  <c:v>1.8311316817577601</c:v>
                </c:pt>
                <c:pt idx="5844">
                  <c:v>2.4942989612069399</c:v>
                </c:pt>
                <c:pt idx="5845">
                  <c:v>3.05130011662914</c:v>
                </c:pt>
                <c:pt idx="5846">
                  <c:v>2.3225247590729801</c:v>
                </c:pt>
                <c:pt idx="5847">
                  <c:v>2.4254708366409998</c:v>
                </c:pt>
                <c:pt idx="5848">
                  <c:v>2.7768127238130398</c:v>
                </c:pt>
                <c:pt idx="5849">
                  <c:v>2.2001796841006001</c:v>
                </c:pt>
                <c:pt idx="5850">
                  <c:v>1.7468223310311199</c:v>
                </c:pt>
                <c:pt idx="5851">
                  <c:v>1.69285773553037</c:v>
                </c:pt>
                <c:pt idx="5852">
                  <c:v>1.1810873021588999</c:v>
                </c:pt>
                <c:pt idx="5853">
                  <c:v>1.1979285743035799</c:v>
                </c:pt>
                <c:pt idx="5854">
                  <c:v>1.0476030304409201</c:v>
                </c:pt>
                <c:pt idx="5855">
                  <c:v>0.68096516729859202</c:v>
                </c:pt>
                <c:pt idx="5856">
                  <c:v>0.49556052523380001</c:v>
                </c:pt>
                <c:pt idx="5857">
                  <c:v>0.420914555741424</c:v>
                </c:pt>
                <c:pt idx="5858">
                  <c:v>0.46751546945528999</c:v>
                </c:pt>
                <c:pt idx="5859">
                  <c:v>0.67018062640007703</c:v>
                </c:pt>
                <c:pt idx="5860">
                  <c:v>0.94799990560970004</c:v>
                </c:pt>
                <c:pt idx="5861">
                  <c:v>1.40010104598097</c:v>
                </c:pt>
                <c:pt idx="5862">
                  <c:v>2.1868725147833801</c:v>
                </c:pt>
                <c:pt idx="5863">
                  <c:v>2.1051044710051801</c:v>
                </c:pt>
                <c:pt idx="5864">
                  <c:v>1.5505518150277999</c:v>
                </c:pt>
                <c:pt idx="5865">
                  <c:v>1.2783443063200901</c:v>
                </c:pt>
                <c:pt idx="5866">
                  <c:v>1.1569046795981099</c:v>
                </c:pt>
                <c:pt idx="5867">
                  <c:v>1.0300584616952599</c:v>
                </c:pt>
                <c:pt idx="5868">
                  <c:v>0.98135580559142799</c:v>
                </c:pt>
                <c:pt idx="5869">
                  <c:v>0.91263792874830696</c:v>
                </c:pt>
                <c:pt idx="5870">
                  <c:v>0.76508730215773402</c:v>
                </c:pt>
                <c:pt idx="5871">
                  <c:v>0.68434572573517305</c:v>
                </c:pt>
                <c:pt idx="5872">
                  <c:v>0.63635754308171799</c:v>
                </c:pt>
                <c:pt idx="5873">
                  <c:v>0.35361211545420801</c:v>
                </c:pt>
                <c:pt idx="5874">
                  <c:v>0.18125953722494201</c:v>
                </c:pt>
                <c:pt idx="5875">
                  <c:v>0.72400730621589704</c:v>
                </c:pt>
                <c:pt idx="5876">
                  <c:v>1.9475971816392099</c:v>
                </c:pt>
                <c:pt idx="5877">
                  <c:v>1.71586947630669</c:v>
                </c:pt>
                <c:pt idx="5878">
                  <c:v>1.85020921777674</c:v>
                </c:pt>
                <c:pt idx="5879">
                  <c:v>2.5343455889836699</c:v>
                </c:pt>
                <c:pt idx="5880">
                  <c:v>2.7653726112958101</c:v>
                </c:pt>
                <c:pt idx="5881">
                  <c:v>2.8590388015404802</c:v>
                </c:pt>
                <c:pt idx="5882">
                  <c:v>3.0546390463958302</c:v>
                </c:pt>
                <c:pt idx="5883">
                  <c:v>2.3236030700377799</c:v>
                </c:pt>
                <c:pt idx="5884">
                  <c:v>1.76374814849995</c:v>
                </c:pt>
                <c:pt idx="5885">
                  <c:v>1.3616950628878</c:v>
                </c:pt>
                <c:pt idx="5886">
                  <c:v>0.71895176726884802</c:v>
                </c:pt>
                <c:pt idx="5887">
                  <c:v>0.82193252105145498</c:v>
                </c:pt>
                <c:pt idx="5888">
                  <c:v>1.2065012993552899</c:v>
                </c:pt>
                <c:pt idx="5889">
                  <c:v>0.51903652735139905</c:v>
                </c:pt>
                <c:pt idx="5890">
                  <c:v>0.32585435495785497</c:v>
                </c:pt>
                <c:pt idx="5891">
                  <c:v>0.32348333725402301</c:v>
                </c:pt>
                <c:pt idx="5892">
                  <c:v>0.202988036871634</c:v>
                </c:pt>
                <c:pt idx="5893">
                  <c:v>0.61350135610771095</c:v>
                </c:pt>
                <c:pt idx="5894">
                  <c:v>1.1249443235084999</c:v>
                </c:pt>
                <c:pt idx="5895">
                  <c:v>1.4422903000304801</c:v>
                </c:pt>
                <c:pt idx="5896">
                  <c:v>2.0744463134730702</c:v>
                </c:pt>
                <c:pt idx="5897">
                  <c:v>2.15867317536375</c:v>
                </c:pt>
                <c:pt idx="5898">
                  <c:v>1.55341426869815</c:v>
                </c:pt>
                <c:pt idx="5899">
                  <c:v>1.6473616677715299</c:v>
                </c:pt>
                <c:pt idx="5900">
                  <c:v>1.6132108417603099</c:v>
                </c:pt>
                <c:pt idx="5901">
                  <c:v>1.38730890132695</c:v>
                </c:pt>
                <c:pt idx="5902">
                  <c:v>1.1845539032433301</c:v>
                </c:pt>
                <c:pt idx="5903">
                  <c:v>1.08224718641399</c:v>
                </c:pt>
                <c:pt idx="5904">
                  <c:v>0.79605761171663902</c:v>
                </c:pt>
                <c:pt idx="5905">
                  <c:v>0.26361049216410198</c:v>
                </c:pt>
                <c:pt idx="5906">
                  <c:v>0.288511526052253</c:v>
                </c:pt>
                <c:pt idx="5907">
                  <c:v>0.28725703198529401</c:v>
                </c:pt>
                <c:pt idx="5908">
                  <c:v>0.32481511088771697</c:v>
                </c:pt>
                <c:pt idx="5909">
                  <c:v>0.41078800726652198</c:v>
                </c:pt>
                <c:pt idx="5910">
                  <c:v>0.91636978687263604</c:v>
                </c:pt>
                <c:pt idx="5911">
                  <c:v>2.23867508055501</c:v>
                </c:pt>
                <c:pt idx="5912">
                  <c:v>1.1462771975041599</c:v>
                </c:pt>
                <c:pt idx="5913">
                  <c:v>2.8250607126226499</c:v>
                </c:pt>
                <c:pt idx="5914">
                  <c:v>3.82113976565762</c:v>
                </c:pt>
                <c:pt idx="5915">
                  <c:v>2.6859836369676602</c:v>
                </c:pt>
                <c:pt idx="5916">
                  <c:v>2.2824769896673698</c:v>
                </c:pt>
                <c:pt idx="5917">
                  <c:v>2.0005020114968599</c:v>
                </c:pt>
                <c:pt idx="5918">
                  <c:v>1.5863564758013899</c:v>
                </c:pt>
                <c:pt idx="5919">
                  <c:v>1.3492415501658701</c:v>
                </c:pt>
                <c:pt idx="5920">
                  <c:v>1.01702542738124</c:v>
                </c:pt>
                <c:pt idx="5921">
                  <c:v>0.27194686351013497</c:v>
                </c:pt>
                <c:pt idx="5922">
                  <c:v>0.84572619470074395</c:v>
                </c:pt>
                <c:pt idx="5923">
                  <c:v>1.0559824580825199</c:v>
                </c:pt>
                <c:pt idx="5924">
                  <c:v>0.46724100475985603</c:v>
                </c:pt>
                <c:pt idx="5925">
                  <c:v>0.36793587689433099</c:v>
                </c:pt>
                <c:pt idx="5926">
                  <c:v>0.42365418376548603</c:v>
                </c:pt>
                <c:pt idx="5927">
                  <c:v>0.72664179334868995</c:v>
                </c:pt>
                <c:pt idx="5928">
                  <c:v>0.85224987711468703</c:v>
                </c:pt>
                <c:pt idx="5929">
                  <c:v>1.39526418981532</c:v>
                </c:pt>
                <c:pt idx="5930">
                  <c:v>2.4109300053651501</c:v>
                </c:pt>
                <c:pt idx="5931">
                  <c:v>2.5406293714644801</c:v>
                </c:pt>
                <c:pt idx="5932">
                  <c:v>1.8464795872335</c:v>
                </c:pt>
                <c:pt idx="5933">
                  <c:v>1.5924785409266899</c:v>
                </c:pt>
                <c:pt idx="5934">
                  <c:v>1.4116716892921699</c:v>
                </c:pt>
                <c:pt idx="5935">
                  <c:v>1.2671550158275799</c:v>
                </c:pt>
                <c:pt idx="5936">
                  <c:v>0.938182471315682</c:v>
                </c:pt>
                <c:pt idx="5937">
                  <c:v>0.67947323205774601</c:v>
                </c:pt>
                <c:pt idx="5938">
                  <c:v>0.394725637405274</c:v>
                </c:pt>
                <c:pt idx="5939">
                  <c:v>0.150425154641769</c:v>
                </c:pt>
                <c:pt idx="5940">
                  <c:v>0.30961748598391498</c:v>
                </c:pt>
                <c:pt idx="5941">
                  <c:v>0.47090574228926102</c:v>
                </c:pt>
                <c:pt idx="5942">
                  <c:v>0.34812631237957298</c:v>
                </c:pt>
                <c:pt idx="5943">
                  <c:v>0.226443251756373</c:v>
                </c:pt>
                <c:pt idx="5944">
                  <c:v>0.402808881199261</c:v>
                </c:pt>
                <c:pt idx="5945">
                  <c:v>1.1373047386610999</c:v>
                </c:pt>
                <c:pt idx="5946">
                  <c:v>2.4239914720462599</c:v>
                </c:pt>
                <c:pt idx="5947">
                  <c:v>2.02094574739675</c:v>
                </c:pt>
                <c:pt idx="5948">
                  <c:v>2.6844365691626999</c:v>
                </c:pt>
                <c:pt idx="5949">
                  <c:v>2.5260231747539401</c:v>
                </c:pt>
                <c:pt idx="5950">
                  <c:v>2.7743896472170202</c:v>
                </c:pt>
                <c:pt idx="5951">
                  <c:v>2.7884670769277502</c:v>
                </c:pt>
                <c:pt idx="5952">
                  <c:v>2.6382668703779801</c:v>
                </c:pt>
                <c:pt idx="5953">
                  <c:v>1.59782067542356</c:v>
                </c:pt>
                <c:pt idx="5954">
                  <c:v>1.2715642117789401</c:v>
                </c:pt>
                <c:pt idx="5955">
                  <c:v>1.1404156911135499</c:v>
                </c:pt>
                <c:pt idx="5956">
                  <c:v>0.849606318715321</c:v>
                </c:pt>
                <c:pt idx="5957">
                  <c:v>0.54085045191716297</c:v>
                </c:pt>
                <c:pt idx="5958">
                  <c:v>0.38248253378814601</c:v>
                </c:pt>
                <c:pt idx="5959">
                  <c:v>0.33303725610357798</c:v>
                </c:pt>
                <c:pt idx="5960">
                  <c:v>0.23291709273043901</c:v>
                </c:pt>
                <c:pt idx="5961">
                  <c:v>0.338573088248313</c:v>
                </c:pt>
                <c:pt idx="5962">
                  <c:v>0.32023565543205801</c:v>
                </c:pt>
                <c:pt idx="5963">
                  <c:v>0.44672121225211597</c:v>
                </c:pt>
                <c:pt idx="5964">
                  <c:v>0.78444591764760896</c:v>
                </c:pt>
                <c:pt idx="5965">
                  <c:v>1.8857209312968299</c:v>
                </c:pt>
                <c:pt idx="5966">
                  <c:v>2.58164086108409</c:v>
                </c:pt>
                <c:pt idx="5967">
                  <c:v>2.47653186961</c:v>
                </c:pt>
                <c:pt idx="5968">
                  <c:v>2.0490970315614598</c:v>
                </c:pt>
                <c:pt idx="5969">
                  <c:v>1.84641208082297</c:v>
                </c:pt>
                <c:pt idx="5970">
                  <c:v>1.80677946848751</c:v>
                </c:pt>
                <c:pt idx="5971">
                  <c:v>0.98721629368897701</c:v>
                </c:pt>
                <c:pt idx="5972">
                  <c:v>0.912654006818575</c:v>
                </c:pt>
                <c:pt idx="5973">
                  <c:v>0.367441054259047</c:v>
                </c:pt>
                <c:pt idx="5974">
                  <c:v>0.34785613961808998</c:v>
                </c:pt>
                <c:pt idx="5975">
                  <c:v>0.476659125797461</c:v>
                </c:pt>
                <c:pt idx="5976">
                  <c:v>0.43280644655781197</c:v>
                </c:pt>
                <c:pt idx="5977">
                  <c:v>7.3299861943935493E-2</c:v>
                </c:pt>
                <c:pt idx="5978">
                  <c:v>0.23903261322463901</c:v>
                </c:pt>
                <c:pt idx="5979">
                  <c:v>0.14639670787623599</c:v>
                </c:pt>
                <c:pt idx="5980">
                  <c:v>0.56433479009626897</c:v>
                </c:pt>
                <c:pt idx="5981">
                  <c:v>1.7707502819759799</c:v>
                </c:pt>
                <c:pt idx="5982">
                  <c:v>2.0878618728807199</c:v>
                </c:pt>
                <c:pt idx="5983">
                  <c:v>2.2754748128557698</c:v>
                </c:pt>
                <c:pt idx="5984">
                  <c:v>3.00589273411993</c:v>
                </c:pt>
                <c:pt idx="5985">
                  <c:v>2.82568902134842</c:v>
                </c:pt>
                <c:pt idx="5986">
                  <c:v>2.7805333896045901</c:v>
                </c:pt>
                <c:pt idx="5987">
                  <c:v>2.28053162594734</c:v>
                </c:pt>
                <c:pt idx="5988">
                  <c:v>1.6484535542168</c:v>
                </c:pt>
                <c:pt idx="5989">
                  <c:v>1.03619863191813</c:v>
                </c:pt>
                <c:pt idx="5990">
                  <c:v>0.72038252669050795</c:v>
                </c:pt>
                <c:pt idx="5991">
                  <c:v>0.76987298684198502</c:v>
                </c:pt>
                <c:pt idx="5992">
                  <c:v>0.561925335800051</c:v>
                </c:pt>
                <c:pt idx="5993">
                  <c:v>0.19659159176577201</c:v>
                </c:pt>
                <c:pt idx="5994">
                  <c:v>0.18552741314695201</c:v>
                </c:pt>
                <c:pt idx="5995">
                  <c:v>0.388492038861802</c:v>
                </c:pt>
                <c:pt idx="5996">
                  <c:v>0.52837781302492204</c:v>
                </c:pt>
                <c:pt idx="5997">
                  <c:v>0.76269465119666302</c:v>
                </c:pt>
                <c:pt idx="5998">
                  <c:v>0.99709667350513198</c:v>
                </c:pt>
                <c:pt idx="5999">
                  <c:v>1.22977465437047</c:v>
                </c:pt>
                <c:pt idx="6000">
                  <c:v>1.4332662461276999</c:v>
                </c:pt>
                <c:pt idx="6001">
                  <c:v>1.7395571516147399</c:v>
                </c:pt>
                <c:pt idx="6002">
                  <c:v>2.13051517109125</c:v>
                </c:pt>
                <c:pt idx="6003">
                  <c:v>2.6207433644548299</c:v>
                </c:pt>
                <c:pt idx="6004">
                  <c:v>2.7037543205419001</c:v>
                </c:pt>
                <c:pt idx="6005">
                  <c:v>2.4462622627126498</c:v>
                </c:pt>
                <c:pt idx="6006">
                  <c:v>2.1492806366459001</c:v>
                </c:pt>
                <c:pt idx="6007">
                  <c:v>1.80139035903077</c:v>
                </c:pt>
                <c:pt idx="6008">
                  <c:v>1.3976538858476399</c:v>
                </c:pt>
                <c:pt idx="6009">
                  <c:v>0.95460995917180702</c:v>
                </c:pt>
                <c:pt idx="6010">
                  <c:v>0.85332798416904199</c:v>
                </c:pt>
                <c:pt idx="6011">
                  <c:v>0.47426669204362198</c:v>
                </c:pt>
                <c:pt idx="6012">
                  <c:v>0.228410988741785</c:v>
                </c:pt>
                <c:pt idx="6013">
                  <c:v>0.417407146081617</c:v>
                </c:pt>
                <c:pt idx="6014">
                  <c:v>0.33790424550307202</c:v>
                </c:pt>
                <c:pt idx="6015">
                  <c:v>0.549381573825515</c:v>
                </c:pt>
                <c:pt idx="6016">
                  <c:v>1.0551834335455601</c:v>
                </c:pt>
                <c:pt idx="6017">
                  <c:v>1.50685758177374</c:v>
                </c:pt>
                <c:pt idx="6018">
                  <c:v>1.9949306632174</c:v>
                </c:pt>
                <c:pt idx="6019">
                  <c:v>2.3956450647927801</c:v>
                </c:pt>
                <c:pt idx="6020">
                  <c:v>2.2063680388421099</c:v>
                </c:pt>
                <c:pt idx="6021">
                  <c:v>2.0631753673684599</c:v>
                </c:pt>
                <c:pt idx="6022">
                  <c:v>2.4489314994840101</c:v>
                </c:pt>
                <c:pt idx="6023">
                  <c:v>2.3459809254699802</c:v>
                </c:pt>
                <c:pt idx="6024">
                  <c:v>1.96992014277407</c:v>
                </c:pt>
                <c:pt idx="6025">
                  <c:v>1.71516407063523</c:v>
                </c:pt>
                <c:pt idx="6026">
                  <c:v>1.46029855011706</c:v>
                </c:pt>
                <c:pt idx="6027">
                  <c:v>1.1663608977962201</c:v>
                </c:pt>
                <c:pt idx="6028">
                  <c:v>0.90865138939969703</c:v>
                </c:pt>
                <c:pt idx="6029">
                  <c:v>0.77459660941873498</c:v>
                </c:pt>
                <c:pt idx="6030">
                  <c:v>0.77265344164185301</c:v>
                </c:pt>
                <c:pt idx="6031">
                  <c:v>1.00217112138247</c:v>
                </c:pt>
                <c:pt idx="6032">
                  <c:v>1.38910883907273</c:v>
                </c:pt>
                <c:pt idx="6033">
                  <c:v>1.8152537650309399</c:v>
                </c:pt>
                <c:pt idx="6034">
                  <c:v>2.54325441621596</c:v>
                </c:pt>
                <c:pt idx="6035">
                  <c:v>2.93335756207814</c:v>
                </c:pt>
                <c:pt idx="6036">
                  <c:v>2.98032356780501</c:v>
                </c:pt>
                <c:pt idx="6037">
                  <c:v>2.8017471438152701</c:v>
                </c:pt>
                <c:pt idx="6038">
                  <c:v>2.5376188247152101</c:v>
                </c:pt>
                <c:pt idx="6039">
                  <c:v>2.0899760197248698</c:v>
                </c:pt>
                <c:pt idx="6040">
                  <c:v>1.53779674322291</c:v>
                </c:pt>
                <c:pt idx="6041">
                  <c:v>1.0470165990078699</c:v>
                </c:pt>
                <c:pt idx="6042">
                  <c:v>0.78936985453651598</c:v>
                </c:pt>
                <c:pt idx="6043">
                  <c:v>0.71449014472699302</c:v>
                </c:pt>
                <c:pt idx="6044">
                  <c:v>0.62342794123699696</c:v>
                </c:pt>
                <c:pt idx="6045">
                  <c:v>0.54007280053989004</c:v>
                </c:pt>
                <c:pt idx="6046">
                  <c:v>0.58456502021246504</c:v>
                </c:pt>
                <c:pt idx="6047">
                  <c:v>0.81808713588284698</c:v>
                </c:pt>
                <c:pt idx="6048">
                  <c:v>1.38158564823937</c:v>
                </c:pt>
                <c:pt idx="6049">
                  <c:v>1.9682967135221301</c:v>
                </c:pt>
                <c:pt idx="6050">
                  <c:v>2.42639406002117</c:v>
                </c:pt>
                <c:pt idx="6051">
                  <c:v>2.98612742136668</c:v>
                </c:pt>
                <c:pt idx="6052">
                  <c:v>3.32554216692166</c:v>
                </c:pt>
                <c:pt idx="6053">
                  <c:v>3.1239345856481999</c:v>
                </c:pt>
                <c:pt idx="6054">
                  <c:v>2.6407470560002499</c:v>
                </c:pt>
                <c:pt idx="6055">
                  <c:v>2.00350814665526</c:v>
                </c:pt>
                <c:pt idx="6056">
                  <c:v>1.67211028586813</c:v>
                </c:pt>
                <c:pt idx="6057">
                  <c:v>1.5193691362914401</c:v>
                </c:pt>
                <c:pt idx="6058">
                  <c:v>1.2433890649716199</c:v>
                </c:pt>
                <c:pt idx="6059">
                  <c:v>0.95446701934744704</c:v>
                </c:pt>
                <c:pt idx="6060">
                  <c:v>0.62604680445953897</c:v>
                </c:pt>
                <c:pt idx="6061">
                  <c:v>0.66206781155029704</c:v>
                </c:pt>
                <c:pt idx="6062">
                  <c:v>0.99647182717425598</c:v>
                </c:pt>
                <c:pt idx="6063">
                  <c:v>1.4991593846996401</c:v>
                </c:pt>
                <c:pt idx="6064">
                  <c:v>1.4261804609151001</c:v>
                </c:pt>
                <c:pt idx="6065">
                  <c:v>1.46941585734366</c:v>
                </c:pt>
                <c:pt idx="6066">
                  <c:v>1.31763490981114</c:v>
                </c:pt>
                <c:pt idx="6067">
                  <c:v>1.5705586320831799</c:v>
                </c:pt>
                <c:pt idx="6068">
                  <c:v>2.0242028244014998</c:v>
                </c:pt>
                <c:pt idx="6069">
                  <c:v>2.1234378229583299</c:v>
                </c:pt>
                <c:pt idx="6070">
                  <c:v>2.1199073452615802</c:v>
                </c:pt>
                <c:pt idx="6071">
                  <c:v>1.9329927427142599</c:v>
                </c:pt>
                <c:pt idx="6072">
                  <c:v>1.57492661297884</c:v>
                </c:pt>
                <c:pt idx="6073">
                  <c:v>2.3077368392078399</c:v>
                </c:pt>
                <c:pt idx="6074">
                  <c:v>1.4817324003169401</c:v>
                </c:pt>
                <c:pt idx="6075">
                  <c:v>1.23440164713881</c:v>
                </c:pt>
                <c:pt idx="6076">
                  <c:v>0.69413459863487603</c:v>
                </c:pt>
                <c:pt idx="6077">
                  <c:v>0.93528452105014503</c:v>
                </c:pt>
                <c:pt idx="6078">
                  <c:v>0.98458833646605803</c:v>
                </c:pt>
                <c:pt idx="6079">
                  <c:v>0.98505821606745703</c:v>
                </c:pt>
                <c:pt idx="6080">
                  <c:v>0.75214038112974602</c:v>
                </c:pt>
                <c:pt idx="6081">
                  <c:v>0.65995068154370395</c:v>
                </c:pt>
                <c:pt idx="6082">
                  <c:v>0.924825278454801</c:v>
                </c:pt>
                <c:pt idx="6083">
                  <c:v>1.6065003624316401</c:v>
                </c:pt>
                <c:pt idx="6084">
                  <c:v>1.7673967968311499</c:v>
                </c:pt>
                <c:pt idx="6085">
                  <c:v>1.9445323585669601</c:v>
                </c:pt>
                <c:pt idx="6086">
                  <c:v>2.3982508384514301</c:v>
                </c:pt>
                <c:pt idx="6087">
                  <c:v>2.6977343369512901</c:v>
                </c:pt>
                <c:pt idx="6088">
                  <c:v>2.4541280757755901</c:v>
                </c:pt>
                <c:pt idx="6089">
                  <c:v>2.19558739382289</c:v>
                </c:pt>
                <c:pt idx="6090">
                  <c:v>1.6537452698145501</c:v>
                </c:pt>
                <c:pt idx="6091">
                  <c:v>1.1058838932663799</c:v>
                </c:pt>
                <c:pt idx="6092">
                  <c:v>0.43124987292519901</c:v>
                </c:pt>
                <c:pt idx="6093">
                  <c:v>0.16627864955549801</c:v>
                </c:pt>
                <c:pt idx="6094">
                  <c:v>0.334995776459943</c:v>
                </c:pt>
                <c:pt idx="6095">
                  <c:v>0.36665393932289903</c:v>
                </c:pt>
                <c:pt idx="6096">
                  <c:v>0.37378840186528001</c:v>
                </c:pt>
                <c:pt idx="6097">
                  <c:v>0.77784140291450199</c:v>
                </c:pt>
                <c:pt idx="6098">
                  <c:v>0.56622704868718499</c:v>
                </c:pt>
                <c:pt idx="6099">
                  <c:v>0.84198554831540895</c:v>
                </c:pt>
                <c:pt idx="6100">
                  <c:v>1.18860361142393</c:v>
                </c:pt>
                <c:pt idx="6101">
                  <c:v>1.5687659676516399</c:v>
                </c:pt>
                <c:pt idx="6102">
                  <c:v>1.95895013495112</c:v>
                </c:pt>
                <c:pt idx="6103">
                  <c:v>2.21303568147398</c:v>
                </c:pt>
                <c:pt idx="6104">
                  <c:v>2.2136304896059298</c:v>
                </c:pt>
                <c:pt idx="6105">
                  <c:v>1.9574936458974801</c:v>
                </c:pt>
                <c:pt idx="6106">
                  <c:v>1.4940254824721</c:v>
                </c:pt>
                <c:pt idx="6107">
                  <c:v>1.09098332278821</c:v>
                </c:pt>
                <c:pt idx="6108">
                  <c:v>0.77585202811103104</c:v>
                </c:pt>
                <c:pt idx="6109">
                  <c:v>0.54825444699154102</c:v>
                </c:pt>
                <c:pt idx="6110">
                  <c:v>0.32453187371967002</c:v>
                </c:pt>
                <c:pt idx="6111">
                  <c:v>0.177560104789899</c:v>
                </c:pt>
                <c:pt idx="6112">
                  <c:v>0.146663921596281</c:v>
                </c:pt>
                <c:pt idx="6113">
                  <c:v>0.23054892706972199</c:v>
                </c:pt>
                <c:pt idx="6114">
                  <c:v>0.45246264608694498</c:v>
                </c:pt>
                <c:pt idx="6115">
                  <c:v>0.400553788371799</c:v>
                </c:pt>
                <c:pt idx="6116">
                  <c:v>0.92895161220647005</c:v>
                </c:pt>
                <c:pt idx="6117">
                  <c:v>1.6044542248054301</c:v>
                </c:pt>
                <c:pt idx="6118">
                  <c:v>2.14338580559847</c:v>
                </c:pt>
                <c:pt idx="6119">
                  <c:v>2.2827289964422</c:v>
                </c:pt>
                <c:pt idx="6120">
                  <c:v>2.88879383314455</c:v>
                </c:pt>
                <c:pt idx="6121">
                  <c:v>2.62744688608048</c:v>
                </c:pt>
                <c:pt idx="6122">
                  <c:v>2.1526382506796198</c:v>
                </c:pt>
                <c:pt idx="6123">
                  <c:v>1.60892688817454</c:v>
                </c:pt>
                <c:pt idx="6124">
                  <c:v>0.97661693930732096</c:v>
                </c:pt>
                <c:pt idx="6125">
                  <c:v>0.53293364448212499</c:v>
                </c:pt>
                <c:pt idx="6126">
                  <c:v>0.35816979127363602</c:v>
                </c:pt>
                <c:pt idx="6127">
                  <c:v>0.21304924110871601</c:v>
                </c:pt>
                <c:pt idx="6128">
                  <c:v>0.30121824983390399</c:v>
                </c:pt>
                <c:pt idx="6129">
                  <c:v>0.45232121295601402</c:v>
                </c:pt>
                <c:pt idx="6130">
                  <c:v>0.18011975968505001</c:v>
                </c:pt>
                <c:pt idx="6131">
                  <c:v>0.41857529838847402</c:v>
                </c:pt>
                <c:pt idx="6132">
                  <c:v>0.54225400158044001</c:v>
                </c:pt>
                <c:pt idx="6133">
                  <c:v>0.65349444580501204</c:v>
                </c:pt>
                <c:pt idx="6134">
                  <c:v>1.1997854646514901</c:v>
                </c:pt>
                <c:pt idx="6135">
                  <c:v>1.4690934965345099</c:v>
                </c:pt>
                <c:pt idx="6136">
                  <c:v>1.70911364082702</c:v>
                </c:pt>
                <c:pt idx="6137">
                  <c:v>2.1716482470625902</c:v>
                </c:pt>
                <c:pt idx="6138">
                  <c:v>2.5308289402148501</c:v>
                </c:pt>
                <c:pt idx="6139">
                  <c:v>2.1914660148827299</c:v>
                </c:pt>
                <c:pt idx="6140">
                  <c:v>1.6914973216756799</c:v>
                </c:pt>
                <c:pt idx="6141">
                  <c:v>1.2738729813234899</c:v>
                </c:pt>
                <c:pt idx="6142">
                  <c:v>0.92610758136622595</c:v>
                </c:pt>
                <c:pt idx="6143">
                  <c:v>0.52330420232595098</c:v>
                </c:pt>
                <c:pt idx="6144">
                  <c:v>0.28184076062379598</c:v>
                </c:pt>
                <c:pt idx="6145">
                  <c:v>0.320836559601614</c:v>
                </c:pt>
                <c:pt idx="6146">
                  <c:v>0.15160079388314601</c:v>
                </c:pt>
                <c:pt idx="6147">
                  <c:v>0.205170473202164</c:v>
                </c:pt>
                <c:pt idx="6148">
                  <c:v>0.52654892383994101</c:v>
                </c:pt>
                <c:pt idx="6149">
                  <c:v>0.44312186986200502</c:v>
                </c:pt>
                <c:pt idx="6150">
                  <c:v>0.426065925363669</c:v>
                </c:pt>
                <c:pt idx="6151">
                  <c:v>0.68187462598119897</c:v>
                </c:pt>
                <c:pt idx="6152">
                  <c:v>1.4077976299482799</c:v>
                </c:pt>
                <c:pt idx="6153">
                  <c:v>2.2032603780354698</c:v>
                </c:pt>
                <c:pt idx="6154">
                  <c:v>2.5617881975356598</c:v>
                </c:pt>
                <c:pt idx="6155">
                  <c:v>2.8520360276351702</c:v>
                </c:pt>
                <c:pt idx="6156">
                  <c:v>2.3523876772713299</c:v>
                </c:pt>
                <c:pt idx="6157">
                  <c:v>2.2080318402038501</c:v>
                </c:pt>
                <c:pt idx="6158">
                  <c:v>1.6035963880933399</c:v>
                </c:pt>
                <c:pt idx="6159">
                  <c:v>1.1740560777399001</c:v>
                </c:pt>
                <c:pt idx="6160">
                  <c:v>0.81929481922016301</c:v>
                </c:pt>
                <c:pt idx="6161">
                  <c:v>0.52829915455071497</c:v>
                </c:pt>
                <c:pt idx="6162">
                  <c:v>0.40665309019482399</c:v>
                </c:pt>
                <c:pt idx="6163">
                  <c:v>0.37065216129951301</c:v>
                </c:pt>
                <c:pt idx="6164">
                  <c:v>0.37597594403631701</c:v>
                </c:pt>
                <c:pt idx="6165">
                  <c:v>0.38326979396112099</c:v>
                </c:pt>
                <c:pt idx="6166">
                  <c:v>0.27249970888241298</c:v>
                </c:pt>
                <c:pt idx="6167">
                  <c:v>0.32744030690493803</c:v>
                </c:pt>
                <c:pt idx="6168">
                  <c:v>0.30477049414108298</c:v>
                </c:pt>
                <c:pt idx="6169">
                  <c:v>0.65979598998554101</c:v>
                </c:pt>
                <c:pt idx="6170">
                  <c:v>1.3294696767218901</c:v>
                </c:pt>
                <c:pt idx="6171">
                  <c:v>2.1986186696985399</c:v>
                </c:pt>
                <c:pt idx="6172">
                  <c:v>2.7756283240286299</c:v>
                </c:pt>
                <c:pt idx="6173">
                  <c:v>2.4669740229536301</c:v>
                </c:pt>
                <c:pt idx="6174">
                  <c:v>2.26289429638505</c:v>
                </c:pt>
                <c:pt idx="6175">
                  <c:v>1.9241363505357401</c:v>
                </c:pt>
                <c:pt idx="6176">
                  <c:v>1.52856996405431</c:v>
                </c:pt>
                <c:pt idx="6177">
                  <c:v>0.85676447797863298</c:v>
                </c:pt>
                <c:pt idx="6178">
                  <c:v>0.503806160052654</c:v>
                </c:pt>
                <c:pt idx="6179">
                  <c:v>7.9667883585545302E-2</c:v>
                </c:pt>
                <c:pt idx="6180">
                  <c:v>0.429194749918962</c:v>
                </c:pt>
                <c:pt idx="6181">
                  <c:v>0.46698946399463898</c:v>
                </c:pt>
                <c:pt idx="6182">
                  <c:v>0.43416008598672401</c:v>
                </c:pt>
                <c:pt idx="6183">
                  <c:v>0.36796600094709803</c:v>
                </c:pt>
                <c:pt idx="6184">
                  <c:v>0.37340491598799302</c:v>
                </c:pt>
                <c:pt idx="6185">
                  <c:v>0.59927427505191599</c:v>
                </c:pt>
                <c:pt idx="6186">
                  <c:v>1.0230402019085101</c:v>
                </c:pt>
                <c:pt idx="6187">
                  <c:v>1.5041269420810199</c:v>
                </c:pt>
                <c:pt idx="6188">
                  <c:v>2.2990807552485002</c:v>
                </c:pt>
                <c:pt idx="6189">
                  <c:v>3.0265706745711398</c:v>
                </c:pt>
                <c:pt idx="6190">
                  <c:v>3.0203463352037998</c:v>
                </c:pt>
                <c:pt idx="6191">
                  <c:v>2.3927896165948201</c:v>
                </c:pt>
                <c:pt idx="6192">
                  <c:v>2.1001319422345799</c:v>
                </c:pt>
                <c:pt idx="6193">
                  <c:v>1.40831597074272</c:v>
                </c:pt>
                <c:pt idx="6194">
                  <c:v>0.87783204858047903</c:v>
                </c:pt>
                <c:pt idx="6195">
                  <c:v>0.52354867165336205</c:v>
                </c:pt>
                <c:pt idx="6196">
                  <c:v>0.40433976987800702</c:v>
                </c:pt>
                <c:pt idx="6197">
                  <c:v>0.59248303534700497</c:v>
                </c:pt>
                <c:pt idx="6198">
                  <c:v>0.35160217961497298</c:v>
                </c:pt>
                <c:pt idx="6199">
                  <c:v>0.42300637772024202</c:v>
                </c:pt>
                <c:pt idx="6200">
                  <c:v>0.45911077546165302</c:v>
                </c:pt>
                <c:pt idx="6201">
                  <c:v>0.289505539174987</c:v>
                </c:pt>
                <c:pt idx="6202">
                  <c:v>0.23842536007312601</c:v>
                </c:pt>
                <c:pt idx="6203">
                  <c:v>0.65159859695214195</c:v>
                </c:pt>
                <c:pt idx="6204">
                  <c:v>1.0943657352571901</c:v>
                </c:pt>
                <c:pt idx="6205">
                  <c:v>1.89088251728763</c:v>
                </c:pt>
                <c:pt idx="6206">
                  <c:v>2.5337952309004801</c:v>
                </c:pt>
                <c:pt idx="6207">
                  <c:v>2.53953569133474</c:v>
                </c:pt>
                <c:pt idx="6208">
                  <c:v>2.5765743524171798</c:v>
                </c:pt>
                <c:pt idx="6209">
                  <c:v>2.0485139387043501</c:v>
                </c:pt>
                <c:pt idx="6210">
                  <c:v>1.47942187860022</c:v>
                </c:pt>
                <c:pt idx="6211">
                  <c:v>0.95384168990718798</c:v>
                </c:pt>
                <c:pt idx="6212">
                  <c:v>0.49965998168654702</c:v>
                </c:pt>
                <c:pt idx="6213">
                  <c:v>0.17037241758864599</c:v>
                </c:pt>
                <c:pt idx="6214">
                  <c:v>0.25034172904052598</c:v>
                </c:pt>
                <c:pt idx="6215">
                  <c:v>0.20331351433684899</c:v>
                </c:pt>
                <c:pt idx="6216">
                  <c:v>0.31426227345006003</c:v>
                </c:pt>
                <c:pt idx="6217">
                  <c:v>0.35823033033231599</c:v>
                </c:pt>
                <c:pt idx="6218">
                  <c:v>0.56864965338598406</c:v>
                </c:pt>
                <c:pt idx="6219">
                  <c:v>0.75163053979132599</c:v>
                </c:pt>
                <c:pt idx="6220">
                  <c:v>1.2482254788655001</c:v>
                </c:pt>
                <c:pt idx="6221">
                  <c:v>1.3866090887117399</c:v>
                </c:pt>
                <c:pt idx="6222">
                  <c:v>2.32559413103878</c:v>
                </c:pt>
                <c:pt idx="6223">
                  <c:v>2.4546838968545401</c:v>
                </c:pt>
                <c:pt idx="6224">
                  <c:v>2.4736967612836098</c:v>
                </c:pt>
                <c:pt idx="6225">
                  <c:v>2.3932948589112502</c:v>
                </c:pt>
                <c:pt idx="6226">
                  <c:v>2.3223682847210099</c:v>
                </c:pt>
                <c:pt idx="6227">
                  <c:v>2.1413700263013902</c:v>
                </c:pt>
                <c:pt idx="6228">
                  <c:v>1.75952690463488</c:v>
                </c:pt>
                <c:pt idx="6229">
                  <c:v>1.0002564972580801</c:v>
                </c:pt>
                <c:pt idx="6230">
                  <c:v>0.80393283382195602</c:v>
                </c:pt>
                <c:pt idx="6231">
                  <c:v>1.0863507709326701</c:v>
                </c:pt>
                <c:pt idx="6232">
                  <c:v>1.19516193787453</c:v>
                </c:pt>
                <c:pt idx="6233">
                  <c:v>1.3474011733296101</c:v>
                </c:pt>
                <c:pt idx="6234">
                  <c:v>0.90585936078234597</c:v>
                </c:pt>
                <c:pt idx="6235">
                  <c:v>0.75930855456131896</c:v>
                </c:pt>
                <c:pt idx="6236">
                  <c:v>1.2610925071992101</c:v>
                </c:pt>
                <c:pt idx="6237">
                  <c:v>1.90220127088224</c:v>
                </c:pt>
                <c:pt idx="6238">
                  <c:v>2.5894801634223801</c:v>
                </c:pt>
                <c:pt idx="6239">
                  <c:v>3.4581992021247099</c:v>
                </c:pt>
                <c:pt idx="6240">
                  <c:v>4.1244913580956899</c:v>
                </c:pt>
                <c:pt idx="6241">
                  <c:v>4.2873142475500901</c:v>
                </c:pt>
                <c:pt idx="6242">
                  <c:v>3.95581155589052</c:v>
                </c:pt>
                <c:pt idx="6243">
                  <c:v>3.5852823560312501</c:v>
                </c:pt>
                <c:pt idx="6244">
                  <c:v>3.0581044176257302</c:v>
                </c:pt>
                <c:pt idx="6245">
                  <c:v>2.6300117505952301</c:v>
                </c:pt>
                <c:pt idx="6246">
                  <c:v>2.2644033929052898</c:v>
                </c:pt>
                <c:pt idx="6247">
                  <c:v>1.95658523878031</c:v>
                </c:pt>
                <c:pt idx="6248">
                  <c:v>1.7978487639854499</c:v>
                </c:pt>
                <c:pt idx="6249">
                  <c:v>1.66709714218338</c:v>
                </c:pt>
                <c:pt idx="6250">
                  <c:v>1.6208603935829899</c:v>
                </c:pt>
                <c:pt idx="6251">
                  <c:v>1.4990862406819701</c:v>
                </c:pt>
                <c:pt idx="6252">
                  <c:v>1.33448866671134</c:v>
                </c:pt>
                <c:pt idx="6253">
                  <c:v>1.16502813443882</c:v>
                </c:pt>
                <c:pt idx="6254">
                  <c:v>1.0294743327897999</c:v>
                </c:pt>
                <c:pt idx="6255">
                  <c:v>0.93270262572912299</c:v>
                </c:pt>
                <c:pt idx="6256">
                  <c:v>0.887819732019964</c:v>
                </c:pt>
                <c:pt idx="6257">
                  <c:v>0.90389788999698395</c:v>
                </c:pt>
                <c:pt idx="6258">
                  <c:v>0.975887233748859</c:v>
                </c:pt>
                <c:pt idx="6259">
                  <c:v>1.31388246074297</c:v>
                </c:pt>
                <c:pt idx="6260">
                  <c:v>1.7456732334457701</c:v>
                </c:pt>
                <c:pt idx="6261">
                  <c:v>2.1176755220158299</c:v>
                </c:pt>
                <c:pt idx="6262">
                  <c:v>2.2917919526281199</c:v>
                </c:pt>
                <c:pt idx="6263">
                  <c:v>2.4164027044242902</c:v>
                </c:pt>
                <c:pt idx="6264">
                  <c:v>2.4355896434428401</c:v>
                </c:pt>
                <c:pt idx="6265">
                  <c:v>2.4151546799341901</c:v>
                </c:pt>
                <c:pt idx="6266">
                  <c:v>2.28412352589128</c:v>
                </c:pt>
                <c:pt idx="6267">
                  <c:v>2.20282929608311</c:v>
                </c:pt>
                <c:pt idx="6268">
                  <c:v>2.45299014482835</c:v>
                </c:pt>
                <c:pt idx="6269">
                  <c:v>2.87675188634074</c:v>
                </c:pt>
                <c:pt idx="6270">
                  <c:v>2.8719397410609102</c:v>
                </c:pt>
                <c:pt idx="6271">
                  <c:v>2.6161667919148401</c:v>
                </c:pt>
                <c:pt idx="6272">
                  <c:v>2.7756281322138601</c:v>
                </c:pt>
                <c:pt idx="6273">
                  <c:v>3.40181242071532</c:v>
                </c:pt>
                <c:pt idx="6274">
                  <c:v>3.8194128008280299</c:v>
                </c:pt>
                <c:pt idx="6275">
                  <c:v>3.6705213081807599</c:v>
                </c:pt>
                <c:pt idx="6276">
                  <c:v>3.2733958778646102</c:v>
                </c:pt>
                <c:pt idx="6277">
                  <c:v>2.6087395366350798</c:v>
                </c:pt>
                <c:pt idx="6278">
                  <c:v>1.8037348731662299</c:v>
                </c:pt>
                <c:pt idx="6279">
                  <c:v>1.4306888295901401</c:v>
                </c:pt>
                <c:pt idx="6280">
                  <c:v>1.5133977355586301</c:v>
                </c:pt>
                <c:pt idx="6281">
                  <c:v>1.6347054470301401</c:v>
                </c:pt>
                <c:pt idx="6282">
                  <c:v>1.7695155754304599</c:v>
                </c:pt>
                <c:pt idx="6283">
                  <c:v>2.0210991288254498</c:v>
                </c:pt>
                <c:pt idx="6284">
                  <c:v>2.2972638103448202</c:v>
                </c:pt>
                <c:pt idx="6285">
                  <c:v>2.7109254513844498</c:v>
                </c:pt>
                <c:pt idx="6286">
                  <c:v>3.2069980681207202</c:v>
                </c:pt>
                <c:pt idx="6287">
                  <c:v>3.5227562928041198</c:v>
                </c:pt>
                <c:pt idx="6288">
                  <c:v>3.6513693005782102</c:v>
                </c:pt>
                <c:pt idx="6289">
                  <c:v>3.5412718815727802</c:v>
                </c:pt>
                <c:pt idx="6290">
                  <c:v>3.4425526638127102</c:v>
                </c:pt>
                <c:pt idx="6291">
                  <c:v>2.8054221509202502</c:v>
                </c:pt>
                <c:pt idx="6292">
                  <c:v>2.3205729938864201</c:v>
                </c:pt>
                <c:pt idx="6293">
                  <c:v>2.5404615141948099</c:v>
                </c:pt>
                <c:pt idx="6294">
                  <c:v>2.7484140415395899</c:v>
                </c:pt>
                <c:pt idx="6295">
                  <c:v>2.7006790850550901</c:v>
                </c:pt>
                <c:pt idx="6296">
                  <c:v>2.5153038874698601</c:v>
                </c:pt>
                <c:pt idx="6297">
                  <c:v>2.3706825775503999</c:v>
                </c:pt>
                <c:pt idx="6298">
                  <c:v>2.2705349984378098</c:v>
                </c:pt>
                <c:pt idx="6299">
                  <c:v>2.2622912890666802</c:v>
                </c:pt>
                <c:pt idx="6300">
                  <c:v>2.4181821570454498</c:v>
                </c:pt>
                <c:pt idx="6301">
                  <c:v>2.68749218752464</c:v>
                </c:pt>
                <c:pt idx="6302">
                  <c:v>2.8283197153617601</c:v>
                </c:pt>
                <c:pt idx="6303">
                  <c:v>3.0158570306528101</c:v>
                </c:pt>
                <c:pt idx="6304">
                  <c:v>3.5685967652781998</c:v>
                </c:pt>
                <c:pt idx="6305">
                  <c:v>4.07242442239657</c:v>
                </c:pt>
                <c:pt idx="6306">
                  <c:v>4.28098626352386</c:v>
                </c:pt>
                <c:pt idx="6307">
                  <c:v>4.3502327418785303</c:v>
                </c:pt>
                <c:pt idx="6308">
                  <c:v>4.1791441852083802</c:v>
                </c:pt>
                <c:pt idx="6309">
                  <c:v>3.9280671596421302</c:v>
                </c:pt>
                <c:pt idx="6310">
                  <c:v>3.5218482359613401</c:v>
                </c:pt>
                <c:pt idx="6311">
                  <c:v>2.7676287039003298</c:v>
                </c:pt>
                <c:pt idx="6312">
                  <c:v>2.0464700300844898</c:v>
                </c:pt>
                <c:pt idx="6313">
                  <c:v>1.7211615622854799</c:v>
                </c:pt>
                <c:pt idx="6314">
                  <c:v>1.6816233082866701</c:v>
                </c:pt>
                <c:pt idx="6315">
                  <c:v>1.6655358517672301</c:v>
                </c:pt>
                <c:pt idx="6316">
                  <c:v>1.8573622028963499</c:v>
                </c:pt>
                <c:pt idx="6317">
                  <c:v>2.27265720288058</c:v>
                </c:pt>
                <c:pt idx="6318">
                  <c:v>2.75214165935204</c:v>
                </c:pt>
                <c:pt idx="6319">
                  <c:v>3.1611417900684202</c:v>
                </c:pt>
                <c:pt idx="6320">
                  <c:v>3.69103153420463</c:v>
                </c:pt>
                <c:pt idx="6321">
                  <c:v>4.0817718908779099</c:v>
                </c:pt>
                <c:pt idx="6322">
                  <c:v>4.2678762099941503</c:v>
                </c:pt>
                <c:pt idx="6323">
                  <c:v>3.7637901637156901</c:v>
                </c:pt>
                <c:pt idx="6324">
                  <c:v>3.42272074434009</c:v>
                </c:pt>
                <c:pt idx="6325">
                  <c:v>2.8681301559038399</c:v>
                </c:pt>
                <c:pt idx="6326">
                  <c:v>2.5794638787131698</c:v>
                </c:pt>
                <c:pt idx="6327">
                  <c:v>2.37272823509036</c:v>
                </c:pt>
                <c:pt idx="6328">
                  <c:v>2.39952271251139</c:v>
                </c:pt>
                <c:pt idx="6329">
                  <c:v>2.2850729684358</c:v>
                </c:pt>
                <c:pt idx="6330">
                  <c:v>2.0852900830033199</c:v>
                </c:pt>
                <c:pt idx="6331">
                  <c:v>1.93361325801645</c:v>
                </c:pt>
                <c:pt idx="6332">
                  <c:v>1.84852052574485</c:v>
                </c:pt>
                <c:pt idx="6333">
                  <c:v>1.8267970390672901</c:v>
                </c:pt>
                <c:pt idx="6334">
                  <c:v>1.8261161803297199</c:v>
                </c:pt>
                <c:pt idx="6335">
                  <c:v>1.9932769709242599</c:v>
                </c:pt>
                <c:pt idx="6336">
                  <c:v>2.17373633780065</c:v>
                </c:pt>
                <c:pt idx="6337">
                  <c:v>2.3755850783788</c:v>
                </c:pt>
                <c:pt idx="6338">
                  <c:v>2.8923989304737998</c:v>
                </c:pt>
                <c:pt idx="6339">
                  <c:v>3.68618987434315</c:v>
                </c:pt>
                <c:pt idx="6340">
                  <c:v>4.6714960926935403</c:v>
                </c:pt>
                <c:pt idx="6341">
                  <c:v>5.0957499751642104</c:v>
                </c:pt>
                <c:pt idx="6342">
                  <c:v>4.8866763285695498</c:v>
                </c:pt>
                <c:pt idx="6343">
                  <c:v>4.7000544741047401</c:v>
                </c:pt>
                <c:pt idx="6344">
                  <c:v>3.9247950736214201</c:v>
                </c:pt>
                <c:pt idx="6345">
                  <c:v>2.7285309109676601</c:v>
                </c:pt>
                <c:pt idx="6346">
                  <c:v>1.9977627351001901</c:v>
                </c:pt>
                <c:pt idx="6347">
                  <c:v>2.1633471312946999</c:v>
                </c:pt>
                <c:pt idx="6348">
                  <c:v>2.4947674577084298</c:v>
                </c:pt>
                <c:pt idx="6349">
                  <c:v>2.4878103312537698</c:v>
                </c:pt>
                <c:pt idx="6350">
                  <c:v>2.37127420027061</c:v>
                </c:pt>
                <c:pt idx="6351">
                  <c:v>2.59069436311156</c:v>
                </c:pt>
                <c:pt idx="6352">
                  <c:v>3.0776123137394999</c:v>
                </c:pt>
                <c:pt idx="6353">
                  <c:v>3.6011085912972698</c:v>
                </c:pt>
                <c:pt idx="6354">
                  <c:v>4.2080765222057197</c:v>
                </c:pt>
                <c:pt idx="6355">
                  <c:v>4.57067902122715</c:v>
                </c:pt>
                <c:pt idx="6356">
                  <c:v>4.6471151707495899</c:v>
                </c:pt>
                <c:pt idx="6357">
                  <c:v>4.1603512220038601</c:v>
                </c:pt>
                <c:pt idx="6358">
                  <c:v>3.5577289538989598</c:v>
                </c:pt>
                <c:pt idx="6359">
                  <c:v>3.0241090704739801</c:v>
                </c:pt>
                <c:pt idx="6360">
                  <c:v>2.68399028028084</c:v>
                </c:pt>
                <c:pt idx="6361">
                  <c:v>2.5367758304324002</c:v>
                </c:pt>
                <c:pt idx="6362">
                  <c:v>2.2426856903734902</c:v>
                </c:pt>
                <c:pt idx="6363">
                  <c:v>1.96487243758723</c:v>
                </c:pt>
                <c:pt idx="6364">
                  <c:v>1.7888732747752101</c:v>
                </c:pt>
                <c:pt idx="6365">
                  <c:v>1.66202372752648</c:v>
                </c:pt>
                <c:pt idx="6366">
                  <c:v>1.5464297608087501</c:v>
                </c:pt>
                <c:pt idx="6367">
                  <c:v>1.4756644323036301</c:v>
                </c:pt>
                <c:pt idx="6368">
                  <c:v>1.45023903915389</c:v>
                </c:pt>
                <c:pt idx="6369">
                  <c:v>1.75958169115304</c:v>
                </c:pt>
                <c:pt idx="6370">
                  <c:v>1.9920746188617</c:v>
                </c:pt>
                <c:pt idx="6371">
                  <c:v>2.3462059169936502</c:v>
                </c:pt>
                <c:pt idx="6372">
                  <c:v>2.88444128904611</c:v>
                </c:pt>
                <c:pt idx="6373">
                  <c:v>3.2485985529372501</c:v>
                </c:pt>
                <c:pt idx="6374">
                  <c:v>3.4953167525210098</c:v>
                </c:pt>
                <c:pt idx="6375">
                  <c:v>3.5912317929792601</c:v>
                </c:pt>
                <c:pt idx="6376">
                  <c:v>3.7173329531227099</c:v>
                </c:pt>
                <c:pt idx="6377">
                  <c:v>3.5848495529409599</c:v>
                </c:pt>
                <c:pt idx="6378">
                  <c:v>3.1311877367751402</c:v>
                </c:pt>
                <c:pt idx="6379">
                  <c:v>2.4904634890923401</c:v>
                </c:pt>
                <c:pt idx="6380">
                  <c:v>1.76422280370423</c:v>
                </c:pt>
                <c:pt idx="6381">
                  <c:v>1.21788143419054</c:v>
                </c:pt>
                <c:pt idx="6382">
                  <c:v>1.05398447728228</c:v>
                </c:pt>
                <c:pt idx="6383">
                  <c:v>0.96850796840965603</c:v>
                </c:pt>
                <c:pt idx="6384">
                  <c:v>0.928145310934123</c:v>
                </c:pt>
                <c:pt idx="6385">
                  <c:v>0.89557088184520595</c:v>
                </c:pt>
                <c:pt idx="6386">
                  <c:v>0.85732268928099598</c:v>
                </c:pt>
                <c:pt idx="6387">
                  <c:v>0.95478198808419101</c:v>
                </c:pt>
                <c:pt idx="6388">
                  <c:v>1.3163480285429801</c:v>
                </c:pt>
                <c:pt idx="6389">
                  <c:v>1.71470676633907</c:v>
                </c:pt>
                <c:pt idx="6390">
                  <c:v>2.11778020402968</c:v>
                </c:pt>
                <c:pt idx="6391">
                  <c:v>2.3478348195241501</c:v>
                </c:pt>
                <c:pt idx="6392">
                  <c:v>2.6404112478439798</c:v>
                </c:pt>
                <c:pt idx="6393">
                  <c:v>2.7805583897816302</c:v>
                </c:pt>
                <c:pt idx="6394">
                  <c:v>2.6141700355617701</c:v>
                </c:pt>
                <c:pt idx="6395">
                  <c:v>2.3744521801657701</c:v>
                </c:pt>
                <c:pt idx="6396">
                  <c:v>1.92375409787348</c:v>
                </c:pt>
                <c:pt idx="6397">
                  <c:v>1.4081771104665799</c:v>
                </c:pt>
                <c:pt idx="6398">
                  <c:v>0.90906618931791805</c:v>
                </c:pt>
                <c:pt idx="6399">
                  <c:v>0.69830301118640503</c:v>
                </c:pt>
                <c:pt idx="6400">
                  <c:v>0.46411787036700097</c:v>
                </c:pt>
                <c:pt idx="6401">
                  <c:v>0.50760928901173596</c:v>
                </c:pt>
                <c:pt idx="6402">
                  <c:v>0.60737291979639696</c:v>
                </c:pt>
                <c:pt idx="6403">
                  <c:v>0.73533889851346801</c:v>
                </c:pt>
                <c:pt idx="6404">
                  <c:v>0.39819209703985797</c:v>
                </c:pt>
                <c:pt idx="6405">
                  <c:v>0.378593902819367</c:v>
                </c:pt>
                <c:pt idx="6406">
                  <c:v>0.62922050329594303</c:v>
                </c:pt>
                <c:pt idx="6407">
                  <c:v>0.97467348612240401</c:v>
                </c:pt>
                <c:pt idx="6408">
                  <c:v>1.24485996485428</c:v>
                </c:pt>
                <c:pt idx="6409">
                  <c:v>1.79653922895494</c:v>
                </c:pt>
                <c:pt idx="6410">
                  <c:v>2.7755235486176302</c:v>
                </c:pt>
                <c:pt idx="6411">
                  <c:v>3.3711335712102799</c:v>
                </c:pt>
                <c:pt idx="6412">
                  <c:v>3.1491658728591898</c:v>
                </c:pt>
                <c:pt idx="6413">
                  <c:v>2.7736896972799601</c:v>
                </c:pt>
                <c:pt idx="6414">
                  <c:v>2.7100462940484999</c:v>
                </c:pt>
                <c:pt idx="6415">
                  <c:v>2.5963778929797598</c:v>
                </c:pt>
                <c:pt idx="6416">
                  <c:v>2.06619929056686</c:v>
                </c:pt>
                <c:pt idx="6417">
                  <c:v>1.34062584234155</c:v>
                </c:pt>
                <c:pt idx="6418">
                  <c:v>1.3990190081457099</c:v>
                </c:pt>
                <c:pt idx="6419">
                  <c:v>1.6124148896896899</c:v>
                </c:pt>
                <c:pt idx="6420">
                  <c:v>1.3698423060524201</c:v>
                </c:pt>
                <c:pt idx="6421">
                  <c:v>1.1982395209977801</c:v>
                </c:pt>
                <c:pt idx="6422">
                  <c:v>1.1931082073755901</c:v>
                </c:pt>
                <c:pt idx="6423">
                  <c:v>1.71109774421042</c:v>
                </c:pt>
                <c:pt idx="6424">
                  <c:v>2.1669114473159699</c:v>
                </c:pt>
                <c:pt idx="6425">
                  <c:v>2.3897744255879001</c:v>
                </c:pt>
                <c:pt idx="6426">
                  <c:v>2.4336895363423001</c:v>
                </c:pt>
                <c:pt idx="6427">
                  <c:v>2.3315047838379002</c:v>
                </c:pt>
                <c:pt idx="6428">
                  <c:v>2.1250031559209499</c:v>
                </c:pt>
                <c:pt idx="6429">
                  <c:v>2.0958744175078801</c:v>
                </c:pt>
                <c:pt idx="6430">
                  <c:v>2.0770496596554899</c:v>
                </c:pt>
                <c:pt idx="6431">
                  <c:v>1.631349588275</c:v>
                </c:pt>
                <c:pt idx="6432">
                  <c:v>1.53182663535597</c:v>
                </c:pt>
                <c:pt idx="6433">
                  <c:v>1.50524772248059</c:v>
                </c:pt>
                <c:pt idx="6434">
                  <c:v>1.4588465236388</c:v>
                </c:pt>
                <c:pt idx="6435">
                  <c:v>1.3457714332508299</c:v>
                </c:pt>
                <c:pt idx="6436">
                  <c:v>1.29689625163966</c:v>
                </c:pt>
                <c:pt idx="6437">
                  <c:v>1.31792905657019</c:v>
                </c:pt>
                <c:pt idx="6438">
                  <c:v>1.2685807590193099</c:v>
                </c:pt>
                <c:pt idx="6439">
                  <c:v>1.4273273494577201</c:v>
                </c:pt>
                <c:pt idx="6440">
                  <c:v>1.68957321124153</c:v>
                </c:pt>
                <c:pt idx="6441">
                  <c:v>1.8705930236914201</c:v>
                </c:pt>
                <c:pt idx="6442">
                  <c:v>2.1793859347818598</c:v>
                </c:pt>
                <c:pt idx="6443">
                  <c:v>3.0559495842461102</c:v>
                </c:pt>
                <c:pt idx="6444">
                  <c:v>3.7854572907074302</c:v>
                </c:pt>
                <c:pt idx="6445">
                  <c:v>3.7707556246871801</c:v>
                </c:pt>
                <c:pt idx="6446">
                  <c:v>3.35149233056858</c:v>
                </c:pt>
                <c:pt idx="6447">
                  <c:v>3.14344718088359</c:v>
                </c:pt>
                <c:pt idx="6448">
                  <c:v>3.1200625189136799</c:v>
                </c:pt>
                <c:pt idx="6449">
                  <c:v>2.7100756101192101</c:v>
                </c:pt>
                <c:pt idx="6450">
                  <c:v>2.0339782411473801</c:v>
                </c:pt>
                <c:pt idx="6451">
                  <c:v>1.45437408633233</c:v>
                </c:pt>
                <c:pt idx="6452">
                  <c:v>1.263023560842</c:v>
                </c:pt>
                <c:pt idx="6453">
                  <c:v>1.1986222992665401</c:v>
                </c:pt>
                <c:pt idx="6454">
                  <c:v>1.04745334756876</c:v>
                </c:pt>
                <c:pt idx="6455">
                  <c:v>1.01725094218634</c:v>
                </c:pt>
                <c:pt idx="6456">
                  <c:v>1.21895782506082</c:v>
                </c:pt>
                <c:pt idx="6457">
                  <c:v>1.4001730911930099</c:v>
                </c:pt>
                <c:pt idx="6458">
                  <c:v>1.9297116825274701</c:v>
                </c:pt>
                <c:pt idx="6459">
                  <c:v>2.4731756823980402</c:v>
                </c:pt>
                <c:pt idx="6460">
                  <c:v>2.6968574496939999</c:v>
                </c:pt>
                <c:pt idx="6461">
                  <c:v>2.7464218365580702</c:v>
                </c:pt>
                <c:pt idx="6462">
                  <c:v>2.5685650724972899</c:v>
                </c:pt>
                <c:pt idx="6463">
                  <c:v>2.3202063711644301</c:v>
                </c:pt>
                <c:pt idx="6464">
                  <c:v>2.18608107272855</c:v>
                </c:pt>
                <c:pt idx="6465">
                  <c:v>2.1712617922666499</c:v>
                </c:pt>
                <c:pt idx="6466">
                  <c:v>2.0296019893077601</c:v>
                </c:pt>
                <c:pt idx="6467">
                  <c:v>1.8458548161255799</c:v>
                </c:pt>
                <c:pt idx="6468">
                  <c:v>1.7509956179545401</c:v>
                </c:pt>
                <c:pt idx="6469">
                  <c:v>1.61245810285446</c:v>
                </c:pt>
                <c:pt idx="6470">
                  <c:v>1.39184961701651</c:v>
                </c:pt>
                <c:pt idx="6471">
                  <c:v>1.30385988937692</c:v>
                </c:pt>
                <c:pt idx="6472">
                  <c:v>1.2913073852994901</c:v>
                </c:pt>
                <c:pt idx="6473">
                  <c:v>1.3256182090802</c:v>
                </c:pt>
                <c:pt idx="6474">
                  <c:v>1.55247303901517</c:v>
                </c:pt>
                <c:pt idx="6475">
                  <c:v>1.9017097064873001</c:v>
                </c:pt>
                <c:pt idx="6476">
                  <c:v>2.2308397822840198</c:v>
                </c:pt>
                <c:pt idx="6477">
                  <c:v>2.57889215881083</c:v>
                </c:pt>
                <c:pt idx="6478">
                  <c:v>2.8944545774969401</c:v>
                </c:pt>
                <c:pt idx="6479">
                  <c:v>3.4749302171107002</c:v>
                </c:pt>
                <c:pt idx="6480">
                  <c:v>3.9141504512658898</c:v>
                </c:pt>
                <c:pt idx="6481">
                  <c:v>3.5036184764506002</c:v>
                </c:pt>
                <c:pt idx="6482">
                  <c:v>2.8235381631086498</c:v>
                </c:pt>
                <c:pt idx="6483">
                  <c:v>2.28216973258936</c:v>
                </c:pt>
                <c:pt idx="6484">
                  <c:v>1.81941421597557</c:v>
                </c:pt>
                <c:pt idx="6485">
                  <c:v>1.47358558915253</c:v>
                </c:pt>
                <c:pt idx="6486">
                  <c:v>1.2120171025006199</c:v>
                </c:pt>
                <c:pt idx="6487">
                  <c:v>0.97793737043279005</c:v>
                </c:pt>
                <c:pt idx="6488">
                  <c:v>0.84626199217027298</c:v>
                </c:pt>
                <c:pt idx="6489">
                  <c:v>1.09859728553324</c:v>
                </c:pt>
                <c:pt idx="6490">
                  <c:v>1.5784684840601</c:v>
                </c:pt>
                <c:pt idx="6491">
                  <c:v>1.6635235536565101</c:v>
                </c:pt>
                <c:pt idx="6492">
                  <c:v>1.9799423473720099</c:v>
                </c:pt>
                <c:pt idx="6493">
                  <c:v>2.5967360292184098</c:v>
                </c:pt>
                <c:pt idx="6494">
                  <c:v>3.2790965094681201</c:v>
                </c:pt>
                <c:pt idx="6495">
                  <c:v>3.5176067412793599</c:v>
                </c:pt>
                <c:pt idx="6496">
                  <c:v>3.4937393472526002</c:v>
                </c:pt>
                <c:pt idx="6497">
                  <c:v>3.1961539233653902</c:v>
                </c:pt>
                <c:pt idx="6498">
                  <c:v>2.6354548806661402</c:v>
                </c:pt>
                <c:pt idx="6499">
                  <c:v>2.17330786846802</c:v>
                </c:pt>
                <c:pt idx="6500">
                  <c:v>2.0755949996774401</c:v>
                </c:pt>
                <c:pt idx="6501">
                  <c:v>1.9443644189310301</c:v>
                </c:pt>
                <c:pt idx="6502">
                  <c:v>1.68910899391543</c:v>
                </c:pt>
                <c:pt idx="6503">
                  <c:v>1.5251613705214899</c:v>
                </c:pt>
                <c:pt idx="6504">
                  <c:v>1.56715743119956</c:v>
                </c:pt>
                <c:pt idx="6505">
                  <c:v>1.5633477784226399</c:v>
                </c:pt>
                <c:pt idx="6506">
                  <c:v>1.55994822603348</c:v>
                </c:pt>
                <c:pt idx="6507">
                  <c:v>1.57247860187762</c:v>
                </c:pt>
                <c:pt idx="6508">
                  <c:v>1.47667552978371</c:v>
                </c:pt>
                <c:pt idx="6509">
                  <c:v>1.57683944118797</c:v>
                </c:pt>
                <c:pt idx="6510">
                  <c:v>2.2609846706561298</c:v>
                </c:pt>
                <c:pt idx="6511">
                  <c:v>3.23794456127664</c:v>
                </c:pt>
                <c:pt idx="6512">
                  <c:v>3.7983510495909898</c:v>
                </c:pt>
                <c:pt idx="6513">
                  <c:v>4.4442284930778504</c:v>
                </c:pt>
                <c:pt idx="6514">
                  <c:v>4.6204637625724301</c:v>
                </c:pt>
                <c:pt idx="6515">
                  <c:v>4.1462003848426097</c:v>
                </c:pt>
                <c:pt idx="6516">
                  <c:v>3.2964238374518802</c:v>
                </c:pt>
                <c:pt idx="6517">
                  <c:v>2.3102561281009502</c:v>
                </c:pt>
                <c:pt idx="6518">
                  <c:v>1.7645614642182299</c:v>
                </c:pt>
                <c:pt idx="6519">
                  <c:v>1.84522731703224</c:v>
                </c:pt>
                <c:pt idx="6520">
                  <c:v>2.0240148228795198</c:v>
                </c:pt>
                <c:pt idx="6521">
                  <c:v>1.7592123630602401</c:v>
                </c:pt>
                <c:pt idx="6522">
                  <c:v>1.6588249521540801</c:v>
                </c:pt>
                <c:pt idx="6523">
                  <c:v>1.73441458521571</c:v>
                </c:pt>
                <c:pt idx="6524">
                  <c:v>1.86097102534053</c:v>
                </c:pt>
                <c:pt idx="6525">
                  <c:v>2.20365367492467</c:v>
                </c:pt>
                <c:pt idx="6526">
                  <c:v>2.4819680864142901</c:v>
                </c:pt>
                <c:pt idx="6527">
                  <c:v>2.7910843442139099</c:v>
                </c:pt>
                <c:pt idx="6528">
                  <c:v>3.6583588144698198</c:v>
                </c:pt>
                <c:pt idx="6529">
                  <c:v>4.4952043873315697</c:v>
                </c:pt>
                <c:pt idx="6530">
                  <c:v>4.7143295570719301</c:v>
                </c:pt>
                <c:pt idx="6531">
                  <c:v>4.1112066428214202</c:v>
                </c:pt>
                <c:pt idx="6532">
                  <c:v>3.1512639325537299</c:v>
                </c:pt>
                <c:pt idx="6533">
                  <c:v>2.7954586880313599</c:v>
                </c:pt>
                <c:pt idx="6534">
                  <c:v>2.4167673105212302</c:v>
                </c:pt>
                <c:pt idx="6535">
                  <c:v>2.1720040251486599</c:v>
                </c:pt>
                <c:pt idx="6536">
                  <c:v>2.1250623116346499</c:v>
                </c:pt>
                <c:pt idx="6537">
                  <c:v>2.0296771161684801</c:v>
                </c:pt>
                <c:pt idx="6538">
                  <c:v>1.8784327998344801</c:v>
                </c:pt>
                <c:pt idx="6539">
                  <c:v>1.79627868652111</c:v>
                </c:pt>
                <c:pt idx="6540">
                  <c:v>1.6691706623287501</c:v>
                </c:pt>
                <c:pt idx="6541">
                  <c:v>1.6438648284849899</c:v>
                </c:pt>
                <c:pt idx="6542">
                  <c:v>1.9285519857971201</c:v>
                </c:pt>
                <c:pt idx="6543">
                  <c:v>2.1450610428258199</c:v>
                </c:pt>
                <c:pt idx="6544">
                  <c:v>2.7095723312607798</c:v>
                </c:pt>
                <c:pt idx="6545">
                  <c:v>3.4485788778572299</c:v>
                </c:pt>
                <c:pt idx="6546">
                  <c:v>3.9457485262297198</c:v>
                </c:pt>
                <c:pt idx="6547">
                  <c:v>4.42501401182923</c:v>
                </c:pt>
                <c:pt idx="6548">
                  <c:v>4.49327712828432</c:v>
                </c:pt>
                <c:pt idx="6549">
                  <c:v>4.24452336786947</c:v>
                </c:pt>
                <c:pt idx="6550">
                  <c:v>3.5054623598118999</c:v>
                </c:pt>
                <c:pt idx="6551">
                  <c:v>2.3942550889990799</c:v>
                </c:pt>
                <c:pt idx="6552">
                  <c:v>1.6324195090460001</c:v>
                </c:pt>
                <c:pt idx="6553">
                  <c:v>1.39958289990911</c:v>
                </c:pt>
                <c:pt idx="6554">
                  <c:v>1.5857246892616601</c:v>
                </c:pt>
                <c:pt idx="6555">
                  <c:v>1.7909810422539401</c:v>
                </c:pt>
                <c:pt idx="6556">
                  <c:v>1.83078613443788</c:v>
                </c:pt>
                <c:pt idx="6557">
                  <c:v>1.58229669802632</c:v>
                </c:pt>
                <c:pt idx="6558">
                  <c:v>1.6418529839669</c:v>
                </c:pt>
                <c:pt idx="6559">
                  <c:v>2.0717463348648599</c:v>
                </c:pt>
                <c:pt idx="6560">
                  <c:v>2.48396643797073</c:v>
                </c:pt>
                <c:pt idx="6561">
                  <c:v>2.8008212513969899</c:v>
                </c:pt>
                <c:pt idx="6562">
                  <c:v>3.4266410030566399</c:v>
                </c:pt>
                <c:pt idx="6563">
                  <c:v>4.1366913903448204</c:v>
                </c:pt>
                <c:pt idx="6564">
                  <c:v>4.5827582254923698</c:v>
                </c:pt>
                <c:pt idx="6565">
                  <c:v>4.5699430044920701</c:v>
                </c:pt>
                <c:pt idx="6566">
                  <c:v>3.9595349918643201</c:v>
                </c:pt>
                <c:pt idx="6567">
                  <c:v>3.2188739416797598</c:v>
                </c:pt>
                <c:pt idx="6568">
                  <c:v>2.8225187209993798</c:v>
                </c:pt>
                <c:pt idx="6569">
                  <c:v>2.9692207332195801</c:v>
                </c:pt>
                <c:pt idx="6570">
                  <c:v>3.0296257252139198</c:v>
                </c:pt>
                <c:pt idx="6571">
                  <c:v>2.7423613965766802</c:v>
                </c:pt>
                <c:pt idx="6572">
                  <c:v>2.38493572973529</c:v>
                </c:pt>
                <c:pt idx="6573">
                  <c:v>2.2065358328597302</c:v>
                </c:pt>
                <c:pt idx="6574">
                  <c:v>2.1287052952712799</c:v>
                </c:pt>
                <c:pt idx="6575">
                  <c:v>2.1424345358094401</c:v>
                </c:pt>
                <c:pt idx="6576">
                  <c:v>2.1947210484692601</c:v>
                </c:pt>
                <c:pt idx="6577">
                  <c:v>2.3722094975983898</c:v>
                </c:pt>
                <c:pt idx="6578">
                  <c:v>2.66470040401581</c:v>
                </c:pt>
                <c:pt idx="6579">
                  <c:v>3.43966510220196</c:v>
                </c:pt>
                <c:pt idx="6580">
                  <c:v>4.0838732074310302</c:v>
                </c:pt>
                <c:pt idx="6581">
                  <c:v>4.3195556094239604</c:v>
                </c:pt>
                <c:pt idx="6582">
                  <c:v>4.5059866055259201</c:v>
                </c:pt>
                <c:pt idx="6583">
                  <c:v>4.3702494081569299</c:v>
                </c:pt>
                <c:pt idx="6584">
                  <c:v>4.1132531133594297</c:v>
                </c:pt>
                <c:pt idx="6585">
                  <c:v>3.3432616918132498</c:v>
                </c:pt>
                <c:pt idx="6586">
                  <c:v>2.4792895118573801</c:v>
                </c:pt>
                <c:pt idx="6587">
                  <c:v>1.96515895108029</c:v>
                </c:pt>
                <c:pt idx="6588">
                  <c:v>1.8593786470251299</c:v>
                </c:pt>
                <c:pt idx="6589">
                  <c:v>2.0641298365834402</c:v>
                </c:pt>
                <c:pt idx="6590">
                  <c:v>2.1816326298439899</c:v>
                </c:pt>
                <c:pt idx="6591">
                  <c:v>2.1960644165283498</c:v>
                </c:pt>
                <c:pt idx="6592">
                  <c:v>2.1645425613500899</c:v>
                </c:pt>
                <c:pt idx="6593">
                  <c:v>2.24414464706578</c:v>
                </c:pt>
                <c:pt idx="6594">
                  <c:v>2.6712779818620498</c:v>
                </c:pt>
                <c:pt idx="6595">
                  <c:v>3.2424548967017301</c:v>
                </c:pt>
                <c:pt idx="6596">
                  <c:v>3.8822519289564399</c:v>
                </c:pt>
                <c:pt idx="6597">
                  <c:v>4.49736725571851</c:v>
                </c:pt>
                <c:pt idx="6598">
                  <c:v>4.8070939366307401</c:v>
                </c:pt>
                <c:pt idx="6599">
                  <c:v>4.5961043092892302</c:v>
                </c:pt>
                <c:pt idx="6600">
                  <c:v>4.2253622368021899</c:v>
                </c:pt>
                <c:pt idx="6601">
                  <c:v>3.4956111249887298</c:v>
                </c:pt>
                <c:pt idx="6602">
                  <c:v>2.90090503259845</c:v>
                </c:pt>
                <c:pt idx="6603">
                  <c:v>2.9339809664307599</c:v>
                </c:pt>
                <c:pt idx="6604">
                  <c:v>3.09752424264056</c:v>
                </c:pt>
                <c:pt idx="6605">
                  <c:v>2.7968440673453698</c:v>
                </c:pt>
                <c:pt idx="6606">
                  <c:v>2.2797455158436</c:v>
                </c:pt>
                <c:pt idx="6607">
                  <c:v>2.0028175264014898</c:v>
                </c:pt>
                <c:pt idx="6608">
                  <c:v>2.1158622584246798</c:v>
                </c:pt>
                <c:pt idx="6609">
                  <c:v>2.1072919072615401</c:v>
                </c:pt>
                <c:pt idx="6610">
                  <c:v>2.0080244668890401</c:v>
                </c:pt>
                <c:pt idx="6611">
                  <c:v>2.1203884238414901</c:v>
                </c:pt>
                <c:pt idx="6612">
                  <c:v>2.41964535372108</c:v>
                </c:pt>
                <c:pt idx="6613">
                  <c:v>2.7690591612323798</c:v>
                </c:pt>
                <c:pt idx="6614">
                  <c:v>3.3630941108672499</c:v>
                </c:pt>
                <c:pt idx="6615">
                  <c:v>3.8978302805239</c:v>
                </c:pt>
                <c:pt idx="6616">
                  <c:v>4.2738607635539596</c:v>
                </c:pt>
                <c:pt idx="6617">
                  <c:v>4.3262335223371799</c:v>
                </c:pt>
                <c:pt idx="6618">
                  <c:v>4.1244416536705897</c:v>
                </c:pt>
                <c:pt idx="6619">
                  <c:v>3.60439500899485</c:v>
                </c:pt>
                <c:pt idx="6620">
                  <c:v>3.0122119249866901</c:v>
                </c:pt>
                <c:pt idx="6621">
                  <c:v>2.30383599093881</c:v>
                </c:pt>
                <c:pt idx="6622">
                  <c:v>1.90343666216898</c:v>
                </c:pt>
                <c:pt idx="6623">
                  <c:v>1.6857715493085099</c:v>
                </c:pt>
                <c:pt idx="6624">
                  <c:v>1.6922517147912699</c:v>
                </c:pt>
                <c:pt idx="6625">
                  <c:v>1.92986092747923</c:v>
                </c:pt>
                <c:pt idx="6626">
                  <c:v>2.0251365763905902</c:v>
                </c:pt>
                <c:pt idx="6627">
                  <c:v>2.06363007459889</c:v>
                </c:pt>
                <c:pt idx="6628">
                  <c:v>2.0714441902252601</c:v>
                </c:pt>
                <c:pt idx="6629">
                  <c:v>2.3722672011291199</c:v>
                </c:pt>
                <c:pt idx="6630">
                  <c:v>3.21227728131944</c:v>
                </c:pt>
                <c:pt idx="6631">
                  <c:v>4.2051970991392302</c:v>
                </c:pt>
                <c:pt idx="6632">
                  <c:v>4.7958706703668499</c:v>
                </c:pt>
                <c:pt idx="6633">
                  <c:v>4.7122640611965902</c:v>
                </c:pt>
                <c:pt idx="6634">
                  <c:v>4.2625373732471799</c:v>
                </c:pt>
                <c:pt idx="6635">
                  <c:v>3.6709304911133902</c:v>
                </c:pt>
                <c:pt idx="6636">
                  <c:v>2.8673083559612098</c:v>
                </c:pt>
                <c:pt idx="6637">
                  <c:v>2.3058648454209099</c:v>
                </c:pt>
                <c:pt idx="6638">
                  <c:v>2.3115792516965499</c:v>
                </c:pt>
                <c:pt idx="6639">
                  <c:v>2.8606154745134802</c:v>
                </c:pt>
                <c:pt idx="6640">
                  <c:v>3.3961411062383702</c:v>
                </c:pt>
                <c:pt idx="6641">
                  <c:v>3.3929192119780902</c:v>
                </c:pt>
                <c:pt idx="6642">
                  <c:v>3.0740275957899299</c:v>
                </c:pt>
                <c:pt idx="6643">
                  <c:v>2.7212148647635299</c:v>
                </c:pt>
                <c:pt idx="6644">
                  <c:v>2.5965789265283301</c:v>
                </c:pt>
                <c:pt idx="6645">
                  <c:v>2.3602230788027199</c:v>
                </c:pt>
                <c:pt idx="6646">
                  <c:v>2.4906695184646601</c:v>
                </c:pt>
                <c:pt idx="6647">
                  <c:v>2.8093990167943401</c:v>
                </c:pt>
                <c:pt idx="6648">
                  <c:v>3.6551833283052999</c:v>
                </c:pt>
                <c:pt idx="6649">
                  <c:v>4.3332614139853103</c:v>
                </c:pt>
                <c:pt idx="6650">
                  <c:v>4.33708411386786</c:v>
                </c:pt>
                <c:pt idx="6651">
                  <c:v>4.5888857842210502</c:v>
                </c:pt>
                <c:pt idx="6652">
                  <c:v>4.7934231678879504</c:v>
                </c:pt>
                <c:pt idx="6653">
                  <c:v>4.7380800063539397</c:v>
                </c:pt>
                <c:pt idx="6654">
                  <c:v>3.8953198065002299</c:v>
                </c:pt>
                <c:pt idx="6655">
                  <c:v>2.8609695376952202</c:v>
                </c:pt>
                <c:pt idx="6656">
                  <c:v>2.22780962957812</c:v>
                </c:pt>
                <c:pt idx="6657">
                  <c:v>1.87439077054306</c:v>
                </c:pt>
                <c:pt idx="6658">
                  <c:v>1.93193179876801</c:v>
                </c:pt>
                <c:pt idx="6659">
                  <c:v>2.1686020209365302</c:v>
                </c:pt>
                <c:pt idx="6660">
                  <c:v>2.1203070316282</c:v>
                </c:pt>
                <c:pt idx="6661">
                  <c:v>2.0477154825136199</c:v>
                </c:pt>
                <c:pt idx="6662">
                  <c:v>2.0776349675231698</c:v>
                </c:pt>
                <c:pt idx="6663">
                  <c:v>2.2804399113265399</c:v>
                </c:pt>
                <c:pt idx="6664">
                  <c:v>2.6682554319834102</c:v>
                </c:pt>
                <c:pt idx="6665">
                  <c:v>3.18465082943468</c:v>
                </c:pt>
                <c:pt idx="6666">
                  <c:v>4.10636002788479</c:v>
                </c:pt>
                <c:pt idx="6667">
                  <c:v>4.7657469591337902</c:v>
                </c:pt>
                <c:pt idx="6668">
                  <c:v>5.0114345830354798</c:v>
                </c:pt>
                <c:pt idx="6669">
                  <c:v>4.8602229385645499</c:v>
                </c:pt>
                <c:pt idx="6670">
                  <c:v>4.1144064915355703</c:v>
                </c:pt>
                <c:pt idx="6671">
                  <c:v>3.05884039325265</c:v>
                </c:pt>
                <c:pt idx="6672">
                  <c:v>2.5318673180459101</c:v>
                </c:pt>
                <c:pt idx="6673">
                  <c:v>2.9110330539526701</c:v>
                </c:pt>
                <c:pt idx="6674">
                  <c:v>3.1804617965355302</c:v>
                </c:pt>
                <c:pt idx="6675">
                  <c:v>3.1202811653482398</c:v>
                </c:pt>
                <c:pt idx="6676">
                  <c:v>2.6920994367084599</c:v>
                </c:pt>
                <c:pt idx="6677">
                  <c:v>2.3285062166275199</c:v>
                </c:pt>
                <c:pt idx="6678">
                  <c:v>2.18602466657835</c:v>
                </c:pt>
                <c:pt idx="6679">
                  <c:v>2.0875431823514501</c:v>
                </c:pt>
                <c:pt idx="6680">
                  <c:v>2.1768818045316598</c:v>
                </c:pt>
                <c:pt idx="6681">
                  <c:v>2.34061719916137</c:v>
                </c:pt>
                <c:pt idx="6682">
                  <c:v>2.5451748505196998</c:v>
                </c:pt>
                <c:pt idx="6683">
                  <c:v>3.07022408917102</c:v>
                </c:pt>
                <c:pt idx="6684">
                  <c:v>3.9803926542905299</c:v>
                </c:pt>
                <c:pt idx="6685">
                  <c:v>4.7925394571526496</c:v>
                </c:pt>
                <c:pt idx="6686">
                  <c:v>5.1848093619515101</c:v>
                </c:pt>
                <c:pt idx="6687">
                  <c:v>5.0751057604226304</c:v>
                </c:pt>
                <c:pt idx="6688">
                  <c:v>4.5117540694156899</c:v>
                </c:pt>
                <c:pt idx="6689">
                  <c:v>3.5268839109607799</c:v>
                </c:pt>
                <c:pt idx="6690">
                  <c:v>2.5421634788553602</c:v>
                </c:pt>
                <c:pt idx="6691">
                  <c:v>1.91715226194374</c:v>
                </c:pt>
                <c:pt idx="6692">
                  <c:v>1.7108754973159199</c:v>
                </c:pt>
                <c:pt idx="6693">
                  <c:v>1.85532833538784</c:v>
                </c:pt>
                <c:pt idx="6694">
                  <c:v>1.95927318170438</c:v>
                </c:pt>
                <c:pt idx="6695">
                  <c:v>1.79756966163262</c:v>
                </c:pt>
                <c:pt idx="6696">
                  <c:v>1.86972889442347</c:v>
                </c:pt>
                <c:pt idx="6697">
                  <c:v>2.20532452199217</c:v>
                </c:pt>
                <c:pt idx="6698">
                  <c:v>2.4139614568627601</c:v>
                </c:pt>
                <c:pt idx="6699">
                  <c:v>2.6800766936962801</c:v>
                </c:pt>
                <c:pt idx="6700">
                  <c:v>3.41353262054254</c:v>
                </c:pt>
                <c:pt idx="6701">
                  <c:v>4.27707009607348</c:v>
                </c:pt>
                <c:pt idx="6702">
                  <c:v>4.7260813047684698</c:v>
                </c:pt>
                <c:pt idx="6703">
                  <c:v>4.7280889407359901</c:v>
                </c:pt>
                <c:pt idx="6704">
                  <c:v>4.3816394100261196</c:v>
                </c:pt>
                <c:pt idx="6705">
                  <c:v>3.68504574372069</c:v>
                </c:pt>
                <c:pt idx="6706">
                  <c:v>3.2781531693711301</c:v>
                </c:pt>
                <c:pt idx="6707">
                  <c:v>3.3226776350729499</c:v>
                </c:pt>
                <c:pt idx="6708">
                  <c:v>3.3376076499482399</c:v>
                </c:pt>
                <c:pt idx="6709">
                  <c:v>3.0851860032131002</c:v>
                </c:pt>
                <c:pt idx="6710">
                  <c:v>2.6441120092734298</c:v>
                </c:pt>
                <c:pt idx="6711">
                  <c:v>2.4528642965255898</c:v>
                </c:pt>
                <c:pt idx="6712">
                  <c:v>2.4668124285419402</c:v>
                </c:pt>
                <c:pt idx="6713">
                  <c:v>2.2348492929891299</c:v>
                </c:pt>
                <c:pt idx="6714">
                  <c:v>2.1121207881771298</c:v>
                </c:pt>
                <c:pt idx="6715">
                  <c:v>2.2748392679989502</c:v>
                </c:pt>
                <c:pt idx="6716">
                  <c:v>2.6172768099780699</c:v>
                </c:pt>
                <c:pt idx="6717">
                  <c:v>3.03854827927861</c:v>
                </c:pt>
                <c:pt idx="6718">
                  <c:v>3.5917373663468202</c:v>
                </c:pt>
                <c:pt idx="6719">
                  <c:v>4.3163611256318699</c:v>
                </c:pt>
                <c:pt idx="6720">
                  <c:v>5.1101616665824796</c:v>
                </c:pt>
                <c:pt idx="6721">
                  <c:v>5.0755021010699002</c:v>
                </c:pt>
                <c:pt idx="6722">
                  <c:v>4.4287444287293196</c:v>
                </c:pt>
                <c:pt idx="6723">
                  <c:v>3.7394583042642702</c:v>
                </c:pt>
                <c:pt idx="6724">
                  <c:v>2.6850868474030798</c:v>
                </c:pt>
                <c:pt idx="6725">
                  <c:v>1.9349131469177101</c:v>
                </c:pt>
                <c:pt idx="6726">
                  <c:v>1.61722691787207</c:v>
                </c:pt>
                <c:pt idx="6727">
                  <c:v>1.6398005373233699</c:v>
                </c:pt>
                <c:pt idx="6728">
                  <c:v>1.6991540702685</c:v>
                </c:pt>
                <c:pt idx="6729">
                  <c:v>1.72395019346877</c:v>
                </c:pt>
                <c:pt idx="6730">
                  <c:v>1.8221064032174401</c:v>
                </c:pt>
                <c:pt idx="6731">
                  <c:v>2.0317845556527399</c:v>
                </c:pt>
                <c:pt idx="6732">
                  <c:v>2.29843275604965</c:v>
                </c:pt>
                <c:pt idx="6733">
                  <c:v>2.7834499934435701</c:v>
                </c:pt>
                <c:pt idx="6734">
                  <c:v>3.5581009516749198</c:v>
                </c:pt>
                <c:pt idx="6735">
                  <c:v>4.2784312317620596</c:v>
                </c:pt>
                <c:pt idx="6736">
                  <c:v>4.6499515147416304</c:v>
                </c:pt>
                <c:pt idx="6737">
                  <c:v>4.3840082482042604</c:v>
                </c:pt>
                <c:pt idx="6738">
                  <c:v>4.02242560574512</c:v>
                </c:pt>
                <c:pt idx="6739">
                  <c:v>3.4215367134696901</c:v>
                </c:pt>
                <c:pt idx="6740">
                  <c:v>2.7209052261784099</c:v>
                </c:pt>
                <c:pt idx="6741">
                  <c:v>2.2877000117886999</c:v>
                </c:pt>
                <c:pt idx="6742">
                  <c:v>2.4429858717170299</c:v>
                </c:pt>
                <c:pt idx="6743">
                  <c:v>2.7438307484015798</c:v>
                </c:pt>
                <c:pt idx="6744">
                  <c:v>2.56735547839815</c:v>
                </c:pt>
                <c:pt idx="6745">
                  <c:v>2.1024245034271698</c:v>
                </c:pt>
                <c:pt idx="6746">
                  <c:v>1.9297514672395</c:v>
                </c:pt>
                <c:pt idx="6747">
                  <c:v>1.9077277582257399</c:v>
                </c:pt>
                <c:pt idx="6748">
                  <c:v>1.8828622662454599</c:v>
                </c:pt>
                <c:pt idx="6749">
                  <c:v>1.8812947070977499</c:v>
                </c:pt>
                <c:pt idx="6750">
                  <c:v>2.0644239764190901</c:v>
                </c:pt>
                <c:pt idx="6751">
                  <c:v>2.6892576632537502</c:v>
                </c:pt>
                <c:pt idx="6752">
                  <c:v>3.3146287339677998</c:v>
                </c:pt>
                <c:pt idx="6753">
                  <c:v>3.8043635692726601</c:v>
                </c:pt>
                <c:pt idx="6754">
                  <c:v>4.6561255767500498</c:v>
                </c:pt>
                <c:pt idx="6755">
                  <c:v>4.9718340827838396</c:v>
                </c:pt>
                <c:pt idx="6756">
                  <c:v>4.62862277178266</c:v>
                </c:pt>
                <c:pt idx="6757">
                  <c:v>3.9487744972420198</c:v>
                </c:pt>
                <c:pt idx="6758">
                  <c:v>3.13152538517972</c:v>
                </c:pt>
                <c:pt idx="6759">
                  <c:v>2.5380769610002001</c:v>
                </c:pt>
                <c:pt idx="6760">
                  <c:v>2.16090705416637</c:v>
                </c:pt>
                <c:pt idx="6761">
                  <c:v>1.84774741888008</c:v>
                </c:pt>
                <c:pt idx="6762">
                  <c:v>1.7469577083999499</c:v>
                </c:pt>
                <c:pt idx="6763">
                  <c:v>1.7708843135772601</c:v>
                </c:pt>
                <c:pt idx="6764">
                  <c:v>1.80110084056474</c:v>
                </c:pt>
                <c:pt idx="6765">
                  <c:v>1.9100510929530099</c:v>
                </c:pt>
                <c:pt idx="6766">
                  <c:v>1.93425872140027</c:v>
                </c:pt>
                <c:pt idx="6767">
                  <c:v>2.0797931773373501</c:v>
                </c:pt>
                <c:pt idx="6768">
                  <c:v>2.42761182551927</c:v>
                </c:pt>
                <c:pt idx="6769">
                  <c:v>3.1372180235311999</c:v>
                </c:pt>
                <c:pt idx="6770">
                  <c:v>4.0045330280191198</c:v>
                </c:pt>
                <c:pt idx="6771">
                  <c:v>4.1176877346638401</c:v>
                </c:pt>
                <c:pt idx="6772">
                  <c:v>3.6831183677361001</c:v>
                </c:pt>
                <c:pt idx="6773">
                  <c:v>3.1019100607546601</c:v>
                </c:pt>
                <c:pt idx="6774">
                  <c:v>2.5331726806052899</c:v>
                </c:pt>
                <c:pt idx="6775">
                  <c:v>2.3497396936139499</c:v>
                </c:pt>
                <c:pt idx="6776">
                  <c:v>2.1927122666088699</c:v>
                </c:pt>
                <c:pt idx="6777">
                  <c:v>1.8816599446714599</c:v>
                </c:pt>
                <c:pt idx="6778">
                  <c:v>1.40776947104879</c:v>
                </c:pt>
                <c:pt idx="6779">
                  <c:v>1.26671390895103</c:v>
                </c:pt>
                <c:pt idx="6780">
                  <c:v>1.56072162357481</c:v>
                </c:pt>
                <c:pt idx="6781">
                  <c:v>1.6516560055226399</c:v>
                </c:pt>
                <c:pt idx="6782">
                  <c:v>1.434615040315</c:v>
                </c:pt>
                <c:pt idx="6783">
                  <c:v>1.4406827384087699</c:v>
                </c:pt>
                <c:pt idx="6784">
                  <c:v>1.7805723280029899</c:v>
                </c:pt>
                <c:pt idx="6785">
                  <c:v>2.3472896830091101</c:v>
                </c:pt>
                <c:pt idx="6786">
                  <c:v>2.81137366334822</c:v>
                </c:pt>
                <c:pt idx="6787">
                  <c:v>3.2409040728750398</c:v>
                </c:pt>
                <c:pt idx="6788">
                  <c:v>3.8033935708042401</c:v>
                </c:pt>
                <c:pt idx="6789">
                  <c:v>4.2299005711267004</c:v>
                </c:pt>
                <c:pt idx="6790">
                  <c:v>4.2152661300009298</c:v>
                </c:pt>
                <c:pt idx="6791">
                  <c:v>3.7708716780163698</c:v>
                </c:pt>
                <c:pt idx="6792">
                  <c:v>2.9466182561222598</c:v>
                </c:pt>
                <c:pt idx="6793">
                  <c:v>1.94512212109112</c:v>
                </c:pt>
                <c:pt idx="6794">
                  <c:v>1.35212981735668</c:v>
                </c:pt>
                <c:pt idx="6795">
                  <c:v>1.2959914319956001</c:v>
                </c:pt>
                <c:pt idx="6796">
                  <c:v>1.44475242752175</c:v>
                </c:pt>
                <c:pt idx="6797">
                  <c:v>1.48289663619721</c:v>
                </c:pt>
                <c:pt idx="6798">
                  <c:v>1.5412657071929501</c:v>
                </c:pt>
                <c:pt idx="6799">
                  <c:v>1.6322542844621399</c:v>
                </c:pt>
                <c:pt idx="6800">
                  <c:v>1.7101206123735799</c:v>
                </c:pt>
                <c:pt idx="6801">
                  <c:v>1.93874947768839</c:v>
                </c:pt>
                <c:pt idx="6802">
                  <c:v>2.3683093807642601</c:v>
                </c:pt>
                <c:pt idx="6803">
                  <c:v>3.0186629058530201</c:v>
                </c:pt>
                <c:pt idx="6804">
                  <c:v>3.3854471900298502</c:v>
                </c:pt>
                <c:pt idx="6805">
                  <c:v>3.5961933039939602</c:v>
                </c:pt>
                <c:pt idx="6806">
                  <c:v>3.6507532104946501</c:v>
                </c:pt>
                <c:pt idx="6807">
                  <c:v>3.30710846013084</c:v>
                </c:pt>
                <c:pt idx="6808">
                  <c:v>2.8146267734975101</c:v>
                </c:pt>
                <c:pt idx="6809">
                  <c:v>2.1903298211869799</c:v>
                </c:pt>
                <c:pt idx="6810">
                  <c:v>1.6592371550110001</c:v>
                </c:pt>
                <c:pt idx="6811">
                  <c:v>1.5036777162873001</c:v>
                </c:pt>
                <c:pt idx="6812">
                  <c:v>1.61847294541243</c:v>
                </c:pt>
                <c:pt idx="6813">
                  <c:v>1.9189291803425199</c:v>
                </c:pt>
                <c:pt idx="6814">
                  <c:v>2.0023063944181998</c:v>
                </c:pt>
                <c:pt idx="6815">
                  <c:v>1.8282576832364199</c:v>
                </c:pt>
                <c:pt idx="6816">
                  <c:v>1.53679563583354</c:v>
                </c:pt>
                <c:pt idx="6817">
                  <c:v>1.3747384206928199</c:v>
                </c:pt>
                <c:pt idx="6818">
                  <c:v>1.5956497990192</c:v>
                </c:pt>
                <c:pt idx="6819">
                  <c:v>2.0898287510308098</c:v>
                </c:pt>
                <c:pt idx="6820">
                  <c:v>2.8925785639869801</c:v>
                </c:pt>
                <c:pt idx="6821">
                  <c:v>3.7218447929751202</c:v>
                </c:pt>
                <c:pt idx="6822">
                  <c:v>4.2428563545248599</c:v>
                </c:pt>
                <c:pt idx="6823">
                  <c:v>4.7894070367661401</c:v>
                </c:pt>
                <c:pt idx="6824">
                  <c:v>4.8236533744876402</c:v>
                </c:pt>
                <c:pt idx="6825">
                  <c:v>4.0898763058005798</c:v>
                </c:pt>
                <c:pt idx="6826">
                  <c:v>3.0302679402471999</c:v>
                </c:pt>
                <c:pt idx="6827">
                  <c:v>1.8790546382170501</c:v>
                </c:pt>
                <c:pt idx="6828">
                  <c:v>1.32730698427982</c:v>
                </c:pt>
                <c:pt idx="6829">
                  <c:v>1.4899023760183101</c:v>
                </c:pt>
                <c:pt idx="6830">
                  <c:v>1.8965160759189501</c:v>
                </c:pt>
                <c:pt idx="6831">
                  <c:v>2.1481502446777299</c:v>
                </c:pt>
                <c:pt idx="6832">
                  <c:v>2.1648831682427998</c:v>
                </c:pt>
                <c:pt idx="6833">
                  <c:v>2.1198592418811701</c:v>
                </c:pt>
                <c:pt idx="6834">
                  <c:v>2.1298903820605402</c:v>
                </c:pt>
                <c:pt idx="6835">
                  <c:v>2.3018075232903401</c:v>
                </c:pt>
                <c:pt idx="6836">
                  <c:v>2.6989325498294701</c:v>
                </c:pt>
                <c:pt idx="6837">
                  <c:v>3.5377547955535298</c:v>
                </c:pt>
                <c:pt idx="6838">
                  <c:v>4.1024551855518201</c:v>
                </c:pt>
                <c:pt idx="6839">
                  <c:v>4.5683015654872197</c:v>
                </c:pt>
                <c:pt idx="6840">
                  <c:v>4.7453698524108701</c:v>
                </c:pt>
                <c:pt idx="6841">
                  <c:v>4.3001023633882296</c:v>
                </c:pt>
                <c:pt idx="6842">
                  <c:v>3.5353874407030701</c:v>
                </c:pt>
                <c:pt idx="6843">
                  <c:v>2.6746813401949399</c:v>
                </c:pt>
                <c:pt idx="6844">
                  <c:v>2.0918278787056099</c:v>
                </c:pt>
                <c:pt idx="6845">
                  <c:v>2.5552519448686501</c:v>
                </c:pt>
                <c:pt idx="6846">
                  <c:v>2.9672423620820099</c:v>
                </c:pt>
                <c:pt idx="6847">
                  <c:v>2.90817159342481</c:v>
                </c:pt>
                <c:pt idx="6848">
                  <c:v>2.6731810411575201</c:v>
                </c:pt>
                <c:pt idx="6849">
                  <c:v>2.6900948434034802</c:v>
                </c:pt>
                <c:pt idx="6850">
                  <c:v>2.3369686928525599</c:v>
                </c:pt>
                <c:pt idx="6851">
                  <c:v>2.18973143428869</c:v>
                </c:pt>
                <c:pt idx="6852">
                  <c:v>2.2427575307181602</c:v>
                </c:pt>
                <c:pt idx="6853">
                  <c:v>2.4947281827535801</c:v>
                </c:pt>
                <c:pt idx="6854">
                  <c:v>3.0776814905901202</c:v>
                </c:pt>
                <c:pt idx="6855">
                  <c:v>3.9016373486408198</c:v>
                </c:pt>
                <c:pt idx="6856">
                  <c:v>4.5286258408125297</c:v>
                </c:pt>
                <c:pt idx="6857">
                  <c:v>5.1589839690746304</c:v>
                </c:pt>
                <c:pt idx="6858">
                  <c:v>4.8476592847819902</c:v>
                </c:pt>
                <c:pt idx="6859">
                  <c:v>4.63795880536287</c:v>
                </c:pt>
                <c:pt idx="6860">
                  <c:v>3.6243862984578499</c:v>
                </c:pt>
                <c:pt idx="6861">
                  <c:v>2.4676171572328598</c:v>
                </c:pt>
                <c:pt idx="6862">
                  <c:v>1.67752457933528</c:v>
                </c:pt>
                <c:pt idx="6863">
                  <c:v>1.55044562037564</c:v>
                </c:pt>
                <c:pt idx="6864">
                  <c:v>1.8608014962013</c:v>
                </c:pt>
                <c:pt idx="6865">
                  <c:v>2.1515740098063101</c:v>
                </c:pt>
                <c:pt idx="6866">
                  <c:v>2.04664600703908</c:v>
                </c:pt>
                <c:pt idx="6867">
                  <c:v>1.81236952763447</c:v>
                </c:pt>
                <c:pt idx="6868">
                  <c:v>1.8028613654612999</c:v>
                </c:pt>
                <c:pt idx="6869">
                  <c:v>1.99673283921761</c:v>
                </c:pt>
                <c:pt idx="6870">
                  <c:v>2.4687282674520898</c:v>
                </c:pt>
                <c:pt idx="6871">
                  <c:v>3.37620256136743</c:v>
                </c:pt>
                <c:pt idx="6872">
                  <c:v>4.5197871213791698</c:v>
                </c:pt>
                <c:pt idx="6873">
                  <c:v>5.0348565977117996</c:v>
                </c:pt>
                <c:pt idx="6874">
                  <c:v>4.9570255089395099</c:v>
                </c:pt>
                <c:pt idx="6875">
                  <c:v>4.4661349237435699</c:v>
                </c:pt>
                <c:pt idx="6876">
                  <c:v>3.66739906737704</c:v>
                </c:pt>
                <c:pt idx="6877">
                  <c:v>2.8523964084590299</c:v>
                </c:pt>
                <c:pt idx="6878">
                  <c:v>2.5953299227462399</c:v>
                </c:pt>
                <c:pt idx="6879">
                  <c:v>2.56338331205479</c:v>
                </c:pt>
                <c:pt idx="6880">
                  <c:v>2.6361704324980599</c:v>
                </c:pt>
                <c:pt idx="6881">
                  <c:v>2.8747865337191598</c:v>
                </c:pt>
                <c:pt idx="6882">
                  <c:v>2.56454869391575</c:v>
                </c:pt>
                <c:pt idx="6883">
                  <c:v>2.3775783299157598</c:v>
                </c:pt>
                <c:pt idx="6884">
                  <c:v>2.1365792711179701</c:v>
                </c:pt>
                <c:pt idx="6885">
                  <c:v>1.84618909710815</c:v>
                </c:pt>
                <c:pt idx="6886">
                  <c:v>1.82192555750804</c:v>
                </c:pt>
                <c:pt idx="6887">
                  <c:v>2.0802429711516899</c:v>
                </c:pt>
                <c:pt idx="6888">
                  <c:v>2.50220284720444</c:v>
                </c:pt>
                <c:pt idx="6889">
                  <c:v>3.3635595720285698</c:v>
                </c:pt>
                <c:pt idx="6890">
                  <c:v>4.2249732428247402</c:v>
                </c:pt>
                <c:pt idx="6891">
                  <c:v>4.9902604868834297</c:v>
                </c:pt>
                <c:pt idx="6892">
                  <c:v>5.0114796180341799</c:v>
                </c:pt>
                <c:pt idx="6893">
                  <c:v>4.4406504780620804</c:v>
                </c:pt>
                <c:pt idx="6894">
                  <c:v>3.7700442267818302</c:v>
                </c:pt>
                <c:pt idx="6895">
                  <c:v>2.9510039789641098</c:v>
                </c:pt>
                <c:pt idx="6896">
                  <c:v>1.9157623538669899</c:v>
                </c:pt>
                <c:pt idx="6897">
                  <c:v>1.4347200355686101</c:v>
                </c:pt>
                <c:pt idx="6898">
                  <c:v>1.6679367551861799</c:v>
                </c:pt>
                <c:pt idx="6899">
                  <c:v>2.0414893216720502</c:v>
                </c:pt>
                <c:pt idx="6900">
                  <c:v>2.0598487913055701</c:v>
                </c:pt>
                <c:pt idx="6901">
                  <c:v>1.90573802302258</c:v>
                </c:pt>
                <c:pt idx="6902">
                  <c:v>1.9984796562754901</c:v>
                </c:pt>
                <c:pt idx="6903">
                  <c:v>2.1159631058820501</c:v>
                </c:pt>
                <c:pt idx="6904">
                  <c:v>2.2200398812976299</c:v>
                </c:pt>
                <c:pt idx="6905">
                  <c:v>2.6405550767423902</c:v>
                </c:pt>
                <c:pt idx="6906">
                  <c:v>3.46767757469765</c:v>
                </c:pt>
                <c:pt idx="6907">
                  <c:v>4.6852774266303596</c:v>
                </c:pt>
                <c:pt idx="6908">
                  <c:v>5.1531713263761203</c:v>
                </c:pt>
                <c:pt idx="6909">
                  <c:v>5.0462187908630201</c:v>
                </c:pt>
                <c:pt idx="6910">
                  <c:v>4.3164267028371999</c:v>
                </c:pt>
                <c:pt idx="6911">
                  <c:v>3.2509432795104298</c:v>
                </c:pt>
                <c:pt idx="6912">
                  <c:v>2.5130226415800601</c:v>
                </c:pt>
                <c:pt idx="6913">
                  <c:v>2.8019943226969599</c:v>
                </c:pt>
                <c:pt idx="6914">
                  <c:v>2.9974641266885902</c:v>
                </c:pt>
                <c:pt idx="6915">
                  <c:v>2.8870040888912798</c:v>
                </c:pt>
                <c:pt idx="6916">
                  <c:v>2.6247774698200601</c:v>
                </c:pt>
                <c:pt idx="6917">
                  <c:v>2.2674071916107201</c:v>
                </c:pt>
                <c:pt idx="6918">
                  <c:v>2.0340900698336801</c:v>
                </c:pt>
                <c:pt idx="6919">
                  <c:v>1.7034888835178801</c:v>
                </c:pt>
                <c:pt idx="6920">
                  <c:v>1.5922635913874299</c:v>
                </c:pt>
                <c:pt idx="6921">
                  <c:v>1.7544256648521801</c:v>
                </c:pt>
                <c:pt idx="6922">
                  <c:v>2.1209635715205</c:v>
                </c:pt>
                <c:pt idx="6923">
                  <c:v>2.9656383132814801</c:v>
                </c:pt>
                <c:pt idx="6924">
                  <c:v>3.7785240533687201</c:v>
                </c:pt>
                <c:pt idx="6925">
                  <c:v>4.2421454409458903</c:v>
                </c:pt>
                <c:pt idx="6926">
                  <c:v>4.4070675973836604</c:v>
                </c:pt>
                <c:pt idx="6927">
                  <c:v>4.2174786065733603</c:v>
                </c:pt>
                <c:pt idx="6928">
                  <c:v>3.8504754888388799</c:v>
                </c:pt>
                <c:pt idx="6929">
                  <c:v>3.1603916187442702</c:v>
                </c:pt>
                <c:pt idx="6930">
                  <c:v>2.2535122483538901</c:v>
                </c:pt>
                <c:pt idx="6931">
                  <c:v>1.7445501573354101</c:v>
                </c:pt>
                <c:pt idx="6932">
                  <c:v>1.7598189048566899</c:v>
                </c:pt>
                <c:pt idx="6933">
                  <c:v>1.86242584555171</c:v>
                </c:pt>
                <c:pt idx="6934">
                  <c:v>1.9240606535787801</c:v>
                </c:pt>
                <c:pt idx="6935">
                  <c:v>2.0242340612530501</c:v>
                </c:pt>
                <c:pt idx="6936">
                  <c:v>2.3396847802988301</c:v>
                </c:pt>
                <c:pt idx="6937">
                  <c:v>2.4850599254452601</c:v>
                </c:pt>
                <c:pt idx="6938">
                  <c:v>2.5812181832441099</c:v>
                </c:pt>
                <c:pt idx="6939">
                  <c:v>3.0226627479611401</c:v>
                </c:pt>
                <c:pt idx="6940">
                  <c:v>3.7416619709105201</c:v>
                </c:pt>
                <c:pt idx="6941">
                  <c:v>4.3549369562448303</c:v>
                </c:pt>
                <c:pt idx="6942">
                  <c:v>4.4634678027097898</c:v>
                </c:pt>
                <c:pt idx="6943">
                  <c:v>4.1211991193900097</c:v>
                </c:pt>
                <c:pt idx="6944">
                  <c:v>3.44323233969551</c:v>
                </c:pt>
                <c:pt idx="6945">
                  <c:v>2.83289857898672</c:v>
                </c:pt>
                <c:pt idx="6946">
                  <c:v>2.8691507114163599</c:v>
                </c:pt>
                <c:pt idx="6947">
                  <c:v>3.2502729460409898</c:v>
                </c:pt>
                <c:pt idx="6948">
                  <c:v>2.8858978815690999</c:v>
                </c:pt>
                <c:pt idx="6949">
                  <c:v>2.3013931543439101</c:v>
                </c:pt>
                <c:pt idx="6950">
                  <c:v>2.01676218014445</c:v>
                </c:pt>
                <c:pt idx="6951">
                  <c:v>2.0207762817321</c:v>
                </c:pt>
                <c:pt idx="6952">
                  <c:v>2.0924514468945299</c:v>
                </c:pt>
                <c:pt idx="6953">
                  <c:v>1.99746681651561</c:v>
                </c:pt>
                <c:pt idx="6954">
                  <c:v>2.12808950852778</c:v>
                </c:pt>
                <c:pt idx="6955">
                  <c:v>2.3301462220253502</c:v>
                </c:pt>
                <c:pt idx="6956">
                  <c:v>2.7333241596391402</c:v>
                </c:pt>
                <c:pt idx="6957">
                  <c:v>3.29162230866149</c:v>
                </c:pt>
                <c:pt idx="6958">
                  <c:v>3.9955782397852002</c:v>
                </c:pt>
                <c:pt idx="6959">
                  <c:v>4.60692294972577</c:v>
                </c:pt>
                <c:pt idx="6960">
                  <c:v>4.9336328557250804</c:v>
                </c:pt>
                <c:pt idx="6961">
                  <c:v>4.3950461635284297</c:v>
                </c:pt>
                <c:pt idx="6962">
                  <c:v>3.7184893031295698</c:v>
                </c:pt>
                <c:pt idx="6963">
                  <c:v>2.81932025765893</c:v>
                </c:pt>
                <c:pt idx="6964">
                  <c:v>2.03215608464778</c:v>
                </c:pt>
                <c:pt idx="6965">
                  <c:v>1.6129719149870501</c:v>
                </c:pt>
                <c:pt idx="6966">
                  <c:v>1.5918720184816999</c:v>
                </c:pt>
                <c:pt idx="6967">
                  <c:v>1.7001477728676999</c:v>
                </c:pt>
                <c:pt idx="6968">
                  <c:v>1.7798503385908599</c:v>
                </c:pt>
                <c:pt idx="6969">
                  <c:v>1.9737390109355899</c:v>
                </c:pt>
                <c:pt idx="6970">
                  <c:v>2.20486088155738</c:v>
                </c:pt>
                <c:pt idx="6971">
                  <c:v>2.44790760770214</c:v>
                </c:pt>
                <c:pt idx="6972">
                  <c:v>2.7434104464037099</c:v>
                </c:pt>
                <c:pt idx="6973">
                  <c:v>3.2022397571350001</c:v>
                </c:pt>
                <c:pt idx="6974">
                  <c:v>3.7922034539355902</c:v>
                </c:pt>
                <c:pt idx="6975">
                  <c:v>4.2126369772435899</c:v>
                </c:pt>
                <c:pt idx="6976">
                  <c:v>4.1902550324758296</c:v>
                </c:pt>
                <c:pt idx="6977">
                  <c:v>3.99538392241484</c:v>
                </c:pt>
                <c:pt idx="6978">
                  <c:v>3.54479205534457</c:v>
                </c:pt>
                <c:pt idx="6979">
                  <c:v>2.8741165449619501</c:v>
                </c:pt>
                <c:pt idx="6980">
                  <c:v>2.3278604141694199</c:v>
                </c:pt>
                <c:pt idx="6981">
                  <c:v>2.45524671521295</c:v>
                </c:pt>
                <c:pt idx="6982">
                  <c:v>2.8193675129239502</c:v>
                </c:pt>
                <c:pt idx="6983">
                  <c:v>2.7626295905696399</c:v>
                </c:pt>
                <c:pt idx="6984">
                  <c:v>2.2619248782170001</c:v>
                </c:pt>
                <c:pt idx="6985">
                  <c:v>2.00013917017667</c:v>
                </c:pt>
                <c:pt idx="6986">
                  <c:v>1.81009323892528</c:v>
                </c:pt>
                <c:pt idx="6987">
                  <c:v>1.7795159059477399</c:v>
                </c:pt>
                <c:pt idx="6988">
                  <c:v>1.76420392450788</c:v>
                </c:pt>
                <c:pt idx="6989">
                  <c:v>1.96845872145417</c:v>
                </c:pt>
                <c:pt idx="6990">
                  <c:v>2.5223617338205102</c:v>
                </c:pt>
                <c:pt idx="6991">
                  <c:v>3.3621681774850298</c:v>
                </c:pt>
                <c:pt idx="6992">
                  <c:v>4.1115159618696602</c:v>
                </c:pt>
                <c:pt idx="6993">
                  <c:v>4.6765222271158899</c:v>
                </c:pt>
                <c:pt idx="6994">
                  <c:v>4.8848100430430303</c:v>
                </c:pt>
                <c:pt idx="6995">
                  <c:v>4.4426336871341299</c:v>
                </c:pt>
                <c:pt idx="6996">
                  <c:v>3.7462953559583401</c:v>
                </c:pt>
                <c:pt idx="6997">
                  <c:v>2.8646590157510898</c:v>
                </c:pt>
                <c:pt idx="6998">
                  <c:v>1.8646533567250501</c:v>
                </c:pt>
                <c:pt idx="6999">
                  <c:v>1.4283708881428501</c:v>
                </c:pt>
                <c:pt idx="7000">
                  <c:v>1.5915473259802899</c:v>
                </c:pt>
                <c:pt idx="7001">
                  <c:v>1.8861575156918899</c:v>
                </c:pt>
                <c:pt idx="7002">
                  <c:v>2.0049270251567801</c:v>
                </c:pt>
                <c:pt idx="7003">
                  <c:v>2.0049620296000601</c:v>
                </c:pt>
                <c:pt idx="7004">
                  <c:v>2.1316353263647101</c:v>
                </c:pt>
                <c:pt idx="7005">
                  <c:v>2.4988507711141899</c:v>
                </c:pt>
                <c:pt idx="7006">
                  <c:v>2.8575586373845399</c:v>
                </c:pt>
                <c:pt idx="7007">
                  <c:v>3.3105885007776199</c:v>
                </c:pt>
                <c:pt idx="7008">
                  <c:v>4.4168847255108403</c:v>
                </c:pt>
                <c:pt idx="7009">
                  <c:v>5.6515187250513499</c:v>
                </c:pt>
                <c:pt idx="7010">
                  <c:v>5.8194670055497397</c:v>
                </c:pt>
                <c:pt idx="7011">
                  <c:v>5.3807927383747103</c:v>
                </c:pt>
                <c:pt idx="7012">
                  <c:v>4.41092645099791</c:v>
                </c:pt>
                <c:pt idx="7013">
                  <c:v>3.4116827028705301</c:v>
                </c:pt>
                <c:pt idx="7014">
                  <c:v>3.1572032755302599</c:v>
                </c:pt>
                <c:pt idx="7015">
                  <c:v>3.4402286040068599</c:v>
                </c:pt>
                <c:pt idx="7016">
                  <c:v>3.7564834925952999</c:v>
                </c:pt>
                <c:pt idx="7017">
                  <c:v>3.5404979103878902</c:v>
                </c:pt>
                <c:pt idx="7018">
                  <c:v>3.1542226355137002</c:v>
                </c:pt>
                <c:pt idx="7019">
                  <c:v>2.7662399127861299</c:v>
                </c:pt>
                <c:pt idx="7020">
                  <c:v>2.3262791689304998</c:v>
                </c:pt>
                <c:pt idx="7021">
                  <c:v>2.13310824179693</c:v>
                </c:pt>
                <c:pt idx="7022">
                  <c:v>2.37668576865748</c:v>
                </c:pt>
                <c:pt idx="7023">
                  <c:v>2.56227264315197</c:v>
                </c:pt>
                <c:pt idx="7024">
                  <c:v>2.7356481064119</c:v>
                </c:pt>
                <c:pt idx="7025">
                  <c:v>3.6216098538424899</c:v>
                </c:pt>
                <c:pt idx="7026">
                  <c:v>4.5860701845232397</c:v>
                </c:pt>
                <c:pt idx="7027">
                  <c:v>5.0927131992305403</c:v>
                </c:pt>
                <c:pt idx="7028">
                  <c:v>5.2727333514492303</c:v>
                </c:pt>
                <c:pt idx="7029">
                  <c:v>4.6851826928318401</c:v>
                </c:pt>
                <c:pt idx="7030">
                  <c:v>3.9681101803146799</c:v>
                </c:pt>
                <c:pt idx="7031">
                  <c:v>3.0504248380679702</c:v>
                </c:pt>
                <c:pt idx="7032">
                  <c:v>2.1538859447169001</c:v>
                </c:pt>
                <c:pt idx="7033">
                  <c:v>1.52889874576867</c:v>
                </c:pt>
                <c:pt idx="7034">
                  <c:v>1.66219033136582</c:v>
                </c:pt>
                <c:pt idx="7035">
                  <c:v>1.93301351769847</c:v>
                </c:pt>
                <c:pt idx="7036">
                  <c:v>2.0600463468478099</c:v>
                </c:pt>
                <c:pt idx="7037">
                  <c:v>2.16811367963721</c:v>
                </c:pt>
                <c:pt idx="7038">
                  <c:v>2.2929269179738401</c:v>
                </c:pt>
                <c:pt idx="7039">
                  <c:v>2.6132715006831999</c:v>
                </c:pt>
                <c:pt idx="7040">
                  <c:v>2.8523978000252699</c:v>
                </c:pt>
                <c:pt idx="7041">
                  <c:v>2.9815387650953</c:v>
                </c:pt>
                <c:pt idx="7042">
                  <c:v>3.58622057995475</c:v>
                </c:pt>
                <c:pt idx="7043">
                  <c:v>4.3609564001207399</c:v>
                </c:pt>
                <c:pt idx="7044">
                  <c:v>4.5802076508501202</c:v>
                </c:pt>
                <c:pt idx="7045">
                  <c:v>4.49071901834506</c:v>
                </c:pt>
                <c:pt idx="7046">
                  <c:v>4.0051561383429197</c:v>
                </c:pt>
                <c:pt idx="7047">
                  <c:v>3.4688428634311199</c:v>
                </c:pt>
                <c:pt idx="7048">
                  <c:v>2.7930437941623798</c:v>
                </c:pt>
                <c:pt idx="7049">
                  <c:v>2.70608717398036</c:v>
                </c:pt>
                <c:pt idx="7050">
                  <c:v>2.59008556631436</c:v>
                </c:pt>
                <c:pt idx="7051">
                  <c:v>2.36613059169713</c:v>
                </c:pt>
                <c:pt idx="7052">
                  <c:v>2.23167732845969</c:v>
                </c:pt>
                <c:pt idx="7053">
                  <c:v>1.9750747018528201</c:v>
                </c:pt>
                <c:pt idx="7054">
                  <c:v>1.7534068715737401</c:v>
                </c:pt>
                <c:pt idx="7055">
                  <c:v>1.7493852743032301</c:v>
                </c:pt>
                <c:pt idx="7056">
                  <c:v>1.94042563531896</c:v>
                </c:pt>
                <c:pt idx="7057">
                  <c:v>2.2851935415927001</c:v>
                </c:pt>
                <c:pt idx="7058">
                  <c:v>2.7835776496839499</c:v>
                </c:pt>
                <c:pt idx="7059">
                  <c:v>3.3596290258684798</c:v>
                </c:pt>
                <c:pt idx="7060">
                  <c:v>4.1078208519263599</c:v>
                </c:pt>
                <c:pt idx="7061">
                  <c:v>4.6298289689461498</c:v>
                </c:pt>
                <c:pt idx="7062">
                  <c:v>4.47747946550568</c:v>
                </c:pt>
                <c:pt idx="7063">
                  <c:v>3.9292798573332699</c:v>
                </c:pt>
                <c:pt idx="7064">
                  <c:v>3.2848543221130799</c:v>
                </c:pt>
                <c:pt idx="7065">
                  <c:v>2.5790585819275198</c:v>
                </c:pt>
                <c:pt idx="7066">
                  <c:v>1.8649540976785499</c:v>
                </c:pt>
                <c:pt idx="7067">
                  <c:v>1.4968753540311901</c:v>
                </c:pt>
                <c:pt idx="7068">
                  <c:v>1.6415518374300599</c:v>
                </c:pt>
                <c:pt idx="7069">
                  <c:v>1.82326333927741</c:v>
                </c:pt>
                <c:pt idx="7070">
                  <c:v>1.86550323689668</c:v>
                </c:pt>
                <c:pt idx="7071">
                  <c:v>1.8608477069510501</c:v>
                </c:pt>
                <c:pt idx="7072">
                  <c:v>2.1198820382910499</c:v>
                </c:pt>
                <c:pt idx="7073">
                  <c:v>2.4612684218786498</c:v>
                </c:pt>
                <c:pt idx="7074">
                  <c:v>2.83201181959627</c:v>
                </c:pt>
                <c:pt idx="7075">
                  <c:v>3.5602062733118398</c:v>
                </c:pt>
                <c:pt idx="7076">
                  <c:v>4.4723796055233302</c:v>
                </c:pt>
                <c:pt idx="7077">
                  <c:v>4.9473617692796603</c:v>
                </c:pt>
                <c:pt idx="7078">
                  <c:v>4.8182108233187604</c:v>
                </c:pt>
                <c:pt idx="7079">
                  <c:v>4.24533889745189</c:v>
                </c:pt>
                <c:pt idx="7080">
                  <c:v>3.39743924540719</c:v>
                </c:pt>
                <c:pt idx="7081">
                  <c:v>2.75609835095067</c:v>
                </c:pt>
                <c:pt idx="7082">
                  <c:v>2.43478662416278</c:v>
                </c:pt>
                <c:pt idx="7083">
                  <c:v>2.7248677590800598</c:v>
                </c:pt>
                <c:pt idx="7084">
                  <c:v>3.1212261558600698</c:v>
                </c:pt>
                <c:pt idx="7085">
                  <c:v>2.9255387956485901</c:v>
                </c:pt>
                <c:pt idx="7086">
                  <c:v>2.4892347957573202</c:v>
                </c:pt>
                <c:pt idx="7087">
                  <c:v>2.0787483662288202</c:v>
                </c:pt>
                <c:pt idx="7088">
                  <c:v>1.7805135702849899</c:v>
                </c:pt>
                <c:pt idx="7089">
                  <c:v>1.7101706531176899</c:v>
                </c:pt>
                <c:pt idx="7090">
                  <c:v>1.93116856884167</c:v>
                </c:pt>
                <c:pt idx="7091">
                  <c:v>2.2807636779896798</c:v>
                </c:pt>
                <c:pt idx="7092">
                  <c:v>2.82610682821156</c:v>
                </c:pt>
                <c:pt idx="7093">
                  <c:v>3.73176855464403</c:v>
                </c:pt>
                <c:pt idx="7094">
                  <c:v>4.5928652823945297</c:v>
                </c:pt>
                <c:pt idx="7095">
                  <c:v>5.0359345719658597</c:v>
                </c:pt>
                <c:pt idx="7096">
                  <c:v>4.7647078252174104</c:v>
                </c:pt>
                <c:pt idx="7097">
                  <c:v>4.1156725375601697</c:v>
                </c:pt>
                <c:pt idx="7098">
                  <c:v>3.2813651552957301</c:v>
                </c:pt>
                <c:pt idx="7099">
                  <c:v>2.3207905431807099</c:v>
                </c:pt>
                <c:pt idx="7100">
                  <c:v>1.5304723160795799</c:v>
                </c:pt>
                <c:pt idx="7101">
                  <c:v>1.31674021615845</c:v>
                </c:pt>
                <c:pt idx="7102">
                  <c:v>1.7928294577086801</c:v>
                </c:pt>
                <c:pt idx="7103">
                  <c:v>2.2261122591448501</c:v>
                </c:pt>
                <c:pt idx="7104">
                  <c:v>2.2456233187972598</c:v>
                </c:pt>
                <c:pt idx="7105">
                  <c:v>2.1500537080889401</c:v>
                </c:pt>
                <c:pt idx="7106">
                  <c:v>2.2782420671899599</c:v>
                </c:pt>
                <c:pt idx="7107">
                  <c:v>2.6775444885135</c:v>
                </c:pt>
                <c:pt idx="7108">
                  <c:v>3.2131405357629501</c:v>
                </c:pt>
                <c:pt idx="7109">
                  <c:v>4.0608171573147702</c:v>
                </c:pt>
                <c:pt idx="7110">
                  <c:v>4.9728182164451802</c:v>
                </c:pt>
                <c:pt idx="7111">
                  <c:v>5.52262013619894</c:v>
                </c:pt>
                <c:pt idx="7112">
                  <c:v>5.3164852090005903</c:v>
                </c:pt>
                <c:pt idx="7113">
                  <c:v>4.6690444585867903</c:v>
                </c:pt>
                <c:pt idx="7114">
                  <c:v>3.7961161554901102</c:v>
                </c:pt>
                <c:pt idx="7115">
                  <c:v>3.4152141698424998</c:v>
                </c:pt>
                <c:pt idx="7116">
                  <c:v>3.4753363742188998</c:v>
                </c:pt>
                <c:pt idx="7117">
                  <c:v>3.4486741313490299</c:v>
                </c:pt>
                <c:pt idx="7118">
                  <c:v>3.1206335800013401</c:v>
                </c:pt>
                <c:pt idx="7119">
                  <c:v>2.65701222451121</c:v>
                </c:pt>
                <c:pt idx="7120">
                  <c:v>2.2663956337021101</c:v>
                </c:pt>
                <c:pt idx="7121">
                  <c:v>2.0748310158222498</c:v>
                </c:pt>
                <c:pt idx="7122">
                  <c:v>1.9109590529851801</c:v>
                </c:pt>
                <c:pt idx="7123">
                  <c:v>2.0258660749242501</c:v>
                </c:pt>
                <c:pt idx="7124">
                  <c:v>2.2311504883978599</c:v>
                </c:pt>
                <c:pt idx="7125">
                  <c:v>2.5990661562247701</c:v>
                </c:pt>
                <c:pt idx="7126">
                  <c:v>3.3184357429038802</c:v>
                </c:pt>
                <c:pt idx="7127">
                  <c:v>4.2411003908323099</c:v>
                </c:pt>
                <c:pt idx="7128">
                  <c:v>4.9469030928537503</c:v>
                </c:pt>
                <c:pt idx="7129">
                  <c:v>5.0389997611039803</c:v>
                </c:pt>
                <c:pt idx="7130">
                  <c:v>4.4501993488973</c:v>
                </c:pt>
                <c:pt idx="7131">
                  <c:v>3.6740289522540501</c:v>
                </c:pt>
                <c:pt idx="7132">
                  <c:v>2.76714189165211</c:v>
                </c:pt>
                <c:pt idx="7133">
                  <c:v>1.9735488727766499</c:v>
                </c:pt>
                <c:pt idx="7134">
                  <c:v>1.6248214830057499</c:v>
                </c:pt>
                <c:pt idx="7135">
                  <c:v>1.76759435986512</c:v>
                </c:pt>
                <c:pt idx="7136">
                  <c:v>2.0089835705652201</c:v>
                </c:pt>
                <c:pt idx="7137">
                  <c:v>2.1006187343456699</c:v>
                </c:pt>
                <c:pt idx="7138">
                  <c:v>2.2648612412156699</c:v>
                </c:pt>
                <c:pt idx="7139">
                  <c:v>2.5014810919185502</c:v>
                </c:pt>
                <c:pt idx="7140">
                  <c:v>2.6626648379041198</c:v>
                </c:pt>
                <c:pt idx="7141">
                  <c:v>2.9832618944410498</c:v>
                </c:pt>
                <c:pt idx="7142">
                  <c:v>3.6222535598575898</c:v>
                </c:pt>
                <c:pt idx="7143">
                  <c:v>4.5106666970648597</c:v>
                </c:pt>
                <c:pt idx="7144">
                  <c:v>5.1438127340289101</c:v>
                </c:pt>
                <c:pt idx="7145">
                  <c:v>5.1423984794861104</c:v>
                </c:pt>
                <c:pt idx="7146">
                  <c:v>4.6598259439882499</c:v>
                </c:pt>
                <c:pt idx="7147">
                  <c:v>4.0169281262484597</c:v>
                </c:pt>
                <c:pt idx="7148">
                  <c:v>3.3717421537402599</c:v>
                </c:pt>
                <c:pt idx="7149">
                  <c:v>2.8735242606202198</c:v>
                </c:pt>
                <c:pt idx="7150">
                  <c:v>2.9014644953948698</c:v>
                </c:pt>
                <c:pt idx="7151">
                  <c:v>2.9654282437922901</c:v>
                </c:pt>
                <c:pt idx="7152">
                  <c:v>2.6121802580760001</c:v>
                </c:pt>
                <c:pt idx="7153">
                  <c:v>2.1709804947557698</c:v>
                </c:pt>
                <c:pt idx="7154">
                  <c:v>1.91224032397343</c:v>
                </c:pt>
                <c:pt idx="7155">
                  <c:v>1.9741926384142501</c:v>
                </c:pt>
                <c:pt idx="7156">
                  <c:v>1.9796898545996999</c:v>
                </c:pt>
                <c:pt idx="7157">
                  <c:v>1.8476066316121</c:v>
                </c:pt>
                <c:pt idx="7158">
                  <c:v>1.94720929231657</c:v>
                </c:pt>
                <c:pt idx="7159">
                  <c:v>2.5636801000823</c:v>
                </c:pt>
                <c:pt idx="7160">
                  <c:v>3.45588086209175</c:v>
                </c:pt>
                <c:pt idx="7161">
                  <c:v>4.4774530490846001</c:v>
                </c:pt>
                <c:pt idx="7162">
                  <c:v>5.00265103190518</c:v>
                </c:pt>
                <c:pt idx="7163">
                  <c:v>4.8976990687768902</c:v>
                </c:pt>
                <c:pt idx="7164">
                  <c:v>4.2550080670088004</c:v>
                </c:pt>
                <c:pt idx="7165">
                  <c:v>3.5033874502299902</c:v>
                </c:pt>
                <c:pt idx="7166">
                  <c:v>2.90367893771643</c:v>
                </c:pt>
                <c:pt idx="7167">
                  <c:v>2.6661542104021301</c:v>
                </c:pt>
                <c:pt idx="7168">
                  <c:v>2.63321363987771</c:v>
                </c:pt>
                <c:pt idx="7169">
                  <c:v>2.5498503237550998</c:v>
                </c:pt>
                <c:pt idx="7170">
                  <c:v>2.59812268484034</c:v>
                </c:pt>
                <c:pt idx="7171">
                  <c:v>2.7389559883649102</c:v>
                </c:pt>
                <c:pt idx="7172">
                  <c:v>2.8926244872687801</c:v>
                </c:pt>
                <c:pt idx="7173">
                  <c:v>3.1456354458641602</c:v>
                </c:pt>
                <c:pt idx="7174">
                  <c:v>3.3325790007554201</c:v>
                </c:pt>
                <c:pt idx="7175">
                  <c:v>3.5976151024332799</c:v>
                </c:pt>
                <c:pt idx="7176">
                  <c:v>4.1515555521203096</c:v>
                </c:pt>
                <c:pt idx="7177">
                  <c:v>4.3774692246440701</c:v>
                </c:pt>
                <c:pt idx="7178">
                  <c:v>4.1087879310660496</c:v>
                </c:pt>
                <c:pt idx="7179">
                  <c:v>3.8540973216623602</c:v>
                </c:pt>
                <c:pt idx="7180">
                  <c:v>3.2664121679717599</c:v>
                </c:pt>
                <c:pt idx="7181">
                  <c:v>2.89582392876363</c:v>
                </c:pt>
                <c:pt idx="7182">
                  <c:v>2.7716036976308498</c:v>
                </c:pt>
                <c:pt idx="7183">
                  <c:v>2.5075726907376001</c:v>
                </c:pt>
                <c:pt idx="7184">
                  <c:v>2.2136488040820699</c:v>
                </c:pt>
                <c:pt idx="7185">
                  <c:v>2.02069953697674</c:v>
                </c:pt>
                <c:pt idx="7186">
                  <c:v>1.83881767728451</c:v>
                </c:pt>
                <c:pt idx="7187">
                  <c:v>1.8044603948743201</c:v>
                </c:pt>
                <c:pt idx="7188">
                  <c:v>1.8442964706293801</c:v>
                </c:pt>
                <c:pt idx="7189">
                  <c:v>2.0866338030739802</c:v>
                </c:pt>
                <c:pt idx="7190">
                  <c:v>2.4596683037251199</c:v>
                </c:pt>
                <c:pt idx="7191">
                  <c:v>2.6693669520330099</c:v>
                </c:pt>
                <c:pt idx="7192">
                  <c:v>3.00374837178915</c:v>
                </c:pt>
                <c:pt idx="7193">
                  <c:v>3.8543784172010098</c:v>
                </c:pt>
                <c:pt idx="7194">
                  <c:v>4.4960142171256496</c:v>
                </c:pt>
                <c:pt idx="7195">
                  <c:v>4.7115818277688897</c:v>
                </c:pt>
                <c:pt idx="7196">
                  <c:v>4.5211398316559501</c:v>
                </c:pt>
                <c:pt idx="7197">
                  <c:v>4.17679654739407</c:v>
                </c:pt>
                <c:pt idx="7198">
                  <c:v>3.8278193604800599</c:v>
                </c:pt>
                <c:pt idx="7199">
                  <c:v>3.0078365366804798</c:v>
                </c:pt>
                <c:pt idx="7200">
                  <c:v>2.2639111558775902</c:v>
                </c:pt>
                <c:pt idx="7201">
                  <c:v>1.9987112208670901</c:v>
                </c:pt>
                <c:pt idx="7202">
                  <c:v>2.01055102924074</c:v>
                </c:pt>
                <c:pt idx="7203">
                  <c:v>2.1822637545312902</c:v>
                </c:pt>
                <c:pt idx="7204">
                  <c:v>2.4008007421529198</c:v>
                </c:pt>
                <c:pt idx="7205">
                  <c:v>2.5211782063763399</c:v>
                </c:pt>
                <c:pt idx="7206">
                  <c:v>2.7431339523663398</c:v>
                </c:pt>
                <c:pt idx="7207">
                  <c:v>3.2230342928456399</c:v>
                </c:pt>
                <c:pt idx="7208">
                  <c:v>3.7915170545513801</c:v>
                </c:pt>
                <c:pt idx="7209">
                  <c:v>4.1842534534859404</c:v>
                </c:pt>
                <c:pt idx="7210">
                  <c:v>4.4864145966672497</c:v>
                </c:pt>
                <c:pt idx="7211">
                  <c:v>4.4297096949954904</c:v>
                </c:pt>
                <c:pt idx="7212">
                  <c:v>4.0373527317569096</c:v>
                </c:pt>
                <c:pt idx="7213">
                  <c:v>3.44073687850234</c:v>
                </c:pt>
                <c:pt idx="7214">
                  <c:v>2.76184042578749</c:v>
                </c:pt>
                <c:pt idx="7215">
                  <c:v>2.4546351098183599</c:v>
                </c:pt>
                <c:pt idx="7216">
                  <c:v>2.4999749558837601</c:v>
                </c:pt>
                <c:pt idx="7217">
                  <c:v>2.46059793589871</c:v>
                </c:pt>
                <c:pt idx="7218">
                  <c:v>2.15175943801114</c:v>
                </c:pt>
                <c:pt idx="7219">
                  <c:v>1.89595929771211</c:v>
                </c:pt>
                <c:pt idx="7220">
                  <c:v>1.7509827203859001</c:v>
                </c:pt>
                <c:pt idx="7221">
                  <c:v>1.8493411740119801</c:v>
                </c:pt>
                <c:pt idx="7222">
                  <c:v>2.0080979562533798</c:v>
                </c:pt>
                <c:pt idx="7223">
                  <c:v>2.1790382164923101</c:v>
                </c:pt>
                <c:pt idx="7224">
                  <c:v>2.34607409654725</c:v>
                </c:pt>
                <c:pt idx="7225">
                  <c:v>2.5398873826232902</c:v>
                </c:pt>
                <c:pt idx="7226">
                  <c:v>3.2221608249859299</c:v>
                </c:pt>
                <c:pt idx="7227">
                  <c:v>4.5998912545015704</c:v>
                </c:pt>
                <c:pt idx="7228">
                  <c:v>5.44381549330339</c:v>
                </c:pt>
                <c:pt idx="7229">
                  <c:v>5.9875311837743297</c:v>
                </c:pt>
                <c:pt idx="7230">
                  <c:v>5.4647191156277204</c:v>
                </c:pt>
                <c:pt idx="7231">
                  <c:v>4.5222271885566503</c:v>
                </c:pt>
                <c:pt idx="7232">
                  <c:v>3.41767405413799</c:v>
                </c:pt>
                <c:pt idx="7233">
                  <c:v>2.35144020688811</c:v>
                </c:pt>
                <c:pt idx="7234">
                  <c:v>1.7830502237539501</c:v>
                </c:pt>
                <c:pt idx="7235">
                  <c:v>2.0560550749576199</c:v>
                </c:pt>
                <c:pt idx="7236">
                  <c:v>2.5775452741895699</c:v>
                </c:pt>
                <c:pt idx="7237">
                  <c:v>2.8558527459301901</c:v>
                </c:pt>
                <c:pt idx="7238">
                  <c:v>2.7457892490833999</c:v>
                </c:pt>
                <c:pt idx="7239">
                  <c:v>2.5245474685658</c:v>
                </c:pt>
                <c:pt idx="7240">
                  <c:v>2.4823799525250001</c:v>
                </c:pt>
                <c:pt idx="7241">
                  <c:v>2.7410619941010101</c:v>
                </c:pt>
                <c:pt idx="7242">
                  <c:v>3.34053021605762</c:v>
                </c:pt>
                <c:pt idx="7243">
                  <c:v>4.3619791748715402</c:v>
                </c:pt>
                <c:pt idx="7244">
                  <c:v>5.4087905095296502</c:v>
                </c:pt>
                <c:pt idx="7245">
                  <c:v>5.7149882224657302</c:v>
                </c:pt>
                <c:pt idx="7246">
                  <c:v>5.3881360876203699</c:v>
                </c:pt>
                <c:pt idx="7247">
                  <c:v>4.6267681011308497</c:v>
                </c:pt>
                <c:pt idx="7248">
                  <c:v>3.79692808942624</c:v>
                </c:pt>
                <c:pt idx="7249">
                  <c:v>2.8564787206308702</c:v>
                </c:pt>
                <c:pt idx="7250">
                  <c:v>2.7586746134102098</c:v>
                </c:pt>
                <c:pt idx="7251">
                  <c:v>2.9486291019605999</c:v>
                </c:pt>
                <c:pt idx="7252">
                  <c:v>3.27672538304952</c:v>
                </c:pt>
                <c:pt idx="7253">
                  <c:v>3.2533200891460101</c:v>
                </c:pt>
                <c:pt idx="7254">
                  <c:v>2.9751702193395602</c:v>
                </c:pt>
                <c:pt idx="7255">
                  <c:v>2.75066417673023</c:v>
                </c:pt>
                <c:pt idx="7256">
                  <c:v>2.45459591781621</c:v>
                </c:pt>
                <c:pt idx="7257">
                  <c:v>2.1958149972934899</c:v>
                </c:pt>
                <c:pt idx="7258">
                  <c:v>2.23830472573888</c:v>
                </c:pt>
                <c:pt idx="7259">
                  <c:v>2.3660727582329302</c:v>
                </c:pt>
                <c:pt idx="7260">
                  <c:v>2.8403582943861201</c:v>
                </c:pt>
                <c:pt idx="7261">
                  <c:v>3.7969388040912602</c:v>
                </c:pt>
                <c:pt idx="7262">
                  <c:v>4.4832147983306596</c:v>
                </c:pt>
                <c:pt idx="7263">
                  <c:v>4.5861445774199003</c:v>
                </c:pt>
                <c:pt idx="7264">
                  <c:v>4.18691459108984</c:v>
                </c:pt>
                <c:pt idx="7265">
                  <c:v>3.86214570224403</c:v>
                </c:pt>
                <c:pt idx="7266">
                  <c:v>3.3783499824779799</c:v>
                </c:pt>
                <c:pt idx="7267">
                  <c:v>2.69683511963746</c:v>
                </c:pt>
                <c:pt idx="7268">
                  <c:v>2.2621623966271698</c:v>
                </c:pt>
                <c:pt idx="7269">
                  <c:v>1.93186399486817</c:v>
                </c:pt>
                <c:pt idx="7270">
                  <c:v>1.83534877538685</c:v>
                </c:pt>
                <c:pt idx="7271">
                  <c:v>1.70785216041729</c:v>
                </c:pt>
                <c:pt idx="7272">
                  <c:v>1.7234156491517101</c:v>
                </c:pt>
                <c:pt idx="7273">
                  <c:v>1.63767540750083</c:v>
                </c:pt>
                <c:pt idx="7274">
                  <c:v>1.45782154434245</c:v>
                </c:pt>
                <c:pt idx="7275">
                  <c:v>1.4372110502344499</c:v>
                </c:pt>
                <c:pt idx="7276">
                  <c:v>1.63321946652432</c:v>
                </c:pt>
                <c:pt idx="7277">
                  <c:v>2.1167590673165901</c:v>
                </c:pt>
                <c:pt idx="7278">
                  <c:v>2.6897691245811401</c:v>
                </c:pt>
                <c:pt idx="7279">
                  <c:v>3.0752118440596901</c:v>
                </c:pt>
                <c:pt idx="7280">
                  <c:v>2.9762978846857702</c:v>
                </c:pt>
                <c:pt idx="7281">
                  <c:v>3.0300784864166501</c:v>
                </c:pt>
                <c:pt idx="7282">
                  <c:v>2.78525112311296</c:v>
                </c:pt>
                <c:pt idx="7283">
                  <c:v>2.4699276880773202</c:v>
                </c:pt>
                <c:pt idx="7284">
                  <c:v>2.0947440044014898</c:v>
                </c:pt>
                <c:pt idx="7285">
                  <c:v>1.62306380866311</c:v>
                </c:pt>
                <c:pt idx="7286">
                  <c:v>1.1654793452965999</c:v>
                </c:pt>
                <c:pt idx="7287">
                  <c:v>0.84546848193590296</c:v>
                </c:pt>
                <c:pt idx="7288">
                  <c:v>0.55555137642345898</c:v>
                </c:pt>
                <c:pt idx="7289">
                  <c:v>0.31975620456841802</c:v>
                </c:pt>
                <c:pt idx="7290">
                  <c:v>0.38045869634166601</c:v>
                </c:pt>
                <c:pt idx="7291">
                  <c:v>0.55702081184548202</c:v>
                </c:pt>
                <c:pt idx="7292">
                  <c:v>0.742907761055839</c:v>
                </c:pt>
                <c:pt idx="7293">
                  <c:v>1.03661458523214</c:v>
                </c:pt>
                <c:pt idx="7294">
                  <c:v>1.2336861454024699</c:v>
                </c:pt>
                <c:pt idx="7295">
                  <c:v>1.50219889509479</c:v>
                </c:pt>
                <c:pt idx="7296">
                  <c:v>1.9526755055812499</c:v>
                </c:pt>
                <c:pt idx="7297">
                  <c:v>2.5830158054547399</c:v>
                </c:pt>
                <c:pt idx="7298">
                  <c:v>3.1688411152754301</c:v>
                </c:pt>
                <c:pt idx="7299">
                  <c:v>3.5203244876387498</c:v>
                </c:pt>
                <c:pt idx="7300">
                  <c:v>3.6142699949850199</c:v>
                </c:pt>
                <c:pt idx="7301">
                  <c:v>3.2399360349003801</c:v>
                </c:pt>
                <c:pt idx="7302">
                  <c:v>2.5247240861151501</c:v>
                </c:pt>
                <c:pt idx="7303">
                  <c:v>1.8953470307861799</c:v>
                </c:pt>
                <c:pt idx="7304">
                  <c:v>1.4321442447819299</c:v>
                </c:pt>
                <c:pt idx="7305">
                  <c:v>1.2579779960849899</c:v>
                </c:pt>
                <c:pt idx="7306">
                  <c:v>1.1600423572555401</c:v>
                </c:pt>
                <c:pt idx="7307">
                  <c:v>1.0477922541005</c:v>
                </c:pt>
                <c:pt idx="7308">
                  <c:v>1.14969447329541</c:v>
                </c:pt>
                <c:pt idx="7309">
                  <c:v>1.3654089743714199</c:v>
                </c:pt>
                <c:pt idx="7310">
                  <c:v>1.41332357701625</c:v>
                </c:pt>
                <c:pt idx="7311">
                  <c:v>1.54633454782237</c:v>
                </c:pt>
                <c:pt idx="7312">
                  <c:v>1.6937986271366501</c:v>
                </c:pt>
                <c:pt idx="7313">
                  <c:v>1.70515313151019</c:v>
                </c:pt>
                <c:pt idx="7314">
                  <c:v>1.5151926233578401</c:v>
                </c:pt>
                <c:pt idx="7315">
                  <c:v>1.57500659506175</c:v>
                </c:pt>
                <c:pt idx="7316">
                  <c:v>1.53875437506575</c:v>
                </c:pt>
                <c:pt idx="7317">
                  <c:v>1.4724594941708899</c:v>
                </c:pt>
                <c:pt idx="7318">
                  <c:v>1.5587514065113099</c:v>
                </c:pt>
                <c:pt idx="7319">
                  <c:v>1.5824897653112999</c:v>
                </c:pt>
                <c:pt idx="7320">
                  <c:v>1.5134377560438399</c:v>
                </c:pt>
                <c:pt idx="7321">
                  <c:v>1.48069201172222</c:v>
                </c:pt>
                <c:pt idx="7322">
                  <c:v>1.5144236266533899</c:v>
                </c:pt>
                <c:pt idx="7323">
                  <c:v>1.5425597037738901</c:v>
                </c:pt>
                <c:pt idx="7324">
                  <c:v>1.6757230764843001</c:v>
                </c:pt>
                <c:pt idx="7325">
                  <c:v>1.7218084160202001</c:v>
                </c:pt>
                <c:pt idx="7326">
                  <c:v>1.89963751374124</c:v>
                </c:pt>
                <c:pt idx="7327">
                  <c:v>2.22155023620962</c:v>
                </c:pt>
                <c:pt idx="7328">
                  <c:v>2.694141776975</c:v>
                </c:pt>
                <c:pt idx="7329">
                  <c:v>3.1908481926807499</c:v>
                </c:pt>
                <c:pt idx="7330">
                  <c:v>3.8825625497314298</c:v>
                </c:pt>
                <c:pt idx="7331">
                  <c:v>4.1189299640821799</c:v>
                </c:pt>
                <c:pt idx="7332">
                  <c:v>3.62919293828931</c:v>
                </c:pt>
                <c:pt idx="7333">
                  <c:v>3.27796987412041</c:v>
                </c:pt>
                <c:pt idx="7334">
                  <c:v>2.8799825351373198</c:v>
                </c:pt>
                <c:pt idx="7335">
                  <c:v>2.2756940018266998</c:v>
                </c:pt>
                <c:pt idx="7336">
                  <c:v>1.8001443522964999</c:v>
                </c:pt>
                <c:pt idx="7337">
                  <c:v>1.61739552556757</c:v>
                </c:pt>
                <c:pt idx="7338">
                  <c:v>1.6184221660117</c:v>
                </c:pt>
                <c:pt idx="7339">
                  <c:v>1.6283962261882099</c:v>
                </c:pt>
                <c:pt idx="7340">
                  <c:v>1.5934793609595299</c:v>
                </c:pt>
                <c:pt idx="7341">
                  <c:v>1.7531063350090901</c:v>
                </c:pt>
                <c:pt idx="7342">
                  <c:v>2.0695964531417701</c:v>
                </c:pt>
                <c:pt idx="7343">
                  <c:v>2.3560895457475701</c:v>
                </c:pt>
                <c:pt idx="7344">
                  <c:v>2.7428154695905098</c:v>
                </c:pt>
                <c:pt idx="7345">
                  <c:v>3.1752670844980901</c:v>
                </c:pt>
                <c:pt idx="7346">
                  <c:v>3.6155466937703902</c:v>
                </c:pt>
                <c:pt idx="7347">
                  <c:v>3.9761818706051399</c:v>
                </c:pt>
                <c:pt idx="7348">
                  <c:v>3.7321538474410501</c:v>
                </c:pt>
                <c:pt idx="7349">
                  <c:v>3.27629632708536</c:v>
                </c:pt>
                <c:pt idx="7350">
                  <c:v>2.8049701042920199</c:v>
                </c:pt>
                <c:pt idx="7351">
                  <c:v>2.8214447618567702</c:v>
                </c:pt>
                <c:pt idx="7352">
                  <c:v>2.8955975080147098</c:v>
                </c:pt>
                <c:pt idx="7353">
                  <c:v>2.7468953386115702</c:v>
                </c:pt>
                <c:pt idx="7354">
                  <c:v>2.4099734649234201</c:v>
                </c:pt>
                <c:pt idx="7355">
                  <c:v>1.87572385938736</c:v>
                </c:pt>
                <c:pt idx="7356">
                  <c:v>1.8959864185961399</c:v>
                </c:pt>
                <c:pt idx="7357">
                  <c:v>1.88831162882852</c:v>
                </c:pt>
                <c:pt idx="7358">
                  <c:v>1.86349715046522</c:v>
                </c:pt>
                <c:pt idx="7359">
                  <c:v>1.99002310253374</c:v>
                </c:pt>
                <c:pt idx="7360">
                  <c:v>2.2911482553089</c:v>
                </c:pt>
                <c:pt idx="7361">
                  <c:v>2.8474789472951301</c:v>
                </c:pt>
                <c:pt idx="7362">
                  <c:v>3.34419974897075</c:v>
                </c:pt>
                <c:pt idx="7363">
                  <c:v>4.0736866478559701</c:v>
                </c:pt>
                <c:pt idx="7364">
                  <c:v>4.5421032532769399</c:v>
                </c:pt>
                <c:pt idx="7365">
                  <c:v>4.9853686532751</c:v>
                </c:pt>
                <c:pt idx="7366">
                  <c:v>4.4945274294451698</c:v>
                </c:pt>
                <c:pt idx="7367">
                  <c:v>3.7618752158079398</c:v>
                </c:pt>
                <c:pt idx="7368">
                  <c:v>2.95032232450321</c:v>
                </c:pt>
                <c:pt idx="7369">
                  <c:v>2.2446577599598601</c:v>
                </c:pt>
                <c:pt idx="7370">
                  <c:v>1.76933229402309</c:v>
                </c:pt>
                <c:pt idx="7371">
                  <c:v>1.6724501472035</c:v>
                </c:pt>
                <c:pt idx="7372">
                  <c:v>1.6643507611864801</c:v>
                </c:pt>
                <c:pt idx="7373">
                  <c:v>1.60470209657681</c:v>
                </c:pt>
                <c:pt idx="7374">
                  <c:v>1.54843208228905</c:v>
                </c:pt>
                <c:pt idx="7375">
                  <c:v>1.67515481697573</c:v>
                </c:pt>
                <c:pt idx="7376">
                  <c:v>2.0257477600713298</c:v>
                </c:pt>
                <c:pt idx="7377">
                  <c:v>2.5008448451549299</c:v>
                </c:pt>
                <c:pt idx="7378">
                  <c:v>3.0298029696752602</c:v>
                </c:pt>
                <c:pt idx="7379">
                  <c:v>3.8299162194571599</c:v>
                </c:pt>
                <c:pt idx="7380">
                  <c:v>4.3798216124405096</c:v>
                </c:pt>
                <c:pt idx="7381">
                  <c:v>4.4817475072391098</c:v>
                </c:pt>
                <c:pt idx="7382">
                  <c:v>4.2079316296999201</c:v>
                </c:pt>
                <c:pt idx="7383">
                  <c:v>3.5863160817359598</c:v>
                </c:pt>
                <c:pt idx="7384">
                  <c:v>2.8696302562431302</c:v>
                </c:pt>
                <c:pt idx="7385">
                  <c:v>2.75868517787623</c:v>
                </c:pt>
                <c:pt idx="7386">
                  <c:v>2.8291387047188099</c:v>
                </c:pt>
                <c:pt idx="7387">
                  <c:v>2.8709902505431799</c:v>
                </c:pt>
                <c:pt idx="7388">
                  <c:v>2.7931817492497699</c:v>
                </c:pt>
                <c:pt idx="7389">
                  <c:v>2.5054218369486199</c:v>
                </c:pt>
                <c:pt idx="7390">
                  <c:v>2.4032856242521401</c:v>
                </c:pt>
                <c:pt idx="7391">
                  <c:v>2.3089906749456599</c:v>
                </c:pt>
                <c:pt idx="7392">
                  <c:v>2.0699469447430299</c:v>
                </c:pt>
                <c:pt idx="7393">
                  <c:v>2.00611785595214</c:v>
                </c:pt>
                <c:pt idx="7394">
                  <c:v>2.18715915846767</c:v>
                </c:pt>
                <c:pt idx="7395">
                  <c:v>2.5396130566283102</c:v>
                </c:pt>
                <c:pt idx="7396">
                  <c:v>3.2364269616345398</c:v>
                </c:pt>
                <c:pt idx="7397">
                  <c:v>4.0741919356353398</c:v>
                </c:pt>
                <c:pt idx="7398">
                  <c:v>4.6422599565644704</c:v>
                </c:pt>
                <c:pt idx="7399">
                  <c:v>4.7730771594448402</c:v>
                </c:pt>
                <c:pt idx="7400">
                  <c:v>4.24507898269019</c:v>
                </c:pt>
                <c:pt idx="7401">
                  <c:v>3.71406842974184</c:v>
                </c:pt>
                <c:pt idx="7402">
                  <c:v>3.0497371396377702</c:v>
                </c:pt>
                <c:pt idx="7403">
                  <c:v>2.1597217832128299</c:v>
                </c:pt>
                <c:pt idx="7404">
                  <c:v>1.6330065160843701</c:v>
                </c:pt>
                <c:pt idx="7405">
                  <c:v>1.8158620089150499</c:v>
                </c:pt>
                <c:pt idx="7406">
                  <c:v>2.0672622540127801</c:v>
                </c:pt>
                <c:pt idx="7407">
                  <c:v>1.9214261315049299</c:v>
                </c:pt>
                <c:pt idx="7408">
                  <c:v>1.7330014616153699</c:v>
                </c:pt>
                <c:pt idx="7409">
                  <c:v>1.8372149747405699</c:v>
                </c:pt>
                <c:pt idx="7410">
                  <c:v>2.0863611187083602</c:v>
                </c:pt>
                <c:pt idx="7411">
                  <c:v>2.2997808390027101</c:v>
                </c:pt>
                <c:pt idx="7412">
                  <c:v>2.75245920472784</c:v>
                </c:pt>
                <c:pt idx="7413">
                  <c:v>3.53981066643881</c:v>
                </c:pt>
                <c:pt idx="7414">
                  <c:v>4.2461571027856504</c:v>
                </c:pt>
                <c:pt idx="7415">
                  <c:v>4.5379889014228496</c:v>
                </c:pt>
                <c:pt idx="7416">
                  <c:v>4.4123167918875703</c:v>
                </c:pt>
                <c:pt idx="7417">
                  <c:v>3.78002243827097</c:v>
                </c:pt>
                <c:pt idx="7418">
                  <c:v>3.00682330864369</c:v>
                </c:pt>
                <c:pt idx="7419">
                  <c:v>2.4463481564918301</c:v>
                </c:pt>
                <c:pt idx="7420">
                  <c:v>2.4125417062929699</c:v>
                </c:pt>
                <c:pt idx="7421">
                  <c:v>2.3824685500129901</c:v>
                </c:pt>
                <c:pt idx="7422">
                  <c:v>2.2429432725138199</c:v>
                </c:pt>
                <c:pt idx="7423">
                  <c:v>2.1152432899801399</c:v>
                </c:pt>
                <c:pt idx="7424">
                  <c:v>2.1317013396508</c:v>
                </c:pt>
                <c:pt idx="7425">
                  <c:v>1.84980028435234</c:v>
                </c:pt>
                <c:pt idx="7426">
                  <c:v>1.5237304155860401</c:v>
                </c:pt>
                <c:pt idx="7427">
                  <c:v>1.4618188903656999</c:v>
                </c:pt>
                <c:pt idx="7428">
                  <c:v>1.64179596320767</c:v>
                </c:pt>
                <c:pt idx="7429">
                  <c:v>2.0803947619096199</c:v>
                </c:pt>
                <c:pt idx="7430">
                  <c:v>2.8714388747459001</c:v>
                </c:pt>
                <c:pt idx="7431">
                  <c:v>3.6026238010280802</c:v>
                </c:pt>
                <c:pt idx="7432">
                  <c:v>4.1056211488048904</c:v>
                </c:pt>
                <c:pt idx="7433">
                  <c:v>4.24950966892946</c:v>
                </c:pt>
                <c:pt idx="7434">
                  <c:v>3.9583014013753401</c:v>
                </c:pt>
                <c:pt idx="7435">
                  <c:v>3.4684972245172698</c:v>
                </c:pt>
                <c:pt idx="7436">
                  <c:v>2.85899097624791</c:v>
                </c:pt>
                <c:pt idx="7437">
                  <c:v>2.0813847143548401</c:v>
                </c:pt>
                <c:pt idx="7438">
                  <c:v>1.6239222809395799</c:v>
                </c:pt>
                <c:pt idx="7439">
                  <c:v>1.6444754435831499</c:v>
                </c:pt>
                <c:pt idx="7440">
                  <c:v>1.8290057118713401</c:v>
                </c:pt>
                <c:pt idx="7441">
                  <c:v>1.8115519211264699</c:v>
                </c:pt>
                <c:pt idx="7442">
                  <c:v>1.7607844853326</c:v>
                </c:pt>
                <c:pt idx="7443">
                  <c:v>1.8509023137826599</c:v>
                </c:pt>
                <c:pt idx="7444">
                  <c:v>2.06444122407009</c:v>
                </c:pt>
                <c:pt idx="7445">
                  <c:v>2.3232914851498898</c:v>
                </c:pt>
                <c:pt idx="7446">
                  <c:v>2.6510038332824002</c:v>
                </c:pt>
                <c:pt idx="7447">
                  <c:v>3.0442907456185901</c:v>
                </c:pt>
                <c:pt idx="7448">
                  <c:v>3.4496118669898199</c:v>
                </c:pt>
                <c:pt idx="7449">
                  <c:v>3.4994507720900998</c:v>
                </c:pt>
                <c:pt idx="7450">
                  <c:v>3.35257422878614</c:v>
                </c:pt>
                <c:pt idx="7451">
                  <c:v>3.04441090163286</c:v>
                </c:pt>
                <c:pt idx="7452">
                  <c:v>2.5631702768130702</c:v>
                </c:pt>
                <c:pt idx="7453">
                  <c:v>2.1548300430398202</c:v>
                </c:pt>
                <c:pt idx="7454">
                  <c:v>1.7240675781366599</c:v>
                </c:pt>
                <c:pt idx="7455">
                  <c:v>1.4841291530284699</c:v>
                </c:pt>
                <c:pt idx="7456">
                  <c:v>1.3006142766731399</c:v>
                </c:pt>
                <c:pt idx="7457">
                  <c:v>1.43400408790805</c:v>
                </c:pt>
                <c:pt idx="7458">
                  <c:v>1.44318844052016</c:v>
                </c:pt>
                <c:pt idx="7459">
                  <c:v>1.45906291079103</c:v>
                </c:pt>
                <c:pt idx="7460">
                  <c:v>1.4810346866353301</c:v>
                </c:pt>
                <c:pt idx="7461">
                  <c:v>1.50767408042388</c:v>
                </c:pt>
                <c:pt idx="7462">
                  <c:v>1.7417945898081699</c:v>
                </c:pt>
                <c:pt idx="7463">
                  <c:v>2.0738340718345798</c:v>
                </c:pt>
                <c:pt idx="7464">
                  <c:v>2.8794039475148301</c:v>
                </c:pt>
                <c:pt idx="7465">
                  <c:v>3.9292382940175599</c:v>
                </c:pt>
                <c:pt idx="7466">
                  <c:v>4.8159287968542497</c:v>
                </c:pt>
                <c:pt idx="7467">
                  <c:v>4.6805633701026803</c:v>
                </c:pt>
                <c:pt idx="7468">
                  <c:v>4.0618719746494998</c:v>
                </c:pt>
                <c:pt idx="7469">
                  <c:v>3.5288859036068301</c:v>
                </c:pt>
                <c:pt idx="7470">
                  <c:v>2.7985680892202698</c:v>
                </c:pt>
                <c:pt idx="7471">
                  <c:v>1.8585434991759</c:v>
                </c:pt>
                <c:pt idx="7472">
                  <c:v>1.4173249027312</c:v>
                </c:pt>
                <c:pt idx="7473">
                  <c:v>1.5246529325082501</c:v>
                </c:pt>
                <c:pt idx="7474">
                  <c:v>1.70263371061306</c:v>
                </c:pt>
                <c:pt idx="7475">
                  <c:v>1.81501105557294</c:v>
                </c:pt>
                <c:pt idx="7476">
                  <c:v>1.8268774456949799</c:v>
                </c:pt>
                <c:pt idx="7477">
                  <c:v>1.87939233124779</c:v>
                </c:pt>
                <c:pt idx="7478">
                  <c:v>2.09322820173649</c:v>
                </c:pt>
                <c:pt idx="7479">
                  <c:v>2.41883820903776</c:v>
                </c:pt>
                <c:pt idx="7480">
                  <c:v>2.88564500821307</c:v>
                </c:pt>
                <c:pt idx="7481">
                  <c:v>3.7143336643228499</c:v>
                </c:pt>
                <c:pt idx="7482">
                  <c:v>4.5017197522885599</c:v>
                </c:pt>
                <c:pt idx="7483">
                  <c:v>4.6628240277541</c:v>
                </c:pt>
                <c:pt idx="7484">
                  <c:v>4.3909268956663396</c:v>
                </c:pt>
                <c:pt idx="7485">
                  <c:v>3.8239787950761399</c:v>
                </c:pt>
                <c:pt idx="7486">
                  <c:v>2.8592762610562801</c:v>
                </c:pt>
                <c:pt idx="7487">
                  <c:v>2.1910135546059499</c:v>
                </c:pt>
                <c:pt idx="7488">
                  <c:v>2.2983350137395102</c:v>
                </c:pt>
                <c:pt idx="7489">
                  <c:v>2.66203959334229</c:v>
                </c:pt>
                <c:pt idx="7490">
                  <c:v>2.4986994327365601</c:v>
                </c:pt>
                <c:pt idx="7491">
                  <c:v>1.9878059490234501</c:v>
                </c:pt>
                <c:pt idx="7492">
                  <c:v>1.8139595918809801</c:v>
                </c:pt>
                <c:pt idx="7493">
                  <c:v>1.8247777215556999</c:v>
                </c:pt>
                <c:pt idx="7494">
                  <c:v>1.6980533368663699</c:v>
                </c:pt>
                <c:pt idx="7495">
                  <c:v>1.50732142003224</c:v>
                </c:pt>
                <c:pt idx="7496">
                  <c:v>1.5966261921404801</c:v>
                </c:pt>
                <c:pt idx="7497">
                  <c:v>1.9788312751391901</c:v>
                </c:pt>
                <c:pt idx="7498">
                  <c:v>2.5206980695216199</c:v>
                </c:pt>
                <c:pt idx="7499">
                  <c:v>3.56832359427281</c:v>
                </c:pt>
                <c:pt idx="7500">
                  <c:v>4.14547615886306</c:v>
                </c:pt>
                <c:pt idx="7501">
                  <c:v>4.7468359308109704</c:v>
                </c:pt>
                <c:pt idx="7502">
                  <c:v>4.6443000763797597</c:v>
                </c:pt>
                <c:pt idx="7503">
                  <c:v>4.0540490584304703</c:v>
                </c:pt>
                <c:pt idx="7504">
                  <c:v>3.1689408511933399</c:v>
                </c:pt>
                <c:pt idx="7505">
                  <c:v>2.2195238703836901</c:v>
                </c:pt>
                <c:pt idx="7506">
                  <c:v>1.72031708240342</c:v>
                </c:pt>
                <c:pt idx="7507">
                  <c:v>1.73492722337192</c:v>
                </c:pt>
                <c:pt idx="7508">
                  <c:v>1.8211556917062299</c:v>
                </c:pt>
                <c:pt idx="7509">
                  <c:v>1.7989155346455299</c:v>
                </c:pt>
                <c:pt idx="7510">
                  <c:v>1.7259745693624799</c:v>
                </c:pt>
                <c:pt idx="7511">
                  <c:v>1.8769773432915999</c:v>
                </c:pt>
                <c:pt idx="7512">
                  <c:v>2.1657036919895098</c:v>
                </c:pt>
                <c:pt idx="7513">
                  <c:v>2.5469965780828998</c:v>
                </c:pt>
                <c:pt idx="7514">
                  <c:v>3.09786369998052</c:v>
                </c:pt>
                <c:pt idx="7515">
                  <c:v>3.8515526463677001</c:v>
                </c:pt>
                <c:pt idx="7516">
                  <c:v>4.3587459305012297</c:v>
                </c:pt>
                <c:pt idx="7517">
                  <c:v>4.4913055289513499</c:v>
                </c:pt>
                <c:pt idx="7518">
                  <c:v>4.1602041172266997</c:v>
                </c:pt>
                <c:pt idx="7519">
                  <c:v>3.5619393298816902</c:v>
                </c:pt>
                <c:pt idx="7520">
                  <c:v>2.7751585714529901</c:v>
                </c:pt>
                <c:pt idx="7521">
                  <c:v>2.2628065069530399</c:v>
                </c:pt>
                <c:pt idx="7522">
                  <c:v>2.34387071515645</c:v>
                </c:pt>
                <c:pt idx="7523">
                  <c:v>2.5679725301692802</c:v>
                </c:pt>
                <c:pt idx="7524">
                  <c:v>2.4904318579190199</c:v>
                </c:pt>
                <c:pt idx="7525">
                  <c:v>2.0769093871784601</c:v>
                </c:pt>
                <c:pt idx="7526">
                  <c:v>1.9251104984249601</c:v>
                </c:pt>
                <c:pt idx="7527">
                  <c:v>2.06815985875004</c:v>
                </c:pt>
                <c:pt idx="7528">
                  <c:v>1.8953466866887401</c:v>
                </c:pt>
                <c:pt idx="7529">
                  <c:v>1.8207959626891199</c:v>
                </c:pt>
                <c:pt idx="7530">
                  <c:v>1.9195363977661399</c:v>
                </c:pt>
                <c:pt idx="7531">
                  <c:v>2.5367199824186302</c:v>
                </c:pt>
                <c:pt idx="7532">
                  <c:v>3.3160958580825102</c:v>
                </c:pt>
                <c:pt idx="7533">
                  <c:v>3.8082558227799002</c:v>
                </c:pt>
                <c:pt idx="7534">
                  <c:v>4.0569759805192298</c:v>
                </c:pt>
                <c:pt idx="7535">
                  <c:v>3.8486581130252402</c:v>
                </c:pt>
                <c:pt idx="7536">
                  <c:v>3.5626230342945302</c:v>
                </c:pt>
                <c:pt idx="7537">
                  <c:v>3.2353923107255498</c:v>
                </c:pt>
                <c:pt idx="7538">
                  <c:v>2.8367446766367599</c:v>
                </c:pt>
                <c:pt idx="7539">
                  <c:v>2.4026452918085899</c:v>
                </c:pt>
                <c:pt idx="7540">
                  <c:v>2.0640122736326001</c:v>
                </c:pt>
                <c:pt idx="7541">
                  <c:v>1.74361976817568</c:v>
                </c:pt>
                <c:pt idx="7542">
                  <c:v>1.74598775555959</c:v>
                </c:pt>
                <c:pt idx="7543">
                  <c:v>1.88529730766688</c:v>
                </c:pt>
                <c:pt idx="7544">
                  <c:v>1.97415823551254</c:v>
                </c:pt>
                <c:pt idx="7545">
                  <c:v>1.97872969829914</c:v>
                </c:pt>
                <c:pt idx="7546">
                  <c:v>2.1598167477575498</c:v>
                </c:pt>
                <c:pt idx="7547">
                  <c:v>2.4989173118572801</c:v>
                </c:pt>
                <c:pt idx="7548">
                  <c:v>2.90377175833587</c:v>
                </c:pt>
                <c:pt idx="7549">
                  <c:v>3.5928737679316001</c:v>
                </c:pt>
                <c:pt idx="7550">
                  <c:v>4.2680136638500796</c:v>
                </c:pt>
                <c:pt idx="7551">
                  <c:v>4.6007354145533101</c:v>
                </c:pt>
                <c:pt idx="7552">
                  <c:v>4.3287070298439003</c:v>
                </c:pt>
                <c:pt idx="7553">
                  <c:v>3.7229944350017501</c:v>
                </c:pt>
                <c:pt idx="7554">
                  <c:v>2.92145323863895</c:v>
                </c:pt>
                <c:pt idx="7555">
                  <c:v>2.38423265041921</c:v>
                </c:pt>
                <c:pt idx="7556">
                  <c:v>2.6258446374336399</c:v>
                </c:pt>
                <c:pt idx="7557">
                  <c:v>3.1406271624559299</c:v>
                </c:pt>
                <c:pt idx="7558">
                  <c:v>2.8067293530745001</c:v>
                </c:pt>
                <c:pt idx="7559">
                  <c:v>2.1881821226934002</c:v>
                </c:pt>
                <c:pt idx="7560">
                  <c:v>2.0357591237361601</c:v>
                </c:pt>
                <c:pt idx="7561">
                  <c:v>2.1575827874325002</c:v>
                </c:pt>
                <c:pt idx="7562">
                  <c:v>2.1165555183658702</c:v>
                </c:pt>
                <c:pt idx="7563">
                  <c:v>2.0398293509705701</c:v>
                </c:pt>
                <c:pt idx="7564">
                  <c:v>2.0097604002489899</c:v>
                </c:pt>
                <c:pt idx="7565">
                  <c:v>2.47351109559771</c:v>
                </c:pt>
                <c:pt idx="7566">
                  <c:v>3.31129244230844</c:v>
                </c:pt>
                <c:pt idx="7567">
                  <c:v>3.9213249220568298</c:v>
                </c:pt>
                <c:pt idx="7568">
                  <c:v>4.2837617922014504</c:v>
                </c:pt>
                <c:pt idx="7569">
                  <c:v>4.2116090531692301</c:v>
                </c:pt>
                <c:pt idx="7570">
                  <c:v>3.8754210995331801</c:v>
                </c:pt>
                <c:pt idx="7571">
                  <c:v>3.3653347780763201</c:v>
                </c:pt>
                <c:pt idx="7572">
                  <c:v>2.8646572000471502</c:v>
                </c:pt>
                <c:pt idx="7573">
                  <c:v>2.2666246127391698</c:v>
                </c:pt>
                <c:pt idx="7574">
                  <c:v>1.7805570769941601</c:v>
                </c:pt>
                <c:pt idx="7575">
                  <c:v>1.7573937038208001</c:v>
                </c:pt>
                <c:pt idx="7576">
                  <c:v>1.7784225651405201</c:v>
                </c:pt>
                <c:pt idx="7577">
                  <c:v>1.71835736462268</c:v>
                </c:pt>
                <c:pt idx="7578">
                  <c:v>1.61845670162442</c:v>
                </c:pt>
                <c:pt idx="7579">
                  <c:v>1.61190660505161</c:v>
                </c:pt>
                <c:pt idx="7580">
                  <c:v>1.8107812386773801</c:v>
                </c:pt>
                <c:pt idx="7581">
                  <c:v>2.0911137066173602</c:v>
                </c:pt>
                <c:pt idx="7582">
                  <c:v>2.5840597341760501</c:v>
                </c:pt>
                <c:pt idx="7583">
                  <c:v>3.3210496944871202</c:v>
                </c:pt>
                <c:pt idx="7584">
                  <c:v>3.8905432569146399</c:v>
                </c:pt>
                <c:pt idx="7585">
                  <c:v>4.0000132492113103</c:v>
                </c:pt>
                <c:pt idx="7586">
                  <c:v>3.8150245200010202</c:v>
                </c:pt>
                <c:pt idx="7587">
                  <c:v>3.3057738494862301</c:v>
                </c:pt>
                <c:pt idx="7588">
                  <c:v>2.6005908264673199</c:v>
                </c:pt>
                <c:pt idx="7589">
                  <c:v>1.91687074339456</c:v>
                </c:pt>
                <c:pt idx="7590">
                  <c:v>1.7986386874795099</c:v>
                </c:pt>
                <c:pt idx="7591">
                  <c:v>1.9126744492016901</c:v>
                </c:pt>
                <c:pt idx="7592">
                  <c:v>1.87534281495251</c:v>
                </c:pt>
                <c:pt idx="7593">
                  <c:v>1.8227657034567</c:v>
                </c:pt>
                <c:pt idx="7594">
                  <c:v>1.93232911282162</c:v>
                </c:pt>
                <c:pt idx="7595">
                  <c:v>1.82281249143213</c:v>
                </c:pt>
                <c:pt idx="7596">
                  <c:v>1.54870702974869</c:v>
                </c:pt>
                <c:pt idx="7597">
                  <c:v>1.5222411680246299</c:v>
                </c:pt>
                <c:pt idx="7598">
                  <c:v>1.6054744407744399</c:v>
                </c:pt>
                <c:pt idx="7599">
                  <c:v>1.9727095981418601</c:v>
                </c:pt>
                <c:pt idx="7600">
                  <c:v>2.9049631997202701</c:v>
                </c:pt>
                <c:pt idx="7601">
                  <c:v>4.0337008442041196</c:v>
                </c:pt>
                <c:pt idx="7602">
                  <c:v>4.45154318220749</c:v>
                </c:pt>
                <c:pt idx="7603">
                  <c:v>4.5197826000825501</c:v>
                </c:pt>
                <c:pt idx="7604">
                  <c:v>4.0056743465871003</c:v>
                </c:pt>
                <c:pt idx="7605">
                  <c:v>3.3861550340603102</c:v>
                </c:pt>
                <c:pt idx="7606">
                  <c:v>2.4352603996519502</c:v>
                </c:pt>
                <c:pt idx="7607">
                  <c:v>1.5835019414020299</c:v>
                </c:pt>
                <c:pt idx="7608">
                  <c:v>1.2846134518371699</c:v>
                </c:pt>
                <c:pt idx="7609">
                  <c:v>1.5409141595585401</c:v>
                </c:pt>
                <c:pt idx="7610">
                  <c:v>1.72051080788032</c:v>
                </c:pt>
                <c:pt idx="7611">
                  <c:v>1.68101196017221</c:v>
                </c:pt>
                <c:pt idx="7612">
                  <c:v>1.7089485535129501</c:v>
                </c:pt>
                <c:pt idx="7613">
                  <c:v>1.7886586726796101</c:v>
                </c:pt>
                <c:pt idx="7614">
                  <c:v>1.88166411582222</c:v>
                </c:pt>
                <c:pt idx="7615">
                  <c:v>2.2211994273216402</c:v>
                </c:pt>
                <c:pt idx="7616">
                  <c:v>2.8218372314756199</c:v>
                </c:pt>
                <c:pt idx="7617">
                  <c:v>3.5316163980789299</c:v>
                </c:pt>
                <c:pt idx="7618">
                  <c:v>4.0951528138526196</c:v>
                </c:pt>
                <c:pt idx="7619">
                  <c:v>4.3802531479449902</c:v>
                </c:pt>
                <c:pt idx="7620">
                  <c:v>3.9763422356644602</c:v>
                </c:pt>
                <c:pt idx="7621">
                  <c:v>3.2525421504627698</c:v>
                </c:pt>
                <c:pt idx="7622">
                  <c:v>2.30511862973102</c:v>
                </c:pt>
                <c:pt idx="7623">
                  <c:v>1.8139440594624201</c:v>
                </c:pt>
                <c:pt idx="7624">
                  <c:v>1.96583288385508</c:v>
                </c:pt>
                <c:pt idx="7625">
                  <c:v>2.2524910228930999</c:v>
                </c:pt>
                <c:pt idx="7626">
                  <c:v>2.2774485636600001</c:v>
                </c:pt>
                <c:pt idx="7627">
                  <c:v>2.11598672077898</c:v>
                </c:pt>
                <c:pt idx="7628">
                  <c:v>1.9343592742254501</c:v>
                </c:pt>
                <c:pt idx="7629">
                  <c:v>1.59846725192698</c:v>
                </c:pt>
                <c:pt idx="7630">
                  <c:v>1.39735416900691</c:v>
                </c:pt>
                <c:pt idx="7631">
                  <c:v>1.58536885396964</c:v>
                </c:pt>
                <c:pt idx="7632">
                  <c:v>1.8290590964542399</c:v>
                </c:pt>
                <c:pt idx="7633">
                  <c:v>2.2802142921701498</c:v>
                </c:pt>
                <c:pt idx="7634">
                  <c:v>2.9696780831495899</c:v>
                </c:pt>
                <c:pt idx="7635">
                  <c:v>3.55195046287501</c:v>
                </c:pt>
                <c:pt idx="7636">
                  <c:v>4.0981226198723002</c:v>
                </c:pt>
                <c:pt idx="7637">
                  <c:v>4.3408007974287397</c:v>
                </c:pt>
                <c:pt idx="7638">
                  <c:v>4.1718389096967803</c:v>
                </c:pt>
                <c:pt idx="7639">
                  <c:v>3.58114458033462</c:v>
                </c:pt>
                <c:pt idx="7640">
                  <c:v>2.7902682759672102</c:v>
                </c:pt>
                <c:pt idx="7641">
                  <c:v>2.1417747477381899</c:v>
                </c:pt>
                <c:pt idx="7642">
                  <c:v>1.9012087126757</c:v>
                </c:pt>
                <c:pt idx="7643">
                  <c:v>2.0514257735387398</c:v>
                </c:pt>
                <c:pt idx="7644">
                  <c:v>2.0584855495990202</c:v>
                </c:pt>
                <c:pt idx="7645">
                  <c:v>1.9043064500465801</c:v>
                </c:pt>
                <c:pt idx="7646">
                  <c:v>1.92263401770618</c:v>
                </c:pt>
                <c:pt idx="7647">
                  <c:v>2.14344720707299</c:v>
                </c:pt>
                <c:pt idx="7648">
                  <c:v>2.4362614962708702</c:v>
                </c:pt>
                <c:pt idx="7649">
                  <c:v>2.6005089979980802</c:v>
                </c:pt>
                <c:pt idx="7650">
                  <c:v>2.75775170002975</c:v>
                </c:pt>
                <c:pt idx="7651">
                  <c:v>2.9427934891468301</c:v>
                </c:pt>
                <c:pt idx="7652">
                  <c:v>2.9746477867532501</c:v>
                </c:pt>
                <c:pt idx="7653">
                  <c:v>2.82991236545109</c:v>
                </c:pt>
                <c:pt idx="7654">
                  <c:v>2.6614163913262399</c:v>
                </c:pt>
                <c:pt idx="7655">
                  <c:v>2.2913428357192598</c:v>
                </c:pt>
                <c:pt idx="7656">
                  <c:v>2.1104203489089599</c:v>
                </c:pt>
                <c:pt idx="7657">
                  <c:v>2.1371867613000002</c:v>
                </c:pt>
                <c:pt idx="7658">
                  <c:v>1.9894796945465401</c:v>
                </c:pt>
                <c:pt idx="7659">
                  <c:v>1.67787791812486</c:v>
                </c:pt>
                <c:pt idx="7660">
                  <c:v>1.64218759749214</c:v>
                </c:pt>
                <c:pt idx="7661">
                  <c:v>1.64196311774808</c:v>
                </c:pt>
                <c:pt idx="7662">
                  <c:v>1.6700246938066501</c:v>
                </c:pt>
                <c:pt idx="7663">
                  <c:v>1.68862621045808</c:v>
                </c:pt>
                <c:pt idx="7664">
                  <c:v>1.6902380066987599</c:v>
                </c:pt>
                <c:pt idx="7665">
                  <c:v>1.85768059199934</c:v>
                </c:pt>
                <c:pt idx="7666">
                  <c:v>2.31255450853899</c:v>
                </c:pt>
                <c:pt idx="7667">
                  <c:v>3.18544440196293</c:v>
                </c:pt>
                <c:pt idx="7668">
                  <c:v>3.6538759964035501</c:v>
                </c:pt>
                <c:pt idx="7669">
                  <c:v>4.1241266389292699</c:v>
                </c:pt>
                <c:pt idx="7670">
                  <c:v>4.2251130261468699</c:v>
                </c:pt>
                <c:pt idx="7671">
                  <c:v>3.9031585492576402</c:v>
                </c:pt>
                <c:pt idx="7672">
                  <c:v>3.4252324744824199</c:v>
                </c:pt>
                <c:pt idx="7673">
                  <c:v>2.9974923021816098</c:v>
                </c:pt>
                <c:pt idx="7674">
                  <c:v>2.49895387785809</c:v>
                </c:pt>
                <c:pt idx="7675">
                  <c:v>2.0190747413171701</c:v>
                </c:pt>
                <c:pt idx="7676">
                  <c:v>1.62802682633211</c:v>
                </c:pt>
                <c:pt idx="7677">
                  <c:v>1.43222696098558</c:v>
                </c:pt>
                <c:pt idx="7678">
                  <c:v>1.3849094028458999</c:v>
                </c:pt>
                <c:pt idx="7679">
                  <c:v>1.4409172428758701</c:v>
                </c:pt>
                <c:pt idx="7680">
                  <c:v>1.52126498672979</c:v>
                </c:pt>
                <c:pt idx="7681">
                  <c:v>1.7847401307327599</c:v>
                </c:pt>
                <c:pt idx="7682">
                  <c:v>2.1844544945422899</c:v>
                </c:pt>
                <c:pt idx="7683">
                  <c:v>2.7301675509497598</c:v>
                </c:pt>
                <c:pt idx="7684">
                  <c:v>3.4959937731866702</c:v>
                </c:pt>
                <c:pt idx="7685">
                  <c:v>3.7990480981365602</c:v>
                </c:pt>
                <c:pt idx="7686">
                  <c:v>3.94103529559264</c:v>
                </c:pt>
                <c:pt idx="7687">
                  <c:v>3.7391673325168302</c:v>
                </c:pt>
                <c:pt idx="7688">
                  <c:v>3.3415411174570302</c:v>
                </c:pt>
                <c:pt idx="7689">
                  <c:v>2.6500722478266501</c:v>
                </c:pt>
                <c:pt idx="7690">
                  <c:v>2.1150752291121901</c:v>
                </c:pt>
                <c:pt idx="7691">
                  <c:v>2.0114691220003902</c:v>
                </c:pt>
                <c:pt idx="7692">
                  <c:v>2.0214833111811701</c:v>
                </c:pt>
                <c:pt idx="7693">
                  <c:v>1.95985894793911</c:v>
                </c:pt>
                <c:pt idx="7694">
                  <c:v>1.7332395191219201</c:v>
                </c:pt>
                <c:pt idx="7695">
                  <c:v>1.5384958074083299</c:v>
                </c:pt>
                <c:pt idx="7696">
                  <c:v>1.4086422124350799</c:v>
                </c:pt>
                <c:pt idx="7697">
                  <c:v>1.2381406455609201</c:v>
                </c:pt>
                <c:pt idx="7698">
                  <c:v>1.19506340460496</c:v>
                </c:pt>
                <c:pt idx="7699">
                  <c:v>1.4094734698954099</c:v>
                </c:pt>
                <c:pt idx="7700">
                  <c:v>1.90320285420236</c:v>
                </c:pt>
                <c:pt idx="7701">
                  <c:v>3.1781628218750799</c:v>
                </c:pt>
                <c:pt idx="7702">
                  <c:v>4.0966360133217803</c:v>
                </c:pt>
                <c:pt idx="7703">
                  <c:v>4.4774796565025303</c:v>
                </c:pt>
                <c:pt idx="7704">
                  <c:v>4.2122235924142304</c:v>
                </c:pt>
                <c:pt idx="7705">
                  <c:v>3.7387837228403602</c:v>
                </c:pt>
                <c:pt idx="7706">
                  <c:v>3.2437158596310498</c:v>
                </c:pt>
                <c:pt idx="7707">
                  <c:v>2.69595805483858</c:v>
                </c:pt>
                <c:pt idx="7708">
                  <c:v>2.1645235218028902</c:v>
                </c:pt>
                <c:pt idx="7709">
                  <c:v>1.70729016803764</c:v>
                </c:pt>
                <c:pt idx="7710">
                  <c:v>1.41497697748232</c:v>
                </c:pt>
                <c:pt idx="7711">
                  <c:v>1.40689109651209</c:v>
                </c:pt>
                <c:pt idx="7712">
                  <c:v>1.4916012893012001</c:v>
                </c:pt>
                <c:pt idx="7713">
                  <c:v>1.48929855189515</c:v>
                </c:pt>
                <c:pt idx="7714">
                  <c:v>1.48512977762012</c:v>
                </c:pt>
                <c:pt idx="7715">
                  <c:v>1.5531377908041499</c:v>
                </c:pt>
                <c:pt idx="7716">
                  <c:v>1.7978853679445199</c:v>
                </c:pt>
                <c:pt idx="7717">
                  <c:v>2.3480957027670302</c:v>
                </c:pt>
                <c:pt idx="7718">
                  <c:v>3.1007489125411301</c:v>
                </c:pt>
                <c:pt idx="7719">
                  <c:v>3.86572344946932</c:v>
                </c:pt>
                <c:pt idx="7720">
                  <c:v>4.4294307125511097</c:v>
                </c:pt>
                <c:pt idx="7721">
                  <c:v>4.3202252067646896</c:v>
                </c:pt>
                <c:pt idx="7722">
                  <c:v>3.6830569239938402</c:v>
                </c:pt>
                <c:pt idx="7723">
                  <c:v>3.0347812765331201</c:v>
                </c:pt>
                <c:pt idx="7724">
                  <c:v>2.3125126285356798</c:v>
                </c:pt>
                <c:pt idx="7725">
                  <c:v>1.8942906860273601</c:v>
                </c:pt>
                <c:pt idx="7726">
                  <c:v>2.3731465295606999</c:v>
                </c:pt>
                <c:pt idx="7727">
                  <c:v>3.13597281894168</c:v>
                </c:pt>
                <c:pt idx="7728">
                  <c:v>3.11179328380052</c:v>
                </c:pt>
                <c:pt idx="7729">
                  <c:v>2.7572083735013599</c:v>
                </c:pt>
                <c:pt idx="7730">
                  <c:v>2.3974139571782298</c:v>
                </c:pt>
                <c:pt idx="7731">
                  <c:v>2.0261309965737699</c:v>
                </c:pt>
                <c:pt idx="7732">
                  <c:v>1.92402604760461</c:v>
                </c:pt>
                <c:pt idx="7733">
                  <c:v>1.96256219539178</c:v>
                </c:pt>
                <c:pt idx="7734">
                  <c:v>2.1274171953204202</c:v>
                </c:pt>
                <c:pt idx="7735">
                  <c:v>2.9057831242792398</c:v>
                </c:pt>
                <c:pt idx="7736">
                  <c:v>3.800957453184</c:v>
                </c:pt>
                <c:pt idx="7737">
                  <c:v>4.4937663896101698</c:v>
                </c:pt>
                <c:pt idx="7738">
                  <c:v>4.9561187181173301</c:v>
                </c:pt>
                <c:pt idx="7739">
                  <c:v>4.8537614495731001</c:v>
                </c:pt>
                <c:pt idx="7740">
                  <c:v>4.1046025588479296</c:v>
                </c:pt>
                <c:pt idx="7741">
                  <c:v>3.1853950858534001</c:v>
                </c:pt>
                <c:pt idx="7742">
                  <c:v>2.2028110423329599</c:v>
                </c:pt>
                <c:pt idx="7743">
                  <c:v>1.49798232612872</c:v>
                </c:pt>
                <c:pt idx="7744">
                  <c:v>1.29324406409502</c:v>
                </c:pt>
                <c:pt idx="7745">
                  <c:v>1.36878507576938</c:v>
                </c:pt>
                <c:pt idx="7746">
                  <c:v>1.4796494248790799</c:v>
                </c:pt>
                <c:pt idx="7747">
                  <c:v>1.4011938097483201</c:v>
                </c:pt>
                <c:pt idx="7748">
                  <c:v>1.4233366119453299</c:v>
                </c:pt>
                <c:pt idx="7749">
                  <c:v>1.7347317799714701</c:v>
                </c:pt>
                <c:pt idx="7750">
                  <c:v>1.9801520597019799</c:v>
                </c:pt>
                <c:pt idx="7751">
                  <c:v>2.2108178460085801</c:v>
                </c:pt>
                <c:pt idx="7752">
                  <c:v>2.8193350104471402</c:v>
                </c:pt>
                <c:pt idx="7753">
                  <c:v>3.5046172819765902</c:v>
                </c:pt>
                <c:pt idx="7754">
                  <c:v>3.9925100626555698</c:v>
                </c:pt>
                <c:pt idx="7755">
                  <c:v>4.3302801900677297</c:v>
                </c:pt>
                <c:pt idx="7756">
                  <c:v>3.6982797533646599</c:v>
                </c:pt>
                <c:pt idx="7757">
                  <c:v>2.9634523719886201</c:v>
                </c:pt>
                <c:pt idx="7758">
                  <c:v>2.5539709498619998</c:v>
                </c:pt>
                <c:pt idx="7759">
                  <c:v>2.04141787795125</c:v>
                </c:pt>
                <c:pt idx="7760">
                  <c:v>1.65701011649084</c:v>
                </c:pt>
                <c:pt idx="7761">
                  <c:v>1.07623946196002</c:v>
                </c:pt>
                <c:pt idx="7762">
                  <c:v>0.77715358198621198</c:v>
                </c:pt>
                <c:pt idx="7763">
                  <c:v>0.741297120740395</c:v>
                </c:pt>
                <c:pt idx="7764">
                  <c:v>0.80150494631848601</c:v>
                </c:pt>
                <c:pt idx="7765">
                  <c:v>0.66683720595734597</c:v>
                </c:pt>
                <c:pt idx="7766">
                  <c:v>0.45846627758429498</c:v>
                </c:pt>
                <c:pt idx="7767">
                  <c:v>0.27604259297977901</c:v>
                </c:pt>
                <c:pt idx="7768">
                  <c:v>0.25661245425933599</c:v>
                </c:pt>
                <c:pt idx="7769">
                  <c:v>0.43759651868473498</c:v>
                </c:pt>
                <c:pt idx="7770">
                  <c:v>0.71557579938256699</c:v>
                </c:pt>
                <c:pt idx="7771">
                  <c:v>0.95097702409101303</c:v>
                </c:pt>
                <c:pt idx="7772">
                  <c:v>0.79743053930295404</c:v>
                </c:pt>
                <c:pt idx="7773">
                  <c:v>0.53488421833982003</c:v>
                </c:pt>
                <c:pt idx="7774">
                  <c:v>0.55188580090540496</c:v>
                </c:pt>
                <c:pt idx="7775">
                  <c:v>0.71234866387394902</c:v>
                </c:pt>
                <c:pt idx="7776">
                  <c:v>1.35645441277951</c:v>
                </c:pt>
                <c:pt idx="7777">
                  <c:v>1.0421446383160999</c:v>
                </c:pt>
                <c:pt idx="7778">
                  <c:v>0.91243433878992097</c:v>
                </c:pt>
                <c:pt idx="7779">
                  <c:v>1.03020266293094</c:v>
                </c:pt>
                <c:pt idx="7780">
                  <c:v>0.96225995740860004</c:v>
                </c:pt>
                <c:pt idx="7781">
                  <c:v>0.94028496534082695</c:v>
                </c:pt>
                <c:pt idx="7782">
                  <c:v>0.97749637105259901</c:v>
                </c:pt>
                <c:pt idx="7783">
                  <c:v>1.1664589562157801</c:v>
                </c:pt>
                <c:pt idx="7784">
                  <c:v>1.1389086947745199</c:v>
                </c:pt>
                <c:pt idx="7785">
                  <c:v>1.18338745779647</c:v>
                </c:pt>
                <c:pt idx="7786">
                  <c:v>1.20979508195396</c:v>
                </c:pt>
                <c:pt idx="7787">
                  <c:v>1.21340667574437</c:v>
                </c:pt>
                <c:pt idx="7788">
                  <c:v>1.1690410873592101</c:v>
                </c:pt>
                <c:pt idx="7789">
                  <c:v>1.1101723226121201</c:v>
                </c:pt>
                <c:pt idx="7790">
                  <c:v>1.04693268505955</c:v>
                </c:pt>
                <c:pt idx="7791">
                  <c:v>0.99923935036306499</c:v>
                </c:pt>
                <c:pt idx="7792">
                  <c:v>0.945454132513048</c:v>
                </c:pt>
                <c:pt idx="7793">
                  <c:v>0.94563794060306205</c:v>
                </c:pt>
                <c:pt idx="7794">
                  <c:v>0.96900025308562199</c:v>
                </c:pt>
                <c:pt idx="7795">
                  <c:v>0.84939491635928699</c:v>
                </c:pt>
                <c:pt idx="7796">
                  <c:v>0.87155153606944002</c:v>
                </c:pt>
                <c:pt idx="7797">
                  <c:v>0.84329912545312202</c:v>
                </c:pt>
                <c:pt idx="7798">
                  <c:v>0.85357603526985204</c:v>
                </c:pt>
                <c:pt idx="7799">
                  <c:v>0.88862304291808702</c:v>
                </c:pt>
                <c:pt idx="7800">
                  <c:v>0.90442192085110396</c:v>
                </c:pt>
                <c:pt idx="7801">
                  <c:v>0.909344495152965</c:v>
                </c:pt>
                <c:pt idx="7802">
                  <c:v>0.96435041266543797</c:v>
                </c:pt>
                <c:pt idx="7803">
                  <c:v>0.98359832348830301</c:v>
                </c:pt>
                <c:pt idx="7804">
                  <c:v>1.0463200985209999</c:v>
                </c:pt>
                <c:pt idx="7805">
                  <c:v>1.0521777526981799</c:v>
                </c:pt>
                <c:pt idx="7806">
                  <c:v>1.0838102009364901</c:v>
                </c:pt>
                <c:pt idx="7807">
                  <c:v>1.0532130075934301</c:v>
                </c:pt>
                <c:pt idx="7808">
                  <c:v>1.0299790275670699</c:v>
                </c:pt>
                <c:pt idx="7809">
                  <c:v>0.97097666734221799</c:v>
                </c:pt>
                <c:pt idx="7810">
                  <c:v>0.95735854313470203</c:v>
                </c:pt>
                <c:pt idx="7811">
                  <c:v>0.92853798428766499</c:v>
                </c:pt>
                <c:pt idx="7812">
                  <c:v>0.91643281431701296</c:v>
                </c:pt>
                <c:pt idx="7813">
                  <c:v>0.90840015465102197</c:v>
                </c:pt>
                <c:pt idx="7814">
                  <c:v>0.88428329295876695</c:v>
                </c:pt>
                <c:pt idx="7815">
                  <c:v>0.89665644044695303</c:v>
                </c:pt>
                <c:pt idx="7816">
                  <c:v>0.90036826775769896</c:v>
                </c:pt>
                <c:pt idx="7817">
                  <c:v>0.91335083743761902</c:v>
                </c:pt>
                <c:pt idx="7818">
                  <c:v>0.96491140763595495</c:v>
                </c:pt>
                <c:pt idx="7819">
                  <c:v>0.98632370832348903</c:v>
                </c:pt>
                <c:pt idx="7820">
                  <c:v>0.99799912358578802</c:v>
                </c:pt>
                <c:pt idx="7821">
                  <c:v>0.99416270622519298</c:v>
                </c:pt>
                <c:pt idx="7822">
                  <c:v>1.0052074295139299</c:v>
                </c:pt>
                <c:pt idx="7823">
                  <c:v>0.98179685310811604</c:v>
                </c:pt>
                <c:pt idx="7824">
                  <c:v>0.99453689272444801</c:v>
                </c:pt>
                <c:pt idx="7825">
                  <c:v>1.01441334486934</c:v>
                </c:pt>
                <c:pt idx="7826">
                  <c:v>1.02127586893405</c:v>
                </c:pt>
                <c:pt idx="7827">
                  <c:v>1.00107654014016</c:v>
                </c:pt>
                <c:pt idx="7828">
                  <c:v>1.0434545023861801</c:v>
                </c:pt>
                <c:pt idx="7829">
                  <c:v>1.0272946161418299</c:v>
                </c:pt>
                <c:pt idx="7830">
                  <c:v>1.0200372529045201</c:v>
                </c:pt>
                <c:pt idx="7831">
                  <c:v>1.0227852108170099</c:v>
                </c:pt>
                <c:pt idx="7832">
                  <c:v>1.0167843514979</c:v>
                </c:pt>
                <c:pt idx="7833">
                  <c:v>0.99949183047436696</c:v>
                </c:pt>
                <c:pt idx="7834">
                  <c:v>0.99612775643538798</c:v>
                </c:pt>
                <c:pt idx="7835">
                  <c:v>1.0048729636954099</c:v>
                </c:pt>
                <c:pt idx="7836">
                  <c:v>0.98207984918284497</c:v>
                </c:pt>
                <c:pt idx="7837">
                  <c:v>0.98297714560309102</c:v>
                </c:pt>
                <c:pt idx="7838">
                  <c:v>0.98159601101573302</c:v>
                </c:pt>
                <c:pt idx="7839">
                  <c:v>0.96618297515998497</c:v>
                </c:pt>
                <c:pt idx="7840">
                  <c:v>0.98177120914243599</c:v>
                </c:pt>
                <c:pt idx="7841">
                  <c:v>0.99365215133164198</c:v>
                </c:pt>
                <c:pt idx="7842">
                  <c:v>1.0155770977966201</c:v>
                </c:pt>
                <c:pt idx="7843">
                  <c:v>1.02230916787731</c:v>
                </c:pt>
              </c:numCache>
            </c:numRef>
          </c:val>
          <c:smooth val="0"/>
          <c:extLst>
            <c:ext xmlns:c16="http://schemas.microsoft.com/office/drawing/2014/chart" uri="{C3380CC4-5D6E-409C-BE32-E72D297353CC}">
              <c16:uniqueId val="{00000003-9BE8-48AC-9552-1D913BE093BE}"/>
            </c:ext>
          </c:extLst>
        </c:ser>
        <c:dLbls>
          <c:showLegendKey val="0"/>
          <c:showVal val="0"/>
          <c:showCatName val="0"/>
          <c:showSerName val="0"/>
          <c:showPercent val="0"/>
          <c:showBubbleSize val="0"/>
        </c:dLbls>
        <c:smooth val="0"/>
        <c:axId val="725394290"/>
        <c:axId val="547793621"/>
      </c:lineChart>
      <c:catAx>
        <c:axId val="72539429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547793621"/>
        <c:crosses val="autoZero"/>
        <c:auto val="1"/>
        <c:lblAlgn val="ctr"/>
        <c:lblOffset val="100"/>
        <c:noMultiLvlLbl val="0"/>
      </c:catAx>
      <c:valAx>
        <c:axId val="54779362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725394290"/>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IE"/>
              <a:t>Accel_Axzy</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Pt>
            <c:idx val="18"/>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0-31E3-4B0A-AAF9-AA8C94342084}"/>
              </c:ext>
            </c:extLst>
          </c:dPt>
          <c:dPt>
            <c:idx val="21"/>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1-31E3-4B0A-AAF9-AA8C94342084}"/>
              </c:ext>
            </c:extLst>
          </c:dPt>
          <c:dPt>
            <c:idx val="30"/>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2-31E3-4B0A-AAF9-AA8C94342084}"/>
              </c:ext>
            </c:extLst>
          </c:dPt>
          <c:dPt>
            <c:idx val="39"/>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3-31E3-4B0A-AAF9-AA8C94342084}"/>
              </c:ext>
            </c:extLst>
          </c:dPt>
          <c:dPt>
            <c:idx val="42"/>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4-31E3-4B0A-AAF9-AA8C94342084}"/>
              </c:ext>
            </c:extLst>
          </c:dPt>
          <c:dPt>
            <c:idx val="45"/>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5-31E3-4B0A-AAF9-AA8C94342084}"/>
              </c:ext>
            </c:extLst>
          </c:dPt>
          <c:dPt>
            <c:idx val="49"/>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6-31E3-4B0A-AAF9-AA8C94342084}"/>
              </c:ext>
            </c:extLst>
          </c:dPt>
          <c:dPt>
            <c:idx val="63"/>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7-31E3-4B0A-AAF9-AA8C94342084}"/>
              </c:ext>
            </c:extLst>
          </c:dPt>
          <c:dPt>
            <c:idx val="65"/>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8-31E3-4B0A-AAF9-AA8C94342084}"/>
              </c:ext>
            </c:extLst>
          </c:dPt>
          <c:dPt>
            <c:idx val="68"/>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9-31E3-4B0A-AAF9-AA8C94342084}"/>
              </c:ext>
            </c:extLst>
          </c:dPt>
          <c:dPt>
            <c:idx val="76"/>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A-31E3-4B0A-AAF9-AA8C94342084}"/>
              </c:ext>
            </c:extLst>
          </c:dPt>
          <c:dPt>
            <c:idx val="85"/>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B-31E3-4B0A-AAF9-AA8C94342084}"/>
              </c:ext>
            </c:extLst>
          </c:dPt>
          <c:dPt>
            <c:idx val="86"/>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C-31E3-4B0A-AAF9-AA8C94342084}"/>
              </c:ext>
            </c:extLst>
          </c:dPt>
          <c:dPt>
            <c:idx val="87"/>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D-31E3-4B0A-AAF9-AA8C94342084}"/>
              </c:ext>
            </c:extLst>
          </c:dPt>
          <c:dPt>
            <c:idx val="90"/>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E-31E3-4B0A-AAF9-AA8C94342084}"/>
              </c:ext>
            </c:extLst>
          </c:dPt>
          <c:dPt>
            <c:idx val="92"/>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F-31E3-4B0A-AAF9-AA8C94342084}"/>
              </c:ext>
            </c:extLst>
          </c:dPt>
          <c:dPt>
            <c:idx val="95"/>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10-31E3-4B0A-AAF9-AA8C94342084}"/>
              </c:ext>
            </c:extLst>
          </c:dPt>
          <c:val>
            <c:numRef>
              <c:f>[Accelerometer_2017_10_15.xlsx]Sheet2!$P$1000:$P$1100</c:f>
              <c:numCache>
                <c:formatCode>General</c:formatCode>
                <c:ptCount val="101"/>
                <c:pt idx="0">
                  <c:v>1.2198052245067701</c:v>
                </c:pt>
                <c:pt idx="1">
                  <c:v>1.3217919280385999</c:v>
                </c:pt>
                <c:pt idx="2">
                  <c:v>1.11087477729985</c:v>
                </c:pt>
                <c:pt idx="3">
                  <c:v>1.086647653517</c:v>
                </c:pt>
                <c:pt idx="4">
                  <c:v>1.0096092497773601</c:v>
                </c:pt>
                <c:pt idx="5">
                  <c:v>0.87533025076538995</c:v>
                </c:pt>
                <c:pt idx="6">
                  <c:v>0.90874476122946601</c:v>
                </c:pt>
                <c:pt idx="7">
                  <c:v>0.92967485651167303</c:v>
                </c:pt>
                <c:pt idx="8">
                  <c:v>0.93076365257620597</c:v>
                </c:pt>
                <c:pt idx="9">
                  <c:v>0.97314424025783597</c:v>
                </c:pt>
                <c:pt idx="10">
                  <c:v>1.0538298676665001</c:v>
                </c:pt>
                <c:pt idx="11">
                  <c:v>1.1306872218739401</c:v>
                </c:pt>
                <c:pt idx="12">
                  <c:v>1.1542744133879099</c:v>
                </c:pt>
                <c:pt idx="13">
                  <c:v>1.2262503022425699</c:v>
                </c:pt>
                <c:pt idx="14">
                  <c:v>1.4445009410232299</c:v>
                </c:pt>
                <c:pt idx="15">
                  <c:v>1.5141544239670499</c:v>
                </c:pt>
                <c:pt idx="16">
                  <c:v>1.6051261545654301</c:v>
                </c:pt>
                <c:pt idx="17">
                  <c:v>1.8917316370598101</c:v>
                </c:pt>
                <c:pt idx="18">
                  <c:v>1.90478614142034</c:v>
                </c:pt>
                <c:pt idx="19">
                  <c:v>1.2927110847610199</c:v>
                </c:pt>
                <c:pt idx="20">
                  <c:v>1.0109826038869301</c:v>
                </c:pt>
                <c:pt idx="21">
                  <c:v>1.19547264387982</c:v>
                </c:pt>
                <c:pt idx="22">
                  <c:v>1.07072699600458</c:v>
                </c:pt>
                <c:pt idx="23">
                  <c:v>0.80612349551976203</c:v>
                </c:pt>
                <c:pt idx="24">
                  <c:v>0.85904569794045305</c:v>
                </c:pt>
                <c:pt idx="25">
                  <c:v>0.83427668858778503</c:v>
                </c:pt>
                <c:pt idx="26">
                  <c:v>0.68130866416037905</c:v>
                </c:pt>
                <c:pt idx="27">
                  <c:v>0.67799269824755504</c:v>
                </c:pt>
                <c:pt idx="28">
                  <c:v>0.69778595800503196</c:v>
                </c:pt>
                <c:pt idx="29">
                  <c:v>0.58345089848675302</c:v>
                </c:pt>
                <c:pt idx="30">
                  <c:v>0.50284820786595197</c:v>
                </c:pt>
                <c:pt idx="31">
                  <c:v>0.66333849169560499</c:v>
                </c:pt>
                <c:pt idx="32">
                  <c:v>0.82363011543410702</c:v>
                </c:pt>
                <c:pt idx="33">
                  <c:v>0.940374568088163</c:v>
                </c:pt>
                <c:pt idx="34">
                  <c:v>1.0740075784527801</c:v>
                </c:pt>
                <c:pt idx="35">
                  <c:v>1.2509005196629299</c:v>
                </c:pt>
                <c:pt idx="36">
                  <c:v>1.34673507127794</c:v>
                </c:pt>
                <c:pt idx="37">
                  <c:v>1.33797689009078</c:v>
                </c:pt>
                <c:pt idx="38">
                  <c:v>2.3170063216780399</c:v>
                </c:pt>
                <c:pt idx="39">
                  <c:v>2.5927191027608401</c:v>
                </c:pt>
                <c:pt idx="40">
                  <c:v>1.4595419039565101</c:v>
                </c:pt>
                <c:pt idx="41">
                  <c:v>0.903239036194185</c:v>
                </c:pt>
                <c:pt idx="42">
                  <c:v>0.489573945844752</c:v>
                </c:pt>
                <c:pt idx="43">
                  <c:v>0.59429279009760805</c:v>
                </c:pt>
                <c:pt idx="44">
                  <c:v>1.56048621870909</c:v>
                </c:pt>
                <c:pt idx="45">
                  <c:v>1.85013869608903</c:v>
                </c:pt>
                <c:pt idx="46">
                  <c:v>1.34264335497927</c:v>
                </c:pt>
                <c:pt idx="47">
                  <c:v>1.01653466706355</c:v>
                </c:pt>
                <c:pt idx="48">
                  <c:v>1.1383163973649899</c:v>
                </c:pt>
                <c:pt idx="49">
                  <c:v>1.3616220143053701</c:v>
                </c:pt>
                <c:pt idx="50">
                  <c:v>1.11370847326444</c:v>
                </c:pt>
                <c:pt idx="51">
                  <c:v>0.90935786664821905</c:v>
                </c:pt>
                <c:pt idx="52">
                  <c:v>0.94364668063846902</c:v>
                </c:pt>
                <c:pt idx="53">
                  <c:v>0.87592259205480005</c:v>
                </c:pt>
                <c:pt idx="54">
                  <c:v>0.88650937989905099</c:v>
                </c:pt>
                <c:pt idx="55">
                  <c:v>0.96442514556859205</c:v>
                </c:pt>
                <c:pt idx="56">
                  <c:v>0.91508618833091304</c:v>
                </c:pt>
                <c:pt idx="57">
                  <c:v>0.99325587305638396</c:v>
                </c:pt>
                <c:pt idx="58">
                  <c:v>1.0834113902631799</c:v>
                </c:pt>
                <c:pt idx="59">
                  <c:v>1.11681394421497</c:v>
                </c:pt>
                <c:pt idx="60">
                  <c:v>1.12658487977693</c:v>
                </c:pt>
                <c:pt idx="61">
                  <c:v>1.3707930382114599</c:v>
                </c:pt>
                <c:pt idx="62">
                  <c:v>1.82991480311926</c:v>
                </c:pt>
                <c:pt idx="63">
                  <c:v>1.8778857461512399</c:v>
                </c:pt>
                <c:pt idx="64">
                  <c:v>1.8490537825617701</c:v>
                </c:pt>
                <c:pt idx="65">
                  <c:v>1.8835839649330699</c:v>
                </c:pt>
                <c:pt idx="66">
                  <c:v>1.3667616998518799</c:v>
                </c:pt>
                <c:pt idx="67">
                  <c:v>1.15049054457218</c:v>
                </c:pt>
                <c:pt idx="68">
                  <c:v>1.59366514569184</c:v>
                </c:pt>
                <c:pt idx="69">
                  <c:v>1.3452635761935301</c:v>
                </c:pt>
                <c:pt idx="70">
                  <c:v>0.94013578750784699</c:v>
                </c:pt>
                <c:pt idx="71">
                  <c:v>0.70922464402966101</c:v>
                </c:pt>
                <c:pt idx="72">
                  <c:v>0.69488002143463601</c:v>
                </c:pt>
                <c:pt idx="73">
                  <c:v>0.67520363273459905</c:v>
                </c:pt>
                <c:pt idx="74">
                  <c:v>0.76319851518330395</c:v>
                </c:pt>
                <c:pt idx="75">
                  <c:v>0.48649654396819703</c:v>
                </c:pt>
                <c:pt idx="76">
                  <c:v>0.27503810692702202</c:v>
                </c:pt>
                <c:pt idx="77">
                  <c:v>0.35202636938019299</c:v>
                </c:pt>
                <c:pt idx="78">
                  <c:v>0.44134134183531898</c:v>
                </c:pt>
                <c:pt idx="79">
                  <c:v>0.56416688316312902</c:v>
                </c:pt>
                <c:pt idx="80">
                  <c:v>0.70442464962762297</c:v>
                </c:pt>
                <c:pt idx="81">
                  <c:v>0.84115482699084598</c:v>
                </c:pt>
                <c:pt idx="82">
                  <c:v>1.03216931579175</c:v>
                </c:pt>
                <c:pt idx="83">
                  <c:v>1.2433942941557199</c:v>
                </c:pt>
                <c:pt idx="84">
                  <c:v>1.4102540209029699</c:v>
                </c:pt>
                <c:pt idx="85">
                  <c:v>1.4237943085986799</c:v>
                </c:pt>
                <c:pt idx="86">
                  <c:v>1.06475439999326</c:v>
                </c:pt>
                <c:pt idx="87">
                  <c:v>2.0767152800309399</c:v>
                </c:pt>
                <c:pt idx="88">
                  <c:v>1.77462989870085</c:v>
                </c:pt>
                <c:pt idx="89">
                  <c:v>1.54936566816036</c:v>
                </c:pt>
                <c:pt idx="90">
                  <c:v>1.67720179526526</c:v>
                </c:pt>
                <c:pt idx="91">
                  <c:v>0.85784838030505095</c:v>
                </c:pt>
                <c:pt idx="92">
                  <c:v>0.59177729557410397</c:v>
                </c:pt>
                <c:pt idx="93">
                  <c:v>1.1055715946979601</c:v>
                </c:pt>
                <c:pt idx="94">
                  <c:v>1.66269324527226</c:v>
                </c:pt>
                <c:pt idx="95">
                  <c:v>1.7812063825295501</c:v>
                </c:pt>
                <c:pt idx="96">
                  <c:v>1.2119412628906601</c:v>
                </c:pt>
                <c:pt idx="97">
                  <c:v>1.08067268065913</c:v>
                </c:pt>
                <c:pt idx="98">
                  <c:v>1.11565868362058</c:v>
                </c:pt>
                <c:pt idx="99">
                  <c:v>1.03970642706679</c:v>
                </c:pt>
                <c:pt idx="100">
                  <c:v>0.92792447759125296</c:v>
                </c:pt>
              </c:numCache>
            </c:numRef>
          </c:val>
          <c:smooth val="0"/>
          <c:extLst>
            <c:ext xmlns:c16="http://schemas.microsoft.com/office/drawing/2014/chart" uri="{C3380CC4-5D6E-409C-BE32-E72D297353CC}">
              <c16:uniqueId val="{00000011-31E3-4B0A-AAF9-AA8C94342084}"/>
            </c:ext>
          </c:extLst>
        </c:ser>
        <c:dLbls>
          <c:showLegendKey val="0"/>
          <c:showVal val="0"/>
          <c:showCatName val="0"/>
          <c:showSerName val="0"/>
          <c:showPercent val="0"/>
          <c:showBubbleSize val="0"/>
        </c:dLbls>
        <c:marker val="1"/>
        <c:smooth val="0"/>
        <c:axId val="937221333"/>
        <c:axId val="553639636"/>
      </c:lineChart>
      <c:catAx>
        <c:axId val="93722133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553639636"/>
        <c:crosses val="autoZero"/>
        <c:auto val="1"/>
        <c:lblAlgn val="ctr"/>
        <c:lblOffset val="100"/>
        <c:noMultiLvlLbl val="0"/>
      </c:catAx>
      <c:valAx>
        <c:axId val="5536396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93722133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IE"/>
              <a:t>Accel_Axzy</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Pt>
            <c:idx val="16"/>
            <c:marker>
              <c:symbol val="circle"/>
              <c:size val="5"/>
              <c:spPr>
                <a:solidFill>
                  <a:schemeClr val="tx1"/>
                </a:solidFill>
                <a:ln w="9525">
                  <a:solidFill>
                    <a:schemeClr val="accent1"/>
                  </a:solidFill>
                </a:ln>
                <a:effectLst/>
              </c:spPr>
            </c:marker>
            <c:bubble3D val="0"/>
            <c:extLst>
              <c:ext xmlns:c16="http://schemas.microsoft.com/office/drawing/2014/chart" uri="{C3380CC4-5D6E-409C-BE32-E72D297353CC}">
                <c16:uniqueId val="{00000000-133D-4E21-8FA7-A9A144260741}"/>
              </c:ext>
            </c:extLst>
          </c:dPt>
          <c:dPt>
            <c:idx val="17"/>
            <c:marker>
              <c:symbol val="circle"/>
              <c:size val="5"/>
              <c:spPr>
                <a:solidFill>
                  <a:schemeClr val="tx1"/>
                </a:solidFill>
                <a:ln w="9525">
                  <a:solidFill>
                    <a:schemeClr val="accent1"/>
                  </a:solidFill>
                </a:ln>
                <a:effectLst/>
              </c:spPr>
            </c:marker>
            <c:bubble3D val="0"/>
            <c:extLst>
              <c:ext xmlns:c16="http://schemas.microsoft.com/office/drawing/2014/chart" uri="{C3380CC4-5D6E-409C-BE32-E72D297353CC}">
                <c16:uniqueId val="{00000001-133D-4E21-8FA7-A9A144260741}"/>
              </c:ext>
            </c:extLst>
          </c:dPt>
          <c:dPt>
            <c:idx val="18"/>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2-133D-4E21-8FA7-A9A144260741}"/>
              </c:ext>
            </c:extLst>
          </c:dPt>
          <c:dPt>
            <c:idx val="19"/>
            <c:marker>
              <c:symbol val="circle"/>
              <c:size val="5"/>
              <c:spPr>
                <a:solidFill>
                  <a:srgbClr val="7030A0"/>
                </a:solidFill>
                <a:ln w="9525">
                  <a:solidFill>
                    <a:schemeClr val="accent1"/>
                  </a:solidFill>
                </a:ln>
                <a:effectLst/>
              </c:spPr>
            </c:marker>
            <c:bubble3D val="0"/>
            <c:extLst>
              <c:ext xmlns:c16="http://schemas.microsoft.com/office/drawing/2014/chart" uri="{C3380CC4-5D6E-409C-BE32-E72D297353CC}">
                <c16:uniqueId val="{00000003-133D-4E21-8FA7-A9A144260741}"/>
              </c:ext>
            </c:extLst>
          </c:dPt>
          <c:dPt>
            <c:idx val="21"/>
            <c:marker>
              <c:symbol val="circle"/>
              <c:size val="5"/>
              <c:spPr>
                <a:solidFill>
                  <a:schemeClr val="accent1"/>
                </a:solidFill>
                <a:ln w="9525">
                  <a:solidFill>
                    <a:schemeClr val="accent1"/>
                  </a:solidFill>
                </a:ln>
                <a:effectLst/>
              </c:spPr>
            </c:marker>
            <c:bubble3D val="0"/>
            <c:spPr>
              <a:ln w="28575" cap="rnd">
                <a:noFill/>
                <a:round/>
              </a:ln>
              <a:effectLst/>
            </c:spPr>
            <c:extLst>
              <c:ext xmlns:c16="http://schemas.microsoft.com/office/drawing/2014/chart" uri="{C3380CC4-5D6E-409C-BE32-E72D297353CC}">
                <c16:uniqueId val="{00000005-133D-4E21-8FA7-A9A144260741}"/>
              </c:ext>
            </c:extLst>
          </c:dPt>
          <c:dPt>
            <c:idx val="30"/>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6-133D-4E21-8FA7-A9A144260741}"/>
              </c:ext>
            </c:extLst>
          </c:dPt>
          <c:dPt>
            <c:idx val="39"/>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7-133D-4E21-8FA7-A9A144260741}"/>
              </c:ext>
            </c:extLst>
          </c:dPt>
          <c:dPt>
            <c:idx val="42"/>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8-133D-4E21-8FA7-A9A144260741}"/>
              </c:ext>
            </c:extLst>
          </c:dPt>
          <c:dPt>
            <c:idx val="45"/>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9-133D-4E21-8FA7-A9A144260741}"/>
              </c:ext>
            </c:extLst>
          </c:dPt>
          <c:dPt>
            <c:idx val="49"/>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A-133D-4E21-8FA7-A9A144260741}"/>
              </c:ext>
            </c:extLst>
          </c:dPt>
          <c:dPt>
            <c:idx val="63"/>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B-133D-4E21-8FA7-A9A144260741}"/>
              </c:ext>
            </c:extLst>
          </c:dPt>
          <c:dPt>
            <c:idx val="76"/>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C-133D-4E21-8FA7-A9A144260741}"/>
              </c:ext>
            </c:extLst>
          </c:dPt>
          <c:dPt>
            <c:idx val="85"/>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D-133D-4E21-8FA7-A9A144260741}"/>
              </c:ext>
            </c:extLst>
          </c:dPt>
          <c:dPt>
            <c:idx val="86"/>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E-133D-4E21-8FA7-A9A144260741}"/>
              </c:ext>
            </c:extLst>
          </c:dPt>
          <c:dPt>
            <c:idx val="92"/>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F-133D-4E21-8FA7-A9A144260741}"/>
              </c:ext>
            </c:extLst>
          </c:dPt>
          <c:dPt>
            <c:idx val="95"/>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10-133D-4E21-8FA7-A9A144260741}"/>
              </c:ext>
            </c:extLst>
          </c:dPt>
          <c:val>
            <c:numRef>
              <c:f>[Accelerometer_2017_10_15.xlsx]Sheet2!$P$1000:$P$1100</c:f>
              <c:numCache>
                <c:formatCode>General</c:formatCode>
                <c:ptCount val="101"/>
                <c:pt idx="0">
                  <c:v>1.2198052245067701</c:v>
                </c:pt>
                <c:pt idx="1">
                  <c:v>1.3217919280385999</c:v>
                </c:pt>
                <c:pt idx="2">
                  <c:v>1.11087477729985</c:v>
                </c:pt>
                <c:pt idx="3">
                  <c:v>1.086647653517</c:v>
                </c:pt>
                <c:pt idx="4">
                  <c:v>1.0096092497773601</c:v>
                </c:pt>
                <c:pt idx="5">
                  <c:v>0.87533025076538995</c:v>
                </c:pt>
                <c:pt idx="6">
                  <c:v>0.90874476122946601</c:v>
                </c:pt>
                <c:pt idx="7">
                  <c:v>0.92967485651167303</c:v>
                </c:pt>
                <c:pt idx="8">
                  <c:v>0.93076365257620597</c:v>
                </c:pt>
                <c:pt idx="9">
                  <c:v>0.97314424025783597</c:v>
                </c:pt>
                <c:pt idx="10">
                  <c:v>1.0538298676665001</c:v>
                </c:pt>
                <c:pt idx="11">
                  <c:v>1.1306872218739401</c:v>
                </c:pt>
                <c:pt idx="12">
                  <c:v>1.1542744133879099</c:v>
                </c:pt>
                <c:pt idx="13">
                  <c:v>1.2262503022425699</c:v>
                </c:pt>
                <c:pt idx="14">
                  <c:v>1.4445009410232299</c:v>
                </c:pt>
                <c:pt idx="15">
                  <c:v>1.5141544239670499</c:v>
                </c:pt>
                <c:pt idx="16">
                  <c:v>1.6051261545654301</c:v>
                </c:pt>
                <c:pt idx="17">
                  <c:v>1.8917316370598101</c:v>
                </c:pt>
                <c:pt idx="18">
                  <c:v>1.90478614142034</c:v>
                </c:pt>
                <c:pt idx="19">
                  <c:v>1.2927110847610199</c:v>
                </c:pt>
                <c:pt idx="20">
                  <c:v>1.0109826038869301</c:v>
                </c:pt>
                <c:pt idx="21">
                  <c:v>1.19547264387982</c:v>
                </c:pt>
                <c:pt idx="22">
                  <c:v>1.07072699600458</c:v>
                </c:pt>
                <c:pt idx="23">
                  <c:v>0.80612349551976203</c:v>
                </c:pt>
                <c:pt idx="24">
                  <c:v>0.85904569794045305</c:v>
                </c:pt>
                <c:pt idx="25">
                  <c:v>0.83427668858778503</c:v>
                </c:pt>
                <c:pt idx="26">
                  <c:v>0.68130866416037905</c:v>
                </c:pt>
                <c:pt idx="27">
                  <c:v>0.67799269824755504</c:v>
                </c:pt>
                <c:pt idx="28">
                  <c:v>0.69778595800503196</c:v>
                </c:pt>
                <c:pt idx="29">
                  <c:v>0.58345089848675302</c:v>
                </c:pt>
                <c:pt idx="30">
                  <c:v>0.50284820786595197</c:v>
                </c:pt>
                <c:pt idx="31">
                  <c:v>0.66333849169560499</c:v>
                </c:pt>
                <c:pt idx="32">
                  <c:v>0.82363011543410702</c:v>
                </c:pt>
                <c:pt idx="33">
                  <c:v>0.940374568088163</c:v>
                </c:pt>
                <c:pt idx="34">
                  <c:v>1.0740075784527801</c:v>
                </c:pt>
                <c:pt idx="35">
                  <c:v>1.2509005196629299</c:v>
                </c:pt>
                <c:pt idx="36">
                  <c:v>1.34673507127794</c:v>
                </c:pt>
                <c:pt idx="37">
                  <c:v>1.33797689009078</c:v>
                </c:pt>
                <c:pt idx="38">
                  <c:v>2.3170063216780399</c:v>
                </c:pt>
                <c:pt idx="39">
                  <c:v>2.5927191027608401</c:v>
                </c:pt>
                <c:pt idx="40">
                  <c:v>1.4595419039565101</c:v>
                </c:pt>
                <c:pt idx="41">
                  <c:v>0.903239036194185</c:v>
                </c:pt>
                <c:pt idx="42">
                  <c:v>0.489573945844752</c:v>
                </c:pt>
                <c:pt idx="43">
                  <c:v>0.59429279009760805</c:v>
                </c:pt>
                <c:pt idx="44">
                  <c:v>1.56048621870909</c:v>
                </c:pt>
                <c:pt idx="45">
                  <c:v>1.85013869608903</c:v>
                </c:pt>
                <c:pt idx="46">
                  <c:v>1.34264335497927</c:v>
                </c:pt>
                <c:pt idx="47">
                  <c:v>1.01653466706355</c:v>
                </c:pt>
                <c:pt idx="48">
                  <c:v>1.1383163973649899</c:v>
                </c:pt>
                <c:pt idx="49">
                  <c:v>1.3616220143053701</c:v>
                </c:pt>
                <c:pt idx="50">
                  <c:v>1.11370847326444</c:v>
                </c:pt>
                <c:pt idx="51">
                  <c:v>0.90935786664821905</c:v>
                </c:pt>
                <c:pt idx="52">
                  <c:v>0.94364668063846902</c:v>
                </c:pt>
                <c:pt idx="53">
                  <c:v>0.87592259205480005</c:v>
                </c:pt>
                <c:pt idx="54">
                  <c:v>0.88650937989905099</c:v>
                </c:pt>
                <c:pt idx="55">
                  <c:v>0.96442514556859205</c:v>
                </c:pt>
                <c:pt idx="56">
                  <c:v>0.91508618833091304</c:v>
                </c:pt>
                <c:pt idx="57">
                  <c:v>0.99325587305638396</c:v>
                </c:pt>
                <c:pt idx="58">
                  <c:v>1.0834113902631799</c:v>
                </c:pt>
                <c:pt idx="59">
                  <c:v>1.11681394421497</c:v>
                </c:pt>
                <c:pt idx="60">
                  <c:v>1.12658487977693</c:v>
                </c:pt>
                <c:pt idx="61">
                  <c:v>1.3707930382114599</c:v>
                </c:pt>
                <c:pt idx="62">
                  <c:v>1.82991480311926</c:v>
                </c:pt>
                <c:pt idx="63">
                  <c:v>1.8778857461512399</c:v>
                </c:pt>
                <c:pt idx="64">
                  <c:v>1.8490537825617701</c:v>
                </c:pt>
                <c:pt idx="65">
                  <c:v>1.8835839649330699</c:v>
                </c:pt>
                <c:pt idx="66">
                  <c:v>1.3667616998518799</c:v>
                </c:pt>
                <c:pt idx="67">
                  <c:v>1.15049054457218</c:v>
                </c:pt>
                <c:pt idx="68">
                  <c:v>1.59366514569184</c:v>
                </c:pt>
                <c:pt idx="69">
                  <c:v>1.3452635761935301</c:v>
                </c:pt>
                <c:pt idx="70">
                  <c:v>0.94013578750784699</c:v>
                </c:pt>
                <c:pt idx="71">
                  <c:v>0.70922464402966101</c:v>
                </c:pt>
                <c:pt idx="72">
                  <c:v>0.69488002143463601</c:v>
                </c:pt>
                <c:pt idx="73">
                  <c:v>0.67520363273459905</c:v>
                </c:pt>
                <c:pt idx="74">
                  <c:v>0.76319851518330395</c:v>
                </c:pt>
                <c:pt idx="75">
                  <c:v>0.48649654396819703</c:v>
                </c:pt>
                <c:pt idx="76">
                  <c:v>0.27503810692702202</c:v>
                </c:pt>
                <c:pt idx="77">
                  <c:v>0.35202636938019299</c:v>
                </c:pt>
                <c:pt idx="78">
                  <c:v>0.44134134183531898</c:v>
                </c:pt>
                <c:pt idx="79">
                  <c:v>0.56416688316312902</c:v>
                </c:pt>
                <c:pt idx="80">
                  <c:v>0.70442464962762297</c:v>
                </c:pt>
                <c:pt idx="81">
                  <c:v>0.84115482699084598</c:v>
                </c:pt>
                <c:pt idx="82">
                  <c:v>1.03216931579175</c:v>
                </c:pt>
                <c:pt idx="83">
                  <c:v>1.2433942941557199</c:v>
                </c:pt>
                <c:pt idx="84">
                  <c:v>1.4102540209029699</c:v>
                </c:pt>
                <c:pt idx="85">
                  <c:v>1.4237943085986799</c:v>
                </c:pt>
                <c:pt idx="86">
                  <c:v>1.06475439999326</c:v>
                </c:pt>
                <c:pt idx="87">
                  <c:v>2.0767152800309399</c:v>
                </c:pt>
                <c:pt idx="88">
                  <c:v>1.77462989870085</c:v>
                </c:pt>
                <c:pt idx="89">
                  <c:v>1.54936566816036</c:v>
                </c:pt>
                <c:pt idx="90">
                  <c:v>1.67720179526526</c:v>
                </c:pt>
                <c:pt idx="91">
                  <c:v>0.85784838030505095</c:v>
                </c:pt>
                <c:pt idx="92">
                  <c:v>0.59177729557410397</c:v>
                </c:pt>
                <c:pt idx="93">
                  <c:v>1.1055715946979601</c:v>
                </c:pt>
                <c:pt idx="94">
                  <c:v>1.66269324527226</c:v>
                </c:pt>
                <c:pt idx="95">
                  <c:v>1.7812063825295501</c:v>
                </c:pt>
                <c:pt idx="96">
                  <c:v>1.2119412628906601</c:v>
                </c:pt>
                <c:pt idx="97">
                  <c:v>1.08067268065913</c:v>
                </c:pt>
                <c:pt idx="98">
                  <c:v>1.11565868362058</c:v>
                </c:pt>
                <c:pt idx="99">
                  <c:v>1.03970642706679</c:v>
                </c:pt>
                <c:pt idx="100">
                  <c:v>0.92792447759125296</c:v>
                </c:pt>
              </c:numCache>
            </c:numRef>
          </c:val>
          <c:smooth val="0"/>
          <c:extLst>
            <c:ext xmlns:c16="http://schemas.microsoft.com/office/drawing/2014/chart" uri="{C3380CC4-5D6E-409C-BE32-E72D297353CC}">
              <c16:uniqueId val="{00000011-133D-4E21-8FA7-A9A144260741}"/>
            </c:ext>
          </c:extLst>
        </c:ser>
        <c:dLbls>
          <c:showLegendKey val="0"/>
          <c:showVal val="0"/>
          <c:showCatName val="0"/>
          <c:showSerName val="0"/>
          <c:showPercent val="0"/>
          <c:showBubbleSize val="0"/>
        </c:dLbls>
        <c:marker val="1"/>
        <c:smooth val="0"/>
        <c:axId val="937221333"/>
        <c:axId val="553639636"/>
      </c:lineChart>
      <c:catAx>
        <c:axId val="93722133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553639636"/>
        <c:crosses val="autoZero"/>
        <c:auto val="1"/>
        <c:lblAlgn val="ctr"/>
        <c:lblOffset val="100"/>
        <c:noMultiLvlLbl val="0"/>
      </c:catAx>
      <c:valAx>
        <c:axId val="5536396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93722133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Accel_Axzy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Sheet3!$A$1</c:f>
              <c:strCache>
                <c:ptCount val="1"/>
                <c:pt idx="0">
                  <c:v>Walking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Sheet3!$A$2:$A$102</c:f>
              <c:numCache>
                <c:formatCode>General</c:formatCode>
                <c:ptCount val="101"/>
                <c:pt idx="0">
                  <c:v>1.2198052245067701</c:v>
                </c:pt>
                <c:pt idx="1">
                  <c:v>1.3217919280385999</c:v>
                </c:pt>
                <c:pt idx="2">
                  <c:v>1.11087477729985</c:v>
                </c:pt>
                <c:pt idx="3">
                  <c:v>1.086647653517</c:v>
                </c:pt>
                <c:pt idx="4">
                  <c:v>1.0096092497773601</c:v>
                </c:pt>
                <c:pt idx="5">
                  <c:v>0.87533025076538995</c:v>
                </c:pt>
                <c:pt idx="6">
                  <c:v>0.90874476122946601</c:v>
                </c:pt>
                <c:pt idx="7">
                  <c:v>0.92967485651167303</c:v>
                </c:pt>
                <c:pt idx="8">
                  <c:v>0.93076365257620597</c:v>
                </c:pt>
                <c:pt idx="9">
                  <c:v>0.97314424025783597</c:v>
                </c:pt>
                <c:pt idx="10">
                  <c:v>1.0538298676665001</c:v>
                </c:pt>
                <c:pt idx="11">
                  <c:v>1.1306872218739401</c:v>
                </c:pt>
                <c:pt idx="12">
                  <c:v>1.1542744133879099</c:v>
                </c:pt>
                <c:pt idx="13">
                  <c:v>1.2262503022425699</c:v>
                </c:pt>
                <c:pt idx="14">
                  <c:v>1.4445009410232299</c:v>
                </c:pt>
                <c:pt idx="15">
                  <c:v>1.5141544239670499</c:v>
                </c:pt>
                <c:pt idx="16">
                  <c:v>1.6051261545654301</c:v>
                </c:pt>
                <c:pt idx="17">
                  <c:v>1.8917316370598101</c:v>
                </c:pt>
                <c:pt idx="18">
                  <c:v>1.90478614142034</c:v>
                </c:pt>
                <c:pt idx="19">
                  <c:v>1.2927110847610199</c:v>
                </c:pt>
                <c:pt idx="20">
                  <c:v>1.0109826038869301</c:v>
                </c:pt>
                <c:pt idx="21">
                  <c:v>1.19547264387982</c:v>
                </c:pt>
                <c:pt idx="22">
                  <c:v>1.07072699600458</c:v>
                </c:pt>
                <c:pt idx="23">
                  <c:v>0.80612349551976203</c:v>
                </c:pt>
                <c:pt idx="24">
                  <c:v>0.85904569794045305</c:v>
                </c:pt>
                <c:pt idx="25">
                  <c:v>0.83427668858778503</c:v>
                </c:pt>
                <c:pt idx="26">
                  <c:v>0.68130866416037905</c:v>
                </c:pt>
                <c:pt idx="27">
                  <c:v>0.67799269824755504</c:v>
                </c:pt>
                <c:pt idx="28">
                  <c:v>0.69778595800503196</c:v>
                </c:pt>
                <c:pt idx="29">
                  <c:v>0.58345089848675302</c:v>
                </c:pt>
                <c:pt idx="30">
                  <c:v>0.50284820786595197</c:v>
                </c:pt>
                <c:pt idx="31">
                  <c:v>0.66333849169560499</c:v>
                </c:pt>
                <c:pt idx="32">
                  <c:v>0.82363011543410702</c:v>
                </c:pt>
                <c:pt idx="33">
                  <c:v>0.940374568088163</c:v>
                </c:pt>
                <c:pt idx="34">
                  <c:v>1.0740075784527801</c:v>
                </c:pt>
                <c:pt idx="35">
                  <c:v>1.2509005196629299</c:v>
                </c:pt>
                <c:pt idx="36">
                  <c:v>1.34673507127794</c:v>
                </c:pt>
                <c:pt idx="37">
                  <c:v>1.33797689009078</c:v>
                </c:pt>
                <c:pt idx="38">
                  <c:v>2.3170063216780399</c:v>
                </c:pt>
                <c:pt idx="39">
                  <c:v>2.5927191027608401</c:v>
                </c:pt>
                <c:pt idx="40">
                  <c:v>1.4595419039565101</c:v>
                </c:pt>
                <c:pt idx="41">
                  <c:v>0.903239036194185</c:v>
                </c:pt>
                <c:pt idx="42">
                  <c:v>0.489573945844752</c:v>
                </c:pt>
                <c:pt idx="43">
                  <c:v>0.59429279009760805</c:v>
                </c:pt>
                <c:pt idx="44">
                  <c:v>1.56048621870909</c:v>
                </c:pt>
                <c:pt idx="45">
                  <c:v>1.85013869608903</c:v>
                </c:pt>
                <c:pt idx="46">
                  <c:v>1.34264335497927</c:v>
                </c:pt>
                <c:pt idx="47">
                  <c:v>1.01653466706355</c:v>
                </c:pt>
                <c:pt idx="48">
                  <c:v>1.1383163973649899</c:v>
                </c:pt>
                <c:pt idx="49">
                  <c:v>1.3616220143053701</c:v>
                </c:pt>
                <c:pt idx="50">
                  <c:v>1.11370847326444</c:v>
                </c:pt>
                <c:pt idx="51">
                  <c:v>0.90935786664821905</c:v>
                </c:pt>
                <c:pt idx="52">
                  <c:v>0.94364668063846902</c:v>
                </c:pt>
                <c:pt idx="53">
                  <c:v>0.87592259205480005</c:v>
                </c:pt>
                <c:pt idx="54">
                  <c:v>0.88650937989905099</c:v>
                </c:pt>
                <c:pt idx="55">
                  <c:v>0.96442514556859205</c:v>
                </c:pt>
                <c:pt idx="56">
                  <c:v>0.91508618833091304</c:v>
                </c:pt>
                <c:pt idx="57">
                  <c:v>0.99325587305638396</c:v>
                </c:pt>
                <c:pt idx="58">
                  <c:v>1.0834113902631799</c:v>
                </c:pt>
                <c:pt idx="59">
                  <c:v>1.11681394421497</c:v>
                </c:pt>
                <c:pt idx="60">
                  <c:v>1.12658487977693</c:v>
                </c:pt>
                <c:pt idx="61">
                  <c:v>1.3707930382114599</c:v>
                </c:pt>
                <c:pt idx="62">
                  <c:v>1.82991480311926</c:v>
                </c:pt>
                <c:pt idx="63">
                  <c:v>1.8778857461512399</c:v>
                </c:pt>
                <c:pt idx="64">
                  <c:v>1.8490537825617701</c:v>
                </c:pt>
                <c:pt idx="65">
                  <c:v>1.8835839649330699</c:v>
                </c:pt>
                <c:pt idx="66">
                  <c:v>1.3667616998518799</c:v>
                </c:pt>
                <c:pt idx="67">
                  <c:v>1.15049054457218</c:v>
                </c:pt>
                <c:pt idx="68">
                  <c:v>1.59366514569184</c:v>
                </c:pt>
                <c:pt idx="69">
                  <c:v>1.3452635761935301</c:v>
                </c:pt>
                <c:pt idx="70">
                  <c:v>0.94013578750784699</c:v>
                </c:pt>
                <c:pt idx="71">
                  <c:v>0.70922464402966101</c:v>
                </c:pt>
                <c:pt idx="72">
                  <c:v>0.69488002143463601</c:v>
                </c:pt>
                <c:pt idx="73">
                  <c:v>0.67520363273459905</c:v>
                </c:pt>
                <c:pt idx="74">
                  <c:v>0.76319851518330395</c:v>
                </c:pt>
                <c:pt idx="75">
                  <c:v>0.48649654396819703</c:v>
                </c:pt>
                <c:pt idx="76">
                  <c:v>0.27503810692702202</c:v>
                </c:pt>
                <c:pt idx="77">
                  <c:v>0.35202636938019299</c:v>
                </c:pt>
                <c:pt idx="78">
                  <c:v>0.44134134183531898</c:v>
                </c:pt>
                <c:pt idx="79">
                  <c:v>0.56416688316312902</c:v>
                </c:pt>
                <c:pt idx="80">
                  <c:v>0.70442464962762297</c:v>
                </c:pt>
                <c:pt idx="81">
                  <c:v>0.84115482699084598</c:v>
                </c:pt>
                <c:pt idx="82">
                  <c:v>1.03216931579175</c:v>
                </c:pt>
                <c:pt idx="83">
                  <c:v>1.2433942941557199</c:v>
                </c:pt>
                <c:pt idx="84">
                  <c:v>1.4102540209029699</c:v>
                </c:pt>
                <c:pt idx="85">
                  <c:v>1.4237943085986799</c:v>
                </c:pt>
                <c:pt idx="86">
                  <c:v>1.06475439999326</c:v>
                </c:pt>
                <c:pt idx="87">
                  <c:v>2.0767152800309399</c:v>
                </c:pt>
                <c:pt idx="88">
                  <c:v>1.77462989870085</c:v>
                </c:pt>
                <c:pt idx="89">
                  <c:v>1.54936566816036</c:v>
                </c:pt>
                <c:pt idx="90">
                  <c:v>1.67720179526526</c:v>
                </c:pt>
                <c:pt idx="91">
                  <c:v>0.85784838030505095</c:v>
                </c:pt>
                <c:pt idx="92">
                  <c:v>0.59177729557410397</c:v>
                </c:pt>
                <c:pt idx="93">
                  <c:v>1.1055715946979601</c:v>
                </c:pt>
                <c:pt idx="94">
                  <c:v>1.66269324527226</c:v>
                </c:pt>
                <c:pt idx="95">
                  <c:v>1.7812063825295501</c:v>
                </c:pt>
                <c:pt idx="96">
                  <c:v>1.2119412628906601</c:v>
                </c:pt>
                <c:pt idx="97">
                  <c:v>1.08067268065913</c:v>
                </c:pt>
                <c:pt idx="98">
                  <c:v>1.11565868362058</c:v>
                </c:pt>
                <c:pt idx="99">
                  <c:v>1.03970642706679</c:v>
                </c:pt>
                <c:pt idx="100">
                  <c:v>0.92792447759125296</c:v>
                </c:pt>
              </c:numCache>
            </c:numRef>
          </c:val>
          <c:smooth val="0"/>
          <c:extLst>
            <c:ext xmlns:c16="http://schemas.microsoft.com/office/drawing/2014/chart" uri="{C3380CC4-5D6E-409C-BE32-E72D297353CC}">
              <c16:uniqueId val="{00000000-95BC-47CC-BBDF-38D804B2F0AD}"/>
            </c:ext>
          </c:extLst>
        </c:ser>
        <c:ser>
          <c:idx val="1"/>
          <c:order val="1"/>
          <c:tx>
            <c:strRef>
              <c:f>Sheet3!$F$1</c:f>
              <c:strCache>
                <c:ptCount val="1"/>
                <c:pt idx="0">
                  <c:v>Threshold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movingAvg"/>
            <c:period val="2"/>
            <c:dispRSqr val="0"/>
            <c:dispEq val="0"/>
          </c:trendline>
          <c:val>
            <c:numRef>
              <c:f>Sheet3!$F$2:$F$102</c:f>
              <c:numCache>
                <c:formatCode>General</c:formatCode>
                <c:ptCount val="101"/>
                <c:pt idx="23">
                  <c:v>1.2038171746431461</c:v>
                </c:pt>
                <c:pt idx="40">
                  <c:v>1.541146524302796</c:v>
                </c:pt>
                <c:pt idx="46">
                  <c:v>1.6058803551972001</c:v>
                </c:pt>
                <c:pt idx="58">
                  <c:v>1.379753278493935</c:v>
                </c:pt>
                <c:pt idx="71">
                  <c:v>0.71276432574960102</c:v>
                </c:pt>
                <c:pt idx="89">
                  <c:v>1.4672818301679955</c:v>
                </c:pt>
                <c:pt idx="97">
                  <c:v>0.89060319126477505</c:v>
                </c:pt>
              </c:numCache>
            </c:numRef>
          </c:val>
          <c:smooth val="0"/>
          <c:extLst>
            <c:ext xmlns:c16="http://schemas.microsoft.com/office/drawing/2014/chart" uri="{C3380CC4-5D6E-409C-BE32-E72D297353CC}">
              <c16:uniqueId val="{00000002-95BC-47CC-BBDF-38D804B2F0AD}"/>
            </c:ext>
          </c:extLst>
        </c:ser>
        <c:dLbls>
          <c:showLegendKey val="0"/>
          <c:showVal val="0"/>
          <c:showCatName val="0"/>
          <c:showSerName val="0"/>
          <c:showPercent val="0"/>
          <c:showBubbleSize val="0"/>
        </c:dLbls>
        <c:marker val="1"/>
        <c:smooth val="0"/>
        <c:axId val="666942096"/>
        <c:axId val="666935864"/>
      </c:lineChart>
      <c:catAx>
        <c:axId val="6669420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935864"/>
        <c:crosses val="autoZero"/>
        <c:auto val="1"/>
        <c:lblAlgn val="ctr"/>
        <c:lblOffset val="100"/>
        <c:noMultiLvlLbl val="0"/>
      </c:catAx>
      <c:valAx>
        <c:axId val="666935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942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E852B8-87BF-4F14-A33E-C20D8408F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15</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sunjie</dc:creator>
  <cp:lastModifiedBy>Glavin, Frank</cp:lastModifiedBy>
  <cp:revision>3</cp:revision>
  <dcterms:created xsi:type="dcterms:W3CDTF">2017-11-10T11:14:00Z</dcterms:created>
  <dcterms:modified xsi:type="dcterms:W3CDTF">2017-11-10T11:42:00Z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